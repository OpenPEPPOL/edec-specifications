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76E48F82"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r w:rsidR="00657C97">
        <w:rPr>
          <w:rFonts w:ascii="Arial" w:hAnsi="Arial" w:cs="Arial"/>
          <w:b/>
          <w:bCs/>
          <w:lang w:val="en-GB"/>
        </w:rPr>
        <w:t>2.</w:t>
      </w:r>
      <w:r w:rsidR="00673375" w:rsidRPr="001B369A">
        <w:rPr>
          <w:rFonts w:ascii="Arial" w:hAnsi="Arial" w:cs="Arial"/>
          <w:b/>
          <w:bCs/>
          <w:lang w:val="en-GB"/>
        </w:rPr>
        <w:t>0</w:t>
      </w:r>
      <w:r w:rsidR="00355670">
        <w:rPr>
          <w:rFonts w:ascii="Arial" w:hAnsi="Arial" w:cs="Arial"/>
          <w:b/>
          <w:bCs/>
          <w:lang w:val="en-GB"/>
        </w:rPr>
        <w:t>.</w:t>
      </w:r>
      <w:del w:id="0" w:author="Philip Helger" w:date="2025-05-15T10:50:00Z" w16du:dateUtc="2025-05-15T08:50:00Z">
        <w:r w:rsidR="00355670" w:rsidDel="00E91AA1">
          <w:rPr>
            <w:rFonts w:ascii="Arial" w:hAnsi="Arial" w:cs="Arial"/>
            <w:b/>
            <w:bCs/>
            <w:lang w:val="en-GB"/>
          </w:rPr>
          <w:delText>1</w:delText>
        </w:r>
      </w:del>
      <w:ins w:id="1" w:author="Philip Helger" w:date="2025-05-15T10:50:00Z" w16du:dateUtc="2025-05-15T08:50:00Z">
        <w:r w:rsidR="00E91AA1">
          <w:rPr>
            <w:rFonts w:ascii="Arial" w:hAnsi="Arial" w:cs="Arial"/>
            <w:b/>
            <w:bCs/>
            <w:lang w:val="en-GB"/>
          </w:rPr>
          <w:t>2</w:t>
        </w:r>
      </w:ins>
    </w:p>
    <w:p w14:paraId="3FB225AF" w14:textId="4E2DD522"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r w:rsidR="00AA6CFF">
        <w:rPr>
          <w:rFonts w:ascii="Arial" w:hAnsi="Arial" w:cs="Arial"/>
          <w:b/>
          <w:bCs/>
          <w:lang w:val="en-GB"/>
        </w:rPr>
        <w:t>In use</w:t>
      </w:r>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The licensor cannot revoke these freedoms as long as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Markus Gudmundsson, Unimaze Software</w:t>
      </w:r>
    </w:p>
    <w:p w14:paraId="63184A88" w14:textId="77777777" w:rsidR="000B3F7F" w:rsidRPr="001B369A" w:rsidRDefault="000B3F7F" w:rsidP="000B3F7F">
      <w:pPr>
        <w:pStyle w:val="KeinLeerraum"/>
        <w:rPr>
          <w:lang w:val="en-GB"/>
        </w:rPr>
      </w:pPr>
      <w:r w:rsidRPr="001B369A">
        <w:rPr>
          <w:lang w:val="en-GB"/>
        </w:rPr>
        <w:t>Jostein Frømyr, Difi/Edisys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Oriol Bausà, Invinet</w:t>
      </w:r>
    </w:p>
    <w:p w14:paraId="58309C65" w14:textId="77777777" w:rsidR="000B3F7F" w:rsidRPr="00937BEF" w:rsidRDefault="00B45979" w:rsidP="000B3F7F">
      <w:pPr>
        <w:pStyle w:val="KeinLeerraum"/>
        <w:rPr>
          <w:lang w:val="de-DE"/>
        </w:rPr>
      </w:pPr>
      <w:r w:rsidRPr="00937BEF">
        <w:rPr>
          <w:lang w:val="de-DE"/>
        </w:rPr>
        <w:t>Sven Rasmussen, DIGST</w:t>
      </w:r>
    </w:p>
    <w:p w14:paraId="5BECA23C" w14:textId="77777777" w:rsidR="008D7347" w:rsidRPr="00937BEF" w:rsidRDefault="00B45979" w:rsidP="000B3F7F">
      <w:pPr>
        <w:pStyle w:val="KeinLeerraum"/>
        <w:rPr>
          <w:lang w:val="de-DE"/>
        </w:rPr>
      </w:pPr>
      <w:r w:rsidRPr="00937BEF">
        <w:rPr>
          <w:lang w:val="de-DE"/>
        </w:rPr>
        <w:t>Stefano Monti, EPOCA/IntercentER</w:t>
      </w:r>
    </w:p>
    <w:p w14:paraId="2018C5F2" w14:textId="24DD404A" w:rsidR="000B3F7F" w:rsidRPr="00937BEF" w:rsidRDefault="008D7347" w:rsidP="000B3F7F">
      <w:pPr>
        <w:pStyle w:val="KeinLeerraum"/>
        <w:rPr>
          <w:lang w:val="de-DE"/>
        </w:rPr>
      </w:pPr>
      <w:r w:rsidRPr="00937BEF">
        <w:rPr>
          <w:lang w:val="de-DE"/>
        </w:rPr>
        <w:t>Philip Helger, Bundesrechenzentrum</w:t>
      </w:r>
      <w:r w:rsidR="00CD4B48" w:rsidRPr="00937BEF">
        <w:rPr>
          <w:lang w:val="de-DE"/>
        </w:rPr>
        <w:t>/OpenP</w:t>
      </w:r>
      <w:r w:rsidR="001D73C3" w:rsidRPr="00937BEF">
        <w:rPr>
          <w:lang w:val="de-DE"/>
        </w:rPr>
        <w:t>eppol</w:t>
      </w:r>
      <w:r w:rsidR="00CD4B48" w:rsidRPr="00937BEF">
        <w:rPr>
          <w:lang w:val="de-DE"/>
        </w:rPr>
        <w:t xml:space="preserve"> Operating Office</w:t>
      </w:r>
    </w:p>
    <w:p w14:paraId="716E88D6" w14:textId="77777777" w:rsidR="00E2424F" w:rsidRPr="00937BEF" w:rsidRDefault="00E2424F" w:rsidP="000B3F7F">
      <w:pPr>
        <w:pStyle w:val="KeinLeerraum"/>
        <w:rPr>
          <w:lang w:val="de-DE"/>
        </w:rPr>
      </w:pPr>
      <w:r w:rsidRPr="00937BEF">
        <w:rPr>
          <w:lang w:val="de-DE"/>
        </w:rPr>
        <w:t>Erlend Klakegg Bergheim, Difi</w:t>
      </w:r>
    </w:p>
    <w:p w14:paraId="3884753A" w14:textId="77777777" w:rsidR="007A2D58" w:rsidRPr="00937BEF" w:rsidRDefault="007A2D58" w:rsidP="000B3F7F">
      <w:pPr>
        <w:pStyle w:val="KeinLeerraum"/>
        <w:rPr>
          <w:lang w:val="de-DE"/>
        </w:rPr>
      </w:pPr>
      <w:r w:rsidRPr="00937BEF">
        <w:rPr>
          <w:lang w:val="de-DE"/>
        </w:rPr>
        <w:t>Bård Lang</w:t>
      </w:r>
      <w:r w:rsidR="002C6A15" w:rsidRPr="00937BEF">
        <w:rPr>
          <w:rFonts w:cstheme="minorHAnsi"/>
          <w:lang w:val="de-DE"/>
        </w:rPr>
        <w:t>ø</w:t>
      </w:r>
      <w:r w:rsidRPr="00937BEF">
        <w:rPr>
          <w:lang w:val="de-DE"/>
        </w:rPr>
        <w:t>y, Pagero</w:t>
      </w:r>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937BEF" w:rsidRDefault="00613FF3" w:rsidP="000B3F7F">
      <w:pPr>
        <w:pStyle w:val="KeinLeerraum"/>
        <w:rPr>
          <w:lang w:val="en-GB"/>
        </w:rPr>
      </w:pPr>
      <w:r w:rsidRPr="00937BEF">
        <w:rPr>
          <w:lang w:val="en-GB"/>
        </w:rPr>
        <w:t>Risto Collanus, Visma</w:t>
      </w:r>
    </w:p>
    <w:p w14:paraId="7AB6F08D" w14:textId="77777777" w:rsidR="00613FF3" w:rsidRPr="00937BEF" w:rsidRDefault="00613FF3" w:rsidP="000B3F7F">
      <w:pPr>
        <w:pStyle w:val="KeinLeerraum"/>
        <w:rPr>
          <w:lang w:val="en-GB"/>
        </w:rPr>
      </w:pPr>
      <w:r w:rsidRPr="00937BEF">
        <w:rPr>
          <w:lang w:val="en-GB"/>
        </w:rPr>
        <w:t>Hans Berg, Tickstar</w:t>
      </w:r>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11"/>
        <w:gridCol w:w="7256"/>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647C4C66"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EC4B64">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046E2C16"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EC4B64">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4EA3AAC6" w14:textId="1FD9354C" w:rsidR="00673375" w:rsidRPr="001B369A" w:rsidRDefault="00657C97" w:rsidP="00AD4410">
            <w:pPr>
              <w:jc w:val="right"/>
              <w:rPr>
                <w:lang w:val="en-GB"/>
              </w:rPr>
            </w:pPr>
            <w:r>
              <w:rPr>
                <w:lang w:val="en-GB"/>
              </w:rPr>
              <w:t>2</w:t>
            </w:r>
            <w:r w:rsidR="00673375" w:rsidRPr="001B369A">
              <w:rPr>
                <w:lang w:val="en-GB"/>
              </w:rPr>
              <w:t>.</w:t>
            </w:r>
            <w:r>
              <w:rPr>
                <w:lang w:val="en-GB"/>
              </w:rPr>
              <w:t>0</w:t>
            </w:r>
          </w:p>
        </w:tc>
        <w:tc>
          <w:tcPr>
            <w:tcW w:w="1542" w:type="dxa"/>
          </w:tcPr>
          <w:p w14:paraId="77DB48D1" w14:textId="3C4771F1"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202</w:t>
            </w:r>
            <w:r w:rsidR="00134006">
              <w:rPr>
                <w:lang w:val="en-GB"/>
              </w:rPr>
              <w:t>3</w:t>
            </w:r>
            <w:r w:rsidRPr="001B369A">
              <w:rPr>
                <w:lang w:val="en-GB"/>
              </w:rPr>
              <w:t>-</w:t>
            </w:r>
            <w:r w:rsidR="00134006">
              <w:rPr>
                <w:lang w:val="en-GB"/>
              </w:rPr>
              <w:t>0</w:t>
            </w:r>
            <w:r w:rsidR="0037547B">
              <w:rPr>
                <w:lang w:val="en-GB"/>
              </w:rPr>
              <w:t>3</w:t>
            </w:r>
            <w:r w:rsidRPr="001B369A">
              <w:rPr>
                <w:lang w:val="en-GB"/>
              </w:rPr>
              <w:t>-</w:t>
            </w:r>
            <w:r w:rsidR="0004242B">
              <w:rPr>
                <w:lang w:val="en-GB"/>
              </w:rPr>
              <w:t>13</w:t>
            </w:r>
          </w:p>
        </w:tc>
        <w:tc>
          <w:tcPr>
            <w:tcW w:w="7477" w:type="dxa"/>
          </w:tcPr>
          <w:p w14:paraId="3B96F3BE" w14:textId="15BE0E85" w:rsidR="00673375" w:rsidRDefault="00673375"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chapter 2.5 on country code</w:t>
            </w:r>
          </w:p>
          <w:p w14:paraId="3285606E" w14:textId="602EE6D3" w:rsidR="00C93EC4" w:rsidRPr="001B369A" w:rsidRDefault="00C93EC4" w:rsidP="008775C7">
            <w:pPr>
              <w:cnfStyle w:val="000000000000" w:firstRow="0" w:lastRow="0" w:firstColumn="0" w:lastColumn="0" w:oddVBand="0" w:evenVBand="0" w:oddHBand="0" w:evenHBand="0" w:firstRowFirstColumn="0" w:firstRowLastColumn="0" w:lastRowFirstColumn="0" w:lastRowLastColumn="0"/>
              <w:rPr>
                <w:lang w:val="en-GB"/>
              </w:rPr>
            </w:pPr>
            <w:r>
              <w:rPr>
                <w:lang w:val="en-GB"/>
              </w:rPr>
              <w:t>Removed the reference to AS2</w:t>
            </w:r>
          </w:p>
        </w:tc>
      </w:tr>
      <w:tr w:rsidR="00654050" w:rsidRPr="001B369A" w14:paraId="5BFC5799"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ADE65E" w14:textId="4177D938" w:rsidR="00654050" w:rsidRDefault="00654050" w:rsidP="00AD4410">
            <w:pPr>
              <w:jc w:val="right"/>
              <w:rPr>
                <w:lang w:val="en-GB"/>
              </w:rPr>
            </w:pPr>
            <w:r>
              <w:rPr>
                <w:lang w:val="en-GB"/>
              </w:rPr>
              <w:t>2.0.1</w:t>
            </w:r>
          </w:p>
        </w:tc>
        <w:tc>
          <w:tcPr>
            <w:tcW w:w="1542" w:type="dxa"/>
          </w:tcPr>
          <w:p w14:paraId="696B8627" w14:textId="1E872C9F" w:rsidR="00654050" w:rsidRPr="001B369A" w:rsidRDefault="00654050" w:rsidP="00613FF3">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2023-08-17</w:t>
            </w:r>
          </w:p>
        </w:tc>
        <w:tc>
          <w:tcPr>
            <w:tcW w:w="7477" w:type="dxa"/>
          </w:tcPr>
          <w:p w14:paraId="5D06767C" w14:textId="119DE84A" w:rsidR="00654050" w:rsidRPr="001B369A" w:rsidRDefault="00355670" w:rsidP="008775C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Fixed lower bound cardinality of “Scope” element in chapter </w:t>
            </w:r>
            <w:r w:rsidR="0094124D">
              <w:rPr>
                <w:lang w:val="en-GB"/>
              </w:rPr>
              <w:fldChar w:fldCharType="begin"/>
            </w:r>
            <w:r w:rsidR="0094124D">
              <w:rPr>
                <w:lang w:val="en-GB"/>
              </w:rPr>
              <w:instrText xml:space="preserve"> REF _Ref143124263 \r \h </w:instrText>
            </w:r>
            <w:r w:rsidR="0094124D">
              <w:rPr>
                <w:lang w:val="en-GB"/>
              </w:rPr>
            </w:r>
            <w:r w:rsidR="0094124D">
              <w:rPr>
                <w:lang w:val="en-GB"/>
              </w:rPr>
              <w:fldChar w:fldCharType="separate"/>
            </w:r>
            <w:ins w:id="2" w:author="Philip Helger" w:date="2025-07-22T11:15:00Z" w16du:dateUtc="2025-07-22T09:15:00Z">
              <w:r w:rsidR="00EC4B64">
                <w:rPr>
                  <w:lang w:val="en-GB"/>
                </w:rPr>
                <w:t>2.9</w:t>
              </w:r>
            </w:ins>
            <w:del w:id="3" w:author="Philip Helger" w:date="2025-07-22T11:15:00Z" w16du:dateUtc="2025-07-22T09:15:00Z">
              <w:r w:rsidR="00A65E22" w:rsidDel="00EC4B64">
                <w:rPr>
                  <w:lang w:val="en-GB"/>
                </w:rPr>
                <w:delText>2.8</w:delText>
              </w:r>
            </w:del>
            <w:r w:rsidR="0094124D">
              <w:rPr>
                <w:lang w:val="en-GB"/>
              </w:rPr>
              <w:fldChar w:fldCharType="end"/>
            </w:r>
          </w:p>
        </w:tc>
      </w:tr>
      <w:tr w:rsidR="00E91AA1" w:rsidRPr="001B369A" w14:paraId="009C5296" w14:textId="77777777" w:rsidTr="00AD4410">
        <w:trPr>
          <w:ins w:id="4" w:author="Philip Helger" w:date="2025-05-15T10:50:00Z"/>
        </w:trPr>
        <w:tc>
          <w:tcPr>
            <w:cnfStyle w:val="001000000000" w:firstRow="0" w:lastRow="0" w:firstColumn="1" w:lastColumn="0" w:oddVBand="0" w:evenVBand="0" w:oddHBand="0" w:evenHBand="0" w:firstRowFirstColumn="0" w:firstRowLastColumn="0" w:lastRowFirstColumn="0" w:lastRowLastColumn="0"/>
            <w:tcW w:w="0" w:type="auto"/>
          </w:tcPr>
          <w:p w14:paraId="2C88D52A" w14:textId="5E4CAE7D" w:rsidR="00E91AA1" w:rsidRDefault="00E91AA1" w:rsidP="00AD4410">
            <w:pPr>
              <w:jc w:val="right"/>
              <w:rPr>
                <w:ins w:id="5" w:author="Philip Helger" w:date="2025-05-15T10:50:00Z" w16du:dateUtc="2025-05-15T08:50:00Z"/>
                <w:lang w:val="en-GB"/>
              </w:rPr>
            </w:pPr>
            <w:ins w:id="6" w:author="Philip Helger" w:date="2025-05-15T10:50:00Z" w16du:dateUtc="2025-05-15T08:50:00Z">
              <w:r>
                <w:rPr>
                  <w:lang w:val="en-GB"/>
                </w:rPr>
                <w:t>2.0.2</w:t>
              </w:r>
            </w:ins>
          </w:p>
        </w:tc>
        <w:tc>
          <w:tcPr>
            <w:tcW w:w="1542" w:type="dxa"/>
          </w:tcPr>
          <w:p w14:paraId="18666894" w14:textId="20441FDB" w:rsidR="00E91AA1" w:rsidRDefault="00E91AA1" w:rsidP="00613FF3">
            <w:pPr>
              <w:jc w:val="right"/>
              <w:cnfStyle w:val="000000000000" w:firstRow="0" w:lastRow="0" w:firstColumn="0" w:lastColumn="0" w:oddVBand="0" w:evenVBand="0" w:oddHBand="0" w:evenHBand="0" w:firstRowFirstColumn="0" w:firstRowLastColumn="0" w:lastRowFirstColumn="0" w:lastRowLastColumn="0"/>
              <w:rPr>
                <w:ins w:id="7" w:author="Philip Helger" w:date="2025-05-15T10:50:00Z" w16du:dateUtc="2025-05-15T08:50:00Z"/>
                <w:lang w:val="en-GB"/>
              </w:rPr>
            </w:pPr>
            <w:ins w:id="8" w:author="Philip Helger" w:date="2025-05-15T10:51:00Z" w16du:dateUtc="2025-05-15T08:51:00Z">
              <w:r>
                <w:rPr>
                  <w:lang w:val="en-GB"/>
                </w:rPr>
                <w:t>2025-0</w:t>
              </w:r>
            </w:ins>
            <w:ins w:id="9" w:author="Philip Helger" w:date="2025-07-22T08:52:00Z" w16du:dateUtc="2025-07-22T06:52:00Z">
              <w:r w:rsidR="005C5816">
                <w:rPr>
                  <w:lang w:val="en-GB"/>
                </w:rPr>
                <w:t>7</w:t>
              </w:r>
            </w:ins>
            <w:ins w:id="10" w:author="Philip Helger" w:date="2025-05-15T10:51:00Z" w16du:dateUtc="2025-05-15T08:51:00Z">
              <w:r>
                <w:rPr>
                  <w:lang w:val="en-GB"/>
                </w:rPr>
                <w:t>-</w:t>
              </w:r>
            </w:ins>
            <w:ins w:id="11" w:author="Philip Helger" w:date="2025-07-22T08:52:00Z" w16du:dateUtc="2025-07-22T06:52:00Z">
              <w:r w:rsidR="005C5816">
                <w:rPr>
                  <w:lang w:val="en-GB"/>
                </w:rPr>
                <w:t>22</w:t>
              </w:r>
            </w:ins>
          </w:p>
        </w:tc>
        <w:tc>
          <w:tcPr>
            <w:tcW w:w="7477" w:type="dxa"/>
          </w:tcPr>
          <w:p w14:paraId="1A1FFBAA" w14:textId="1E6D9957" w:rsidR="005C5816" w:rsidRDefault="005C5816" w:rsidP="008775C7">
            <w:pPr>
              <w:cnfStyle w:val="000000000000" w:firstRow="0" w:lastRow="0" w:firstColumn="0" w:lastColumn="0" w:oddVBand="0" w:evenVBand="0" w:oddHBand="0" w:evenHBand="0" w:firstRowFirstColumn="0" w:firstRowLastColumn="0" w:lastRowFirstColumn="0" w:lastRowLastColumn="0"/>
              <w:rPr>
                <w:ins w:id="12" w:author="Philip Helger" w:date="2025-07-22T08:57:00Z" w16du:dateUtc="2025-07-22T06:57:00Z"/>
                <w:lang w:val="en-GB"/>
              </w:rPr>
            </w:pPr>
            <w:ins w:id="13" w:author="Philip Helger" w:date="2025-07-22T08:57:00Z" w16du:dateUtc="2025-07-22T06:57:00Z">
              <w:r>
                <w:rPr>
                  <w:lang w:val="en-GB"/>
                </w:rPr>
                <w:t>Added chapter 2.6 on MLS Customi</w:t>
              </w:r>
            </w:ins>
            <w:ins w:id="14" w:author="Philip Helger" w:date="2025-07-22T08:58:00Z" w16du:dateUtc="2025-07-22T06:58:00Z">
              <w:r>
                <w:rPr>
                  <w:lang w:val="en-GB"/>
                </w:rPr>
                <w:t>s</w:t>
              </w:r>
            </w:ins>
            <w:ins w:id="15" w:author="Philip Helger" w:date="2025-07-22T08:57:00Z" w16du:dateUtc="2025-07-22T06:57:00Z">
              <w:r>
                <w:rPr>
                  <w:lang w:val="en-GB"/>
                </w:rPr>
                <w:t>ation</w:t>
              </w:r>
            </w:ins>
            <w:ins w:id="16" w:author="Philip Helger" w:date="2025-07-22T08:58:00Z" w16du:dateUtc="2025-07-22T06:58:00Z">
              <w:r>
                <w:rPr>
                  <w:lang w:val="en-GB"/>
                </w:rPr>
                <w:t xml:space="preserve"> Options</w:t>
              </w:r>
            </w:ins>
          </w:p>
          <w:p w14:paraId="2BC6B1B6" w14:textId="5A62C4AD" w:rsidR="00E91AA1" w:rsidRDefault="00E91AA1" w:rsidP="008775C7">
            <w:pPr>
              <w:cnfStyle w:val="000000000000" w:firstRow="0" w:lastRow="0" w:firstColumn="0" w:lastColumn="0" w:oddVBand="0" w:evenVBand="0" w:oddHBand="0" w:evenHBand="0" w:firstRowFirstColumn="0" w:firstRowLastColumn="0" w:lastRowFirstColumn="0" w:lastRowLastColumn="0"/>
              <w:rPr>
                <w:ins w:id="17" w:author="Philip Helger" w:date="2025-05-15T10:50:00Z" w16du:dateUtc="2025-05-15T08:50:00Z"/>
                <w:lang w:val="en-GB"/>
              </w:rPr>
            </w:pPr>
            <w:ins w:id="18" w:author="Philip Helger" w:date="2025-05-15T10:51:00Z" w16du:dateUtc="2025-05-15T08:51:00Z">
              <w:r>
                <w:rPr>
                  <w:lang w:val="en-GB"/>
                </w:rPr>
                <w:t>Added reserved additional attributes MLS_TYPE and MLS_TO</w:t>
              </w:r>
            </w:ins>
          </w:p>
        </w:tc>
      </w:tr>
    </w:tbl>
    <w:p w14:paraId="7686D12E" w14:textId="77777777" w:rsidR="00ED7A95" w:rsidRPr="00937BEF" w:rsidRDefault="00ED7A95" w:rsidP="00ED7A95">
      <w:pPr>
        <w:rPr>
          <w:lang w:val="en-GB"/>
        </w:rPr>
        <w:sectPr w:rsidR="00ED7A95" w:rsidRPr="00937BEF"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lastRenderedPageBreak/>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t>Provide additional attributes that help processing the payload</w:t>
      </w:r>
    </w:p>
    <w:p w14:paraId="2430BA66" w14:textId="290EB1DE" w:rsidR="000B3F7F" w:rsidRPr="001B369A" w:rsidRDefault="000B3F7F" w:rsidP="000B3F7F">
      <w:pPr>
        <w:rPr>
          <w:lang w:val="en-GB"/>
        </w:rPr>
      </w:pPr>
      <w:r w:rsidRPr="001B369A">
        <w:rPr>
          <w:lang w:val="en-GB"/>
        </w:rPr>
        <w:t xml:space="preserve">The Message Envelope can also carry some of the infrastructure elements when using protocols like </w:t>
      </w:r>
      <w:r w:rsidR="00466CC7" w:rsidRPr="001B369A">
        <w:rPr>
          <w:lang w:val="en-GB"/>
        </w:rPr>
        <w:t>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7DA4B214"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r w:rsidR="007C28B4">
        <w:fldChar w:fldCharType="begin"/>
      </w:r>
      <w:r w:rsidR="007C28B4">
        <w:instrText>HYPERLINK "https://www.ietf.org/rfc/rfc2119.txt"</w:instrText>
      </w:r>
      <w:ins w:id="21" w:author="Philip Helger" w:date="2025-07-22T11:15:00Z" w16du:dateUtc="2025-07-22T09:15:00Z"/>
      <w:r w:rsidR="007C28B4">
        <w:fldChar w:fldCharType="separate"/>
      </w:r>
      <w:r w:rsidR="007C28B4" w:rsidRPr="001B369A">
        <w:rPr>
          <w:rStyle w:val="Hyperlink"/>
          <w:lang w:val="en-GB"/>
        </w:rPr>
        <w:t>https://www.ietf.org/rfc/rfc2119.txt</w:t>
      </w:r>
      <w:r w:rsidR="007C28B4">
        <w:fldChar w:fldCharType="end"/>
      </w:r>
    </w:p>
    <w:p w14:paraId="40FF9B86" w14:textId="5CA76526" w:rsidR="00494C05" w:rsidRDefault="00494C05" w:rsidP="002C6A15">
      <w:pPr>
        <w:ind w:left="1701" w:hanging="1701"/>
        <w:rPr>
          <w:ins w:id="22" w:author="Philip Helger" w:date="2025-07-22T10:56:00Z" w16du:dateUtc="2025-07-22T08:56:00Z"/>
          <w:lang w:val="en-GB"/>
        </w:rPr>
      </w:pPr>
      <w:ins w:id="23" w:author="Philip Helger" w:date="2025-07-22T10:56:00Z" w16du:dateUtc="2025-07-22T08:56:00Z">
        <w:r>
          <w:rPr>
            <w:lang w:val="en-GB"/>
          </w:rPr>
          <w:t>[M</w:t>
        </w:r>
      </w:ins>
      <w:ins w:id="24" w:author="Philip Helger" w:date="2025-07-22T10:57:00Z" w16du:dateUtc="2025-07-22T08:57:00Z">
        <w:r>
          <w:rPr>
            <w:lang w:val="en-GB"/>
          </w:rPr>
          <w:t>LS]</w:t>
        </w:r>
        <w:r>
          <w:rPr>
            <w:lang w:val="en-GB"/>
          </w:rPr>
          <w:tab/>
          <w:t>“Peppol Message Level Status”</w:t>
        </w:r>
        <w:r>
          <w:rPr>
            <w:lang w:val="en-GB"/>
          </w:rPr>
          <w:br/>
        </w:r>
        <w:r>
          <w:fldChar w:fldCharType="begin"/>
        </w:r>
        <w:r>
          <w:instrText>HYPERLINK "https://docs.peppol.eu/edelivery/"</w:instrText>
        </w:r>
      </w:ins>
      <w:ins w:id="25" w:author="Philip Helger" w:date="2025-07-22T11:15:00Z" w16du:dateUtc="2025-07-22T09:15:00Z"/>
      <w:ins w:id="26" w:author="Philip Helger" w:date="2025-07-22T10:57:00Z" w16du:dateUtc="2025-07-22T08:57:00Z">
        <w:r>
          <w:fldChar w:fldCharType="separate"/>
        </w:r>
        <w:r>
          <w:rPr>
            <w:rStyle w:val="Hyperlink"/>
          </w:rPr>
          <w:t>https://docs.peppol.eu/edelivery/</w:t>
        </w:r>
        <w:r>
          <w:fldChar w:fldCharType="end"/>
        </w:r>
      </w:ins>
    </w:p>
    <w:p w14:paraId="60057A4B" w14:textId="62BCA984" w:rsidR="002C6A15" w:rsidRPr="001B369A" w:rsidRDefault="002C6A15" w:rsidP="002C6A15">
      <w:pPr>
        <w:ind w:left="1701" w:hanging="1701"/>
        <w:rPr>
          <w:lang w:val="en-GB"/>
        </w:rPr>
      </w:pPr>
      <w:r w:rsidRPr="001B369A">
        <w:rPr>
          <w:lang w:val="en-GB"/>
        </w:rPr>
        <w:t>[</w:t>
      </w:r>
      <w:r w:rsidR="00417D26" w:rsidRPr="001B369A">
        <w:rPr>
          <w:lang w:val="en-GB"/>
        </w:rPr>
        <w:t>Peppol</w:t>
      </w:r>
      <w:r w:rsidRPr="001B369A">
        <w:rPr>
          <w:lang w:val="en-GB"/>
        </w:rPr>
        <w:t>_Policy</w:t>
      </w:r>
      <w:del w:id="27" w:author="Philip Helger" w:date="2025-05-15T10:52:00Z" w16du:dateUtc="2025-05-15T08:52:00Z">
        <w:r w:rsidRPr="001B369A" w:rsidDel="00E91AA1">
          <w:rPr>
            <w:lang w:val="en-GB"/>
          </w:rPr>
          <w:delText>4</w:delText>
        </w:r>
      </w:del>
      <w:r w:rsidRPr="001B369A">
        <w:rPr>
          <w:lang w:val="en-GB"/>
        </w:rPr>
        <w:t>]</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w:t>
      </w:r>
      <w:del w:id="28" w:author="Philip Helger" w:date="2025-05-15T10:51:00Z" w16du:dateUtc="2025-05-15T08:51:00Z">
        <w:r w:rsidRPr="001B369A" w:rsidDel="00E91AA1">
          <w:rPr>
            <w:lang w:val="en-GB"/>
          </w:rPr>
          <w:delText xml:space="preserve"> v4.</w:delText>
        </w:r>
        <w:r w:rsidR="00EA022C" w:rsidDel="00E91AA1">
          <w:rPr>
            <w:lang w:val="en-GB"/>
          </w:rPr>
          <w:delText>2</w:delText>
        </w:r>
        <w:r w:rsidR="00FE1A7D" w:rsidRPr="001B369A" w:rsidDel="00E91AA1">
          <w:rPr>
            <w:lang w:val="en-GB"/>
          </w:rPr>
          <w:delText>.0</w:delText>
        </w:r>
      </w:del>
      <w:r w:rsidR="00FE1A7D" w:rsidRPr="001B369A">
        <w:rPr>
          <w:lang w:val="en-GB"/>
        </w:rPr>
        <w:t>”</w:t>
      </w:r>
      <w:r w:rsidRPr="001B369A">
        <w:rPr>
          <w:lang w:val="en-GB"/>
        </w:rPr>
        <w:t>,</w:t>
      </w:r>
      <w:r w:rsidR="00FE1A7D" w:rsidRPr="001B369A">
        <w:rPr>
          <w:lang w:val="en-GB"/>
        </w:rPr>
        <w:br/>
      </w:r>
      <w:r w:rsidR="00EA022C">
        <w:fldChar w:fldCharType="begin"/>
      </w:r>
      <w:ins w:id="29" w:author="Philip Helger" w:date="2025-05-15T10:52:00Z" w16du:dateUtc="2025-05-15T08:52:00Z">
        <w:r w:rsidR="00E91AA1">
          <w:instrText>HYPERLINK "https://docs.peppol.eu/edelivery/"</w:instrText>
        </w:r>
      </w:ins>
      <w:del w:id="30" w:author="Philip Helger" w:date="2025-05-15T10:52:00Z" w16du:dateUtc="2025-05-15T08:52:00Z">
        <w:r w:rsidR="00EA022C" w:rsidDel="00E91AA1">
          <w:delInstrText>HYPERLINK "https://docs.peppol.eu/edelivery/policies/PEPPOL-EDN-Policy-for-use-of-identifiers-4.2.0-2023-06-19.pdf"</w:delInstrText>
        </w:r>
      </w:del>
      <w:ins w:id="31" w:author="Philip Helger" w:date="2025-07-22T11:15:00Z" w16du:dateUtc="2025-07-22T09:15:00Z"/>
      <w:r w:rsidR="00EA022C">
        <w:fldChar w:fldCharType="separate"/>
      </w:r>
      <w:del w:id="32" w:author="Philip Helger" w:date="2025-05-15T10:52:00Z" w16du:dateUtc="2025-05-15T08:52:00Z">
        <w:r w:rsidR="00EA022C" w:rsidRPr="00871BBB" w:rsidDel="00E91AA1">
          <w:rPr>
            <w:rStyle w:val="Hyperlink"/>
          </w:rPr>
          <w:delText>https://docs.peppol.eu/edelivery/policies/PEPPOL-EDN-Policy-for-use-of-identifiers-4.2.0-2023-06-19.pdf</w:delText>
        </w:r>
      </w:del>
      <w:ins w:id="33" w:author="Philip Helger" w:date="2025-05-15T10:52:00Z" w16du:dateUtc="2025-05-15T08:52:00Z">
        <w:r w:rsidR="00E91AA1">
          <w:rPr>
            <w:rStyle w:val="Hyperlink"/>
          </w:rPr>
          <w:t>https://docs.peppol.eu/edelivery/</w:t>
        </w:r>
      </w:ins>
      <w:r w:rsidR="00EA022C">
        <w:fldChar w:fldCharType="end"/>
      </w:r>
    </w:p>
    <w:p w14:paraId="4D318B1A" w14:textId="356C78ED" w:rsidR="00301D21" w:rsidRDefault="00301D21" w:rsidP="002C6A15">
      <w:pPr>
        <w:ind w:left="1701" w:hanging="1701"/>
        <w:rPr>
          <w:ins w:id="34" w:author="Philip Helger" w:date="2025-07-22T10:57:00Z" w16du:dateUtc="2025-07-22T08:57:00Z"/>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r>
        <w:fldChar w:fldCharType="begin"/>
      </w:r>
      <w:r>
        <w:instrText>HYPERLINK "https://www.gs1.org/standards/edi-xml-gdsn-gs1-uncefact-xml-profiles/sbdh-technical-specifications/1-3"</w:instrText>
      </w:r>
      <w:ins w:id="35" w:author="Philip Helger" w:date="2025-07-22T11:15:00Z" w16du:dateUtc="2025-07-22T09:15:00Z"/>
      <w:r>
        <w:fldChar w:fldCharType="separate"/>
      </w:r>
      <w:r w:rsidRPr="001B369A">
        <w:rPr>
          <w:rStyle w:val="Hyperlink"/>
          <w:lang w:val="en-GB"/>
        </w:rPr>
        <w:t>https://www.gs1.org/standards/edi-xml-gdsn-gs1-uncefact-xml-profiles/sbdh-technical-specifications/1-3</w:t>
      </w:r>
      <w:r>
        <w:fldChar w:fldCharType="end"/>
      </w:r>
    </w:p>
    <w:p w14:paraId="7E476038" w14:textId="62652DE2" w:rsidR="00494C05" w:rsidRPr="001B369A" w:rsidRDefault="00494C05" w:rsidP="002C6A15">
      <w:pPr>
        <w:ind w:left="1701" w:hanging="1701"/>
        <w:rPr>
          <w:rStyle w:val="Hyperlink"/>
          <w:lang w:val="en-GB"/>
        </w:rPr>
      </w:pPr>
      <w:ins w:id="36" w:author="Philip Helger" w:date="2025-07-22T10:57:00Z" w16du:dateUtc="2025-07-22T08:57:00Z">
        <w:r>
          <w:t>[SPIS]</w:t>
        </w:r>
        <w:r>
          <w:tab/>
          <w:t>“Peppol Service Provider Identification Scheme”,</w:t>
        </w:r>
        <w:r>
          <w:br/>
        </w:r>
        <w:r w:rsidRPr="00494C05">
          <w:rPr>
            <w:rStyle w:val="Hyperlink"/>
            <w:lang w:val="en-GB"/>
          </w:rPr>
          <w:t>https://docs.peppol.eu/edelivery/</w:t>
        </w:r>
      </w:ins>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w:t>
      </w:r>
      <w:del w:id="37" w:author="Philip Helger" w:date="2025-05-15T10:52:00Z" w16du:dateUtc="2025-05-15T08:52:00Z">
        <w:r w:rsidR="00D908D5" w:rsidRPr="001B369A" w:rsidDel="00E91AA1">
          <w:rPr>
            <w:lang w:val="en-GB"/>
          </w:rPr>
          <w:delText xml:space="preserve"> v4.x</w:delText>
        </w:r>
      </w:del>
      <w:r w:rsidR="00D908D5" w:rsidRPr="001B369A">
        <w:rPr>
          <w:lang w:val="en-GB"/>
        </w:rPr>
        <w:t>”</w:t>
      </w:r>
      <w:r w:rsidR="00A125FF" w:rsidRPr="001B369A">
        <w:rPr>
          <w:lang w:val="en-GB"/>
        </w:rPr>
        <w:t xml:space="preserve"> </w:t>
      </w:r>
      <w:r w:rsidR="002C6A15" w:rsidRPr="001B369A">
        <w:rPr>
          <w:lang w:val="en-GB"/>
        </w:rPr>
        <w:t>[</w:t>
      </w:r>
      <w:r w:rsidR="00417D26" w:rsidRPr="001B369A">
        <w:rPr>
          <w:lang w:val="en-GB"/>
        </w:rPr>
        <w:t>Peppol</w:t>
      </w:r>
      <w:r w:rsidR="002C6A15" w:rsidRPr="001B369A">
        <w:rPr>
          <w:lang w:val="en-GB"/>
        </w:rPr>
        <w:t>_Policy</w:t>
      </w:r>
      <w:del w:id="38" w:author="Philip Helger" w:date="2025-05-15T10:52:00Z" w16du:dateUtc="2025-05-15T08:52:00Z">
        <w:r w:rsidR="002C6A15" w:rsidRPr="001B369A" w:rsidDel="00E91AA1">
          <w:rPr>
            <w:lang w:val="en-GB"/>
          </w:rPr>
          <w:delText>4</w:delText>
        </w:r>
      </w:del>
      <w:r w:rsidR="002C6A15" w:rsidRPr="001B369A">
        <w:rPr>
          <w:lang w:val="en-GB"/>
        </w:rPr>
        <w:t>]</w:t>
      </w:r>
      <w:r w:rsidR="00672AAC" w:rsidRPr="001B369A">
        <w:rPr>
          <w:lang w:val="en-GB"/>
        </w:rPr>
        <w:t>.</w:t>
      </w:r>
    </w:p>
    <w:p w14:paraId="0EE74B57" w14:textId="77777777" w:rsidR="00466CC7" w:rsidRPr="001B369A" w:rsidRDefault="0022017F" w:rsidP="000B3F7F">
      <w:pPr>
        <w:rPr>
          <w:lang w:val="en-GB"/>
        </w:rPr>
      </w:pPr>
      <w:r w:rsidRPr="001B369A">
        <w:rPr>
          <w:lang w:val="en-GB"/>
        </w:rPr>
        <w:lastRenderedPageBreak/>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39"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r w:rsidR="0014388B" w:rsidRPr="001B369A">
        <w:rPr>
          <w:lang w:val="en-GB"/>
        </w:rPr>
        <w:t xml:space="preserve">In order for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3630A26F"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EC4B64">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lastRenderedPageBreak/>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5">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t>Binary Payloads</w:t>
      </w:r>
    </w:p>
    <w:p w14:paraId="2DC6C619" w14:textId="77777777" w:rsidR="00261F29" w:rsidRPr="001B369A" w:rsidRDefault="00A66078">
      <w:pPr>
        <w:rPr>
          <w:lang w:val="en-GB"/>
        </w:rPr>
      </w:pPr>
      <w:r w:rsidRPr="001B369A">
        <w:rPr>
          <w:lang w:val="en-GB"/>
        </w:rPr>
        <w:t xml:space="preserve">In order to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r w:rsidR="004F100F" w:rsidRPr="001B369A">
        <w:rPr>
          <w:rStyle w:val="Code"/>
          <w:lang w:val="en-GB"/>
        </w:rPr>
        <w:t>BinaryContent</w:t>
      </w:r>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r w:rsidR="004F100F" w:rsidRPr="001B369A">
        <w:rPr>
          <w:rStyle w:val="Code"/>
          <w:lang w:val="en-GB"/>
        </w:rPr>
        <w:t>mimeType</w:t>
      </w:r>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r>
      <w:r w:rsidR="004F100F" w:rsidRPr="001B369A">
        <w:rPr>
          <w:noProof/>
          <w:color w:val="000000"/>
          <w:sz w:val="18"/>
          <w:highlight w:val="white"/>
          <w:lang w:val="en-GB"/>
        </w:rPr>
        <w:lastRenderedPageBreak/>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r w:rsidR="004F100F" w:rsidRPr="001B369A">
        <w:rPr>
          <w:rStyle w:val="Code"/>
          <w:lang w:val="en-GB"/>
        </w:rPr>
        <w:t>TextContent</w:t>
      </w:r>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r w:rsidR="0097321C" w:rsidRPr="001B369A">
        <w:rPr>
          <w:rStyle w:val="Code"/>
          <w:lang w:val="en-GB"/>
        </w:rPr>
        <w:t>mimeType</w:t>
      </w:r>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r w:rsidR="00DA279C" w:rsidRPr="001B369A">
        <w:rPr>
          <w:lang w:val="en-GB"/>
        </w:rPr>
        <w:t>e.g.</w:t>
      </w:r>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element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r w:rsidR="004F100F" w:rsidRPr="001B369A">
        <w:rPr>
          <w:rStyle w:val="Code"/>
          <w:lang w:val="en-GB"/>
        </w:rPr>
        <w:t>TextContent</w:t>
      </w:r>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r w:rsidR="004F100F" w:rsidRPr="001B369A">
        <w:rPr>
          <w:rStyle w:val="Code"/>
          <w:lang w:val="en-GB"/>
        </w:rPr>
        <w:t>BinaryContent</w:t>
      </w:r>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40"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39"/>
      <w:bookmarkEnd w:id="40"/>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The respective identifier schemes are to be located in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r w:rsidR="00B45979" w:rsidRPr="001B369A">
        <w:rPr>
          <w:rStyle w:val="Code"/>
          <w:lang w:val="en-GB"/>
        </w:rPr>
        <w:t>cenbii-procid-ubl</w:t>
      </w:r>
      <w:r w:rsidRPr="001B369A">
        <w:rPr>
          <w:lang w:val="en-GB"/>
        </w:rPr>
        <w:t xml:space="preserve"> and the default document type identifier scheme </w:t>
      </w:r>
      <w:r w:rsidR="00B45979" w:rsidRPr="001B369A">
        <w:rPr>
          <w:rStyle w:val="Code"/>
          <w:lang w:val="en-GB"/>
        </w:rPr>
        <w:t>busdox-docid-qns</w:t>
      </w:r>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lastRenderedPageBreak/>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lang w:val="en-GB"/>
        </w:rPr>
        <w:t>urn:oasis:names:specification:ubl:schema:xsd:Invoice-2::Invoice##urn:www.cenbii.eu:transaction:biitrns010:ver2.0:extended:urn:www.peppol.eu:bis:peppol4a:ver2.0::2.1</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highlight w:val="white"/>
          <w:lang w:val="en-GB"/>
        </w:rPr>
        <w:t>urn:www.cenbii.eu:profile:bii04:ver1.0</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548FFB25" w14:textId="16814AED" w:rsidR="000B3F7F" w:rsidRPr="001B369A" w:rsidRDefault="00C3732D" w:rsidP="00FF5E37">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lang w:val="en-GB"/>
        </w:rPr>
        <w:t>urn:oasis:names:specification:ubl:schema:xsd:Invoice-2::Invoice##urn:www.cenbii.eu:transaction:biitrns010:ver2.0:extended:urn:www.peppol.eu:bis:peppol4a:ver2.0::2.1</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r w:rsidRPr="001B369A">
        <w:rPr>
          <w:color w:val="0000FF"/>
          <w:lang w:val="en-GB"/>
        </w:rPr>
        <w:t>busdox-docid-qns&lt;/Identifier&gt;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highlight w:val="white"/>
          <w:lang w:val="en-GB"/>
        </w:rPr>
        <w:t>urn:www.cenbii.eu:profile:bii04:ver1.0</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937BEF" w:rsidRDefault="00DA7EE7" w:rsidP="00733444">
      <w:pPr>
        <w:pStyle w:val="Codeparagraph"/>
        <w:rPr>
          <w:color w:val="000000"/>
          <w:highlight w:val="white"/>
          <w:lang w:val="en-GB"/>
        </w:rPr>
      </w:pPr>
      <w:r w:rsidRPr="001B369A">
        <w:rPr>
          <w:color w:val="0000FF"/>
          <w:highlight w:val="white"/>
          <w:lang w:val="en-GB"/>
        </w:rPr>
        <w:t xml:space="preserve">    </w:t>
      </w:r>
      <w:r w:rsidRPr="00937BEF">
        <w:rPr>
          <w:color w:val="0000FF"/>
          <w:highlight w:val="white"/>
          <w:lang w:val="en-GB"/>
        </w:rPr>
        <w:t>&lt;Identifier&gt;cenbii-procid-ubl&lt;/Identifier&gt;</w:t>
      </w:r>
    </w:p>
    <w:p w14:paraId="7B6BF281" w14:textId="0E2F1E99" w:rsidR="00B57778" w:rsidRPr="001B369A" w:rsidRDefault="00B57778" w:rsidP="00FF5E37">
      <w:pPr>
        <w:pStyle w:val="Codeparagraph"/>
        <w:rPr>
          <w:color w:val="000000"/>
          <w:highlight w:val="white"/>
          <w:lang w:val="en-GB"/>
        </w:rPr>
      </w:pPr>
      <w:r w:rsidRPr="00937BEF">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D6D4D2" w14:textId="3FDDCF81" w:rsidR="00673375" w:rsidRPr="001B369A" w:rsidRDefault="00673375" w:rsidP="00733444">
      <w:pPr>
        <w:pStyle w:val="berschrift2"/>
        <w:rPr>
          <w:lang w:val="en-GB"/>
        </w:rPr>
      </w:pPr>
      <w:bookmarkStart w:id="41" w:name="_Ref95076409"/>
      <w:bookmarkStart w:id="42" w:name="_Ref525909939"/>
      <w:r w:rsidRPr="001B369A">
        <w:rPr>
          <w:lang w:val="en-GB"/>
        </w:rPr>
        <w:t>Country codes of the End Users</w:t>
      </w:r>
      <w:bookmarkEnd w:id="41"/>
    </w:p>
    <w:p w14:paraId="74789E99" w14:textId="3183F1AD" w:rsidR="00D21F83" w:rsidRPr="00937BEF" w:rsidRDefault="00B22F6D" w:rsidP="00673375">
      <w:pPr>
        <w:rPr>
          <w:lang w:val="en-GB"/>
        </w:rPr>
      </w:pPr>
      <w:r w:rsidRPr="00937BEF">
        <w:rPr>
          <w:lang w:val="en-GB"/>
        </w:rPr>
        <w:t xml:space="preserve">To satisfy the </w:t>
      </w:r>
      <w:r w:rsidR="00B42F68" w:rsidRPr="00937BEF">
        <w:rPr>
          <w:lang w:val="en-GB"/>
        </w:rPr>
        <w:t xml:space="preserve">reporting requirements for traffic statistics, the country code of the business level sender </w:t>
      </w:r>
      <w:r w:rsidR="00D31F77">
        <w:rPr>
          <w:lang w:val="en-GB"/>
        </w:rPr>
        <w:t>MUST</w:t>
      </w:r>
      <w:r w:rsidR="00B42F68" w:rsidRPr="00937BEF">
        <w:rPr>
          <w:lang w:val="en-GB"/>
        </w:rPr>
        <w:t xml:space="preserve"> be provided. The </w:t>
      </w:r>
      <w:r w:rsidR="00C17AE1">
        <w:rPr>
          <w:lang w:val="en-GB"/>
        </w:rPr>
        <w:t>business-level</w:t>
      </w:r>
      <w:r w:rsidR="00B42F68" w:rsidRPr="00937BEF">
        <w:rPr>
          <w:lang w:val="en-GB"/>
        </w:rPr>
        <w:t xml:space="preserve"> sender is the C1 node in the 4-corner model. The information provided in the envelope </w:t>
      </w:r>
      <w:r w:rsidR="00C17AE1">
        <w:rPr>
          <w:lang w:val="en-GB"/>
        </w:rPr>
        <w:t>complements the identifier information</w:t>
      </w:r>
      <w:r w:rsidR="00B42F68" w:rsidRPr="00937BEF">
        <w:rPr>
          <w:lang w:val="en-GB"/>
        </w:rPr>
        <w:t xml:space="preserve"> on the messaging level.</w:t>
      </w:r>
    </w:p>
    <w:p w14:paraId="7041567D" w14:textId="7EBA0220" w:rsidR="00CF31B6" w:rsidRDefault="004B079E" w:rsidP="00673375">
      <w:pPr>
        <w:rPr>
          <w:lang w:val="en-GB"/>
        </w:rPr>
      </w:pPr>
      <w:r>
        <w:rPr>
          <w:lang w:val="en-GB"/>
        </w:rPr>
        <w:t>The</w:t>
      </w:r>
      <w:r w:rsidR="00FF5E37" w:rsidRPr="00937BEF">
        <w:rPr>
          <w:lang w:val="en-GB"/>
        </w:rPr>
        <w:t xml:space="preserve"> country code MUST be provided in every instance of the envelope.</w:t>
      </w:r>
      <w:r w:rsidR="00E658D2">
        <w:rPr>
          <w:lang w:val="en-GB"/>
        </w:rPr>
        <w:t xml:space="preserve"> </w:t>
      </w:r>
      <w:r w:rsidR="00E54050" w:rsidRPr="00937BEF">
        <w:rPr>
          <w:lang w:val="en-GB"/>
        </w:rPr>
        <w:t xml:space="preserve">The value of the country code MUST be provided according to ISO-3166-1 in the Alpha-2 </w:t>
      </w:r>
      <w:r w:rsidR="00D21F83" w:rsidRPr="00937BEF">
        <w:rPr>
          <w:lang w:val="en-GB"/>
        </w:rPr>
        <w:t>notation</w:t>
      </w:r>
      <w:r w:rsidR="00E54050" w:rsidRPr="00937BEF">
        <w:rPr>
          <w:lang w:val="en-GB"/>
        </w:rPr>
        <w:t xml:space="preserve"> (e.g. “BE” representing Belgium). Other notations </w:t>
      </w:r>
      <w:r w:rsidR="00627F6B">
        <w:rPr>
          <w:lang w:val="en-GB"/>
        </w:rPr>
        <w:t>MUST NOT be used</w:t>
      </w:r>
      <w:r w:rsidR="00E54050" w:rsidRPr="00937BEF">
        <w:rPr>
          <w:lang w:val="en-GB"/>
        </w:rPr>
        <w:t xml:space="preserve">. The value MUST </w:t>
      </w:r>
      <w:r w:rsidR="00CF31B6">
        <w:rPr>
          <w:lang w:val="en-GB"/>
        </w:rPr>
        <w:t>follow this</w:t>
      </w:r>
      <w:r w:rsidR="00E54050" w:rsidRPr="00937BEF">
        <w:rPr>
          <w:lang w:val="en-GB"/>
        </w:rPr>
        <w:t xml:space="preserve"> case</w:t>
      </w:r>
      <w:r w:rsidR="00CF31B6">
        <w:rPr>
          <w:lang w:val="en-GB"/>
        </w:rPr>
        <w:t>-sensitive regular expression:</w:t>
      </w:r>
    </w:p>
    <w:p w14:paraId="73E42AC9" w14:textId="4167B783" w:rsidR="00E54050" w:rsidRPr="00937BEF" w:rsidRDefault="00CF31B6" w:rsidP="00937BEF">
      <w:pPr>
        <w:ind w:left="720"/>
        <w:rPr>
          <w:rStyle w:val="Code"/>
        </w:rPr>
      </w:pPr>
      <w:r w:rsidRPr="00937BEF">
        <w:rPr>
          <w:rStyle w:val="Code"/>
        </w:rPr>
        <w:t>[A-Z0-9][A-Z0-9]</w:t>
      </w:r>
    </w:p>
    <w:p w14:paraId="0AE583B9" w14:textId="40F08FB8" w:rsidR="00E54050" w:rsidRDefault="00E54050" w:rsidP="00673375">
      <w:pPr>
        <w:rPr>
          <w:lang w:val="en-GB"/>
        </w:rPr>
      </w:pPr>
      <w:r w:rsidRPr="00937BEF">
        <w:rPr>
          <w:lang w:val="en-GB"/>
        </w:rPr>
        <w:t>Kosovo is a special case</w:t>
      </w:r>
      <w:r w:rsidR="00D2420F" w:rsidRPr="00937BEF">
        <w:rPr>
          <w:lang w:val="en-GB"/>
        </w:rPr>
        <w:t>:</w:t>
      </w:r>
      <w:r w:rsidRPr="00937BEF">
        <w:rPr>
          <w:lang w:val="en-GB"/>
        </w:rPr>
        <w:t xml:space="preserve"> </w:t>
      </w:r>
      <w:r w:rsidR="00D2420F" w:rsidRPr="00937BEF">
        <w:rPr>
          <w:lang w:val="en-GB"/>
        </w:rPr>
        <w:t>I</w:t>
      </w:r>
      <w:r w:rsidRPr="00937BEF">
        <w:rPr>
          <w:lang w:val="en-GB"/>
        </w:rPr>
        <w:t xml:space="preserve">t can be represented using </w:t>
      </w:r>
      <w:r w:rsidR="00D2420F" w:rsidRPr="00937BEF">
        <w:rPr>
          <w:lang w:val="en-GB"/>
        </w:rPr>
        <w:t>either</w:t>
      </w:r>
      <w:r w:rsidRPr="00937BEF">
        <w:rPr>
          <w:lang w:val="en-GB"/>
        </w:rPr>
        <w:t xml:space="preserve"> the code </w:t>
      </w:r>
      <w:r w:rsidRPr="00937BEF">
        <w:rPr>
          <w:rStyle w:val="Code"/>
          <w:lang w:val="en-GB"/>
        </w:rPr>
        <w:t>XK</w:t>
      </w:r>
      <w:r w:rsidR="00D2420F" w:rsidRPr="00937BEF">
        <w:rPr>
          <w:rStyle w:val="Funotenzeichen"/>
          <w:lang w:val="en-GB"/>
        </w:rPr>
        <w:footnoteReference w:id="1"/>
      </w:r>
      <w:r w:rsidR="00D2420F" w:rsidRPr="00937BEF">
        <w:rPr>
          <w:lang w:val="en-GB"/>
        </w:rPr>
        <w:t xml:space="preserve"> or the code </w:t>
      </w:r>
      <w:r w:rsidR="00D2420F" w:rsidRPr="00937BEF">
        <w:rPr>
          <w:rStyle w:val="Code"/>
          <w:lang w:val="en-GB"/>
        </w:rPr>
        <w:t>1A</w:t>
      </w:r>
      <w:r w:rsidR="00D2420F" w:rsidRPr="00937BEF">
        <w:rPr>
          <w:rStyle w:val="Funotenzeichen"/>
          <w:lang w:val="en-GB"/>
        </w:rPr>
        <w:footnoteReference w:id="2"/>
      </w:r>
      <w:r w:rsidR="001B5309" w:rsidRPr="00937BEF">
        <w:rPr>
          <w:lang w:val="en-GB"/>
        </w:rPr>
        <w:t>.</w:t>
      </w:r>
    </w:p>
    <w:p w14:paraId="33B3F0D0" w14:textId="5D4539AF" w:rsidR="00134006" w:rsidRPr="00937BEF" w:rsidRDefault="00134006" w:rsidP="00673375">
      <w:pPr>
        <w:rPr>
          <w:lang w:val="en-GB"/>
        </w:rPr>
      </w:pPr>
      <w:r>
        <w:rPr>
          <w:lang w:val="en-GB"/>
        </w:rPr>
        <w:t>The country code of C1 MUST be known</w:t>
      </w:r>
      <w:r w:rsidR="005641E5">
        <w:rPr>
          <w:lang w:val="en-GB"/>
        </w:rPr>
        <w:t xml:space="preserve"> by the creator of the envelope</w:t>
      </w:r>
      <w:r>
        <w:rPr>
          <w:lang w:val="en-GB"/>
        </w:rPr>
        <w:t>.</w:t>
      </w:r>
    </w:p>
    <w:p w14:paraId="51D36980" w14:textId="72544E44" w:rsidR="005A7D91" w:rsidRPr="001B369A" w:rsidRDefault="00E54050" w:rsidP="005A7D91">
      <w:pPr>
        <w:rPr>
          <w:lang w:val="en-GB"/>
        </w:rPr>
      </w:pPr>
      <w:r w:rsidRPr="001B369A">
        <w:rPr>
          <w:lang w:val="en-GB"/>
        </w:rPr>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value</w:t>
      </w:r>
      <w:r w:rsidR="001D4363">
        <w:rPr>
          <w:lang w:val="en-GB"/>
        </w:rPr>
        <w:t>s</w:t>
      </w:r>
      <w:r w:rsidRPr="001B369A">
        <w:rPr>
          <w:lang w:val="en-GB"/>
        </w:rPr>
        <w:t xml:space="preserve"> by using codes: </w:t>
      </w:r>
      <w:r w:rsidRPr="001B369A">
        <w:rPr>
          <w:rStyle w:val="Code"/>
          <w:lang w:val="en-GB"/>
        </w:rPr>
        <w:t>COUNTRY_C1</w:t>
      </w:r>
      <w:r w:rsidRPr="001B369A">
        <w:rPr>
          <w:lang w:val="en-GB"/>
        </w:rPr>
        <w:t xml:space="preserve"> </w:t>
      </w:r>
      <w:r w:rsidR="00A808BE">
        <w:rPr>
          <w:lang w:val="en-GB"/>
        </w:rPr>
        <w:t xml:space="preserve">MUST be used </w:t>
      </w:r>
      <w:r w:rsidRPr="001B369A">
        <w:rPr>
          <w:lang w:val="en-GB"/>
        </w:rPr>
        <w:t>for C1 country code.</w:t>
      </w:r>
      <w:r w:rsidR="005A7D91" w:rsidRPr="001B369A">
        <w:rPr>
          <w:lang w:val="en-GB"/>
        </w:rPr>
        <w:t xml:space="preserve"> </w:t>
      </w:r>
      <w:r w:rsidR="00A808BE">
        <w:rPr>
          <w:lang w:val="en-GB"/>
        </w:rPr>
        <w:t xml:space="preserve">The country code </w:t>
      </w:r>
      <w:r w:rsidR="001D4363">
        <w:rPr>
          <w:lang w:val="en-GB"/>
        </w:rPr>
        <w:t xml:space="preserve">value </w:t>
      </w:r>
      <w:r w:rsidR="00A808BE">
        <w:rPr>
          <w:lang w:val="en-GB"/>
        </w:rPr>
        <w:t>itself</w:t>
      </w:r>
      <w:r w:rsidR="005A7D91" w:rsidRPr="001B369A">
        <w:rPr>
          <w:lang w:val="en-GB"/>
        </w:rPr>
        <w:t xml:space="preserve"> </w:t>
      </w:r>
      <w:r w:rsidR="00A808BE">
        <w:rPr>
          <w:lang w:val="en-GB"/>
        </w:rPr>
        <w:t>is</w:t>
      </w:r>
      <w:r w:rsidR="005A7D91" w:rsidRPr="001B369A">
        <w:rPr>
          <w:lang w:val="en-GB"/>
        </w:rPr>
        <w:t xml:space="preserve"> mapped to the element located at:</w:t>
      </w:r>
    </w:p>
    <w:p w14:paraId="740552A8" w14:textId="489DCBB2" w:rsidR="005A7D91" w:rsidRPr="001B369A" w:rsidRDefault="005A7D91" w:rsidP="005A7D91">
      <w:pPr>
        <w:rPr>
          <w:rStyle w:val="Code"/>
          <w:lang w:val="en-GB"/>
        </w:rPr>
      </w:pPr>
      <w:r w:rsidRPr="001B369A">
        <w:rPr>
          <w:rStyle w:val="Code"/>
          <w:lang w:val="en-GB"/>
        </w:rPr>
        <w:t>StandardBusinessDocument/StandardBusinessDocumentHeader/BusinessScope/Scope/InstanceIdentifier</w:t>
      </w:r>
    </w:p>
    <w:p w14:paraId="53FE70A2" w14:textId="180D3DD3" w:rsidR="005A7D91" w:rsidRPr="001B369A" w:rsidRDefault="005A7D91" w:rsidP="005A7D91">
      <w:pPr>
        <w:rPr>
          <w:lang w:val="en-GB"/>
        </w:rPr>
      </w:pPr>
      <w:r w:rsidRPr="001B369A">
        <w:rPr>
          <w:lang w:val="en-GB"/>
        </w:rPr>
        <w:t xml:space="preserve">Non-normative example for an exchange of </w:t>
      </w:r>
      <w:r w:rsidR="00A838DE">
        <w:rPr>
          <w:lang w:val="en-GB"/>
        </w:rPr>
        <w:t xml:space="preserve">a </w:t>
      </w:r>
      <w:r w:rsidRPr="001B369A">
        <w:rPr>
          <w:lang w:val="en-GB"/>
        </w:rPr>
        <w:t xml:space="preserve">business document from </w:t>
      </w:r>
      <w:r w:rsidR="00740463">
        <w:rPr>
          <w:lang w:val="en-GB"/>
        </w:rPr>
        <w:t xml:space="preserve">a business level sender in </w:t>
      </w:r>
      <w:r w:rsidRPr="001B369A">
        <w:rPr>
          <w:lang w:val="en-GB"/>
        </w:rPr>
        <w:t>Belgium</w:t>
      </w:r>
      <w:r w:rsidR="00B9671F" w:rsidRPr="001B369A">
        <w:rPr>
          <w:lang w:val="en-GB"/>
        </w:rPr>
        <w:t>:</w:t>
      </w:r>
    </w:p>
    <w:p w14:paraId="6333DE7A"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57EAD02D" w14:textId="2A6BFBD3"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00B9671F" w:rsidRPr="001B369A">
        <w:rPr>
          <w:color w:val="000000"/>
          <w:highlight w:val="white"/>
          <w:lang w:val="en-GB"/>
        </w:rPr>
        <w:t>COUNTRY_C1</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664130BA" w14:textId="7A9D4871"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00B9671F" w:rsidRPr="001B369A">
        <w:rPr>
          <w:color w:val="000000"/>
          <w:lang w:val="en-GB"/>
        </w:rPr>
        <w:t>BE</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6DF73C5D"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56010D72" w14:textId="3D696536" w:rsidR="005C5816" w:rsidRDefault="005C5816" w:rsidP="00733444">
      <w:pPr>
        <w:pStyle w:val="berschrift2"/>
        <w:rPr>
          <w:ins w:id="43" w:author="Philip Helger" w:date="2025-07-22T10:58:00Z" w16du:dateUtc="2025-07-22T08:58:00Z"/>
          <w:lang w:val="en-GB"/>
        </w:rPr>
      </w:pPr>
      <w:ins w:id="44" w:author="Philip Helger" w:date="2025-07-22T08:53:00Z" w16du:dateUtc="2025-07-22T06:53:00Z">
        <w:r>
          <w:rPr>
            <w:lang w:val="en-GB"/>
          </w:rPr>
          <w:t xml:space="preserve">MLS </w:t>
        </w:r>
      </w:ins>
      <w:ins w:id="45" w:author="Philip Helger" w:date="2025-07-22T08:57:00Z" w16du:dateUtc="2025-07-22T06:57:00Z">
        <w:r>
          <w:rPr>
            <w:lang w:val="en-GB"/>
          </w:rPr>
          <w:t>Customi</w:t>
        </w:r>
      </w:ins>
      <w:ins w:id="46" w:author="Philip Helger" w:date="2025-07-22T08:58:00Z" w16du:dateUtc="2025-07-22T06:58:00Z">
        <w:r>
          <w:rPr>
            <w:lang w:val="en-GB"/>
          </w:rPr>
          <w:t>sation Options</w:t>
        </w:r>
      </w:ins>
    </w:p>
    <w:p w14:paraId="77519AEA" w14:textId="40CAB53B" w:rsidR="00B1722E" w:rsidRPr="00B1722E" w:rsidRDefault="00B1722E" w:rsidP="00B1722E">
      <w:pPr>
        <w:rPr>
          <w:ins w:id="47" w:author="Philip Helger" w:date="2025-07-22T09:02:00Z" w16du:dateUtc="2025-07-22T07:02:00Z"/>
          <w:rPrChange w:id="48" w:author="Philip Helger" w:date="2025-07-22T10:58:00Z" w16du:dateUtc="2025-07-22T08:58:00Z">
            <w:rPr>
              <w:ins w:id="49" w:author="Philip Helger" w:date="2025-07-22T09:02:00Z" w16du:dateUtc="2025-07-22T07:02:00Z"/>
              <w:lang w:val="en-GB"/>
            </w:rPr>
          </w:rPrChange>
        </w:rPr>
        <w:pPrChange w:id="50" w:author="Philip Helger" w:date="2025-07-22T10:58:00Z" w16du:dateUtc="2025-07-22T08:58:00Z">
          <w:pPr>
            <w:pStyle w:val="berschrift2"/>
          </w:pPr>
        </w:pPrChange>
      </w:pPr>
      <w:ins w:id="51" w:author="Philip Helger" w:date="2025-07-22T10:58:00Z" w16du:dateUtc="2025-07-22T08:58:00Z">
        <w:r>
          <w:rPr>
            <w:lang w:val="en-GB"/>
          </w:rPr>
          <w:t>This section de</w:t>
        </w:r>
      </w:ins>
      <w:ins w:id="52" w:author="Philip Helger" w:date="2025-07-22T10:59:00Z" w16du:dateUtc="2025-07-22T08:59:00Z">
        <w:r w:rsidR="0083365D">
          <w:rPr>
            <w:lang w:val="en-GB"/>
          </w:rPr>
          <w:t>scribes</w:t>
        </w:r>
      </w:ins>
      <w:ins w:id="53" w:author="Philip Helger" w:date="2025-07-22T10:58:00Z" w16du:dateUtc="2025-07-22T08:58:00Z">
        <w:r>
          <w:rPr>
            <w:lang w:val="en-GB"/>
          </w:rPr>
          <w:t xml:space="preserve"> customisation options for the Peppol Message Level Status (MLS).</w:t>
        </w:r>
      </w:ins>
    </w:p>
    <w:p w14:paraId="1D2B2A16" w14:textId="22AEADE6" w:rsidR="00862918" w:rsidRPr="00862918" w:rsidRDefault="00B102FB" w:rsidP="00862918">
      <w:pPr>
        <w:pStyle w:val="berschrift3"/>
        <w:rPr>
          <w:ins w:id="54" w:author="Philip Helger" w:date="2025-07-22T08:53:00Z" w16du:dateUtc="2025-07-22T06:53:00Z"/>
          <w:lang w:val="en-GB"/>
        </w:rPr>
        <w:pPrChange w:id="55" w:author="Philip Helger" w:date="2025-07-22T09:02:00Z" w16du:dateUtc="2025-07-22T07:02:00Z">
          <w:pPr>
            <w:pStyle w:val="berschrift2"/>
          </w:pPr>
        </w:pPrChange>
      </w:pPr>
      <w:ins w:id="56" w:author="Philip Helger" w:date="2025-07-22T09:04:00Z" w16du:dateUtc="2025-07-22T07:04:00Z">
        <w:r>
          <w:rPr>
            <w:lang w:val="en-GB"/>
          </w:rPr>
          <w:lastRenderedPageBreak/>
          <w:t xml:space="preserve">Specific </w:t>
        </w:r>
      </w:ins>
      <w:ins w:id="57" w:author="Philip Helger" w:date="2025-07-22T09:02:00Z" w16du:dateUtc="2025-07-22T07:02:00Z">
        <w:r w:rsidR="00862918">
          <w:rPr>
            <w:lang w:val="en-GB"/>
          </w:rPr>
          <w:t xml:space="preserve">MLS </w:t>
        </w:r>
      </w:ins>
      <w:ins w:id="58" w:author="Philip Helger" w:date="2025-07-22T09:04:00Z" w16du:dateUtc="2025-07-22T07:04:00Z">
        <w:r>
          <w:rPr>
            <w:lang w:val="en-GB"/>
          </w:rPr>
          <w:t>Receiver</w:t>
        </w:r>
      </w:ins>
    </w:p>
    <w:p w14:paraId="1615D854" w14:textId="7B8B3BDE" w:rsidR="005C5816" w:rsidRDefault="005C5816" w:rsidP="005C5816">
      <w:pPr>
        <w:rPr>
          <w:ins w:id="59" w:author="Philip Helger" w:date="2025-07-22T08:59:00Z" w16du:dateUtc="2025-07-22T06:59:00Z"/>
        </w:rPr>
      </w:pPr>
      <w:ins w:id="60" w:author="Philip Helger" w:date="2025-07-22T08:54:00Z" w16du:dateUtc="2025-07-22T06:54:00Z">
        <w:r>
          <w:t>By default, an MLS message is addressed to the SPIS Main ID</w:t>
        </w:r>
      </w:ins>
      <w:ins w:id="61" w:author="Philip Helger" w:date="2025-07-22T08:55:00Z" w16du:dateUtc="2025-07-22T06:55:00Z">
        <w:r>
          <w:t xml:space="preserve"> </w:t>
        </w:r>
      </w:ins>
      <w:ins w:id="62" w:author="Philip Helger" w:date="2025-07-22T10:58:00Z" w16du:dateUtc="2025-07-22T08:58:00Z">
        <w:r w:rsidR="0081435A">
          <w:t xml:space="preserve">(see [SPIS]) </w:t>
        </w:r>
      </w:ins>
      <w:ins w:id="63" w:author="Philip Helger" w:date="2025-07-22T08:55:00Z" w16du:dateUtc="2025-07-22T06:55:00Z">
        <w:r>
          <w:t xml:space="preserve">derived from the Peppol Seat ID </w:t>
        </w:r>
      </w:ins>
      <w:ins w:id="64" w:author="Philip Helger" w:date="2025-07-22T08:56:00Z" w16du:dateUtc="2025-07-22T06:56:00Z">
        <w:r>
          <w:t xml:space="preserve">of the business document sender. To re-route an MLS to a different receiver, the sender of a business document </w:t>
        </w:r>
      </w:ins>
      <w:ins w:id="65" w:author="Philip Helger" w:date="2025-07-22T09:05:00Z" w16du:dateUtc="2025-07-22T07:05:00Z">
        <w:r w:rsidR="003F1AB4">
          <w:t>MAY</w:t>
        </w:r>
      </w:ins>
      <w:ins w:id="66" w:author="Philip Helger" w:date="2025-07-22T08:56:00Z" w16du:dateUtc="2025-07-22T06:56:00Z">
        <w:r>
          <w:t xml:space="preserve"> provide an </w:t>
        </w:r>
      </w:ins>
      <w:ins w:id="67" w:author="Philip Helger" w:date="2025-07-22T08:57:00Z" w16du:dateUtc="2025-07-22T06:57:00Z">
        <w:r>
          <w:t xml:space="preserve">alternate receiver </w:t>
        </w:r>
      </w:ins>
      <w:ins w:id="68" w:author="Philip Helger" w:date="2025-07-22T08:58:00Z" w16du:dateUtc="2025-07-22T06:58:00Z">
        <w:r w:rsidR="00E3450A">
          <w:t>in</w:t>
        </w:r>
      </w:ins>
      <w:ins w:id="69" w:author="Philip Helger" w:date="2025-07-22T08:59:00Z" w16du:dateUtc="2025-07-22T06:59:00Z">
        <w:r w:rsidR="00E3450A">
          <w:t xml:space="preserve"> the envelope.</w:t>
        </w:r>
      </w:ins>
      <w:ins w:id="70" w:author="Philip Helger" w:date="2025-07-22T09:03:00Z" w16du:dateUtc="2025-07-22T07:03:00Z">
        <w:r w:rsidR="00356AB6">
          <w:t xml:space="preserve"> Note the limitation</w:t>
        </w:r>
      </w:ins>
      <w:ins w:id="71" w:author="Philip Helger" w:date="2025-07-22T09:04:00Z" w16du:dateUtc="2025-07-22T07:04:00Z">
        <w:r w:rsidR="00356AB6">
          <w:t xml:space="preserve">s imposed by the MLS specification on the selection of the MLS </w:t>
        </w:r>
        <w:r w:rsidR="00B102FB">
          <w:t>Receiver</w:t>
        </w:r>
        <w:r w:rsidR="00356AB6">
          <w:t>.</w:t>
        </w:r>
      </w:ins>
    </w:p>
    <w:p w14:paraId="57431AD7" w14:textId="37E382D7" w:rsidR="009822D6" w:rsidRDefault="0000542B" w:rsidP="0000542B">
      <w:pPr>
        <w:rPr>
          <w:ins w:id="72" w:author="Philip Helger" w:date="2025-07-22T11:11:00Z" w16du:dateUtc="2025-07-22T09:11:00Z"/>
          <w:lang w:val="en-GB"/>
        </w:rPr>
      </w:pPr>
      <w:ins w:id="73" w:author="Philip Helger" w:date="2025-07-22T08:59:00Z" w16du:dateUtc="2025-07-22T06:59:00Z">
        <w:r w:rsidRPr="001B369A">
          <w:rPr>
            <w:lang w:val="en-GB"/>
          </w:rPr>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value</w:t>
        </w:r>
        <w:r>
          <w:rPr>
            <w:lang w:val="en-GB"/>
          </w:rPr>
          <w:t>s</w:t>
        </w:r>
        <w:r w:rsidRPr="001B369A">
          <w:rPr>
            <w:lang w:val="en-GB"/>
          </w:rPr>
          <w:t xml:space="preserve"> by using codes:</w:t>
        </w:r>
      </w:ins>
      <w:ins w:id="74" w:author="Philip Helger" w:date="2025-07-22T11:11:00Z" w16du:dateUtc="2025-07-22T09:11:00Z">
        <w:r w:rsidR="009822D6">
          <w:rPr>
            <w:lang w:val="en-GB"/>
          </w:rPr>
          <w:t xml:space="preserve"> </w:t>
        </w:r>
      </w:ins>
      <w:ins w:id="75" w:author="Philip Helger" w:date="2025-07-22T08:59:00Z" w16du:dateUtc="2025-07-22T06:59:00Z">
        <w:r>
          <w:rPr>
            <w:rStyle w:val="Code"/>
            <w:lang w:val="en-GB"/>
          </w:rPr>
          <w:t>MLS_TO</w:t>
        </w:r>
        <w:r w:rsidRPr="001B369A">
          <w:rPr>
            <w:lang w:val="en-GB"/>
          </w:rPr>
          <w:t xml:space="preserve"> </w:t>
        </w:r>
        <w:r>
          <w:rPr>
            <w:lang w:val="en-GB"/>
          </w:rPr>
          <w:t xml:space="preserve">MUST be used </w:t>
        </w:r>
      </w:ins>
      <w:ins w:id="76" w:author="Philip Helger" w:date="2025-07-22T09:00:00Z" w16du:dateUtc="2025-07-22T07:00:00Z">
        <w:r>
          <w:rPr>
            <w:lang w:val="en-GB"/>
          </w:rPr>
          <w:t>to indicate the receiving participant identifier for the MLS</w:t>
        </w:r>
      </w:ins>
      <w:ins w:id="77" w:author="Philip Helger" w:date="2025-07-22T08:59:00Z" w16du:dateUtc="2025-07-22T06:59:00Z">
        <w:r w:rsidRPr="001B369A">
          <w:rPr>
            <w:lang w:val="en-GB"/>
          </w:rPr>
          <w:t>.</w:t>
        </w:r>
      </w:ins>
    </w:p>
    <w:p w14:paraId="2D223029" w14:textId="10F9B937" w:rsidR="0000542B" w:rsidRPr="001B369A" w:rsidRDefault="0000542B" w:rsidP="0000542B">
      <w:pPr>
        <w:rPr>
          <w:ins w:id="78" w:author="Philip Helger" w:date="2025-07-22T08:59:00Z" w16du:dateUtc="2025-07-22T06:59:00Z"/>
          <w:lang w:val="en-GB"/>
        </w:rPr>
      </w:pPr>
      <w:ins w:id="79" w:author="Philip Helger" w:date="2025-07-22T08:59:00Z" w16du:dateUtc="2025-07-22T06:59:00Z">
        <w:r>
          <w:rPr>
            <w:lang w:val="en-GB"/>
          </w:rPr>
          <w:t xml:space="preserve">The </w:t>
        </w:r>
      </w:ins>
      <w:ins w:id="80" w:author="Philip Helger" w:date="2025-07-22T09:00:00Z" w16du:dateUtc="2025-07-22T07:00:00Z">
        <w:r>
          <w:rPr>
            <w:lang w:val="en-GB"/>
          </w:rPr>
          <w:t>participant identifier</w:t>
        </w:r>
      </w:ins>
      <w:ins w:id="81" w:author="Philip Helger" w:date="2025-07-22T08:59:00Z" w16du:dateUtc="2025-07-22T06:59:00Z">
        <w:r>
          <w:rPr>
            <w:lang w:val="en-GB"/>
          </w:rPr>
          <w:t xml:space="preserve"> value </w:t>
        </w:r>
      </w:ins>
      <w:ins w:id="82" w:author="Philip Helger" w:date="2025-07-22T09:05:00Z" w16du:dateUtc="2025-07-22T07:05:00Z">
        <w:r w:rsidR="0055190A">
          <w:rPr>
            <w:lang w:val="en-GB"/>
          </w:rPr>
          <w:t xml:space="preserve">MUST be </w:t>
        </w:r>
      </w:ins>
      <w:ins w:id="83" w:author="Philip Helger" w:date="2025-07-22T08:59:00Z" w16du:dateUtc="2025-07-22T06:59:00Z">
        <w:r w:rsidRPr="001B369A">
          <w:rPr>
            <w:lang w:val="en-GB"/>
          </w:rPr>
          <w:t>mapped to the element located at:</w:t>
        </w:r>
      </w:ins>
    </w:p>
    <w:p w14:paraId="139E6A64" w14:textId="77777777" w:rsidR="0000542B" w:rsidRPr="001B369A" w:rsidRDefault="0000542B" w:rsidP="0000542B">
      <w:pPr>
        <w:rPr>
          <w:ins w:id="84" w:author="Philip Helger" w:date="2025-07-22T08:59:00Z" w16du:dateUtc="2025-07-22T06:59:00Z"/>
          <w:rStyle w:val="Code"/>
          <w:lang w:val="en-GB"/>
        </w:rPr>
      </w:pPr>
      <w:ins w:id="85" w:author="Philip Helger" w:date="2025-07-22T08:59:00Z" w16du:dateUtc="2025-07-22T06:59:00Z">
        <w:r w:rsidRPr="001B369A">
          <w:rPr>
            <w:rStyle w:val="Code"/>
            <w:lang w:val="en-GB"/>
          </w:rPr>
          <w:t>StandardBusinessDocument/StandardBusinessDocumentHeader/BusinessScope/Scope/InstanceIdentifier</w:t>
        </w:r>
      </w:ins>
    </w:p>
    <w:p w14:paraId="58113AE3" w14:textId="4A96F171" w:rsidR="0000542B" w:rsidRPr="001B369A" w:rsidRDefault="0000542B" w:rsidP="0000542B">
      <w:pPr>
        <w:rPr>
          <w:ins w:id="86" w:author="Philip Helger" w:date="2025-07-22T09:00:00Z" w16du:dateUtc="2025-07-22T07:00:00Z"/>
          <w:lang w:val="en-GB"/>
        </w:rPr>
      </w:pPr>
      <w:ins w:id="87" w:author="Philip Helger" w:date="2025-07-22T09:00:00Z" w16du:dateUtc="2025-07-22T07:00:00Z">
        <w:r>
          <w:rPr>
            <w:lang w:val="en-GB"/>
          </w:rPr>
          <w:t xml:space="preserve">The participant identifier </w:t>
        </w:r>
        <w:r>
          <w:rPr>
            <w:lang w:val="en-GB"/>
          </w:rPr>
          <w:t>scheme</w:t>
        </w:r>
        <w:r>
          <w:rPr>
            <w:lang w:val="en-GB"/>
          </w:rPr>
          <w:t xml:space="preserve"> </w:t>
        </w:r>
      </w:ins>
      <w:ins w:id="88" w:author="Philip Helger" w:date="2025-07-22T09:05:00Z" w16du:dateUtc="2025-07-22T07:05:00Z">
        <w:r w:rsidR="0055190A">
          <w:rPr>
            <w:lang w:val="en-GB"/>
          </w:rPr>
          <w:t>MUST be</w:t>
        </w:r>
      </w:ins>
      <w:ins w:id="89" w:author="Philip Helger" w:date="2025-07-22T09:00:00Z" w16du:dateUtc="2025-07-22T07:00:00Z">
        <w:r w:rsidRPr="001B369A">
          <w:rPr>
            <w:lang w:val="en-GB"/>
          </w:rPr>
          <w:t xml:space="preserve"> mapped to the element located at:</w:t>
        </w:r>
      </w:ins>
    </w:p>
    <w:p w14:paraId="7B3F2B9E" w14:textId="53E4C547" w:rsidR="0000542B" w:rsidRPr="0000542B" w:rsidRDefault="0000542B" w:rsidP="0000542B">
      <w:pPr>
        <w:rPr>
          <w:ins w:id="90" w:author="Philip Helger" w:date="2025-07-22T09:00:00Z" w16du:dateUtc="2025-07-22T07:00:00Z"/>
          <w:rFonts w:ascii="Courier New" w:hAnsi="Courier New" w:cs="Courier New"/>
          <w:sz w:val="20"/>
          <w:shd w:val="clear" w:color="auto" w:fill="D9D9D9" w:themeFill="background1" w:themeFillShade="D9"/>
          <w:lang w:val="en-GB"/>
          <w:rPrChange w:id="91" w:author="Philip Helger" w:date="2025-07-22T09:00:00Z" w16du:dateUtc="2025-07-22T07:00:00Z">
            <w:rPr>
              <w:ins w:id="92" w:author="Philip Helger" w:date="2025-07-22T09:00:00Z" w16du:dateUtc="2025-07-22T07:00:00Z"/>
              <w:lang w:val="en-GB"/>
            </w:rPr>
          </w:rPrChange>
        </w:rPr>
      </w:pPr>
      <w:ins w:id="93" w:author="Philip Helger" w:date="2025-07-22T09:00:00Z" w16du:dateUtc="2025-07-22T07:00:00Z">
        <w:r w:rsidRPr="001B369A">
          <w:rPr>
            <w:rStyle w:val="Code"/>
            <w:lang w:val="en-GB"/>
          </w:rPr>
          <w:t>StandardBusinessDocument/StandardBusinessDocumentHeader/BusinessScope/Scope/Identifier</w:t>
        </w:r>
      </w:ins>
    </w:p>
    <w:p w14:paraId="3F643B78" w14:textId="280DF2AB" w:rsidR="0000542B" w:rsidRPr="001B369A" w:rsidRDefault="0000542B" w:rsidP="0000542B">
      <w:pPr>
        <w:rPr>
          <w:ins w:id="94" w:author="Philip Helger" w:date="2025-07-22T08:59:00Z" w16du:dateUtc="2025-07-22T06:59:00Z"/>
          <w:lang w:val="en-GB"/>
        </w:rPr>
      </w:pPr>
      <w:ins w:id="95" w:author="Philip Helger" w:date="2025-07-22T08:59:00Z" w16du:dateUtc="2025-07-22T06:59:00Z">
        <w:r w:rsidRPr="001B369A">
          <w:rPr>
            <w:lang w:val="en-GB"/>
          </w:rPr>
          <w:t xml:space="preserve">Non-normative example for an exchange of </w:t>
        </w:r>
        <w:r>
          <w:rPr>
            <w:lang w:val="en-GB"/>
          </w:rPr>
          <w:t xml:space="preserve">a </w:t>
        </w:r>
        <w:r w:rsidRPr="001B369A">
          <w:rPr>
            <w:lang w:val="en-GB"/>
          </w:rPr>
          <w:t xml:space="preserve">business document </w:t>
        </w:r>
      </w:ins>
      <w:ins w:id="96" w:author="Philip Helger" w:date="2025-07-22T09:01:00Z" w16du:dateUtc="2025-07-22T07:01:00Z">
        <w:r w:rsidR="00862918">
          <w:rPr>
            <w:lang w:val="en-GB"/>
          </w:rPr>
          <w:t>that wa</w:t>
        </w:r>
      </w:ins>
      <w:ins w:id="97" w:author="Philip Helger" w:date="2025-07-22T09:02:00Z" w16du:dateUtc="2025-07-22T07:02:00Z">
        <w:r w:rsidR="00862918">
          <w:rPr>
            <w:lang w:val="en-GB"/>
          </w:rPr>
          <w:t xml:space="preserve">nts to receive the MLS using the participant identifier </w:t>
        </w:r>
        <w:r w:rsidR="00862918" w:rsidRPr="00356AB6">
          <w:rPr>
            <w:rStyle w:val="Code"/>
            <w:rPrChange w:id="98" w:author="Philip Helger" w:date="2025-07-22T09:03:00Z" w16du:dateUtc="2025-07-22T07:03:00Z">
              <w:rPr>
                <w:lang w:val="en-GB"/>
              </w:rPr>
            </w:rPrChange>
          </w:rPr>
          <w:t>iso6523-actorid-upis::0242:987654-TEST</w:t>
        </w:r>
      </w:ins>
      <w:ins w:id="99" w:author="Philip Helger" w:date="2025-07-22T08:59:00Z" w16du:dateUtc="2025-07-22T06:59:00Z">
        <w:r w:rsidRPr="001B369A">
          <w:rPr>
            <w:lang w:val="en-GB"/>
          </w:rPr>
          <w:t>:</w:t>
        </w:r>
      </w:ins>
    </w:p>
    <w:p w14:paraId="034A4CD4" w14:textId="77777777" w:rsidR="0000542B" w:rsidRPr="001B369A" w:rsidRDefault="0000542B" w:rsidP="0000542B">
      <w:pPr>
        <w:pStyle w:val="Codeparagraph"/>
        <w:rPr>
          <w:ins w:id="100" w:author="Philip Helger" w:date="2025-07-22T08:59:00Z" w16du:dateUtc="2025-07-22T06:59:00Z"/>
          <w:color w:val="000000"/>
          <w:highlight w:val="white"/>
          <w:lang w:val="en-GB"/>
        </w:rPr>
      </w:pPr>
      <w:ins w:id="101" w:author="Philip Helger" w:date="2025-07-22T08:59:00Z" w16du:dateUtc="2025-07-22T06:59: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54721983" w14:textId="31BECD6A" w:rsidR="0000542B" w:rsidRPr="001B369A" w:rsidRDefault="0000542B" w:rsidP="0000542B">
      <w:pPr>
        <w:pStyle w:val="Codeparagraph"/>
        <w:rPr>
          <w:ins w:id="102" w:author="Philip Helger" w:date="2025-07-22T08:59:00Z" w16du:dateUtc="2025-07-22T06:59:00Z"/>
          <w:color w:val="000000"/>
          <w:highlight w:val="white"/>
          <w:lang w:val="en-GB"/>
        </w:rPr>
      </w:pPr>
      <w:ins w:id="103" w:author="Philip Helger" w:date="2025-07-22T08:59:00Z" w16du:dateUtc="2025-07-22T06:59:00Z">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ins>
      <w:ins w:id="104" w:author="Philip Helger" w:date="2025-07-22T09:02:00Z" w16du:dateUtc="2025-07-22T07:02:00Z">
        <w:r w:rsidR="00862918">
          <w:rPr>
            <w:color w:val="000000"/>
            <w:highlight w:val="white"/>
            <w:lang w:val="en-GB"/>
          </w:rPr>
          <w:t>MLS_TO</w:t>
        </w:r>
      </w:ins>
      <w:ins w:id="105" w:author="Philip Helger" w:date="2025-07-22T08:59:00Z" w16du:dateUtc="2025-07-22T06:59:00Z">
        <w:r w:rsidRPr="001B369A">
          <w:rPr>
            <w:color w:val="0000FF"/>
            <w:highlight w:val="white"/>
            <w:lang w:val="en-GB"/>
          </w:rPr>
          <w:t>&lt;/</w:t>
        </w:r>
        <w:r w:rsidRPr="001B369A">
          <w:rPr>
            <w:highlight w:val="white"/>
            <w:lang w:val="en-GB"/>
          </w:rPr>
          <w:t>Type</w:t>
        </w:r>
        <w:r w:rsidRPr="001B369A">
          <w:rPr>
            <w:color w:val="0000FF"/>
            <w:highlight w:val="white"/>
            <w:lang w:val="en-GB"/>
          </w:rPr>
          <w:t>&gt;</w:t>
        </w:r>
      </w:ins>
    </w:p>
    <w:p w14:paraId="38498EC9" w14:textId="5A54C559" w:rsidR="0000542B" w:rsidRPr="001B369A" w:rsidRDefault="0000542B" w:rsidP="0000542B">
      <w:pPr>
        <w:pStyle w:val="Codeparagraph"/>
        <w:rPr>
          <w:ins w:id="106" w:author="Philip Helger" w:date="2025-07-22T08:59:00Z" w16du:dateUtc="2025-07-22T06:59:00Z"/>
          <w:color w:val="000000"/>
          <w:highlight w:val="white"/>
          <w:lang w:val="en-GB"/>
        </w:rPr>
      </w:pPr>
      <w:ins w:id="107" w:author="Philip Helger" w:date="2025-07-22T08:59:00Z" w16du:dateUtc="2025-07-22T06:59:00Z">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ins w:id="108" w:author="Philip Helger" w:date="2025-07-22T09:02:00Z" w16du:dateUtc="2025-07-22T07:02:00Z">
        <w:r w:rsidR="00862918">
          <w:rPr>
            <w:color w:val="000000"/>
            <w:lang w:val="en-GB"/>
          </w:rPr>
          <w:t>0242:987654-TEST</w:t>
        </w:r>
      </w:ins>
      <w:ins w:id="109" w:author="Philip Helger" w:date="2025-07-22T08:59:00Z" w16du:dateUtc="2025-07-22T06:59:00Z">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p>
    <w:p w14:paraId="27A2CAA4" w14:textId="725B6BC5" w:rsidR="00862918" w:rsidRPr="001B369A" w:rsidRDefault="00862918" w:rsidP="00862918">
      <w:pPr>
        <w:pStyle w:val="Codeparagraph"/>
        <w:rPr>
          <w:ins w:id="110" w:author="Philip Helger" w:date="2025-07-22T09:03:00Z" w16du:dateUtc="2025-07-22T07:03:00Z"/>
          <w:color w:val="000000"/>
          <w:highlight w:val="white"/>
          <w:lang w:val="en-GB"/>
        </w:rPr>
      </w:pPr>
      <w:ins w:id="111" w:author="Philip Helger" w:date="2025-07-22T09:03:00Z" w16du:dateUtc="2025-07-22T07:03:00Z">
        <w:r w:rsidRPr="001B369A">
          <w:rPr>
            <w:color w:val="000000"/>
            <w:highlight w:val="white"/>
            <w:lang w:val="en-GB"/>
          </w:rPr>
          <w:t xml:space="preserve">    </w:t>
        </w:r>
        <w:r w:rsidRPr="001B369A">
          <w:rPr>
            <w:color w:val="0000FF"/>
            <w:highlight w:val="white"/>
            <w:lang w:val="en-GB"/>
          </w:rPr>
          <w:t>&lt;</w:t>
        </w:r>
        <w:r w:rsidRPr="001B369A">
          <w:rPr>
            <w:highlight w:val="white"/>
            <w:lang w:val="en-GB"/>
          </w:rPr>
          <w:t>Identifier</w:t>
        </w:r>
        <w:r w:rsidRPr="001B369A">
          <w:rPr>
            <w:color w:val="0000FF"/>
            <w:highlight w:val="white"/>
            <w:lang w:val="en-GB"/>
          </w:rPr>
          <w:t>&gt;</w:t>
        </w:r>
        <w:r>
          <w:rPr>
            <w:color w:val="000000"/>
            <w:lang w:val="en-GB"/>
          </w:rPr>
          <w:t>iso6523-actorid-upis</w:t>
        </w:r>
        <w:r w:rsidRPr="001B369A">
          <w:rPr>
            <w:color w:val="0000FF"/>
            <w:highlight w:val="white"/>
            <w:lang w:val="en-GB"/>
          </w:rPr>
          <w:t>&lt;/</w:t>
        </w:r>
        <w:r w:rsidRPr="001B369A">
          <w:rPr>
            <w:highlight w:val="white"/>
            <w:lang w:val="en-GB"/>
          </w:rPr>
          <w:t>Identifier</w:t>
        </w:r>
        <w:r w:rsidRPr="001B369A">
          <w:rPr>
            <w:color w:val="0000FF"/>
            <w:highlight w:val="white"/>
            <w:lang w:val="en-GB"/>
          </w:rPr>
          <w:t>&gt;</w:t>
        </w:r>
      </w:ins>
    </w:p>
    <w:p w14:paraId="78F7777A" w14:textId="77777777" w:rsidR="0000542B" w:rsidRPr="001B369A" w:rsidRDefault="0000542B" w:rsidP="0000542B">
      <w:pPr>
        <w:pStyle w:val="Codeparagraph"/>
        <w:rPr>
          <w:ins w:id="112" w:author="Philip Helger" w:date="2025-07-22T08:59:00Z" w16du:dateUtc="2025-07-22T06:59:00Z"/>
          <w:color w:val="000000"/>
          <w:highlight w:val="white"/>
          <w:lang w:val="en-GB"/>
        </w:rPr>
      </w:pPr>
      <w:ins w:id="113" w:author="Philip Helger" w:date="2025-07-22T08:59:00Z" w16du:dateUtc="2025-07-22T06:59: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2F85C3A8" w14:textId="10A6841F" w:rsidR="0000542B" w:rsidRDefault="00CF14EF" w:rsidP="00CF14EF">
      <w:pPr>
        <w:pStyle w:val="berschrift3"/>
        <w:rPr>
          <w:ins w:id="114" w:author="Philip Helger" w:date="2025-07-22T09:05:00Z" w16du:dateUtc="2025-07-22T07:05:00Z"/>
        </w:rPr>
        <w:pPrChange w:id="115" w:author="Philip Helger" w:date="2025-07-22T09:05:00Z" w16du:dateUtc="2025-07-22T07:05:00Z">
          <w:pPr/>
        </w:pPrChange>
      </w:pPr>
      <w:ins w:id="116" w:author="Philip Helger" w:date="2025-07-22T09:05:00Z" w16du:dateUtc="2025-07-22T07:05:00Z">
        <w:r>
          <w:t xml:space="preserve">Specific </w:t>
        </w:r>
      </w:ins>
      <w:ins w:id="117" w:author="Philip Helger" w:date="2025-07-22T09:03:00Z" w16du:dateUtc="2025-07-22T07:03:00Z">
        <w:r w:rsidR="00356AB6">
          <w:t>MLS</w:t>
        </w:r>
      </w:ins>
      <w:ins w:id="118" w:author="Philip Helger" w:date="2025-07-22T09:05:00Z" w16du:dateUtc="2025-07-22T07:05:00Z">
        <w:r>
          <w:t xml:space="preserve"> Usage</w:t>
        </w:r>
      </w:ins>
    </w:p>
    <w:p w14:paraId="36955A05" w14:textId="7DAF214F" w:rsidR="00CF14EF" w:rsidRDefault="00CE5785" w:rsidP="005C5816">
      <w:pPr>
        <w:rPr>
          <w:ins w:id="119" w:author="Philip Helger" w:date="2025-07-22T11:10:00Z" w16du:dateUtc="2025-07-22T09:10:00Z"/>
        </w:rPr>
      </w:pPr>
      <w:ins w:id="120" w:author="Philip Helger" w:date="2025-07-22T10:07:00Z" w16du:dateUtc="2025-07-22T08:07:00Z">
        <w:r>
          <w:t>By default</w:t>
        </w:r>
      </w:ins>
      <w:ins w:id="121" w:author="Philip Helger" w:date="2025-07-22T10:30:00Z" w16du:dateUtc="2025-07-22T08:30:00Z">
        <w:r w:rsidR="00F65B86">
          <w:t xml:space="preserve">, </w:t>
        </w:r>
      </w:ins>
      <w:ins w:id="122" w:author="Philip Helger" w:date="2025-07-22T10:37:00Z" w16du:dateUtc="2025-07-22T08:37:00Z">
        <w:r w:rsidR="00F65B86">
          <w:t xml:space="preserve">the MLS Usage is specified in the Peppol Policy for </w:t>
        </w:r>
      </w:ins>
      <w:ins w:id="123" w:author="Philip Helger" w:date="2025-07-22T10:38:00Z" w16du:dateUtc="2025-07-22T08:38:00Z">
        <w:r w:rsidR="00F65B86">
          <w:t>use of the Peppol Network.</w:t>
        </w:r>
      </w:ins>
      <w:ins w:id="124" w:author="Philip Helger" w:date="2025-07-22T10:39:00Z" w16du:dateUtc="2025-07-22T08:39:00Z">
        <w:r w:rsidR="00F65B86">
          <w:t xml:space="preserve"> </w:t>
        </w:r>
      </w:ins>
      <w:ins w:id="125" w:author="Philip Helger" w:date="2025-07-22T11:05:00Z" w16du:dateUtc="2025-07-22T09:05:00Z">
        <w:r w:rsidR="009822D6">
          <w:t xml:space="preserve">To explicitly </w:t>
        </w:r>
      </w:ins>
      <w:ins w:id="126" w:author="Philip Helger" w:date="2025-07-22T11:09:00Z" w16du:dateUtc="2025-07-22T09:09:00Z">
        <w:r w:rsidR="009822D6">
          <w:t xml:space="preserve">request only specific types of MLS messages, the sender of a business document MAY </w:t>
        </w:r>
      </w:ins>
      <w:ins w:id="127" w:author="Philip Helger" w:date="2025-07-22T11:14:00Z" w16du:dateUtc="2025-07-22T09:14:00Z">
        <w:r w:rsidR="00763876">
          <w:t>request</w:t>
        </w:r>
      </w:ins>
      <w:ins w:id="128" w:author="Philip Helger" w:date="2025-07-22T11:09:00Z" w16du:dateUtc="2025-07-22T09:09:00Z">
        <w:r w:rsidR="009822D6">
          <w:t xml:space="preserve"> an explicit usage type.</w:t>
        </w:r>
      </w:ins>
    </w:p>
    <w:p w14:paraId="249E0594" w14:textId="7438E789" w:rsidR="009822D6" w:rsidRDefault="009822D6" w:rsidP="009822D6">
      <w:pPr>
        <w:rPr>
          <w:ins w:id="129" w:author="Philip Helger" w:date="2025-07-22T11:11:00Z" w16du:dateUtc="2025-07-22T09:11:00Z"/>
          <w:lang w:val="en-GB"/>
        </w:rPr>
      </w:pPr>
      <w:ins w:id="130" w:author="Philip Helger" w:date="2025-07-22T11:10:00Z" w16du:dateUtc="2025-07-22T09:10:00Z">
        <w:r w:rsidRPr="001B369A">
          <w:rPr>
            <w:lang w:val="en-GB"/>
          </w:rPr>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value</w:t>
        </w:r>
        <w:r>
          <w:rPr>
            <w:lang w:val="en-GB"/>
          </w:rPr>
          <w:t>s</w:t>
        </w:r>
        <w:r w:rsidRPr="001B369A">
          <w:rPr>
            <w:lang w:val="en-GB"/>
          </w:rPr>
          <w:t xml:space="preserve"> by using codes:</w:t>
        </w:r>
      </w:ins>
      <w:ins w:id="131" w:author="Philip Helger" w:date="2025-07-22T11:11:00Z" w16du:dateUtc="2025-07-22T09:11:00Z">
        <w:r>
          <w:rPr>
            <w:lang w:val="en-GB"/>
          </w:rPr>
          <w:t xml:space="preserve"> </w:t>
        </w:r>
      </w:ins>
      <w:ins w:id="132" w:author="Philip Helger" w:date="2025-07-22T11:10:00Z" w16du:dateUtc="2025-07-22T09:10:00Z">
        <w:r>
          <w:rPr>
            <w:rStyle w:val="Code"/>
            <w:lang w:val="en-GB"/>
          </w:rPr>
          <w:t>MLS_T</w:t>
        </w:r>
        <w:r>
          <w:rPr>
            <w:rStyle w:val="Code"/>
            <w:lang w:val="en-GB"/>
          </w:rPr>
          <w:t>YPE</w:t>
        </w:r>
        <w:r w:rsidRPr="001B369A">
          <w:rPr>
            <w:lang w:val="en-GB"/>
          </w:rPr>
          <w:t xml:space="preserve"> </w:t>
        </w:r>
        <w:r>
          <w:rPr>
            <w:lang w:val="en-GB"/>
          </w:rPr>
          <w:t xml:space="preserve">MUST be used to indicate the </w:t>
        </w:r>
      </w:ins>
      <w:ins w:id="133" w:author="Philip Helger" w:date="2025-07-22T11:12:00Z" w16du:dateUtc="2025-07-22T09:12:00Z">
        <w:r w:rsidR="00234C0B">
          <w:rPr>
            <w:lang w:val="en-GB"/>
          </w:rPr>
          <w:t>MLS usage</w:t>
        </w:r>
      </w:ins>
      <w:ins w:id="134" w:author="Philip Helger" w:date="2025-07-22T11:14:00Z" w16du:dateUtc="2025-07-22T09:14:00Z">
        <w:r w:rsidR="0024258B">
          <w:rPr>
            <w:lang w:val="en-GB"/>
          </w:rPr>
          <w:t xml:space="preserve"> type</w:t>
        </w:r>
      </w:ins>
      <w:ins w:id="135" w:author="Philip Helger" w:date="2025-07-22T11:10:00Z" w16du:dateUtc="2025-07-22T09:10:00Z">
        <w:r w:rsidRPr="001B369A">
          <w:rPr>
            <w:lang w:val="en-GB"/>
          </w:rPr>
          <w:t>.</w:t>
        </w:r>
      </w:ins>
    </w:p>
    <w:p w14:paraId="63087D7B" w14:textId="113FF788" w:rsidR="009822D6" w:rsidRPr="001B369A" w:rsidRDefault="009822D6" w:rsidP="009822D6">
      <w:pPr>
        <w:rPr>
          <w:ins w:id="136" w:author="Philip Helger" w:date="2025-07-22T11:10:00Z" w16du:dateUtc="2025-07-22T09:10:00Z"/>
          <w:lang w:val="en-GB"/>
        </w:rPr>
      </w:pPr>
      <w:ins w:id="137" w:author="Philip Helger" w:date="2025-07-22T11:10:00Z" w16du:dateUtc="2025-07-22T09:10:00Z">
        <w:r>
          <w:rPr>
            <w:lang w:val="en-GB"/>
          </w:rPr>
          <w:t xml:space="preserve">The </w:t>
        </w:r>
      </w:ins>
      <w:ins w:id="138" w:author="Philip Helger" w:date="2025-07-22T11:15:00Z" w16du:dateUtc="2025-07-22T09:15:00Z">
        <w:r w:rsidR="0024258B">
          <w:rPr>
            <w:lang w:val="en-GB"/>
          </w:rPr>
          <w:t xml:space="preserve">MLS </w:t>
        </w:r>
      </w:ins>
      <w:ins w:id="139" w:author="Philip Helger" w:date="2025-07-22T11:14:00Z" w16du:dateUtc="2025-07-22T09:14:00Z">
        <w:r w:rsidR="00F34641">
          <w:rPr>
            <w:lang w:val="en-GB"/>
          </w:rPr>
          <w:t>usage type</w:t>
        </w:r>
      </w:ins>
      <w:ins w:id="140" w:author="Philip Helger" w:date="2025-07-22T11:10:00Z" w16du:dateUtc="2025-07-22T09:10:00Z">
        <w:r>
          <w:rPr>
            <w:lang w:val="en-GB"/>
          </w:rPr>
          <w:t xml:space="preserve"> </w:t>
        </w:r>
      </w:ins>
      <w:ins w:id="141" w:author="Philip Helger" w:date="2025-07-22T11:15:00Z" w16du:dateUtc="2025-07-22T09:15:00Z">
        <w:r w:rsidR="0041449B">
          <w:rPr>
            <w:lang w:val="en-GB"/>
          </w:rPr>
          <w:t xml:space="preserve">itself </w:t>
        </w:r>
      </w:ins>
      <w:ins w:id="142" w:author="Philip Helger" w:date="2025-07-22T11:10:00Z" w16du:dateUtc="2025-07-22T09:10:00Z">
        <w:r>
          <w:rPr>
            <w:lang w:val="en-GB"/>
          </w:rPr>
          <w:t xml:space="preserve">MUST be </w:t>
        </w:r>
        <w:r w:rsidRPr="001B369A">
          <w:rPr>
            <w:lang w:val="en-GB"/>
          </w:rPr>
          <w:t>mapped to the element located at:</w:t>
        </w:r>
      </w:ins>
    </w:p>
    <w:p w14:paraId="57C2BA83" w14:textId="77777777" w:rsidR="009822D6" w:rsidRPr="001B369A" w:rsidRDefault="009822D6" w:rsidP="009822D6">
      <w:pPr>
        <w:rPr>
          <w:ins w:id="143" w:author="Philip Helger" w:date="2025-07-22T11:10:00Z" w16du:dateUtc="2025-07-22T09:10:00Z"/>
          <w:rStyle w:val="Code"/>
          <w:lang w:val="en-GB"/>
        </w:rPr>
      </w:pPr>
      <w:ins w:id="144" w:author="Philip Helger" w:date="2025-07-22T11:10:00Z" w16du:dateUtc="2025-07-22T09:10:00Z">
        <w:r w:rsidRPr="001B369A">
          <w:rPr>
            <w:rStyle w:val="Code"/>
            <w:lang w:val="en-GB"/>
          </w:rPr>
          <w:t>StandardBusinessDocument/StandardBusinessDocumentHeader/BusinessScope/Scope/InstanceIdentifier</w:t>
        </w:r>
      </w:ins>
    </w:p>
    <w:p w14:paraId="4CE2FB8D" w14:textId="3E39D9C0" w:rsidR="009822D6" w:rsidRPr="001B369A" w:rsidRDefault="009822D6" w:rsidP="009822D6">
      <w:pPr>
        <w:rPr>
          <w:ins w:id="145" w:author="Philip Helger" w:date="2025-07-22T11:10:00Z" w16du:dateUtc="2025-07-22T09:10:00Z"/>
          <w:lang w:val="en-GB"/>
        </w:rPr>
      </w:pPr>
      <w:ins w:id="146" w:author="Philip Helger" w:date="2025-07-22T11:10:00Z" w16du:dateUtc="2025-07-22T09:10:00Z">
        <w:r w:rsidRPr="001B369A">
          <w:rPr>
            <w:lang w:val="en-GB"/>
          </w:rPr>
          <w:t xml:space="preserve">Non-normative example for an exchange of </w:t>
        </w:r>
        <w:r>
          <w:rPr>
            <w:lang w:val="en-GB"/>
          </w:rPr>
          <w:t xml:space="preserve">a </w:t>
        </w:r>
        <w:r w:rsidRPr="001B369A">
          <w:rPr>
            <w:lang w:val="en-GB"/>
          </w:rPr>
          <w:t xml:space="preserve">business document </w:t>
        </w:r>
        <w:r>
          <w:rPr>
            <w:lang w:val="en-GB"/>
          </w:rPr>
          <w:t xml:space="preserve">that wants to receive </w:t>
        </w:r>
      </w:ins>
      <w:ins w:id="147" w:author="Philip Helger" w:date="2025-07-22T11:11:00Z" w16du:dateUtc="2025-07-22T09:11:00Z">
        <w:r>
          <w:rPr>
            <w:lang w:val="en-GB"/>
          </w:rPr>
          <w:t>only</w:t>
        </w:r>
      </w:ins>
      <w:ins w:id="148" w:author="Philip Helger" w:date="2025-07-22T11:10:00Z" w16du:dateUtc="2025-07-22T09:10:00Z">
        <w:r>
          <w:rPr>
            <w:lang w:val="en-GB"/>
          </w:rPr>
          <w:t xml:space="preserve"> </w:t>
        </w:r>
      </w:ins>
      <w:ins w:id="149" w:author="Philip Helger" w:date="2025-07-22T11:14:00Z" w16du:dateUtc="2025-07-22T09:14:00Z">
        <w:r w:rsidR="00732245">
          <w:rPr>
            <w:lang w:val="en-GB"/>
          </w:rPr>
          <w:t>n</w:t>
        </w:r>
        <w:r w:rsidR="00F34641">
          <w:rPr>
            <w:lang w:val="en-GB"/>
          </w:rPr>
          <w:t xml:space="preserve">egative </w:t>
        </w:r>
      </w:ins>
      <w:ins w:id="150" w:author="Philip Helger" w:date="2025-07-22T11:10:00Z" w16du:dateUtc="2025-07-22T09:10:00Z">
        <w:r>
          <w:rPr>
            <w:lang w:val="en-GB"/>
          </w:rPr>
          <w:t xml:space="preserve">MLS </w:t>
        </w:r>
      </w:ins>
      <w:ins w:id="151" w:author="Philip Helger" w:date="2025-07-22T11:11:00Z" w16du:dateUtc="2025-07-22T09:11:00Z">
        <w:r>
          <w:rPr>
            <w:lang w:val="en-GB"/>
          </w:rPr>
          <w:t>messages</w:t>
        </w:r>
      </w:ins>
      <w:ins w:id="152" w:author="Philip Helger" w:date="2025-07-22T11:10:00Z" w16du:dateUtc="2025-07-22T09:10:00Z">
        <w:r w:rsidRPr="001B369A">
          <w:rPr>
            <w:lang w:val="en-GB"/>
          </w:rPr>
          <w:t>:</w:t>
        </w:r>
      </w:ins>
    </w:p>
    <w:p w14:paraId="3AD91B60" w14:textId="77777777" w:rsidR="009822D6" w:rsidRPr="001B369A" w:rsidRDefault="009822D6" w:rsidP="009822D6">
      <w:pPr>
        <w:pStyle w:val="Codeparagraph"/>
        <w:rPr>
          <w:ins w:id="153" w:author="Philip Helger" w:date="2025-07-22T11:10:00Z" w16du:dateUtc="2025-07-22T09:10:00Z"/>
          <w:color w:val="000000"/>
          <w:highlight w:val="white"/>
          <w:lang w:val="en-GB"/>
        </w:rPr>
      </w:pPr>
      <w:ins w:id="154" w:author="Philip Helger" w:date="2025-07-22T11:10:00Z" w16du:dateUtc="2025-07-22T09:10: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35FC12D5" w14:textId="01414EF7" w:rsidR="009822D6" w:rsidRPr="001B369A" w:rsidRDefault="009822D6" w:rsidP="009822D6">
      <w:pPr>
        <w:pStyle w:val="Codeparagraph"/>
        <w:rPr>
          <w:ins w:id="155" w:author="Philip Helger" w:date="2025-07-22T11:10:00Z" w16du:dateUtc="2025-07-22T09:10:00Z"/>
          <w:color w:val="000000"/>
          <w:highlight w:val="white"/>
          <w:lang w:val="en-GB"/>
        </w:rPr>
      </w:pPr>
      <w:ins w:id="156" w:author="Philip Helger" w:date="2025-07-22T11:10:00Z" w16du:dateUtc="2025-07-22T09:10:00Z">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Pr>
            <w:color w:val="000000"/>
            <w:highlight w:val="white"/>
            <w:lang w:val="en-GB"/>
          </w:rPr>
          <w:t>MLS_T</w:t>
        </w:r>
      </w:ins>
      <w:ins w:id="157" w:author="Philip Helger" w:date="2025-07-22T11:11:00Z" w16du:dateUtc="2025-07-22T09:11:00Z">
        <w:r>
          <w:rPr>
            <w:color w:val="000000"/>
            <w:highlight w:val="white"/>
            <w:lang w:val="en-GB"/>
          </w:rPr>
          <w:t>YPE</w:t>
        </w:r>
      </w:ins>
      <w:ins w:id="158" w:author="Philip Helger" w:date="2025-07-22T11:10:00Z" w16du:dateUtc="2025-07-22T09:10:00Z">
        <w:r w:rsidRPr="001B369A">
          <w:rPr>
            <w:color w:val="0000FF"/>
            <w:highlight w:val="white"/>
            <w:lang w:val="en-GB"/>
          </w:rPr>
          <w:t>&lt;/</w:t>
        </w:r>
        <w:r w:rsidRPr="001B369A">
          <w:rPr>
            <w:highlight w:val="white"/>
            <w:lang w:val="en-GB"/>
          </w:rPr>
          <w:t>Type</w:t>
        </w:r>
        <w:r w:rsidRPr="001B369A">
          <w:rPr>
            <w:color w:val="0000FF"/>
            <w:highlight w:val="white"/>
            <w:lang w:val="en-GB"/>
          </w:rPr>
          <w:t>&gt;</w:t>
        </w:r>
      </w:ins>
    </w:p>
    <w:p w14:paraId="226B50DE" w14:textId="3CC57479" w:rsidR="009822D6" w:rsidRPr="001B369A" w:rsidRDefault="009822D6" w:rsidP="009822D6">
      <w:pPr>
        <w:pStyle w:val="Codeparagraph"/>
        <w:rPr>
          <w:ins w:id="159" w:author="Philip Helger" w:date="2025-07-22T11:10:00Z" w16du:dateUtc="2025-07-22T09:10:00Z"/>
          <w:color w:val="000000"/>
          <w:highlight w:val="white"/>
          <w:lang w:val="en-GB"/>
        </w:rPr>
      </w:pPr>
      <w:ins w:id="160" w:author="Philip Helger" w:date="2025-07-22T11:10:00Z" w16du:dateUtc="2025-07-22T09:10:00Z">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ins w:id="161" w:author="Philip Helger" w:date="2025-07-22T11:12:00Z" w16du:dateUtc="2025-07-22T09:12:00Z">
        <w:r>
          <w:rPr>
            <w:color w:val="000000"/>
            <w:lang w:val="en-GB"/>
          </w:rPr>
          <w:t>FAILURE_ONLY</w:t>
        </w:r>
      </w:ins>
      <w:ins w:id="162" w:author="Philip Helger" w:date="2025-07-22T11:10:00Z" w16du:dateUtc="2025-07-22T09:10:00Z">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ins>
    </w:p>
    <w:p w14:paraId="0AC4E313" w14:textId="45CE2585" w:rsidR="009822D6" w:rsidRPr="00FB67A1" w:rsidRDefault="009822D6" w:rsidP="00FB67A1">
      <w:pPr>
        <w:pStyle w:val="Codeparagraph"/>
        <w:rPr>
          <w:ins w:id="163" w:author="Philip Helger" w:date="2025-07-22T08:53:00Z" w16du:dateUtc="2025-07-22T06:53:00Z"/>
          <w:color w:val="000000"/>
          <w:highlight w:val="white"/>
          <w:lang w:val="en-GB"/>
          <w:rPrChange w:id="164" w:author="Philip Helger" w:date="2025-07-22T11:12:00Z" w16du:dateUtc="2025-07-22T09:12:00Z">
            <w:rPr>
              <w:ins w:id="165" w:author="Philip Helger" w:date="2025-07-22T08:53:00Z" w16du:dateUtc="2025-07-22T06:53:00Z"/>
              <w:lang w:val="en-GB"/>
            </w:rPr>
          </w:rPrChange>
        </w:rPr>
        <w:pPrChange w:id="166" w:author="Philip Helger" w:date="2025-07-22T11:12:00Z" w16du:dateUtc="2025-07-22T09:12:00Z">
          <w:pPr>
            <w:pStyle w:val="berschrift2"/>
          </w:pPr>
        </w:pPrChange>
      </w:pPr>
      <w:ins w:id="167" w:author="Philip Helger" w:date="2025-07-22T11:10:00Z" w16du:dateUtc="2025-07-22T09:10:00Z">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ins>
    </w:p>
    <w:p w14:paraId="774326DC" w14:textId="48934D15" w:rsidR="00B57778" w:rsidRPr="001B369A" w:rsidRDefault="00301F26" w:rsidP="00733444">
      <w:pPr>
        <w:pStyle w:val="berschrift2"/>
        <w:rPr>
          <w:lang w:val="en-GB"/>
        </w:rPr>
      </w:pPr>
      <w:r w:rsidRPr="001B369A">
        <w:rPr>
          <w:lang w:val="en-GB"/>
        </w:rPr>
        <w:t>Additional attributes</w:t>
      </w:r>
      <w:bookmarkEnd w:id="42"/>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a </w:t>
      </w:r>
      <w:r w:rsidRPr="001B369A">
        <w:rPr>
          <w:rStyle w:val="Code"/>
          <w:lang w:val="en-GB"/>
        </w:rPr>
        <w:t>/StandardBusinessDocument/StandardBusinessDocumentHeader/BusinessScope/Scope</w:t>
      </w:r>
      <w:r w:rsidRPr="001B369A">
        <w:rPr>
          <w:lang w:val="en-GB"/>
        </w:rPr>
        <w:t xml:space="preserve"> element.</w:t>
      </w:r>
    </w:p>
    <w:p w14:paraId="517F6D4F" w14:textId="383EA4D8" w:rsidR="003C5D4B" w:rsidRPr="001B369A" w:rsidRDefault="002C1D04" w:rsidP="00733444">
      <w:pPr>
        <w:rPr>
          <w:lang w:val="en-GB"/>
        </w:rPr>
      </w:pPr>
      <w:r w:rsidRPr="001B369A">
        <w:rPr>
          <w:lang w:val="en-GB"/>
        </w:rPr>
        <w:lastRenderedPageBreak/>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ins w:id="168" w:author="Philip Helger" w:date="2025-07-22T11:15:00Z" w16du:dateUtc="2025-07-22T09:15:00Z">
        <w:r w:rsidR="00EC4B64">
          <w:rPr>
            <w:lang w:val="en-GB"/>
          </w:rPr>
          <w:t>2.7.1</w:t>
        </w:r>
      </w:ins>
      <w:del w:id="169" w:author="Philip Helger" w:date="2025-07-22T11:15:00Z" w16du:dateUtc="2025-07-22T09:15:00Z">
        <w:r w:rsidR="00A65E22" w:rsidDel="00EC4B64">
          <w:rPr>
            <w:lang w:val="en-GB"/>
          </w:rPr>
          <w:delText>2.6.1</w:delText>
        </w:r>
      </w:del>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r w:rsidRPr="001B369A">
        <w:rPr>
          <w:rStyle w:val="Code"/>
          <w:lang w:val="en-GB"/>
        </w:rPr>
        <w:t>InstanceIdentifier</w:t>
      </w:r>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3A3397D2"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r w:rsidR="005A7D91" w:rsidRPr="001B369A">
        <w:rPr>
          <w:noProof/>
          <w:color w:val="0000FF"/>
          <w:highlight w:val="white"/>
          <w:lang w:val="en-GB"/>
        </w:rPr>
        <w:t>other mandatory values</w:t>
      </w:r>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68542F99"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r w:rsidR="005A7D91" w:rsidRPr="001B369A">
        <w:rPr>
          <w:noProof/>
          <w:color w:val="0000FF"/>
          <w:lang w:val="en-GB"/>
        </w:rPr>
        <w:t>other mandatory values</w:t>
      </w:r>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170" w:name="_Ref507770896"/>
      <w:r w:rsidRPr="001B369A">
        <w:rPr>
          <w:highlight w:val="white"/>
          <w:lang w:val="en-GB"/>
        </w:rPr>
        <w:t>Reserved attributes</w:t>
      </w:r>
      <w:bookmarkEnd w:id="170"/>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lang w:val="en-GB"/>
              </w:rPr>
            </w:pPr>
            <w:r w:rsidRPr="001B369A">
              <w:rPr>
                <w:lang w:val="en-GB"/>
              </w:rPr>
              <w:t>COUNTRY</w:t>
            </w:r>
            <w:r w:rsidR="00B22F6D" w:rsidRPr="001B369A">
              <w:rPr>
                <w:lang w:val="en-GB"/>
              </w:rPr>
              <w:t>_</w:t>
            </w:r>
            <w:r w:rsidRPr="001B369A">
              <w:rPr>
                <w:lang w:val="en-GB"/>
              </w:rPr>
              <w:t>C1</w:t>
            </w:r>
          </w:p>
        </w:tc>
        <w:tc>
          <w:tcPr>
            <w:tcW w:w="5834" w:type="dxa"/>
          </w:tcPr>
          <w:p w14:paraId="218C5D51" w14:textId="73BCF404"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Country code of original sender of the document (C1) (see chapter </w:t>
            </w:r>
            <w:r w:rsidRPr="001B369A">
              <w:rPr>
                <w:lang w:val="en-GB"/>
              </w:rPr>
              <w:fldChar w:fldCharType="begin"/>
            </w:r>
            <w:r w:rsidRPr="001B369A">
              <w:rPr>
                <w:lang w:val="en-GB"/>
              </w:rPr>
              <w:instrText xml:space="preserve"> REF _Ref95076409 \r \h </w:instrText>
            </w:r>
            <w:r w:rsidRPr="001B369A">
              <w:rPr>
                <w:lang w:val="en-GB"/>
              </w:rPr>
            </w:r>
            <w:r w:rsidRPr="001B369A">
              <w:rPr>
                <w:lang w:val="en-GB"/>
              </w:rPr>
              <w:fldChar w:fldCharType="separate"/>
            </w:r>
            <w:r w:rsidR="00EC4B64">
              <w:rPr>
                <w:lang w:val="en-GB"/>
              </w:rPr>
              <w:t>2.5</w:t>
            </w:r>
            <w:r w:rsidRPr="001B369A">
              <w:rPr>
                <w:lang w:val="en-GB"/>
              </w:rPr>
              <w:fldChar w:fldCharType="end"/>
            </w:r>
            <w:r w:rsidRPr="001B369A">
              <w:rPr>
                <w:lang w:val="en-GB"/>
              </w:rPr>
              <w:t>)</w:t>
            </w:r>
            <w:r w:rsidR="00B22F6D" w:rsidRPr="001B369A">
              <w:rPr>
                <w:lang w:val="en-GB"/>
              </w:rPr>
              <w:t>. Reserved since v</w:t>
            </w:r>
            <w:r w:rsidR="00A808BE">
              <w:rPr>
                <w:lang w:val="en-GB"/>
              </w:rPr>
              <w:t>2</w:t>
            </w:r>
            <w:r w:rsidR="00B22F6D" w:rsidRPr="001B369A">
              <w:rPr>
                <w:lang w:val="en-GB"/>
              </w:rPr>
              <w:t>.</w:t>
            </w:r>
            <w:r w:rsidR="00A808BE">
              <w:rPr>
                <w:lang w:val="en-GB"/>
              </w:rPr>
              <w:t>0</w:t>
            </w:r>
            <w:r w:rsidR="00B22F6D" w:rsidRPr="001B369A">
              <w:rPr>
                <w:lang w:val="en-GB"/>
              </w:rPr>
              <w:t xml:space="preserve"> of this specification.</w:t>
            </w:r>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lang w:val="en-GB"/>
              </w:rPr>
            </w:pPr>
            <w:r w:rsidRPr="001B369A">
              <w:rPr>
                <w:lang w:val="en-GB"/>
              </w:rPr>
              <w:t>COUNTRY</w:t>
            </w:r>
            <w:r w:rsidR="00B22F6D" w:rsidRPr="001B369A">
              <w:rPr>
                <w:lang w:val="en-GB"/>
              </w:rPr>
              <w:t>_</w:t>
            </w:r>
            <w:r w:rsidRPr="001B369A">
              <w:rPr>
                <w:lang w:val="en-GB"/>
              </w:rPr>
              <w:t>C4</w:t>
            </w:r>
          </w:p>
        </w:tc>
        <w:tc>
          <w:tcPr>
            <w:tcW w:w="5834" w:type="dxa"/>
          </w:tcPr>
          <w:p w14:paraId="0F2267A2" w14:textId="736DDA87" w:rsidR="00673375" w:rsidRPr="001B369A" w:rsidRDefault="00A808BE"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t>DOCUMENTID</w:t>
            </w:r>
          </w:p>
        </w:tc>
        <w:tc>
          <w:tcPr>
            <w:tcW w:w="5834" w:type="dxa"/>
          </w:tcPr>
          <w:p w14:paraId="56E251BE" w14:textId="5F38089B"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EC4B64">
              <w:rPr>
                <w:lang w:val="en-GB"/>
              </w:rPr>
              <w:t>2.3</w:t>
            </w:r>
            <w:r w:rsidRPr="001B369A">
              <w:rPr>
                <w:lang w:val="en-GB"/>
              </w:rPr>
              <w:fldChar w:fldCharType="end"/>
            </w:r>
            <w:r w:rsidRPr="001B369A">
              <w:rPr>
                <w:lang w:val="en-GB"/>
              </w:rPr>
              <w:t>)</w:t>
            </w:r>
          </w:p>
        </w:tc>
      </w:tr>
      <w:tr w:rsidR="00346C1F" w:rsidRPr="001B369A" w14:paraId="610BFD43" w14:textId="77777777" w:rsidTr="00673375">
        <w:trPr>
          <w:cnfStyle w:val="000000010000" w:firstRow="0" w:lastRow="0" w:firstColumn="0" w:lastColumn="0" w:oddVBand="0" w:evenVBand="0" w:oddHBand="0" w:evenHBand="1" w:firstRowFirstColumn="0" w:firstRowLastColumn="0" w:lastRowFirstColumn="0" w:lastRowLastColumn="0"/>
          <w:ins w:id="171" w:author="Philip Helger" w:date="2025-05-15T10:53:00Z"/>
        </w:trPr>
        <w:tc>
          <w:tcPr>
            <w:cnfStyle w:val="001000000000" w:firstRow="0" w:lastRow="0" w:firstColumn="1" w:lastColumn="0" w:oddVBand="0" w:evenVBand="0" w:oddHBand="0" w:evenHBand="0" w:firstRowFirstColumn="0" w:firstRowLastColumn="0" w:lastRowFirstColumn="0" w:lastRowLastColumn="0"/>
            <w:tcW w:w="3783" w:type="dxa"/>
          </w:tcPr>
          <w:p w14:paraId="5C31F3F3" w14:textId="37691F7B" w:rsidR="00346C1F" w:rsidRPr="001B369A" w:rsidRDefault="00346C1F" w:rsidP="00673375">
            <w:pPr>
              <w:rPr>
                <w:ins w:id="172" w:author="Philip Helger" w:date="2025-05-15T10:53:00Z" w16du:dateUtc="2025-05-15T08:53:00Z"/>
                <w:lang w:val="en-GB"/>
              </w:rPr>
            </w:pPr>
            <w:ins w:id="173" w:author="Philip Helger" w:date="2025-05-15T10:53:00Z" w16du:dateUtc="2025-05-15T08:53:00Z">
              <w:r>
                <w:rPr>
                  <w:lang w:val="en-GB"/>
                </w:rPr>
                <w:t>MLS_TO</w:t>
              </w:r>
            </w:ins>
          </w:p>
        </w:tc>
        <w:tc>
          <w:tcPr>
            <w:tcW w:w="5834" w:type="dxa"/>
          </w:tcPr>
          <w:p w14:paraId="0368A844" w14:textId="02AAF801" w:rsidR="00346C1F" w:rsidRPr="001B369A" w:rsidRDefault="0094513F" w:rsidP="00673375">
            <w:pPr>
              <w:cnfStyle w:val="000000010000" w:firstRow="0" w:lastRow="0" w:firstColumn="0" w:lastColumn="0" w:oddVBand="0" w:evenVBand="0" w:oddHBand="0" w:evenHBand="1" w:firstRowFirstColumn="0" w:firstRowLastColumn="0" w:lastRowFirstColumn="0" w:lastRowLastColumn="0"/>
              <w:rPr>
                <w:ins w:id="174" w:author="Philip Helger" w:date="2025-05-15T10:53:00Z" w16du:dateUtc="2025-05-15T08:53:00Z"/>
                <w:lang w:val="en-GB"/>
              </w:rPr>
            </w:pPr>
            <w:ins w:id="175" w:author="Philip Helger" w:date="2025-07-22T11:15:00Z" w16du:dateUtc="2025-07-22T09:15:00Z">
              <w:r>
                <w:rPr>
                  <w:lang w:val="en-GB"/>
                </w:rPr>
                <w:t xml:space="preserve">Specific </w:t>
              </w:r>
            </w:ins>
            <w:ins w:id="176" w:author="Philip Helger" w:date="2025-05-15T10:53:00Z" w16du:dateUtc="2025-05-15T08:53:00Z">
              <w:r w:rsidR="00346C1F">
                <w:rPr>
                  <w:lang w:val="en-GB"/>
                </w:rPr>
                <w:t xml:space="preserve">MLS </w:t>
              </w:r>
            </w:ins>
            <w:ins w:id="177" w:author="Philip Helger" w:date="2025-07-22T11:15:00Z" w16du:dateUtc="2025-07-22T09:15:00Z">
              <w:r>
                <w:rPr>
                  <w:lang w:val="en-GB"/>
                </w:rPr>
                <w:t>receiver</w:t>
              </w:r>
            </w:ins>
            <w:ins w:id="178" w:author="Philip Helger" w:date="2025-05-15T10:53:00Z" w16du:dateUtc="2025-05-15T08:53:00Z">
              <w:r w:rsidR="00346C1F">
                <w:rPr>
                  <w:lang w:val="en-GB"/>
                </w:rPr>
                <w:t>. Reserved since v2.0.2 of this specification.</w:t>
              </w:r>
            </w:ins>
          </w:p>
        </w:tc>
      </w:tr>
      <w:tr w:rsidR="00346C1F" w:rsidRPr="001B369A" w14:paraId="02C2191C" w14:textId="77777777" w:rsidTr="00673375">
        <w:trPr>
          <w:cnfStyle w:val="000000100000" w:firstRow="0" w:lastRow="0" w:firstColumn="0" w:lastColumn="0" w:oddVBand="0" w:evenVBand="0" w:oddHBand="1" w:evenHBand="0" w:firstRowFirstColumn="0" w:firstRowLastColumn="0" w:lastRowFirstColumn="0" w:lastRowLastColumn="0"/>
          <w:ins w:id="179" w:author="Philip Helger" w:date="2025-05-15T10:53:00Z"/>
        </w:trPr>
        <w:tc>
          <w:tcPr>
            <w:cnfStyle w:val="001000000000" w:firstRow="0" w:lastRow="0" w:firstColumn="1" w:lastColumn="0" w:oddVBand="0" w:evenVBand="0" w:oddHBand="0" w:evenHBand="0" w:firstRowFirstColumn="0" w:firstRowLastColumn="0" w:lastRowFirstColumn="0" w:lastRowLastColumn="0"/>
            <w:tcW w:w="3783" w:type="dxa"/>
          </w:tcPr>
          <w:p w14:paraId="668BC742" w14:textId="255ECE33" w:rsidR="00346C1F" w:rsidRPr="001B369A" w:rsidRDefault="00346C1F" w:rsidP="00673375">
            <w:pPr>
              <w:rPr>
                <w:ins w:id="180" w:author="Philip Helger" w:date="2025-05-15T10:53:00Z" w16du:dateUtc="2025-05-15T08:53:00Z"/>
                <w:lang w:val="en-GB"/>
              </w:rPr>
            </w:pPr>
            <w:ins w:id="181" w:author="Philip Helger" w:date="2025-05-15T10:53:00Z" w16du:dateUtc="2025-05-15T08:53:00Z">
              <w:r>
                <w:rPr>
                  <w:lang w:val="en-GB"/>
                </w:rPr>
                <w:t>MLS_TYPE</w:t>
              </w:r>
            </w:ins>
          </w:p>
        </w:tc>
        <w:tc>
          <w:tcPr>
            <w:tcW w:w="5834" w:type="dxa"/>
          </w:tcPr>
          <w:p w14:paraId="1B681388" w14:textId="56322FCC" w:rsidR="00346C1F" w:rsidRPr="001B369A" w:rsidRDefault="0094513F" w:rsidP="00673375">
            <w:pPr>
              <w:cnfStyle w:val="000000100000" w:firstRow="0" w:lastRow="0" w:firstColumn="0" w:lastColumn="0" w:oddVBand="0" w:evenVBand="0" w:oddHBand="1" w:evenHBand="0" w:firstRowFirstColumn="0" w:firstRowLastColumn="0" w:lastRowFirstColumn="0" w:lastRowLastColumn="0"/>
              <w:rPr>
                <w:ins w:id="182" w:author="Philip Helger" w:date="2025-05-15T10:53:00Z" w16du:dateUtc="2025-05-15T08:53:00Z"/>
                <w:lang w:val="en-GB"/>
              </w:rPr>
            </w:pPr>
            <w:ins w:id="183" w:author="Philip Helger" w:date="2025-07-22T11:15:00Z" w16du:dateUtc="2025-07-22T09:15:00Z">
              <w:r>
                <w:rPr>
                  <w:lang w:val="en-GB"/>
                </w:rPr>
                <w:t xml:space="preserve">Specific </w:t>
              </w:r>
            </w:ins>
            <w:ins w:id="184" w:author="Philip Helger" w:date="2025-05-15T10:53:00Z" w16du:dateUtc="2025-05-15T08:53:00Z">
              <w:r w:rsidR="00346C1F">
                <w:rPr>
                  <w:lang w:val="en-GB"/>
                </w:rPr>
                <w:t xml:space="preserve">MLS </w:t>
              </w:r>
            </w:ins>
            <w:ins w:id="185" w:author="Philip Helger" w:date="2025-07-22T11:15:00Z" w16du:dateUtc="2025-07-22T09:15:00Z">
              <w:r>
                <w:rPr>
                  <w:lang w:val="en-GB"/>
                </w:rPr>
                <w:t>usage</w:t>
              </w:r>
            </w:ins>
            <w:ins w:id="186" w:author="Philip Helger" w:date="2025-05-15T10:53:00Z" w16du:dateUtc="2025-05-15T08:53:00Z">
              <w:r w:rsidR="00346C1F">
                <w:rPr>
                  <w:lang w:val="en-GB"/>
                </w:rPr>
                <w:t>. Reserved since v2.0.2 of this specification.</w:t>
              </w:r>
            </w:ins>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6F4D7E76"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EC4B64">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lastRenderedPageBreak/>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bookmarkStart w:id="187" w:name="_Ref143124263"/>
      <w:r w:rsidRPr="001B369A">
        <w:rPr>
          <w:lang w:val="en-GB"/>
        </w:rPr>
        <w:t>Message Envelope Schema</w:t>
      </w:r>
      <w:bookmarkEnd w:id="187"/>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5055"/>
      </w:tblGrid>
      <w:tr w:rsidR="009F1BEA" w:rsidRPr="001B369A" w14:paraId="6DD91710" w14:textId="77777777" w:rsidTr="00937BEF">
        <w:trPr>
          <w:cantSplit/>
        </w:trPr>
        <w:tc>
          <w:tcPr>
            <w:tcW w:w="4582" w:type="dxa"/>
            <w:gridSpan w:val="12"/>
            <w:tcBorders>
              <w:top w:val="nil"/>
              <w:left w:val="nil"/>
              <w:bottom w:val="single" w:sz="6" w:space="0" w:color="000000"/>
              <w:right w:val="nil"/>
            </w:tcBorders>
            <w:shd w:val="clear" w:color="auto" w:fill="C0C0C0"/>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937BEF">
        <w:trPr>
          <w:cantSplit/>
          <w:trHeight w:hRule="exact" w:val="181"/>
        </w:trPr>
        <w:tc>
          <w:tcPr>
            <w:tcW w:w="9637" w:type="dxa"/>
            <w:gridSpan w:val="13"/>
            <w:tcBorders>
              <w:top w:val="nil"/>
              <w:left w:val="nil"/>
              <w:bottom w:val="nil"/>
              <w:right w:val="nil"/>
            </w:tcBorders>
            <w:shd w:val="clear" w:color="auto" w:fill="FFFFFF"/>
          </w:tcPr>
          <w:p w14:paraId="3C56B4BA" w14:textId="77777777" w:rsidR="009F1BEA" w:rsidRPr="001B369A" w:rsidRDefault="009F1BEA">
            <w:pPr>
              <w:pStyle w:val="GEFEG"/>
              <w:rPr>
                <w:sz w:val="16"/>
                <w:szCs w:val="16"/>
                <w:lang w:val="en-GB"/>
              </w:rPr>
            </w:pPr>
          </w:p>
        </w:tc>
      </w:tr>
      <w:tr w:rsidR="009F1BEA" w:rsidRPr="001B369A" w14:paraId="1192D6A7" w14:textId="77777777">
        <w:trPr>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w:t>
            </w:r>
          </w:p>
        </w:tc>
        <w:tc>
          <w:tcPr>
            <w:tcW w:w="5062" w:type="dxa"/>
            <w:gridSpan w:val="2"/>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w:t>
            </w:r>
          </w:p>
        </w:tc>
      </w:tr>
      <w:tr w:rsidR="009F1BEA" w:rsidRPr="001B369A" w14:paraId="5965FE18" w14:textId="77777777">
        <w:trPr>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F7D95"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B6CA519" w14:textId="77777777">
        <w:trPr>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58B5C"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StandardBusinessDocumentHeader</w:t>
            </w:r>
          </w:p>
        </w:tc>
        <w:tc>
          <w:tcPr>
            <w:tcW w:w="5062" w:type="dxa"/>
            <w:gridSpan w:val="2"/>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StandardBusinessDocumentHeader</w:t>
            </w:r>
          </w:p>
        </w:tc>
      </w:tr>
      <w:tr w:rsidR="009F1BEA" w:rsidRPr="001B369A" w14:paraId="1DCCB4E1" w14:textId="77777777">
        <w:trPr>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813F9"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84FF3DD" w14:textId="77777777">
        <w:trPr>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09EDF"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r w:rsidRPr="001B369A">
              <w:rPr>
                <w:b/>
                <w:bCs/>
                <w:color w:val="000000"/>
                <w:sz w:val="16"/>
                <w:szCs w:val="16"/>
                <w:lang w:val="en-GB"/>
              </w:rPr>
              <w:t>HeaderVersion</w:t>
            </w:r>
          </w:p>
        </w:tc>
        <w:tc>
          <w:tcPr>
            <w:tcW w:w="5062" w:type="dxa"/>
            <w:gridSpan w:val="2"/>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D870A"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7B467"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2"/>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171A17"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62BC5E2"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3ABC8"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FgfF7rVAgAAMQ4AAA4AAAAAAAAAAAAAAAAALgIAAGRycy9lMm9E&#10;b2MueG1sUEsBAi0AFAAGAAgAAAAhAHfW5E7bAAAABAEAAA8AAAAAAAAAAAAAAAAALwUAAGRycy9k&#10;b3ducmV2LnhtbFBLBQYAAAAABAAEAPMAAAA3Bg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379D23A8" w14:textId="77777777">
        <w:trPr>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8D8F7"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9D546"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685F3"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7E00B"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2"/>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C6B1D"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VhJqdtYCAAAxDgAADgAAAAAAAAAAAAAAAAAuAgAAZHJzL2Uy&#10;b0RvYy54bWxQSwECLQAUAAYACAAAACEA7ojHQtwAAAAEAQAADwAAAAAAAAAAAAAAAAAwBQAAZHJz&#10;L2Rvd25yZXYueG1sUEsFBgAAAAAEAAQA8wAAADkGA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BF4A9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A6289"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0211D8EA" w14:textId="77777777">
        <w:trPr>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E1CB8"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0B0C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E9332"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89729"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r w:rsidRPr="001B369A">
              <w:rPr>
                <w:b/>
                <w:bCs/>
                <w:color w:val="000000"/>
                <w:sz w:val="16"/>
                <w:szCs w:val="16"/>
                <w:lang w:val="en-GB"/>
              </w:rPr>
              <w:t>DocumentIdentification</w:t>
            </w:r>
          </w:p>
        </w:tc>
        <w:tc>
          <w:tcPr>
            <w:tcW w:w="5062" w:type="dxa"/>
            <w:gridSpan w:val="2"/>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DocumentIdentification</w:t>
            </w:r>
          </w:p>
        </w:tc>
      </w:tr>
      <w:tr w:rsidR="009F1BEA" w:rsidRPr="001B369A" w14:paraId="6858DCE5"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017F8"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3nSemdYCAAA1DgAADgAAAAAAAAAAAAAAAAAuAgAAZHJzL2Uy&#10;b0RvYy54bWxQSwECLQAUAAYACAAAACEA7ojHQtwAAAAEAQAADwAAAAAAAAAAAAAAAAAwBQAAZHJz&#10;L2Rvd25yZXYueG1sUEsFBgAAAAAEAAQA8wAAADkGA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5192D1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ACD9E"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2"/>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123B397" w14:textId="77777777">
        <w:trPr>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0E952"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element (such as urn:oasis:names:specification:</w:t>
            </w:r>
          </w:p>
          <w:p w14:paraId="14D742A0" w14:textId="77777777" w:rsidR="009F1BEA" w:rsidRPr="001B369A" w:rsidRDefault="009F1BEA">
            <w:pPr>
              <w:pStyle w:val="GEFEG"/>
              <w:ind w:left="1198"/>
              <w:rPr>
                <w:sz w:val="16"/>
                <w:szCs w:val="16"/>
                <w:lang w:val="en-GB"/>
              </w:rPr>
            </w:pPr>
            <w:r w:rsidRPr="001B369A">
              <w:rPr>
                <w:b/>
                <w:bCs/>
                <w:color w:val="000080"/>
                <w:sz w:val="16"/>
                <w:szCs w:val="16"/>
                <w:lang w:val="en-GB"/>
              </w:rPr>
              <w:t>ubl:schema:xsd:Order-2)</w:t>
            </w:r>
          </w:p>
        </w:tc>
      </w:tr>
      <w:tr w:rsidR="009F1BEA" w:rsidRPr="001B369A" w14:paraId="6D4F717E"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E3426"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wTRDZrAIAAOsLAAAOAAAAAAAAAAAA&#10;AAAAAC4CAABkcnMvZTJvRG9jLnhtbFBLAQItABQABgAIAAAAIQB31uRO2wAAAAQBAAAPAAAAAAAA&#10;AAAAAAAAAAYFAABkcnMvZG93bnJldi54bWxQSwUGAAAAAAQABADzAAAADgY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r w:rsidRPr="001B369A">
              <w:rPr>
                <w:b/>
                <w:bCs/>
                <w:color w:val="000000"/>
                <w:sz w:val="16"/>
                <w:szCs w:val="16"/>
                <w:lang w:val="en-GB"/>
              </w:rPr>
              <w:t>TypeVersion</w:t>
            </w:r>
          </w:p>
        </w:tc>
        <w:tc>
          <w:tcPr>
            <w:tcW w:w="5062" w:type="dxa"/>
            <w:gridSpan w:val="2"/>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65315D7" w14:textId="77777777">
        <w:trPr>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618FA"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42AD5"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7D11DC61" w14:textId="77777777">
        <w:trPr>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9D5F4"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the envelope. The InstanceIdentifier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58656946"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w:t>
            </w:r>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The InstanceIdentifier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3A75B"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527CB69B" w14:textId="77777777">
        <w:trPr>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2B6CC"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937BEF">
        <w:trPr>
          <w:cantSplit/>
        </w:trPr>
        <w:tc>
          <w:tcPr>
            <w:tcW w:w="4582" w:type="dxa"/>
            <w:gridSpan w:val="12"/>
            <w:tcBorders>
              <w:top w:val="nil"/>
              <w:left w:val="nil"/>
              <w:bottom w:val="single" w:sz="6" w:space="0" w:color="000000"/>
              <w:right w:val="nil"/>
            </w:tcBorders>
            <w:shd w:val="clear" w:color="auto" w:fill="C0C0C0"/>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937BEF">
        <w:trPr>
          <w:cantSplit/>
          <w:trHeight w:hRule="exact" w:val="181"/>
        </w:trPr>
        <w:tc>
          <w:tcPr>
            <w:tcW w:w="9637" w:type="dxa"/>
            <w:gridSpan w:val="13"/>
            <w:tcBorders>
              <w:top w:val="nil"/>
              <w:left w:val="nil"/>
              <w:bottom w:val="nil"/>
              <w:right w:val="nil"/>
            </w:tcBorders>
            <w:shd w:val="clear" w:color="auto" w:fill="FFFFFF"/>
          </w:tcPr>
          <w:p w14:paraId="6FC2A8EC" w14:textId="77777777" w:rsidR="009F1BEA" w:rsidRPr="001B369A" w:rsidRDefault="009F1BEA">
            <w:pPr>
              <w:pStyle w:val="GEFEG"/>
              <w:rPr>
                <w:sz w:val="16"/>
                <w:szCs w:val="16"/>
                <w:lang w:val="en-GB"/>
              </w:rPr>
            </w:pPr>
          </w:p>
        </w:tc>
      </w:tr>
      <w:tr w:rsidR="009F1BEA" w:rsidRPr="001B369A" w14:paraId="59FCF140"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2B24A8"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r w:rsidRPr="001B369A">
              <w:rPr>
                <w:b/>
                <w:bCs/>
                <w:color w:val="000000"/>
                <w:sz w:val="16"/>
                <w:szCs w:val="16"/>
                <w:lang w:val="en-GB"/>
              </w:rPr>
              <w:t>CreationDateAndTime</w:t>
            </w:r>
          </w:p>
        </w:tc>
        <w:tc>
          <w:tcPr>
            <w:tcW w:w="5062" w:type="dxa"/>
            <w:gridSpan w:val="2"/>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xs:dateTime</w:t>
            </w:r>
          </w:p>
        </w:tc>
      </w:tr>
      <w:tr w:rsidR="009F1BEA" w:rsidRPr="001B369A" w14:paraId="02C73A61" w14:textId="77777777">
        <w:trPr>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A84EF"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timezone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C9726"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r w:rsidRPr="001B369A">
              <w:rPr>
                <w:b/>
                <w:bCs/>
                <w:color w:val="000000"/>
                <w:sz w:val="16"/>
                <w:szCs w:val="16"/>
                <w:lang w:val="en-GB"/>
              </w:rPr>
              <w:t>BusinessScope</w:t>
            </w:r>
          </w:p>
        </w:tc>
        <w:tc>
          <w:tcPr>
            <w:tcW w:w="5062" w:type="dxa"/>
            <w:gridSpan w:val="2"/>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BusinessScope</w:t>
            </w:r>
          </w:p>
        </w:tc>
      </w:tr>
      <w:tr w:rsidR="009F1BEA" w:rsidRPr="001B369A" w14:paraId="0F68C6C9" w14:textId="77777777">
        <w:trPr>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C5AEF"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Elements used to identify the ProcessID and</w:t>
            </w:r>
          </w:p>
          <w:p w14:paraId="296E8172" w14:textId="77777777" w:rsidR="009F1BEA" w:rsidRPr="001B369A" w:rsidRDefault="009F1BEA">
            <w:pPr>
              <w:pStyle w:val="GEFEG"/>
              <w:ind w:left="1198"/>
              <w:rPr>
                <w:sz w:val="16"/>
                <w:szCs w:val="16"/>
                <w:lang w:val="en-GB"/>
              </w:rPr>
            </w:pPr>
            <w:r w:rsidRPr="001B369A">
              <w:rPr>
                <w:b/>
                <w:bCs/>
                <w:color w:val="000080"/>
                <w:sz w:val="16"/>
                <w:szCs w:val="16"/>
                <w:lang w:val="en-GB"/>
              </w:rPr>
              <w:t>DocumentID.</w:t>
            </w:r>
          </w:p>
        </w:tc>
      </w:tr>
      <w:tr w:rsidR="009F1BEA" w:rsidRPr="001B369A" w14:paraId="3BD3CCD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743A6"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779C2211" w14:textId="4584997E"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9F1BEA" w:rsidRPr="001B369A">
              <w:rPr>
                <w:color w:val="000000"/>
                <w:sz w:val="16"/>
                <w:szCs w:val="16"/>
                <w:lang w:val="en-GB"/>
              </w:rPr>
              <w:t>1</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1</w:t>
            </w:r>
          </w:p>
        </w:tc>
      </w:tr>
      <w:tr w:rsidR="009F1BEA" w:rsidRPr="001B369A" w14:paraId="31B00873"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44E4C"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2"/>
            <w:tcBorders>
              <w:top w:val="dotted" w:sz="6" w:space="0" w:color="C0C0C0"/>
              <w:left w:val="nil"/>
              <w:bottom w:val="nil"/>
              <w:right w:val="nil"/>
            </w:tcBorders>
            <w:shd w:val="clear" w:color="auto" w:fill="FFFFFF"/>
          </w:tcPr>
          <w:p w14:paraId="73258221" w14:textId="03E44B70"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654050">
              <w:rPr>
                <w:color w:val="000000"/>
                <w:sz w:val="16"/>
                <w:szCs w:val="16"/>
                <w:lang w:val="en-GB"/>
              </w:rPr>
              <w:t>3</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4AF9E"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383FC66" w14:textId="352B6E93" w:rsidR="009F1BEA" w:rsidRPr="001B369A" w:rsidRDefault="009F1BEA" w:rsidP="00937BEF">
            <w:pPr>
              <w:pStyle w:val="GEFEG"/>
              <w:tabs>
                <w:tab w:val="left" w:pos="1207"/>
              </w:tabs>
              <w:ind w:left="1207" w:hanging="1207"/>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r w:rsidR="00193CAA">
              <w:rPr>
                <w:b/>
                <w:bCs/>
                <w:color w:val="000080"/>
                <w:sz w:val="16"/>
                <w:szCs w:val="16"/>
                <w:lang w:val="en-GB"/>
              </w:rPr>
              <w:t xml:space="preserve">for each mandatory qualifier.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EC4B64">
              <w:rPr>
                <w:b/>
                <w:bCs/>
                <w:color w:val="000080"/>
                <w:sz w:val="16"/>
                <w:szCs w:val="16"/>
                <w:lang w:val="en-GB"/>
              </w:rPr>
              <w:t>2.4</w:t>
            </w:r>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r w:rsidR="00193CAA">
              <w:rPr>
                <w:b/>
                <w:bCs/>
                <w:color w:val="000080"/>
                <w:sz w:val="16"/>
                <w:szCs w:val="16"/>
                <w:lang w:val="en-GB"/>
              </w:rPr>
            </w:r>
            <w:r w:rsidR="00193CAA">
              <w:rPr>
                <w:b/>
                <w:bCs/>
                <w:color w:val="000080"/>
                <w:sz w:val="16"/>
                <w:szCs w:val="16"/>
                <w:lang w:val="en-GB"/>
              </w:rPr>
              <w:fldChar w:fldCharType="separate"/>
            </w:r>
            <w:r w:rsidR="00EC4B64">
              <w:rPr>
                <w:b/>
                <w:bCs/>
                <w:color w:val="000080"/>
                <w:sz w:val="16"/>
                <w:szCs w:val="16"/>
                <w:lang w:val="en-GB"/>
              </w:rPr>
              <w:t>2.5</w:t>
            </w:r>
            <w:r w:rsidR="00193CAA">
              <w:rPr>
                <w:b/>
                <w:bCs/>
                <w:color w:val="000080"/>
                <w:sz w:val="16"/>
                <w:szCs w:val="16"/>
                <w:lang w:val="en-GB"/>
              </w:rPr>
              <w:fldChar w:fldCharType="end"/>
            </w:r>
          </w:p>
        </w:tc>
      </w:tr>
      <w:tr w:rsidR="009F1BEA" w:rsidRPr="001B369A" w14:paraId="40B6FAD4" w14:textId="77777777">
        <w:trPr>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504C4"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C2DDCFB" w14:textId="77777777">
        <w:trPr>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9B2BE"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r w:rsidRPr="001B369A">
              <w:rPr>
                <w:color w:val="808080"/>
                <w:sz w:val="16"/>
                <w:szCs w:val="16"/>
                <w:lang w:val="en-GB"/>
              </w:rPr>
              <w:t>ScopeAttributes</w:t>
            </w:r>
          </w:p>
        </w:tc>
        <w:tc>
          <w:tcPr>
            <w:tcW w:w="5062" w:type="dxa"/>
            <w:gridSpan w:val="2"/>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0E07A0" w14:textId="77777777">
        <w:trPr>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FFF42"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B1E732F"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4BEC7"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DD107FE" w14:textId="77777777">
        <w:trPr>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F64CF2"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b/>
                <w:bCs/>
                <w:color w:val="000080"/>
                <w:sz w:val="16"/>
                <w:szCs w:val="16"/>
                <w:lang w:val="en-GB"/>
              </w:rPr>
            </w:pPr>
            <w:r w:rsidRPr="001B369A">
              <w:rPr>
                <w:b/>
                <w:bCs/>
                <w:color w:val="000080"/>
                <w:sz w:val="16"/>
                <w:szCs w:val="16"/>
                <w:lang w:val="en-GB"/>
              </w:rPr>
              <w:t>InstanceIdentifier element. Codes.</w:t>
            </w:r>
          </w:p>
          <w:p w14:paraId="56C77B46" w14:textId="7D2EDB34" w:rsidR="00193CAA" w:rsidRPr="001B369A" w:rsidRDefault="00193CAA">
            <w:pPr>
              <w:pStyle w:val="GEFEG"/>
              <w:ind w:left="1198"/>
              <w:rPr>
                <w:sz w:val="16"/>
                <w:szCs w:val="16"/>
                <w:lang w:val="en-GB"/>
              </w:rPr>
            </w:pPr>
          </w:p>
        </w:tc>
      </w:tr>
      <w:tr w:rsidR="009F1BEA" w:rsidRPr="001B369A" w14:paraId="2E637CEE"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5E82B"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94FF9E3" w14:textId="77777777">
        <w:trPr>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8ABA9"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6F96557" w14:textId="1561E568" w:rsidR="009F1BEA" w:rsidRPr="001B369A" w:rsidRDefault="009F1BEA" w:rsidP="00937BEF">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r w:rsidR="00193CAA">
              <w:rPr>
                <w:b/>
                <w:bCs/>
                <w:color w:val="000080"/>
                <w:sz w:val="16"/>
                <w:szCs w:val="16"/>
                <w:lang w:val="en-GB"/>
              </w:rPr>
              <w:t xml:space="preserve">values matching </w:t>
            </w:r>
            <w:r w:rsidRPr="001B369A">
              <w:rPr>
                <w:b/>
                <w:bCs/>
                <w:color w:val="000080"/>
                <w:sz w:val="16"/>
                <w:szCs w:val="16"/>
                <w:lang w:val="en-GB"/>
              </w:rPr>
              <w:t>the</w:t>
            </w:r>
          </w:p>
          <w:p w14:paraId="18B19BA4" w14:textId="67AA86EB" w:rsidR="009F1BEA" w:rsidRPr="001B369A" w:rsidRDefault="009F1BEA">
            <w:pPr>
              <w:pStyle w:val="GEFEG"/>
              <w:ind w:left="1198"/>
              <w:rPr>
                <w:sz w:val="16"/>
                <w:szCs w:val="16"/>
                <w:lang w:val="en-GB"/>
              </w:rPr>
            </w:pPr>
            <w:r w:rsidRPr="001B369A">
              <w:rPr>
                <w:b/>
                <w:bCs/>
                <w:color w:val="000080"/>
                <w:sz w:val="16"/>
                <w:szCs w:val="16"/>
                <w:lang w:val="en-GB"/>
              </w:rPr>
              <w:t>type qualified by the ScopeAttributes/</w:t>
            </w:r>
          </w:p>
          <w:p w14:paraId="70AC9EAB" w14:textId="1406D1CC" w:rsidR="009F1BEA" w:rsidRPr="001B369A" w:rsidRDefault="009F1BEA">
            <w:pPr>
              <w:pStyle w:val="GEFEG"/>
              <w:ind w:left="1198"/>
              <w:rPr>
                <w:sz w:val="16"/>
                <w:szCs w:val="16"/>
                <w:lang w:val="en-GB"/>
              </w:rPr>
            </w:pPr>
            <w:r w:rsidRPr="001B369A">
              <w:rPr>
                <w:b/>
                <w:bCs/>
                <w:color w:val="000080"/>
                <w:sz w:val="16"/>
                <w:szCs w:val="16"/>
                <w:lang w:val="en-GB"/>
              </w:rPr>
              <w:t>Type element</w:t>
            </w:r>
            <w:r w:rsidR="00193CAA">
              <w:rPr>
                <w:b/>
                <w:bCs/>
                <w:color w:val="000080"/>
                <w:sz w:val="16"/>
                <w:szCs w:val="16"/>
                <w:lang w:val="en-GB"/>
              </w:rPr>
              <w:t>.</w:t>
            </w:r>
          </w:p>
        </w:tc>
      </w:tr>
      <w:tr w:rsidR="009F1BEA" w:rsidRPr="001B369A" w14:paraId="1EF6E334"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92545"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815E261" w14:textId="77777777">
        <w:trPr>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7F566"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03ED68EB" w:rsidR="009F1BEA" w:rsidRPr="001B369A" w:rsidRDefault="009F1BEA">
            <w:pPr>
              <w:pStyle w:val="GEFEG"/>
              <w:ind w:left="1198"/>
              <w:rPr>
                <w:sz w:val="16"/>
                <w:szCs w:val="16"/>
                <w:lang w:val="en-GB"/>
              </w:rPr>
            </w:pPr>
            <w:r w:rsidRPr="001B369A">
              <w:rPr>
                <w:b/>
                <w:bCs/>
                <w:color w:val="000080"/>
                <w:sz w:val="16"/>
                <w:szCs w:val="16"/>
                <w:lang w:val="en-GB"/>
              </w:rPr>
              <w:t>identifier/Process identifier.</w:t>
            </w:r>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EC4B64">
              <w:rPr>
                <w:b/>
                <w:bCs/>
                <w:color w:val="000080"/>
                <w:sz w:val="16"/>
                <w:szCs w:val="16"/>
                <w:lang w:val="en-GB"/>
              </w:rPr>
              <w:t>2.4</w:t>
            </w:r>
            <w:r w:rsidR="00193CAA">
              <w:rPr>
                <w:b/>
                <w:bCs/>
                <w:color w:val="000080"/>
                <w:sz w:val="16"/>
                <w:szCs w:val="16"/>
                <w:lang w:val="en-GB"/>
              </w:rPr>
              <w:fldChar w:fldCharType="end"/>
            </w:r>
          </w:p>
        </w:tc>
      </w:tr>
      <w:tr w:rsidR="009F1BEA" w:rsidRPr="001B369A" w14:paraId="0A7FC0D3" w14:textId="77777777">
        <w:trPr>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3D46E"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fewwAAANoAAAAPAAAAZHJzL2Rvd25yZXYueG1sRI9Ba8JA&#10;FITvhf6H5RW81Y0BpU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xwwX3sMAAADaAAAADwAA&#10;AAAAAAAAAAAAAAAHAgAAZHJzL2Rvd25yZXYueG1sUEsFBgAAAAADAAMAtwAAAPcCA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r w:rsidRPr="001B369A">
              <w:rPr>
                <w:b/>
                <w:bCs/>
                <w:color w:val="000000"/>
                <w:sz w:val="16"/>
                <w:szCs w:val="16"/>
                <w:lang w:val="en-GB"/>
              </w:rPr>
              <w:t>xs:any</w:t>
            </w:r>
          </w:p>
        </w:tc>
        <w:tc>
          <w:tcPr>
            <w:tcW w:w="5062" w:type="dxa"/>
            <w:gridSpan w:val="2"/>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D3816F2" w14:textId="77777777">
        <w:trPr>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7DF3F03A"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188"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188"/>
    </w:p>
    <w:p w14:paraId="6EDC8926" w14:textId="09CDF409" w:rsidR="00052A8B" w:rsidRPr="001B369A" w:rsidRDefault="00872059" w:rsidP="00872059">
      <w:pPr>
        <w:rPr>
          <w:lang w:val="en-GB"/>
        </w:rPr>
      </w:pPr>
      <w:r w:rsidRPr="001B369A">
        <w:rPr>
          <w:lang w:val="en-GB"/>
        </w:rPr>
        <w:t xml:space="preserve">The normative version of the Message Envelope Extension XML Schema can be found at </w:t>
      </w:r>
      <w:r w:rsidR="00507E45">
        <w:fldChar w:fldCharType="begin"/>
      </w:r>
      <w:r w:rsidR="00507E45">
        <w:instrText>HYPERLINK "https://docs.peppol.eu/edelivery/"</w:instrText>
      </w:r>
      <w:ins w:id="189" w:author="Philip Helger" w:date="2025-07-22T11:15:00Z" w16du:dateUtc="2025-07-22T09:15:00Z"/>
      <w:r w:rsidR="00507E45">
        <w:fldChar w:fldCharType="separate"/>
      </w:r>
      <w:r w:rsidR="00507E45" w:rsidRPr="001B369A">
        <w:rPr>
          <w:rStyle w:val="Hyperlink"/>
          <w:lang w:val="en-GB"/>
        </w:rPr>
        <w:t>https://docs.peppol.eu/edelivery/</w:t>
      </w:r>
      <w:r w:rsidR="00507E45">
        <w:fldChar w:fldCharType="end"/>
      </w:r>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253B1" w14:textId="77777777" w:rsidR="007E6980" w:rsidRDefault="007E6980">
      <w:r>
        <w:separator/>
      </w:r>
    </w:p>
    <w:p w14:paraId="2C2198AD" w14:textId="77777777" w:rsidR="007E6980" w:rsidRDefault="007E6980"/>
    <w:p w14:paraId="1FEAE391" w14:textId="77777777" w:rsidR="007E6980" w:rsidRDefault="007E6980"/>
  </w:endnote>
  <w:endnote w:type="continuationSeparator" w:id="0">
    <w:p w14:paraId="691CB8A4" w14:textId="77777777" w:rsidR="007E6980" w:rsidRDefault="007E6980">
      <w:r>
        <w:continuationSeparator/>
      </w:r>
    </w:p>
    <w:p w14:paraId="0DE44BA4" w14:textId="77777777" w:rsidR="007E6980" w:rsidRDefault="007E6980"/>
    <w:p w14:paraId="0A3680D0" w14:textId="77777777" w:rsidR="007E6980" w:rsidRDefault="007E6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1131775"/>
      <w:docPartObj>
        <w:docPartGallery w:val="Page Numbers (Bottom of Page)"/>
        <w:docPartUnique/>
      </w:docPartObj>
    </w:sdt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2DB37" w14:textId="77777777" w:rsidR="007E6980" w:rsidRDefault="007E6980">
      <w:r>
        <w:separator/>
      </w:r>
    </w:p>
    <w:p w14:paraId="43508028" w14:textId="77777777" w:rsidR="007E6980" w:rsidRDefault="007E6980"/>
    <w:p w14:paraId="02515AB2" w14:textId="77777777" w:rsidR="007E6980" w:rsidRDefault="007E6980"/>
  </w:footnote>
  <w:footnote w:type="continuationSeparator" w:id="0">
    <w:p w14:paraId="5A58E513" w14:textId="77777777" w:rsidR="007E6980" w:rsidRDefault="007E6980">
      <w:r>
        <w:continuationSeparator/>
      </w:r>
    </w:p>
    <w:p w14:paraId="1F58FABE" w14:textId="77777777" w:rsidR="007E6980" w:rsidRDefault="007E6980"/>
    <w:p w14:paraId="33980BFD" w14:textId="77777777" w:rsidR="007E6980" w:rsidRDefault="007E6980"/>
  </w:footnote>
  <w:footnote w:id="1">
    <w:p w14:paraId="508E1C89" w14:textId="1087C2E6" w:rsidR="00D2420F" w:rsidRPr="00D2420F" w:rsidRDefault="00D2420F">
      <w:pPr>
        <w:pStyle w:val="Funotentext"/>
      </w:pPr>
      <w:r>
        <w:rPr>
          <w:rStyle w:val="Funotenzeichen"/>
        </w:rPr>
        <w:footnoteRef/>
      </w:r>
      <w:r>
        <w:t xml:space="preserve"> </w:t>
      </w:r>
      <w:r w:rsidRPr="00D2420F">
        <w:t>XK is a "user assigned" ISO 3166 code not designated by the standard, but used by the European Commission, Switzerland, the Deutsche Bundesbank and other organisations.</w:t>
      </w:r>
    </w:p>
  </w:footnote>
  <w:footnote w:id="2">
    <w:p w14:paraId="483251B4" w14:textId="4B1E5BE6" w:rsidR="00D2420F" w:rsidRPr="00D2420F" w:rsidRDefault="00D2420F">
      <w:pPr>
        <w:pStyle w:val="Funotentext"/>
      </w:pPr>
      <w:r>
        <w:rPr>
          <w:rStyle w:val="Funotenzeichen"/>
        </w:rPr>
        <w:footnoteRef/>
      </w:r>
      <w:r>
        <w:t xml:space="preserve"> 1A is used by the Publications Office of the EU and part of the Peppol PoAC code lists</w:t>
      </w:r>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7C2B2" w14:textId="3D6ED247"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r w:rsidR="00657C97">
      <w:rPr>
        <w:sz w:val="20"/>
        <w:szCs w:val="20"/>
      </w:rPr>
      <w:t>2</w:t>
    </w:r>
    <w:r>
      <w:rPr>
        <w:sz w:val="20"/>
        <w:szCs w:val="20"/>
      </w:rPr>
      <w:t>.</w:t>
    </w:r>
    <w:r w:rsidR="00673375">
      <w:rPr>
        <w:sz w:val="20"/>
        <w:szCs w:val="20"/>
      </w:rPr>
      <w:t>0</w:t>
    </w:r>
    <w:r w:rsidR="00C63014">
      <w:rPr>
        <w:sz w:val="20"/>
        <w:szCs w:val="20"/>
      </w:rPr>
      <w:t>.</w:t>
    </w:r>
    <w:del w:id="19" w:author="Philip Helger" w:date="2025-05-15T10:50:00Z" w16du:dateUtc="2025-05-15T08:50:00Z">
      <w:r w:rsidR="00C63014" w:rsidDel="00E91AA1">
        <w:rPr>
          <w:sz w:val="20"/>
          <w:szCs w:val="20"/>
        </w:rPr>
        <w:delText>1</w:delText>
      </w:r>
    </w:del>
    <w:ins w:id="20" w:author="Philip Helger" w:date="2025-05-15T10:50:00Z" w16du:dateUtc="2025-05-15T08:50:00Z">
      <w:r w:rsidR="00E91AA1">
        <w:rPr>
          <w:sz w:val="20"/>
          <w:szCs w:val="20"/>
        </w:rPr>
        <w:t>2</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6.2pt;height:10.95pt;visibility:visible;mso-wrap-style:squar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16cid:durableId="414321738">
    <w:abstractNumId w:val="3"/>
  </w:num>
  <w:num w:numId="2" w16cid:durableId="1746873895">
    <w:abstractNumId w:val="33"/>
  </w:num>
  <w:num w:numId="3" w16cid:durableId="1240141415">
    <w:abstractNumId w:val="19"/>
  </w:num>
  <w:num w:numId="4" w16cid:durableId="10031229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5417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35781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00126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04958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905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6615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7351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9165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1142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8501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7459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4491860">
    <w:abstractNumId w:val="29"/>
  </w:num>
  <w:num w:numId="17" w16cid:durableId="1292707321">
    <w:abstractNumId w:val="5"/>
  </w:num>
  <w:num w:numId="18" w16cid:durableId="1820463912">
    <w:abstractNumId w:val="35"/>
  </w:num>
  <w:num w:numId="19" w16cid:durableId="1961952313">
    <w:abstractNumId w:val="26"/>
  </w:num>
  <w:num w:numId="20" w16cid:durableId="1928612469">
    <w:abstractNumId w:val="12"/>
  </w:num>
  <w:num w:numId="21" w16cid:durableId="44961151">
    <w:abstractNumId w:val="28"/>
  </w:num>
  <w:num w:numId="22" w16cid:durableId="610866625">
    <w:abstractNumId w:val="17"/>
  </w:num>
  <w:num w:numId="23" w16cid:durableId="1929532547">
    <w:abstractNumId w:val="13"/>
  </w:num>
  <w:num w:numId="24" w16cid:durableId="70466778">
    <w:abstractNumId w:val="6"/>
  </w:num>
  <w:num w:numId="25" w16cid:durableId="1734501148">
    <w:abstractNumId w:val="30"/>
  </w:num>
  <w:num w:numId="26" w16cid:durableId="413403130">
    <w:abstractNumId w:val="1"/>
  </w:num>
  <w:num w:numId="27" w16cid:durableId="1387993075">
    <w:abstractNumId w:val="25"/>
  </w:num>
  <w:num w:numId="28" w16cid:durableId="2754790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493033">
    <w:abstractNumId w:val="0"/>
  </w:num>
  <w:num w:numId="30" w16cid:durableId="347491666">
    <w:abstractNumId w:val="20"/>
  </w:num>
  <w:num w:numId="31" w16cid:durableId="1624995941">
    <w:abstractNumId w:val="14"/>
  </w:num>
  <w:num w:numId="32" w16cid:durableId="1309168940">
    <w:abstractNumId w:val="27"/>
  </w:num>
  <w:num w:numId="33" w16cid:durableId="228425712">
    <w:abstractNumId w:val="11"/>
  </w:num>
  <w:num w:numId="34" w16cid:durableId="1416777364">
    <w:abstractNumId w:val="2"/>
  </w:num>
  <w:num w:numId="35" w16cid:durableId="301010424">
    <w:abstractNumId w:val="21"/>
  </w:num>
  <w:num w:numId="36" w16cid:durableId="1369647942">
    <w:abstractNumId w:val="4"/>
  </w:num>
  <w:num w:numId="37" w16cid:durableId="1820808338">
    <w:abstractNumId w:val="32"/>
  </w:num>
  <w:num w:numId="38" w16cid:durableId="1439182653">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ilip Helger">
    <w15:presenceInfo w15:providerId="Windows Live" w15:userId="284618a98f3e13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0542B"/>
    <w:rsid w:val="0001167E"/>
    <w:rsid w:val="00012B17"/>
    <w:rsid w:val="00013AF3"/>
    <w:rsid w:val="000209B5"/>
    <w:rsid w:val="00020F93"/>
    <w:rsid w:val="00031D27"/>
    <w:rsid w:val="0004242B"/>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07471"/>
    <w:rsid w:val="001107FC"/>
    <w:rsid w:val="001172D8"/>
    <w:rsid w:val="00126C20"/>
    <w:rsid w:val="00134006"/>
    <w:rsid w:val="00134F5A"/>
    <w:rsid w:val="0014388B"/>
    <w:rsid w:val="00144547"/>
    <w:rsid w:val="001558B2"/>
    <w:rsid w:val="00175FDF"/>
    <w:rsid w:val="0017789D"/>
    <w:rsid w:val="001816D5"/>
    <w:rsid w:val="00193CAA"/>
    <w:rsid w:val="001A00AF"/>
    <w:rsid w:val="001A1D53"/>
    <w:rsid w:val="001A29F4"/>
    <w:rsid w:val="001B0036"/>
    <w:rsid w:val="001B1659"/>
    <w:rsid w:val="001B369A"/>
    <w:rsid w:val="001B5309"/>
    <w:rsid w:val="001D13D0"/>
    <w:rsid w:val="001D4363"/>
    <w:rsid w:val="001D73C3"/>
    <w:rsid w:val="001D78B4"/>
    <w:rsid w:val="001F3B23"/>
    <w:rsid w:val="001F4AFB"/>
    <w:rsid w:val="001F53EB"/>
    <w:rsid w:val="001F61CD"/>
    <w:rsid w:val="001F6AEC"/>
    <w:rsid w:val="002042CF"/>
    <w:rsid w:val="00204CD5"/>
    <w:rsid w:val="00207962"/>
    <w:rsid w:val="00210996"/>
    <w:rsid w:val="0022017F"/>
    <w:rsid w:val="002249EA"/>
    <w:rsid w:val="00226E71"/>
    <w:rsid w:val="0023222C"/>
    <w:rsid w:val="00234C0B"/>
    <w:rsid w:val="0024258B"/>
    <w:rsid w:val="00245254"/>
    <w:rsid w:val="002462CB"/>
    <w:rsid w:val="002474C9"/>
    <w:rsid w:val="002561CB"/>
    <w:rsid w:val="00261F29"/>
    <w:rsid w:val="00283B7F"/>
    <w:rsid w:val="00286BC8"/>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DA4"/>
    <w:rsid w:val="00320F9A"/>
    <w:rsid w:val="00323FA7"/>
    <w:rsid w:val="0032420A"/>
    <w:rsid w:val="00330727"/>
    <w:rsid w:val="00335F2B"/>
    <w:rsid w:val="00337A77"/>
    <w:rsid w:val="00340BEE"/>
    <w:rsid w:val="00346790"/>
    <w:rsid w:val="00346C1F"/>
    <w:rsid w:val="003528E9"/>
    <w:rsid w:val="00355670"/>
    <w:rsid w:val="00356AB6"/>
    <w:rsid w:val="00361A0D"/>
    <w:rsid w:val="00370965"/>
    <w:rsid w:val="00373745"/>
    <w:rsid w:val="00374E2B"/>
    <w:rsid w:val="0037547B"/>
    <w:rsid w:val="003755D5"/>
    <w:rsid w:val="00376B36"/>
    <w:rsid w:val="00377A03"/>
    <w:rsid w:val="00390A29"/>
    <w:rsid w:val="00393741"/>
    <w:rsid w:val="00396555"/>
    <w:rsid w:val="003B0FC6"/>
    <w:rsid w:val="003C17CB"/>
    <w:rsid w:val="003C5447"/>
    <w:rsid w:val="003C5D4B"/>
    <w:rsid w:val="003C77F4"/>
    <w:rsid w:val="003D731A"/>
    <w:rsid w:val="003F1AB4"/>
    <w:rsid w:val="003F5EFD"/>
    <w:rsid w:val="003F63CC"/>
    <w:rsid w:val="003F6932"/>
    <w:rsid w:val="00404D74"/>
    <w:rsid w:val="0040505F"/>
    <w:rsid w:val="00407EB2"/>
    <w:rsid w:val="0041449B"/>
    <w:rsid w:val="00417D26"/>
    <w:rsid w:val="00423A83"/>
    <w:rsid w:val="00433E57"/>
    <w:rsid w:val="00434DF8"/>
    <w:rsid w:val="00440EBE"/>
    <w:rsid w:val="00460DF5"/>
    <w:rsid w:val="00465AEF"/>
    <w:rsid w:val="00465B4B"/>
    <w:rsid w:val="00466CC7"/>
    <w:rsid w:val="00470569"/>
    <w:rsid w:val="00474ADD"/>
    <w:rsid w:val="004865D0"/>
    <w:rsid w:val="00494C05"/>
    <w:rsid w:val="004954EC"/>
    <w:rsid w:val="0049612B"/>
    <w:rsid w:val="0049642E"/>
    <w:rsid w:val="004A3677"/>
    <w:rsid w:val="004A494F"/>
    <w:rsid w:val="004B079E"/>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5190A"/>
    <w:rsid w:val="005641E5"/>
    <w:rsid w:val="00565500"/>
    <w:rsid w:val="00566BE1"/>
    <w:rsid w:val="005A7D91"/>
    <w:rsid w:val="005B110D"/>
    <w:rsid w:val="005B16F2"/>
    <w:rsid w:val="005C0AF8"/>
    <w:rsid w:val="005C36E7"/>
    <w:rsid w:val="005C3E2E"/>
    <w:rsid w:val="005C5816"/>
    <w:rsid w:val="00603D3F"/>
    <w:rsid w:val="00612EF2"/>
    <w:rsid w:val="00613FF3"/>
    <w:rsid w:val="006175D5"/>
    <w:rsid w:val="00620981"/>
    <w:rsid w:val="00620C37"/>
    <w:rsid w:val="00627C60"/>
    <w:rsid w:val="00627F6B"/>
    <w:rsid w:val="00630CD8"/>
    <w:rsid w:val="00640B77"/>
    <w:rsid w:val="0064528B"/>
    <w:rsid w:val="00654050"/>
    <w:rsid w:val="00657C97"/>
    <w:rsid w:val="006608E0"/>
    <w:rsid w:val="006706CF"/>
    <w:rsid w:val="00671CFD"/>
    <w:rsid w:val="00672AAC"/>
    <w:rsid w:val="00673375"/>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4E0"/>
    <w:rsid w:val="00700DBF"/>
    <w:rsid w:val="007152C4"/>
    <w:rsid w:val="00721FA7"/>
    <w:rsid w:val="00723994"/>
    <w:rsid w:val="00725B21"/>
    <w:rsid w:val="0072677B"/>
    <w:rsid w:val="00732245"/>
    <w:rsid w:val="00733444"/>
    <w:rsid w:val="00740463"/>
    <w:rsid w:val="00741829"/>
    <w:rsid w:val="00746F10"/>
    <w:rsid w:val="00747269"/>
    <w:rsid w:val="00751E91"/>
    <w:rsid w:val="0075382C"/>
    <w:rsid w:val="007569AC"/>
    <w:rsid w:val="00763876"/>
    <w:rsid w:val="00765D38"/>
    <w:rsid w:val="00780DD0"/>
    <w:rsid w:val="00785411"/>
    <w:rsid w:val="00787B19"/>
    <w:rsid w:val="007A2D58"/>
    <w:rsid w:val="007C28B4"/>
    <w:rsid w:val="007C7EE9"/>
    <w:rsid w:val="007D06F6"/>
    <w:rsid w:val="007E0B48"/>
    <w:rsid w:val="007E6980"/>
    <w:rsid w:val="007E7862"/>
    <w:rsid w:val="007F03EF"/>
    <w:rsid w:val="007F30C0"/>
    <w:rsid w:val="00800BB7"/>
    <w:rsid w:val="008031B6"/>
    <w:rsid w:val="00811D0D"/>
    <w:rsid w:val="008135FC"/>
    <w:rsid w:val="0081435A"/>
    <w:rsid w:val="00823361"/>
    <w:rsid w:val="0083176C"/>
    <w:rsid w:val="0083365D"/>
    <w:rsid w:val="00842A71"/>
    <w:rsid w:val="00842D00"/>
    <w:rsid w:val="00862918"/>
    <w:rsid w:val="00863C87"/>
    <w:rsid w:val="00867A62"/>
    <w:rsid w:val="00872059"/>
    <w:rsid w:val="00873B74"/>
    <w:rsid w:val="0087498E"/>
    <w:rsid w:val="008775C7"/>
    <w:rsid w:val="00884258"/>
    <w:rsid w:val="008935CC"/>
    <w:rsid w:val="00894647"/>
    <w:rsid w:val="00894CAA"/>
    <w:rsid w:val="008A42FE"/>
    <w:rsid w:val="008B3B54"/>
    <w:rsid w:val="008B6F23"/>
    <w:rsid w:val="008C5436"/>
    <w:rsid w:val="008D7347"/>
    <w:rsid w:val="008E1300"/>
    <w:rsid w:val="008E3889"/>
    <w:rsid w:val="008E4A73"/>
    <w:rsid w:val="008F03AC"/>
    <w:rsid w:val="008F6D70"/>
    <w:rsid w:val="00900518"/>
    <w:rsid w:val="00905CEE"/>
    <w:rsid w:val="009132F4"/>
    <w:rsid w:val="009315CF"/>
    <w:rsid w:val="00937BEF"/>
    <w:rsid w:val="0094124D"/>
    <w:rsid w:val="009444CE"/>
    <w:rsid w:val="0094513F"/>
    <w:rsid w:val="00946EC1"/>
    <w:rsid w:val="00956612"/>
    <w:rsid w:val="00957E59"/>
    <w:rsid w:val="0097321C"/>
    <w:rsid w:val="0097619F"/>
    <w:rsid w:val="0098132C"/>
    <w:rsid w:val="009822D6"/>
    <w:rsid w:val="00984945"/>
    <w:rsid w:val="0098751B"/>
    <w:rsid w:val="0098787B"/>
    <w:rsid w:val="009A6718"/>
    <w:rsid w:val="009C020A"/>
    <w:rsid w:val="009D34CC"/>
    <w:rsid w:val="009D4A1A"/>
    <w:rsid w:val="009E0118"/>
    <w:rsid w:val="009E4545"/>
    <w:rsid w:val="009E63B1"/>
    <w:rsid w:val="009F1BEA"/>
    <w:rsid w:val="009F1C3A"/>
    <w:rsid w:val="009F2F31"/>
    <w:rsid w:val="009F73BD"/>
    <w:rsid w:val="00A03835"/>
    <w:rsid w:val="00A07D8D"/>
    <w:rsid w:val="00A125FF"/>
    <w:rsid w:val="00A163EA"/>
    <w:rsid w:val="00A25F16"/>
    <w:rsid w:val="00A339BD"/>
    <w:rsid w:val="00A56122"/>
    <w:rsid w:val="00A6085B"/>
    <w:rsid w:val="00A61CFE"/>
    <w:rsid w:val="00A65E22"/>
    <w:rsid w:val="00A66078"/>
    <w:rsid w:val="00A67499"/>
    <w:rsid w:val="00A706D1"/>
    <w:rsid w:val="00A736BB"/>
    <w:rsid w:val="00A7520E"/>
    <w:rsid w:val="00A808BE"/>
    <w:rsid w:val="00A80A19"/>
    <w:rsid w:val="00A838DE"/>
    <w:rsid w:val="00A87DE8"/>
    <w:rsid w:val="00A941C1"/>
    <w:rsid w:val="00AA1EC2"/>
    <w:rsid w:val="00AA6CFF"/>
    <w:rsid w:val="00AC3D8A"/>
    <w:rsid w:val="00AD19DB"/>
    <w:rsid w:val="00AD4410"/>
    <w:rsid w:val="00AE4363"/>
    <w:rsid w:val="00AE6C50"/>
    <w:rsid w:val="00AF208E"/>
    <w:rsid w:val="00AF72D5"/>
    <w:rsid w:val="00B006E8"/>
    <w:rsid w:val="00B01D68"/>
    <w:rsid w:val="00B02240"/>
    <w:rsid w:val="00B102FB"/>
    <w:rsid w:val="00B10A81"/>
    <w:rsid w:val="00B1722E"/>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D43"/>
    <w:rsid w:val="00C63014"/>
    <w:rsid w:val="00C67B4B"/>
    <w:rsid w:val="00C7153D"/>
    <w:rsid w:val="00C76FC1"/>
    <w:rsid w:val="00C77734"/>
    <w:rsid w:val="00C8182F"/>
    <w:rsid w:val="00C81B47"/>
    <w:rsid w:val="00C93EC4"/>
    <w:rsid w:val="00CA35DF"/>
    <w:rsid w:val="00CB433A"/>
    <w:rsid w:val="00CB4A18"/>
    <w:rsid w:val="00CD14B2"/>
    <w:rsid w:val="00CD221A"/>
    <w:rsid w:val="00CD4B48"/>
    <w:rsid w:val="00CD55EB"/>
    <w:rsid w:val="00CD6B08"/>
    <w:rsid w:val="00CE1D3C"/>
    <w:rsid w:val="00CE5785"/>
    <w:rsid w:val="00CE7E40"/>
    <w:rsid w:val="00CF14EF"/>
    <w:rsid w:val="00CF2110"/>
    <w:rsid w:val="00CF31B6"/>
    <w:rsid w:val="00CF663C"/>
    <w:rsid w:val="00D02F27"/>
    <w:rsid w:val="00D06E73"/>
    <w:rsid w:val="00D1475F"/>
    <w:rsid w:val="00D21F83"/>
    <w:rsid w:val="00D22D09"/>
    <w:rsid w:val="00D2420F"/>
    <w:rsid w:val="00D31F77"/>
    <w:rsid w:val="00D32A8C"/>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04FF"/>
    <w:rsid w:val="00E1721B"/>
    <w:rsid w:val="00E22BED"/>
    <w:rsid w:val="00E2424F"/>
    <w:rsid w:val="00E25F44"/>
    <w:rsid w:val="00E3450A"/>
    <w:rsid w:val="00E40A2B"/>
    <w:rsid w:val="00E43B3C"/>
    <w:rsid w:val="00E54050"/>
    <w:rsid w:val="00E56AFA"/>
    <w:rsid w:val="00E608C5"/>
    <w:rsid w:val="00E63B88"/>
    <w:rsid w:val="00E658D2"/>
    <w:rsid w:val="00E80E3D"/>
    <w:rsid w:val="00E81E54"/>
    <w:rsid w:val="00E870C1"/>
    <w:rsid w:val="00E87B00"/>
    <w:rsid w:val="00E91AA1"/>
    <w:rsid w:val="00EA022C"/>
    <w:rsid w:val="00EC4B64"/>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4641"/>
    <w:rsid w:val="00F36545"/>
    <w:rsid w:val="00F403AE"/>
    <w:rsid w:val="00F4389F"/>
    <w:rsid w:val="00F5280D"/>
    <w:rsid w:val="00F54326"/>
    <w:rsid w:val="00F65B86"/>
    <w:rsid w:val="00F729CB"/>
    <w:rsid w:val="00F93652"/>
    <w:rsid w:val="00FA544B"/>
    <w:rsid w:val="00FB4126"/>
    <w:rsid w:val="00FB4B60"/>
    <w:rsid w:val="00FB55CA"/>
    <w:rsid w:val="00FB67A1"/>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unhideWhenUsed/>
    <w:rsid w:val="0053520A"/>
    <w:rPr>
      <w:sz w:val="20"/>
      <w:szCs w:val="20"/>
    </w:rPr>
  </w:style>
  <w:style w:type="character" w:customStyle="1" w:styleId="KommentartextZchn">
    <w:name w:val="Kommentartext Zchn"/>
    <w:basedOn w:val="Absatz-Standardschriftart"/>
    <w:link w:val="Kommentartext"/>
    <w:uiPriority w:val="99"/>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3161</Words>
  <Characters>19921</Characters>
  <Application>Microsoft Office Word</Application>
  <DocSecurity>0</DocSecurity>
  <Lines>166</Lines>
  <Paragraphs>46</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Peppol Business Message Envelope (SBDH)</vt:lpstr>
      <vt:lpstr>Standard</vt:lpstr>
      <vt:lpstr>Standard</vt:lpstr>
    </vt:vector>
  </TitlesOfParts>
  <Company>BRZ GmbH</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33</cp:revision>
  <cp:lastPrinted>2023-08-16T22:25:00Z</cp:lastPrinted>
  <dcterms:created xsi:type="dcterms:W3CDTF">2023-08-16T22:24:00Z</dcterms:created>
  <dcterms:modified xsi:type="dcterms:W3CDTF">2025-07-22T09:15:00Z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