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69307B61" w:rsidR="00D92121" w:rsidRPr="00A16654" w:rsidRDefault="00D92121" w:rsidP="00D92121">
      <w:pPr>
        <w:ind w:left="1985" w:right="-2"/>
        <w:rPr>
          <w:rFonts w:ascii="Arial" w:hAnsi="Arial" w:cs="Arial"/>
          <w:b/>
        </w:rPr>
      </w:pPr>
      <w:r w:rsidRPr="00A16654">
        <w:rPr>
          <w:rFonts w:ascii="Arial" w:hAnsi="Arial" w:cs="Arial"/>
          <w:b/>
        </w:rPr>
        <w:t>Version: 1.</w:t>
      </w:r>
      <w:del w:id="5" w:author="PH" w:date="2024-11-20T22:15:00Z" w16du:dateUtc="2024-11-20T21:15:00Z">
        <w:r w:rsidR="007B5679" w:rsidDel="003857F6">
          <w:rPr>
            <w:rFonts w:ascii="Arial" w:hAnsi="Arial" w:cs="Arial"/>
            <w:b/>
          </w:rPr>
          <w:delText>3</w:delText>
        </w:r>
      </w:del>
      <w:ins w:id="6" w:author="PH" w:date="2024-11-20T22:15:00Z" w16du:dateUtc="2024-11-20T21:15:00Z">
        <w:r w:rsidR="003857F6">
          <w:rPr>
            <w:rFonts w:ascii="Arial" w:hAnsi="Arial" w:cs="Arial"/>
            <w:b/>
          </w:rPr>
          <w:t>4</w:t>
        </w:r>
      </w:ins>
      <w:r w:rsidRPr="00A16654">
        <w:rPr>
          <w:rFonts w:ascii="Arial" w:hAnsi="Arial" w:cs="Arial"/>
          <w:b/>
        </w:rPr>
        <w:t>.0</w:t>
      </w:r>
    </w:p>
    <w:p w14:paraId="58B8B233" w14:textId="77DAD62C" w:rsidR="00D92121" w:rsidRPr="00A16654" w:rsidRDefault="00D92121" w:rsidP="00D92121">
      <w:pPr>
        <w:ind w:left="1985" w:right="-2"/>
        <w:rPr>
          <w:rFonts w:ascii="Arial" w:hAnsi="Arial" w:cs="Arial"/>
          <w:b/>
        </w:rPr>
      </w:pPr>
      <w:r w:rsidRPr="00A16654">
        <w:rPr>
          <w:rFonts w:ascii="Arial" w:hAnsi="Arial" w:cs="Arial"/>
          <w:b/>
        </w:rPr>
        <w:t xml:space="preserve">Status: </w:t>
      </w:r>
      <w:del w:id="7" w:author="PH" w:date="2024-11-20T22:15:00Z" w16du:dateUtc="2024-11-20T21:15:00Z">
        <w:r w:rsidR="00094D70" w:rsidDel="003857F6">
          <w:rPr>
            <w:rFonts w:ascii="Arial" w:hAnsi="Arial" w:cs="Arial"/>
            <w:b/>
          </w:rPr>
          <w:delText>In use</w:delText>
        </w:r>
      </w:del>
      <w:ins w:id="8" w:author="PH" w:date="2024-11-20T22:15:00Z" w16du:dateUtc="2024-11-20T21:15:00Z">
        <w:r w:rsidR="003857F6">
          <w:rPr>
            <w:rFonts w:ascii="Arial" w:hAnsi="Arial" w:cs="Arial"/>
            <w:b/>
          </w:rPr>
          <w:t>Draft</w:t>
        </w:r>
      </w:ins>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281"/>
        <w:gridCol w:w="5108"/>
        <w:gridCol w:w="1747"/>
      </w:tblGrid>
      <w:tr w:rsidR="00514984" w:rsidRPr="00A16654" w14:paraId="246233C8" w14:textId="77777777" w:rsidTr="0005230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28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5108"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28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5108"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28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5108"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28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5108"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05230D">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28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5108"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0523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r>
              <w:t>1.3.0</w:t>
            </w:r>
          </w:p>
        </w:tc>
        <w:tc>
          <w:tcPr>
            <w:tcW w:w="128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5108" w:type="dxa"/>
          </w:tcPr>
          <w:p w14:paraId="323E1408" w14:textId="3FAE68DE" w:rsidR="007B5679" w:rsidRPr="00A16654" w:rsidRDefault="007B5679" w:rsidP="0005230D">
            <w:r>
              <w:t>Replace all occurrences of SHA-1 with SHA-256</w:t>
            </w:r>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857F6" w:rsidRPr="00A16654" w14:paraId="1CC0A344" w14:textId="77777777" w:rsidTr="0005230D">
        <w:trPr>
          <w:ins w:id="9" w:author="PH" w:date="2024-11-20T22:15:00Z"/>
        </w:trPr>
        <w:tc>
          <w:tcPr>
            <w:cnfStyle w:val="000010000000" w:firstRow="0" w:lastRow="0" w:firstColumn="0" w:lastColumn="0" w:oddVBand="1" w:evenVBand="0" w:oddHBand="0" w:evenHBand="0" w:firstRowFirstColumn="0" w:firstRowLastColumn="0" w:lastRowFirstColumn="0" w:lastRowLastColumn="0"/>
            <w:tcW w:w="0" w:type="auto"/>
          </w:tcPr>
          <w:p w14:paraId="25072C29" w14:textId="353D2E2E" w:rsidR="003857F6" w:rsidRDefault="003857F6" w:rsidP="0005230D">
            <w:pPr>
              <w:rPr>
                <w:ins w:id="10" w:author="PH" w:date="2024-11-20T22:15:00Z" w16du:dateUtc="2024-11-20T21:15:00Z"/>
              </w:rPr>
            </w:pPr>
            <w:ins w:id="11" w:author="PH" w:date="2024-11-20T22:15:00Z" w16du:dateUtc="2024-11-20T21:15:00Z">
              <w:r>
                <w:t>1.4.0</w:t>
              </w:r>
            </w:ins>
          </w:p>
        </w:tc>
        <w:tc>
          <w:tcPr>
            <w:tcW w:w="1281" w:type="dxa"/>
          </w:tcPr>
          <w:p w14:paraId="1F35D7F8" w14:textId="18681D4B" w:rsidR="003857F6" w:rsidRDefault="003857F6" w:rsidP="008A5734">
            <w:pPr>
              <w:cnfStyle w:val="000000000000" w:firstRow="0" w:lastRow="0" w:firstColumn="0" w:lastColumn="0" w:oddVBand="0" w:evenVBand="0" w:oddHBand="0" w:evenHBand="0" w:firstRowFirstColumn="0" w:firstRowLastColumn="0" w:lastRowFirstColumn="0" w:lastRowLastColumn="0"/>
              <w:rPr>
                <w:ins w:id="12" w:author="PH" w:date="2024-11-20T22:15:00Z" w16du:dateUtc="2024-11-20T21:15:00Z"/>
              </w:rPr>
            </w:pPr>
            <w:ins w:id="13" w:author="PH" w:date="2024-11-20T22:15:00Z" w16du:dateUtc="2024-11-20T21:15:00Z">
              <w:r>
                <w:t>2024-11-2</w:t>
              </w:r>
            </w:ins>
            <w:ins w:id="14" w:author="PH" w:date="2024-11-25T22:57:00Z" w16du:dateUtc="2024-11-25T21:57:00Z">
              <w:r w:rsidR="004706C6">
                <w:t>5</w:t>
              </w:r>
            </w:ins>
          </w:p>
        </w:tc>
        <w:tc>
          <w:tcPr>
            <w:cnfStyle w:val="000010000000" w:firstRow="0" w:lastRow="0" w:firstColumn="0" w:lastColumn="0" w:oddVBand="1" w:evenVBand="0" w:oddHBand="0" w:evenHBand="0" w:firstRowFirstColumn="0" w:firstRowLastColumn="0" w:lastRowFirstColumn="0" w:lastRowLastColumn="0"/>
            <w:tcW w:w="5108" w:type="dxa"/>
          </w:tcPr>
          <w:p w14:paraId="51B38082" w14:textId="77777777" w:rsidR="003857F6" w:rsidRDefault="003857F6" w:rsidP="0005230D">
            <w:pPr>
              <w:rPr>
                <w:ins w:id="15" w:author="PH" w:date="2024-11-25T23:04:00Z" w16du:dateUtc="2024-11-25T22:04:00Z"/>
              </w:rPr>
            </w:pPr>
            <w:ins w:id="16" w:author="PH" w:date="2024-11-20T22:15:00Z" w16du:dateUtc="2024-11-20T21:15:00Z">
              <w:r>
                <w:t>Changes for mandatory TLS usage</w:t>
              </w:r>
            </w:ins>
          </w:p>
          <w:p w14:paraId="6FAB0BF9" w14:textId="5F2B0ECF" w:rsidR="00096F7B" w:rsidRDefault="00096F7B" w:rsidP="0005230D">
            <w:pPr>
              <w:rPr>
                <w:ins w:id="17" w:author="PH" w:date="2024-11-20T22:15:00Z" w16du:dateUtc="2024-11-20T21:15:00Z"/>
              </w:rPr>
            </w:pPr>
            <w:ins w:id="18" w:author="PH" w:date="2024-11-25T23:04:00Z" w16du:dateUtc="2024-11-25T22:04:00Z">
              <w:r>
                <w:t xml:space="preserve">Fixed sample values to match actual </w:t>
              </w:r>
              <w:proofErr w:type="spellStart"/>
              <w:r>
                <w:t>codelist</w:t>
              </w:r>
              <w:proofErr w:type="spellEnd"/>
              <w:r>
                <w:t xml:space="preserve"> values</w:t>
              </w:r>
            </w:ins>
          </w:p>
        </w:tc>
        <w:tc>
          <w:tcPr>
            <w:tcW w:w="0" w:type="auto"/>
          </w:tcPr>
          <w:p w14:paraId="0FF74938" w14:textId="6E0A94EF" w:rsidR="003857F6" w:rsidRDefault="003857F6" w:rsidP="0005230D">
            <w:pPr>
              <w:cnfStyle w:val="000000000000" w:firstRow="0" w:lastRow="0" w:firstColumn="0" w:lastColumn="0" w:oddVBand="0" w:evenVBand="0" w:oddHBand="0" w:evenHBand="0" w:firstRowFirstColumn="0" w:firstRowLastColumn="0" w:lastRowFirstColumn="0" w:lastRowLastColumn="0"/>
              <w:rPr>
                <w:ins w:id="19" w:author="PH" w:date="2024-11-20T22:15:00Z" w16du:dateUtc="2024-11-20T21:15:00Z"/>
              </w:rPr>
            </w:pPr>
            <w:ins w:id="20" w:author="PH" w:date="2024-11-20T22:15:00Z" w16du:dateUtc="2024-11-20T21:15:00Z">
              <w:r>
                <w:t>Philip Helger, OpenPeppol OO</w:t>
              </w:r>
            </w:ins>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 xml:space="preserve">The licensor cannot revoke these freedoms </w:t>
      </w:r>
      <w:proofErr w:type="gramStart"/>
      <w:r w:rsidRPr="00A16654">
        <w:rPr>
          <w:i/>
        </w:rPr>
        <w:t>as long as</w:t>
      </w:r>
      <w:proofErr w:type="gramEnd"/>
      <w:r w:rsidRPr="00A16654">
        <w:rPr>
          <w:i/>
        </w:rPr>
        <w:t xml:space="preserve"> you follow the license terms.</w:t>
      </w:r>
    </w:p>
    <w:p w14:paraId="13F2D103" w14:textId="77777777" w:rsidR="00E91975" w:rsidRPr="00A16654" w:rsidRDefault="00E91975" w:rsidP="00E15FB4">
      <w:pPr>
        <w:pStyle w:val="berschrift1"/>
        <w:numPr>
          <w:ilvl w:val="0"/>
          <w:numId w:val="0"/>
        </w:numPr>
      </w:pPr>
      <w:bookmarkStart w:id="21" w:name="_Toc183468259"/>
      <w:r w:rsidRPr="00A16654">
        <w:lastRenderedPageBreak/>
        <w:t>Contributors</w:t>
      </w:r>
      <w:bookmarkEnd w:id="0"/>
      <w:bookmarkEnd w:id="21"/>
    </w:p>
    <w:p w14:paraId="654919DC" w14:textId="77777777" w:rsidR="00E91975" w:rsidRPr="00A16654" w:rsidRDefault="00E91975" w:rsidP="006804C3">
      <w:pPr>
        <w:rPr>
          <w:rFonts w:cs="Arial"/>
          <w:b/>
        </w:rPr>
      </w:pPr>
      <w:r w:rsidRPr="00A16654">
        <w:rPr>
          <w:rFonts w:cs="Arial"/>
          <w:b/>
        </w:rPr>
        <w:t>Organisations</w:t>
      </w:r>
    </w:p>
    <w:p w14:paraId="4071E87C" w14:textId="025C7DD1"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r>
        <w:fldChar w:fldCharType="begin"/>
      </w:r>
      <w:r>
        <w:instrText>HYPERLINK "http://www.difi.no"</w:instrText>
      </w:r>
      <w:ins w:id="22" w:author="PH" w:date="2024-11-25T23:04:00Z" w16du:dateUtc="2024-11-25T22:04:00Z"/>
      <w:r>
        <w:fldChar w:fldCharType="separate"/>
      </w:r>
      <w:r w:rsidRPr="00A16654">
        <w:t>www.difi.no</w:t>
      </w:r>
      <w:r>
        <w:fldChar w:fldCharType="end"/>
      </w:r>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1C9781F5"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23" w:name="_Toc205026843"/>
      <w:bookmarkStart w:id="24" w:name="_Toc205089457"/>
      <w:bookmarkStart w:id="25" w:name="_Toc224898987"/>
    </w:p>
    <w:p w14:paraId="5C30E008" w14:textId="77777777" w:rsidR="00A56BD2" w:rsidRPr="00A16654" w:rsidRDefault="00914720" w:rsidP="00E15FB4">
      <w:pPr>
        <w:pStyle w:val="berschrift1"/>
        <w:numPr>
          <w:ilvl w:val="0"/>
          <w:numId w:val="0"/>
        </w:numPr>
        <w:rPr>
          <w:rStyle w:val="Fett"/>
          <w:b/>
        </w:rPr>
      </w:pPr>
      <w:bookmarkStart w:id="26" w:name="_Toc183468260"/>
      <w:bookmarkEnd w:id="23"/>
      <w:bookmarkEnd w:id="24"/>
      <w:bookmarkEnd w:id="25"/>
      <w:r w:rsidRPr="00A16654">
        <w:rPr>
          <w:rStyle w:val="Fett"/>
          <w:b/>
        </w:rPr>
        <w:lastRenderedPageBreak/>
        <w:t>Table of contents</w:t>
      </w:r>
      <w:bookmarkEnd w:id="26"/>
    </w:p>
    <w:p w14:paraId="7DDBAF21" w14:textId="3422638C" w:rsidR="00F4492B" w:rsidRDefault="008D4382">
      <w:pPr>
        <w:pStyle w:val="Verzeichnis1"/>
        <w:rPr>
          <w:ins w:id="27" w:author="PH" w:date="2024-11-25T23:04:00Z" w16du:dateUtc="2024-11-25T22:04:00Z"/>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ins w:id="28" w:author="PH" w:date="2024-11-25T23:04:00Z" w16du:dateUtc="2024-11-25T22:04:00Z">
        <w:r w:rsidR="00F4492B" w:rsidRPr="00BC771B">
          <w:rPr>
            <w:rStyle w:val="Hyperlink"/>
          </w:rPr>
          <w:fldChar w:fldCharType="begin"/>
        </w:r>
        <w:r w:rsidR="00F4492B" w:rsidRPr="00BC771B">
          <w:rPr>
            <w:rStyle w:val="Hyperlink"/>
          </w:rPr>
          <w:instrText xml:space="preserve"> </w:instrText>
        </w:r>
        <w:r w:rsidR="00F4492B">
          <w:instrText>HYPERLINK \l "_Toc183468259"</w:instrText>
        </w:r>
        <w:r w:rsidR="00F4492B" w:rsidRPr="00BC771B">
          <w:rPr>
            <w:rStyle w:val="Hyperlink"/>
          </w:rPr>
          <w:instrText xml:space="preserve"> </w:instrText>
        </w:r>
        <w:r w:rsidR="00F4492B" w:rsidRPr="00BC771B">
          <w:rPr>
            <w:rStyle w:val="Hyperlink"/>
          </w:rPr>
        </w:r>
        <w:r w:rsidR="00F4492B" w:rsidRPr="00BC771B">
          <w:rPr>
            <w:rStyle w:val="Hyperlink"/>
          </w:rPr>
          <w:fldChar w:fldCharType="separate"/>
        </w:r>
        <w:r w:rsidR="00F4492B" w:rsidRPr="00BC771B">
          <w:rPr>
            <w:rStyle w:val="Hyperlink"/>
          </w:rPr>
          <w:t>Contributors</w:t>
        </w:r>
        <w:r w:rsidR="00F4492B">
          <w:rPr>
            <w:webHidden/>
          </w:rPr>
          <w:tab/>
        </w:r>
        <w:r w:rsidR="00F4492B">
          <w:rPr>
            <w:webHidden/>
          </w:rPr>
          <w:fldChar w:fldCharType="begin"/>
        </w:r>
        <w:r w:rsidR="00F4492B">
          <w:rPr>
            <w:webHidden/>
          </w:rPr>
          <w:instrText xml:space="preserve"> PAGEREF _Toc183468259 \h </w:instrText>
        </w:r>
        <w:r w:rsidR="00F4492B">
          <w:rPr>
            <w:webHidden/>
          </w:rPr>
        </w:r>
      </w:ins>
      <w:r w:rsidR="00F4492B">
        <w:rPr>
          <w:webHidden/>
        </w:rPr>
        <w:fldChar w:fldCharType="separate"/>
      </w:r>
      <w:ins w:id="29" w:author="PH" w:date="2024-11-25T23:04:00Z" w16du:dateUtc="2024-11-25T22:04:00Z">
        <w:r w:rsidR="00F4492B">
          <w:rPr>
            <w:webHidden/>
          </w:rPr>
          <w:t>4</w:t>
        </w:r>
        <w:r w:rsidR="00F4492B">
          <w:rPr>
            <w:webHidden/>
          </w:rPr>
          <w:fldChar w:fldCharType="end"/>
        </w:r>
        <w:r w:rsidR="00F4492B" w:rsidRPr="00BC771B">
          <w:rPr>
            <w:rStyle w:val="Hyperlink"/>
          </w:rPr>
          <w:fldChar w:fldCharType="end"/>
        </w:r>
      </w:ins>
    </w:p>
    <w:p w14:paraId="6FDA6F3C" w14:textId="047AA37A" w:rsidR="00F4492B" w:rsidRDefault="00F4492B">
      <w:pPr>
        <w:pStyle w:val="Verzeichnis1"/>
        <w:rPr>
          <w:ins w:id="30" w:author="PH" w:date="2024-11-25T23:04:00Z" w16du:dateUtc="2024-11-25T22:04:00Z"/>
          <w:rFonts w:asciiTheme="minorHAnsi" w:eastAsiaTheme="minorEastAsia" w:hAnsiTheme="minorHAnsi" w:cstheme="minorBidi"/>
          <w:kern w:val="2"/>
          <w:szCs w:val="24"/>
          <w:lang w:eastAsia="en-GB"/>
          <w14:ligatures w14:val="standardContextual"/>
        </w:rPr>
      </w:pPr>
      <w:ins w:id="31" w:author="PH" w:date="2024-11-25T23:04:00Z" w16du:dateUtc="2024-11-25T22:04:00Z">
        <w:r w:rsidRPr="00BC771B">
          <w:rPr>
            <w:rStyle w:val="Hyperlink"/>
          </w:rPr>
          <w:fldChar w:fldCharType="begin"/>
        </w:r>
        <w:r w:rsidRPr="00BC771B">
          <w:rPr>
            <w:rStyle w:val="Hyperlink"/>
          </w:rPr>
          <w:instrText xml:space="preserve"> </w:instrText>
        </w:r>
        <w:r>
          <w:instrText>HYPERLINK \l "_Toc183468260"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Table of contents</w:t>
        </w:r>
        <w:r>
          <w:rPr>
            <w:webHidden/>
          </w:rPr>
          <w:tab/>
        </w:r>
        <w:r>
          <w:rPr>
            <w:webHidden/>
          </w:rPr>
          <w:fldChar w:fldCharType="begin"/>
        </w:r>
        <w:r>
          <w:rPr>
            <w:webHidden/>
          </w:rPr>
          <w:instrText xml:space="preserve"> PAGEREF _Toc183468260 \h </w:instrText>
        </w:r>
        <w:r>
          <w:rPr>
            <w:webHidden/>
          </w:rPr>
        </w:r>
      </w:ins>
      <w:r>
        <w:rPr>
          <w:webHidden/>
        </w:rPr>
        <w:fldChar w:fldCharType="separate"/>
      </w:r>
      <w:ins w:id="32" w:author="PH" w:date="2024-11-25T23:04:00Z" w16du:dateUtc="2024-11-25T22:04:00Z">
        <w:r>
          <w:rPr>
            <w:webHidden/>
          </w:rPr>
          <w:t>5</w:t>
        </w:r>
        <w:r>
          <w:rPr>
            <w:webHidden/>
          </w:rPr>
          <w:fldChar w:fldCharType="end"/>
        </w:r>
        <w:r w:rsidRPr="00BC771B">
          <w:rPr>
            <w:rStyle w:val="Hyperlink"/>
          </w:rPr>
          <w:fldChar w:fldCharType="end"/>
        </w:r>
      </w:ins>
    </w:p>
    <w:p w14:paraId="29EA4084" w14:textId="17757E61" w:rsidR="00F4492B" w:rsidRDefault="00F4492B">
      <w:pPr>
        <w:pStyle w:val="Verzeichnis1"/>
        <w:rPr>
          <w:ins w:id="33" w:author="PH" w:date="2024-11-25T23:04:00Z" w16du:dateUtc="2024-11-25T22:04:00Z"/>
          <w:rFonts w:asciiTheme="minorHAnsi" w:eastAsiaTheme="minorEastAsia" w:hAnsiTheme="minorHAnsi" w:cstheme="minorBidi"/>
          <w:kern w:val="2"/>
          <w:szCs w:val="24"/>
          <w:lang w:eastAsia="en-GB"/>
          <w14:ligatures w14:val="standardContextual"/>
        </w:rPr>
      </w:pPr>
      <w:ins w:id="34" w:author="PH" w:date="2024-11-25T23:04:00Z" w16du:dateUtc="2024-11-25T22:04:00Z">
        <w:r w:rsidRPr="00BC771B">
          <w:rPr>
            <w:rStyle w:val="Hyperlink"/>
          </w:rPr>
          <w:fldChar w:fldCharType="begin"/>
        </w:r>
        <w:r w:rsidRPr="00BC771B">
          <w:rPr>
            <w:rStyle w:val="Hyperlink"/>
          </w:rPr>
          <w:instrText xml:space="preserve"> </w:instrText>
        </w:r>
        <w:r>
          <w:instrText>HYPERLINK \l "_Toc183468261"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w:t>
        </w:r>
        <w:r>
          <w:rPr>
            <w:rFonts w:asciiTheme="minorHAnsi" w:eastAsiaTheme="minorEastAsia" w:hAnsiTheme="minorHAnsi" w:cstheme="minorBidi"/>
            <w:kern w:val="2"/>
            <w:szCs w:val="24"/>
            <w:lang w:eastAsia="en-GB"/>
            <w14:ligatures w14:val="standardContextual"/>
          </w:rPr>
          <w:tab/>
        </w:r>
        <w:r w:rsidRPr="00BC771B">
          <w:rPr>
            <w:rStyle w:val="Hyperlink"/>
          </w:rPr>
          <w:t>Introduction</w:t>
        </w:r>
        <w:r>
          <w:rPr>
            <w:webHidden/>
          </w:rPr>
          <w:tab/>
        </w:r>
        <w:r>
          <w:rPr>
            <w:webHidden/>
          </w:rPr>
          <w:fldChar w:fldCharType="begin"/>
        </w:r>
        <w:r>
          <w:rPr>
            <w:webHidden/>
          </w:rPr>
          <w:instrText xml:space="preserve"> PAGEREF _Toc183468261 \h </w:instrText>
        </w:r>
        <w:r>
          <w:rPr>
            <w:webHidden/>
          </w:rPr>
        </w:r>
      </w:ins>
      <w:r>
        <w:rPr>
          <w:webHidden/>
        </w:rPr>
        <w:fldChar w:fldCharType="separate"/>
      </w:r>
      <w:ins w:id="35" w:author="PH" w:date="2024-11-25T23:04:00Z" w16du:dateUtc="2024-11-25T22:04:00Z">
        <w:r>
          <w:rPr>
            <w:webHidden/>
          </w:rPr>
          <w:t>6</w:t>
        </w:r>
        <w:r>
          <w:rPr>
            <w:webHidden/>
          </w:rPr>
          <w:fldChar w:fldCharType="end"/>
        </w:r>
        <w:r w:rsidRPr="00BC771B">
          <w:rPr>
            <w:rStyle w:val="Hyperlink"/>
          </w:rPr>
          <w:fldChar w:fldCharType="end"/>
        </w:r>
      </w:ins>
    </w:p>
    <w:p w14:paraId="1AB9DB33" w14:textId="1D0CBCAE" w:rsidR="00F4492B" w:rsidRDefault="00F4492B">
      <w:pPr>
        <w:pStyle w:val="Verzeichnis2"/>
        <w:rPr>
          <w:ins w:id="36" w:author="PH" w:date="2024-11-25T23:04:00Z" w16du:dateUtc="2024-11-25T22:04:00Z"/>
          <w:rFonts w:asciiTheme="minorHAnsi" w:eastAsiaTheme="minorEastAsia" w:hAnsiTheme="minorHAnsi" w:cstheme="minorBidi"/>
          <w:kern w:val="2"/>
          <w:sz w:val="24"/>
          <w:szCs w:val="24"/>
          <w:lang w:eastAsia="en-GB"/>
          <w14:ligatures w14:val="standardContextual"/>
        </w:rPr>
      </w:pPr>
      <w:ins w:id="37" w:author="PH" w:date="2024-11-25T23:04:00Z" w16du:dateUtc="2024-11-25T22:04:00Z">
        <w:r w:rsidRPr="00BC771B">
          <w:rPr>
            <w:rStyle w:val="Hyperlink"/>
          </w:rPr>
          <w:fldChar w:fldCharType="begin"/>
        </w:r>
        <w:r w:rsidRPr="00BC771B">
          <w:rPr>
            <w:rStyle w:val="Hyperlink"/>
          </w:rPr>
          <w:instrText xml:space="preserve"> </w:instrText>
        </w:r>
        <w:r>
          <w:instrText>HYPERLINK \l "_Toc183468262"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1.1</w:t>
        </w:r>
        <w:r>
          <w:rPr>
            <w:rFonts w:asciiTheme="minorHAnsi" w:eastAsiaTheme="minorEastAsia" w:hAnsiTheme="minorHAnsi" w:cstheme="minorBidi"/>
            <w:kern w:val="2"/>
            <w:sz w:val="24"/>
            <w:szCs w:val="24"/>
            <w:lang w:eastAsia="en-GB"/>
            <w14:ligatures w14:val="standardContextual"/>
          </w:rPr>
          <w:tab/>
        </w:r>
        <w:r w:rsidRPr="00BC771B">
          <w:rPr>
            <w:rStyle w:val="Hyperlink"/>
          </w:rPr>
          <w:t>Objective</w:t>
        </w:r>
        <w:r>
          <w:rPr>
            <w:webHidden/>
          </w:rPr>
          <w:tab/>
        </w:r>
        <w:r>
          <w:rPr>
            <w:webHidden/>
          </w:rPr>
          <w:fldChar w:fldCharType="begin"/>
        </w:r>
        <w:r>
          <w:rPr>
            <w:webHidden/>
          </w:rPr>
          <w:instrText xml:space="preserve"> PAGEREF _Toc183468262 \h </w:instrText>
        </w:r>
        <w:r>
          <w:rPr>
            <w:webHidden/>
          </w:rPr>
        </w:r>
      </w:ins>
      <w:r>
        <w:rPr>
          <w:webHidden/>
        </w:rPr>
        <w:fldChar w:fldCharType="separate"/>
      </w:r>
      <w:ins w:id="38" w:author="PH" w:date="2024-11-25T23:04:00Z" w16du:dateUtc="2024-11-25T22:04:00Z">
        <w:r>
          <w:rPr>
            <w:webHidden/>
          </w:rPr>
          <w:t>6</w:t>
        </w:r>
        <w:r>
          <w:rPr>
            <w:webHidden/>
          </w:rPr>
          <w:fldChar w:fldCharType="end"/>
        </w:r>
        <w:r w:rsidRPr="00BC771B">
          <w:rPr>
            <w:rStyle w:val="Hyperlink"/>
          </w:rPr>
          <w:fldChar w:fldCharType="end"/>
        </w:r>
      </w:ins>
    </w:p>
    <w:p w14:paraId="671B05CC" w14:textId="1FD23B94" w:rsidR="00F4492B" w:rsidRDefault="00F4492B">
      <w:pPr>
        <w:pStyle w:val="Verzeichnis2"/>
        <w:rPr>
          <w:ins w:id="39" w:author="PH" w:date="2024-11-25T23:04:00Z" w16du:dateUtc="2024-11-25T22:04:00Z"/>
          <w:rFonts w:asciiTheme="minorHAnsi" w:eastAsiaTheme="minorEastAsia" w:hAnsiTheme="minorHAnsi" w:cstheme="minorBidi"/>
          <w:kern w:val="2"/>
          <w:sz w:val="24"/>
          <w:szCs w:val="24"/>
          <w:lang w:eastAsia="en-GB"/>
          <w14:ligatures w14:val="standardContextual"/>
        </w:rPr>
      </w:pPr>
      <w:ins w:id="40" w:author="PH" w:date="2024-11-25T23:04:00Z" w16du:dateUtc="2024-11-25T22:04:00Z">
        <w:r w:rsidRPr="00BC771B">
          <w:rPr>
            <w:rStyle w:val="Hyperlink"/>
          </w:rPr>
          <w:fldChar w:fldCharType="begin"/>
        </w:r>
        <w:r w:rsidRPr="00BC771B">
          <w:rPr>
            <w:rStyle w:val="Hyperlink"/>
          </w:rPr>
          <w:instrText xml:space="preserve"> </w:instrText>
        </w:r>
        <w:r>
          <w:instrText>HYPERLINK \l "_Toc183468263"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1.2</w:t>
        </w:r>
        <w:r>
          <w:rPr>
            <w:rFonts w:asciiTheme="minorHAnsi" w:eastAsiaTheme="minorEastAsia" w:hAnsiTheme="minorHAnsi" w:cstheme="minorBidi"/>
            <w:kern w:val="2"/>
            <w:sz w:val="24"/>
            <w:szCs w:val="24"/>
            <w:lang w:eastAsia="en-GB"/>
            <w14:ligatures w14:val="standardContextual"/>
          </w:rPr>
          <w:tab/>
        </w:r>
        <w:r w:rsidRPr="00BC771B">
          <w:rPr>
            <w:rStyle w:val="Hyperlink"/>
          </w:rPr>
          <w:t>Scope</w:t>
        </w:r>
        <w:r>
          <w:rPr>
            <w:webHidden/>
          </w:rPr>
          <w:tab/>
        </w:r>
        <w:r>
          <w:rPr>
            <w:webHidden/>
          </w:rPr>
          <w:fldChar w:fldCharType="begin"/>
        </w:r>
        <w:r>
          <w:rPr>
            <w:webHidden/>
          </w:rPr>
          <w:instrText xml:space="preserve"> PAGEREF _Toc183468263 \h </w:instrText>
        </w:r>
        <w:r>
          <w:rPr>
            <w:webHidden/>
          </w:rPr>
        </w:r>
      </w:ins>
      <w:r>
        <w:rPr>
          <w:webHidden/>
        </w:rPr>
        <w:fldChar w:fldCharType="separate"/>
      </w:r>
      <w:ins w:id="41" w:author="PH" w:date="2024-11-25T23:04:00Z" w16du:dateUtc="2024-11-25T22:04:00Z">
        <w:r>
          <w:rPr>
            <w:webHidden/>
          </w:rPr>
          <w:t>6</w:t>
        </w:r>
        <w:r>
          <w:rPr>
            <w:webHidden/>
          </w:rPr>
          <w:fldChar w:fldCharType="end"/>
        </w:r>
        <w:r w:rsidRPr="00BC771B">
          <w:rPr>
            <w:rStyle w:val="Hyperlink"/>
          </w:rPr>
          <w:fldChar w:fldCharType="end"/>
        </w:r>
      </w:ins>
    </w:p>
    <w:p w14:paraId="12BA4DE3" w14:textId="36F63B06" w:rsidR="00F4492B" w:rsidRDefault="00F4492B">
      <w:pPr>
        <w:pStyle w:val="Verzeichnis2"/>
        <w:rPr>
          <w:ins w:id="42" w:author="PH" w:date="2024-11-25T23:04:00Z" w16du:dateUtc="2024-11-25T22:04:00Z"/>
          <w:rFonts w:asciiTheme="minorHAnsi" w:eastAsiaTheme="minorEastAsia" w:hAnsiTheme="minorHAnsi" w:cstheme="minorBidi"/>
          <w:kern w:val="2"/>
          <w:sz w:val="24"/>
          <w:szCs w:val="24"/>
          <w:lang w:eastAsia="en-GB"/>
          <w14:ligatures w14:val="standardContextual"/>
        </w:rPr>
      </w:pPr>
      <w:ins w:id="43" w:author="PH" w:date="2024-11-25T23:04:00Z" w16du:dateUtc="2024-11-25T22:04:00Z">
        <w:r w:rsidRPr="00BC771B">
          <w:rPr>
            <w:rStyle w:val="Hyperlink"/>
          </w:rPr>
          <w:fldChar w:fldCharType="begin"/>
        </w:r>
        <w:r w:rsidRPr="00BC771B">
          <w:rPr>
            <w:rStyle w:val="Hyperlink"/>
          </w:rPr>
          <w:instrText xml:space="preserve"> </w:instrText>
        </w:r>
        <w:r>
          <w:instrText>HYPERLINK \l "_Toc183468264"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1.3</w:t>
        </w:r>
        <w:r>
          <w:rPr>
            <w:rFonts w:asciiTheme="minorHAnsi" w:eastAsiaTheme="minorEastAsia" w:hAnsiTheme="minorHAnsi" w:cstheme="minorBidi"/>
            <w:kern w:val="2"/>
            <w:sz w:val="24"/>
            <w:szCs w:val="24"/>
            <w:lang w:eastAsia="en-GB"/>
            <w14:ligatures w14:val="standardContextual"/>
          </w:rPr>
          <w:tab/>
        </w:r>
        <w:r w:rsidRPr="00BC771B">
          <w:rPr>
            <w:rStyle w:val="Hyperlink"/>
          </w:rPr>
          <w:t>Goals and non-goals</w:t>
        </w:r>
        <w:r>
          <w:rPr>
            <w:webHidden/>
          </w:rPr>
          <w:tab/>
        </w:r>
        <w:r>
          <w:rPr>
            <w:webHidden/>
          </w:rPr>
          <w:fldChar w:fldCharType="begin"/>
        </w:r>
        <w:r>
          <w:rPr>
            <w:webHidden/>
          </w:rPr>
          <w:instrText xml:space="preserve"> PAGEREF _Toc183468264 \h </w:instrText>
        </w:r>
        <w:r>
          <w:rPr>
            <w:webHidden/>
          </w:rPr>
        </w:r>
      </w:ins>
      <w:r>
        <w:rPr>
          <w:webHidden/>
        </w:rPr>
        <w:fldChar w:fldCharType="separate"/>
      </w:r>
      <w:ins w:id="44" w:author="PH" w:date="2024-11-25T23:04:00Z" w16du:dateUtc="2024-11-25T22:04:00Z">
        <w:r>
          <w:rPr>
            <w:webHidden/>
          </w:rPr>
          <w:t>6</w:t>
        </w:r>
        <w:r>
          <w:rPr>
            <w:webHidden/>
          </w:rPr>
          <w:fldChar w:fldCharType="end"/>
        </w:r>
        <w:r w:rsidRPr="00BC771B">
          <w:rPr>
            <w:rStyle w:val="Hyperlink"/>
          </w:rPr>
          <w:fldChar w:fldCharType="end"/>
        </w:r>
      </w:ins>
    </w:p>
    <w:p w14:paraId="104AAABA" w14:textId="060F7103" w:rsidR="00F4492B" w:rsidRDefault="00F4492B">
      <w:pPr>
        <w:pStyle w:val="Verzeichnis2"/>
        <w:rPr>
          <w:ins w:id="45" w:author="PH" w:date="2024-11-25T23:04:00Z" w16du:dateUtc="2024-11-25T22:04:00Z"/>
          <w:rFonts w:asciiTheme="minorHAnsi" w:eastAsiaTheme="minorEastAsia" w:hAnsiTheme="minorHAnsi" w:cstheme="minorBidi"/>
          <w:kern w:val="2"/>
          <w:sz w:val="24"/>
          <w:szCs w:val="24"/>
          <w:lang w:eastAsia="en-GB"/>
          <w14:ligatures w14:val="standardContextual"/>
        </w:rPr>
      </w:pPr>
      <w:ins w:id="46" w:author="PH" w:date="2024-11-25T23:04:00Z" w16du:dateUtc="2024-11-25T22:04:00Z">
        <w:r w:rsidRPr="00BC771B">
          <w:rPr>
            <w:rStyle w:val="Hyperlink"/>
          </w:rPr>
          <w:fldChar w:fldCharType="begin"/>
        </w:r>
        <w:r w:rsidRPr="00BC771B">
          <w:rPr>
            <w:rStyle w:val="Hyperlink"/>
          </w:rPr>
          <w:instrText xml:space="preserve"> </w:instrText>
        </w:r>
        <w:r>
          <w:instrText>HYPERLINK \l "_Toc183468265"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1.4</w:t>
        </w:r>
        <w:r>
          <w:rPr>
            <w:rFonts w:asciiTheme="minorHAnsi" w:eastAsiaTheme="minorEastAsia" w:hAnsiTheme="minorHAnsi" w:cstheme="minorBidi"/>
            <w:kern w:val="2"/>
            <w:sz w:val="24"/>
            <w:szCs w:val="24"/>
            <w:lang w:eastAsia="en-GB"/>
            <w14:ligatures w14:val="standardContextual"/>
          </w:rPr>
          <w:tab/>
        </w:r>
        <w:r w:rsidRPr="00BC771B">
          <w:rPr>
            <w:rStyle w:val="Hyperlink"/>
          </w:rPr>
          <w:t>Terminology</w:t>
        </w:r>
        <w:r>
          <w:rPr>
            <w:webHidden/>
          </w:rPr>
          <w:tab/>
        </w:r>
        <w:r>
          <w:rPr>
            <w:webHidden/>
          </w:rPr>
          <w:fldChar w:fldCharType="begin"/>
        </w:r>
        <w:r>
          <w:rPr>
            <w:webHidden/>
          </w:rPr>
          <w:instrText xml:space="preserve"> PAGEREF _Toc183468265 \h </w:instrText>
        </w:r>
        <w:r>
          <w:rPr>
            <w:webHidden/>
          </w:rPr>
        </w:r>
      </w:ins>
      <w:r>
        <w:rPr>
          <w:webHidden/>
        </w:rPr>
        <w:fldChar w:fldCharType="separate"/>
      </w:r>
      <w:ins w:id="47" w:author="PH" w:date="2024-11-25T23:04:00Z" w16du:dateUtc="2024-11-25T22:04:00Z">
        <w:r>
          <w:rPr>
            <w:webHidden/>
          </w:rPr>
          <w:t>6</w:t>
        </w:r>
        <w:r>
          <w:rPr>
            <w:webHidden/>
          </w:rPr>
          <w:fldChar w:fldCharType="end"/>
        </w:r>
        <w:r w:rsidRPr="00BC771B">
          <w:rPr>
            <w:rStyle w:val="Hyperlink"/>
          </w:rPr>
          <w:fldChar w:fldCharType="end"/>
        </w:r>
      </w:ins>
    </w:p>
    <w:p w14:paraId="1B8449F6" w14:textId="56B324A9" w:rsidR="00F4492B" w:rsidRDefault="00F4492B">
      <w:pPr>
        <w:pStyle w:val="Verzeichnis3"/>
        <w:rPr>
          <w:ins w:id="48" w:author="PH" w:date="2024-11-25T23:04:00Z" w16du:dateUtc="2024-11-25T22:04:00Z"/>
          <w:rFonts w:asciiTheme="minorHAnsi" w:eastAsiaTheme="minorEastAsia" w:hAnsiTheme="minorHAnsi" w:cstheme="minorBidi"/>
          <w:kern w:val="2"/>
          <w:sz w:val="24"/>
          <w:szCs w:val="24"/>
          <w:lang w:eastAsia="en-GB"/>
          <w14:ligatures w14:val="standardContextual"/>
        </w:rPr>
      </w:pPr>
      <w:ins w:id="49" w:author="PH" w:date="2024-11-25T23:04:00Z" w16du:dateUtc="2024-11-25T22:04:00Z">
        <w:r w:rsidRPr="00BC771B">
          <w:rPr>
            <w:rStyle w:val="Hyperlink"/>
          </w:rPr>
          <w:fldChar w:fldCharType="begin"/>
        </w:r>
        <w:r w:rsidRPr="00BC771B">
          <w:rPr>
            <w:rStyle w:val="Hyperlink"/>
          </w:rPr>
          <w:instrText xml:space="preserve"> </w:instrText>
        </w:r>
        <w:r>
          <w:instrText>HYPERLINK \l "_Toc183468266"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Notational conventions</w:t>
        </w:r>
        <w:r>
          <w:rPr>
            <w:webHidden/>
          </w:rPr>
          <w:tab/>
        </w:r>
        <w:r>
          <w:rPr>
            <w:webHidden/>
          </w:rPr>
          <w:fldChar w:fldCharType="begin"/>
        </w:r>
        <w:r>
          <w:rPr>
            <w:webHidden/>
          </w:rPr>
          <w:instrText xml:space="preserve"> PAGEREF _Toc183468266 \h </w:instrText>
        </w:r>
        <w:r>
          <w:rPr>
            <w:webHidden/>
          </w:rPr>
        </w:r>
      </w:ins>
      <w:r>
        <w:rPr>
          <w:webHidden/>
        </w:rPr>
        <w:fldChar w:fldCharType="separate"/>
      </w:r>
      <w:ins w:id="50" w:author="PH" w:date="2024-11-25T23:04:00Z" w16du:dateUtc="2024-11-25T22:04:00Z">
        <w:r>
          <w:rPr>
            <w:webHidden/>
          </w:rPr>
          <w:t>7</w:t>
        </w:r>
        <w:r>
          <w:rPr>
            <w:webHidden/>
          </w:rPr>
          <w:fldChar w:fldCharType="end"/>
        </w:r>
        <w:r w:rsidRPr="00BC771B">
          <w:rPr>
            <w:rStyle w:val="Hyperlink"/>
          </w:rPr>
          <w:fldChar w:fldCharType="end"/>
        </w:r>
      </w:ins>
    </w:p>
    <w:p w14:paraId="3D16122C" w14:textId="757B39A2" w:rsidR="00F4492B" w:rsidRDefault="00F4492B">
      <w:pPr>
        <w:pStyle w:val="Verzeichnis3"/>
        <w:rPr>
          <w:ins w:id="51" w:author="PH" w:date="2024-11-25T23:04:00Z" w16du:dateUtc="2024-11-25T22:04:00Z"/>
          <w:rFonts w:asciiTheme="minorHAnsi" w:eastAsiaTheme="minorEastAsia" w:hAnsiTheme="minorHAnsi" w:cstheme="minorBidi"/>
          <w:kern w:val="2"/>
          <w:sz w:val="24"/>
          <w:szCs w:val="24"/>
          <w:lang w:eastAsia="en-GB"/>
          <w14:ligatures w14:val="standardContextual"/>
        </w:rPr>
      </w:pPr>
      <w:ins w:id="52" w:author="PH" w:date="2024-11-25T23:04:00Z" w16du:dateUtc="2024-11-25T22:04:00Z">
        <w:r w:rsidRPr="00BC771B">
          <w:rPr>
            <w:rStyle w:val="Hyperlink"/>
          </w:rPr>
          <w:fldChar w:fldCharType="begin"/>
        </w:r>
        <w:r w:rsidRPr="00BC771B">
          <w:rPr>
            <w:rStyle w:val="Hyperlink"/>
          </w:rPr>
          <w:instrText xml:space="preserve"> </w:instrText>
        </w:r>
        <w:r>
          <w:instrText>HYPERLINK \l "_Toc183468267"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Normative references</w:t>
        </w:r>
        <w:r>
          <w:rPr>
            <w:webHidden/>
          </w:rPr>
          <w:tab/>
        </w:r>
        <w:r>
          <w:rPr>
            <w:webHidden/>
          </w:rPr>
          <w:fldChar w:fldCharType="begin"/>
        </w:r>
        <w:r>
          <w:rPr>
            <w:webHidden/>
          </w:rPr>
          <w:instrText xml:space="preserve"> PAGEREF _Toc183468267 \h </w:instrText>
        </w:r>
        <w:r>
          <w:rPr>
            <w:webHidden/>
          </w:rPr>
        </w:r>
      </w:ins>
      <w:r>
        <w:rPr>
          <w:webHidden/>
        </w:rPr>
        <w:fldChar w:fldCharType="separate"/>
      </w:r>
      <w:ins w:id="53" w:author="PH" w:date="2024-11-25T23:04:00Z" w16du:dateUtc="2024-11-25T22:04:00Z">
        <w:r>
          <w:rPr>
            <w:webHidden/>
          </w:rPr>
          <w:t>7</w:t>
        </w:r>
        <w:r>
          <w:rPr>
            <w:webHidden/>
          </w:rPr>
          <w:fldChar w:fldCharType="end"/>
        </w:r>
        <w:r w:rsidRPr="00BC771B">
          <w:rPr>
            <w:rStyle w:val="Hyperlink"/>
          </w:rPr>
          <w:fldChar w:fldCharType="end"/>
        </w:r>
      </w:ins>
    </w:p>
    <w:p w14:paraId="12C3F77B" w14:textId="7E4AFFE2" w:rsidR="00F4492B" w:rsidRDefault="00F4492B">
      <w:pPr>
        <w:pStyle w:val="Verzeichnis3"/>
        <w:rPr>
          <w:ins w:id="54" w:author="PH" w:date="2024-11-25T23:04:00Z" w16du:dateUtc="2024-11-25T22:04:00Z"/>
          <w:rFonts w:asciiTheme="minorHAnsi" w:eastAsiaTheme="minorEastAsia" w:hAnsiTheme="minorHAnsi" w:cstheme="minorBidi"/>
          <w:kern w:val="2"/>
          <w:sz w:val="24"/>
          <w:szCs w:val="24"/>
          <w:lang w:eastAsia="en-GB"/>
          <w14:ligatures w14:val="standardContextual"/>
        </w:rPr>
      </w:pPr>
      <w:ins w:id="55" w:author="PH" w:date="2024-11-25T23:04:00Z" w16du:dateUtc="2024-11-25T22:04:00Z">
        <w:r w:rsidRPr="00BC771B">
          <w:rPr>
            <w:rStyle w:val="Hyperlink"/>
          </w:rPr>
          <w:fldChar w:fldCharType="begin"/>
        </w:r>
        <w:r w:rsidRPr="00BC771B">
          <w:rPr>
            <w:rStyle w:val="Hyperlink"/>
          </w:rPr>
          <w:instrText xml:space="preserve"> </w:instrText>
        </w:r>
        <w:r>
          <w:instrText>HYPERLINK \l "_Toc183468268"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Non-normative references</w:t>
        </w:r>
        <w:r>
          <w:rPr>
            <w:webHidden/>
          </w:rPr>
          <w:tab/>
        </w:r>
        <w:r>
          <w:rPr>
            <w:webHidden/>
          </w:rPr>
          <w:fldChar w:fldCharType="begin"/>
        </w:r>
        <w:r>
          <w:rPr>
            <w:webHidden/>
          </w:rPr>
          <w:instrText xml:space="preserve"> PAGEREF _Toc183468268 \h </w:instrText>
        </w:r>
        <w:r>
          <w:rPr>
            <w:webHidden/>
          </w:rPr>
        </w:r>
      </w:ins>
      <w:r>
        <w:rPr>
          <w:webHidden/>
        </w:rPr>
        <w:fldChar w:fldCharType="separate"/>
      </w:r>
      <w:ins w:id="56" w:author="PH" w:date="2024-11-25T23:04:00Z" w16du:dateUtc="2024-11-25T22:04:00Z">
        <w:r>
          <w:rPr>
            <w:webHidden/>
          </w:rPr>
          <w:t>7</w:t>
        </w:r>
        <w:r>
          <w:rPr>
            <w:webHidden/>
          </w:rPr>
          <w:fldChar w:fldCharType="end"/>
        </w:r>
        <w:r w:rsidRPr="00BC771B">
          <w:rPr>
            <w:rStyle w:val="Hyperlink"/>
          </w:rPr>
          <w:fldChar w:fldCharType="end"/>
        </w:r>
      </w:ins>
    </w:p>
    <w:p w14:paraId="02F9E6D4" w14:textId="013DEABE" w:rsidR="00F4492B" w:rsidRDefault="00F4492B">
      <w:pPr>
        <w:pStyle w:val="Verzeichnis2"/>
        <w:rPr>
          <w:ins w:id="57" w:author="PH" w:date="2024-11-25T23:04:00Z" w16du:dateUtc="2024-11-25T22:04:00Z"/>
          <w:rFonts w:asciiTheme="minorHAnsi" w:eastAsiaTheme="minorEastAsia" w:hAnsiTheme="minorHAnsi" w:cstheme="minorBidi"/>
          <w:kern w:val="2"/>
          <w:sz w:val="24"/>
          <w:szCs w:val="24"/>
          <w:lang w:eastAsia="en-GB"/>
          <w14:ligatures w14:val="standardContextual"/>
        </w:rPr>
      </w:pPr>
      <w:ins w:id="58" w:author="PH" w:date="2024-11-25T23:04:00Z" w16du:dateUtc="2024-11-25T22:04:00Z">
        <w:r w:rsidRPr="00BC771B">
          <w:rPr>
            <w:rStyle w:val="Hyperlink"/>
          </w:rPr>
          <w:fldChar w:fldCharType="begin"/>
        </w:r>
        <w:r w:rsidRPr="00BC771B">
          <w:rPr>
            <w:rStyle w:val="Hyperlink"/>
          </w:rPr>
          <w:instrText xml:space="preserve"> </w:instrText>
        </w:r>
        <w:r>
          <w:instrText>HYPERLINK \l "_Toc183468269"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1.5</w:t>
        </w:r>
        <w:r>
          <w:rPr>
            <w:rFonts w:asciiTheme="minorHAnsi" w:eastAsiaTheme="minorEastAsia" w:hAnsiTheme="minorHAnsi" w:cstheme="minorBidi"/>
            <w:kern w:val="2"/>
            <w:sz w:val="24"/>
            <w:szCs w:val="24"/>
            <w:lang w:eastAsia="en-GB"/>
            <w14:ligatures w14:val="standardContextual"/>
          </w:rPr>
          <w:tab/>
        </w:r>
        <w:r w:rsidRPr="00BC771B">
          <w:rPr>
            <w:rStyle w:val="Hyperlink"/>
          </w:rPr>
          <w:t>Namespaces</w:t>
        </w:r>
        <w:r>
          <w:rPr>
            <w:webHidden/>
          </w:rPr>
          <w:tab/>
        </w:r>
        <w:r>
          <w:rPr>
            <w:webHidden/>
          </w:rPr>
          <w:fldChar w:fldCharType="begin"/>
        </w:r>
        <w:r>
          <w:rPr>
            <w:webHidden/>
          </w:rPr>
          <w:instrText xml:space="preserve"> PAGEREF _Toc183468269 \h </w:instrText>
        </w:r>
        <w:r>
          <w:rPr>
            <w:webHidden/>
          </w:rPr>
        </w:r>
      </w:ins>
      <w:r>
        <w:rPr>
          <w:webHidden/>
        </w:rPr>
        <w:fldChar w:fldCharType="separate"/>
      </w:r>
      <w:ins w:id="59" w:author="PH" w:date="2024-11-25T23:04:00Z" w16du:dateUtc="2024-11-25T22:04:00Z">
        <w:r>
          <w:rPr>
            <w:webHidden/>
          </w:rPr>
          <w:t>7</w:t>
        </w:r>
        <w:r>
          <w:rPr>
            <w:webHidden/>
          </w:rPr>
          <w:fldChar w:fldCharType="end"/>
        </w:r>
        <w:r w:rsidRPr="00BC771B">
          <w:rPr>
            <w:rStyle w:val="Hyperlink"/>
          </w:rPr>
          <w:fldChar w:fldCharType="end"/>
        </w:r>
      </w:ins>
    </w:p>
    <w:p w14:paraId="48190EE2" w14:textId="19C4A68C" w:rsidR="00F4492B" w:rsidRDefault="00F4492B">
      <w:pPr>
        <w:pStyle w:val="Verzeichnis1"/>
        <w:rPr>
          <w:ins w:id="60" w:author="PH" w:date="2024-11-25T23:04:00Z" w16du:dateUtc="2024-11-25T22:04:00Z"/>
          <w:rFonts w:asciiTheme="minorHAnsi" w:eastAsiaTheme="minorEastAsia" w:hAnsiTheme="minorHAnsi" w:cstheme="minorBidi"/>
          <w:kern w:val="2"/>
          <w:szCs w:val="24"/>
          <w:lang w:eastAsia="en-GB"/>
          <w14:ligatures w14:val="standardContextual"/>
        </w:rPr>
      </w:pPr>
      <w:ins w:id="61" w:author="PH" w:date="2024-11-25T23:04:00Z" w16du:dateUtc="2024-11-25T22:04:00Z">
        <w:r w:rsidRPr="00BC771B">
          <w:rPr>
            <w:rStyle w:val="Hyperlink"/>
          </w:rPr>
          <w:fldChar w:fldCharType="begin"/>
        </w:r>
        <w:r w:rsidRPr="00BC771B">
          <w:rPr>
            <w:rStyle w:val="Hyperlink"/>
          </w:rPr>
          <w:instrText xml:space="preserve"> </w:instrText>
        </w:r>
        <w:r>
          <w:instrText>HYPERLINK \l "_Toc183468270"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w:t>
        </w:r>
        <w:r>
          <w:rPr>
            <w:rFonts w:asciiTheme="minorHAnsi" w:eastAsiaTheme="minorEastAsia" w:hAnsiTheme="minorHAnsi" w:cstheme="minorBidi"/>
            <w:kern w:val="2"/>
            <w:szCs w:val="24"/>
            <w:lang w:eastAsia="en-GB"/>
            <w14:ligatures w14:val="standardContextual"/>
          </w:rPr>
          <w:tab/>
        </w:r>
        <w:r w:rsidRPr="00BC771B">
          <w:rPr>
            <w:rStyle w:val="Hyperlink"/>
          </w:rPr>
          <w:t>The Service Discovery Process</w:t>
        </w:r>
        <w:r>
          <w:rPr>
            <w:webHidden/>
          </w:rPr>
          <w:tab/>
        </w:r>
        <w:r>
          <w:rPr>
            <w:webHidden/>
          </w:rPr>
          <w:fldChar w:fldCharType="begin"/>
        </w:r>
        <w:r>
          <w:rPr>
            <w:webHidden/>
          </w:rPr>
          <w:instrText xml:space="preserve"> PAGEREF _Toc183468270 \h </w:instrText>
        </w:r>
        <w:r>
          <w:rPr>
            <w:webHidden/>
          </w:rPr>
        </w:r>
      </w:ins>
      <w:r>
        <w:rPr>
          <w:webHidden/>
        </w:rPr>
        <w:fldChar w:fldCharType="separate"/>
      </w:r>
      <w:ins w:id="62" w:author="PH" w:date="2024-11-25T23:04:00Z" w16du:dateUtc="2024-11-25T22:04:00Z">
        <w:r>
          <w:rPr>
            <w:webHidden/>
          </w:rPr>
          <w:t>9</w:t>
        </w:r>
        <w:r>
          <w:rPr>
            <w:webHidden/>
          </w:rPr>
          <w:fldChar w:fldCharType="end"/>
        </w:r>
        <w:r w:rsidRPr="00BC771B">
          <w:rPr>
            <w:rStyle w:val="Hyperlink"/>
          </w:rPr>
          <w:fldChar w:fldCharType="end"/>
        </w:r>
      </w:ins>
    </w:p>
    <w:p w14:paraId="045CD2F8" w14:textId="721825A8" w:rsidR="00F4492B" w:rsidRDefault="00F4492B">
      <w:pPr>
        <w:pStyle w:val="Verzeichnis2"/>
        <w:rPr>
          <w:ins w:id="63" w:author="PH" w:date="2024-11-25T23:04:00Z" w16du:dateUtc="2024-11-25T22:04:00Z"/>
          <w:rFonts w:asciiTheme="minorHAnsi" w:eastAsiaTheme="minorEastAsia" w:hAnsiTheme="minorHAnsi" w:cstheme="minorBidi"/>
          <w:kern w:val="2"/>
          <w:sz w:val="24"/>
          <w:szCs w:val="24"/>
          <w:lang w:eastAsia="en-GB"/>
          <w14:ligatures w14:val="standardContextual"/>
        </w:rPr>
      </w:pPr>
      <w:ins w:id="64" w:author="PH" w:date="2024-11-25T23:04:00Z" w16du:dateUtc="2024-11-25T22:04:00Z">
        <w:r w:rsidRPr="00BC771B">
          <w:rPr>
            <w:rStyle w:val="Hyperlink"/>
          </w:rPr>
          <w:fldChar w:fldCharType="begin"/>
        </w:r>
        <w:r w:rsidRPr="00BC771B">
          <w:rPr>
            <w:rStyle w:val="Hyperlink"/>
          </w:rPr>
          <w:instrText xml:space="preserve"> </w:instrText>
        </w:r>
        <w:r>
          <w:instrText>HYPERLINK \l "_Toc183468271"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2.1</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 Metadata Capability Lookup flow</w:t>
        </w:r>
        <w:r>
          <w:rPr>
            <w:webHidden/>
          </w:rPr>
          <w:tab/>
        </w:r>
        <w:r>
          <w:rPr>
            <w:webHidden/>
          </w:rPr>
          <w:fldChar w:fldCharType="begin"/>
        </w:r>
        <w:r>
          <w:rPr>
            <w:webHidden/>
          </w:rPr>
          <w:instrText xml:space="preserve"> PAGEREF _Toc183468271 \h </w:instrText>
        </w:r>
        <w:r>
          <w:rPr>
            <w:webHidden/>
          </w:rPr>
        </w:r>
      </w:ins>
      <w:r>
        <w:rPr>
          <w:webHidden/>
        </w:rPr>
        <w:fldChar w:fldCharType="separate"/>
      </w:r>
      <w:ins w:id="65" w:author="PH" w:date="2024-11-25T23:04:00Z" w16du:dateUtc="2024-11-25T22:04:00Z">
        <w:r>
          <w:rPr>
            <w:webHidden/>
          </w:rPr>
          <w:t>9</w:t>
        </w:r>
        <w:r>
          <w:rPr>
            <w:webHidden/>
          </w:rPr>
          <w:fldChar w:fldCharType="end"/>
        </w:r>
        <w:r w:rsidRPr="00BC771B">
          <w:rPr>
            <w:rStyle w:val="Hyperlink"/>
          </w:rPr>
          <w:fldChar w:fldCharType="end"/>
        </w:r>
      </w:ins>
    </w:p>
    <w:p w14:paraId="7816168F" w14:textId="1B518930" w:rsidR="00F4492B" w:rsidRDefault="00F4492B">
      <w:pPr>
        <w:pStyle w:val="Verzeichnis3"/>
        <w:rPr>
          <w:ins w:id="66" w:author="PH" w:date="2024-11-25T23:04:00Z" w16du:dateUtc="2024-11-25T22:04:00Z"/>
          <w:rFonts w:asciiTheme="minorHAnsi" w:eastAsiaTheme="minorEastAsia" w:hAnsiTheme="minorHAnsi" w:cstheme="minorBidi"/>
          <w:kern w:val="2"/>
          <w:sz w:val="24"/>
          <w:szCs w:val="24"/>
          <w:lang w:eastAsia="en-GB"/>
          <w14:ligatures w14:val="standardContextual"/>
        </w:rPr>
      </w:pPr>
      <w:ins w:id="67" w:author="PH" w:date="2024-11-25T23:04:00Z" w16du:dateUtc="2024-11-25T22:04:00Z">
        <w:r w:rsidRPr="00BC771B">
          <w:rPr>
            <w:rStyle w:val="Hyperlink"/>
          </w:rPr>
          <w:fldChar w:fldCharType="begin"/>
        </w:r>
        <w:r w:rsidRPr="00BC771B">
          <w:rPr>
            <w:rStyle w:val="Hyperlink"/>
          </w:rPr>
          <w:instrText xml:space="preserve"> </w:instrText>
        </w:r>
        <w:r>
          <w:instrText>HYPERLINK \l "_Toc183468272"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2.1.1</w:t>
        </w:r>
        <w:r>
          <w:rPr>
            <w:rFonts w:asciiTheme="minorHAnsi" w:eastAsiaTheme="minorEastAsia" w:hAnsiTheme="minorHAnsi" w:cstheme="minorBidi"/>
            <w:kern w:val="2"/>
            <w:sz w:val="24"/>
            <w:szCs w:val="24"/>
            <w:lang w:eastAsia="en-GB"/>
            <w14:ligatures w14:val="standardContextual"/>
          </w:rPr>
          <w:tab/>
        </w:r>
        <w:r w:rsidRPr="00BC771B">
          <w:rPr>
            <w:rStyle w:val="Hyperlink"/>
          </w:rPr>
          <w:t>Discovering Capabilities associated with a Participant Identifier</w:t>
        </w:r>
        <w:r>
          <w:rPr>
            <w:webHidden/>
          </w:rPr>
          <w:tab/>
        </w:r>
        <w:r>
          <w:rPr>
            <w:webHidden/>
          </w:rPr>
          <w:fldChar w:fldCharType="begin"/>
        </w:r>
        <w:r>
          <w:rPr>
            <w:webHidden/>
          </w:rPr>
          <w:instrText xml:space="preserve"> PAGEREF _Toc183468272 \h </w:instrText>
        </w:r>
        <w:r>
          <w:rPr>
            <w:webHidden/>
          </w:rPr>
        </w:r>
      </w:ins>
      <w:r>
        <w:rPr>
          <w:webHidden/>
        </w:rPr>
        <w:fldChar w:fldCharType="separate"/>
      </w:r>
      <w:ins w:id="68" w:author="PH" w:date="2024-11-25T23:04:00Z" w16du:dateUtc="2024-11-25T22:04:00Z">
        <w:r>
          <w:rPr>
            <w:webHidden/>
          </w:rPr>
          <w:t>10</w:t>
        </w:r>
        <w:r>
          <w:rPr>
            <w:webHidden/>
          </w:rPr>
          <w:fldChar w:fldCharType="end"/>
        </w:r>
        <w:r w:rsidRPr="00BC771B">
          <w:rPr>
            <w:rStyle w:val="Hyperlink"/>
          </w:rPr>
          <w:fldChar w:fldCharType="end"/>
        </w:r>
      </w:ins>
    </w:p>
    <w:p w14:paraId="026C5B12" w14:textId="62BAA294" w:rsidR="00F4492B" w:rsidRDefault="00F4492B">
      <w:pPr>
        <w:pStyle w:val="Verzeichnis2"/>
        <w:rPr>
          <w:ins w:id="69" w:author="PH" w:date="2024-11-25T23:04:00Z" w16du:dateUtc="2024-11-25T22:04:00Z"/>
          <w:rFonts w:asciiTheme="minorHAnsi" w:eastAsiaTheme="minorEastAsia" w:hAnsiTheme="minorHAnsi" w:cstheme="minorBidi"/>
          <w:kern w:val="2"/>
          <w:sz w:val="24"/>
          <w:szCs w:val="24"/>
          <w:lang w:eastAsia="en-GB"/>
          <w14:ligatures w14:val="standardContextual"/>
        </w:rPr>
      </w:pPr>
      <w:ins w:id="70" w:author="PH" w:date="2024-11-25T23:04:00Z" w16du:dateUtc="2024-11-25T22:04:00Z">
        <w:r w:rsidRPr="00BC771B">
          <w:rPr>
            <w:rStyle w:val="Hyperlink"/>
          </w:rPr>
          <w:fldChar w:fldCharType="begin"/>
        </w:r>
        <w:r w:rsidRPr="00BC771B">
          <w:rPr>
            <w:rStyle w:val="Hyperlink"/>
          </w:rPr>
          <w:instrText xml:space="preserve"> </w:instrText>
        </w:r>
        <w:r>
          <w:instrText>HYPERLINK \l "_Toc183468273"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2.2</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 Metadata Publisher Redirection</w:t>
        </w:r>
        <w:r>
          <w:rPr>
            <w:webHidden/>
          </w:rPr>
          <w:tab/>
        </w:r>
        <w:r>
          <w:rPr>
            <w:webHidden/>
          </w:rPr>
          <w:fldChar w:fldCharType="begin"/>
        </w:r>
        <w:r>
          <w:rPr>
            <w:webHidden/>
          </w:rPr>
          <w:instrText xml:space="preserve"> PAGEREF _Toc183468273 \h </w:instrText>
        </w:r>
        <w:r>
          <w:rPr>
            <w:webHidden/>
          </w:rPr>
        </w:r>
      </w:ins>
      <w:r>
        <w:rPr>
          <w:webHidden/>
        </w:rPr>
        <w:fldChar w:fldCharType="separate"/>
      </w:r>
      <w:ins w:id="71" w:author="PH" w:date="2024-11-25T23:04:00Z" w16du:dateUtc="2024-11-25T22:04:00Z">
        <w:r>
          <w:rPr>
            <w:webHidden/>
          </w:rPr>
          <w:t>10</w:t>
        </w:r>
        <w:r>
          <w:rPr>
            <w:webHidden/>
          </w:rPr>
          <w:fldChar w:fldCharType="end"/>
        </w:r>
        <w:r w:rsidRPr="00BC771B">
          <w:rPr>
            <w:rStyle w:val="Hyperlink"/>
          </w:rPr>
          <w:fldChar w:fldCharType="end"/>
        </w:r>
      </w:ins>
    </w:p>
    <w:p w14:paraId="11EE8367" w14:textId="0BD80863" w:rsidR="00F4492B" w:rsidRDefault="00F4492B">
      <w:pPr>
        <w:pStyle w:val="Verzeichnis1"/>
        <w:rPr>
          <w:ins w:id="72" w:author="PH" w:date="2024-11-25T23:04:00Z" w16du:dateUtc="2024-11-25T22:04:00Z"/>
          <w:rFonts w:asciiTheme="minorHAnsi" w:eastAsiaTheme="minorEastAsia" w:hAnsiTheme="minorHAnsi" w:cstheme="minorBidi"/>
          <w:kern w:val="2"/>
          <w:szCs w:val="24"/>
          <w:lang w:eastAsia="en-GB"/>
          <w14:ligatures w14:val="standardContextual"/>
        </w:rPr>
      </w:pPr>
      <w:ins w:id="73" w:author="PH" w:date="2024-11-25T23:04:00Z" w16du:dateUtc="2024-11-25T22:04:00Z">
        <w:r w:rsidRPr="00BC771B">
          <w:rPr>
            <w:rStyle w:val="Hyperlink"/>
          </w:rPr>
          <w:fldChar w:fldCharType="begin"/>
        </w:r>
        <w:r w:rsidRPr="00BC771B">
          <w:rPr>
            <w:rStyle w:val="Hyperlink"/>
          </w:rPr>
          <w:instrText xml:space="preserve"> </w:instrText>
        </w:r>
        <w:r>
          <w:instrText>HYPERLINK \l "_Toc183468274"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3</w:t>
        </w:r>
        <w:r>
          <w:rPr>
            <w:rFonts w:asciiTheme="minorHAnsi" w:eastAsiaTheme="minorEastAsia" w:hAnsiTheme="minorHAnsi" w:cstheme="minorBidi"/>
            <w:kern w:val="2"/>
            <w:szCs w:val="24"/>
            <w:lang w:eastAsia="en-GB"/>
            <w14:ligatures w14:val="standardContextual"/>
          </w:rPr>
          <w:tab/>
        </w:r>
        <w:r w:rsidRPr="00BC771B">
          <w:rPr>
            <w:rStyle w:val="Hyperlink"/>
          </w:rPr>
          <w:t>Interface model</w:t>
        </w:r>
        <w:r>
          <w:rPr>
            <w:webHidden/>
          </w:rPr>
          <w:tab/>
        </w:r>
        <w:r>
          <w:rPr>
            <w:webHidden/>
          </w:rPr>
          <w:fldChar w:fldCharType="begin"/>
        </w:r>
        <w:r>
          <w:rPr>
            <w:webHidden/>
          </w:rPr>
          <w:instrText xml:space="preserve"> PAGEREF _Toc183468274 \h </w:instrText>
        </w:r>
        <w:r>
          <w:rPr>
            <w:webHidden/>
          </w:rPr>
        </w:r>
      </w:ins>
      <w:r>
        <w:rPr>
          <w:webHidden/>
        </w:rPr>
        <w:fldChar w:fldCharType="separate"/>
      </w:r>
      <w:ins w:id="74" w:author="PH" w:date="2024-11-25T23:04:00Z" w16du:dateUtc="2024-11-25T22:04:00Z">
        <w:r>
          <w:rPr>
            <w:webHidden/>
          </w:rPr>
          <w:t>12</w:t>
        </w:r>
        <w:r>
          <w:rPr>
            <w:webHidden/>
          </w:rPr>
          <w:fldChar w:fldCharType="end"/>
        </w:r>
        <w:r w:rsidRPr="00BC771B">
          <w:rPr>
            <w:rStyle w:val="Hyperlink"/>
          </w:rPr>
          <w:fldChar w:fldCharType="end"/>
        </w:r>
      </w:ins>
    </w:p>
    <w:p w14:paraId="0633D34D" w14:textId="4ACC27AF" w:rsidR="00F4492B" w:rsidRDefault="00F4492B">
      <w:pPr>
        <w:pStyle w:val="Verzeichnis1"/>
        <w:rPr>
          <w:ins w:id="75" w:author="PH" w:date="2024-11-25T23:04:00Z" w16du:dateUtc="2024-11-25T22:04:00Z"/>
          <w:rFonts w:asciiTheme="minorHAnsi" w:eastAsiaTheme="minorEastAsia" w:hAnsiTheme="minorHAnsi" w:cstheme="minorBidi"/>
          <w:kern w:val="2"/>
          <w:szCs w:val="24"/>
          <w:lang w:eastAsia="en-GB"/>
          <w14:ligatures w14:val="standardContextual"/>
        </w:rPr>
      </w:pPr>
      <w:ins w:id="76" w:author="PH" w:date="2024-11-25T23:04:00Z" w16du:dateUtc="2024-11-25T22:04:00Z">
        <w:r w:rsidRPr="00BC771B">
          <w:rPr>
            <w:rStyle w:val="Hyperlink"/>
          </w:rPr>
          <w:fldChar w:fldCharType="begin"/>
        </w:r>
        <w:r w:rsidRPr="00BC771B">
          <w:rPr>
            <w:rStyle w:val="Hyperlink"/>
          </w:rPr>
          <w:instrText xml:space="preserve"> </w:instrText>
        </w:r>
        <w:r>
          <w:instrText>HYPERLINK \l "_Toc183468275"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w:t>
        </w:r>
        <w:r>
          <w:rPr>
            <w:rFonts w:asciiTheme="minorHAnsi" w:eastAsiaTheme="minorEastAsia" w:hAnsiTheme="minorHAnsi" w:cstheme="minorBidi"/>
            <w:kern w:val="2"/>
            <w:szCs w:val="24"/>
            <w:lang w:eastAsia="en-GB"/>
            <w14:ligatures w14:val="standardContextual"/>
          </w:rPr>
          <w:tab/>
        </w:r>
        <w:r w:rsidRPr="00BC771B">
          <w:rPr>
            <w:rStyle w:val="Hyperlink"/>
          </w:rPr>
          <w:t>Data model</w:t>
        </w:r>
        <w:r>
          <w:rPr>
            <w:webHidden/>
          </w:rPr>
          <w:tab/>
        </w:r>
        <w:r>
          <w:rPr>
            <w:webHidden/>
          </w:rPr>
          <w:fldChar w:fldCharType="begin"/>
        </w:r>
        <w:r>
          <w:rPr>
            <w:webHidden/>
          </w:rPr>
          <w:instrText xml:space="preserve"> PAGEREF _Toc183468275 \h </w:instrText>
        </w:r>
        <w:r>
          <w:rPr>
            <w:webHidden/>
          </w:rPr>
        </w:r>
      </w:ins>
      <w:r>
        <w:rPr>
          <w:webHidden/>
        </w:rPr>
        <w:fldChar w:fldCharType="separate"/>
      </w:r>
      <w:ins w:id="77" w:author="PH" w:date="2024-11-25T23:04:00Z" w16du:dateUtc="2024-11-25T22:04:00Z">
        <w:r>
          <w:rPr>
            <w:webHidden/>
          </w:rPr>
          <w:t>13</w:t>
        </w:r>
        <w:r>
          <w:rPr>
            <w:webHidden/>
          </w:rPr>
          <w:fldChar w:fldCharType="end"/>
        </w:r>
        <w:r w:rsidRPr="00BC771B">
          <w:rPr>
            <w:rStyle w:val="Hyperlink"/>
          </w:rPr>
          <w:fldChar w:fldCharType="end"/>
        </w:r>
      </w:ins>
    </w:p>
    <w:p w14:paraId="0D3DE307" w14:textId="79672E63" w:rsidR="00F4492B" w:rsidRDefault="00F4492B">
      <w:pPr>
        <w:pStyle w:val="Verzeichnis2"/>
        <w:rPr>
          <w:ins w:id="78" w:author="PH" w:date="2024-11-25T23:04:00Z" w16du:dateUtc="2024-11-25T22:04:00Z"/>
          <w:rFonts w:asciiTheme="minorHAnsi" w:eastAsiaTheme="minorEastAsia" w:hAnsiTheme="minorHAnsi" w:cstheme="minorBidi"/>
          <w:kern w:val="2"/>
          <w:sz w:val="24"/>
          <w:szCs w:val="24"/>
          <w:lang w:eastAsia="en-GB"/>
          <w14:ligatures w14:val="standardContextual"/>
        </w:rPr>
      </w:pPr>
      <w:ins w:id="79" w:author="PH" w:date="2024-11-25T23:04:00Z" w16du:dateUtc="2024-11-25T22:04:00Z">
        <w:r w:rsidRPr="00BC771B">
          <w:rPr>
            <w:rStyle w:val="Hyperlink"/>
          </w:rPr>
          <w:fldChar w:fldCharType="begin"/>
        </w:r>
        <w:r w:rsidRPr="00BC771B">
          <w:rPr>
            <w:rStyle w:val="Hyperlink"/>
          </w:rPr>
          <w:instrText xml:space="preserve"> </w:instrText>
        </w:r>
        <w:r>
          <w:instrText>HYPERLINK \l "_Toc183468276"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4.1</w:t>
        </w:r>
        <w:r>
          <w:rPr>
            <w:rFonts w:asciiTheme="minorHAnsi" w:eastAsiaTheme="minorEastAsia" w:hAnsiTheme="minorHAnsi" w:cstheme="minorBidi"/>
            <w:kern w:val="2"/>
            <w:sz w:val="24"/>
            <w:szCs w:val="24"/>
            <w:lang w:eastAsia="en-GB"/>
            <w14:ligatures w14:val="standardContextual"/>
          </w:rPr>
          <w:tab/>
        </w:r>
        <w:r w:rsidRPr="00BC771B">
          <w:rPr>
            <w:rStyle w:val="Hyperlink"/>
          </w:rPr>
          <w:t>On extension points</w:t>
        </w:r>
        <w:r>
          <w:rPr>
            <w:webHidden/>
          </w:rPr>
          <w:tab/>
        </w:r>
        <w:r>
          <w:rPr>
            <w:webHidden/>
          </w:rPr>
          <w:fldChar w:fldCharType="begin"/>
        </w:r>
        <w:r>
          <w:rPr>
            <w:webHidden/>
          </w:rPr>
          <w:instrText xml:space="preserve"> PAGEREF _Toc183468276 \h </w:instrText>
        </w:r>
        <w:r>
          <w:rPr>
            <w:webHidden/>
          </w:rPr>
        </w:r>
      </w:ins>
      <w:r>
        <w:rPr>
          <w:webHidden/>
        </w:rPr>
        <w:fldChar w:fldCharType="separate"/>
      </w:r>
      <w:ins w:id="80" w:author="PH" w:date="2024-11-25T23:04:00Z" w16du:dateUtc="2024-11-25T22:04:00Z">
        <w:r>
          <w:rPr>
            <w:webHidden/>
          </w:rPr>
          <w:t>13</w:t>
        </w:r>
        <w:r>
          <w:rPr>
            <w:webHidden/>
          </w:rPr>
          <w:fldChar w:fldCharType="end"/>
        </w:r>
        <w:r w:rsidRPr="00BC771B">
          <w:rPr>
            <w:rStyle w:val="Hyperlink"/>
          </w:rPr>
          <w:fldChar w:fldCharType="end"/>
        </w:r>
      </w:ins>
    </w:p>
    <w:p w14:paraId="1A3B43E9" w14:textId="1BF483F3" w:rsidR="00F4492B" w:rsidRDefault="00F4492B">
      <w:pPr>
        <w:pStyle w:val="Verzeichnis3"/>
        <w:rPr>
          <w:ins w:id="81" w:author="PH" w:date="2024-11-25T23:04:00Z" w16du:dateUtc="2024-11-25T22:04:00Z"/>
          <w:rFonts w:asciiTheme="minorHAnsi" w:eastAsiaTheme="minorEastAsia" w:hAnsiTheme="minorHAnsi" w:cstheme="minorBidi"/>
          <w:kern w:val="2"/>
          <w:sz w:val="24"/>
          <w:szCs w:val="24"/>
          <w:lang w:eastAsia="en-GB"/>
          <w14:ligatures w14:val="standardContextual"/>
        </w:rPr>
      </w:pPr>
      <w:ins w:id="82" w:author="PH" w:date="2024-11-25T23:04:00Z" w16du:dateUtc="2024-11-25T22:04:00Z">
        <w:r w:rsidRPr="00BC771B">
          <w:rPr>
            <w:rStyle w:val="Hyperlink"/>
          </w:rPr>
          <w:fldChar w:fldCharType="begin"/>
        </w:r>
        <w:r w:rsidRPr="00BC771B">
          <w:rPr>
            <w:rStyle w:val="Hyperlink"/>
          </w:rPr>
          <w:instrText xml:space="preserve"> </w:instrText>
        </w:r>
        <w:r>
          <w:instrText>HYPERLINK \l "_Toc183468277"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BC771B">
          <w:rPr>
            <w:rStyle w:val="Hyperlink"/>
            <w:lang w:eastAsia="it-IT"/>
          </w:rPr>
          <w:t>Semantics and use</w:t>
        </w:r>
        <w:r>
          <w:rPr>
            <w:webHidden/>
          </w:rPr>
          <w:tab/>
        </w:r>
        <w:r>
          <w:rPr>
            <w:webHidden/>
          </w:rPr>
          <w:fldChar w:fldCharType="begin"/>
        </w:r>
        <w:r>
          <w:rPr>
            <w:webHidden/>
          </w:rPr>
          <w:instrText xml:space="preserve"> PAGEREF _Toc183468277 \h </w:instrText>
        </w:r>
        <w:r>
          <w:rPr>
            <w:webHidden/>
          </w:rPr>
        </w:r>
      </w:ins>
      <w:r>
        <w:rPr>
          <w:webHidden/>
        </w:rPr>
        <w:fldChar w:fldCharType="separate"/>
      </w:r>
      <w:ins w:id="83" w:author="PH" w:date="2024-11-25T23:04:00Z" w16du:dateUtc="2024-11-25T22:04:00Z">
        <w:r>
          <w:rPr>
            <w:webHidden/>
          </w:rPr>
          <w:t>13</w:t>
        </w:r>
        <w:r>
          <w:rPr>
            <w:webHidden/>
          </w:rPr>
          <w:fldChar w:fldCharType="end"/>
        </w:r>
        <w:r w:rsidRPr="00BC771B">
          <w:rPr>
            <w:rStyle w:val="Hyperlink"/>
          </w:rPr>
          <w:fldChar w:fldCharType="end"/>
        </w:r>
      </w:ins>
    </w:p>
    <w:p w14:paraId="6EA8F63E" w14:textId="123F8C96" w:rsidR="00F4492B" w:rsidRDefault="00F4492B">
      <w:pPr>
        <w:pStyle w:val="Verzeichnis2"/>
        <w:rPr>
          <w:ins w:id="84" w:author="PH" w:date="2024-11-25T23:04:00Z" w16du:dateUtc="2024-11-25T22:04:00Z"/>
          <w:rFonts w:asciiTheme="minorHAnsi" w:eastAsiaTheme="minorEastAsia" w:hAnsiTheme="minorHAnsi" w:cstheme="minorBidi"/>
          <w:kern w:val="2"/>
          <w:sz w:val="24"/>
          <w:szCs w:val="24"/>
          <w:lang w:eastAsia="en-GB"/>
          <w14:ligatures w14:val="standardContextual"/>
        </w:rPr>
      </w:pPr>
      <w:ins w:id="85" w:author="PH" w:date="2024-11-25T23:04:00Z" w16du:dateUtc="2024-11-25T22:04:00Z">
        <w:r w:rsidRPr="00BC771B">
          <w:rPr>
            <w:rStyle w:val="Hyperlink"/>
          </w:rPr>
          <w:fldChar w:fldCharType="begin"/>
        </w:r>
        <w:r w:rsidRPr="00BC771B">
          <w:rPr>
            <w:rStyle w:val="Hyperlink"/>
          </w:rPr>
          <w:instrText xml:space="preserve"> </w:instrText>
        </w:r>
        <w:r>
          <w:instrText>HYPERLINK \l "_Toc183468278"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4.2</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ServiceGroup</w:t>
        </w:r>
        <w:r>
          <w:rPr>
            <w:webHidden/>
          </w:rPr>
          <w:tab/>
        </w:r>
        <w:r>
          <w:rPr>
            <w:webHidden/>
          </w:rPr>
          <w:fldChar w:fldCharType="begin"/>
        </w:r>
        <w:r>
          <w:rPr>
            <w:webHidden/>
          </w:rPr>
          <w:instrText xml:space="preserve"> PAGEREF _Toc183468278 \h </w:instrText>
        </w:r>
        <w:r>
          <w:rPr>
            <w:webHidden/>
          </w:rPr>
        </w:r>
      </w:ins>
      <w:r>
        <w:rPr>
          <w:webHidden/>
        </w:rPr>
        <w:fldChar w:fldCharType="separate"/>
      </w:r>
      <w:ins w:id="86" w:author="PH" w:date="2024-11-25T23:04:00Z" w16du:dateUtc="2024-11-25T22:04:00Z">
        <w:r>
          <w:rPr>
            <w:webHidden/>
          </w:rPr>
          <w:t>13</w:t>
        </w:r>
        <w:r>
          <w:rPr>
            <w:webHidden/>
          </w:rPr>
          <w:fldChar w:fldCharType="end"/>
        </w:r>
        <w:r w:rsidRPr="00BC771B">
          <w:rPr>
            <w:rStyle w:val="Hyperlink"/>
          </w:rPr>
          <w:fldChar w:fldCharType="end"/>
        </w:r>
      </w:ins>
    </w:p>
    <w:p w14:paraId="62FB95FE" w14:textId="2C3A9937" w:rsidR="00F4492B" w:rsidRDefault="00F4492B">
      <w:pPr>
        <w:pStyle w:val="Verzeichnis3"/>
        <w:rPr>
          <w:ins w:id="87" w:author="PH" w:date="2024-11-25T23:04:00Z" w16du:dateUtc="2024-11-25T22:04:00Z"/>
          <w:rFonts w:asciiTheme="minorHAnsi" w:eastAsiaTheme="minorEastAsia" w:hAnsiTheme="minorHAnsi" w:cstheme="minorBidi"/>
          <w:kern w:val="2"/>
          <w:sz w:val="24"/>
          <w:szCs w:val="24"/>
          <w:lang w:eastAsia="en-GB"/>
          <w14:ligatures w14:val="standardContextual"/>
        </w:rPr>
      </w:pPr>
      <w:ins w:id="88" w:author="PH" w:date="2024-11-25T23:04:00Z" w16du:dateUtc="2024-11-25T22:04:00Z">
        <w:r w:rsidRPr="00BC771B">
          <w:rPr>
            <w:rStyle w:val="Hyperlink"/>
          </w:rPr>
          <w:fldChar w:fldCharType="begin"/>
        </w:r>
        <w:r w:rsidRPr="00BC771B">
          <w:rPr>
            <w:rStyle w:val="Hyperlink"/>
          </w:rPr>
          <w:instrText xml:space="preserve"> </w:instrText>
        </w:r>
        <w:r>
          <w:instrText>HYPERLINK \l "_Toc183468279"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4.2.1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_Toc183468279 \h </w:instrText>
        </w:r>
        <w:r>
          <w:rPr>
            <w:webHidden/>
          </w:rPr>
        </w:r>
      </w:ins>
      <w:r>
        <w:rPr>
          <w:webHidden/>
        </w:rPr>
        <w:fldChar w:fldCharType="separate"/>
      </w:r>
      <w:ins w:id="89" w:author="PH" w:date="2024-11-25T23:04:00Z" w16du:dateUtc="2024-11-25T22:04:00Z">
        <w:r>
          <w:rPr>
            <w:webHidden/>
          </w:rPr>
          <w:t>14</w:t>
        </w:r>
        <w:r>
          <w:rPr>
            <w:webHidden/>
          </w:rPr>
          <w:fldChar w:fldCharType="end"/>
        </w:r>
        <w:r w:rsidRPr="00BC771B">
          <w:rPr>
            <w:rStyle w:val="Hyperlink"/>
          </w:rPr>
          <w:fldChar w:fldCharType="end"/>
        </w:r>
      </w:ins>
    </w:p>
    <w:p w14:paraId="68B619A5" w14:textId="327C95D2" w:rsidR="00F4492B" w:rsidRDefault="00F4492B">
      <w:pPr>
        <w:pStyle w:val="Verzeichnis2"/>
        <w:rPr>
          <w:ins w:id="90" w:author="PH" w:date="2024-11-25T23:04:00Z" w16du:dateUtc="2024-11-25T22:04:00Z"/>
          <w:rFonts w:asciiTheme="minorHAnsi" w:eastAsiaTheme="minorEastAsia" w:hAnsiTheme="minorHAnsi" w:cstheme="minorBidi"/>
          <w:kern w:val="2"/>
          <w:sz w:val="24"/>
          <w:szCs w:val="24"/>
          <w:lang w:eastAsia="en-GB"/>
          <w14:ligatures w14:val="standardContextual"/>
        </w:rPr>
      </w:pPr>
      <w:ins w:id="91" w:author="PH" w:date="2024-11-25T23:04:00Z" w16du:dateUtc="2024-11-25T22:04:00Z">
        <w:r w:rsidRPr="00BC771B">
          <w:rPr>
            <w:rStyle w:val="Hyperlink"/>
          </w:rPr>
          <w:fldChar w:fldCharType="begin"/>
        </w:r>
        <w:r w:rsidRPr="00BC771B">
          <w:rPr>
            <w:rStyle w:val="Hyperlink"/>
          </w:rPr>
          <w:instrText xml:space="preserve"> </w:instrText>
        </w:r>
        <w:r>
          <w:instrText>HYPERLINK \l "_Toc183468280"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4.3</w:t>
        </w:r>
        <w:r>
          <w:rPr>
            <w:rFonts w:asciiTheme="minorHAnsi" w:eastAsiaTheme="minorEastAsia" w:hAnsiTheme="minorHAnsi" w:cstheme="minorBidi"/>
            <w:kern w:val="2"/>
            <w:sz w:val="24"/>
            <w:szCs w:val="24"/>
            <w:lang w:eastAsia="en-GB"/>
            <w14:ligatures w14:val="standardContextual"/>
          </w:rPr>
          <w:tab/>
        </w:r>
        <w:r w:rsidRPr="00BC771B">
          <w:rPr>
            <w:rStyle w:val="Hyperlink"/>
          </w:rPr>
          <w:t>ServiceMetadata</w:t>
        </w:r>
        <w:r>
          <w:rPr>
            <w:webHidden/>
          </w:rPr>
          <w:tab/>
        </w:r>
        <w:r>
          <w:rPr>
            <w:webHidden/>
          </w:rPr>
          <w:fldChar w:fldCharType="begin"/>
        </w:r>
        <w:r>
          <w:rPr>
            <w:webHidden/>
          </w:rPr>
          <w:instrText xml:space="preserve"> PAGEREF _Toc183468280 \h </w:instrText>
        </w:r>
        <w:r>
          <w:rPr>
            <w:webHidden/>
          </w:rPr>
        </w:r>
      </w:ins>
      <w:r>
        <w:rPr>
          <w:webHidden/>
        </w:rPr>
        <w:fldChar w:fldCharType="separate"/>
      </w:r>
      <w:ins w:id="92" w:author="PH" w:date="2024-11-25T23:04:00Z" w16du:dateUtc="2024-11-25T22:04:00Z">
        <w:r>
          <w:rPr>
            <w:webHidden/>
          </w:rPr>
          <w:t>14</w:t>
        </w:r>
        <w:r>
          <w:rPr>
            <w:webHidden/>
          </w:rPr>
          <w:fldChar w:fldCharType="end"/>
        </w:r>
        <w:r w:rsidRPr="00BC771B">
          <w:rPr>
            <w:rStyle w:val="Hyperlink"/>
          </w:rPr>
          <w:fldChar w:fldCharType="end"/>
        </w:r>
      </w:ins>
    </w:p>
    <w:p w14:paraId="2D02D01F" w14:textId="622AD81F" w:rsidR="00F4492B" w:rsidRDefault="00F4492B">
      <w:pPr>
        <w:pStyle w:val="Verzeichnis3"/>
        <w:rPr>
          <w:ins w:id="93" w:author="PH" w:date="2024-11-25T23:04:00Z" w16du:dateUtc="2024-11-25T22:04:00Z"/>
          <w:rFonts w:asciiTheme="minorHAnsi" w:eastAsiaTheme="minorEastAsia" w:hAnsiTheme="minorHAnsi" w:cstheme="minorBidi"/>
          <w:kern w:val="2"/>
          <w:sz w:val="24"/>
          <w:szCs w:val="24"/>
          <w:lang w:eastAsia="en-GB"/>
          <w14:ligatures w14:val="standardContextual"/>
        </w:rPr>
      </w:pPr>
      <w:ins w:id="94" w:author="PH" w:date="2024-11-25T23:04:00Z" w16du:dateUtc="2024-11-25T22:04:00Z">
        <w:r w:rsidRPr="00BC771B">
          <w:rPr>
            <w:rStyle w:val="Hyperlink"/>
          </w:rPr>
          <w:fldChar w:fldCharType="begin"/>
        </w:r>
        <w:r w:rsidRPr="00BC771B">
          <w:rPr>
            <w:rStyle w:val="Hyperlink"/>
          </w:rPr>
          <w:instrText xml:space="preserve"> </w:instrText>
        </w:r>
        <w:r>
          <w:instrText>HYPERLINK \l "_Toc183468281"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4.3.1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_Toc183468281 \h </w:instrText>
        </w:r>
        <w:r>
          <w:rPr>
            <w:webHidden/>
          </w:rPr>
        </w:r>
      </w:ins>
      <w:r>
        <w:rPr>
          <w:webHidden/>
        </w:rPr>
        <w:fldChar w:fldCharType="separate"/>
      </w:r>
      <w:ins w:id="95" w:author="PH" w:date="2024-11-25T23:04:00Z" w16du:dateUtc="2024-11-25T22:04:00Z">
        <w:r>
          <w:rPr>
            <w:webHidden/>
          </w:rPr>
          <w:t>19</w:t>
        </w:r>
        <w:r>
          <w:rPr>
            <w:webHidden/>
          </w:rPr>
          <w:fldChar w:fldCharType="end"/>
        </w:r>
        <w:r w:rsidRPr="00BC771B">
          <w:rPr>
            <w:rStyle w:val="Hyperlink"/>
          </w:rPr>
          <w:fldChar w:fldCharType="end"/>
        </w:r>
      </w:ins>
    </w:p>
    <w:p w14:paraId="5FF6EE6E" w14:textId="54A0E3F8" w:rsidR="00F4492B" w:rsidRDefault="00F4492B">
      <w:pPr>
        <w:pStyle w:val="Verzeichnis2"/>
        <w:rPr>
          <w:ins w:id="96" w:author="PH" w:date="2024-11-25T23:04:00Z" w16du:dateUtc="2024-11-25T22:04:00Z"/>
          <w:rFonts w:asciiTheme="minorHAnsi" w:eastAsiaTheme="minorEastAsia" w:hAnsiTheme="minorHAnsi" w:cstheme="minorBidi"/>
          <w:kern w:val="2"/>
          <w:sz w:val="24"/>
          <w:szCs w:val="24"/>
          <w:lang w:eastAsia="en-GB"/>
          <w14:ligatures w14:val="standardContextual"/>
        </w:rPr>
      </w:pPr>
      <w:ins w:id="97" w:author="PH" w:date="2024-11-25T23:04:00Z" w16du:dateUtc="2024-11-25T22:04:00Z">
        <w:r w:rsidRPr="00BC771B">
          <w:rPr>
            <w:rStyle w:val="Hyperlink"/>
          </w:rPr>
          <w:fldChar w:fldCharType="begin"/>
        </w:r>
        <w:r w:rsidRPr="00BC771B">
          <w:rPr>
            <w:rStyle w:val="Hyperlink"/>
          </w:rPr>
          <w:instrText xml:space="preserve"> </w:instrText>
        </w:r>
        <w:r>
          <w:instrText>HYPERLINK \l "_Toc183468282"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w:t>
        </w:r>
        <w:r>
          <w:rPr>
            <w:rFonts w:asciiTheme="minorHAnsi" w:eastAsiaTheme="minorEastAsia" w:hAnsiTheme="minorHAnsi" w:cstheme="minorBidi"/>
            <w:kern w:val="2"/>
            <w:sz w:val="24"/>
            <w:szCs w:val="24"/>
            <w:lang w:eastAsia="en-GB"/>
            <w14:ligatures w14:val="standardContextual"/>
          </w:rPr>
          <w:tab/>
        </w:r>
        <w:r w:rsidRPr="00BC771B">
          <w:rPr>
            <w:rStyle w:val="Hyperlink"/>
          </w:rPr>
          <w:t>SignedServiceMetadata</w:t>
        </w:r>
        <w:r>
          <w:rPr>
            <w:webHidden/>
          </w:rPr>
          <w:tab/>
        </w:r>
        <w:r>
          <w:rPr>
            <w:webHidden/>
          </w:rPr>
          <w:fldChar w:fldCharType="begin"/>
        </w:r>
        <w:r>
          <w:rPr>
            <w:webHidden/>
          </w:rPr>
          <w:instrText xml:space="preserve"> PAGEREF _Toc183468282 \h </w:instrText>
        </w:r>
        <w:r>
          <w:rPr>
            <w:webHidden/>
          </w:rPr>
        </w:r>
      </w:ins>
      <w:r>
        <w:rPr>
          <w:webHidden/>
        </w:rPr>
        <w:fldChar w:fldCharType="separate"/>
      </w:r>
      <w:ins w:id="98" w:author="PH" w:date="2024-11-25T23:04:00Z" w16du:dateUtc="2024-11-25T22:04:00Z">
        <w:r>
          <w:rPr>
            <w:webHidden/>
          </w:rPr>
          <w:t>19</w:t>
        </w:r>
        <w:r>
          <w:rPr>
            <w:webHidden/>
          </w:rPr>
          <w:fldChar w:fldCharType="end"/>
        </w:r>
        <w:r w:rsidRPr="00BC771B">
          <w:rPr>
            <w:rStyle w:val="Hyperlink"/>
          </w:rPr>
          <w:fldChar w:fldCharType="end"/>
        </w:r>
      </w:ins>
    </w:p>
    <w:p w14:paraId="1F25E281" w14:textId="20B680D8" w:rsidR="00F4492B" w:rsidRDefault="00F4492B">
      <w:pPr>
        <w:pStyle w:val="Verzeichnis3"/>
        <w:rPr>
          <w:ins w:id="99" w:author="PH" w:date="2024-11-25T23:04:00Z" w16du:dateUtc="2024-11-25T22:04:00Z"/>
          <w:rFonts w:asciiTheme="minorHAnsi" w:eastAsiaTheme="minorEastAsia" w:hAnsiTheme="minorHAnsi" w:cstheme="minorBidi"/>
          <w:kern w:val="2"/>
          <w:sz w:val="24"/>
          <w:szCs w:val="24"/>
          <w:lang w:eastAsia="en-GB"/>
          <w14:ligatures w14:val="standardContextual"/>
        </w:rPr>
      </w:pPr>
      <w:ins w:id="100" w:author="PH" w:date="2024-11-25T23:04:00Z" w16du:dateUtc="2024-11-25T22:04:00Z">
        <w:r w:rsidRPr="00BC771B">
          <w:rPr>
            <w:rStyle w:val="Hyperlink"/>
          </w:rPr>
          <w:fldChar w:fldCharType="begin"/>
        </w:r>
        <w:r w:rsidRPr="00BC771B">
          <w:rPr>
            <w:rStyle w:val="Hyperlink"/>
          </w:rPr>
          <w:instrText xml:space="preserve"> </w:instrText>
        </w:r>
        <w:r>
          <w:instrText>HYPERLINK \l "_Toc183468283"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4.4.1</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example</w:t>
        </w:r>
        <w:r>
          <w:rPr>
            <w:webHidden/>
          </w:rPr>
          <w:tab/>
        </w:r>
        <w:r>
          <w:rPr>
            <w:webHidden/>
          </w:rPr>
          <w:fldChar w:fldCharType="begin"/>
        </w:r>
        <w:r>
          <w:rPr>
            <w:webHidden/>
          </w:rPr>
          <w:instrText xml:space="preserve"> PAGEREF _Toc183468283 \h </w:instrText>
        </w:r>
        <w:r>
          <w:rPr>
            <w:webHidden/>
          </w:rPr>
        </w:r>
      </w:ins>
      <w:r>
        <w:rPr>
          <w:webHidden/>
        </w:rPr>
        <w:fldChar w:fldCharType="separate"/>
      </w:r>
      <w:ins w:id="101" w:author="PH" w:date="2024-11-25T23:04:00Z" w16du:dateUtc="2024-11-25T22:04:00Z">
        <w:r>
          <w:rPr>
            <w:webHidden/>
          </w:rPr>
          <w:t>19</w:t>
        </w:r>
        <w:r>
          <w:rPr>
            <w:webHidden/>
          </w:rPr>
          <w:fldChar w:fldCharType="end"/>
        </w:r>
        <w:r w:rsidRPr="00BC771B">
          <w:rPr>
            <w:rStyle w:val="Hyperlink"/>
          </w:rPr>
          <w:fldChar w:fldCharType="end"/>
        </w:r>
      </w:ins>
    </w:p>
    <w:p w14:paraId="0B6F41F6" w14:textId="5C34D590" w:rsidR="00F4492B" w:rsidRDefault="00F4492B">
      <w:pPr>
        <w:pStyle w:val="Verzeichnis3"/>
        <w:rPr>
          <w:ins w:id="102" w:author="PH" w:date="2024-11-25T23:04:00Z" w16du:dateUtc="2024-11-25T22:04:00Z"/>
          <w:rFonts w:asciiTheme="minorHAnsi" w:eastAsiaTheme="minorEastAsia" w:hAnsiTheme="minorHAnsi" w:cstheme="minorBidi"/>
          <w:kern w:val="2"/>
          <w:sz w:val="24"/>
          <w:szCs w:val="24"/>
          <w:lang w:eastAsia="en-GB"/>
          <w14:ligatures w14:val="standardContextual"/>
        </w:rPr>
      </w:pPr>
      <w:ins w:id="103" w:author="PH" w:date="2024-11-25T23:04:00Z" w16du:dateUtc="2024-11-25T22:04:00Z">
        <w:r w:rsidRPr="00BC771B">
          <w:rPr>
            <w:rStyle w:val="Hyperlink"/>
          </w:rPr>
          <w:fldChar w:fldCharType="begin"/>
        </w:r>
        <w:r w:rsidRPr="00BC771B">
          <w:rPr>
            <w:rStyle w:val="Hyperlink"/>
          </w:rPr>
          <w:instrText xml:space="preserve"> </w:instrText>
        </w:r>
        <w:r>
          <w:instrText>HYPERLINK \l "_Toc183468284"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4.4.2</w:t>
        </w:r>
        <w:r>
          <w:rPr>
            <w:rFonts w:asciiTheme="minorHAnsi" w:eastAsiaTheme="minorEastAsia" w:hAnsiTheme="minorHAnsi" w:cstheme="minorBidi"/>
            <w:kern w:val="2"/>
            <w:sz w:val="24"/>
            <w:szCs w:val="24"/>
            <w:lang w:eastAsia="en-GB"/>
            <w14:ligatures w14:val="standardContextual"/>
          </w:rPr>
          <w:tab/>
        </w:r>
        <w:r w:rsidRPr="00BC771B">
          <w:rPr>
            <w:rStyle w:val="Hyperlink"/>
          </w:rPr>
          <w:t>Redirect, non-normative example</w:t>
        </w:r>
        <w:r>
          <w:rPr>
            <w:webHidden/>
          </w:rPr>
          <w:tab/>
        </w:r>
        <w:r>
          <w:rPr>
            <w:webHidden/>
          </w:rPr>
          <w:fldChar w:fldCharType="begin"/>
        </w:r>
        <w:r>
          <w:rPr>
            <w:webHidden/>
          </w:rPr>
          <w:instrText xml:space="preserve"> PAGEREF _Toc183468284 \h </w:instrText>
        </w:r>
        <w:r>
          <w:rPr>
            <w:webHidden/>
          </w:rPr>
        </w:r>
      </w:ins>
      <w:r>
        <w:rPr>
          <w:webHidden/>
        </w:rPr>
        <w:fldChar w:fldCharType="separate"/>
      </w:r>
      <w:ins w:id="104" w:author="PH" w:date="2024-11-25T23:04:00Z" w16du:dateUtc="2024-11-25T22:04:00Z">
        <w:r>
          <w:rPr>
            <w:webHidden/>
          </w:rPr>
          <w:t>20</w:t>
        </w:r>
        <w:r>
          <w:rPr>
            <w:webHidden/>
          </w:rPr>
          <w:fldChar w:fldCharType="end"/>
        </w:r>
        <w:r w:rsidRPr="00BC771B">
          <w:rPr>
            <w:rStyle w:val="Hyperlink"/>
          </w:rPr>
          <w:fldChar w:fldCharType="end"/>
        </w:r>
      </w:ins>
    </w:p>
    <w:p w14:paraId="46423EB4" w14:textId="68C9705B" w:rsidR="00F4492B" w:rsidRDefault="00F4492B">
      <w:pPr>
        <w:pStyle w:val="Verzeichnis1"/>
        <w:rPr>
          <w:ins w:id="105" w:author="PH" w:date="2024-11-25T23:04:00Z" w16du:dateUtc="2024-11-25T22:04:00Z"/>
          <w:rFonts w:asciiTheme="minorHAnsi" w:eastAsiaTheme="minorEastAsia" w:hAnsiTheme="minorHAnsi" w:cstheme="minorBidi"/>
          <w:kern w:val="2"/>
          <w:szCs w:val="24"/>
          <w:lang w:eastAsia="en-GB"/>
          <w14:ligatures w14:val="standardContextual"/>
        </w:rPr>
      </w:pPr>
      <w:ins w:id="106" w:author="PH" w:date="2024-11-25T23:04:00Z" w16du:dateUtc="2024-11-25T22:04:00Z">
        <w:r w:rsidRPr="00BC771B">
          <w:rPr>
            <w:rStyle w:val="Hyperlink"/>
          </w:rPr>
          <w:fldChar w:fldCharType="begin"/>
        </w:r>
        <w:r w:rsidRPr="00BC771B">
          <w:rPr>
            <w:rStyle w:val="Hyperlink"/>
          </w:rPr>
          <w:instrText xml:space="preserve"> </w:instrText>
        </w:r>
        <w:r>
          <w:instrText>HYPERLINK \l "_Toc183468285"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w:t>
        </w:r>
        <w:r>
          <w:rPr>
            <w:rFonts w:asciiTheme="minorHAnsi" w:eastAsiaTheme="minorEastAsia" w:hAnsiTheme="minorHAnsi" w:cstheme="minorBidi"/>
            <w:kern w:val="2"/>
            <w:szCs w:val="24"/>
            <w:lang w:eastAsia="en-GB"/>
            <w14:ligatures w14:val="standardContextual"/>
          </w:rPr>
          <w:tab/>
        </w:r>
        <w:r w:rsidRPr="00BC771B">
          <w:rPr>
            <w:rStyle w:val="Hyperlink"/>
          </w:rPr>
          <w:t>Service Metadata Publishing REST binding</w:t>
        </w:r>
        <w:r>
          <w:rPr>
            <w:webHidden/>
          </w:rPr>
          <w:tab/>
        </w:r>
        <w:r>
          <w:rPr>
            <w:webHidden/>
          </w:rPr>
          <w:fldChar w:fldCharType="begin"/>
        </w:r>
        <w:r>
          <w:rPr>
            <w:webHidden/>
          </w:rPr>
          <w:instrText xml:space="preserve"> PAGEREF _Toc183468285 \h </w:instrText>
        </w:r>
        <w:r>
          <w:rPr>
            <w:webHidden/>
          </w:rPr>
        </w:r>
      </w:ins>
      <w:r>
        <w:rPr>
          <w:webHidden/>
        </w:rPr>
        <w:fldChar w:fldCharType="separate"/>
      </w:r>
      <w:ins w:id="107" w:author="PH" w:date="2024-11-25T23:04:00Z" w16du:dateUtc="2024-11-25T22:04:00Z">
        <w:r>
          <w:rPr>
            <w:webHidden/>
          </w:rPr>
          <w:t>22</w:t>
        </w:r>
        <w:r>
          <w:rPr>
            <w:webHidden/>
          </w:rPr>
          <w:fldChar w:fldCharType="end"/>
        </w:r>
        <w:r w:rsidRPr="00BC771B">
          <w:rPr>
            <w:rStyle w:val="Hyperlink"/>
          </w:rPr>
          <w:fldChar w:fldCharType="end"/>
        </w:r>
      </w:ins>
    </w:p>
    <w:p w14:paraId="766C4C0A" w14:textId="2435D914" w:rsidR="00F4492B" w:rsidRDefault="00F4492B">
      <w:pPr>
        <w:pStyle w:val="Verzeichnis2"/>
        <w:rPr>
          <w:ins w:id="108" w:author="PH" w:date="2024-11-25T23:04:00Z" w16du:dateUtc="2024-11-25T22:04:00Z"/>
          <w:rFonts w:asciiTheme="minorHAnsi" w:eastAsiaTheme="minorEastAsia" w:hAnsiTheme="minorHAnsi" w:cstheme="minorBidi"/>
          <w:kern w:val="2"/>
          <w:sz w:val="24"/>
          <w:szCs w:val="24"/>
          <w:lang w:eastAsia="en-GB"/>
          <w14:ligatures w14:val="standardContextual"/>
        </w:rPr>
      </w:pPr>
      <w:ins w:id="109" w:author="PH" w:date="2024-11-25T23:04:00Z" w16du:dateUtc="2024-11-25T22:04:00Z">
        <w:r w:rsidRPr="00BC771B">
          <w:rPr>
            <w:rStyle w:val="Hyperlink"/>
          </w:rPr>
          <w:fldChar w:fldCharType="begin"/>
        </w:r>
        <w:r w:rsidRPr="00BC771B">
          <w:rPr>
            <w:rStyle w:val="Hyperlink"/>
          </w:rPr>
          <w:instrText xml:space="preserve"> </w:instrText>
        </w:r>
        <w:r>
          <w:instrText>HYPERLINK \l "_Toc183468286"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5.1</w:t>
        </w:r>
        <w:r>
          <w:rPr>
            <w:rFonts w:asciiTheme="minorHAnsi" w:eastAsiaTheme="minorEastAsia" w:hAnsiTheme="minorHAnsi" w:cstheme="minorBidi"/>
            <w:kern w:val="2"/>
            <w:sz w:val="24"/>
            <w:szCs w:val="24"/>
            <w:lang w:eastAsia="en-GB"/>
            <w14:ligatures w14:val="standardContextual"/>
          </w:rPr>
          <w:tab/>
        </w:r>
        <w:r w:rsidRPr="00BC771B">
          <w:rPr>
            <w:rStyle w:val="Hyperlink"/>
          </w:rPr>
          <w:t>The use of HTTP</w:t>
        </w:r>
        <w:r>
          <w:rPr>
            <w:webHidden/>
          </w:rPr>
          <w:tab/>
        </w:r>
        <w:r>
          <w:rPr>
            <w:webHidden/>
          </w:rPr>
          <w:fldChar w:fldCharType="begin"/>
        </w:r>
        <w:r>
          <w:rPr>
            <w:webHidden/>
          </w:rPr>
          <w:instrText xml:space="preserve"> PAGEREF _Toc183468286 \h </w:instrText>
        </w:r>
        <w:r>
          <w:rPr>
            <w:webHidden/>
          </w:rPr>
        </w:r>
      </w:ins>
      <w:r>
        <w:rPr>
          <w:webHidden/>
        </w:rPr>
        <w:fldChar w:fldCharType="separate"/>
      </w:r>
      <w:ins w:id="110" w:author="PH" w:date="2024-11-25T23:04:00Z" w16du:dateUtc="2024-11-25T22:04:00Z">
        <w:r>
          <w:rPr>
            <w:webHidden/>
          </w:rPr>
          <w:t>22</w:t>
        </w:r>
        <w:r>
          <w:rPr>
            <w:webHidden/>
          </w:rPr>
          <w:fldChar w:fldCharType="end"/>
        </w:r>
        <w:r w:rsidRPr="00BC771B">
          <w:rPr>
            <w:rStyle w:val="Hyperlink"/>
          </w:rPr>
          <w:fldChar w:fldCharType="end"/>
        </w:r>
      </w:ins>
    </w:p>
    <w:p w14:paraId="33AE14DE" w14:textId="5AAEB612" w:rsidR="00F4492B" w:rsidRDefault="00F4492B">
      <w:pPr>
        <w:pStyle w:val="Verzeichnis2"/>
        <w:rPr>
          <w:ins w:id="111" w:author="PH" w:date="2024-11-25T23:04:00Z" w16du:dateUtc="2024-11-25T22:04:00Z"/>
          <w:rFonts w:asciiTheme="minorHAnsi" w:eastAsiaTheme="minorEastAsia" w:hAnsiTheme="minorHAnsi" w:cstheme="minorBidi"/>
          <w:kern w:val="2"/>
          <w:sz w:val="24"/>
          <w:szCs w:val="24"/>
          <w:lang w:eastAsia="en-GB"/>
          <w14:ligatures w14:val="standardContextual"/>
        </w:rPr>
      </w:pPr>
      <w:ins w:id="112" w:author="PH" w:date="2024-11-25T23:04:00Z" w16du:dateUtc="2024-11-25T22:04:00Z">
        <w:r w:rsidRPr="00BC771B">
          <w:rPr>
            <w:rStyle w:val="Hyperlink"/>
          </w:rPr>
          <w:fldChar w:fldCharType="begin"/>
        </w:r>
        <w:r w:rsidRPr="00BC771B">
          <w:rPr>
            <w:rStyle w:val="Hyperlink"/>
          </w:rPr>
          <w:instrText xml:space="preserve"> </w:instrText>
        </w:r>
        <w:r>
          <w:instrText>HYPERLINK \l "_Toc183468287"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5.2</w:t>
        </w:r>
        <w:r>
          <w:rPr>
            <w:rFonts w:asciiTheme="minorHAnsi" w:eastAsiaTheme="minorEastAsia" w:hAnsiTheme="minorHAnsi" w:cstheme="minorBidi"/>
            <w:kern w:val="2"/>
            <w:sz w:val="24"/>
            <w:szCs w:val="24"/>
            <w:lang w:eastAsia="en-GB"/>
            <w14:ligatures w14:val="standardContextual"/>
          </w:rPr>
          <w:tab/>
        </w:r>
        <w:r w:rsidRPr="00BC771B">
          <w:rPr>
            <w:rStyle w:val="Hyperlink"/>
          </w:rPr>
          <w:t>The use of XML and encoding</w:t>
        </w:r>
        <w:r>
          <w:rPr>
            <w:webHidden/>
          </w:rPr>
          <w:tab/>
        </w:r>
        <w:r>
          <w:rPr>
            <w:webHidden/>
          </w:rPr>
          <w:fldChar w:fldCharType="begin"/>
        </w:r>
        <w:r>
          <w:rPr>
            <w:webHidden/>
          </w:rPr>
          <w:instrText xml:space="preserve"> PAGEREF _Toc183468287 \h </w:instrText>
        </w:r>
        <w:r>
          <w:rPr>
            <w:webHidden/>
          </w:rPr>
        </w:r>
      </w:ins>
      <w:r>
        <w:rPr>
          <w:webHidden/>
        </w:rPr>
        <w:fldChar w:fldCharType="separate"/>
      </w:r>
      <w:ins w:id="113" w:author="PH" w:date="2024-11-25T23:04:00Z" w16du:dateUtc="2024-11-25T22:04:00Z">
        <w:r>
          <w:rPr>
            <w:webHidden/>
          </w:rPr>
          <w:t>22</w:t>
        </w:r>
        <w:r>
          <w:rPr>
            <w:webHidden/>
          </w:rPr>
          <w:fldChar w:fldCharType="end"/>
        </w:r>
        <w:r w:rsidRPr="00BC771B">
          <w:rPr>
            <w:rStyle w:val="Hyperlink"/>
          </w:rPr>
          <w:fldChar w:fldCharType="end"/>
        </w:r>
      </w:ins>
    </w:p>
    <w:p w14:paraId="38635E98" w14:textId="66D33E10" w:rsidR="00F4492B" w:rsidRDefault="00F4492B">
      <w:pPr>
        <w:pStyle w:val="Verzeichnis2"/>
        <w:rPr>
          <w:ins w:id="114" w:author="PH" w:date="2024-11-25T23:04:00Z" w16du:dateUtc="2024-11-25T22:04:00Z"/>
          <w:rFonts w:asciiTheme="minorHAnsi" w:eastAsiaTheme="minorEastAsia" w:hAnsiTheme="minorHAnsi" w:cstheme="minorBidi"/>
          <w:kern w:val="2"/>
          <w:sz w:val="24"/>
          <w:szCs w:val="24"/>
          <w:lang w:eastAsia="en-GB"/>
          <w14:ligatures w14:val="standardContextual"/>
        </w:rPr>
      </w:pPr>
      <w:ins w:id="115" w:author="PH" w:date="2024-11-25T23:04:00Z" w16du:dateUtc="2024-11-25T22:04:00Z">
        <w:r w:rsidRPr="00BC771B">
          <w:rPr>
            <w:rStyle w:val="Hyperlink"/>
          </w:rPr>
          <w:fldChar w:fldCharType="begin"/>
        </w:r>
        <w:r w:rsidRPr="00BC771B">
          <w:rPr>
            <w:rStyle w:val="Hyperlink"/>
          </w:rPr>
          <w:instrText xml:space="preserve"> </w:instrText>
        </w:r>
        <w:r>
          <w:instrText>HYPERLINK \l "_Toc183468288"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w:t>
        </w:r>
        <w:r>
          <w:rPr>
            <w:rFonts w:asciiTheme="minorHAnsi" w:eastAsiaTheme="minorEastAsia" w:hAnsiTheme="minorHAnsi" w:cstheme="minorBidi"/>
            <w:kern w:val="2"/>
            <w:sz w:val="24"/>
            <w:szCs w:val="24"/>
            <w:lang w:eastAsia="en-GB"/>
            <w14:ligatures w14:val="standardContextual"/>
          </w:rPr>
          <w:tab/>
        </w:r>
        <w:r w:rsidRPr="00BC771B">
          <w:rPr>
            <w:rStyle w:val="Hyperlink"/>
          </w:rPr>
          <w:t>Resources and identifiers</w:t>
        </w:r>
        <w:r>
          <w:rPr>
            <w:webHidden/>
          </w:rPr>
          <w:tab/>
        </w:r>
        <w:r>
          <w:rPr>
            <w:webHidden/>
          </w:rPr>
          <w:fldChar w:fldCharType="begin"/>
        </w:r>
        <w:r>
          <w:rPr>
            <w:webHidden/>
          </w:rPr>
          <w:instrText xml:space="preserve"> PAGEREF _Toc183468288 \h </w:instrText>
        </w:r>
        <w:r>
          <w:rPr>
            <w:webHidden/>
          </w:rPr>
        </w:r>
      </w:ins>
      <w:r>
        <w:rPr>
          <w:webHidden/>
        </w:rPr>
        <w:fldChar w:fldCharType="separate"/>
      </w:r>
      <w:ins w:id="116" w:author="PH" w:date="2024-11-25T23:04:00Z" w16du:dateUtc="2024-11-25T22:04:00Z">
        <w:r>
          <w:rPr>
            <w:webHidden/>
          </w:rPr>
          <w:t>22</w:t>
        </w:r>
        <w:r>
          <w:rPr>
            <w:webHidden/>
          </w:rPr>
          <w:fldChar w:fldCharType="end"/>
        </w:r>
        <w:r w:rsidRPr="00BC771B">
          <w:rPr>
            <w:rStyle w:val="Hyperlink"/>
          </w:rPr>
          <w:fldChar w:fldCharType="end"/>
        </w:r>
      </w:ins>
    </w:p>
    <w:p w14:paraId="5730ADCE" w14:textId="37C9E88C" w:rsidR="00F4492B" w:rsidRDefault="00F4492B">
      <w:pPr>
        <w:pStyle w:val="Verzeichnis3"/>
        <w:rPr>
          <w:ins w:id="117" w:author="PH" w:date="2024-11-25T23:04:00Z" w16du:dateUtc="2024-11-25T22:04:00Z"/>
          <w:rFonts w:asciiTheme="minorHAnsi" w:eastAsiaTheme="minorEastAsia" w:hAnsiTheme="minorHAnsi" w:cstheme="minorBidi"/>
          <w:kern w:val="2"/>
          <w:sz w:val="24"/>
          <w:szCs w:val="24"/>
          <w:lang w:eastAsia="en-GB"/>
          <w14:ligatures w14:val="standardContextual"/>
        </w:rPr>
      </w:pPr>
      <w:ins w:id="118" w:author="PH" w:date="2024-11-25T23:04:00Z" w16du:dateUtc="2024-11-25T22:04:00Z">
        <w:r w:rsidRPr="00BC771B">
          <w:rPr>
            <w:rStyle w:val="Hyperlink"/>
          </w:rPr>
          <w:fldChar w:fldCharType="begin"/>
        </w:r>
        <w:r w:rsidRPr="00BC771B">
          <w:rPr>
            <w:rStyle w:val="Hyperlink"/>
          </w:rPr>
          <w:instrText xml:space="preserve"> </w:instrText>
        </w:r>
        <w:r>
          <w:instrText>HYPERLINK \l "_Toc183468289"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5.3.1</w:t>
        </w:r>
        <w:r>
          <w:rPr>
            <w:rFonts w:asciiTheme="minorHAnsi" w:eastAsiaTheme="minorEastAsia" w:hAnsiTheme="minorHAnsi" w:cstheme="minorBidi"/>
            <w:kern w:val="2"/>
            <w:sz w:val="24"/>
            <w:szCs w:val="24"/>
            <w:lang w:eastAsia="en-GB"/>
            <w14:ligatures w14:val="standardContextual"/>
          </w:rPr>
          <w:tab/>
        </w:r>
        <w:r w:rsidRPr="00BC771B">
          <w:rPr>
            <w:rStyle w:val="Hyperlink"/>
          </w:rPr>
          <w:t>On the use of percent encoding</w:t>
        </w:r>
        <w:r>
          <w:rPr>
            <w:webHidden/>
          </w:rPr>
          <w:tab/>
        </w:r>
        <w:r>
          <w:rPr>
            <w:webHidden/>
          </w:rPr>
          <w:fldChar w:fldCharType="begin"/>
        </w:r>
        <w:r>
          <w:rPr>
            <w:webHidden/>
          </w:rPr>
          <w:instrText xml:space="preserve"> PAGEREF _Toc183468289 \h </w:instrText>
        </w:r>
        <w:r>
          <w:rPr>
            <w:webHidden/>
          </w:rPr>
        </w:r>
      </w:ins>
      <w:r>
        <w:rPr>
          <w:webHidden/>
        </w:rPr>
        <w:fldChar w:fldCharType="separate"/>
      </w:r>
      <w:ins w:id="119" w:author="PH" w:date="2024-11-25T23:04:00Z" w16du:dateUtc="2024-11-25T22:04:00Z">
        <w:r>
          <w:rPr>
            <w:webHidden/>
          </w:rPr>
          <w:t>23</w:t>
        </w:r>
        <w:r>
          <w:rPr>
            <w:webHidden/>
          </w:rPr>
          <w:fldChar w:fldCharType="end"/>
        </w:r>
        <w:r w:rsidRPr="00BC771B">
          <w:rPr>
            <w:rStyle w:val="Hyperlink"/>
          </w:rPr>
          <w:fldChar w:fldCharType="end"/>
        </w:r>
      </w:ins>
    </w:p>
    <w:p w14:paraId="0188A7B5" w14:textId="73DDBA19" w:rsidR="00F4492B" w:rsidRDefault="00F4492B">
      <w:pPr>
        <w:pStyle w:val="Verzeichnis3"/>
        <w:rPr>
          <w:ins w:id="120" w:author="PH" w:date="2024-11-25T23:04:00Z" w16du:dateUtc="2024-11-25T22:04:00Z"/>
          <w:rFonts w:asciiTheme="minorHAnsi" w:eastAsiaTheme="minorEastAsia" w:hAnsiTheme="minorHAnsi" w:cstheme="minorBidi"/>
          <w:kern w:val="2"/>
          <w:sz w:val="24"/>
          <w:szCs w:val="24"/>
          <w:lang w:eastAsia="en-GB"/>
          <w14:ligatures w14:val="standardContextual"/>
        </w:rPr>
      </w:pPr>
      <w:ins w:id="121" w:author="PH" w:date="2024-11-25T23:04:00Z" w16du:dateUtc="2024-11-25T22:04:00Z">
        <w:r w:rsidRPr="00BC771B">
          <w:rPr>
            <w:rStyle w:val="Hyperlink"/>
          </w:rPr>
          <w:fldChar w:fldCharType="begin"/>
        </w:r>
        <w:r w:rsidRPr="00BC771B">
          <w:rPr>
            <w:rStyle w:val="Hyperlink"/>
          </w:rPr>
          <w:instrText xml:space="preserve"> </w:instrText>
        </w:r>
        <w:r>
          <w:instrText>HYPERLINK \l "_Toc183468290"</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5.3.2</w:t>
        </w:r>
        <w:r>
          <w:rPr>
            <w:rFonts w:asciiTheme="minorHAnsi" w:eastAsiaTheme="minorEastAsia" w:hAnsiTheme="minorHAnsi" w:cstheme="minorBidi"/>
            <w:kern w:val="2"/>
            <w:sz w:val="24"/>
            <w:szCs w:val="24"/>
            <w:lang w:eastAsia="en-GB"/>
            <w14:ligatures w14:val="standardContextual"/>
          </w:rPr>
          <w:tab/>
        </w:r>
        <w:r w:rsidRPr="00BC771B">
          <w:rPr>
            <w:rStyle w:val="Hyperlink"/>
          </w:rPr>
          <w:t>Using identifiers in the REST Resource URLs</w:t>
        </w:r>
        <w:r>
          <w:rPr>
            <w:webHidden/>
          </w:rPr>
          <w:tab/>
        </w:r>
        <w:r>
          <w:rPr>
            <w:webHidden/>
          </w:rPr>
          <w:fldChar w:fldCharType="begin"/>
        </w:r>
        <w:r>
          <w:rPr>
            <w:webHidden/>
          </w:rPr>
          <w:instrText xml:space="preserve"> PAGEREF _Toc183468290 \h </w:instrText>
        </w:r>
        <w:r>
          <w:rPr>
            <w:webHidden/>
          </w:rPr>
        </w:r>
      </w:ins>
      <w:r>
        <w:rPr>
          <w:webHidden/>
        </w:rPr>
        <w:fldChar w:fldCharType="separate"/>
      </w:r>
      <w:ins w:id="122" w:author="PH" w:date="2024-11-25T23:04:00Z" w16du:dateUtc="2024-11-25T22:04:00Z">
        <w:r>
          <w:rPr>
            <w:webHidden/>
          </w:rPr>
          <w:t>23</w:t>
        </w:r>
        <w:r>
          <w:rPr>
            <w:webHidden/>
          </w:rPr>
          <w:fldChar w:fldCharType="end"/>
        </w:r>
        <w:r w:rsidRPr="00BC771B">
          <w:rPr>
            <w:rStyle w:val="Hyperlink"/>
          </w:rPr>
          <w:fldChar w:fldCharType="end"/>
        </w:r>
      </w:ins>
    </w:p>
    <w:p w14:paraId="7296857F" w14:textId="1946AD59" w:rsidR="00F4492B" w:rsidRDefault="00F4492B">
      <w:pPr>
        <w:pStyle w:val="Verzeichnis3"/>
        <w:rPr>
          <w:ins w:id="123" w:author="PH" w:date="2024-11-25T23:04:00Z" w16du:dateUtc="2024-11-25T22:04:00Z"/>
          <w:rFonts w:asciiTheme="minorHAnsi" w:eastAsiaTheme="minorEastAsia" w:hAnsiTheme="minorHAnsi" w:cstheme="minorBidi"/>
          <w:kern w:val="2"/>
          <w:sz w:val="24"/>
          <w:szCs w:val="24"/>
          <w:lang w:eastAsia="en-GB"/>
          <w14:ligatures w14:val="standardContextual"/>
        </w:rPr>
      </w:pPr>
      <w:ins w:id="124" w:author="PH" w:date="2024-11-25T23:04:00Z" w16du:dateUtc="2024-11-25T22:04:00Z">
        <w:r w:rsidRPr="00BC771B">
          <w:rPr>
            <w:rStyle w:val="Hyperlink"/>
          </w:rPr>
          <w:fldChar w:fldCharType="begin"/>
        </w:r>
        <w:r w:rsidRPr="00BC771B">
          <w:rPr>
            <w:rStyle w:val="Hyperlink"/>
          </w:rPr>
          <w:instrText xml:space="preserve"> </w:instrText>
        </w:r>
        <w:r>
          <w:instrText>HYPERLINK \l "_Toc183468291"</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5.3.3</w:t>
        </w:r>
        <w:r>
          <w:rPr>
            <w:rFonts w:asciiTheme="minorHAnsi" w:eastAsiaTheme="minorEastAsia" w:hAnsiTheme="minorHAnsi" w:cstheme="minorBidi"/>
            <w:kern w:val="2"/>
            <w:sz w:val="24"/>
            <w:szCs w:val="24"/>
            <w:lang w:eastAsia="en-GB"/>
            <w14:ligatures w14:val="standardContextual"/>
          </w:rPr>
          <w:tab/>
        </w:r>
        <w:r w:rsidRPr="00BC771B">
          <w:rPr>
            <w:rStyle w:val="Hyperlink"/>
          </w:rPr>
          <w:t>Non-normative identifier example</w:t>
        </w:r>
        <w:r>
          <w:rPr>
            <w:webHidden/>
          </w:rPr>
          <w:tab/>
        </w:r>
        <w:r>
          <w:rPr>
            <w:webHidden/>
          </w:rPr>
          <w:fldChar w:fldCharType="begin"/>
        </w:r>
        <w:r>
          <w:rPr>
            <w:webHidden/>
          </w:rPr>
          <w:instrText xml:space="preserve"> PAGEREF _Toc183468291 \h </w:instrText>
        </w:r>
        <w:r>
          <w:rPr>
            <w:webHidden/>
          </w:rPr>
        </w:r>
      </w:ins>
      <w:r>
        <w:rPr>
          <w:webHidden/>
        </w:rPr>
        <w:fldChar w:fldCharType="separate"/>
      </w:r>
      <w:ins w:id="125" w:author="PH" w:date="2024-11-25T23:04:00Z" w16du:dateUtc="2024-11-25T22:04:00Z">
        <w:r>
          <w:rPr>
            <w:webHidden/>
          </w:rPr>
          <w:t>23</w:t>
        </w:r>
        <w:r>
          <w:rPr>
            <w:webHidden/>
          </w:rPr>
          <w:fldChar w:fldCharType="end"/>
        </w:r>
        <w:r w:rsidRPr="00BC771B">
          <w:rPr>
            <w:rStyle w:val="Hyperlink"/>
          </w:rPr>
          <w:fldChar w:fldCharType="end"/>
        </w:r>
      </w:ins>
    </w:p>
    <w:p w14:paraId="138C4291" w14:textId="1C8245CA" w:rsidR="00F4492B" w:rsidRDefault="00F4492B">
      <w:pPr>
        <w:pStyle w:val="Verzeichnis3"/>
        <w:rPr>
          <w:ins w:id="126" w:author="PH" w:date="2024-11-25T23:04:00Z" w16du:dateUtc="2024-11-25T22:04:00Z"/>
          <w:rFonts w:asciiTheme="minorHAnsi" w:eastAsiaTheme="minorEastAsia" w:hAnsiTheme="minorHAnsi" w:cstheme="minorBidi"/>
          <w:kern w:val="2"/>
          <w:sz w:val="24"/>
          <w:szCs w:val="24"/>
          <w:lang w:eastAsia="en-GB"/>
          <w14:ligatures w14:val="standardContextual"/>
        </w:rPr>
      </w:pPr>
      <w:ins w:id="127" w:author="PH" w:date="2024-11-25T23:04:00Z" w16du:dateUtc="2024-11-25T22:04:00Z">
        <w:r w:rsidRPr="00BC771B">
          <w:rPr>
            <w:rStyle w:val="Hyperlink"/>
          </w:rPr>
          <w:fldChar w:fldCharType="begin"/>
        </w:r>
        <w:r w:rsidRPr="00BC771B">
          <w:rPr>
            <w:rStyle w:val="Hyperlink"/>
          </w:rPr>
          <w:instrText xml:space="preserve"> </w:instrText>
        </w:r>
        <w:r>
          <w:instrText>HYPERLINK \l "_Toc183468292"</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5.3.4</w:t>
        </w:r>
        <w:r>
          <w:rPr>
            <w:rFonts w:asciiTheme="minorHAnsi" w:eastAsiaTheme="minorEastAsia" w:hAnsiTheme="minorHAnsi" w:cstheme="minorBidi"/>
            <w:kern w:val="2"/>
            <w:sz w:val="24"/>
            <w:szCs w:val="24"/>
            <w:lang w:eastAsia="en-GB"/>
            <w14:ligatures w14:val="standardContextual"/>
          </w:rPr>
          <w:tab/>
        </w:r>
        <w:r w:rsidRPr="00BC771B">
          <w:rPr>
            <w:rStyle w:val="Hyperlink"/>
          </w:rPr>
          <w:t>Implementation considerations</w:t>
        </w:r>
        <w:r>
          <w:rPr>
            <w:webHidden/>
          </w:rPr>
          <w:tab/>
        </w:r>
        <w:r>
          <w:rPr>
            <w:webHidden/>
          </w:rPr>
          <w:fldChar w:fldCharType="begin"/>
        </w:r>
        <w:r>
          <w:rPr>
            <w:webHidden/>
          </w:rPr>
          <w:instrText xml:space="preserve"> PAGEREF _Toc183468292 \h </w:instrText>
        </w:r>
        <w:r>
          <w:rPr>
            <w:webHidden/>
          </w:rPr>
        </w:r>
      </w:ins>
      <w:r>
        <w:rPr>
          <w:webHidden/>
        </w:rPr>
        <w:fldChar w:fldCharType="separate"/>
      </w:r>
      <w:ins w:id="128" w:author="PH" w:date="2024-11-25T23:04:00Z" w16du:dateUtc="2024-11-25T22:04:00Z">
        <w:r>
          <w:rPr>
            <w:webHidden/>
          </w:rPr>
          <w:t>24</w:t>
        </w:r>
        <w:r>
          <w:rPr>
            <w:webHidden/>
          </w:rPr>
          <w:fldChar w:fldCharType="end"/>
        </w:r>
        <w:r w:rsidRPr="00BC771B">
          <w:rPr>
            <w:rStyle w:val="Hyperlink"/>
          </w:rPr>
          <w:fldChar w:fldCharType="end"/>
        </w:r>
      </w:ins>
    </w:p>
    <w:p w14:paraId="06E26336" w14:textId="30F38A56" w:rsidR="00F4492B" w:rsidRDefault="00F4492B">
      <w:pPr>
        <w:pStyle w:val="Verzeichnis2"/>
        <w:rPr>
          <w:ins w:id="129" w:author="PH" w:date="2024-11-25T23:04:00Z" w16du:dateUtc="2024-11-25T22:04:00Z"/>
          <w:rFonts w:asciiTheme="minorHAnsi" w:eastAsiaTheme="minorEastAsia" w:hAnsiTheme="minorHAnsi" w:cstheme="minorBidi"/>
          <w:kern w:val="2"/>
          <w:sz w:val="24"/>
          <w:szCs w:val="24"/>
          <w:lang w:eastAsia="en-GB"/>
          <w14:ligatures w14:val="standardContextual"/>
        </w:rPr>
      </w:pPr>
      <w:ins w:id="130" w:author="PH" w:date="2024-11-25T23:04:00Z" w16du:dateUtc="2024-11-25T22:04:00Z">
        <w:r w:rsidRPr="00BC771B">
          <w:rPr>
            <w:rStyle w:val="Hyperlink"/>
          </w:rPr>
          <w:fldChar w:fldCharType="begin"/>
        </w:r>
        <w:r w:rsidRPr="00BC771B">
          <w:rPr>
            <w:rStyle w:val="Hyperlink"/>
          </w:rPr>
          <w:instrText xml:space="preserve"> </w:instrText>
        </w:r>
        <w:r>
          <w:instrText>HYPERLINK \l "_Toc183468293"</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5.4</w:t>
        </w:r>
        <w:r>
          <w:rPr>
            <w:rFonts w:asciiTheme="minorHAnsi" w:eastAsiaTheme="minorEastAsia" w:hAnsiTheme="minorHAnsi" w:cstheme="minorBidi"/>
            <w:kern w:val="2"/>
            <w:sz w:val="24"/>
            <w:szCs w:val="24"/>
            <w:lang w:eastAsia="en-GB"/>
            <w14:ligatures w14:val="standardContextual"/>
          </w:rPr>
          <w:tab/>
        </w:r>
        <w:r w:rsidRPr="00BC771B">
          <w:rPr>
            <w:rStyle w:val="Hyperlink"/>
          </w:rPr>
          <w:t>Referencing the SMP REST binding</w:t>
        </w:r>
        <w:r>
          <w:rPr>
            <w:webHidden/>
          </w:rPr>
          <w:tab/>
        </w:r>
        <w:r>
          <w:rPr>
            <w:webHidden/>
          </w:rPr>
          <w:fldChar w:fldCharType="begin"/>
        </w:r>
        <w:r>
          <w:rPr>
            <w:webHidden/>
          </w:rPr>
          <w:instrText xml:space="preserve"> PAGEREF _Toc183468293 \h </w:instrText>
        </w:r>
        <w:r>
          <w:rPr>
            <w:webHidden/>
          </w:rPr>
        </w:r>
      </w:ins>
      <w:r>
        <w:rPr>
          <w:webHidden/>
        </w:rPr>
        <w:fldChar w:fldCharType="separate"/>
      </w:r>
      <w:ins w:id="131" w:author="PH" w:date="2024-11-25T23:04:00Z" w16du:dateUtc="2024-11-25T22:04:00Z">
        <w:r>
          <w:rPr>
            <w:webHidden/>
          </w:rPr>
          <w:t>24</w:t>
        </w:r>
        <w:r>
          <w:rPr>
            <w:webHidden/>
          </w:rPr>
          <w:fldChar w:fldCharType="end"/>
        </w:r>
        <w:r w:rsidRPr="00BC771B">
          <w:rPr>
            <w:rStyle w:val="Hyperlink"/>
          </w:rPr>
          <w:fldChar w:fldCharType="end"/>
        </w:r>
      </w:ins>
    </w:p>
    <w:p w14:paraId="3604BA60" w14:textId="56E4AAE8" w:rsidR="00F4492B" w:rsidRDefault="00F4492B">
      <w:pPr>
        <w:pStyle w:val="Verzeichnis2"/>
        <w:rPr>
          <w:ins w:id="132" w:author="PH" w:date="2024-11-25T23:04:00Z" w16du:dateUtc="2024-11-25T22:04:00Z"/>
          <w:rFonts w:asciiTheme="minorHAnsi" w:eastAsiaTheme="minorEastAsia" w:hAnsiTheme="minorHAnsi" w:cstheme="minorBidi"/>
          <w:kern w:val="2"/>
          <w:sz w:val="24"/>
          <w:szCs w:val="24"/>
          <w:lang w:eastAsia="en-GB"/>
          <w14:ligatures w14:val="standardContextual"/>
        </w:rPr>
      </w:pPr>
      <w:ins w:id="133" w:author="PH" w:date="2024-11-25T23:04:00Z" w16du:dateUtc="2024-11-25T22:04:00Z">
        <w:r w:rsidRPr="00BC771B">
          <w:rPr>
            <w:rStyle w:val="Hyperlink"/>
          </w:rPr>
          <w:fldChar w:fldCharType="begin"/>
        </w:r>
        <w:r w:rsidRPr="00BC771B">
          <w:rPr>
            <w:rStyle w:val="Hyperlink"/>
          </w:rPr>
          <w:instrText xml:space="preserve"> </w:instrText>
        </w:r>
        <w:r>
          <w:instrText>HYPERLINK \l "_Toc183468294"</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w:t>
        </w:r>
        <w:r>
          <w:rPr>
            <w:rFonts w:asciiTheme="minorHAnsi" w:eastAsiaTheme="minorEastAsia" w:hAnsiTheme="minorHAnsi" w:cstheme="minorBidi"/>
            <w:kern w:val="2"/>
            <w:sz w:val="24"/>
            <w:szCs w:val="24"/>
            <w:lang w:eastAsia="en-GB"/>
            <w14:ligatures w14:val="standardContextual"/>
          </w:rPr>
          <w:tab/>
        </w:r>
        <w:r w:rsidRPr="00BC771B">
          <w:rPr>
            <w:rStyle w:val="Hyperlink"/>
          </w:rPr>
          <w:t>Security</w:t>
        </w:r>
        <w:r>
          <w:rPr>
            <w:webHidden/>
          </w:rPr>
          <w:tab/>
        </w:r>
        <w:r>
          <w:rPr>
            <w:webHidden/>
          </w:rPr>
          <w:fldChar w:fldCharType="begin"/>
        </w:r>
        <w:r>
          <w:rPr>
            <w:webHidden/>
          </w:rPr>
          <w:instrText xml:space="preserve"> PAGEREF _Toc183468294 \h </w:instrText>
        </w:r>
        <w:r>
          <w:rPr>
            <w:webHidden/>
          </w:rPr>
        </w:r>
      </w:ins>
      <w:r>
        <w:rPr>
          <w:webHidden/>
        </w:rPr>
        <w:fldChar w:fldCharType="separate"/>
      </w:r>
      <w:ins w:id="134" w:author="PH" w:date="2024-11-25T23:04:00Z" w16du:dateUtc="2024-11-25T22:04:00Z">
        <w:r>
          <w:rPr>
            <w:webHidden/>
          </w:rPr>
          <w:t>24</w:t>
        </w:r>
        <w:r>
          <w:rPr>
            <w:webHidden/>
          </w:rPr>
          <w:fldChar w:fldCharType="end"/>
        </w:r>
        <w:r w:rsidRPr="00BC771B">
          <w:rPr>
            <w:rStyle w:val="Hyperlink"/>
          </w:rPr>
          <w:fldChar w:fldCharType="end"/>
        </w:r>
      </w:ins>
    </w:p>
    <w:p w14:paraId="6E6ED1B5" w14:textId="0AA9DEE8" w:rsidR="00F4492B" w:rsidRDefault="00F4492B">
      <w:pPr>
        <w:pStyle w:val="Verzeichnis3"/>
        <w:rPr>
          <w:ins w:id="135" w:author="PH" w:date="2024-11-25T23:04:00Z" w16du:dateUtc="2024-11-25T22:04:00Z"/>
          <w:rFonts w:asciiTheme="minorHAnsi" w:eastAsiaTheme="minorEastAsia" w:hAnsiTheme="minorHAnsi" w:cstheme="minorBidi"/>
          <w:kern w:val="2"/>
          <w:sz w:val="24"/>
          <w:szCs w:val="24"/>
          <w:lang w:eastAsia="en-GB"/>
          <w14:ligatures w14:val="standardContextual"/>
        </w:rPr>
      </w:pPr>
      <w:ins w:id="136" w:author="PH" w:date="2024-11-25T23:04:00Z" w16du:dateUtc="2024-11-25T22:04:00Z">
        <w:r w:rsidRPr="00BC771B">
          <w:rPr>
            <w:rStyle w:val="Hyperlink"/>
          </w:rPr>
          <w:fldChar w:fldCharType="begin"/>
        </w:r>
        <w:r w:rsidRPr="00BC771B">
          <w:rPr>
            <w:rStyle w:val="Hyperlink"/>
          </w:rPr>
          <w:instrText xml:space="preserve"> </w:instrText>
        </w:r>
        <w:r>
          <w:instrText>HYPERLINK \l "_Toc183468295"</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5.5.1</w:t>
        </w:r>
        <w:r>
          <w:rPr>
            <w:rFonts w:asciiTheme="minorHAnsi" w:eastAsiaTheme="minorEastAsia" w:hAnsiTheme="minorHAnsi" w:cstheme="minorBidi"/>
            <w:kern w:val="2"/>
            <w:sz w:val="24"/>
            <w:szCs w:val="24"/>
            <w:lang w:eastAsia="en-GB"/>
            <w14:ligatures w14:val="standardContextual"/>
          </w:rPr>
          <w:tab/>
        </w:r>
        <w:r w:rsidRPr="00BC771B">
          <w:rPr>
            <w:rStyle w:val="Hyperlink"/>
          </w:rPr>
          <w:t>Message signature</w:t>
        </w:r>
        <w:r>
          <w:rPr>
            <w:webHidden/>
          </w:rPr>
          <w:tab/>
        </w:r>
        <w:r>
          <w:rPr>
            <w:webHidden/>
          </w:rPr>
          <w:fldChar w:fldCharType="begin"/>
        </w:r>
        <w:r>
          <w:rPr>
            <w:webHidden/>
          </w:rPr>
          <w:instrText xml:space="preserve"> PAGEREF _Toc183468295 \h </w:instrText>
        </w:r>
        <w:r>
          <w:rPr>
            <w:webHidden/>
          </w:rPr>
        </w:r>
      </w:ins>
      <w:r>
        <w:rPr>
          <w:webHidden/>
        </w:rPr>
        <w:fldChar w:fldCharType="separate"/>
      </w:r>
      <w:ins w:id="137" w:author="PH" w:date="2024-11-25T23:04:00Z" w16du:dateUtc="2024-11-25T22:04:00Z">
        <w:r>
          <w:rPr>
            <w:webHidden/>
          </w:rPr>
          <w:t>24</w:t>
        </w:r>
        <w:r>
          <w:rPr>
            <w:webHidden/>
          </w:rPr>
          <w:fldChar w:fldCharType="end"/>
        </w:r>
        <w:r w:rsidRPr="00BC771B">
          <w:rPr>
            <w:rStyle w:val="Hyperlink"/>
          </w:rPr>
          <w:fldChar w:fldCharType="end"/>
        </w:r>
      </w:ins>
    </w:p>
    <w:p w14:paraId="2C700EFB" w14:textId="44284279" w:rsidR="00F4492B" w:rsidRDefault="00F4492B">
      <w:pPr>
        <w:pStyle w:val="Verzeichnis3"/>
        <w:rPr>
          <w:ins w:id="138" w:author="PH" w:date="2024-11-25T23:04:00Z" w16du:dateUtc="2024-11-25T22:04:00Z"/>
          <w:rFonts w:asciiTheme="minorHAnsi" w:eastAsiaTheme="minorEastAsia" w:hAnsiTheme="minorHAnsi" w:cstheme="minorBidi"/>
          <w:kern w:val="2"/>
          <w:sz w:val="24"/>
          <w:szCs w:val="24"/>
          <w:lang w:eastAsia="en-GB"/>
          <w14:ligatures w14:val="standardContextual"/>
        </w:rPr>
      </w:pPr>
      <w:ins w:id="139" w:author="PH" w:date="2024-11-25T23:04:00Z" w16du:dateUtc="2024-11-25T22:04:00Z">
        <w:r w:rsidRPr="00BC771B">
          <w:rPr>
            <w:rStyle w:val="Hyperlink"/>
          </w:rPr>
          <w:fldChar w:fldCharType="begin"/>
        </w:r>
        <w:r w:rsidRPr="00BC771B">
          <w:rPr>
            <w:rStyle w:val="Hyperlink"/>
          </w:rPr>
          <w:instrText xml:space="preserve"> </w:instrText>
        </w:r>
        <w:r>
          <w:instrText>HYPERLINK \l "_Toc183468296"</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5.5.2</w:t>
        </w:r>
        <w:r>
          <w:rPr>
            <w:rFonts w:asciiTheme="minorHAnsi" w:eastAsiaTheme="minorEastAsia" w:hAnsiTheme="minorHAnsi" w:cstheme="minorBidi"/>
            <w:kern w:val="2"/>
            <w:sz w:val="24"/>
            <w:szCs w:val="24"/>
            <w:lang w:eastAsia="en-GB"/>
            <w14:ligatures w14:val="standardContextual"/>
          </w:rPr>
          <w:tab/>
        </w:r>
        <w:r w:rsidRPr="00BC771B">
          <w:rPr>
            <w:rStyle w:val="Hyperlink"/>
          </w:rPr>
          <w:t>Verifying the signature</w:t>
        </w:r>
        <w:r>
          <w:rPr>
            <w:webHidden/>
          </w:rPr>
          <w:tab/>
        </w:r>
        <w:r>
          <w:rPr>
            <w:webHidden/>
          </w:rPr>
          <w:fldChar w:fldCharType="begin"/>
        </w:r>
        <w:r>
          <w:rPr>
            <w:webHidden/>
          </w:rPr>
          <w:instrText xml:space="preserve"> PAGEREF _Toc183468296 \h </w:instrText>
        </w:r>
        <w:r>
          <w:rPr>
            <w:webHidden/>
          </w:rPr>
        </w:r>
      </w:ins>
      <w:r>
        <w:rPr>
          <w:webHidden/>
        </w:rPr>
        <w:fldChar w:fldCharType="separate"/>
      </w:r>
      <w:ins w:id="140" w:author="PH" w:date="2024-11-25T23:04:00Z" w16du:dateUtc="2024-11-25T22:04:00Z">
        <w:r>
          <w:rPr>
            <w:webHidden/>
          </w:rPr>
          <w:t>25</w:t>
        </w:r>
        <w:r>
          <w:rPr>
            <w:webHidden/>
          </w:rPr>
          <w:fldChar w:fldCharType="end"/>
        </w:r>
        <w:r w:rsidRPr="00BC771B">
          <w:rPr>
            <w:rStyle w:val="Hyperlink"/>
          </w:rPr>
          <w:fldChar w:fldCharType="end"/>
        </w:r>
      </w:ins>
    </w:p>
    <w:p w14:paraId="61FB8155" w14:textId="49CCD24B" w:rsidR="00F4492B" w:rsidRDefault="00F4492B">
      <w:pPr>
        <w:pStyle w:val="Verzeichnis3"/>
        <w:rPr>
          <w:ins w:id="141" w:author="PH" w:date="2024-11-25T23:04:00Z" w16du:dateUtc="2024-11-25T22:04:00Z"/>
          <w:rFonts w:asciiTheme="minorHAnsi" w:eastAsiaTheme="minorEastAsia" w:hAnsiTheme="minorHAnsi" w:cstheme="minorBidi"/>
          <w:kern w:val="2"/>
          <w:sz w:val="24"/>
          <w:szCs w:val="24"/>
          <w:lang w:eastAsia="en-GB"/>
          <w14:ligatures w14:val="standardContextual"/>
        </w:rPr>
      </w:pPr>
      <w:ins w:id="142" w:author="PH" w:date="2024-11-25T23:04:00Z" w16du:dateUtc="2024-11-25T22:04:00Z">
        <w:r w:rsidRPr="00BC771B">
          <w:rPr>
            <w:rStyle w:val="Hyperlink"/>
          </w:rPr>
          <w:fldChar w:fldCharType="begin"/>
        </w:r>
        <w:r w:rsidRPr="00BC771B">
          <w:rPr>
            <w:rStyle w:val="Hyperlink"/>
          </w:rPr>
          <w:instrText xml:space="preserve"> </w:instrText>
        </w:r>
        <w:r>
          <w:instrText>HYPERLINK \l "_Toc183468297"</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5.5.3</w:t>
        </w:r>
        <w:r>
          <w:rPr>
            <w:rFonts w:asciiTheme="minorHAnsi" w:eastAsiaTheme="minorEastAsia" w:hAnsiTheme="minorHAnsi" w:cstheme="minorBidi"/>
            <w:kern w:val="2"/>
            <w:sz w:val="24"/>
            <w:szCs w:val="24"/>
            <w:lang w:eastAsia="en-GB"/>
            <w14:ligatures w14:val="standardContextual"/>
          </w:rPr>
          <w:tab/>
        </w:r>
        <w:r w:rsidRPr="00BC771B">
          <w:rPr>
            <w:rStyle w:val="Hyperlink"/>
          </w:rPr>
          <w:t>Verifying the signature of the destination SMP</w:t>
        </w:r>
        <w:r>
          <w:rPr>
            <w:webHidden/>
          </w:rPr>
          <w:tab/>
        </w:r>
        <w:r>
          <w:rPr>
            <w:webHidden/>
          </w:rPr>
          <w:fldChar w:fldCharType="begin"/>
        </w:r>
        <w:r>
          <w:rPr>
            <w:webHidden/>
          </w:rPr>
          <w:instrText xml:space="preserve"> PAGEREF _Toc183468297 \h </w:instrText>
        </w:r>
        <w:r>
          <w:rPr>
            <w:webHidden/>
          </w:rPr>
        </w:r>
      </w:ins>
      <w:r>
        <w:rPr>
          <w:webHidden/>
        </w:rPr>
        <w:fldChar w:fldCharType="separate"/>
      </w:r>
      <w:ins w:id="143" w:author="PH" w:date="2024-11-25T23:04:00Z" w16du:dateUtc="2024-11-25T22:04:00Z">
        <w:r>
          <w:rPr>
            <w:webHidden/>
          </w:rPr>
          <w:t>25</w:t>
        </w:r>
        <w:r>
          <w:rPr>
            <w:webHidden/>
          </w:rPr>
          <w:fldChar w:fldCharType="end"/>
        </w:r>
        <w:r w:rsidRPr="00BC771B">
          <w:rPr>
            <w:rStyle w:val="Hyperlink"/>
          </w:rPr>
          <w:fldChar w:fldCharType="end"/>
        </w:r>
      </w:ins>
    </w:p>
    <w:p w14:paraId="089D8508" w14:textId="256E0D58" w:rsidR="00F4492B" w:rsidRDefault="00F4492B">
      <w:pPr>
        <w:pStyle w:val="Verzeichnis1"/>
        <w:rPr>
          <w:ins w:id="144" w:author="PH" w:date="2024-11-25T23:04:00Z" w16du:dateUtc="2024-11-25T22:04:00Z"/>
          <w:rFonts w:asciiTheme="minorHAnsi" w:eastAsiaTheme="minorEastAsia" w:hAnsiTheme="minorHAnsi" w:cstheme="minorBidi"/>
          <w:kern w:val="2"/>
          <w:szCs w:val="24"/>
          <w:lang w:eastAsia="en-GB"/>
          <w14:ligatures w14:val="standardContextual"/>
        </w:rPr>
      </w:pPr>
      <w:ins w:id="145" w:author="PH" w:date="2024-11-25T23:04:00Z" w16du:dateUtc="2024-11-25T22:04:00Z">
        <w:r w:rsidRPr="00BC771B">
          <w:rPr>
            <w:rStyle w:val="Hyperlink"/>
          </w:rPr>
          <w:fldChar w:fldCharType="begin"/>
        </w:r>
        <w:r w:rsidRPr="00BC771B">
          <w:rPr>
            <w:rStyle w:val="Hyperlink"/>
          </w:rPr>
          <w:instrText xml:space="preserve"> </w:instrText>
        </w:r>
        <w:r>
          <w:instrText>HYPERLINK \l "_Toc183468298"</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6</w:t>
        </w:r>
        <w:r>
          <w:rPr>
            <w:rFonts w:asciiTheme="minorHAnsi" w:eastAsiaTheme="minorEastAsia" w:hAnsiTheme="minorHAnsi" w:cstheme="minorBidi"/>
            <w:kern w:val="2"/>
            <w:szCs w:val="24"/>
            <w:lang w:eastAsia="en-GB"/>
            <w14:ligatures w14:val="standardContextual"/>
          </w:rPr>
          <w:tab/>
        </w:r>
        <w:r w:rsidRPr="00BC771B">
          <w:rPr>
            <w:rStyle w:val="Hyperlink"/>
          </w:rPr>
          <w:t>Appendix A: Schema for the REST interface</w:t>
        </w:r>
        <w:r>
          <w:rPr>
            <w:webHidden/>
          </w:rPr>
          <w:tab/>
        </w:r>
        <w:r>
          <w:rPr>
            <w:webHidden/>
          </w:rPr>
          <w:fldChar w:fldCharType="begin"/>
        </w:r>
        <w:r>
          <w:rPr>
            <w:webHidden/>
          </w:rPr>
          <w:instrText xml:space="preserve"> PAGEREF _Toc183468298 \h </w:instrText>
        </w:r>
        <w:r>
          <w:rPr>
            <w:webHidden/>
          </w:rPr>
        </w:r>
      </w:ins>
      <w:r>
        <w:rPr>
          <w:webHidden/>
        </w:rPr>
        <w:fldChar w:fldCharType="separate"/>
      </w:r>
      <w:ins w:id="146" w:author="PH" w:date="2024-11-25T23:04:00Z" w16du:dateUtc="2024-11-25T22:04:00Z">
        <w:r>
          <w:rPr>
            <w:webHidden/>
          </w:rPr>
          <w:t>26</w:t>
        </w:r>
        <w:r>
          <w:rPr>
            <w:webHidden/>
          </w:rPr>
          <w:fldChar w:fldCharType="end"/>
        </w:r>
        <w:r w:rsidRPr="00BC771B">
          <w:rPr>
            <w:rStyle w:val="Hyperlink"/>
          </w:rPr>
          <w:fldChar w:fldCharType="end"/>
        </w:r>
      </w:ins>
    </w:p>
    <w:p w14:paraId="1E052DA5" w14:textId="3B1AF05D" w:rsidR="00F4492B" w:rsidRDefault="00F4492B">
      <w:pPr>
        <w:pStyle w:val="Verzeichnis2"/>
        <w:rPr>
          <w:ins w:id="147" w:author="PH" w:date="2024-11-25T23:04:00Z" w16du:dateUtc="2024-11-25T22:04:00Z"/>
          <w:rFonts w:asciiTheme="minorHAnsi" w:eastAsiaTheme="minorEastAsia" w:hAnsiTheme="minorHAnsi" w:cstheme="minorBidi"/>
          <w:kern w:val="2"/>
          <w:sz w:val="24"/>
          <w:szCs w:val="24"/>
          <w:lang w:eastAsia="en-GB"/>
          <w14:ligatures w14:val="standardContextual"/>
        </w:rPr>
      </w:pPr>
      <w:ins w:id="148" w:author="PH" w:date="2024-11-25T23:04:00Z" w16du:dateUtc="2024-11-25T22:04:00Z">
        <w:r w:rsidRPr="00BC771B">
          <w:rPr>
            <w:rStyle w:val="Hyperlink"/>
          </w:rPr>
          <w:fldChar w:fldCharType="begin"/>
        </w:r>
        <w:r w:rsidRPr="00BC771B">
          <w:rPr>
            <w:rStyle w:val="Hyperlink"/>
          </w:rPr>
          <w:instrText xml:space="preserve"> </w:instrText>
        </w:r>
        <w:r>
          <w:instrText>HYPERLINK \l "_Toc183468299"</w:instrText>
        </w:r>
        <w:r w:rsidRPr="00BC771B">
          <w:rPr>
            <w:rStyle w:val="Hyperlink"/>
          </w:rPr>
          <w:instrText xml:space="preserve"> </w:instrText>
        </w:r>
        <w:r w:rsidRPr="00BC771B">
          <w:rPr>
            <w:rStyle w:val="Hyperlink"/>
          </w:rPr>
        </w:r>
        <w:r w:rsidRPr="00BC771B">
          <w:rPr>
            <w:rStyle w:val="Hyperlink"/>
          </w:rPr>
          <w:fldChar w:fldCharType="separate"/>
        </w:r>
        <w:r w:rsidRPr="00BC771B">
          <w:rPr>
            <w:rStyle w:val="Hyperlink"/>
          </w:rPr>
          <w:t>6.1</w:t>
        </w:r>
        <w:r>
          <w:rPr>
            <w:rFonts w:asciiTheme="minorHAnsi" w:eastAsiaTheme="minorEastAsia" w:hAnsiTheme="minorHAnsi" w:cstheme="minorBidi"/>
            <w:kern w:val="2"/>
            <w:sz w:val="24"/>
            <w:szCs w:val="24"/>
            <w:lang w:eastAsia="en-GB"/>
            <w14:ligatures w14:val="standardContextual"/>
          </w:rPr>
          <w:tab/>
        </w:r>
        <w:r w:rsidRPr="00BC771B">
          <w:rPr>
            <w:rStyle w:val="Hyperlink"/>
          </w:rPr>
          <w:t>peppol-smp-types-v1.xsd (non-normative)</w:t>
        </w:r>
        <w:r>
          <w:rPr>
            <w:webHidden/>
          </w:rPr>
          <w:tab/>
        </w:r>
        <w:r>
          <w:rPr>
            <w:webHidden/>
          </w:rPr>
          <w:fldChar w:fldCharType="begin"/>
        </w:r>
        <w:r>
          <w:rPr>
            <w:webHidden/>
          </w:rPr>
          <w:instrText xml:space="preserve"> PAGEREF _Toc183468299 \h </w:instrText>
        </w:r>
        <w:r>
          <w:rPr>
            <w:webHidden/>
          </w:rPr>
        </w:r>
      </w:ins>
      <w:r>
        <w:rPr>
          <w:webHidden/>
        </w:rPr>
        <w:fldChar w:fldCharType="separate"/>
      </w:r>
      <w:ins w:id="149" w:author="PH" w:date="2024-11-25T23:04:00Z" w16du:dateUtc="2024-11-25T22:04:00Z">
        <w:r>
          <w:rPr>
            <w:webHidden/>
          </w:rPr>
          <w:t>26</w:t>
        </w:r>
        <w:r>
          <w:rPr>
            <w:webHidden/>
          </w:rPr>
          <w:fldChar w:fldCharType="end"/>
        </w:r>
        <w:r w:rsidRPr="00BC771B">
          <w:rPr>
            <w:rStyle w:val="Hyperlink"/>
          </w:rPr>
          <w:fldChar w:fldCharType="end"/>
        </w:r>
      </w:ins>
    </w:p>
    <w:p w14:paraId="3F57AADA" w14:textId="47B4CD16" w:rsidR="001A1846" w:rsidDel="00F4492B" w:rsidRDefault="001A1846">
      <w:pPr>
        <w:pStyle w:val="Verzeichnis1"/>
        <w:rPr>
          <w:del w:id="150" w:author="PH" w:date="2024-11-25T23:04:00Z" w16du:dateUtc="2024-11-25T22:04:00Z"/>
          <w:rFonts w:asciiTheme="minorHAnsi" w:eastAsiaTheme="minorEastAsia" w:hAnsiTheme="minorHAnsi" w:cstheme="minorBidi"/>
          <w:kern w:val="2"/>
          <w:sz w:val="22"/>
          <w:lang w:eastAsia="en-GB"/>
          <w14:ligatures w14:val="standardContextual"/>
        </w:rPr>
      </w:pPr>
      <w:del w:id="151" w:author="PH" w:date="2024-11-25T23:04:00Z" w16du:dateUtc="2024-11-25T22:04:00Z">
        <w:r w:rsidRPr="00F4492B" w:rsidDel="00F4492B">
          <w:rPr>
            <w:rPrChange w:id="152" w:author="PH" w:date="2024-11-25T23:04:00Z" w16du:dateUtc="2024-11-25T22:04:00Z">
              <w:rPr>
                <w:rStyle w:val="Hyperlink"/>
              </w:rPr>
            </w:rPrChange>
          </w:rPr>
          <w:delText>Contributors</w:delText>
        </w:r>
        <w:r w:rsidDel="00F4492B">
          <w:rPr>
            <w:webHidden/>
          </w:rPr>
          <w:tab/>
        </w:r>
        <w:r w:rsidR="00954576" w:rsidDel="00F4492B">
          <w:rPr>
            <w:webHidden/>
          </w:rPr>
          <w:delText>4</w:delText>
        </w:r>
      </w:del>
    </w:p>
    <w:p w14:paraId="21425559" w14:textId="5A583F57" w:rsidR="001A1846" w:rsidDel="00F4492B" w:rsidRDefault="001A1846">
      <w:pPr>
        <w:pStyle w:val="Verzeichnis1"/>
        <w:rPr>
          <w:del w:id="153" w:author="PH" w:date="2024-11-25T23:04:00Z" w16du:dateUtc="2024-11-25T22:04:00Z"/>
          <w:rFonts w:asciiTheme="minorHAnsi" w:eastAsiaTheme="minorEastAsia" w:hAnsiTheme="minorHAnsi" w:cstheme="minorBidi"/>
          <w:kern w:val="2"/>
          <w:sz w:val="22"/>
          <w:lang w:eastAsia="en-GB"/>
          <w14:ligatures w14:val="standardContextual"/>
        </w:rPr>
      </w:pPr>
      <w:del w:id="154" w:author="PH" w:date="2024-11-25T23:04:00Z" w16du:dateUtc="2024-11-25T22:04:00Z">
        <w:r w:rsidRPr="00F4492B" w:rsidDel="00F4492B">
          <w:rPr>
            <w:rPrChange w:id="155" w:author="PH" w:date="2024-11-25T23:04:00Z" w16du:dateUtc="2024-11-25T22:04:00Z">
              <w:rPr>
                <w:rStyle w:val="Hyperlink"/>
              </w:rPr>
            </w:rPrChange>
          </w:rPr>
          <w:delText>Table of contents</w:delText>
        </w:r>
        <w:r w:rsidDel="00F4492B">
          <w:rPr>
            <w:webHidden/>
          </w:rPr>
          <w:tab/>
        </w:r>
        <w:r w:rsidR="00954576" w:rsidDel="00F4492B">
          <w:rPr>
            <w:webHidden/>
          </w:rPr>
          <w:delText>5</w:delText>
        </w:r>
      </w:del>
    </w:p>
    <w:p w14:paraId="08D0FD3E" w14:textId="119AD671" w:rsidR="001A1846" w:rsidDel="00F4492B" w:rsidRDefault="001A1846">
      <w:pPr>
        <w:pStyle w:val="Verzeichnis1"/>
        <w:rPr>
          <w:del w:id="156" w:author="PH" w:date="2024-11-25T23:04:00Z" w16du:dateUtc="2024-11-25T22:04:00Z"/>
          <w:rFonts w:asciiTheme="minorHAnsi" w:eastAsiaTheme="minorEastAsia" w:hAnsiTheme="minorHAnsi" w:cstheme="minorBidi"/>
          <w:kern w:val="2"/>
          <w:sz w:val="22"/>
          <w:lang w:eastAsia="en-GB"/>
          <w14:ligatures w14:val="standardContextual"/>
        </w:rPr>
      </w:pPr>
      <w:del w:id="157" w:author="PH" w:date="2024-11-25T23:04:00Z" w16du:dateUtc="2024-11-25T22:04:00Z">
        <w:r w:rsidRPr="00F4492B" w:rsidDel="00F4492B">
          <w:rPr>
            <w:rPrChange w:id="158" w:author="PH" w:date="2024-11-25T23:04:00Z" w16du:dateUtc="2024-11-25T22:04:00Z">
              <w:rPr>
                <w:rStyle w:val="Hyperlink"/>
              </w:rPr>
            </w:rPrChange>
          </w:rPr>
          <w:delText>1</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159" w:author="PH" w:date="2024-11-25T23:04:00Z" w16du:dateUtc="2024-11-25T22:04:00Z">
              <w:rPr>
                <w:rStyle w:val="Hyperlink"/>
              </w:rPr>
            </w:rPrChange>
          </w:rPr>
          <w:delText>Introduction</w:delText>
        </w:r>
        <w:r w:rsidDel="00F4492B">
          <w:rPr>
            <w:webHidden/>
          </w:rPr>
          <w:tab/>
        </w:r>
        <w:r w:rsidR="00954576" w:rsidDel="00F4492B">
          <w:rPr>
            <w:webHidden/>
          </w:rPr>
          <w:delText>6</w:delText>
        </w:r>
      </w:del>
    </w:p>
    <w:p w14:paraId="548FF90E" w14:textId="77614EF7" w:rsidR="001A1846" w:rsidDel="00F4492B" w:rsidRDefault="001A1846">
      <w:pPr>
        <w:pStyle w:val="Verzeichnis2"/>
        <w:rPr>
          <w:del w:id="160" w:author="PH" w:date="2024-11-25T23:04:00Z" w16du:dateUtc="2024-11-25T22:04:00Z"/>
          <w:rFonts w:asciiTheme="minorHAnsi" w:eastAsiaTheme="minorEastAsia" w:hAnsiTheme="minorHAnsi" w:cstheme="minorBidi"/>
          <w:kern w:val="2"/>
          <w:lang w:eastAsia="en-GB"/>
          <w14:ligatures w14:val="standardContextual"/>
        </w:rPr>
      </w:pPr>
      <w:del w:id="161" w:author="PH" w:date="2024-11-25T23:04:00Z" w16du:dateUtc="2024-11-25T22:04:00Z">
        <w:r w:rsidRPr="00F4492B" w:rsidDel="00F4492B">
          <w:rPr>
            <w:rPrChange w:id="162" w:author="PH" w:date="2024-11-25T23:04:00Z" w16du:dateUtc="2024-11-25T22:04:00Z">
              <w:rPr>
                <w:rStyle w:val="Hyperlink"/>
              </w:rPr>
            </w:rPrChange>
          </w:rPr>
          <w:delText>1.1</w:delText>
        </w:r>
        <w:r w:rsidDel="00F4492B">
          <w:rPr>
            <w:rFonts w:asciiTheme="minorHAnsi" w:eastAsiaTheme="minorEastAsia" w:hAnsiTheme="minorHAnsi" w:cstheme="minorBidi"/>
            <w:kern w:val="2"/>
            <w:lang w:eastAsia="en-GB"/>
            <w14:ligatures w14:val="standardContextual"/>
          </w:rPr>
          <w:tab/>
        </w:r>
        <w:r w:rsidRPr="00F4492B" w:rsidDel="00F4492B">
          <w:rPr>
            <w:rPrChange w:id="163" w:author="PH" w:date="2024-11-25T23:04:00Z" w16du:dateUtc="2024-11-25T22:04:00Z">
              <w:rPr>
                <w:rStyle w:val="Hyperlink"/>
              </w:rPr>
            </w:rPrChange>
          </w:rPr>
          <w:delText>Objective</w:delText>
        </w:r>
        <w:r w:rsidDel="00F4492B">
          <w:rPr>
            <w:webHidden/>
          </w:rPr>
          <w:tab/>
        </w:r>
        <w:r w:rsidR="00954576" w:rsidDel="00F4492B">
          <w:rPr>
            <w:webHidden/>
          </w:rPr>
          <w:delText>6</w:delText>
        </w:r>
      </w:del>
    </w:p>
    <w:p w14:paraId="32527D81" w14:textId="398A4346" w:rsidR="001A1846" w:rsidDel="00F4492B" w:rsidRDefault="001A1846">
      <w:pPr>
        <w:pStyle w:val="Verzeichnis2"/>
        <w:rPr>
          <w:del w:id="164" w:author="PH" w:date="2024-11-25T23:04:00Z" w16du:dateUtc="2024-11-25T22:04:00Z"/>
          <w:rFonts w:asciiTheme="minorHAnsi" w:eastAsiaTheme="minorEastAsia" w:hAnsiTheme="minorHAnsi" w:cstheme="minorBidi"/>
          <w:kern w:val="2"/>
          <w:lang w:eastAsia="en-GB"/>
          <w14:ligatures w14:val="standardContextual"/>
        </w:rPr>
      </w:pPr>
      <w:del w:id="165" w:author="PH" w:date="2024-11-25T23:04:00Z" w16du:dateUtc="2024-11-25T22:04:00Z">
        <w:r w:rsidRPr="00F4492B" w:rsidDel="00F4492B">
          <w:rPr>
            <w:rPrChange w:id="166" w:author="PH" w:date="2024-11-25T23:04:00Z" w16du:dateUtc="2024-11-25T22:04:00Z">
              <w:rPr>
                <w:rStyle w:val="Hyperlink"/>
              </w:rPr>
            </w:rPrChange>
          </w:rPr>
          <w:delText>1.2</w:delText>
        </w:r>
        <w:r w:rsidDel="00F4492B">
          <w:rPr>
            <w:rFonts w:asciiTheme="minorHAnsi" w:eastAsiaTheme="minorEastAsia" w:hAnsiTheme="minorHAnsi" w:cstheme="minorBidi"/>
            <w:kern w:val="2"/>
            <w:lang w:eastAsia="en-GB"/>
            <w14:ligatures w14:val="standardContextual"/>
          </w:rPr>
          <w:tab/>
        </w:r>
        <w:r w:rsidRPr="00F4492B" w:rsidDel="00F4492B">
          <w:rPr>
            <w:rPrChange w:id="167" w:author="PH" w:date="2024-11-25T23:04:00Z" w16du:dateUtc="2024-11-25T22:04:00Z">
              <w:rPr>
                <w:rStyle w:val="Hyperlink"/>
              </w:rPr>
            </w:rPrChange>
          </w:rPr>
          <w:delText>Scope</w:delText>
        </w:r>
        <w:r w:rsidDel="00F4492B">
          <w:rPr>
            <w:webHidden/>
          </w:rPr>
          <w:tab/>
        </w:r>
        <w:r w:rsidR="00954576" w:rsidDel="00F4492B">
          <w:rPr>
            <w:webHidden/>
          </w:rPr>
          <w:delText>6</w:delText>
        </w:r>
      </w:del>
    </w:p>
    <w:p w14:paraId="21A59B87" w14:textId="02A47C4D" w:rsidR="001A1846" w:rsidDel="00F4492B" w:rsidRDefault="001A1846">
      <w:pPr>
        <w:pStyle w:val="Verzeichnis2"/>
        <w:rPr>
          <w:del w:id="168" w:author="PH" w:date="2024-11-25T23:04:00Z" w16du:dateUtc="2024-11-25T22:04:00Z"/>
          <w:rFonts w:asciiTheme="minorHAnsi" w:eastAsiaTheme="minorEastAsia" w:hAnsiTheme="minorHAnsi" w:cstheme="minorBidi"/>
          <w:kern w:val="2"/>
          <w:lang w:eastAsia="en-GB"/>
          <w14:ligatures w14:val="standardContextual"/>
        </w:rPr>
      </w:pPr>
      <w:del w:id="169" w:author="PH" w:date="2024-11-25T23:04:00Z" w16du:dateUtc="2024-11-25T22:04:00Z">
        <w:r w:rsidRPr="00F4492B" w:rsidDel="00F4492B">
          <w:rPr>
            <w:rPrChange w:id="170" w:author="PH" w:date="2024-11-25T23:04:00Z" w16du:dateUtc="2024-11-25T22:04:00Z">
              <w:rPr>
                <w:rStyle w:val="Hyperlink"/>
              </w:rPr>
            </w:rPrChange>
          </w:rPr>
          <w:delText>1.3</w:delText>
        </w:r>
        <w:r w:rsidDel="00F4492B">
          <w:rPr>
            <w:rFonts w:asciiTheme="minorHAnsi" w:eastAsiaTheme="minorEastAsia" w:hAnsiTheme="minorHAnsi" w:cstheme="minorBidi"/>
            <w:kern w:val="2"/>
            <w:lang w:eastAsia="en-GB"/>
            <w14:ligatures w14:val="standardContextual"/>
          </w:rPr>
          <w:tab/>
        </w:r>
        <w:r w:rsidRPr="00F4492B" w:rsidDel="00F4492B">
          <w:rPr>
            <w:rPrChange w:id="171" w:author="PH" w:date="2024-11-25T23:04:00Z" w16du:dateUtc="2024-11-25T22:04:00Z">
              <w:rPr>
                <w:rStyle w:val="Hyperlink"/>
              </w:rPr>
            </w:rPrChange>
          </w:rPr>
          <w:delText>Goals and non-goals</w:delText>
        </w:r>
        <w:r w:rsidDel="00F4492B">
          <w:rPr>
            <w:webHidden/>
          </w:rPr>
          <w:tab/>
        </w:r>
        <w:r w:rsidR="00954576" w:rsidDel="00F4492B">
          <w:rPr>
            <w:webHidden/>
          </w:rPr>
          <w:delText>6</w:delText>
        </w:r>
      </w:del>
    </w:p>
    <w:p w14:paraId="694C3F77" w14:textId="2E4ED9B9" w:rsidR="001A1846" w:rsidDel="00F4492B" w:rsidRDefault="001A1846">
      <w:pPr>
        <w:pStyle w:val="Verzeichnis2"/>
        <w:rPr>
          <w:del w:id="172" w:author="PH" w:date="2024-11-25T23:04:00Z" w16du:dateUtc="2024-11-25T22:04:00Z"/>
          <w:rFonts w:asciiTheme="minorHAnsi" w:eastAsiaTheme="minorEastAsia" w:hAnsiTheme="minorHAnsi" w:cstheme="minorBidi"/>
          <w:kern w:val="2"/>
          <w:lang w:eastAsia="en-GB"/>
          <w14:ligatures w14:val="standardContextual"/>
        </w:rPr>
      </w:pPr>
      <w:del w:id="173" w:author="PH" w:date="2024-11-25T23:04:00Z" w16du:dateUtc="2024-11-25T22:04:00Z">
        <w:r w:rsidRPr="00F4492B" w:rsidDel="00F4492B">
          <w:rPr>
            <w:rPrChange w:id="174" w:author="PH" w:date="2024-11-25T23:04:00Z" w16du:dateUtc="2024-11-25T22:04:00Z">
              <w:rPr>
                <w:rStyle w:val="Hyperlink"/>
              </w:rPr>
            </w:rPrChange>
          </w:rPr>
          <w:delText>1.4</w:delText>
        </w:r>
        <w:r w:rsidDel="00F4492B">
          <w:rPr>
            <w:rFonts w:asciiTheme="minorHAnsi" w:eastAsiaTheme="minorEastAsia" w:hAnsiTheme="minorHAnsi" w:cstheme="minorBidi"/>
            <w:kern w:val="2"/>
            <w:lang w:eastAsia="en-GB"/>
            <w14:ligatures w14:val="standardContextual"/>
          </w:rPr>
          <w:tab/>
        </w:r>
        <w:r w:rsidRPr="00F4492B" w:rsidDel="00F4492B">
          <w:rPr>
            <w:rPrChange w:id="175" w:author="PH" w:date="2024-11-25T23:04:00Z" w16du:dateUtc="2024-11-25T22:04:00Z">
              <w:rPr>
                <w:rStyle w:val="Hyperlink"/>
              </w:rPr>
            </w:rPrChange>
          </w:rPr>
          <w:delText>Terminology</w:delText>
        </w:r>
        <w:r w:rsidDel="00F4492B">
          <w:rPr>
            <w:webHidden/>
          </w:rPr>
          <w:tab/>
        </w:r>
        <w:r w:rsidR="00954576" w:rsidDel="00F4492B">
          <w:rPr>
            <w:webHidden/>
          </w:rPr>
          <w:delText>6</w:delText>
        </w:r>
      </w:del>
    </w:p>
    <w:p w14:paraId="2D2BA5A1" w14:textId="6375F8FC" w:rsidR="001A1846" w:rsidDel="00F4492B" w:rsidRDefault="001A1846">
      <w:pPr>
        <w:pStyle w:val="Verzeichnis3"/>
        <w:rPr>
          <w:del w:id="176" w:author="PH" w:date="2024-11-25T23:04:00Z" w16du:dateUtc="2024-11-25T22:04:00Z"/>
          <w:rFonts w:asciiTheme="minorHAnsi" w:eastAsiaTheme="minorEastAsia" w:hAnsiTheme="minorHAnsi" w:cstheme="minorBidi"/>
          <w:kern w:val="2"/>
          <w:lang w:eastAsia="en-GB"/>
          <w14:ligatures w14:val="standardContextual"/>
        </w:rPr>
      </w:pPr>
      <w:del w:id="177" w:author="PH" w:date="2024-11-25T23:04:00Z" w16du:dateUtc="2024-11-25T22:04:00Z">
        <w:r w:rsidRPr="00F4492B" w:rsidDel="00F4492B">
          <w:rPr>
            <w:lang w:eastAsia="it-IT"/>
            <w:rPrChange w:id="178" w:author="PH" w:date="2024-11-25T23:04:00Z" w16du:dateUtc="2024-11-25T22:04:00Z">
              <w:rPr>
                <w:rStyle w:val="Hyperlink"/>
                <w:lang w:eastAsia="it-IT"/>
              </w:rPr>
            </w:rPrChange>
          </w:rPr>
          <w:delText>1.4.1</w:delText>
        </w:r>
        <w:r w:rsidDel="00F4492B">
          <w:rPr>
            <w:rFonts w:asciiTheme="minorHAnsi" w:eastAsiaTheme="minorEastAsia" w:hAnsiTheme="minorHAnsi" w:cstheme="minorBidi"/>
            <w:kern w:val="2"/>
            <w:lang w:eastAsia="en-GB"/>
            <w14:ligatures w14:val="standardContextual"/>
          </w:rPr>
          <w:tab/>
        </w:r>
        <w:r w:rsidRPr="00F4492B" w:rsidDel="00F4492B">
          <w:rPr>
            <w:lang w:eastAsia="it-IT"/>
            <w:rPrChange w:id="179" w:author="PH" w:date="2024-11-25T23:04:00Z" w16du:dateUtc="2024-11-25T22:04:00Z">
              <w:rPr>
                <w:rStyle w:val="Hyperlink"/>
                <w:lang w:eastAsia="it-IT"/>
              </w:rPr>
            </w:rPrChange>
          </w:rPr>
          <w:delText>Notational conventions</w:delText>
        </w:r>
        <w:r w:rsidDel="00F4492B">
          <w:rPr>
            <w:webHidden/>
          </w:rPr>
          <w:tab/>
        </w:r>
        <w:r w:rsidR="00954576" w:rsidDel="00F4492B">
          <w:rPr>
            <w:webHidden/>
          </w:rPr>
          <w:delText>7</w:delText>
        </w:r>
      </w:del>
    </w:p>
    <w:p w14:paraId="7E7DCC74" w14:textId="77F74515" w:rsidR="001A1846" w:rsidDel="00F4492B" w:rsidRDefault="001A1846">
      <w:pPr>
        <w:pStyle w:val="Verzeichnis3"/>
        <w:rPr>
          <w:del w:id="180" w:author="PH" w:date="2024-11-25T23:04:00Z" w16du:dateUtc="2024-11-25T22:04:00Z"/>
          <w:rFonts w:asciiTheme="minorHAnsi" w:eastAsiaTheme="minorEastAsia" w:hAnsiTheme="minorHAnsi" w:cstheme="minorBidi"/>
          <w:kern w:val="2"/>
          <w:lang w:eastAsia="en-GB"/>
          <w14:ligatures w14:val="standardContextual"/>
        </w:rPr>
      </w:pPr>
      <w:del w:id="181" w:author="PH" w:date="2024-11-25T23:04:00Z" w16du:dateUtc="2024-11-25T22:04:00Z">
        <w:r w:rsidRPr="00F4492B" w:rsidDel="00F4492B">
          <w:rPr>
            <w:lang w:eastAsia="it-IT"/>
            <w:rPrChange w:id="182" w:author="PH" w:date="2024-11-25T23:04:00Z" w16du:dateUtc="2024-11-25T22:04:00Z">
              <w:rPr>
                <w:rStyle w:val="Hyperlink"/>
                <w:lang w:eastAsia="it-IT"/>
              </w:rPr>
            </w:rPrChange>
          </w:rPr>
          <w:delText>1.4.2</w:delText>
        </w:r>
        <w:r w:rsidDel="00F4492B">
          <w:rPr>
            <w:rFonts w:asciiTheme="minorHAnsi" w:eastAsiaTheme="minorEastAsia" w:hAnsiTheme="minorHAnsi" w:cstheme="minorBidi"/>
            <w:kern w:val="2"/>
            <w:lang w:eastAsia="en-GB"/>
            <w14:ligatures w14:val="standardContextual"/>
          </w:rPr>
          <w:tab/>
        </w:r>
        <w:r w:rsidRPr="00F4492B" w:rsidDel="00F4492B">
          <w:rPr>
            <w:lang w:eastAsia="it-IT"/>
            <w:rPrChange w:id="183" w:author="PH" w:date="2024-11-25T23:04:00Z" w16du:dateUtc="2024-11-25T22:04:00Z">
              <w:rPr>
                <w:rStyle w:val="Hyperlink"/>
                <w:lang w:eastAsia="it-IT"/>
              </w:rPr>
            </w:rPrChange>
          </w:rPr>
          <w:delText>Normative references</w:delText>
        </w:r>
        <w:r w:rsidDel="00F4492B">
          <w:rPr>
            <w:webHidden/>
          </w:rPr>
          <w:tab/>
        </w:r>
        <w:r w:rsidR="00954576" w:rsidDel="00F4492B">
          <w:rPr>
            <w:webHidden/>
          </w:rPr>
          <w:delText>7</w:delText>
        </w:r>
      </w:del>
    </w:p>
    <w:p w14:paraId="3B197C78" w14:textId="539F2569" w:rsidR="001A1846" w:rsidDel="00F4492B" w:rsidRDefault="001A1846">
      <w:pPr>
        <w:pStyle w:val="Verzeichnis3"/>
        <w:rPr>
          <w:del w:id="184" w:author="PH" w:date="2024-11-25T23:04:00Z" w16du:dateUtc="2024-11-25T22:04:00Z"/>
          <w:rFonts w:asciiTheme="minorHAnsi" w:eastAsiaTheme="minorEastAsia" w:hAnsiTheme="minorHAnsi" w:cstheme="minorBidi"/>
          <w:kern w:val="2"/>
          <w:lang w:eastAsia="en-GB"/>
          <w14:ligatures w14:val="standardContextual"/>
        </w:rPr>
      </w:pPr>
      <w:del w:id="185" w:author="PH" w:date="2024-11-25T23:04:00Z" w16du:dateUtc="2024-11-25T22:04:00Z">
        <w:r w:rsidRPr="00F4492B" w:rsidDel="00F4492B">
          <w:rPr>
            <w:lang w:eastAsia="it-IT"/>
            <w:rPrChange w:id="186" w:author="PH" w:date="2024-11-25T23:04:00Z" w16du:dateUtc="2024-11-25T22:04:00Z">
              <w:rPr>
                <w:rStyle w:val="Hyperlink"/>
                <w:lang w:eastAsia="it-IT"/>
              </w:rPr>
            </w:rPrChange>
          </w:rPr>
          <w:delText>1.4.3</w:delText>
        </w:r>
        <w:r w:rsidDel="00F4492B">
          <w:rPr>
            <w:rFonts w:asciiTheme="minorHAnsi" w:eastAsiaTheme="minorEastAsia" w:hAnsiTheme="minorHAnsi" w:cstheme="minorBidi"/>
            <w:kern w:val="2"/>
            <w:lang w:eastAsia="en-GB"/>
            <w14:ligatures w14:val="standardContextual"/>
          </w:rPr>
          <w:tab/>
        </w:r>
        <w:r w:rsidRPr="00F4492B" w:rsidDel="00F4492B">
          <w:rPr>
            <w:lang w:eastAsia="it-IT"/>
            <w:rPrChange w:id="187" w:author="PH" w:date="2024-11-25T23:04:00Z" w16du:dateUtc="2024-11-25T22:04:00Z">
              <w:rPr>
                <w:rStyle w:val="Hyperlink"/>
                <w:lang w:eastAsia="it-IT"/>
              </w:rPr>
            </w:rPrChange>
          </w:rPr>
          <w:delText>Non-normative references</w:delText>
        </w:r>
        <w:r w:rsidDel="00F4492B">
          <w:rPr>
            <w:webHidden/>
          </w:rPr>
          <w:tab/>
        </w:r>
        <w:r w:rsidR="00954576" w:rsidDel="00F4492B">
          <w:rPr>
            <w:webHidden/>
          </w:rPr>
          <w:delText>7</w:delText>
        </w:r>
      </w:del>
    </w:p>
    <w:p w14:paraId="5BC8EB06" w14:textId="325296BF" w:rsidR="001A1846" w:rsidDel="00F4492B" w:rsidRDefault="001A1846">
      <w:pPr>
        <w:pStyle w:val="Verzeichnis2"/>
        <w:rPr>
          <w:del w:id="188" w:author="PH" w:date="2024-11-25T23:04:00Z" w16du:dateUtc="2024-11-25T22:04:00Z"/>
          <w:rFonts w:asciiTheme="minorHAnsi" w:eastAsiaTheme="minorEastAsia" w:hAnsiTheme="minorHAnsi" w:cstheme="minorBidi"/>
          <w:kern w:val="2"/>
          <w:lang w:eastAsia="en-GB"/>
          <w14:ligatures w14:val="standardContextual"/>
        </w:rPr>
      </w:pPr>
      <w:del w:id="189" w:author="PH" w:date="2024-11-25T23:04:00Z" w16du:dateUtc="2024-11-25T22:04:00Z">
        <w:r w:rsidRPr="00F4492B" w:rsidDel="00F4492B">
          <w:rPr>
            <w:rPrChange w:id="190" w:author="PH" w:date="2024-11-25T23:04:00Z" w16du:dateUtc="2024-11-25T22:04:00Z">
              <w:rPr>
                <w:rStyle w:val="Hyperlink"/>
              </w:rPr>
            </w:rPrChange>
          </w:rPr>
          <w:delText>1.5</w:delText>
        </w:r>
        <w:r w:rsidDel="00F4492B">
          <w:rPr>
            <w:rFonts w:asciiTheme="minorHAnsi" w:eastAsiaTheme="minorEastAsia" w:hAnsiTheme="minorHAnsi" w:cstheme="minorBidi"/>
            <w:kern w:val="2"/>
            <w:lang w:eastAsia="en-GB"/>
            <w14:ligatures w14:val="standardContextual"/>
          </w:rPr>
          <w:tab/>
        </w:r>
        <w:r w:rsidRPr="00F4492B" w:rsidDel="00F4492B">
          <w:rPr>
            <w:rPrChange w:id="191" w:author="PH" w:date="2024-11-25T23:04:00Z" w16du:dateUtc="2024-11-25T22:04:00Z">
              <w:rPr>
                <w:rStyle w:val="Hyperlink"/>
              </w:rPr>
            </w:rPrChange>
          </w:rPr>
          <w:delText>Namespaces</w:delText>
        </w:r>
        <w:r w:rsidDel="00F4492B">
          <w:rPr>
            <w:webHidden/>
          </w:rPr>
          <w:tab/>
        </w:r>
        <w:r w:rsidR="00954576" w:rsidDel="00F4492B">
          <w:rPr>
            <w:webHidden/>
          </w:rPr>
          <w:delText>7</w:delText>
        </w:r>
      </w:del>
    </w:p>
    <w:p w14:paraId="45ED2071" w14:textId="11877793" w:rsidR="001A1846" w:rsidDel="00F4492B" w:rsidRDefault="001A1846">
      <w:pPr>
        <w:pStyle w:val="Verzeichnis1"/>
        <w:rPr>
          <w:del w:id="192" w:author="PH" w:date="2024-11-25T23:04:00Z" w16du:dateUtc="2024-11-25T22:04:00Z"/>
          <w:rFonts w:asciiTheme="minorHAnsi" w:eastAsiaTheme="minorEastAsia" w:hAnsiTheme="minorHAnsi" w:cstheme="minorBidi"/>
          <w:kern w:val="2"/>
          <w:sz w:val="22"/>
          <w:lang w:eastAsia="en-GB"/>
          <w14:ligatures w14:val="standardContextual"/>
        </w:rPr>
      </w:pPr>
      <w:del w:id="193" w:author="PH" w:date="2024-11-25T23:04:00Z" w16du:dateUtc="2024-11-25T22:04:00Z">
        <w:r w:rsidRPr="00F4492B" w:rsidDel="00F4492B">
          <w:rPr>
            <w:rPrChange w:id="194" w:author="PH" w:date="2024-11-25T23:04:00Z" w16du:dateUtc="2024-11-25T22:04:00Z">
              <w:rPr>
                <w:rStyle w:val="Hyperlink"/>
              </w:rPr>
            </w:rPrChange>
          </w:rPr>
          <w:delText>2</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195" w:author="PH" w:date="2024-11-25T23:04:00Z" w16du:dateUtc="2024-11-25T22:04:00Z">
              <w:rPr>
                <w:rStyle w:val="Hyperlink"/>
              </w:rPr>
            </w:rPrChange>
          </w:rPr>
          <w:delText>The Service Discovery Process</w:delText>
        </w:r>
        <w:r w:rsidDel="00F4492B">
          <w:rPr>
            <w:webHidden/>
          </w:rPr>
          <w:tab/>
        </w:r>
        <w:r w:rsidR="00954576" w:rsidDel="00F4492B">
          <w:rPr>
            <w:webHidden/>
          </w:rPr>
          <w:delText>9</w:delText>
        </w:r>
      </w:del>
    </w:p>
    <w:p w14:paraId="35027208" w14:textId="10E14BC2" w:rsidR="001A1846" w:rsidDel="00F4492B" w:rsidRDefault="001A1846">
      <w:pPr>
        <w:pStyle w:val="Verzeichnis2"/>
        <w:rPr>
          <w:del w:id="196" w:author="PH" w:date="2024-11-25T23:04:00Z" w16du:dateUtc="2024-11-25T22:04:00Z"/>
          <w:rFonts w:asciiTheme="minorHAnsi" w:eastAsiaTheme="minorEastAsia" w:hAnsiTheme="minorHAnsi" w:cstheme="minorBidi"/>
          <w:kern w:val="2"/>
          <w:lang w:eastAsia="en-GB"/>
          <w14:ligatures w14:val="standardContextual"/>
        </w:rPr>
      </w:pPr>
      <w:del w:id="197" w:author="PH" w:date="2024-11-25T23:04:00Z" w16du:dateUtc="2024-11-25T22:04:00Z">
        <w:r w:rsidRPr="00F4492B" w:rsidDel="00F4492B">
          <w:rPr>
            <w:rPrChange w:id="198" w:author="PH" w:date="2024-11-25T23:04:00Z" w16du:dateUtc="2024-11-25T22:04:00Z">
              <w:rPr>
                <w:rStyle w:val="Hyperlink"/>
              </w:rPr>
            </w:rPrChange>
          </w:rPr>
          <w:delText>2.1</w:delText>
        </w:r>
        <w:r w:rsidDel="00F4492B">
          <w:rPr>
            <w:rFonts w:asciiTheme="minorHAnsi" w:eastAsiaTheme="minorEastAsia" w:hAnsiTheme="minorHAnsi" w:cstheme="minorBidi"/>
            <w:kern w:val="2"/>
            <w:lang w:eastAsia="en-GB"/>
            <w14:ligatures w14:val="standardContextual"/>
          </w:rPr>
          <w:tab/>
        </w:r>
        <w:r w:rsidRPr="00F4492B" w:rsidDel="00F4492B">
          <w:rPr>
            <w:rPrChange w:id="199" w:author="PH" w:date="2024-11-25T23:04:00Z" w16du:dateUtc="2024-11-25T22:04:00Z">
              <w:rPr>
                <w:rStyle w:val="Hyperlink"/>
              </w:rPr>
            </w:rPrChange>
          </w:rPr>
          <w:delText>Discovery flow</w:delText>
        </w:r>
        <w:r w:rsidDel="00F4492B">
          <w:rPr>
            <w:webHidden/>
          </w:rPr>
          <w:tab/>
        </w:r>
        <w:r w:rsidR="00954576" w:rsidDel="00F4492B">
          <w:rPr>
            <w:webHidden/>
          </w:rPr>
          <w:delText>9</w:delText>
        </w:r>
      </w:del>
    </w:p>
    <w:p w14:paraId="39DD74B9" w14:textId="65CDA4FF" w:rsidR="001A1846" w:rsidDel="00F4492B" w:rsidRDefault="001A1846">
      <w:pPr>
        <w:pStyle w:val="Verzeichnis3"/>
        <w:rPr>
          <w:del w:id="200" w:author="PH" w:date="2024-11-25T23:04:00Z" w16du:dateUtc="2024-11-25T22:04:00Z"/>
          <w:rFonts w:asciiTheme="minorHAnsi" w:eastAsiaTheme="minorEastAsia" w:hAnsiTheme="minorHAnsi" w:cstheme="minorBidi"/>
          <w:kern w:val="2"/>
          <w:lang w:eastAsia="en-GB"/>
          <w14:ligatures w14:val="standardContextual"/>
        </w:rPr>
      </w:pPr>
      <w:del w:id="201" w:author="PH" w:date="2024-11-25T23:04:00Z" w16du:dateUtc="2024-11-25T22:04:00Z">
        <w:r w:rsidRPr="00F4492B" w:rsidDel="00F4492B">
          <w:rPr>
            <w:rPrChange w:id="202" w:author="PH" w:date="2024-11-25T23:04:00Z" w16du:dateUtc="2024-11-25T22:04:00Z">
              <w:rPr>
                <w:rStyle w:val="Hyperlink"/>
              </w:rPr>
            </w:rPrChange>
          </w:rPr>
          <w:delText>2.1.1</w:delText>
        </w:r>
        <w:r w:rsidDel="00F4492B">
          <w:rPr>
            <w:rFonts w:asciiTheme="minorHAnsi" w:eastAsiaTheme="minorEastAsia" w:hAnsiTheme="minorHAnsi" w:cstheme="minorBidi"/>
            <w:kern w:val="2"/>
            <w:lang w:eastAsia="en-GB"/>
            <w14:ligatures w14:val="standardContextual"/>
          </w:rPr>
          <w:tab/>
        </w:r>
        <w:r w:rsidRPr="00F4492B" w:rsidDel="00F4492B">
          <w:rPr>
            <w:rPrChange w:id="203" w:author="PH" w:date="2024-11-25T23:04:00Z" w16du:dateUtc="2024-11-25T22:04:00Z">
              <w:rPr>
                <w:rStyle w:val="Hyperlink"/>
              </w:rPr>
            </w:rPrChange>
          </w:rPr>
          <w:delText>Discovering services associated with a Participant Identifier</w:delText>
        </w:r>
        <w:r w:rsidDel="00F4492B">
          <w:rPr>
            <w:webHidden/>
          </w:rPr>
          <w:tab/>
        </w:r>
        <w:r w:rsidR="00954576" w:rsidDel="00F4492B">
          <w:rPr>
            <w:webHidden/>
          </w:rPr>
          <w:delText>10</w:delText>
        </w:r>
      </w:del>
    </w:p>
    <w:p w14:paraId="7FD3B28C" w14:textId="37B1990D" w:rsidR="001A1846" w:rsidDel="00F4492B" w:rsidRDefault="001A1846">
      <w:pPr>
        <w:pStyle w:val="Verzeichnis2"/>
        <w:rPr>
          <w:del w:id="204" w:author="PH" w:date="2024-11-25T23:04:00Z" w16du:dateUtc="2024-11-25T22:04:00Z"/>
          <w:rFonts w:asciiTheme="minorHAnsi" w:eastAsiaTheme="minorEastAsia" w:hAnsiTheme="minorHAnsi" w:cstheme="minorBidi"/>
          <w:kern w:val="2"/>
          <w:lang w:eastAsia="en-GB"/>
          <w14:ligatures w14:val="standardContextual"/>
        </w:rPr>
      </w:pPr>
      <w:del w:id="205" w:author="PH" w:date="2024-11-25T23:04:00Z" w16du:dateUtc="2024-11-25T22:04:00Z">
        <w:r w:rsidRPr="00F4492B" w:rsidDel="00F4492B">
          <w:rPr>
            <w:rPrChange w:id="206" w:author="PH" w:date="2024-11-25T23:04:00Z" w16du:dateUtc="2024-11-25T22:04:00Z">
              <w:rPr>
                <w:rStyle w:val="Hyperlink"/>
              </w:rPr>
            </w:rPrChange>
          </w:rPr>
          <w:delText>2.2</w:delText>
        </w:r>
        <w:r w:rsidDel="00F4492B">
          <w:rPr>
            <w:rFonts w:asciiTheme="minorHAnsi" w:eastAsiaTheme="minorEastAsia" w:hAnsiTheme="minorHAnsi" w:cstheme="minorBidi"/>
            <w:kern w:val="2"/>
            <w:lang w:eastAsia="en-GB"/>
            <w14:ligatures w14:val="standardContextual"/>
          </w:rPr>
          <w:tab/>
        </w:r>
        <w:r w:rsidRPr="00F4492B" w:rsidDel="00F4492B">
          <w:rPr>
            <w:rPrChange w:id="207" w:author="PH" w:date="2024-11-25T23:04:00Z" w16du:dateUtc="2024-11-25T22:04:00Z">
              <w:rPr>
                <w:rStyle w:val="Hyperlink"/>
              </w:rPr>
            </w:rPrChange>
          </w:rPr>
          <w:delText>Service Metadata Publisher Redirection</w:delText>
        </w:r>
        <w:r w:rsidDel="00F4492B">
          <w:rPr>
            <w:webHidden/>
          </w:rPr>
          <w:tab/>
        </w:r>
        <w:r w:rsidR="00954576" w:rsidDel="00F4492B">
          <w:rPr>
            <w:webHidden/>
          </w:rPr>
          <w:delText>10</w:delText>
        </w:r>
      </w:del>
    </w:p>
    <w:p w14:paraId="7775A0CA" w14:textId="7C56FCAE" w:rsidR="001A1846" w:rsidDel="00F4492B" w:rsidRDefault="001A1846">
      <w:pPr>
        <w:pStyle w:val="Verzeichnis1"/>
        <w:rPr>
          <w:del w:id="208" w:author="PH" w:date="2024-11-25T23:04:00Z" w16du:dateUtc="2024-11-25T22:04:00Z"/>
          <w:rFonts w:asciiTheme="minorHAnsi" w:eastAsiaTheme="minorEastAsia" w:hAnsiTheme="minorHAnsi" w:cstheme="minorBidi"/>
          <w:kern w:val="2"/>
          <w:sz w:val="22"/>
          <w:lang w:eastAsia="en-GB"/>
          <w14:ligatures w14:val="standardContextual"/>
        </w:rPr>
      </w:pPr>
      <w:del w:id="209" w:author="PH" w:date="2024-11-25T23:04:00Z" w16du:dateUtc="2024-11-25T22:04:00Z">
        <w:r w:rsidRPr="00F4492B" w:rsidDel="00F4492B">
          <w:rPr>
            <w:rPrChange w:id="210" w:author="PH" w:date="2024-11-25T23:04:00Z" w16du:dateUtc="2024-11-25T22:04:00Z">
              <w:rPr>
                <w:rStyle w:val="Hyperlink"/>
              </w:rPr>
            </w:rPrChange>
          </w:rPr>
          <w:delText>3</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11" w:author="PH" w:date="2024-11-25T23:04:00Z" w16du:dateUtc="2024-11-25T22:04:00Z">
              <w:rPr>
                <w:rStyle w:val="Hyperlink"/>
              </w:rPr>
            </w:rPrChange>
          </w:rPr>
          <w:delText>Interface model</w:delText>
        </w:r>
        <w:r w:rsidDel="00F4492B">
          <w:rPr>
            <w:webHidden/>
          </w:rPr>
          <w:tab/>
        </w:r>
        <w:r w:rsidR="00954576" w:rsidDel="00F4492B">
          <w:rPr>
            <w:webHidden/>
          </w:rPr>
          <w:delText>11</w:delText>
        </w:r>
      </w:del>
    </w:p>
    <w:p w14:paraId="76A65001" w14:textId="07F16F7D" w:rsidR="001A1846" w:rsidDel="00F4492B" w:rsidRDefault="001A1846">
      <w:pPr>
        <w:pStyle w:val="Verzeichnis1"/>
        <w:rPr>
          <w:del w:id="212" w:author="PH" w:date="2024-11-25T23:04:00Z" w16du:dateUtc="2024-11-25T22:04:00Z"/>
          <w:rFonts w:asciiTheme="minorHAnsi" w:eastAsiaTheme="minorEastAsia" w:hAnsiTheme="minorHAnsi" w:cstheme="minorBidi"/>
          <w:kern w:val="2"/>
          <w:sz w:val="22"/>
          <w:lang w:eastAsia="en-GB"/>
          <w14:ligatures w14:val="standardContextual"/>
        </w:rPr>
      </w:pPr>
      <w:del w:id="213" w:author="PH" w:date="2024-11-25T23:04:00Z" w16du:dateUtc="2024-11-25T22:04:00Z">
        <w:r w:rsidRPr="00F4492B" w:rsidDel="00F4492B">
          <w:rPr>
            <w:rPrChange w:id="214" w:author="PH" w:date="2024-11-25T23:04:00Z" w16du:dateUtc="2024-11-25T22:04:00Z">
              <w:rPr>
                <w:rStyle w:val="Hyperlink"/>
              </w:rPr>
            </w:rPrChange>
          </w:rPr>
          <w:delText>4</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15" w:author="PH" w:date="2024-11-25T23:04:00Z" w16du:dateUtc="2024-11-25T22:04:00Z">
              <w:rPr>
                <w:rStyle w:val="Hyperlink"/>
              </w:rPr>
            </w:rPrChange>
          </w:rPr>
          <w:delText>Data model</w:delText>
        </w:r>
        <w:r w:rsidDel="00F4492B">
          <w:rPr>
            <w:webHidden/>
          </w:rPr>
          <w:tab/>
        </w:r>
        <w:r w:rsidR="00954576" w:rsidDel="00F4492B">
          <w:rPr>
            <w:webHidden/>
          </w:rPr>
          <w:delText>12</w:delText>
        </w:r>
      </w:del>
    </w:p>
    <w:p w14:paraId="6558227C" w14:textId="3EC6564E" w:rsidR="001A1846" w:rsidDel="00F4492B" w:rsidRDefault="001A1846">
      <w:pPr>
        <w:pStyle w:val="Verzeichnis2"/>
        <w:rPr>
          <w:del w:id="216" w:author="PH" w:date="2024-11-25T23:04:00Z" w16du:dateUtc="2024-11-25T22:04:00Z"/>
          <w:rFonts w:asciiTheme="minorHAnsi" w:eastAsiaTheme="minorEastAsia" w:hAnsiTheme="minorHAnsi" w:cstheme="minorBidi"/>
          <w:kern w:val="2"/>
          <w:lang w:eastAsia="en-GB"/>
          <w14:ligatures w14:val="standardContextual"/>
        </w:rPr>
      </w:pPr>
      <w:del w:id="217" w:author="PH" w:date="2024-11-25T23:04:00Z" w16du:dateUtc="2024-11-25T22:04:00Z">
        <w:r w:rsidRPr="00F4492B" w:rsidDel="00F4492B">
          <w:rPr>
            <w:rPrChange w:id="218" w:author="PH" w:date="2024-11-25T23:04:00Z" w16du:dateUtc="2024-11-25T22:04:00Z">
              <w:rPr>
                <w:rStyle w:val="Hyperlink"/>
              </w:rPr>
            </w:rPrChange>
          </w:rPr>
          <w:delText>4.1</w:delText>
        </w:r>
        <w:r w:rsidDel="00F4492B">
          <w:rPr>
            <w:rFonts w:asciiTheme="minorHAnsi" w:eastAsiaTheme="minorEastAsia" w:hAnsiTheme="minorHAnsi" w:cstheme="minorBidi"/>
            <w:kern w:val="2"/>
            <w:lang w:eastAsia="en-GB"/>
            <w14:ligatures w14:val="standardContextual"/>
          </w:rPr>
          <w:tab/>
        </w:r>
        <w:r w:rsidRPr="00F4492B" w:rsidDel="00F4492B">
          <w:rPr>
            <w:rPrChange w:id="219" w:author="PH" w:date="2024-11-25T23:04:00Z" w16du:dateUtc="2024-11-25T22:04:00Z">
              <w:rPr>
                <w:rStyle w:val="Hyperlink"/>
              </w:rPr>
            </w:rPrChange>
          </w:rPr>
          <w:delText>On extension points</w:delText>
        </w:r>
        <w:r w:rsidDel="00F4492B">
          <w:rPr>
            <w:webHidden/>
          </w:rPr>
          <w:tab/>
        </w:r>
        <w:r w:rsidR="00954576" w:rsidDel="00F4492B">
          <w:rPr>
            <w:webHidden/>
          </w:rPr>
          <w:delText>12</w:delText>
        </w:r>
      </w:del>
    </w:p>
    <w:p w14:paraId="012FCD16" w14:textId="2C59848F" w:rsidR="001A1846" w:rsidDel="00F4492B" w:rsidRDefault="001A1846">
      <w:pPr>
        <w:pStyle w:val="Verzeichnis3"/>
        <w:rPr>
          <w:del w:id="220" w:author="PH" w:date="2024-11-25T23:04:00Z" w16du:dateUtc="2024-11-25T22:04:00Z"/>
          <w:rFonts w:asciiTheme="minorHAnsi" w:eastAsiaTheme="minorEastAsia" w:hAnsiTheme="minorHAnsi" w:cstheme="minorBidi"/>
          <w:kern w:val="2"/>
          <w:lang w:eastAsia="en-GB"/>
          <w14:ligatures w14:val="standardContextual"/>
        </w:rPr>
      </w:pPr>
      <w:del w:id="221" w:author="PH" w:date="2024-11-25T23:04:00Z" w16du:dateUtc="2024-11-25T22:04:00Z">
        <w:r w:rsidRPr="00F4492B" w:rsidDel="00F4492B">
          <w:rPr>
            <w:lang w:eastAsia="it-IT"/>
            <w:rPrChange w:id="222" w:author="PH" w:date="2024-11-25T23:04:00Z" w16du:dateUtc="2024-11-25T22:04:00Z">
              <w:rPr>
                <w:rStyle w:val="Hyperlink"/>
                <w:lang w:eastAsia="it-IT"/>
              </w:rPr>
            </w:rPrChange>
          </w:rPr>
          <w:delText>4.1.1</w:delText>
        </w:r>
        <w:r w:rsidDel="00F4492B">
          <w:rPr>
            <w:rFonts w:asciiTheme="minorHAnsi" w:eastAsiaTheme="minorEastAsia" w:hAnsiTheme="minorHAnsi" w:cstheme="minorBidi"/>
            <w:kern w:val="2"/>
            <w:lang w:eastAsia="en-GB"/>
            <w14:ligatures w14:val="standardContextual"/>
          </w:rPr>
          <w:tab/>
        </w:r>
        <w:r w:rsidRPr="00F4492B" w:rsidDel="00F4492B">
          <w:rPr>
            <w:lang w:eastAsia="it-IT"/>
            <w:rPrChange w:id="223" w:author="PH" w:date="2024-11-25T23:04:00Z" w16du:dateUtc="2024-11-25T22:04:00Z">
              <w:rPr>
                <w:rStyle w:val="Hyperlink"/>
                <w:lang w:eastAsia="it-IT"/>
              </w:rPr>
            </w:rPrChange>
          </w:rPr>
          <w:delText>Semantics and use</w:delText>
        </w:r>
        <w:r w:rsidDel="00F4492B">
          <w:rPr>
            <w:webHidden/>
          </w:rPr>
          <w:tab/>
        </w:r>
        <w:r w:rsidR="00954576" w:rsidDel="00F4492B">
          <w:rPr>
            <w:webHidden/>
          </w:rPr>
          <w:delText>12</w:delText>
        </w:r>
      </w:del>
    </w:p>
    <w:p w14:paraId="21DB76E6" w14:textId="48B63AB8" w:rsidR="001A1846" w:rsidDel="00F4492B" w:rsidRDefault="001A1846">
      <w:pPr>
        <w:pStyle w:val="Verzeichnis2"/>
        <w:rPr>
          <w:del w:id="224" w:author="PH" w:date="2024-11-25T23:04:00Z" w16du:dateUtc="2024-11-25T22:04:00Z"/>
          <w:rFonts w:asciiTheme="minorHAnsi" w:eastAsiaTheme="minorEastAsia" w:hAnsiTheme="minorHAnsi" w:cstheme="minorBidi"/>
          <w:kern w:val="2"/>
          <w:lang w:eastAsia="en-GB"/>
          <w14:ligatures w14:val="standardContextual"/>
        </w:rPr>
      </w:pPr>
      <w:del w:id="225" w:author="PH" w:date="2024-11-25T23:04:00Z" w16du:dateUtc="2024-11-25T22:04:00Z">
        <w:r w:rsidRPr="00F4492B" w:rsidDel="00F4492B">
          <w:rPr>
            <w:rPrChange w:id="226" w:author="PH" w:date="2024-11-25T23:04:00Z" w16du:dateUtc="2024-11-25T22:04:00Z">
              <w:rPr>
                <w:rStyle w:val="Hyperlink"/>
              </w:rPr>
            </w:rPrChange>
          </w:rPr>
          <w:delText>4.2</w:delText>
        </w:r>
        <w:r w:rsidDel="00F4492B">
          <w:rPr>
            <w:rFonts w:asciiTheme="minorHAnsi" w:eastAsiaTheme="minorEastAsia" w:hAnsiTheme="minorHAnsi" w:cstheme="minorBidi"/>
            <w:kern w:val="2"/>
            <w:lang w:eastAsia="en-GB"/>
            <w14:ligatures w14:val="standardContextual"/>
          </w:rPr>
          <w:tab/>
        </w:r>
        <w:r w:rsidRPr="00F4492B" w:rsidDel="00F4492B">
          <w:rPr>
            <w:rPrChange w:id="227" w:author="PH" w:date="2024-11-25T23:04:00Z" w16du:dateUtc="2024-11-25T22:04:00Z">
              <w:rPr>
                <w:rStyle w:val="Hyperlink"/>
              </w:rPr>
            </w:rPrChange>
          </w:rPr>
          <w:delText>ServiceGroup</w:delText>
        </w:r>
        <w:r w:rsidDel="00F4492B">
          <w:rPr>
            <w:webHidden/>
          </w:rPr>
          <w:tab/>
        </w:r>
        <w:r w:rsidR="00954576" w:rsidDel="00F4492B">
          <w:rPr>
            <w:webHidden/>
          </w:rPr>
          <w:delText>12</w:delText>
        </w:r>
      </w:del>
    </w:p>
    <w:p w14:paraId="7B6D07FB" w14:textId="6B114748" w:rsidR="001A1846" w:rsidDel="00F4492B" w:rsidRDefault="001A1846">
      <w:pPr>
        <w:pStyle w:val="Verzeichnis3"/>
        <w:rPr>
          <w:del w:id="228" w:author="PH" w:date="2024-11-25T23:04:00Z" w16du:dateUtc="2024-11-25T22:04:00Z"/>
          <w:rFonts w:asciiTheme="minorHAnsi" w:eastAsiaTheme="minorEastAsia" w:hAnsiTheme="minorHAnsi" w:cstheme="minorBidi"/>
          <w:kern w:val="2"/>
          <w:lang w:eastAsia="en-GB"/>
          <w14:ligatures w14:val="standardContextual"/>
        </w:rPr>
      </w:pPr>
      <w:del w:id="229" w:author="PH" w:date="2024-11-25T23:04:00Z" w16du:dateUtc="2024-11-25T22:04:00Z">
        <w:r w:rsidRPr="00F4492B" w:rsidDel="00F4492B">
          <w:rPr>
            <w:rPrChange w:id="230" w:author="PH" w:date="2024-11-25T23:04:00Z" w16du:dateUtc="2024-11-25T22:04:00Z">
              <w:rPr>
                <w:rStyle w:val="Hyperlink"/>
              </w:rPr>
            </w:rPrChange>
          </w:rPr>
          <w:delText>4.2.1</w:delText>
        </w:r>
        <w:r w:rsidDel="00F4492B">
          <w:rPr>
            <w:rFonts w:asciiTheme="minorHAnsi" w:eastAsiaTheme="minorEastAsia" w:hAnsiTheme="minorHAnsi" w:cstheme="minorBidi"/>
            <w:kern w:val="2"/>
            <w:lang w:eastAsia="en-GB"/>
            <w14:ligatures w14:val="standardContextual"/>
          </w:rPr>
          <w:tab/>
        </w:r>
        <w:r w:rsidRPr="00F4492B" w:rsidDel="00F4492B">
          <w:rPr>
            <w:rPrChange w:id="231" w:author="PH" w:date="2024-11-25T23:04:00Z" w16du:dateUtc="2024-11-25T22:04:00Z">
              <w:rPr>
                <w:rStyle w:val="Hyperlink"/>
              </w:rPr>
            </w:rPrChange>
          </w:rPr>
          <w:delText>Non-normative example</w:delText>
        </w:r>
        <w:r w:rsidDel="00F4492B">
          <w:rPr>
            <w:webHidden/>
          </w:rPr>
          <w:tab/>
        </w:r>
        <w:r w:rsidR="00954576" w:rsidDel="00F4492B">
          <w:rPr>
            <w:webHidden/>
          </w:rPr>
          <w:delText>13</w:delText>
        </w:r>
      </w:del>
    </w:p>
    <w:p w14:paraId="20D816E4" w14:textId="259D01A1" w:rsidR="001A1846" w:rsidDel="00F4492B" w:rsidRDefault="001A1846">
      <w:pPr>
        <w:pStyle w:val="Verzeichnis2"/>
        <w:rPr>
          <w:del w:id="232" w:author="PH" w:date="2024-11-25T23:04:00Z" w16du:dateUtc="2024-11-25T22:04:00Z"/>
          <w:rFonts w:asciiTheme="minorHAnsi" w:eastAsiaTheme="minorEastAsia" w:hAnsiTheme="minorHAnsi" w:cstheme="minorBidi"/>
          <w:kern w:val="2"/>
          <w:lang w:eastAsia="en-GB"/>
          <w14:ligatures w14:val="standardContextual"/>
        </w:rPr>
      </w:pPr>
      <w:del w:id="233" w:author="PH" w:date="2024-11-25T23:04:00Z" w16du:dateUtc="2024-11-25T22:04:00Z">
        <w:r w:rsidRPr="00F4492B" w:rsidDel="00F4492B">
          <w:rPr>
            <w:rPrChange w:id="234" w:author="PH" w:date="2024-11-25T23:04:00Z" w16du:dateUtc="2024-11-25T22:04:00Z">
              <w:rPr>
                <w:rStyle w:val="Hyperlink"/>
              </w:rPr>
            </w:rPrChange>
          </w:rPr>
          <w:delText>4.3</w:delText>
        </w:r>
        <w:r w:rsidDel="00F4492B">
          <w:rPr>
            <w:rFonts w:asciiTheme="minorHAnsi" w:eastAsiaTheme="minorEastAsia" w:hAnsiTheme="minorHAnsi" w:cstheme="minorBidi"/>
            <w:kern w:val="2"/>
            <w:lang w:eastAsia="en-GB"/>
            <w14:ligatures w14:val="standardContextual"/>
          </w:rPr>
          <w:tab/>
        </w:r>
        <w:r w:rsidRPr="00F4492B" w:rsidDel="00F4492B">
          <w:rPr>
            <w:rPrChange w:id="235" w:author="PH" w:date="2024-11-25T23:04:00Z" w16du:dateUtc="2024-11-25T22:04:00Z">
              <w:rPr>
                <w:rStyle w:val="Hyperlink"/>
              </w:rPr>
            </w:rPrChange>
          </w:rPr>
          <w:delText>ServiceMetadata</w:delText>
        </w:r>
        <w:r w:rsidDel="00F4492B">
          <w:rPr>
            <w:webHidden/>
          </w:rPr>
          <w:tab/>
        </w:r>
        <w:r w:rsidR="00954576" w:rsidDel="00F4492B">
          <w:rPr>
            <w:webHidden/>
          </w:rPr>
          <w:delText>13</w:delText>
        </w:r>
      </w:del>
    </w:p>
    <w:p w14:paraId="1CF2FDE0" w14:textId="77118207" w:rsidR="001A1846" w:rsidDel="00F4492B" w:rsidRDefault="001A1846">
      <w:pPr>
        <w:pStyle w:val="Verzeichnis3"/>
        <w:rPr>
          <w:del w:id="236" w:author="PH" w:date="2024-11-25T23:04:00Z" w16du:dateUtc="2024-11-25T22:04:00Z"/>
          <w:rFonts w:asciiTheme="minorHAnsi" w:eastAsiaTheme="minorEastAsia" w:hAnsiTheme="minorHAnsi" w:cstheme="minorBidi"/>
          <w:kern w:val="2"/>
          <w:lang w:eastAsia="en-GB"/>
          <w14:ligatures w14:val="standardContextual"/>
        </w:rPr>
      </w:pPr>
      <w:del w:id="237" w:author="PH" w:date="2024-11-25T23:04:00Z" w16du:dateUtc="2024-11-25T22:04:00Z">
        <w:r w:rsidRPr="00F4492B" w:rsidDel="00F4492B">
          <w:rPr>
            <w:rPrChange w:id="238" w:author="PH" w:date="2024-11-25T23:04:00Z" w16du:dateUtc="2024-11-25T22:04:00Z">
              <w:rPr>
                <w:rStyle w:val="Hyperlink"/>
              </w:rPr>
            </w:rPrChange>
          </w:rPr>
          <w:delText>4.3.1</w:delText>
        </w:r>
        <w:r w:rsidDel="00F4492B">
          <w:rPr>
            <w:rFonts w:asciiTheme="minorHAnsi" w:eastAsiaTheme="minorEastAsia" w:hAnsiTheme="minorHAnsi" w:cstheme="minorBidi"/>
            <w:kern w:val="2"/>
            <w:lang w:eastAsia="en-GB"/>
            <w14:ligatures w14:val="standardContextual"/>
          </w:rPr>
          <w:tab/>
        </w:r>
        <w:r w:rsidRPr="00F4492B" w:rsidDel="00F4492B">
          <w:rPr>
            <w:rPrChange w:id="239" w:author="PH" w:date="2024-11-25T23:04:00Z" w16du:dateUtc="2024-11-25T22:04:00Z">
              <w:rPr>
                <w:rStyle w:val="Hyperlink"/>
              </w:rPr>
            </w:rPrChange>
          </w:rPr>
          <w:delText>Non-normative example</w:delText>
        </w:r>
        <w:r w:rsidDel="00F4492B">
          <w:rPr>
            <w:webHidden/>
          </w:rPr>
          <w:tab/>
        </w:r>
        <w:r w:rsidR="00954576" w:rsidDel="00F4492B">
          <w:rPr>
            <w:webHidden/>
          </w:rPr>
          <w:delText>18</w:delText>
        </w:r>
      </w:del>
    </w:p>
    <w:p w14:paraId="31023412" w14:textId="771D3561" w:rsidR="001A1846" w:rsidDel="00F4492B" w:rsidRDefault="001A1846">
      <w:pPr>
        <w:pStyle w:val="Verzeichnis2"/>
        <w:rPr>
          <w:del w:id="240" w:author="PH" w:date="2024-11-25T23:04:00Z" w16du:dateUtc="2024-11-25T22:04:00Z"/>
          <w:rFonts w:asciiTheme="minorHAnsi" w:eastAsiaTheme="minorEastAsia" w:hAnsiTheme="minorHAnsi" w:cstheme="minorBidi"/>
          <w:kern w:val="2"/>
          <w:lang w:eastAsia="en-GB"/>
          <w14:ligatures w14:val="standardContextual"/>
        </w:rPr>
      </w:pPr>
      <w:del w:id="241" w:author="PH" w:date="2024-11-25T23:04:00Z" w16du:dateUtc="2024-11-25T22:04:00Z">
        <w:r w:rsidRPr="00F4492B" w:rsidDel="00F4492B">
          <w:rPr>
            <w:rPrChange w:id="242" w:author="PH" w:date="2024-11-25T23:04:00Z" w16du:dateUtc="2024-11-25T22:04:00Z">
              <w:rPr>
                <w:rStyle w:val="Hyperlink"/>
              </w:rPr>
            </w:rPrChange>
          </w:rPr>
          <w:delText>4.4</w:delText>
        </w:r>
        <w:r w:rsidDel="00F4492B">
          <w:rPr>
            <w:rFonts w:asciiTheme="minorHAnsi" w:eastAsiaTheme="minorEastAsia" w:hAnsiTheme="minorHAnsi" w:cstheme="minorBidi"/>
            <w:kern w:val="2"/>
            <w:lang w:eastAsia="en-GB"/>
            <w14:ligatures w14:val="standardContextual"/>
          </w:rPr>
          <w:tab/>
        </w:r>
        <w:r w:rsidRPr="00F4492B" w:rsidDel="00F4492B">
          <w:rPr>
            <w:rPrChange w:id="243" w:author="PH" w:date="2024-11-25T23:04:00Z" w16du:dateUtc="2024-11-25T22:04:00Z">
              <w:rPr>
                <w:rStyle w:val="Hyperlink"/>
              </w:rPr>
            </w:rPrChange>
          </w:rPr>
          <w:delText>SignedServiceMetadata</w:delText>
        </w:r>
        <w:r w:rsidDel="00F4492B">
          <w:rPr>
            <w:webHidden/>
          </w:rPr>
          <w:tab/>
        </w:r>
        <w:r w:rsidR="00954576" w:rsidDel="00F4492B">
          <w:rPr>
            <w:webHidden/>
          </w:rPr>
          <w:delText>18</w:delText>
        </w:r>
      </w:del>
    </w:p>
    <w:p w14:paraId="3C946B22" w14:textId="63BD3089" w:rsidR="001A1846" w:rsidDel="00F4492B" w:rsidRDefault="001A1846">
      <w:pPr>
        <w:pStyle w:val="Verzeichnis3"/>
        <w:rPr>
          <w:del w:id="244" w:author="PH" w:date="2024-11-25T23:04:00Z" w16du:dateUtc="2024-11-25T22:04:00Z"/>
          <w:rFonts w:asciiTheme="minorHAnsi" w:eastAsiaTheme="minorEastAsia" w:hAnsiTheme="minorHAnsi" w:cstheme="minorBidi"/>
          <w:kern w:val="2"/>
          <w:lang w:eastAsia="en-GB"/>
          <w14:ligatures w14:val="standardContextual"/>
        </w:rPr>
      </w:pPr>
      <w:del w:id="245" w:author="PH" w:date="2024-11-25T23:04:00Z" w16du:dateUtc="2024-11-25T22:04:00Z">
        <w:r w:rsidRPr="00F4492B" w:rsidDel="00F4492B">
          <w:rPr>
            <w:rPrChange w:id="246" w:author="PH" w:date="2024-11-25T23:04:00Z" w16du:dateUtc="2024-11-25T22:04:00Z">
              <w:rPr>
                <w:rStyle w:val="Hyperlink"/>
              </w:rPr>
            </w:rPrChange>
          </w:rPr>
          <w:delText>4.4.1</w:delText>
        </w:r>
        <w:r w:rsidDel="00F4492B">
          <w:rPr>
            <w:rFonts w:asciiTheme="minorHAnsi" w:eastAsiaTheme="minorEastAsia" w:hAnsiTheme="minorHAnsi" w:cstheme="minorBidi"/>
            <w:kern w:val="2"/>
            <w:lang w:eastAsia="en-GB"/>
            <w14:ligatures w14:val="standardContextual"/>
          </w:rPr>
          <w:tab/>
        </w:r>
        <w:r w:rsidRPr="00F4492B" w:rsidDel="00F4492B">
          <w:rPr>
            <w:rPrChange w:id="247" w:author="PH" w:date="2024-11-25T23:04:00Z" w16du:dateUtc="2024-11-25T22:04:00Z">
              <w:rPr>
                <w:rStyle w:val="Hyperlink"/>
              </w:rPr>
            </w:rPrChange>
          </w:rPr>
          <w:delText>Non-normative example</w:delText>
        </w:r>
        <w:r w:rsidDel="00F4492B">
          <w:rPr>
            <w:webHidden/>
          </w:rPr>
          <w:tab/>
        </w:r>
        <w:r w:rsidR="00954576" w:rsidDel="00F4492B">
          <w:rPr>
            <w:webHidden/>
          </w:rPr>
          <w:delText>18</w:delText>
        </w:r>
      </w:del>
    </w:p>
    <w:p w14:paraId="24DED3F7" w14:textId="00951BA6" w:rsidR="001A1846" w:rsidDel="00F4492B" w:rsidRDefault="001A1846">
      <w:pPr>
        <w:pStyle w:val="Verzeichnis3"/>
        <w:rPr>
          <w:del w:id="248" w:author="PH" w:date="2024-11-25T23:04:00Z" w16du:dateUtc="2024-11-25T22:04:00Z"/>
          <w:rFonts w:asciiTheme="minorHAnsi" w:eastAsiaTheme="minorEastAsia" w:hAnsiTheme="minorHAnsi" w:cstheme="minorBidi"/>
          <w:kern w:val="2"/>
          <w:lang w:eastAsia="en-GB"/>
          <w14:ligatures w14:val="standardContextual"/>
        </w:rPr>
      </w:pPr>
      <w:del w:id="249" w:author="PH" w:date="2024-11-25T23:04:00Z" w16du:dateUtc="2024-11-25T22:04:00Z">
        <w:r w:rsidRPr="00F4492B" w:rsidDel="00F4492B">
          <w:rPr>
            <w:rPrChange w:id="250" w:author="PH" w:date="2024-11-25T23:04:00Z" w16du:dateUtc="2024-11-25T22:04:00Z">
              <w:rPr>
                <w:rStyle w:val="Hyperlink"/>
              </w:rPr>
            </w:rPrChange>
          </w:rPr>
          <w:delText>4.4.2</w:delText>
        </w:r>
        <w:r w:rsidDel="00F4492B">
          <w:rPr>
            <w:rFonts w:asciiTheme="minorHAnsi" w:eastAsiaTheme="minorEastAsia" w:hAnsiTheme="minorHAnsi" w:cstheme="minorBidi"/>
            <w:kern w:val="2"/>
            <w:lang w:eastAsia="en-GB"/>
            <w14:ligatures w14:val="standardContextual"/>
          </w:rPr>
          <w:tab/>
        </w:r>
        <w:r w:rsidRPr="00F4492B" w:rsidDel="00F4492B">
          <w:rPr>
            <w:rPrChange w:id="251" w:author="PH" w:date="2024-11-25T23:04:00Z" w16du:dateUtc="2024-11-25T22:04:00Z">
              <w:rPr>
                <w:rStyle w:val="Hyperlink"/>
              </w:rPr>
            </w:rPrChange>
          </w:rPr>
          <w:delText>Redirect, non-normative example</w:delText>
        </w:r>
        <w:r w:rsidDel="00F4492B">
          <w:rPr>
            <w:webHidden/>
          </w:rPr>
          <w:tab/>
        </w:r>
        <w:r w:rsidR="00954576" w:rsidDel="00F4492B">
          <w:rPr>
            <w:webHidden/>
          </w:rPr>
          <w:delText>19</w:delText>
        </w:r>
      </w:del>
    </w:p>
    <w:p w14:paraId="137671B1" w14:textId="14130C80" w:rsidR="001A1846" w:rsidDel="00F4492B" w:rsidRDefault="001A1846">
      <w:pPr>
        <w:pStyle w:val="Verzeichnis1"/>
        <w:rPr>
          <w:del w:id="252" w:author="PH" w:date="2024-11-25T23:04:00Z" w16du:dateUtc="2024-11-25T22:04:00Z"/>
          <w:rFonts w:asciiTheme="minorHAnsi" w:eastAsiaTheme="minorEastAsia" w:hAnsiTheme="minorHAnsi" w:cstheme="minorBidi"/>
          <w:kern w:val="2"/>
          <w:sz w:val="22"/>
          <w:lang w:eastAsia="en-GB"/>
          <w14:ligatures w14:val="standardContextual"/>
        </w:rPr>
      </w:pPr>
      <w:del w:id="253" w:author="PH" w:date="2024-11-25T23:04:00Z" w16du:dateUtc="2024-11-25T22:04:00Z">
        <w:r w:rsidRPr="00F4492B" w:rsidDel="00F4492B">
          <w:rPr>
            <w:rPrChange w:id="254" w:author="PH" w:date="2024-11-25T23:04:00Z" w16du:dateUtc="2024-11-25T22:04:00Z">
              <w:rPr>
                <w:rStyle w:val="Hyperlink"/>
              </w:rPr>
            </w:rPrChange>
          </w:rPr>
          <w:delText>5</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255" w:author="PH" w:date="2024-11-25T23:04:00Z" w16du:dateUtc="2024-11-25T22:04:00Z">
              <w:rPr>
                <w:rStyle w:val="Hyperlink"/>
              </w:rPr>
            </w:rPrChange>
          </w:rPr>
          <w:delText>Service Metadata Publishing REST binding</w:delText>
        </w:r>
        <w:r w:rsidDel="00F4492B">
          <w:rPr>
            <w:webHidden/>
          </w:rPr>
          <w:tab/>
        </w:r>
        <w:r w:rsidR="00954576" w:rsidDel="00F4492B">
          <w:rPr>
            <w:webHidden/>
          </w:rPr>
          <w:delText>21</w:delText>
        </w:r>
      </w:del>
    </w:p>
    <w:p w14:paraId="41F4474D" w14:textId="7FE07F54" w:rsidR="001A1846" w:rsidDel="00F4492B" w:rsidRDefault="001A1846">
      <w:pPr>
        <w:pStyle w:val="Verzeichnis2"/>
        <w:rPr>
          <w:del w:id="256" w:author="PH" w:date="2024-11-25T23:04:00Z" w16du:dateUtc="2024-11-25T22:04:00Z"/>
          <w:rFonts w:asciiTheme="minorHAnsi" w:eastAsiaTheme="minorEastAsia" w:hAnsiTheme="minorHAnsi" w:cstheme="minorBidi"/>
          <w:kern w:val="2"/>
          <w:lang w:eastAsia="en-GB"/>
          <w14:ligatures w14:val="standardContextual"/>
        </w:rPr>
      </w:pPr>
      <w:del w:id="257" w:author="PH" w:date="2024-11-25T23:04:00Z" w16du:dateUtc="2024-11-25T22:04:00Z">
        <w:r w:rsidRPr="00F4492B" w:rsidDel="00F4492B">
          <w:rPr>
            <w:rPrChange w:id="258" w:author="PH" w:date="2024-11-25T23:04:00Z" w16du:dateUtc="2024-11-25T22:04:00Z">
              <w:rPr>
                <w:rStyle w:val="Hyperlink"/>
              </w:rPr>
            </w:rPrChange>
          </w:rPr>
          <w:delText>5.1</w:delText>
        </w:r>
        <w:r w:rsidDel="00F4492B">
          <w:rPr>
            <w:rFonts w:asciiTheme="minorHAnsi" w:eastAsiaTheme="minorEastAsia" w:hAnsiTheme="minorHAnsi" w:cstheme="minorBidi"/>
            <w:kern w:val="2"/>
            <w:lang w:eastAsia="en-GB"/>
            <w14:ligatures w14:val="standardContextual"/>
          </w:rPr>
          <w:tab/>
        </w:r>
        <w:r w:rsidRPr="00F4492B" w:rsidDel="00F4492B">
          <w:rPr>
            <w:rPrChange w:id="259" w:author="PH" w:date="2024-11-25T23:04:00Z" w16du:dateUtc="2024-11-25T22:04:00Z">
              <w:rPr>
                <w:rStyle w:val="Hyperlink"/>
              </w:rPr>
            </w:rPrChange>
          </w:rPr>
          <w:delText>The use of HTTP</w:delText>
        </w:r>
        <w:r w:rsidDel="00F4492B">
          <w:rPr>
            <w:webHidden/>
          </w:rPr>
          <w:tab/>
        </w:r>
        <w:r w:rsidR="00954576" w:rsidDel="00F4492B">
          <w:rPr>
            <w:webHidden/>
          </w:rPr>
          <w:delText>21</w:delText>
        </w:r>
      </w:del>
    </w:p>
    <w:p w14:paraId="5360310F" w14:textId="636C6CCE" w:rsidR="001A1846" w:rsidDel="00F4492B" w:rsidRDefault="001A1846">
      <w:pPr>
        <w:pStyle w:val="Verzeichnis2"/>
        <w:rPr>
          <w:del w:id="260" w:author="PH" w:date="2024-11-25T23:04:00Z" w16du:dateUtc="2024-11-25T22:04:00Z"/>
          <w:rFonts w:asciiTheme="minorHAnsi" w:eastAsiaTheme="minorEastAsia" w:hAnsiTheme="minorHAnsi" w:cstheme="minorBidi"/>
          <w:kern w:val="2"/>
          <w:lang w:eastAsia="en-GB"/>
          <w14:ligatures w14:val="standardContextual"/>
        </w:rPr>
      </w:pPr>
      <w:del w:id="261" w:author="PH" w:date="2024-11-25T23:04:00Z" w16du:dateUtc="2024-11-25T22:04:00Z">
        <w:r w:rsidRPr="00F4492B" w:rsidDel="00F4492B">
          <w:rPr>
            <w:rPrChange w:id="262" w:author="PH" w:date="2024-11-25T23:04:00Z" w16du:dateUtc="2024-11-25T22:04:00Z">
              <w:rPr>
                <w:rStyle w:val="Hyperlink"/>
              </w:rPr>
            </w:rPrChange>
          </w:rPr>
          <w:delText>5.2</w:delText>
        </w:r>
        <w:r w:rsidDel="00F4492B">
          <w:rPr>
            <w:rFonts w:asciiTheme="minorHAnsi" w:eastAsiaTheme="minorEastAsia" w:hAnsiTheme="minorHAnsi" w:cstheme="minorBidi"/>
            <w:kern w:val="2"/>
            <w:lang w:eastAsia="en-GB"/>
            <w14:ligatures w14:val="standardContextual"/>
          </w:rPr>
          <w:tab/>
        </w:r>
        <w:r w:rsidRPr="00F4492B" w:rsidDel="00F4492B">
          <w:rPr>
            <w:rPrChange w:id="263" w:author="PH" w:date="2024-11-25T23:04:00Z" w16du:dateUtc="2024-11-25T22:04:00Z">
              <w:rPr>
                <w:rStyle w:val="Hyperlink"/>
              </w:rPr>
            </w:rPrChange>
          </w:rPr>
          <w:delText>The use of XML and encoding</w:delText>
        </w:r>
        <w:r w:rsidDel="00F4492B">
          <w:rPr>
            <w:webHidden/>
          </w:rPr>
          <w:tab/>
        </w:r>
        <w:r w:rsidR="00954576" w:rsidDel="00F4492B">
          <w:rPr>
            <w:webHidden/>
          </w:rPr>
          <w:delText>21</w:delText>
        </w:r>
      </w:del>
    </w:p>
    <w:p w14:paraId="2C46EF5B" w14:textId="2825B2F9" w:rsidR="001A1846" w:rsidDel="00F4492B" w:rsidRDefault="001A1846">
      <w:pPr>
        <w:pStyle w:val="Verzeichnis2"/>
        <w:rPr>
          <w:del w:id="264" w:author="PH" w:date="2024-11-25T23:04:00Z" w16du:dateUtc="2024-11-25T22:04:00Z"/>
          <w:rFonts w:asciiTheme="minorHAnsi" w:eastAsiaTheme="minorEastAsia" w:hAnsiTheme="minorHAnsi" w:cstheme="minorBidi"/>
          <w:kern w:val="2"/>
          <w:lang w:eastAsia="en-GB"/>
          <w14:ligatures w14:val="standardContextual"/>
        </w:rPr>
      </w:pPr>
      <w:del w:id="265" w:author="PH" w:date="2024-11-25T23:04:00Z" w16du:dateUtc="2024-11-25T22:04:00Z">
        <w:r w:rsidRPr="00F4492B" w:rsidDel="00F4492B">
          <w:rPr>
            <w:rPrChange w:id="266" w:author="PH" w:date="2024-11-25T23:04:00Z" w16du:dateUtc="2024-11-25T22:04:00Z">
              <w:rPr>
                <w:rStyle w:val="Hyperlink"/>
              </w:rPr>
            </w:rPrChange>
          </w:rPr>
          <w:delText>5.3</w:delText>
        </w:r>
        <w:r w:rsidDel="00F4492B">
          <w:rPr>
            <w:rFonts w:asciiTheme="minorHAnsi" w:eastAsiaTheme="minorEastAsia" w:hAnsiTheme="minorHAnsi" w:cstheme="minorBidi"/>
            <w:kern w:val="2"/>
            <w:lang w:eastAsia="en-GB"/>
            <w14:ligatures w14:val="standardContextual"/>
          </w:rPr>
          <w:tab/>
        </w:r>
        <w:r w:rsidRPr="00F4492B" w:rsidDel="00F4492B">
          <w:rPr>
            <w:rPrChange w:id="267" w:author="PH" w:date="2024-11-25T23:04:00Z" w16du:dateUtc="2024-11-25T22:04:00Z">
              <w:rPr>
                <w:rStyle w:val="Hyperlink"/>
              </w:rPr>
            </w:rPrChange>
          </w:rPr>
          <w:delText>Resources and identifiers</w:delText>
        </w:r>
        <w:r w:rsidDel="00F4492B">
          <w:rPr>
            <w:webHidden/>
          </w:rPr>
          <w:tab/>
        </w:r>
        <w:r w:rsidR="00954576" w:rsidDel="00F4492B">
          <w:rPr>
            <w:webHidden/>
          </w:rPr>
          <w:delText>21</w:delText>
        </w:r>
      </w:del>
    </w:p>
    <w:p w14:paraId="385946E8" w14:textId="7DBDE5FA" w:rsidR="001A1846" w:rsidDel="00F4492B" w:rsidRDefault="001A1846">
      <w:pPr>
        <w:pStyle w:val="Verzeichnis3"/>
        <w:rPr>
          <w:del w:id="268" w:author="PH" w:date="2024-11-25T23:04:00Z" w16du:dateUtc="2024-11-25T22:04:00Z"/>
          <w:rFonts w:asciiTheme="minorHAnsi" w:eastAsiaTheme="minorEastAsia" w:hAnsiTheme="minorHAnsi" w:cstheme="minorBidi"/>
          <w:kern w:val="2"/>
          <w:lang w:eastAsia="en-GB"/>
          <w14:ligatures w14:val="standardContextual"/>
        </w:rPr>
      </w:pPr>
      <w:del w:id="269" w:author="PH" w:date="2024-11-25T23:04:00Z" w16du:dateUtc="2024-11-25T22:04:00Z">
        <w:r w:rsidRPr="00F4492B" w:rsidDel="00F4492B">
          <w:rPr>
            <w:rPrChange w:id="270" w:author="PH" w:date="2024-11-25T23:04:00Z" w16du:dateUtc="2024-11-25T22:04:00Z">
              <w:rPr>
                <w:rStyle w:val="Hyperlink"/>
              </w:rPr>
            </w:rPrChange>
          </w:rPr>
          <w:delText>5.3.1</w:delText>
        </w:r>
        <w:r w:rsidDel="00F4492B">
          <w:rPr>
            <w:rFonts w:asciiTheme="minorHAnsi" w:eastAsiaTheme="minorEastAsia" w:hAnsiTheme="minorHAnsi" w:cstheme="minorBidi"/>
            <w:kern w:val="2"/>
            <w:lang w:eastAsia="en-GB"/>
            <w14:ligatures w14:val="standardContextual"/>
          </w:rPr>
          <w:tab/>
        </w:r>
        <w:r w:rsidRPr="00F4492B" w:rsidDel="00F4492B">
          <w:rPr>
            <w:rPrChange w:id="271" w:author="PH" w:date="2024-11-25T23:04:00Z" w16du:dateUtc="2024-11-25T22:04:00Z">
              <w:rPr>
                <w:rStyle w:val="Hyperlink"/>
              </w:rPr>
            </w:rPrChange>
          </w:rPr>
          <w:delText>On the use of percent encoding</w:delText>
        </w:r>
        <w:r w:rsidDel="00F4492B">
          <w:rPr>
            <w:webHidden/>
          </w:rPr>
          <w:tab/>
        </w:r>
        <w:r w:rsidR="00954576" w:rsidDel="00F4492B">
          <w:rPr>
            <w:webHidden/>
          </w:rPr>
          <w:delText>22</w:delText>
        </w:r>
      </w:del>
    </w:p>
    <w:p w14:paraId="54020BBF" w14:textId="2DFF1F6E" w:rsidR="001A1846" w:rsidDel="00F4492B" w:rsidRDefault="001A1846">
      <w:pPr>
        <w:pStyle w:val="Verzeichnis3"/>
        <w:rPr>
          <w:del w:id="272" w:author="PH" w:date="2024-11-25T23:04:00Z" w16du:dateUtc="2024-11-25T22:04:00Z"/>
          <w:rFonts w:asciiTheme="minorHAnsi" w:eastAsiaTheme="minorEastAsia" w:hAnsiTheme="minorHAnsi" w:cstheme="minorBidi"/>
          <w:kern w:val="2"/>
          <w:lang w:eastAsia="en-GB"/>
          <w14:ligatures w14:val="standardContextual"/>
        </w:rPr>
      </w:pPr>
      <w:del w:id="273" w:author="PH" w:date="2024-11-25T23:04:00Z" w16du:dateUtc="2024-11-25T22:04:00Z">
        <w:r w:rsidRPr="00F4492B" w:rsidDel="00F4492B">
          <w:rPr>
            <w:rPrChange w:id="274" w:author="PH" w:date="2024-11-25T23:04:00Z" w16du:dateUtc="2024-11-25T22:04:00Z">
              <w:rPr>
                <w:rStyle w:val="Hyperlink"/>
              </w:rPr>
            </w:rPrChange>
          </w:rPr>
          <w:delText>5.3.2</w:delText>
        </w:r>
        <w:r w:rsidDel="00F4492B">
          <w:rPr>
            <w:rFonts w:asciiTheme="minorHAnsi" w:eastAsiaTheme="minorEastAsia" w:hAnsiTheme="minorHAnsi" w:cstheme="minorBidi"/>
            <w:kern w:val="2"/>
            <w:lang w:eastAsia="en-GB"/>
            <w14:ligatures w14:val="standardContextual"/>
          </w:rPr>
          <w:tab/>
        </w:r>
        <w:r w:rsidRPr="00F4492B" w:rsidDel="00F4492B">
          <w:rPr>
            <w:rPrChange w:id="275" w:author="PH" w:date="2024-11-25T23:04:00Z" w16du:dateUtc="2024-11-25T22:04:00Z">
              <w:rPr>
                <w:rStyle w:val="Hyperlink"/>
              </w:rPr>
            </w:rPrChange>
          </w:rPr>
          <w:delText>Using identifiers in the REST Resource URLs</w:delText>
        </w:r>
        <w:r w:rsidDel="00F4492B">
          <w:rPr>
            <w:webHidden/>
          </w:rPr>
          <w:tab/>
        </w:r>
        <w:r w:rsidR="00954576" w:rsidDel="00F4492B">
          <w:rPr>
            <w:webHidden/>
          </w:rPr>
          <w:delText>22</w:delText>
        </w:r>
      </w:del>
    </w:p>
    <w:p w14:paraId="6D897394" w14:textId="51886713" w:rsidR="001A1846" w:rsidDel="00F4492B" w:rsidRDefault="001A1846">
      <w:pPr>
        <w:pStyle w:val="Verzeichnis3"/>
        <w:rPr>
          <w:del w:id="276" w:author="PH" w:date="2024-11-25T23:04:00Z" w16du:dateUtc="2024-11-25T22:04:00Z"/>
          <w:rFonts w:asciiTheme="minorHAnsi" w:eastAsiaTheme="minorEastAsia" w:hAnsiTheme="minorHAnsi" w:cstheme="minorBidi"/>
          <w:kern w:val="2"/>
          <w:lang w:eastAsia="en-GB"/>
          <w14:ligatures w14:val="standardContextual"/>
        </w:rPr>
      </w:pPr>
      <w:del w:id="277" w:author="PH" w:date="2024-11-25T23:04:00Z" w16du:dateUtc="2024-11-25T22:04:00Z">
        <w:r w:rsidRPr="00F4492B" w:rsidDel="00F4492B">
          <w:rPr>
            <w:rPrChange w:id="278" w:author="PH" w:date="2024-11-25T23:04:00Z" w16du:dateUtc="2024-11-25T22:04:00Z">
              <w:rPr>
                <w:rStyle w:val="Hyperlink"/>
              </w:rPr>
            </w:rPrChange>
          </w:rPr>
          <w:delText>5.3.3</w:delText>
        </w:r>
        <w:r w:rsidDel="00F4492B">
          <w:rPr>
            <w:rFonts w:asciiTheme="minorHAnsi" w:eastAsiaTheme="minorEastAsia" w:hAnsiTheme="minorHAnsi" w:cstheme="minorBidi"/>
            <w:kern w:val="2"/>
            <w:lang w:eastAsia="en-GB"/>
            <w14:ligatures w14:val="standardContextual"/>
          </w:rPr>
          <w:tab/>
        </w:r>
        <w:r w:rsidRPr="00F4492B" w:rsidDel="00F4492B">
          <w:rPr>
            <w:rPrChange w:id="279" w:author="PH" w:date="2024-11-25T23:04:00Z" w16du:dateUtc="2024-11-25T22:04:00Z">
              <w:rPr>
                <w:rStyle w:val="Hyperlink"/>
              </w:rPr>
            </w:rPrChange>
          </w:rPr>
          <w:delText>Non-normative identifier example</w:delText>
        </w:r>
        <w:r w:rsidDel="00F4492B">
          <w:rPr>
            <w:webHidden/>
          </w:rPr>
          <w:tab/>
        </w:r>
        <w:r w:rsidR="00954576" w:rsidDel="00F4492B">
          <w:rPr>
            <w:webHidden/>
          </w:rPr>
          <w:delText>22</w:delText>
        </w:r>
      </w:del>
    </w:p>
    <w:p w14:paraId="4D23E2C3" w14:textId="734EDDCA" w:rsidR="001A1846" w:rsidDel="00F4492B" w:rsidRDefault="001A1846">
      <w:pPr>
        <w:pStyle w:val="Verzeichnis3"/>
        <w:rPr>
          <w:del w:id="280" w:author="PH" w:date="2024-11-25T23:04:00Z" w16du:dateUtc="2024-11-25T22:04:00Z"/>
          <w:rFonts w:asciiTheme="minorHAnsi" w:eastAsiaTheme="minorEastAsia" w:hAnsiTheme="minorHAnsi" w:cstheme="minorBidi"/>
          <w:kern w:val="2"/>
          <w:lang w:eastAsia="en-GB"/>
          <w14:ligatures w14:val="standardContextual"/>
        </w:rPr>
      </w:pPr>
      <w:del w:id="281" w:author="PH" w:date="2024-11-25T23:04:00Z" w16du:dateUtc="2024-11-25T22:04:00Z">
        <w:r w:rsidRPr="00F4492B" w:rsidDel="00F4492B">
          <w:rPr>
            <w:rPrChange w:id="282" w:author="PH" w:date="2024-11-25T23:04:00Z" w16du:dateUtc="2024-11-25T22:04:00Z">
              <w:rPr>
                <w:rStyle w:val="Hyperlink"/>
              </w:rPr>
            </w:rPrChange>
          </w:rPr>
          <w:delText>5.3.4</w:delText>
        </w:r>
        <w:r w:rsidDel="00F4492B">
          <w:rPr>
            <w:rFonts w:asciiTheme="minorHAnsi" w:eastAsiaTheme="minorEastAsia" w:hAnsiTheme="minorHAnsi" w:cstheme="minorBidi"/>
            <w:kern w:val="2"/>
            <w:lang w:eastAsia="en-GB"/>
            <w14:ligatures w14:val="standardContextual"/>
          </w:rPr>
          <w:tab/>
        </w:r>
        <w:r w:rsidRPr="00F4492B" w:rsidDel="00F4492B">
          <w:rPr>
            <w:rPrChange w:id="283" w:author="PH" w:date="2024-11-25T23:04:00Z" w16du:dateUtc="2024-11-25T22:04:00Z">
              <w:rPr>
                <w:rStyle w:val="Hyperlink"/>
              </w:rPr>
            </w:rPrChange>
          </w:rPr>
          <w:delText>Implementation considerations</w:delText>
        </w:r>
        <w:r w:rsidDel="00F4492B">
          <w:rPr>
            <w:webHidden/>
          </w:rPr>
          <w:tab/>
        </w:r>
        <w:r w:rsidR="00954576" w:rsidDel="00F4492B">
          <w:rPr>
            <w:webHidden/>
          </w:rPr>
          <w:delText>23</w:delText>
        </w:r>
      </w:del>
    </w:p>
    <w:p w14:paraId="74BF1F30" w14:textId="50B6A173" w:rsidR="001A1846" w:rsidDel="00F4492B" w:rsidRDefault="001A1846">
      <w:pPr>
        <w:pStyle w:val="Verzeichnis2"/>
        <w:rPr>
          <w:del w:id="284" w:author="PH" w:date="2024-11-25T23:04:00Z" w16du:dateUtc="2024-11-25T22:04:00Z"/>
          <w:rFonts w:asciiTheme="minorHAnsi" w:eastAsiaTheme="minorEastAsia" w:hAnsiTheme="minorHAnsi" w:cstheme="minorBidi"/>
          <w:kern w:val="2"/>
          <w:lang w:eastAsia="en-GB"/>
          <w14:ligatures w14:val="standardContextual"/>
        </w:rPr>
      </w:pPr>
      <w:del w:id="285" w:author="PH" w:date="2024-11-25T23:04:00Z" w16du:dateUtc="2024-11-25T22:04:00Z">
        <w:r w:rsidRPr="00F4492B" w:rsidDel="00F4492B">
          <w:rPr>
            <w:rPrChange w:id="286" w:author="PH" w:date="2024-11-25T23:04:00Z" w16du:dateUtc="2024-11-25T22:04:00Z">
              <w:rPr>
                <w:rStyle w:val="Hyperlink"/>
              </w:rPr>
            </w:rPrChange>
          </w:rPr>
          <w:delText>5.4</w:delText>
        </w:r>
        <w:r w:rsidDel="00F4492B">
          <w:rPr>
            <w:rFonts w:asciiTheme="minorHAnsi" w:eastAsiaTheme="minorEastAsia" w:hAnsiTheme="minorHAnsi" w:cstheme="minorBidi"/>
            <w:kern w:val="2"/>
            <w:lang w:eastAsia="en-GB"/>
            <w14:ligatures w14:val="standardContextual"/>
          </w:rPr>
          <w:tab/>
        </w:r>
        <w:r w:rsidRPr="00F4492B" w:rsidDel="00F4492B">
          <w:rPr>
            <w:rPrChange w:id="287" w:author="PH" w:date="2024-11-25T23:04:00Z" w16du:dateUtc="2024-11-25T22:04:00Z">
              <w:rPr>
                <w:rStyle w:val="Hyperlink"/>
              </w:rPr>
            </w:rPrChange>
          </w:rPr>
          <w:delText>Referencing the SMP REST binding</w:delText>
        </w:r>
        <w:r w:rsidDel="00F4492B">
          <w:rPr>
            <w:webHidden/>
          </w:rPr>
          <w:tab/>
        </w:r>
        <w:r w:rsidR="00954576" w:rsidDel="00F4492B">
          <w:rPr>
            <w:webHidden/>
          </w:rPr>
          <w:delText>23</w:delText>
        </w:r>
      </w:del>
    </w:p>
    <w:p w14:paraId="631C7829" w14:textId="6CD1082B" w:rsidR="001A1846" w:rsidDel="00F4492B" w:rsidRDefault="001A1846">
      <w:pPr>
        <w:pStyle w:val="Verzeichnis2"/>
        <w:rPr>
          <w:del w:id="288" w:author="PH" w:date="2024-11-25T23:04:00Z" w16du:dateUtc="2024-11-25T22:04:00Z"/>
          <w:rFonts w:asciiTheme="minorHAnsi" w:eastAsiaTheme="minorEastAsia" w:hAnsiTheme="minorHAnsi" w:cstheme="minorBidi"/>
          <w:kern w:val="2"/>
          <w:lang w:eastAsia="en-GB"/>
          <w14:ligatures w14:val="standardContextual"/>
        </w:rPr>
      </w:pPr>
      <w:del w:id="289" w:author="PH" w:date="2024-11-25T23:04:00Z" w16du:dateUtc="2024-11-25T22:04:00Z">
        <w:r w:rsidRPr="00F4492B" w:rsidDel="00F4492B">
          <w:rPr>
            <w:rPrChange w:id="290" w:author="PH" w:date="2024-11-25T23:04:00Z" w16du:dateUtc="2024-11-25T22:04:00Z">
              <w:rPr>
                <w:rStyle w:val="Hyperlink"/>
              </w:rPr>
            </w:rPrChange>
          </w:rPr>
          <w:delText>5.5</w:delText>
        </w:r>
        <w:r w:rsidDel="00F4492B">
          <w:rPr>
            <w:rFonts w:asciiTheme="minorHAnsi" w:eastAsiaTheme="minorEastAsia" w:hAnsiTheme="minorHAnsi" w:cstheme="minorBidi"/>
            <w:kern w:val="2"/>
            <w:lang w:eastAsia="en-GB"/>
            <w14:ligatures w14:val="standardContextual"/>
          </w:rPr>
          <w:tab/>
        </w:r>
        <w:r w:rsidRPr="00F4492B" w:rsidDel="00F4492B">
          <w:rPr>
            <w:rPrChange w:id="291" w:author="PH" w:date="2024-11-25T23:04:00Z" w16du:dateUtc="2024-11-25T22:04:00Z">
              <w:rPr>
                <w:rStyle w:val="Hyperlink"/>
              </w:rPr>
            </w:rPrChange>
          </w:rPr>
          <w:delText>Security</w:delText>
        </w:r>
        <w:r w:rsidDel="00F4492B">
          <w:rPr>
            <w:webHidden/>
          </w:rPr>
          <w:tab/>
        </w:r>
        <w:r w:rsidR="00954576" w:rsidDel="00F4492B">
          <w:rPr>
            <w:webHidden/>
          </w:rPr>
          <w:delText>23</w:delText>
        </w:r>
      </w:del>
    </w:p>
    <w:p w14:paraId="563AA352" w14:textId="17DE9338" w:rsidR="001A1846" w:rsidDel="00F4492B" w:rsidRDefault="001A1846">
      <w:pPr>
        <w:pStyle w:val="Verzeichnis3"/>
        <w:rPr>
          <w:del w:id="292" w:author="PH" w:date="2024-11-25T23:04:00Z" w16du:dateUtc="2024-11-25T22:04:00Z"/>
          <w:rFonts w:asciiTheme="minorHAnsi" w:eastAsiaTheme="minorEastAsia" w:hAnsiTheme="minorHAnsi" w:cstheme="minorBidi"/>
          <w:kern w:val="2"/>
          <w:lang w:eastAsia="en-GB"/>
          <w14:ligatures w14:val="standardContextual"/>
        </w:rPr>
      </w:pPr>
      <w:del w:id="293" w:author="PH" w:date="2024-11-25T23:04:00Z" w16du:dateUtc="2024-11-25T22:04:00Z">
        <w:r w:rsidRPr="00F4492B" w:rsidDel="00F4492B">
          <w:rPr>
            <w:rPrChange w:id="294" w:author="PH" w:date="2024-11-25T23:04:00Z" w16du:dateUtc="2024-11-25T22:04:00Z">
              <w:rPr>
                <w:rStyle w:val="Hyperlink"/>
              </w:rPr>
            </w:rPrChange>
          </w:rPr>
          <w:delText>5.5.1</w:delText>
        </w:r>
        <w:r w:rsidDel="00F4492B">
          <w:rPr>
            <w:rFonts w:asciiTheme="minorHAnsi" w:eastAsiaTheme="minorEastAsia" w:hAnsiTheme="minorHAnsi" w:cstheme="minorBidi"/>
            <w:kern w:val="2"/>
            <w:lang w:eastAsia="en-GB"/>
            <w14:ligatures w14:val="standardContextual"/>
          </w:rPr>
          <w:tab/>
        </w:r>
        <w:r w:rsidRPr="00F4492B" w:rsidDel="00F4492B">
          <w:rPr>
            <w:rPrChange w:id="295" w:author="PH" w:date="2024-11-25T23:04:00Z" w16du:dateUtc="2024-11-25T22:04:00Z">
              <w:rPr>
                <w:rStyle w:val="Hyperlink"/>
              </w:rPr>
            </w:rPrChange>
          </w:rPr>
          <w:delText>Message signature</w:delText>
        </w:r>
        <w:r w:rsidDel="00F4492B">
          <w:rPr>
            <w:webHidden/>
          </w:rPr>
          <w:tab/>
        </w:r>
        <w:r w:rsidR="00954576" w:rsidDel="00F4492B">
          <w:rPr>
            <w:webHidden/>
          </w:rPr>
          <w:delText>23</w:delText>
        </w:r>
      </w:del>
    </w:p>
    <w:p w14:paraId="2298663E" w14:textId="68E4AE0F" w:rsidR="001A1846" w:rsidDel="00F4492B" w:rsidRDefault="001A1846">
      <w:pPr>
        <w:pStyle w:val="Verzeichnis3"/>
        <w:rPr>
          <w:del w:id="296" w:author="PH" w:date="2024-11-25T23:04:00Z" w16du:dateUtc="2024-11-25T22:04:00Z"/>
          <w:rFonts w:asciiTheme="minorHAnsi" w:eastAsiaTheme="minorEastAsia" w:hAnsiTheme="minorHAnsi" w:cstheme="minorBidi"/>
          <w:kern w:val="2"/>
          <w:lang w:eastAsia="en-GB"/>
          <w14:ligatures w14:val="standardContextual"/>
        </w:rPr>
      </w:pPr>
      <w:del w:id="297" w:author="PH" w:date="2024-11-25T23:04:00Z" w16du:dateUtc="2024-11-25T22:04:00Z">
        <w:r w:rsidRPr="00F4492B" w:rsidDel="00F4492B">
          <w:rPr>
            <w:rPrChange w:id="298" w:author="PH" w:date="2024-11-25T23:04:00Z" w16du:dateUtc="2024-11-25T22:04:00Z">
              <w:rPr>
                <w:rStyle w:val="Hyperlink"/>
              </w:rPr>
            </w:rPrChange>
          </w:rPr>
          <w:delText>5.5.2</w:delText>
        </w:r>
        <w:r w:rsidDel="00F4492B">
          <w:rPr>
            <w:rFonts w:asciiTheme="minorHAnsi" w:eastAsiaTheme="minorEastAsia" w:hAnsiTheme="minorHAnsi" w:cstheme="minorBidi"/>
            <w:kern w:val="2"/>
            <w:lang w:eastAsia="en-GB"/>
            <w14:ligatures w14:val="standardContextual"/>
          </w:rPr>
          <w:tab/>
        </w:r>
        <w:r w:rsidRPr="00F4492B" w:rsidDel="00F4492B">
          <w:rPr>
            <w:rPrChange w:id="299" w:author="PH" w:date="2024-11-25T23:04:00Z" w16du:dateUtc="2024-11-25T22:04:00Z">
              <w:rPr>
                <w:rStyle w:val="Hyperlink"/>
              </w:rPr>
            </w:rPrChange>
          </w:rPr>
          <w:delText>Verifying the signature</w:delText>
        </w:r>
        <w:r w:rsidDel="00F4492B">
          <w:rPr>
            <w:webHidden/>
          </w:rPr>
          <w:tab/>
        </w:r>
        <w:r w:rsidR="00954576" w:rsidDel="00F4492B">
          <w:rPr>
            <w:webHidden/>
          </w:rPr>
          <w:delText>24</w:delText>
        </w:r>
      </w:del>
    </w:p>
    <w:p w14:paraId="4B97301D" w14:textId="4003EDB2" w:rsidR="001A1846" w:rsidDel="00F4492B" w:rsidRDefault="001A1846">
      <w:pPr>
        <w:pStyle w:val="Verzeichnis3"/>
        <w:rPr>
          <w:del w:id="300" w:author="PH" w:date="2024-11-25T23:04:00Z" w16du:dateUtc="2024-11-25T22:04:00Z"/>
          <w:rFonts w:asciiTheme="minorHAnsi" w:eastAsiaTheme="minorEastAsia" w:hAnsiTheme="minorHAnsi" w:cstheme="minorBidi"/>
          <w:kern w:val="2"/>
          <w:lang w:eastAsia="en-GB"/>
          <w14:ligatures w14:val="standardContextual"/>
        </w:rPr>
      </w:pPr>
      <w:del w:id="301" w:author="PH" w:date="2024-11-25T23:04:00Z" w16du:dateUtc="2024-11-25T22:04:00Z">
        <w:r w:rsidRPr="00F4492B" w:rsidDel="00F4492B">
          <w:rPr>
            <w:rPrChange w:id="302" w:author="PH" w:date="2024-11-25T23:04:00Z" w16du:dateUtc="2024-11-25T22:04:00Z">
              <w:rPr>
                <w:rStyle w:val="Hyperlink"/>
              </w:rPr>
            </w:rPrChange>
          </w:rPr>
          <w:delText>5.5.3</w:delText>
        </w:r>
        <w:r w:rsidDel="00F4492B">
          <w:rPr>
            <w:rFonts w:asciiTheme="minorHAnsi" w:eastAsiaTheme="minorEastAsia" w:hAnsiTheme="minorHAnsi" w:cstheme="minorBidi"/>
            <w:kern w:val="2"/>
            <w:lang w:eastAsia="en-GB"/>
            <w14:ligatures w14:val="standardContextual"/>
          </w:rPr>
          <w:tab/>
        </w:r>
        <w:r w:rsidRPr="00F4492B" w:rsidDel="00F4492B">
          <w:rPr>
            <w:rPrChange w:id="303" w:author="PH" w:date="2024-11-25T23:04:00Z" w16du:dateUtc="2024-11-25T22:04:00Z">
              <w:rPr>
                <w:rStyle w:val="Hyperlink"/>
              </w:rPr>
            </w:rPrChange>
          </w:rPr>
          <w:delText>Verifying the signature of the destination SMP</w:delText>
        </w:r>
        <w:r w:rsidDel="00F4492B">
          <w:rPr>
            <w:webHidden/>
          </w:rPr>
          <w:tab/>
        </w:r>
        <w:r w:rsidR="00954576" w:rsidDel="00F4492B">
          <w:rPr>
            <w:webHidden/>
          </w:rPr>
          <w:delText>24</w:delText>
        </w:r>
      </w:del>
    </w:p>
    <w:p w14:paraId="021DAF57" w14:textId="0F9734BE" w:rsidR="001A1846" w:rsidDel="00F4492B" w:rsidRDefault="001A1846">
      <w:pPr>
        <w:pStyle w:val="Verzeichnis1"/>
        <w:rPr>
          <w:del w:id="304" w:author="PH" w:date="2024-11-25T23:04:00Z" w16du:dateUtc="2024-11-25T22:04:00Z"/>
          <w:rFonts w:asciiTheme="minorHAnsi" w:eastAsiaTheme="minorEastAsia" w:hAnsiTheme="minorHAnsi" w:cstheme="minorBidi"/>
          <w:kern w:val="2"/>
          <w:sz w:val="22"/>
          <w:lang w:eastAsia="en-GB"/>
          <w14:ligatures w14:val="standardContextual"/>
        </w:rPr>
      </w:pPr>
      <w:del w:id="305" w:author="PH" w:date="2024-11-25T23:04:00Z" w16du:dateUtc="2024-11-25T22:04:00Z">
        <w:r w:rsidRPr="00F4492B" w:rsidDel="00F4492B">
          <w:rPr>
            <w:rPrChange w:id="306" w:author="PH" w:date="2024-11-25T23:04:00Z" w16du:dateUtc="2024-11-25T22:04:00Z">
              <w:rPr>
                <w:rStyle w:val="Hyperlink"/>
              </w:rPr>
            </w:rPrChange>
          </w:rPr>
          <w:delText>6</w:delText>
        </w:r>
        <w:r w:rsidDel="00F4492B">
          <w:rPr>
            <w:rFonts w:asciiTheme="minorHAnsi" w:eastAsiaTheme="minorEastAsia" w:hAnsiTheme="minorHAnsi" w:cstheme="minorBidi"/>
            <w:kern w:val="2"/>
            <w:sz w:val="22"/>
            <w:lang w:eastAsia="en-GB"/>
            <w14:ligatures w14:val="standardContextual"/>
          </w:rPr>
          <w:tab/>
        </w:r>
        <w:r w:rsidRPr="00F4492B" w:rsidDel="00F4492B">
          <w:rPr>
            <w:rPrChange w:id="307" w:author="PH" w:date="2024-11-25T23:04:00Z" w16du:dateUtc="2024-11-25T22:04:00Z">
              <w:rPr>
                <w:rStyle w:val="Hyperlink"/>
              </w:rPr>
            </w:rPrChange>
          </w:rPr>
          <w:delText>Appendix A: Schema for the REST interface</w:delText>
        </w:r>
        <w:r w:rsidDel="00F4492B">
          <w:rPr>
            <w:webHidden/>
          </w:rPr>
          <w:tab/>
        </w:r>
        <w:r w:rsidR="00954576" w:rsidDel="00F4492B">
          <w:rPr>
            <w:webHidden/>
          </w:rPr>
          <w:delText>25</w:delText>
        </w:r>
      </w:del>
    </w:p>
    <w:p w14:paraId="47DC582C" w14:textId="032F3CA5" w:rsidR="001A1846" w:rsidDel="00F4492B" w:rsidRDefault="001A1846">
      <w:pPr>
        <w:pStyle w:val="Verzeichnis2"/>
        <w:rPr>
          <w:del w:id="308" w:author="PH" w:date="2024-11-25T23:04:00Z" w16du:dateUtc="2024-11-25T22:04:00Z"/>
          <w:rFonts w:asciiTheme="minorHAnsi" w:eastAsiaTheme="minorEastAsia" w:hAnsiTheme="minorHAnsi" w:cstheme="minorBidi"/>
          <w:kern w:val="2"/>
          <w:lang w:eastAsia="en-GB"/>
          <w14:ligatures w14:val="standardContextual"/>
        </w:rPr>
      </w:pPr>
      <w:del w:id="309" w:author="PH" w:date="2024-11-25T23:04:00Z" w16du:dateUtc="2024-11-25T22:04:00Z">
        <w:r w:rsidRPr="00F4492B" w:rsidDel="00F4492B">
          <w:rPr>
            <w:rPrChange w:id="310" w:author="PH" w:date="2024-11-25T23:04:00Z" w16du:dateUtc="2024-11-25T22:04:00Z">
              <w:rPr>
                <w:rStyle w:val="Hyperlink"/>
              </w:rPr>
            </w:rPrChange>
          </w:rPr>
          <w:delText>6.1</w:delText>
        </w:r>
        <w:r w:rsidDel="00F4492B">
          <w:rPr>
            <w:rFonts w:asciiTheme="minorHAnsi" w:eastAsiaTheme="minorEastAsia" w:hAnsiTheme="minorHAnsi" w:cstheme="minorBidi"/>
            <w:kern w:val="2"/>
            <w:lang w:eastAsia="en-GB"/>
            <w14:ligatures w14:val="standardContextual"/>
          </w:rPr>
          <w:tab/>
        </w:r>
        <w:r w:rsidRPr="00F4492B" w:rsidDel="00F4492B">
          <w:rPr>
            <w:rPrChange w:id="311" w:author="PH" w:date="2024-11-25T23:04:00Z" w16du:dateUtc="2024-11-25T22:04:00Z">
              <w:rPr>
                <w:rStyle w:val="Hyperlink"/>
              </w:rPr>
            </w:rPrChange>
          </w:rPr>
          <w:delText>peppol-smp-types-v1.xsd (non-normative)</w:delText>
        </w:r>
        <w:r w:rsidDel="00F4492B">
          <w:rPr>
            <w:webHidden/>
          </w:rPr>
          <w:tab/>
        </w:r>
        <w:r w:rsidR="00954576" w:rsidDel="00F4492B">
          <w:rPr>
            <w:webHidden/>
          </w:rPr>
          <w:delText>25</w:delText>
        </w:r>
      </w:del>
    </w:p>
    <w:p w14:paraId="036DAD82" w14:textId="6B2F7955" w:rsidR="00840E57" w:rsidRPr="00A16654" w:rsidRDefault="008D4382" w:rsidP="00C66CC9">
      <w:pPr>
        <w:sectPr w:rsidR="00840E57" w:rsidRPr="00A16654" w:rsidSect="004C7586">
          <w:headerReference w:type="default" r:id="rId11"/>
          <w:footerReference w:type="default" r:id="rId12"/>
          <w:footerReference w:type="first" r:id="rId13"/>
          <w:pgSz w:w="11906" w:h="16838"/>
          <w:pgMar w:top="1418" w:right="1418" w:bottom="1418" w:left="1418" w:header="709" w:footer="709" w:gutter="0"/>
          <w:cols w:space="708"/>
          <w:titlePg/>
          <w:docGrid w:linePitch="360"/>
        </w:sectPr>
      </w:pPr>
      <w:r w:rsidRPr="00A16654">
        <w:fldChar w:fldCharType="end"/>
      </w:r>
      <w:bookmarkStart w:id="314" w:name="_Toc316247562"/>
    </w:p>
    <w:p w14:paraId="21A6053B" w14:textId="77777777" w:rsidR="00455E1E" w:rsidRPr="00A16654" w:rsidRDefault="00483A49" w:rsidP="00E15FB4">
      <w:pPr>
        <w:pStyle w:val="berschrift1"/>
      </w:pPr>
      <w:bookmarkStart w:id="315" w:name="_Toc183468261"/>
      <w:r w:rsidRPr="00A16654">
        <w:lastRenderedPageBreak/>
        <w:t>Introduction</w:t>
      </w:r>
      <w:bookmarkEnd w:id="315"/>
    </w:p>
    <w:p w14:paraId="79237A54" w14:textId="77777777" w:rsidR="008B7848" w:rsidRPr="00A16654" w:rsidRDefault="008B7848" w:rsidP="008B7848">
      <w:pPr>
        <w:pStyle w:val="berschrift2"/>
      </w:pPr>
      <w:bookmarkStart w:id="316" w:name="_Toc183468262"/>
      <w:r w:rsidRPr="00A16654">
        <w:t>Objective</w:t>
      </w:r>
      <w:bookmarkEnd w:id="316"/>
    </w:p>
    <w:p w14:paraId="6118D6CF" w14:textId="77777777" w:rsidR="008B7848" w:rsidRPr="00A16654" w:rsidRDefault="008B7848" w:rsidP="008A0862">
      <w:r w:rsidRPr="00A16654">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317" w:name="_Toc183468263"/>
      <w:r w:rsidRPr="00A16654">
        <w:t>Scope</w:t>
      </w:r>
      <w:bookmarkEnd w:id="317"/>
    </w:p>
    <w:bookmarkEnd w:id="314"/>
    <w:p w14:paraId="3BBE417A" w14:textId="5E9AE3C4" w:rsidR="008B7848" w:rsidRPr="00A16654" w:rsidRDefault="008B7848" w:rsidP="008A0862">
      <w:r w:rsidRPr="00A16654">
        <w:t xml:space="preserve">This specification relates to the Technical Transport Layer i.e. </w:t>
      </w:r>
      <w:del w:id="318" w:author="PH" w:date="2024-11-20T22:16:00Z" w16du:dateUtc="2024-11-20T21:16:00Z">
        <w:r w:rsidRPr="00A16654" w:rsidDel="003857F6">
          <w:delText xml:space="preserve">BusDox </w:delText>
        </w:r>
      </w:del>
      <w:ins w:id="319" w:author="PH" w:date="2024-11-20T22:16:00Z" w16du:dateUtc="2024-11-20T21:16:00Z">
        <w:r w:rsidR="003857F6">
          <w:t>Peppol Network</w:t>
        </w:r>
        <w:r w:rsidR="003857F6" w:rsidRPr="00A16654">
          <w:t xml:space="preserve"> </w:t>
        </w:r>
      </w:ins>
      <w:r w:rsidRPr="00A16654">
        <w:t xml:space="preserve">specifications. The </w:t>
      </w:r>
      <w:del w:id="320" w:author="PH" w:date="2024-11-20T22:16:00Z" w16du:dateUtc="2024-11-20T21:16:00Z">
        <w:r w:rsidRPr="00A16654" w:rsidDel="003857F6">
          <w:delText xml:space="preserve">BusDox </w:delText>
        </w:r>
      </w:del>
      <w:ins w:id="321" w:author="PH" w:date="2024-11-20T22:16:00Z" w16du:dateUtc="2024-11-20T21:16:00Z">
        <w:r w:rsidR="003857F6">
          <w:t>Peppol Network</w:t>
        </w:r>
        <w:r w:rsidR="003857F6" w:rsidRPr="00A16654">
          <w:t xml:space="preserve"> </w:t>
        </w:r>
      </w:ins>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77777777"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5C15A7E9"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1</w:t>
      </w:r>
      <w:r w:rsidR="0036547D" w:rsidRPr="00A16654">
        <w:rPr>
          <w:noProof/>
        </w:rPr>
        <w:fldChar w:fldCharType="end"/>
      </w:r>
      <w:r w:rsidRPr="00A16654">
        <w:t>: Peppol Interoperability</w:t>
      </w:r>
    </w:p>
    <w:p w14:paraId="59EA10B5" w14:textId="77777777" w:rsidR="00B12AED" w:rsidRPr="00A16654" w:rsidRDefault="00B12AED" w:rsidP="00B12AED">
      <w:pPr>
        <w:pStyle w:val="berschrift2"/>
      </w:pPr>
      <w:bookmarkStart w:id="322" w:name="_Toc183468264"/>
      <w:r w:rsidRPr="00A16654">
        <w:t>Goals and non-goals</w:t>
      </w:r>
      <w:bookmarkEnd w:id="322"/>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782B4627" w:rsidR="00B12AED" w:rsidRPr="00A16654" w:rsidRDefault="00B12AED" w:rsidP="00B12AED">
      <w:r w:rsidRPr="00A16654">
        <w:t xml:space="preserve">Service Metadata Publishers may be subject to additional constraints of agreements and governance frameworks within instances of the </w:t>
      </w:r>
      <w:del w:id="323" w:author="PH" w:date="2024-11-20T22:16:00Z" w16du:dateUtc="2024-11-20T21:16:00Z">
        <w:r w:rsidRPr="00A16654" w:rsidDel="003857F6">
          <w:delText xml:space="preserve">BUSDOX </w:delText>
        </w:r>
      </w:del>
      <w:ins w:id="324" w:author="PH" w:date="2024-11-20T22:16:00Z" w16du:dateUtc="2024-11-20T21:16:00Z">
        <w:r w:rsidR="003857F6">
          <w:t>Peppol Network</w:t>
        </w:r>
        <w:r w:rsidR="003857F6" w:rsidRPr="00A16654">
          <w:t xml:space="preserve"> </w:t>
        </w:r>
      </w:ins>
      <w:r w:rsidRPr="00A16654">
        <w:t>infrastructure not covered in this specification, which only addresses the technical interface of such a service.</w:t>
      </w:r>
    </w:p>
    <w:p w14:paraId="6294405A" w14:textId="77777777" w:rsidR="00B12AED" w:rsidRPr="00A16654" w:rsidRDefault="0075345B" w:rsidP="0075345B">
      <w:pPr>
        <w:pStyle w:val="berschrift2"/>
      </w:pPr>
      <w:bookmarkStart w:id="325" w:name="_Toc183468265"/>
      <w:r w:rsidRPr="00A16654">
        <w:t>Terminology</w:t>
      </w:r>
      <w:bookmarkEnd w:id="32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7777777" w:rsidR="00D45692" w:rsidRPr="00A16654" w:rsidRDefault="00D45692" w:rsidP="00D45692">
      <w:pPr>
        <w:pStyle w:val="berschrift3"/>
        <w:rPr>
          <w:lang w:eastAsia="it-IT"/>
        </w:rPr>
      </w:pPr>
      <w:bookmarkStart w:id="326" w:name="_Toc183468266"/>
      <w:r w:rsidRPr="00A16654">
        <w:rPr>
          <w:lang w:eastAsia="it-IT"/>
        </w:rPr>
        <w:lastRenderedPageBreak/>
        <w:t>Notational conventions</w:t>
      </w:r>
      <w:bookmarkEnd w:id="32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77777777" w:rsidR="00D45692" w:rsidRPr="00A16654" w:rsidRDefault="00D45692" w:rsidP="00D45692">
      <w:pPr>
        <w:pStyle w:val="berschrift3"/>
        <w:rPr>
          <w:lang w:eastAsia="it-IT"/>
        </w:rPr>
      </w:pPr>
      <w:bookmarkStart w:id="327" w:name="_Toc183468267"/>
      <w:r w:rsidRPr="00A16654">
        <w:rPr>
          <w:lang w:eastAsia="it-IT"/>
        </w:rPr>
        <w:t>Normative references</w:t>
      </w:r>
      <w:bookmarkEnd w:id="327"/>
    </w:p>
    <w:p w14:paraId="4981ADA6" w14:textId="7421E21F"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r w:rsidR="007042D4">
        <w:fldChar w:fldCharType="begin"/>
      </w:r>
      <w:r w:rsidR="007042D4">
        <w:instrText>HYPERLINK "https://www.w3.org/TR/xmldsig-core1/"</w:instrText>
      </w:r>
      <w:ins w:id="328" w:author="PH" w:date="2024-11-25T23:04:00Z" w16du:dateUtc="2024-11-25T22:04:00Z"/>
      <w:r w:rsidR="007042D4">
        <w:fldChar w:fldCharType="separate"/>
      </w:r>
      <w:r w:rsidR="007042D4" w:rsidRPr="00622F83">
        <w:rPr>
          <w:rStyle w:val="Hyperlink"/>
          <w:lang w:eastAsia="it-IT"/>
        </w:rPr>
        <w:t>https://www.w3.org/TR/xmldsig-core1/</w:t>
      </w:r>
      <w:r w:rsidR="007042D4">
        <w:rPr>
          <w:rStyle w:val="Hyperlink"/>
          <w:lang w:eastAsia="it-IT"/>
        </w:rPr>
        <w:fldChar w:fldCharType="end"/>
      </w:r>
    </w:p>
    <w:p w14:paraId="0EEF976B" w14:textId="5F4EEBD7"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r w:rsidR="00447CD4">
        <w:fldChar w:fldCharType="begin"/>
      </w:r>
      <w:r w:rsidR="00447CD4">
        <w:instrText>HYPERLINK "http://tools.ietf.org/html/rfc3986"</w:instrText>
      </w:r>
      <w:ins w:id="329" w:author="PH" w:date="2024-11-25T23:04:00Z" w16du:dateUtc="2024-11-25T22:04:00Z"/>
      <w:r w:rsidR="00447CD4">
        <w:fldChar w:fldCharType="separate"/>
      </w:r>
      <w:r w:rsidR="00447CD4" w:rsidRPr="00A16654">
        <w:rPr>
          <w:rStyle w:val="Hyperlink"/>
          <w:lang w:eastAsia="it-IT"/>
        </w:rPr>
        <w:t>http://tools.ietf.org/html/rfc3986</w:t>
      </w:r>
      <w:r w:rsidR="00447CD4">
        <w:rPr>
          <w:rStyle w:val="Hyperlink"/>
          <w:lang w:eastAsia="it-IT"/>
        </w:rPr>
        <w:fldChar w:fldCharType="end"/>
      </w:r>
    </w:p>
    <w:p w14:paraId="18909CBF" w14:textId="1B0B8E73"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r w:rsidR="00F0074B">
        <w:fldChar w:fldCharType="begin"/>
      </w:r>
      <w:r w:rsidR="00F0074B">
        <w:instrText>HYPERLINK "http://www.w3.org/TR/2005/CR-ws-addrcore-20050817/"</w:instrText>
      </w:r>
      <w:ins w:id="330" w:author="PH" w:date="2024-11-25T23:04:00Z" w16du:dateUtc="2024-11-25T22:04:00Z"/>
      <w:r w:rsidR="00F0074B">
        <w:fldChar w:fldCharType="separate"/>
      </w:r>
      <w:r w:rsidR="00F0074B" w:rsidRPr="00A16654">
        <w:rPr>
          <w:rStyle w:val="Hyperlink"/>
          <w:lang w:eastAsia="it-IT"/>
        </w:rPr>
        <w:t>http://www.w3.org/TR/2005/CR-ws-addrcore-20050817/</w:t>
      </w:r>
      <w:r w:rsidR="00F0074B">
        <w:rPr>
          <w:rStyle w:val="Hyperlink"/>
          <w:lang w:eastAsia="it-IT"/>
        </w:rPr>
        <w:fldChar w:fldCharType="end"/>
      </w:r>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r w:rsidR="00474A44">
        <w:fldChar w:fldCharType="begin"/>
      </w:r>
      <w:r w:rsidR="00474A44">
        <w:instrText>HYPERLINK "http://www.w3.org/TR/wsaddr-soap/"</w:instrText>
      </w:r>
      <w:ins w:id="331" w:author="PH" w:date="2024-11-25T23:04:00Z" w16du:dateUtc="2024-11-25T22:04:00Z"/>
      <w:r w:rsidR="00474A44">
        <w:fldChar w:fldCharType="separate"/>
      </w:r>
      <w:r w:rsidR="00474A44" w:rsidRPr="00A16654">
        <w:rPr>
          <w:rStyle w:val="Hyperlink"/>
          <w:lang w:eastAsia="it-IT"/>
        </w:rPr>
        <w:t>http://www.w3.org/TR/wsaddr-soap/</w:t>
      </w:r>
      <w:r w:rsidR="00474A44">
        <w:rPr>
          <w:rStyle w:val="Hyperlink"/>
          <w:lang w:eastAsia="it-IT"/>
        </w:rPr>
        <w:fldChar w:fldCharType="end"/>
      </w:r>
    </w:p>
    <w:p w14:paraId="7ED9F9B0" w14:textId="1E52C987"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r w:rsidR="00474A44">
        <w:fldChar w:fldCharType="begin"/>
      </w:r>
      <w:r w:rsidR="00474A44">
        <w:instrText>HYPERLINK "http://www.ietf.org/rfc/rfc2119.txt"</w:instrText>
      </w:r>
      <w:ins w:id="332" w:author="PH" w:date="2024-11-25T23:04:00Z" w16du:dateUtc="2024-11-25T22:04:00Z"/>
      <w:r w:rsidR="00474A44">
        <w:fldChar w:fldCharType="separate"/>
      </w:r>
      <w:r w:rsidR="00474A44" w:rsidRPr="00A16654">
        <w:rPr>
          <w:rStyle w:val="Hyperlink"/>
          <w:lang w:eastAsia="it-IT"/>
        </w:rPr>
        <w:t>http://www.ietf.org/rfc/rfc2119.txt</w:t>
      </w:r>
      <w:r w:rsidR="00474A44">
        <w:rPr>
          <w:rStyle w:val="Hyperlink"/>
          <w:lang w:eastAsia="it-IT"/>
        </w:rPr>
        <w:fldChar w:fldCharType="end"/>
      </w:r>
    </w:p>
    <w:p w14:paraId="0B4CDEE2" w14:textId="16DCDD9C"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del w:id="333" w:author="PH" w:date="2024-11-20T22:17:00Z" w16du:dateUtc="2024-11-20T21:17:00Z">
        <w:r w:rsidR="000D6CD4" w:rsidRPr="00A16654" w:rsidDel="003857F6">
          <w:rPr>
            <w:lang w:eastAsia="it-IT"/>
          </w:rPr>
          <w:delText>1</w:delText>
        </w:r>
      </w:del>
      <w:ins w:id="334" w:author="PH" w:date="2024-11-20T22:17:00Z" w16du:dateUtc="2024-11-20T21:17:00Z">
        <w:r w:rsidR="003857F6">
          <w:rPr>
            <w:lang w:eastAsia="it-IT"/>
          </w:rPr>
          <w:t>4</w:t>
        </w:r>
      </w:ins>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ins w:id="335" w:author="PH" w:date="2024-11-25T23:05:00Z" w16du:dateUtc="2024-11-25T22:05:00Z">
        <w:r w:rsidR="00A95026">
          <w:rPr>
            <w:lang w:eastAsia="it-IT"/>
          </w:rPr>
          <w:fldChar w:fldCharType="begin"/>
        </w:r>
        <w:r w:rsidR="00A95026">
          <w:rPr>
            <w:lang w:eastAsia="it-IT"/>
          </w:rPr>
          <w:instrText>HYPERLINK "https://docs.peppol.eu/edelivery/"</w:instrText>
        </w:r>
        <w:r w:rsidR="00A95026">
          <w:rPr>
            <w:lang w:eastAsia="it-IT"/>
          </w:rPr>
        </w:r>
        <w:r w:rsidR="00A95026">
          <w:rPr>
            <w:lang w:eastAsia="it-IT"/>
          </w:rPr>
          <w:fldChar w:fldCharType="separate"/>
        </w:r>
        <w:r w:rsidR="00A95026" w:rsidRPr="00A95026">
          <w:rPr>
            <w:rStyle w:val="Hyperlink"/>
            <w:lang w:eastAsia="it-IT"/>
          </w:rPr>
          <w:t>https://docs.peppol.eu/edelivery/</w:t>
        </w:r>
        <w:r w:rsidR="00A95026">
          <w:rPr>
            <w:lang w:eastAsia="it-IT"/>
          </w:rPr>
          <w:fldChar w:fldCharType="end"/>
        </w:r>
      </w:ins>
    </w:p>
    <w:p w14:paraId="1F0F4704" w14:textId="77777777" w:rsidR="00D45692" w:rsidRPr="00A16654" w:rsidRDefault="00D45692" w:rsidP="00D45692">
      <w:pPr>
        <w:pStyle w:val="berschrift3"/>
        <w:rPr>
          <w:lang w:eastAsia="it-IT"/>
        </w:rPr>
      </w:pPr>
      <w:bookmarkStart w:id="336" w:name="_Toc183468268"/>
      <w:r w:rsidRPr="00A16654">
        <w:rPr>
          <w:lang w:eastAsia="it-IT"/>
        </w:rPr>
        <w:t>Non-normative references</w:t>
      </w:r>
      <w:bookmarkEnd w:id="336"/>
    </w:p>
    <w:p w14:paraId="28241FCC" w14:textId="26C30DB7"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r w:rsidR="00474A44">
        <w:fldChar w:fldCharType="begin"/>
      </w:r>
      <w:r w:rsidR="00474A44">
        <w:instrText>HYPERLINK "http://www.w3.org/TR/wsdl20/"</w:instrText>
      </w:r>
      <w:ins w:id="337" w:author="PH" w:date="2024-11-25T23:04:00Z" w16du:dateUtc="2024-11-25T22:04:00Z"/>
      <w:r w:rsidR="00474A44">
        <w:fldChar w:fldCharType="separate"/>
      </w:r>
      <w:r w:rsidR="00474A44" w:rsidRPr="00A16654">
        <w:rPr>
          <w:rStyle w:val="Hyperlink"/>
          <w:lang w:eastAsia="it-IT"/>
        </w:rPr>
        <w:t>http://www.w3.org/TR/wsdl20/</w:t>
      </w:r>
      <w:r w:rsidR="00474A44">
        <w:rPr>
          <w:rStyle w:val="Hyperlink"/>
          <w:lang w:eastAsia="it-IT"/>
        </w:rPr>
        <w:fldChar w:fldCharType="end"/>
      </w:r>
    </w:p>
    <w:p w14:paraId="0CE4A98F" w14:textId="14950D35"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r w:rsidR="00B25E41">
        <w:fldChar w:fldCharType="begin"/>
      </w:r>
      <w:r w:rsidR="00B25E41">
        <w:instrText>HYPERLINK "https://www.ics.uci.edu/~fielding/pubs/dissertation/top.htm"</w:instrText>
      </w:r>
      <w:ins w:id="338" w:author="PH" w:date="2024-11-25T23:04:00Z" w16du:dateUtc="2024-11-25T22:04:00Z"/>
      <w:r w:rsidR="00B25E41">
        <w:fldChar w:fldCharType="separate"/>
      </w:r>
      <w:r w:rsidR="00B25E41" w:rsidRPr="00A16654">
        <w:rPr>
          <w:rStyle w:val="Hyperlink"/>
          <w:lang w:eastAsia="it-IT"/>
        </w:rPr>
        <w:t>https://www.ics.uci.edu/~fielding/pubs/dissertation/top.htm</w:t>
      </w:r>
      <w:r w:rsidR="00B25E41">
        <w:rPr>
          <w:rStyle w:val="Hyperlink"/>
          <w:lang w:eastAsia="it-IT"/>
        </w:rPr>
        <w:fldChar w:fldCharType="end"/>
      </w:r>
    </w:p>
    <w:p w14:paraId="3B497B43" w14:textId="50C47696"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del w:id="339" w:author="PH" w:date="2024-11-20T22:17:00Z" w16du:dateUtc="2024-11-20T21:17:00Z">
        <w:r w:rsidR="003D43A9" w:rsidRPr="00A16654" w:rsidDel="003857F6">
          <w:rPr>
            <w:lang w:eastAsia="it-IT"/>
          </w:rPr>
          <w:delText>2</w:delText>
        </w:r>
      </w:del>
      <w:ins w:id="340" w:author="PH" w:date="2024-11-20T22:17:00Z" w16du:dateUtc="2024-11-20T21:17:00Z">
        <w:r w:rsidR="003857F6">
          <w:rPr>
            <w:lang w:eastAsia="it-IT"/>
          </w:rPr>
          <w:t>3</w:t>
        </w:r>
      </w:ins>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ins w:id="341" w:author="PH" w:date="2024-11-25T23:04:00Z" w16du:dateUtc="2024-11-25T22:04:00Z">
        <w:r w:rsidR="00A95026">
          <w:fldChar w:fldCharType="begin"/>
        </w:r>
        <w:r w:rsidR="00A95026">
          <w:instrText>HYPERLINK "</w:instrText>
        </w:r>
        <w:r w:rsidR="00A95026" w:rsidRPr="00A95026">
          <w:instrText>https://docs.peppol.eu/edelivery/</w:instrText>
        </w:r>
        <w:r w:rsidR="00A95026">
          <w:instrText>"</w:instrText>
        </w:r>
        <w:r w:rsidR="00A95026">
          <w:fldChar w:fldCharType="separate"/>
        </w:r>
        <w:r w:rsidR="00A95026" w:rsidRPr="00D65C1B">
          <w:rPr>
            <w:rStyle w:val="Hyperlink"/>
          </w:rPr>
          <w:t>https://docs.peppol.eu/edelivery/</w:t>
        </w:r>
        <w:r w:rsidR="00A95026">
          <w:fldChar w:fldCharType="end"/>
        </w:r>
      </w:ins>
      <w:del w:id="342" w:author="PH" w:date="2024-11-20T22:17:00Z" w16du:dateUtc="2024-11-20T21:17:00Z">
        <w:r w:rsidR="0088200E" w:rsidDel="003857F6">
          <w:fldChar w:fldCharType="begin"/>
        </w:r>
        <w:r w:rsidR="0088200E" w:rsidDel="003857F6">
          <w:delInstrText>HYPERLINK "https://docs.peppol.eu/edelivery/sml/PEPPOL-EDN-Service-Metadata-Locator-1.2.0-2020-06-25.pdf"</w:delInstrText>
        </w:r>
        <w:r w:rsidR="0088200E" w:rsidDel="003857F6">
          <w:fldChar w:fldCharType="separate"/>
        </w:r>
        <w:r w:rsidR="0088200E" w:rsidRPr="00A16654" w:rsidDel="003857F6">
          <w:rPr>
            <w:rStyle w:val="Hyperlink"/>
            <w:lang w:eastAsia="it-IT"/>
          </w:rPr>
          <w:delText>https://docs.peppol.eu/edelivery/sml/PEPPOL-EDN-Service-Metadata-Locator-1.2.0-2020-06-25.pdf</w:delText>
        </w:r>
        <w:r w:rsidR="0088200E" w:rsidDel="003857F6">
          <w:rPr>
            <w:rStyle w:val="Hyperlink"/>
            <w:lang w:eastAsia="it-IT"/>
          </w:rPr>
          <w:fldChar w:fldCharType="end"/>
        </w:r>
      </w:del>
    </w:p>
    <w:p w14:paraId="0D0A888B" w14:textId="77777777" w:rsidR="00D45692" w:rsidRPr="00A16654" w:rsidRDefault="009503A2" w:rsidP="009503A2">
      <w:pPr>
        <w:pStyle w:val="berschrift2"/>
      </w:pPr>
      <w:bookmarkStart w:id="343" w:name="_Toc183468269"/>
      <w:r w:rsidRPr="00A16654">
        <w:t>Namespaces</w:t>
      </w:r>
      <w:bookmarkEnd w:id="343"/>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Change w:id="344" w:author="PH" w:date="2024-11-25T22:58:00Z" w16du:dateUtc="2024-11-25T21:58:00Z">
          <w:tblPr>
            <w:tblStyle w:val="HelleListe-Akzent11"/>
            <w:tblW w:w="5000" w:type="pct"/>
            <w:tblLook w:val="0420" w:firstRow="1" w:lastRow="0" w:firstColumn="0" w:lastColumn="0" w:noHBand="0" w:noVBand="1"/>
          </w:tblPr>
        </w:tblPrChange>
      </w:tblPr>
      <w:tblGrid>
        <w:gridCol w:w="766"/>
        <w:gridCol w:w="8284"/>
        <w:tblGridChange w:id="345">
          <w:tblGrid>
            <w:gridCol w:w="766"/>
            <w:gridCol w:w="8284"/>
          </w:tblGrid>
        </w:tblGridChange>
      </w:tblGrid>
      <w:tr w:rsidR="00182A54" w:rsidRPr="00A16654" w14:paraId="26B68302" w14:textId="77777777" w:rsidTr="00CE78CB">
        <w:trPr>
          <w:cnfStyle w:val="100000000000" w:firstRow="1" w:lastRow="0" w:firstColumn="0" w:lastColumn="0" w:oddVBand="0" w:evenVBand="0" w:oddHBand="0" w:evenHBand="0" w:firstRowFirstColumn="0" w:firstRowLastColumn="0" w:lastRowFirstColumn="0" w:lastRowLastColumn="0"/>
          <w:tblHeader/>
        </w:trPr>
        <w:tc>
          <w:tcPr>
            <w:tcW w:w="423" w:type="pct"/>
            <w:hideMark/>
            <w:tcPrChange w:id="346" w:author="PH" w:date="2024-11-25T22:58:00Z" w16du:dateUtc="2024-11-25T21:58:00Z">
              <w:tcPr>
                <w:tcW w:w="423" w:type="pct"/>
                <w:hideMark/>
              </w:tcPr>
            </w:tcPrChange>
          </w:tcPr>
          <w:p w14:paraId="6C0E558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Prefix</w:t>
            </w:r>
          </w:p>
        </w:tc>
        <w:tc>
          <w:tcPr>
            <w:tcW w:w="4577" w:type="pct"/>
            <w:hideMark/>
            <w:tcPrChange w:id="347" w:author="PH" w:date="2024-11-25T22:58:00Z" w16du:dateUtc="2024-11-25T21:58:00Z">
              <w:tcPr>
                <w:tcW w:w="4577" w:type="pct"/>
                <w:hideMark/>
              </w:tcPr>
            </w:tcPrChange>
          </w:tcPr>
          <w:p w14:paraId="7CF38EB4" w14:textId="77777777" w:rsidR="00182A54" w:rsidRPr="00A16654" w:rsidRDefault="00182A54" w:rsidP="00182A54">
            <w:pPr>
              <w:cnfStyle w:val="100000000000" w:firstRow="1" w:lastRow="0" w:firstColumn="0" w:lastColumn="0" w:oddVBand="0" w:evenVBand="0" w:oddHBand="0" w:evenHBand="0" w:firstRowFirstColumn="0" w:firstRowLastColumn="0" w:lastRowFirstColumn="0" w:lastRowLastColumn="0"/>
            </w:pPr>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lastRenderedPageBreak/>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77777777" w:rsidR="009503A2" w:rsidRPr="00A16654" w:rsidRDefault="009503A2" w:rsidP="009503A2">
      <w:pPr>
        <w:pStyle w:val="berschrift1"/>
      </w:pPr>
      <w:bookmarkStart w:id="348" w:name="_Toc183468270"/>
      <w:r w:rsidRPr="00A16654">
        <w:lastRenderedPageBreak/>
        <w:t>The Service Discovery Process</w:t>
      </w:r>
      <w:bookmarkEnd w:id="348"/>
    </w:p>
    <w:p w14:paraId="54013637" w14:textId="26B7794F"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del w:id="349" w:author="PH" w:date="2024-11-20T22:17:00Z" w16du:dateUtc="2024-11-20T21:17:00Z">
        <w:r w:rsidRPr="00A16654" w:rsidDel="003857F6">
          <w:delText>Business Document Exchange Network (BUSDOX)</w:delText>
        </w:r>
      </w:del>
      <w:ins w:id="350" w:author="PH" w:date="2024-11-20T22:17:00Z" w16du:dateUtc="2024-11-20T21:17:00Z">
        <w:r w:rsidR="003857F6">
          <w:t>The Peppol Network</w:t>
        </w:r>
      </w:ins>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6B06F3FE" w:rsidR="009503A2" w:rsidRPr="00A16654" w:rsidRDefault="006D68D2" w:rsidP="00E62624">
      <w:pPr>
        <w:pStyle w:val="berschrift2"/>
      </w:pPr>
      <w:bookmarkStart w:id="351" w:name="_Toc181174893"/>
      <w:bookmarkStart w:id="352" w:name="_Toc183468271"/>
      <w:ins w:id="353" w:author="PH" w:date="2024-11-20T22:20:00Z" w16du:dateUtc="2024-11-20T21:20:00Z">
        <w:r>
          <w:t>Service Metadata Capability Lookup flow</w:t>
        </w:r>
      </w:ins>
      <w:bookmarkEnd w:id="351"/>
      <w:bookmarkEnd w:id="352"/>
      <w:del w:id="354" w:author="PH" w:date="2024-11-20T22:20:00Z" w16du:dateUtc="2024-11-20T21:20:00Z">
        <w:r w:rsidR="00E62624" w:rsidRPr="00A16654" w:rsidDel="006D68D2">
          <w:delText>Discovery flow</w:delText>
        </w:r>
      </w:del>
    </w:p>
    <w:p w14:paraId="15C047B9" w14:textId="7D8E13C2" w:rsidR="00E62624" w:rsidRPr="00A16654" w:rsidRDefault="00E62624" w:rsidP="00E62624">
      <w:r w:rsidRPr="00A16654">
        <w:t xml:space="preserve">For a </w:t>
      </w:r>
      <w:ins w:id="355" w:author="PH" w:date="2024-11-20T22:19:00Z" w16du:dateUtc="2024-11-20T21:19:00Z">
        <w:r w:rsidR="006D68D2">
          <w:t xml:space="preserve">business document </w:t>
        </w:r>
      </w:ins>
      <w:r w:rsidRPr="00A16654">
        <w:t xml:space="preserve">sender, the first step in the </w:t>
      </w:r>
      <w:ins w:id="356" w:author="PH" w:date="2024-11-20T22:19:00Z" w16du:dateUtc="2024-11-20T21:19:00Z">
        <w:r w:rsidR="006D68D2">
          <w:t xml:space="preserve">Capability Lookup Process </w:t>
        </w:r>
      </w:ins>
      <w:del w:id="357" w:author="PH" w:date="2024-11-20T22:19:00Z" w16du:dateUtc="2024-11-20T21:19:00Z">
        <w:r w:rsidRPr="00A16654" w:rsidDel="006D68D2">
          <w:delText xml:space="preserve">Discovery process </w:delText>
        </w:r>
      </w:del>
      <w:r w:rsidRPr="00A16654">
        <w:t xml:space="preserve">is to establish the location of the </w:t>
      </w:r>
      <w:del w:id="358" w:author="PH" w:date="2024-11-20T22:20:00Z" w16du:dateUtc="2024-11-20T21:20:00Z">
        <w:r w:rsidRPr="00A16654" w:rsidDel="006D68D2">
          <w:delText>Service Metadata</w:delText>
        </w:r>
      </w:del>
      <w:ins w:id="359" w:author="PH" w:date="2024-11-20T22:20:00Z" w16du:dateUtc="2024-11-20T21:20:00Z">
        <w:r w:rsidR="006D68D2">
          <w:t>SMP</w:t>
        </w:r>
      </w:ins>
      <w:r w:rsidRPr="00A16654">
        <w:t xml:space="preserve"> relating to the </w:t>
      </w:r>
      <w:proofErr w:type="gramStart"/>
      <w:r w:rsidRPr="00A16654">
        <w:t>particular Participant</w:t>
      </w:r>
      <w:proofErr w:type="gramEnd"/>
      <w:r w:rsidRPr="00A16654">
        <w:t xml:space="preserve"> Identifier to which the sender wants to transmit a message. Each </w:t>
      </w:r>
      <w:del w:id="360" w:author="PH" w:date="2024-11-20T22:20:00Z" w16du:dateUtc="2024-11-20T21:20:00Z">
        <w:r w:rsidRPr="00A16654" w:rsidDel="006D68D2">
          <w:delText xml:space="preserve">participant </w:delText>
        </w:r>
      </w:del>
      <w:ins w:id="361" w:author="PH" w:date="2024-11-20T22:20:00Z" w16du:dateUtc="2024-11-20T21:20:00Z">
        <w:r w:rsidR="006D68D2">
          <w:t>P</w:t>
        </w:r>
        <w:r w:rsidR="006D68D2" w:rsidRPr="00A16654">
          <w:t xml:space="preserve">articipant </w:t>
        </w:r>
      </w:ins>
      <w:del w:id="362" w:author="PH" w:date="2024-11-20T22:20:00Z" w16du:dateUtc="2024-11-20T21:20:00Z">
        <w:r w:rsidRPr="00A16654" w:rsidDel="006D68D2">
          <w:delText xml:space="preserve">identifier </w:delText>
        </w:r>
      </w:del>
      <w:ins w:id="363" w:author="PH" w:date="2024-11-20T22:20:00Z" w16du:dateUtc="2024-11-20T21:20:00Z">
        <w:r w:rsidR="006D68D2">
          <w:t>I</w:t>
        </w:r>
        <w:r w:rsidR="006D68D2" w:rsidRPr="00A16654">
          <w:t xml:space="preserve">dentifier </w:t>
        </w:r>
      </w:ins>
      <w:r w:rsidRPr="00A16654">
        <w:t xml:space="preserve">is registered with one and only one </w:t>
      </w:r>
      <w:del w:id="364" w:author="PH" w:date="2024-11-20T22:20:00Z" w16du:dateUtc="2024-11-20T21:20:00Z">
        <w:r w:rsidRPr="00A16654" w:rsidDel="006D68D2">
          <w:delText>Service Metadata Publisher</w:delText>
        </w:r>
      </w:del>
      <w:ins w:id="365" w:author="PH" w:date="2024-11-20T22:20:00Z" w16du:dateUtc="2024-11-20T21:20:00Z">
        <w:r w:rsidR="006D68D2">
          <w:t>SMP</w:t>
        </w:r>
      </w:ins>
      <w:r w:rsidRPr="00A16654">
        <w:t xml:space="preserve">. The sender looks up the endpoint for the </w:t>
      </w:r>
      <w:del w:id="366" w:author="PH" w:date="2024-11-20T22:20:00Z" w16du:dateUtc="2024-11-20T21:20:00Z">
        <w:r w:rsidRPr="00A16654" w:rsidDel="006D68D2">
          <w:delText>Service Metadata Publisher</w:delText>
        </w:r>
      </w:del>
      <w:ins w:id="367" w:author="PH" w:date="2024-11-20T22:20:00Z" w16du:dateUtc="2024-11-20T21:20:00Z">
        <w:r w:rsidR="006D68D2">
          <w:t>SMP</w:t>
        </w:r>
      </w:ins>
      <w:r w:rsidRPr="00A16654">
        <w:t xml:space="preserve"> using the DNS-based </w:t>
      </w:r>
      <w:del w:id="368" w:author="PH" w:date="2024-11-20T22:21:00Z" w16du:dateUtc="2024-11-20T21:21:00Z">
        <w:r w:rsidRPr="00A16654" w:rsidDel="006D68D2">
          <w:delText>Service Metadata Locator</w:delText>
        </w:r>
      </w:del>
      <w:ins w:id="369" w:author="PH" w:date="2024-11-20T22:21:00Z" w16du:dateUtc="2024-11-20T21:21:00Z">
        <w:r w:rsidR="006D68D2">
          <w:t>SML</w:t>
        </w:r>
      </w:ins>
      <w:r w:rsidRPr="00A16654">
        <w:t xml:space="preserve"> service (this is a regular DNS resolve</w:t>
      </w:r>
      <w:ins w:id="370" w:author="PH" w:date="2024-11-20T22:21:00Z" w16du:dateUtc="2024-11-20T21:21:00Z">
        <w:r w:rsidR="006D68D2">
          <w:t xml:space="preserve"> only</w:t>
        </w:r>
      </w:ins>
      <w:r w:rsidRPr="00A16654">
        <w:t xml:space="preserve">). The sender can then retrieve the </w:t>
      </w:r>
      <w:ins w:id="371" w:author="PH" w:date="2024-11-20T22:21:00Z" w16du:dateUtc="2024-11-20T21:21:00Z">
        <w:r w:rsidR="006D68D2">
          <w:t>Service M</w:t>
        </w:r>
      </w:ins>
      <w:del w:id="372" w:author="PH" w:date="2024-11-20T22:21:00Z" w16du:dateUtc="2024-11-20T21:21:00Z">
        <w:r w:rsidRPr="00A16654" w:rsidDel="006D68D2">
          <w:delText>m</w:delText>
        </w:r>
      </w:del>
      <w:r w:rsidRPr="00A16654">
        <w:t xml:space="preserve">etadata associated with the Participant Identifier. This </w:t>
      </w:r>
      <w:del w:id="373" w:author="PH" w:date="2024-11-20T22:21:00Z" w16du:dateUtc="2024-11-20T21:21:00Z">
        <w:r w:rsidRPr="00A16654" w:rsidDel="006D68D2">
          <w:delText xml:space="preserve">metadata </w:delText>
        </w:r>
      </w:del>
      <w:ins w:id="374" w:author="PH" w:date="2024-11-20T22:21:00Z" w16du:dateUtc="2024-11-20T21:21:00Z">
        <w:r w:rsidR="006D68D2">
          <w:t>Service M</w:t>
        </w:r>
        <w:r w:rsidR="006D68D2" w:rsidRPr="00A16654">
          <w:t xml:space="preserve">etadata </w:t>
        </w:r>
      </w:ins>
      <w:r w:rsidRPr="00A16654">
        <w:t xml:space="preserve">includes the information necessary to transmit the </w:t>
      </w:r>
      <w:del w:id="375" w:author="PH" w:date="2024-11-20T22:21:00Z" w16du:dateUtc="2024-11-20T21:21:00Z">
        <w:r w:rsidRPr="00A16654" w:rsidDel="006D68D2">
          <w:delText>mes</w:delText>
        </w:r>
        <w:r w:rsidR="003F203D" w:rsidRPr="00A16654" w:rsidDel="006D68D2">
          <w:delText xml:space="preserve">sage </w:delText>
        </w:r>
      </w:del>
      <w:ins w:id="376" w:author="PH" w:date="2024-11-20T22:21:00Z" w16du:dateUtc="2024-11-20T21:21:00Z">
        <w:r w:rsidR="006D68D2">
          <w:t>business document</w:t>
        </w:r>
        <w:r w:rsidR="006D68D2" w:rsidRPr="00A16654">
          <w:t xml:space="preserve"> </w:t>
        </w:r>
      </w:ins>
      <w:r w:rsidR="003F203D" w:rsidRPr="00A16654">
        <w:t>to the recipient endpoint.</w:t>
      </w:r>
    </w:p>
    <w:p w14:paraId="0C8C3AE8" w14:textId="033070D5" w:rsidR="00E62624" w:rsidRPr="00A16654" w:rsidRDefault="00E62624" w:rsidP="00E62624">
      <w:r w:rsidRPr="00A16654">
        <w:t xml:space="preserve">The diagram below represents the </w:t>
      </w:r>
      <w:ins w:id="377" w:author="PH" w:date="2024-11-20T22:22:00Z" w16du:dateUtc="2024-11-20T21:22:00Z">
        <w:r w:rsidR="006D68D2">
          <w:t>Service Metadata Capability Lookup</w:t>
        </w:r>
      </w:ins>
      <w:del w:id="378" w:author="PH" w:date="2024-11-20T22:22:00Z" w16du:dateUtc="2024-11-20T21:22:00Z">
        <w:r w:rsidRPr="00A16654" w:rsidDel="006D68D2">
          <w:delText>lookup</w:delText>
        </w:r>
      </w:del>
      <w:r w:rsidRPr="00A16654">
        <w:t xml:space="preserve"> flow for a </w:t>
      </w:r>
      <w:ins w:id="379" w:author="PH" w:date="2024-11-20T22:22:00Z" w16du:dateUtc="2024-11-20T21:22:00Z">
        <w:r w:rsidR="006D68D2">
          <w:t xml:space="preserve">business document </w:t>
        </w:r>
      </w:ins>
      <w:r w:rsidRPr="00A16654">
        <w:t xml:space="preserve">sender contacting both the </w:t>
      </w:r>
      <w:del w:id="380" w:author="PH" w:date="2024-11-20T22:22:00Z" w16du:dateUtc="2024-11-20T21:22:00Z">
        <w:r w:rsidRPr="00A16654" w:rsidDel="006D68D2">
          <w:delText>Service Metadata Locator</w:delText>
        </w:r>
      </w:del>
      <w:ins w:id="381" w:author="PH" w:date="2024-11-20T22:22:00Z" w16du:dateUtc="2024-11-20T21:22:00Z">
        <w:r w:rsidR="006D68D2">
          <w:t>SML/DNS</w:t>
        </w:r>
      </w:ins>
      <w:r w:rsidRPr="00A16654">
        <w:t xml:space="preserve"> and the SMP.</w:t>
      </w:r>
    </w:p>
    <w:p w14:paraId="7ABCA0AF" w14:textId="29598A0F" w:rsidR="00E62624" w:rsidRPr="00A16654" w:rsidRDefault="006D68D2" w:rsidP="00E62624">
      <w:pPr>
        <w:keepNext/>
        <w:jc w:val="center"/>
      </w:pPr>
      <w:ins w:id="382" w:author="PH" w:date="2024-11-20T22:18:00Z" w16du:dateUtc="2024-11-20T21:18:00Z">
        <w:r>
          <w:rPr>
            <w:rFonts w:cs="Arial"/>
            <w:noProof/>
            <w:color w:val="000000"/>
            <w:bdr w:val="none" w:sz="0" w:space="0" w:color="auto" w:frame="1"/>
          </w:rPr>
          <w:lastRenderedPageBreak/>
          <w:drawing>
            <wp:inline distT="0" distB="0" distL="0" distR="0" wp14:anchorId="333E99CF" wp14:editId="039F74CB">
              <wp:extent cx="5727700" cy="4573270"/>
              <wp:effectExtent l="0" t="0" r="6350" b="0"/>
              <wp:docPr id="20848030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573270"/>
                      </a:xfrm>
                      <a:prstGeom prst="rect">
                        <a:avLst/>
                      </a:prstGeom>
                      <a:noFill/>
                      <a:ln>
                        <a:noFill/>
                      </a:ln>
                    </pic:spPr>
                  </pic:pic>
                </a:graphicData>
              </a:graphic>
            </wp:inline>
          </w:drawing>
        </w:r>
      </w:ins>
      <w:del w:id="383" w:author="PH" w:date="2024-11-20T22:18:00Z" w16du:dateUtc="2024-11-20T21:18:00Z">
        <w:r w:rsidR="00E62624" w:rsidRPr="00A16654" w:rsidDel="006D68D2">
          <w:rPr>
            <w:noProof/>
            <w:lang w:eastAsia="de-DE"/>
          </w:rPr>
          <w:drawing>
            <wp:inline distT="0" distB="0" distL="0" distR="0" wp14:anchorId="06DD76B0" wp14:editId="6B12185F">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del>
    </w:p>
    <w:p w14:paraId="316D4193" w14:textId="58996BF9"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2</w:t>
      </w:r>
      <w:r w:rsidR="0036547D" w:rsidRPr="00A16654">
        <w:rPr>
          <w:noProof/>
        </w:rPr>
        <w:fldChar w:fldCharType="end"/>
      </w:r>
      <w:r w:rsidR="00DD6FCB" w:rsidRPr="00A16654">
        <w:t>:</w:t>
      </w:r>
      <w:r w:rsidRPr="00A16654">
        <w:t xml:space="preserve"> Endpoint lookup with Service Metadata</w:t>
      </w:r>
    </w:p>
    <w:p w14:paraId="477982BD" w14:textId="0773495C" w:rsidR="00E62624" w:rsidRPr="00A16654" w:rsidRDefault="00C95A6C" w:rsidP="00C95A6C">
      <w:r w:rsidRPr="00A16654">
        <w:t xml:space="preserve">Note: For optimization reasons, the </w:t>
      </w:r>
      <w:ins w:id="384" w:author="PH" w:date="2024-11-20T22:23:00Z" w16du:dateUtc="2024-11-20T21:23:00Z">
        <w:r w:rsidR="00725182" w:rsidRPr="00732720">
          <w:t>Service Metadata Capability Lookup</w:t>
        </w:r>
      </w:ins>
      <w:del w:id="385" w:author="PH" w:date="2024-11-20T22:23:00Z" w16du:dateUtc="2024-11-20T21:23:00Z">
        <w:r w:rsidRPr="00A16654" w:rsidDel="00725182">
          <w:delText>discovery</w:delText>
        </w:r>
      </w:del>
      <w:r w:rsidRPr="00A16654">
        <w:t xml:space="preserve"> doesn’t have to be performed for every transfer if the necessary information for transfer is already cached from previous </w:t>
      </w:r>
      <w:r w:rsidR="003F203D" w:rsidRPr="00A16654">
        <w:t>transmissions</w:t>
      </w:r>
      <w:r w:rsidRPr="00A16654">
        <w:t xml:space="preserve">. Though necessary exception handling </w:t>
      </w:r>
      <w:proofErr w:type="gramStart"/>
      <w:r w:rsidRPr="00A16654">
        <w:t>has to</w:t>
      </w:r>
      <w:proofErr w:type="gramEnd"/>
      <w:r w:rsidRPr="00A16654">
        <w:t xml:space="preserve"> be in place i.e. new lookup has to be performed if the sending shows that information is outdated e.g. old endpoint address.</w:t>
      </w:r>
    </w:p>
    <w:p w14:paraId="1B995A70" w14:textId="4182A56D" w:rsidR="00846C06" w:rsidRPr="00A16654" w:rsidRDefault="00E24F86" w:rsidP="00E24F86">
      <w:pPr>
        <w:pStyle w:val="berschrift3"/>
      </w:pPr>
      <w:bookmarkStart w:id="386" w:name="_Toc183468272"/>
      <w:r w:rsidRPr="00A16654">
        <w:t xml:space="preserve">Discovering </w:t>
      </w:r>
      <w:del w:id="387" w:author="PH" w:date="2024-11-20T22:23:00Z" w16du:dateUtc="2024-11-20T21:23:00Z">
        <w:r w:rsidRPr="00A16654" w:rsidDel="00725182">
          <w:delText xml:space="preserve">services </w:delText>
        </w:r>
      </w:del>
      <w:ins w:id="388" w:author="PH" w:date="2024-11-20T22:23:00Z" w16du:dateUtc="2024-11-20T21:23:00Z">
        <w:r w:rsidR="00725182">
          <w:t>Capabilities</w:t>
        </w:r>
        <w:r w:rsidR="00725182" w:rsidRPr="00A16654">
          <w:t xml:space="preserve"> </w:t>
        </w:r>
      </w:ins>
      <w:r w:rsidRPr="00A16654">
        <w:t>associated with a Participant Identifier</w:t>
      </w:r>
      <w:bookmarkEnd w:id="386"/>
    </w:p>
    <w:p w14:paraId="652F42FE" w14:textId="63975298" w:rsidR="00E24F86" w:rsidRPr="00A16654" w:rsidRDefault="00E24F86" w:rsidP="00E24F86">
      <w:r w:rsidRPr="00A16654">
        <w:t xml:space="preserve">In addition to the direct </w:t>
      </w:r>
      <w:ins w:id="389" w:author="PH" w:date="2024-11-20T22:23:00Z" w16du:dateUtc="2024-11-20T21:23:00Z">
        <w:r w:rsidR="00725182">
          <w:t>Service Metadata Capability Lookup</w:t>
        </w:r>
      </w:ins>
      <w:del w:id="390" w:author="PH" w:date="2024-11-20T22:23:00Z" w16du:dateUtc="2024-11-20T21:23:00Z">
        <w:r w:rsidRPr="00A16654" w:rsidDel="00725182">
          <w:delText>lookup of Service Metadata</w:delText>
        </w:r>
      </w:del>
      <w:r w:rsidRPr="00A16654">
        <w:t xml:space="preserve"> based on </w:t>
      </w:r>
      <w:del w:id="391" w:author="PH" w:date="2024-11-20T22:23:00Z" w16du:dateUtc="2024-11-20T21:23:00Z">
        <w:r w:rsidRPr="00A16654" w:rsidDel="00725182">
          <w:delText xml:space="preserve">participant </w:delText>
        </w:r>
      </w:del>
      <w:ins w:id="392" w:author="PH" w:date="2024-11-20T22:23:00Z" w16du:dateUtc="2024-11-20T21:23:00Z">
        <w:r w:rsidR="00725182">
          <w:t>P</w:t>
        </w:r>
        <w:r w:rsidR="00725182" w:rsidRPr="00A16654">
          <w:t xml:space="preserve">articipant </w:t>
        </w:r>
      </w:ins>
      <w:del w:id="393" w:author="PH" w:date="2024-11-20T22:23:00Z" w16du:dateUtc="2024-11-20T21:23:00Z">
        <w:r w:rsidRPr="00A16654" w:rsidDel="00725182">
          <w:delText xml:space="preserve">identifier </w:delText>
        </w:r>
      </w:del>
      <w:ins w:id="394" w:author="PH" w:date="2024-11-20T22:23:00Z" w16du:dateUtc="2024-11-20T21:23:00Z">
        <w:r w:rsidR="00725182">
          <w:t>I</w:t>
        </w:r>
        <w:r w:rsidR="00725182" w:rsidRPr="00A16654">
          <w:t xml:space="preserve">dentifier </w:t>
        </w:r>
      </w:ins>
      <w:r w:rsidRPr="00A16654">
        <w:t xml:space="preserve">and </w:t>
      </w:r>
      <w:del w:id="395" w:author="PH" w:date="2024-11-20T22:23:00Z" w16du:dateUtc="2024-11-20T21:23:00Z">
        <w:r w:rsidRPr="00A16654" w:rsidDel="00725182">
          <w:delText xml:space="preserve">document </w:delText>
        </w:r>
      </w:del>
      <w:ins w:id="396" w:author="PH" w:date="2024-11-20T22:23:00Z" w16du:dateUtc="2024-11-20T21:23:00Z">
        <w:r w:rsidR="00725182">
          <w:t>D</w:t>
        </w:r>
        <w:r w:rsidR="00725182" w:rsidRPr="00A16654">
          <w:t xml:space="preserve">ocument </w:t>
        </w:r>
      </w:ins>
      <w:del w:id="397" w:author="PH" w:date="2024-11-20T22:24:00Z" w16du:dateUtc="2024-11-20T21:24:00Z">
        <w:r w:rsidRPr="00A16654" w:rsidDel="00725182">
          <w:delText>type</w:delText>
        </w:r>
      </w:del>
      <w:ins w:id="398" w:author="PH" w:date="2024-11-20T22:24:00Z" w16du:dateUtc="2024-11-20T21:24:00Z">
        <w:r w:rsidR="00725182">
          <w:t>T</w:t>
        </w:r>
        <w:r w:rsidR="00725182" w:rsidRPr="00A16654">
          <w:t>ype</w:t>
        </w:r>
      </w:ins>
      <w:r w:rsidRPr="00A16654">
        <w:t xml:space="preserve">, a sender may want to discover what </w:t>
      </w:r>
      <w:del w:id="399" w:author="PH" w:date="2024-11-20T22:24:00Z" w16du:dateUtc="2024-11-20T21:24:00Z">
        <w:r w:rsidRPr="00A16654" w:rsidDel="00725182">
          <w:delText xml:space="preserve">document </w:delText>
        </w:r>
      </w:del>
      <w:ins w:id="400" w:author="PH" w:date="2024-11-20T22:24:00Z" w16du:dateUtc="2024-11-20T21:24:00Z">
        <w:r w:rsidR="00725182">
          <w:t>D</w:t>
        </w:r>
        <w:r w:rsidR="00725182" w:rsidRPr="00A16654">
          <w:t xml:space="preserve">ocument </w:t>
        </w:r>
      </w:ins>
      <w:del w:id="401" w:author="PH" w:date="2024-11-20T22:24:00Z" w16du:dateUtc="2024-11-20T21:24:00Z">
        <w:r w:rsidRPr="00A16654" w:rsidDel="00725182">
          <w:delText xml:space="preserve">types </w:delText>
        </w:r>
      </w:del>
      <w:ins w:id="402" w:author="PH" w:date="2024-11-20T22:24:00Z" w16du:dateUtc="2024-11-20T21:24:00Z">
        <w:r w:rsidR="00725182">
          <w:t>T</w:t>
        </w:r>
        <w:r w:rsidR="00725182" w:rsidRPr="00A16654">
          <w:t xml:space="preserve">ypes </w:t>
        </w:r>
      </w:ins>
      <w:r w:rsidRPr="00A16654">
        <w:t xml:space="preserve">can be handled by a specific </w:t>
      </w:r>
      <w:del w:id="403" w:author="PH" w:date="2024-11-20T22:24:00Z" w16du:dateUtc="2024-11-20T21:24:00Z">
        <w:r w:rsidRPr="00A16654" w:rsidDel="00725182">
          <w:delText xml:space="preserve">participant </w:delText>
        </w:r>
      </w:del>
      <w:ins w:id="404" w:author="PH" w:date="2024-11-20T22:24:00Z" w16du:dateUtc="2024-11-20T21:24:00Z">
        <w:r w:rsidR="00725182">
          <w:t>P</w:t>
        </w:r>
        <w:r w:rsidR="00725182" w:rsidRPr="00A16654">
          <w:t xml:space="preserve">articipant </w:t>
        </w:r>
      </w:ins>
      <w:del w:id="405" w:author="PH" w:date="2024-11-20T22:24:00Z" w16du:dateUtc="2024-11-20T21:24:00Z">
        <w:r w:rsidRPr="00A16654" w:rsidDel="00725182">
          <w:delText>identifier</w:delText>
        </w:r>
      </w:del>
      <w:ins w:id="406" w:author="PH" w:date="2024-11-20T22:24:00Z" w16du:dateUtc="2024-11-20T21:24:00Z">
        <w:r w:rsidR="00725182">
          <w:t>I</w:t>
        </w:r>
        <w:r w:rsidR="00725182" w:rsidRPr="00A16654">
          <w:t>dentifier</w:t>
        </w:r>
      </w:ins>
      <w:r w:rsidRPr="00A16654">
        <w:t xml:space="preserve">. Such discovery is relevant for applications supporting several equivalent business processes. Knowing the </w:t>
      </w:r>
      <w:del w:id="407" w:author="PH" w:date="2024-11-20T22:24:00Z" w16du:dateUtc="2024-11-20T21:24:00Z">
        <w:r w:rsidRPr="00A16654" w:rsidDel="00725182">
          <w:delText xml:space="preserve">capabilities </w:delText>
        </w:r>
      </w:del>
      <w:ins w:id="408" w:author="PH" w:date="2024-11-20T22:24:00Z" w16du:dateUtc="2024-11-20T21:24:00Z">
        <w:r w:rsidR="00725182">
          <w:t>C</w:t>
        </w:r>
        <w:r w:rsidR="00725182" w:rsidRPr="00A16654">
          <w:t xml:space="preserve">apabilities </w:t>
        </w:r>
      </w:ins>
      <w:r w:rsidRPr="00A16654">
        <w:t xml:space="preserve">of the recipient is valuable information to a sender application and ultimately to an </w:t>
      </w:r>
      <w:del w:id="409" w:author="PH" w:date="2024-11-20T22:24:00Z" w16du:dateUtc="2024-11-20T21:24:00Z">
        <w:r w:rsidRPr="00A16654" w:rsidDel="00725182">
          <w:delText xml:space="preserve">end </w:delText>
        </w:r>
      </w:del>
      <w:ins w:id="410" w:author="PH" w:date="2024-11-20T22:24:00Z" w16du:dateUtc="2024-11-20T21:24:00Z">
        <w:r w:rsidR="00725182">
          <w:t>E</w:t>
        </w:r>
        <w:r w:rsidR="00725182" w:rsidRPr="00A16654">
          <w:t xml:space="preserve">nd </w:t>
        </w:r>
      </w:ins>
      <w:del w:id="411" w:author="PH" w:date="2024-11-20T22:24:00Z" w16du:dateUtc="2024-11-20T21:24:00Z">
        <w:r w:rsidRPr="00A16654" w:rsidDel="00725182">
          <w:delText>user</w:delText>
        </w:r>
      </w:del>
      <w:ins w:id="412" w:author="PH" w:date="2024-11-20T22:24:00Z" w16du:dateUtc="2024-11-20T21:24:00Z">
        <w:r w:rsidR="00725182">
          <w:t>U</w:t>
        </w:r>
        <w:r w:rsidR="00725182" w:rsidRPr="00A16654">
          <w:t>ser</w:t>
        </w:r>
      </w:ins>
      <w:r w:rsidRPr="00A16654">
        <w:t xml:space="preserve">. E.g. the </w:t>
      </w:r>
      <w:del w:id="413" w:author="PH" w:date="2024-11-20T22:24:00Z" w16du:dateUtc="2024-11-20T21:24:00Z">
        <w:r w:rsidRPr="00A16654" w:rsidDel="00725182">
          <w:delText xml:space="preserve">end </w:delText>
        </w:r>
      </w:del>
      <w:ins w:id="414" w:author="PH" w:date="2024-11-20T22:24:00Z" w16du:dateUtc="2024-11-20T21:24:00Z">
        <w:r w:rsidR="00725182">
          <w:t>E</w:t>
        </w:r>
        <w:r w:rsidR="00725182" w:rsidRPr="00A16654">
          <w:t xml:space="preserve">nd </w:t>
        </w:r>
      </w:ins>
      <w:del w:id="415" w:author="PH" w:date="2024-11-20T22:24:00Z" w16du:dateUtc="2024-11-20T21:24:00Z">
        <w:r w:rsidRPr="00A16654" w:rsidDel="00725182">
          <w:delText xml:space="preserve">user </w:delText>
        </w:r>
      </w:del>
      <w:ins w:id="416" w:author="PH" w:date="2024-11-20T22:24:00Z" w16du:dateUtc="2024-11-20T21:24:00Z">
        <w:r w:rsidR="00725182">
          <w:t>U</w:t>
        </w:r>
        <w:r w:rsidR="00725182" w:rsidRPr="00A16654">
          <w:t xml:space="preserve">ser </w:t>
        </w:r>
      </w:ins>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77777777" w:rsidR="00E24F86" w:rsidRPr="00A16654" w:rsidRDefault="00E24F86" w:rsidP="00E24F86">
      <w:pPr>
        <w:pStyle w:val="berschrift2"/>
      </w:pPr>
      <w:bookmarkStart w:id="417" w:name="_Toc183468273"/>
      <w:r w:rsidRPr="00A16654">
        <w:t>Service Metadata Publisher Redirection</w:t>
      </w:r>
      <w:bookmarkEnd w:id="417"/>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lastRenderedPageBreak/>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78175F47" w:rsidR="00DD6FCB" w:rsidRPr="00A16654" w:rsidRDefault="00133870" w:rsidP="00DD6FCB">
      <w:pPr>
        <w:keepNext/>
        <w:jc w:val="center"/>
      </w:pPr>
      <w:ins w:id="418" w:author="PH" w:date="2024-11-20T22:25:00Z" w16du:dateUtc="2024-11-20T21:25:00Z">
        <w:r>
          <w:rPr>
            <w:rFonts w:cs="Arial"/>
            <w:noProof/>
            <w:color w:val="000000"/>
            <w:bdr w:val="none" w:sz="0" w:space="0" w:color="auto" w:frame="1"/>
          </w:rPr>
          <w:drawing>
            <wp:inline distT="0" distB="0" distL="0" distR="0" wp14:anchorId="162671D5" wp14:editId="5BE9B897">
              <wp:extent cx="5727700" cy="4829175"/>
              <wp:effectExtent l="0" t="0" r="6350" b="9525"/>
              <wp:docPr id="407273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829175"/>
                      </a:xfrm>
                      <a:prstGeom prst="rect">
                        <a:avLst/>
                      </a:prstGeom>
                      <a:noFill/>
                      <a:ln>
                        <a:noFill/>
                      </a:ln>
                    </pic:spPr>
                  </pic:pic>
                </a:graphicData>
              </a:graphic>
            </wp:inline>
          </w:drawing>
        </w:r>
      </w:ins>
      <w:del w:id="419" w:author="PH" w:date="2024-11-20T22:25:00Z" w16du:dateUtc="2024-11-20T21:25:00Z">
        <w:r w:rsidR="00DD6FCB" w:rsidRPr="00A16654" w:rsidDel="00133870">
          <w:rPr>
            <w:noProof/>
            <w:lang w:eastAsia="de-DE"/>
          </w:rPr>
          <w:drawing>
            <wp:inline distT="0" distB="0" distL="0" distR="0" wp14:anchorId="35FA6055" wp14:editId="33AF0EDF">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del>
    </w:p>
    <w:p w14:paraId="7F4B5548" w14:textId="69B9219A"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7777777" w:rsidR="00F96CB0" w:rsidRPr="00A16654" w:rsidRDefault="003A1E4B" w:rsidP="003A1E4B">
      <w:pPr>
        <w:pStyle w:val="berschrift1"/>
      </w:pPr>
      <w:bookmarkStart w:id="420" w:name="_Toc183468274"/>
      <w:r w:rsidRPr="00A16654">
        <w:lastRenderedPageBreak/>
        <w:t>Interface model</w:t>
      </w:r>
      <w:bookmarkEnd w:id="420"/>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77777777" w:rsidR="003A1E4B" w:rsidRPr="00A16654" w:rsidRDefault="00B01B13" w:rsidP="00B01B13">
      <w:pPr>
        <w:pStyle w:val="berschrift1"/>
      </w:pPr>
      <w:bookmarkStart w:id="421" w:name="_Toc183468275"/>
      <w:r w:rsidRPr="00A16654">
        <w:lastRenderedPageBreak/>
        <w:t>Data model</w:t>
      </w:r>
      <w:bookmarkEnd w:id="421"/>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77777777" w:rsidR="00B01B13" w:rsidRPr="00A16654" w:rsidRDefault="00AF53A6" w:rsidP="00AF53A6">
      <w:pPr>
        <w:pStyle w:val="berschrift2"/>
      </w:pPr>
      <w:bookmarkStart w:id="422" w:name="_Toc183468276"/>
      <w:r w:rsidRPr="00A16654">
        <w:t>On extension points</w:t>
      </w:r>
      <w:bookmarkEnd w:id="422"/>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rPr>
          <w:lang w:eastAsia="it-IT"/>
        </w:rPr>
        <w:t xml:space="preserve"> element.</w:t>
      </w:r>
    </w:p>
    <w:p w14:paraId="3D4276BB" w14:textId="77777777" w:rsidR="00AF53A6" w:rsidRPr="00A16654" w:rsidRDefault="00310520" w:rsidP="00310520">
      <w:pPr>
        <w:pStyle w:val="berschrift3"/>
        <w:rPr>
          <w:lang w:eastAsia="it-IT"/>
        </w:rPr>
      </w:pPr>
      <w:bookmarkStart w:id="423" w:name="_Toc183468277"/>
      <w:r w:rsidRPr="00A16654">
        <w:rPr>
          <w:lang w:eastAsia="it-IT"/>
        </w:rPr>
        <w:t>Semantics and use</w:t>
      </w:r>
      <w:bookmarkEnd w:id="423"/>
    </w:p>
    <w:p w14:paraId="39D1AF2A" w14:textId="77777777" w:rsidR="00CF1487" w:rsidRPr="00A16654" w:rsidRDefault="00CF1487" w:rsidP="00CF1487">
      <w:r w:rsidRPr="00A16654">
        <w:t xml:space="preserve">Child elements of the </w:t>
      </w:r>
      <w:r w:rsidRPr="00A16654">
        <w:rPr>
          <w:rStyle w:val="InlinecodeZchn"/>
        </w:rPr>
        <w:t>&lt;</w:t>
      </w:r>
      <w:proofErr w:type="spellStart"/>
      <w:proofErr w:type="gramStart"/>
      <w:r w:rsidRPr="00A16654">
        <w:rPr>
          <w:rStyle w:val="InlinecodeZchn"/>
        </w:rPr>
        <w:t>smp:Extension</w:t>
      </w:r>
      <w:proofErr w:type="spellEnd"/>
      <w:proofErr w:type="gramEnd"/>
      <w:r w:rsidRPr="00A16654">
        <w:rPr>
          <w:rStyle w:val="InlinecodeZchn"/>
        </w:rPr>
        <w:t>&gt;</w:t>
      </w:r>
      <w:r w:rsidRPr="00A16654">
        <w:t xml:space="preserve"> element are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77777777" w:rsidR="00310520" w:rsidRPr="00A16654" w:rsidRDefault="00C63CAD" w:rsidP="00C63CAD">
      <w:pPr>
        <w:pStyle w:val="berschrift2"/>
      </w:pPr>
      <w:bookmarkStart w:id="424" w:name="_Toc183468278"/>
      <w:proofErr w:type="spellStart"/>
      <w:r w:rsidRPr="00A16654">
        <w:t>ServiceGroup</w:t>
      </w:r>
      <w:bookmarkEnd w:id="424"/>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425" w:name="_Toc183468279"/>
      <w:r w:rsidRPr="00A16654">
        <w:t>Non-normative example</w:t>
      </w:r>
      <w:bookmarkEnd w:id="425"/>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"http://serviceMetadata.eu/".</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188AE75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26" w:author="PH" w:date="2024-11-25T23:01:00Z" w16du:dateUtc="2024-11-25T22:01:00Z">
        <w:r w:rsidRPr="00A16654" w:rsidDel="00CE78CB">
          <w:rPr>
            <w:rFonts w:ascii="Consolas" w:hAnsi="Consolas" w:cs="Consolas"/>
            <w:i/>
            <w:iCs/>
            <w:color w:val="2A00FF"/>
            <w:sz w:val="20"/>
            <w:szCs w:val="20"/>
          </w:rPr>
          <w:delText>busdox</w:delText>
        </w:r>
      </w:del>
      <w:ins w:id="427"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1E926DE9"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"http://serviceMetadata.eu/</w:t>
      </w:r>
      <w:del w:id="428" w:author="PH" w:date="2024-11-25T23:01:00Z" w16du:dateUtc="2024-11-25T22:01:00Z">
        <w:r w:rsidRPr="00A16654" w:rsidDel="00CE78CB">
          <w:rPr>
            <w:rFonts w:ascii="Consolas" w:hAnsi="Consolas" w:cs="Consolas"/>
            <w:i/>
            <w:iCs/>
            <w:color w:val="2A00FF"/>
            <w:sz w:val="20"/>
            <w:szCs w:val="20"/>
          </w:rPr>
          <w:delText>busdox</w:delText>
        </w:r>
      </w:del>
      <w:ins w:id="429" w:author="PH" w:date="2024-11-25T23:01:00Z" w16du:dateUtc="2024-11-25T22:01:00Z">
        <w:r w:rsidR="00CE78CB">
          <w:rPr>
            <w:rFonts w:ascii="Consolas" w:hAnsi="Consolas" w:cs="Consolas"/>
            <w:i/>
            <w:iCs/>
            <w:color w:val="2A00FF"/>
            <w:sz w:val="20"/>
            <w:szCs w:val="20"/>
          </w:rPr>
          <w:t>iso6523</w:t>
        </w:r>
      </w:ins>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77777777" w:rsidR="00995A26" w:rsidRPr="00A16654" w:rsidRDefault="001F55AA" w:rsidP="001F55AA">
      <w:pPr>
        <w:pStyle w:val="berschrift2"/>
      </w:pPr>
      <w:bookmarkStart w:id="430" w:name="_Toc183468280"/>
      <w:proofErr w:type="spellStart"/>
      <w:r w:rsidRPr="00A16654">
        <w:t>ServiceMetadata</w:t>
      </w:r>
      <w:bookmarkEnd w:id="430"/>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w:t>
      </w:r>
      <w:proofErr w:type="gramStart"/>
      <w:r w:rsidRPr="00A16654">
        <w:t>in order to</w:t>
      </w:r>
      <w:proofErr w:type="gramEnd"/>
      <w:r w:rsidRPr="00A16654">
        <w:t xml:space="preserve">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77777777" w:rsidR="003A32FE" w:rsidRPr="00A16654" w:rsidRDefault="003A32FE" w:rsidP="003A32FE">
      <w:r w:rsidRPr="00A16654">
        <w:t xml:space="preserve">For example, assume that an SMP called "SMP1" has the address </w:t>
      </w:r>
      <w:r w:rsidRPr="00A16654">
        <w:rPr>
          <w:rStyle w:val="InlinecodeZchn"/>
        </w:rPr>
        <w:t>http://smp1.eu</w:t>
      </w:r>
      <w:r w:rsidRPr="00A16654">
        <w:t xml:space="preserve">, and another SMP called "SMP2" has the address </w:t>
      </w:r>
      <w:r w:rsidRPr="00A16654">
        <w:rPr>
          <w:rStyle w:val="InlinecodeZchn"/>
        </w:rPr>
        <w:t>http://smp2.eu</w:t>
      </w:r>
      <w:r w:rsidRPr="00A16654">
        <w:t>, and a client requests a resource with the following URL (note that these exampl</w:t>
      </w:r>
      <w:r w:rsidR="007A3BDB" w:rsidRPr="00A16654">
        <w:t>es have been percent encoded</w:t>
      </w:r>
      <w:r w:rsidR="008C2EA9" w:rsidRPr="00A16654">
        <w:t>):</w:t>
      </w:r>
    </w:p>
    <w:p w14:paraId="65A66456" w14:textId="1618C0EC" w:rsidR="003A32FE" w:rsidRPr="00A16654" w:rsidRDefault="003A32FE" w:rsidP="003A32FE">
      <w:pPr>
        <w:pStyle w:val="Code"/>
      </w:pPr>
      <w:r w:rsidRPr="00A16654">
        <w:t>http://smp1.eu/</w:t>
      </w:r>
      <w:del w:id="431" w:author="PH" w:date="2024-11-25T23:02:00Z" w16du:dateUtc="2024-11-25T22:02:00Z">
        <w:r w:rsidRPr="00A16654" w:rsidDel="00CE78CB">
          <w:delText>busdox</w:delText>
        </w:r>
      </w:del>
      <w:ins w:id="432"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42F80E46" w:rsidR="00F90175" w:rsidRPr="00A16654" w:rsidRDefault="00F90175" w:rsidP="00F90175">
      <w:pPr>
        <w:pStyle w:val="Code"/>
      </w:pPr>
      <w:r w:rsidRPr="00A16654">
        <w:t>http://smp2.eu/</w:t>
      </w:r>
      <w:del w:id="433" w:author="PH" w:date="2024-11-25T23:02:00Z" w16du:dateUtc="2024-11-25T22:02:00Z">
        <w:r w:rsidRPr="00A16654" w:rsidDel="00CE78CB">
          <w:delText>busdox</w:delText>
        </w:r>
      </w:del>
      <w:ins w:id="434" w:author="PH" w:date="2024-11-25T23:02:00Z" w16du:dateUtc="2024-11-25T22:02:00Z">
        <w:r w:rsidR="00CE78CB">
          <w:t>iso6523</w:t>
        </w:r>
      </w:ins>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lastRenderedPageBreak/>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w:t>
            </w:r>
            <w:proofErr w:type="gramStart"/>
            <w:r w:rsidRPr="00A16654">
              <w:t>is able to</w:t>
            </w:r>
            <w:proofErr w:type="gramEnd"/>
            <w:r w:rsidRPr="00A16654">
              <w:t xml:space="preserve">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77777777" w:rsidR="00064535" w:rsidRPr="00A16654" w:rsidRDefault="000A6128" w:rsidP="00064535">
            <w:r w:rsidRPr="00A16654">
              <w:t>Indicates the minimum authentication level that recipient requires. The specific semantics of this field is defined in a specific instance of the BUSDOX infrastructure.</w:t>
            </w:r>
          </w:p>
          <w:p w14:paraId="7DA6BD7D" w14:textId="77777777" w:rsidR="000A6128" w:rsidRPr="00A16654" w:rsidRDefault="000A6128" w:rsidP="00064535">
            <w:r w:rsidRPr="00A16654">
              <w:t>It could for example reflect the value of the “</w:t>
            </w:r>
            <w:proofErr w:type="spellStart"/>
            <w:r w:rsidRPr="00A16654">
              <w:t>urn:</w:t>
            </w:r>
            <w:proofErr w:type="gramStart"/>
            <w:r w:rsidRPr="00A16654">
              <w:t>eu:busdox</w:t>
            </w:r>
            <w:proofErr w:type="gramEnd"/>
            <w:r w:rsidRPr="00A16654">
              <w:t>:attribute:assurance-level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proofErr w:type="gramStart"/>
            <w:r w:rsidRPr="00A16654">
              <w:rPr>
                <w:rStyle w:val="InlinecodeZchn"/>
              </w:rPr>
              <w:t>xs:dateTime</w:t>
            </w:r>
            <w:proofErr w:type="spellEnd"/>
            <w:proofErr w:type="gram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w:t>
            </w:r>
            <w:r w:rsidRPr="00A16654">
              <w:lastRenderedPageBreak/>
              <w:t xml:space="preserve">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w:t>
            </w:r>
            <w:proofErr w:type="gramStart"/>
            <w:r w:rsidRPr="00A16654">
              <w:t>block as a whole</w:t>
            </w:r>
            <w:proofErr w:type="gramEnd"/>
            <w:r w:rsidRPr="00A16654">
              <w:t>.</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435" w:name="_Toc183468281"/>
      <w:r w:rsidRPr="00A16654">
        <w:t>Non-normative example</w:t>
      </w:r>
      <w:bookmarkEnd w:id="435"/>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77777777" w:rsidR="0046134C" w:rsidRPr="00A16654" w:rsidRDefault="00D60FEF" w:rsidP="00D60FEF">
      <w:pPr>
        <w:pStyle w:val="berschrift2"/>
      </w:pPr>
      <w:bookmarkStart w:id="436" w:name="_Toc183468282"/>
      <w:proofErr w:type="spellStart"/>
      <w:r w:rsidRPr="00A16654">
        <w:t>SignedServiceMetadata</w:t>
      </w:r>
      <w:bookmarkEnd w:id="436"/>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437" w:name="_Toc183468283"/>
      <w:r w:rsidRPr="00A16654">
        <w:t>Non-normative example</w:t>
      </w:r>
      <w:bookmarkEnd w:id="437"/>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"http://serviceMetadata.eu/".</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proofErr w:type="gramStart"/>
      <w:r w:rsidRPr="00A16654">
        <w:rPr>
          <w:rFonts w:ascii="Consolas" w:hAnsi="Consolas" w:cs="Consolas"/>
          <w:color w:val="7F007F"/>
          <w:sz w:val="20"/>
          <w:szCs w:val="20"/>
        </w:rPr>
        <w:t>xmlns:ids</w:t>
      </w:r>
      <w:proofErr w:type="spellEnd"/>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gramStart"/>
      <w:r w:rsidRPr="00A16654">
        <w:rPr>
          <w:rFonts w:ascii="Consolas" w:hAnsi="Consolas" w:cs="Consolas"/>
          <w:color w:val="7F007F"/>
          <w:sz w:val="20"/>
          <w:szCs w:val="20"/>
        </w:rPr>
        <w:t>xmlns:wsu</w:t>
      </w:r>
      <w:proofErr w:type="gramEnd"/>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45039BD2"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ids:ParticipantIdentifier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del w:id="438" w:author="PH" w:date="2024-11-25T23:02:00Z" w16du:dateUtc="2024-11-25T22:02:00Z">
        <w:r w:rsidRPr="00A16654" w:rsidDel="00EA6583">
          <w:rPr>
            <w:rFonts w:ascii="Consolas" w:hAnsi="Consolas" w:cs="Consolas"/>
            <w:i/>
            <w:iCs/>
            <w:color w:val="2A00FF"/>
            <w:sz w:val="20"/>
            <w:szCs w:val="20"/>
          </w:rPr>
          <w:delText>busdox</w:delText>
        </w:r>
      </w:del>
      <w:ins w:id="439" w:author="PH" w:date="2024-11-25T23:02:00Z" w16du:dateUtc="2024-11-25T22:02: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ids:DocumentIdentifier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urn:oasis:names:specification:ubl:schema:xsd:Invoice-2::Invoice##UBL-2.02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36AA871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440" w:author="PH" w:date="2024-11-25T23:02:00Z">
        <w:r w:rsidR="00EA6583" w:rsidRPr="00EA6583">
          <w:rPr>
            <w:rFonts w:ascii="Consolas" w:hAnsi="Consolas" w:cs="Consolas"/>
            <w:i/>
            <w:iCs/>
            <w:color w:val="2A00FF"/>
            <w:sz w:val="20"/>
            <w:szCs w:val="20"/>
          </w:rPr>
          <w:t>peppol-transport-as4-v2_0</w:t>
        </w:r>
      </w:ins>
      <w:del w:id="441" w:author="PH" w:date="2024-11-25T23:02:00Z" w16du:dateUtc="2024-11-25T22:02: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ids:ProcessIdentifier</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56EA9C6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ins w:id="442" w:author="PH" w:date="2024-11-25T23:03:00Z">
        <w:r w:rsidR="00EA6583" w:rsidRPr="00EA6583">
          <w:rPr>
            <w:rFonts w:ascii="Consolas" w:hAnsi="Consolas" w:cs="Consolas"/>
            <w:i/>
            <w:iCs/>
            <w:color w:val="2A00FF"/>
            <w:sz w:val="20"/>
            <w:szCs w:val="20"/>
          </w:rPr>
          <w:t>peppol-transport-as4-v2_0</w:t>
        </w:r>
      </w:ins>
      <w:del w:id="443" w:author="PH" w:date="2024-11-25T23:03:00Z" w16du:dateUtc="2024-11-25T22:03:00Z">
        <w:r w:rsidRPr="00A16654" w:rsidDel="00EA6583">
          <w:rPr>
            <w:rFonts w:ascii="Consolas" w:hAnsi="Consolas" w:cs="Consolas"/>
            <w:i/>
            <w:iCs/>
            <w:color w:val="2A00FF"/>
            <w:sz w:val="20"/>
            <w:szCs w:val="20"/>
          </w:rPr>
          <w:delText>busdox-transport-start</w:delText>
        </w:r>
      </w:del>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proofErr w:type="gramStart"/>
      <w:r w:rsidRPr="00A16654">
        <w:rPr>
          <w:rFonts w:ascii="Consolas" w:hAnsi="Consolas" w:cs="Consolas"/>
          <w:color w:val="000000"/>
          <w:sz w:val="20"/>
          <w:szCs w:val="20"/>
        </w:rPr>
        <w:t>....</w:t>
      </w:r>
      <w:r w:rsidRPr="00A16654">
        <w:rPr>
          <w:rFonts w:ascii="Consolas" w:hAnsi="Consolas" w:cs="Consolas"/>
          <w:color w:val="008080"/>
          <w:sz w:val="20"/>
          <w:szCs w:val="20"/>
        </w:rPr>
        <w:t>&lt;</w:t>
      </w:r>
      <w:proofErr w:type="gramEnd"/>
      <w:r w:rsidRPr="00A16654">
        <w:rPr>
          <w:rFonts w:ascii="Consolas" w:hAnsi="Consolas" w:cs="Consolas"/>
          <w:color w:val="008080"/>
          <w:sz w:val="20"/>
          <w:szCs w:val="20"/>
        </w:rPr>
        <w: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77777777" w:rsidR="00F338DD" w:rsidRPr="00A16654" w:rsidRDefault="00F7304E" w:rsidP="00F7304E">
      <w:pPr>
        <w:pStyle w:val="berschrift3"/>
      </w:pPr>
      <w:bookmarkStart w:id="444" w:name="_Toc183468284"/>
      <w:r w:rsidRPr="00A16654">
        <w:t>Redirect, non-normative example</w:t>
      </w:r>
      <w:bookmarkEnd w:id="444"/>
    </w:p>
    <w:p w14:paraId="774EB4E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proofErr w:type="gramStart"/>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008080"/>
          <w:sz w:val="20"/>
          <w:szCs w:val="20"/>
        </w:rPr>
        <w:t>?</w:t>
      </w:r>
      <w:proofErr w:type="gramEnd"/>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resides at "http://serviceMetadata.eu/",</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"http://serviceMetadata2.eu/".</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47C07D9B"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"http://serviceMetadata2.eu/</w:t>
      </w:r>
      <w:del w:id="445" w:author="PH" w:date="2024-11-25T23:03:00Z" w16du:dateUtc="2024-11-25T22:03:00Z">
        <w:r w:rsidRPr="00A16654" w:rsidDel="00EA6583">
          <w:rPr>
            <w:rFonts w:ascii="Consolas" w:hAnsi="Consolas" w:cs="Consolas"/>
            <w:i/>
            <w:iCs/>
            <w:color w:val="2A00FF"/>
            <w:sz w:val="20"/>
            <w:szCs w:val="20"/>
          </w:rPr>
          <w:delText>busdox</w:delText>
        </w:r>
      </w:del>
      <w:ins w:id="446" w:author="PH" w:date="2024-11-25T23:03:00Z" w16du:dateUtc="2024-11-25T22:03:00Z">
        <w:r w:rsidR="00EA6583">
          <w:rPr>
            <w:rFonts w:ascii="Consolas" w:hAnsi="Consolas" w:cs="Consolas"/>
            <w:i/>
            <w:iCs/>
            <w:color w:val="2A00FF"/>
            <w:sz w:val="20"/>
            <w:szCs w:val="20"/>
          </w:rPr>
          <w:t>iso6523</w:t>
        </w:r>
      </w:ins>
      <w:r w:rsidRPr="00A16654">
        <w:rPr>
          <w:rFonts w:ascii="Consolas" w:hAnsi="Consolas" w:cs="Consolas"/>
          <w:i/>
          <w:iCs/>
          <w:color w:val="2A00FF"/>
          <w:sz w:val="20"/>
          <w:szCs w:val="20"/>
        </w:rPr>
        <w:t>-actorid</w:t>
      </w:r>
      <w:ins w:id="447"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upis%3A%3A0010%3A5798000000001/services/busdox-docid</w:t>
      </w:r>
      <w:ins w:id="448" w:author="PH" w:date="2024-11-25T23:03:00Z" w16du:dateUtc="2024-11-25T22:03:00Z">
        <w:r w:rsidR="00EA6583">
          <w:rPr>
            <w:rFonts w:ascii="Consolas" w:hAnsi="Consolas" w:cs="Consolas"/>
            <w:i/>
            <w:iCs/>
            <w:color w:val="2A00FF"/>
            <w:sz w:val="20"/>
            <w:szCs w:val="20"/>
          </w:rPr>
          <w:t>-</w:t>
        </w:r>
      </w:ins>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ex:Test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proofErr w:type="gramStart"/>
      <w:r w:rsidRPr="00A16654">
        <w:rPr>
          <w:rFonts w:ascii="Consolas" w:hAnsi="Consolas" w:cs="Consolas"/>
          <w:color w:val="3F5FBF"/>
          <w:sz w:val="20"/>
          <w:szCs w:val="20"/>
        </w:rPr>
        <w:t>&lt;!--</w:t>
      </w:r>
      <w:proofErr w:type="gramEnd"/>
      <w:r w:rsidRPr="00A16654">
        <w:rPr>
          <w:rFonts w:ascii="Consolas" w:hAnsi="Consolas" w:cs="Consolas"/>
          <w:color w:val="3F5FBF"/>
          <w:sz w:val="20"/>
          <w:szCs w:val="20"/>
        </w:rPr>
        <w:t xml:space="preserve">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77777777" w:rsidR="002A42D3" w:rsidRPr="00A16654" w:rsidRDefault="002A42D3" w:rsidP="002A42D3">
      <w:pPr>
        <w:pStyle w:val="berschrift1"/>
      </w:pPr>
      <w:bookmarkStart w:id="449" w:name="_Toc183468285"/>
      <w:r w:rsidRPr="00A16654">
        <w:lastRenderedPageBreak/>
        <w:t>Service Metadata Publishing REST binding</w:t>
      </w:r>
      <w:bookmarkEnd w:id="449"/>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77777777" w:rsidR="007C5581" w:rsidRPr="00A16654" w:rsidRDefault="007C5581" w:rsidP="007C5581">
      <w:pPr>
        <w:pStyle w:val="berschrift2"/>
      </w:pPr>
      <w:bookmarkStart w:id="450" w:name="_Toc183468286"/>
      <w:r w:rsidRPr="00A16654">
        <w:t>The use of HTTP</w:t>
      </w:r>
      <w:bookmarkEnd w:id="450"/>
      <w:r w:rsidRPr="00A16654">
        <w:t xml:space="preserve"> </w:t>
      </w:r>
    </w:p>
    <w:p w14:paraId="644C3DA7" w14:textId="17ED2B87"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w:t>
      </w:r>
      <w:del w:id="451" w:author="PH" w:date="2024-11-20T22:27:00Z" w16du:dateUtc="2024-11-20T21:27:00Z">
        <w:r w:rsidRPr="00A16654" w:rsidDel="0008569C">
          <w:delText>,</w:delText>
        </w:r>
      </w:del>
      <w:r w:rsidRPr="00A16654">
        <w:t xml:space="preserve">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xml:space="preserve">. A service implementing the REST profile MUST </w:t>
      </w:r>
      <w:del w:id="452" w:author="PH" w:date="2024-11-20T22:27:00Z" w16du:dateUtc="2024-11-20T21:27:00Z">
        <w:r w:rsidRPr="00A16654" w:rsidDel="0008569C">
          <w:delText xml:space="preserve">NOT </w:delText>
        </w:r>
      </w:del>
      <w:r w:rsidRPr="00A16654">
        <w:t>use TLS (Transport Layer Security)</w:t>
      </w:r>
      <w:ins w:id="453" w:author="PH" w:date="2024-11-20T22:28:00Z" w16du:dateUtc="2024-11-20T21:28:00Z">
        <w:r w:rsidR="0008569C">
          <w:t xml:space="preserve"> and MUST be operated on port 443.</w:t>
        </w:r>
      </w:ins>
      <w:del w:id="454" w:author="PH" w:date="2024-11-20T22:27:00Z" w16du:dateUtc="2024-11-20T21:27:00Z">
        <w:r w:rsidRPr="00A16654" w:rsidDel="0008569C">
          <w:delText xml:space="preserve"> or SSL (Secure Sockets Layer). An instance of the BUSDOX infrastructure MAY set restrict</w:delText>
        </w:r>
        <w:r w:rsidR="00ED616D" w:rsidRPr="00A16654" w:rsidDel="0008569C">
          <w:delText>ions on what ports are allowed.</w:delText>
        </w:r>
      </w:del>
    </w:p>
    <w:p w14:paraId="5BE62C7F" w14:textId="16F3D61A" w:rsidR="002A42D3" w:rsidRPr="00A16654" w:rsidDel="0008569C" w:rsidRDefault="007C5581" w:rsidP="00196FCB">
      <w:pPr>
        <w:pBdr>
          <w:top w:val="single" w:sz="4" w:space="1" w:color="FF0000"/>
          <w:left w:val="single" w:sz="4" w:space="4" w:color="FF0000"/>
          <w:bottom w:val="single" w:sz="4" w:space="1" w:color="FF0000"/>
          <w:right w:val="single" w:sz="4" w:space="4" w:color="FF0000"/>
        </w:pBdr>
        <w:rPr>
          <w:del w:id="455" w:author="PH" w:date="2024-11-20T22:28:00Z" w16du:dateUtc="2024-11-20T21:28:00Z"/>
        </w:rPr>
      </w:pPr>
      <w:del w:id="456" w:author="PH" w:date="2024-11-20T22:28:00Z" w16du:dateUtc="2024-11-20T21:28:00Z">
        <w:r w:rsidRPr="00A16654" w:rsidDel="0008569C">
          <w:delText>An implementation of the SMP might choose to manage resources through the HTTP POST, PUT and DELETE verbs. It is however up to each implementation to choose how to manage records, and use of HTTP POST, PUT and DELETE is not mandated or regulated by this specification.</w:delText>
        </w:r>
      </w:del>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77777777" w:rsidR="0005230D" w:rsidRPr="00A16654" w:rsidRDefault="0005230D" w:rsidP="0005230D">
      <w:pPr>
        <w:pStyle w:val="berschrift2"/>
      </w:pPr>
      <w:bookmarkStart w:id="457" w:name="_Toc183468287"/>
      <w:r w:rsidRPr="00A16654">
        <w:t>The use of XML and encoding</w:t>
      </w:r>
      <w:bookmarkEnd w:id="457"/>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7777777" w:rsidR="0047393E" w:rsidRPr="00A16654" w:rsidRDefault="000016DE" w:rsidP="000016DE">
      <w:pPr>
        <w:pStyle w:val="berschrift2"/>
      </w:pPr>
      <w:bookmarkStart w:id="458" w:name="_Toc183468288"/>
      <w:r w:rsidRPr="00A16654">
        <w:t>Resources and identifiers</w:t>
      </w:r>
      <w:bookmarkEnd w:id="458"/>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77777777" w:rsidR="009B3E17" w:rsidRPr="00A16654" w:rsidRDefault="009B3E17" w:rsidP="009B3E17">
            <w:proofErr w:type="gramStart"/>
            <w:r w:rsidRPr="00A16654">
              <w:t>/{</w:t>
            </w:r>
            <w:proofErr w:type="gramEnd"/>
            <w:r w:rsidRPr="00A16654">
              <w:t>identifier scheme}::{id}</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t>SignedServiceMetadata</w:t>
            </w:r>
            <w:proofErr w:type="spellEnd"/>
          </w:p>
        </w:tc>
        <w:tc>
          <w:tcPr>
            <w:tcW w:w="1785" w:type="dxa"/>
          </w:tcPr>
          <w:p w14:paraId="0D2673C6" w14:textId="77777777" w:rsidR="00790409" w:rsidRPr="00A16654" w:rsidRDefault="00790409" w:rsidP="006033FC">
            <w:proofErr w:type="gramStart"/>
            <w:r w:rsidRPr="00A16654">
              <w:t>/{</w:t>
            </w:r>
            <w:proofErr w:type="gramEnd"/>
            <w:r w:rsidRPr="00A16654">
              <w:t>identifier scheme}::{id}/services/{</w:t>
            </w:r>
            <w:proofErr w:type="spellStart"/>
            <w:r w:rsidRPr="00A16654">
              <w:t>docType</w:t>
            </w:r>
            <w:proofErr w:type="spellEnd"/>
            <w:r w:rsidRPr="00A16654">
              <w:t>}</w:t>
            </w:r>
          </w:p>
          <w:p w14:paraId="17342C54" w14:textId="77777777" w:rsidR="00790409" w:rsidRPr="00A16654" w:rsidRDefault="00790409" w:rsidP="006033FC">
            <w:r w:rsidRPr="00A16654">
              <w:t>See section below for {</w:t>
            </w:r>
            <w:proofErr w:type="spellStart"/>
            <w:r w:rsidRPr="00A16654">
              <w:t>docType</w:t>
            </w:r>
            <w:proofErr w:type="spellEnd"/>
            <w:r w:rsidRPr="00A16654">
              <w:t xml:space="preserve">} format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w:t>
            </w:r>
            <w:proofErr w:type="gramStart"/>
            <w:r w:rsidRPr="00A16654">
              <w:t>all of</w:t>
            </w:r>
            <w:proofErr w:type="gramEnd"/>
            <w:r w:rsidRPr="00A16654">
              <w:t xml:space="preserve"> the metadata about a Service, or a redirection URL to another Service Metadata Publisher holding this information. </w:t>
            </w:r>
          </w:p>
        </w:tc>
      </w:tr>
    </w:tbl>
    <w:p w14:paraId="1E8E949B" w14:textId="42FF7F76" w:rsidR="000016DE" w:rsidRPr="00A16654" w:rsidRDefault="00095E69" w:rsidP="00095E69">
      <w:pPr>
        <w:pStyle w:val="Beschriftung"/>
      </w:pPr>
      <w:r w:rsidRPr="00A16654">
        <w:lastRenderedPageBreak/>
        <w:t xml:space="preserve">Fig. </w:t>
      </w:r>
      <w:r w:rsidR="0036547D" w:rsidRPr="00A16654">
        <w:fldChar w:fldCharType="begin"/>
      </w:r>
      <w:r w:rsidR="0036547D" w:rsidRPr="00A16654">
        <w:instrText xml:space="preserve"> SEQ Fig. \* ARABIC </w:instrText>
      </w:r>
      <w:r w:rsidR="0036547D" w:rsidRPr="00A16654">
        <w:fldChar w:fldCharType="separate"/>
      </w:r>
      <w:r w:rsidR="00F4492B">
        <w:rPr>
          <w:noProof/>
        </w:rPr>
        <w:t>4</w:t>
      </w:r>
      <w:r w:rsidR="0036547D" w:rsidRPr="00A16654">
        <w:rPr>
          <w:noProof/>
        </w:rPr>
        <w:fldChar w:fldCharType="end"/>
      </w:r>
      <w:r w:rsidRPr="00A16654">
        <w:t>: Table of resources and identifiers</w:t>
      </w:r>
    </w:p>
    <w:p w14:paraId="5EE7C8DC" w14:textId="77777777" w:rsidR="00095E69" w:rsidRPr="00A16654" w:rsidRDefault="00095E69" w:rsidP="00095E69">
      <w:r w:rsidRPr="00A16654">
        <w:t>A service implementing the REST binding MUST support these resource types. It MUST provide access to these using the URI scheme of table in Fig. 3.</w:t>
      </w:r>
    </w:p>
    <w:p w14:paraId="7D1195DB" w14:textId="77777777" w:rsidR="00095E69" w:rsidRPr="00A16654" w:rsidRDefault="00095E69" w:rsidP="00095E69">
      <w:pPr>
        <w:pStyle w:val="berschrift3"/>
      </w:pPr>
      <w:bookmarkStart w:id="459" w:name="_Toc183468289"/>
      <w:r w:rsidRPr="00A16654">
        <w:t>On the use of percent encoding</w:t>
      </w:r>
      <w:bookmarkEnd w:id="459"/>
      <w:r w:rsidRPr="00A16654">
        <w:t xml:space="preserve"> </w:t>
      </w:r>
    </w:p>
    <w:p w14:paraId="26AEEF04" w14:textId="77777777" w:rsidR="00004116" w:rsidRPr="00A16654" w:rsidRDefault="00004116" w:rsidP="00004116">
      <w:r w:rsidRPr="00A16654">
        <w:t>When any types of BUSDOX identifiers are used in URLs, each section between slashes MUST be percent encoded according to [RFC3986] individually, i.e. section by section.</w:t>
      </w:r>
    </w:p>
    <w:p w14:paraId="20143B0E" w14:textId="77777777" w:rsidR="00095E69" w:rsidRPr="00A16654" w:rsidRDefault="00004116" w:rsidP="00004116">
      <w:r w:rsidRPr="00A16654">
        <w:t xml:space="preserve">For example, this implies that for an URL in the form of </w:t>
      </w:r>
      <w:proofErr w:type="gramStart"/>
      <w:r w:rsidRPr="00A16654">
        <w:rPr>
          <w:rStyle w:val="InlinecodeZchn"/>
        </w:rPr>
        <w:t>/{</w:t>
      </w:r>
      <w:proofErr w:type="gramEnd"/>
      <w:r w:rsidRPr="00A16654">
        <w:rPr>
          <w:rStyle w:val="InlinecodeZchn"/>
        </w:rPr>
        <w:t>identifier scheme}::{id}/services/{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60" w:name="_Toc183468290"/>
      <w:r w:rsidRPr="00A16654">
        <w:t>Using identifiers in the REST Resource URLs</w:t>
      </w:r>
      <w:bookmarkEnd w:id="460"/>
      <w:r w:rsidRPr="00A16654">
        <w:t xml:space="preserve"> </w:t>
      </w:r>
    </w:p>
    <w:p w14:paraId="49581129" w14:textId="77777777" w:rsidR="00095E69" w:rsidRPr="00A16654" w:rsidRDefault="00095E69" w:rsidP="00095E69">
      <w:r w:rsidRPr="00A16654">
        <w:t xml:space="preserve">This section describes specifically how participant and document 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identifiers in URLs, see </w:t>
      </w:r>
      <w:r w:rsidR="00004116" w:rsidRPr="00A16654">
        <w:t>[PFUOI4]</w:t>
      </w:r>
      <w:r w:rsidRPr="00A16654">
        <w:t>.</w:t>
      </w:r>
    </w:p>
    <w:p w14:paraId="529734A6" w14:textId="7777777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{identifier scheme</w:t>
      </w:r>
      <w:proofErr w:type="gramStart"/>
      <w:r w:rsidR="001E2A26" w:rsidRPr="00A16654">
        <w:rPr>
          <w:rStyle w:val="InlinecodeZchn"/>
        </w:rPr>
        <w:t>}::</w:t>
      </w:r>
      <w:proofErr w:type="gramEnd"/>
      <w:r w:rsidR="001E2A26" w:rsidRPr="00A16654">
        <w:rPr>
          <w:rStyle w:val="InlinecodeZchn"/>
        </w:rPr>
        <w:t>{id}</w:t>
      </w:r>
      <w:r w:rsidRPr="00A16654">
        <w:t xml:space="preserve"> part follows the participant identifier format described in the “</w:t>
      </w:r>
      <w:proofErr w:type="spellStart"/>
      <w:r w:rsidRPr="00A16654">
        <w:t>ParticipantIdentifier</w:t>
      </w:r>
      <w:proofErr w:type="spellEnd"/>
      <w:r w:rsidRPr="00A16654">
        <w:t>“ 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77777777" w:rsidR="00095E69" w:rsidRPr="00A16654" w:rsidRDefault="004001A6" w:rsidP="00095E69">
      <w:pPr>
        <w:pStyle w:val="Code"/>
      </w:pPr>
      <w:r w:rsidRPr="00A16654">
        <w:t>/{identifier scheme}::{id}</w:t>
      </w:r>
    </w:p>
    <w:p w14:paraId="71B93E66" w14:textId="77777777"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/{id}/services/{</w:t>
      </w:r>
      <w:proofErr w:type="spellStart"/>
      <w:r w:rsidRPr="00A16654">
        <w:rPr>
          <w:rStyle w:val="InlinecodeZchn"/>
        </w:rPr>
        <w:t>docType</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proofErr w:type="spellStart"/>
      <w:r w:rsidRPr="00A16654">
        <w:t>DocumentIdentifier</w:t>
      </w:r>
      <w:proofErr w:type="spellEnd"/>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77777777" w:rsidR="00095E69" w:rsidRPr="00A16654" w:rsidRDefault="00095E69" w:rsidP="00095E69">
      <w:pPr>
        <w:pStyle w:val="berschrift3"/>
      </w:pPr>
      <w:bookmarkStart w:id="461" w:name="_Toc183468291"/>
      <w:r w:rsidRPr="00A16654">
        <w:t>Non-normative identifier example</w:t>
      </w:r>
      <w:bookmarkEnd w:id="461"/>
    </w:p>
    <w:p w14:paraId="74BE9C11" w14:textId="77777777"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http://serviceMetadata.eu</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2E24345D" w:rsidR="00095E69" w:rsidRPr="00A16654" w:rsidRDefault="00095E69" w:rsidP="00095E69">
      <w:pPr>
        <w:pStyle w:val="Code"/>
      </w:pPr>
      <w:r w:rsidRPr="00A16654">
        <w:t>http://serviceMetadata.eu/</w:t>
      </w:r>
      <w:del w:id="462" w:author="PH" w:date="2024-11-25T23:00:00Z" w16du:dateUtc="2024-11-25T22:00:00Z">
        <w:r w:rsidRPr="00A16654" w:rsidDel="00CE78CB">
          <w:delText>busdox</w:delText>
        </w:r>
      </w:del>
      <w:ins w:id="463" w:author="PH" w:date="2024-11-25T23:00:00Z" w16du:dateUtc="2024-11-25T22:00:00Z">
        <w:r w:rsidR="00CE78CB">
          <w:t>iso6523</w:t>
        </w:r>
      </w:ins>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3DB536B5" w:rsidR="00095E69" w:rsidRPr="00A16654" w:rsidRDefault="00095E69" w:rsidP="00095E69">
      <w:pPr>
        <w:pStyle w:val="Code"/>
      </w:pPr>
      <w:r w:rsidRPr="00A16654">
        <w:t>http://serviceMetadata.eu/</w:t>
      </w:r>
      <w:del w:id="464" w:author="PH" w:date="2024-11-25T23:00:00Z" w16du:dateUtc="2024-11-25T22:00:00Z">
        <w:r w:rsidRPr="00A16654" w:rsidDel="00CE78CB">
          <w:delText>busdox</w:delText>
        </w:r>
      </w:del>
      <w:ins w:id="465" w:author="PH" w:date="2024-11-25T23:00:00Z" w16du:dateUtc="2024-11-25T22:00:00Z">
        <w:r w:rsidR="00CE78CB">
          <w:t>iso6523</w:t>
        </w:r>
      </w:ins>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w:t>
      </w:r>
      <w:proofErr w:type="spellStart"/>
      <w:r w:rsidRPr="00A16654">
        <w:rPr>
          <w:rStyle w:val="InlinecodeZchn"/>
        </w:rPr>
        <w:t>docid</w:t>
      </w:r>
      <w:proofErr w:type="spellEnd"/>
      <w:r w:rsidRPr="00A16654">
        <w:rPr>
          <w:rStyle w:val="InlinecodeZchn"/>
        </w:rPr>
        <w:t>-</w:t>
      </w:r>
      <w:proofErr w:type="spellStart"/>
      <w:r w:rsidRPr="00A16654">
        <w:rPr>
          <w:rStyle w:val="InlinecodeZchn"/>
        </w:rPr>
        <w:t>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proofErr w:type="gramStart"/>
      <w:r w:rsidRPr="00A16654">
        <w:rPr>
          <w:rStyle w:val="InlinecodeZchn"/>
        </w:rPr>
        <w:t>urn:oasis</w:t>
      </w:r>
      <w:proofErr w:type="gramEnd"/>
      <w:r w:rsidRPr="00A16654">
        <w:rPr>
          <w:rStyle w:val="InlinecodeZchn"/>
        </w:rPr>
        <w:t>:names:speci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lastRenderedPageBreak/>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77777777" w:rsidR="00095E69" w:rsidRPr="00A16654" w:rsidRDefault="00095E69" w:rsidP="00095E69">
      <w:pPr>
        <w:pStyle w:val="Code"/>
      </w:pPr>
      <w:r w:rsidRPr="00A16654">
        <w:t>{URL to server}/{identifier scheme}::{id}/services/{document identifier type}::{rootNamespace}::{documentElementLoc</w:t>
      </w:r>
      <w:r w:rsidR="00A95820" w:rsidRPr="00A16654">
        <w:t>alName}[##{Subtype identifier}]</w:t>
      </w:r>
    </w:p>
    <w:p w14:paraId="765D861B" w14:textId="77777777" w:rsidR="00095E69" w:rsidRPr="00A16654" w:rsidRDefault="00095E69" w:rsidP="00095E69">
      <w:r w:rsidRPr="00A16654">
        <w:t>The percent-encoded form of the identifier using the above example will then be</w:t>
      </w:r>
    </w:p>
    <w:p w14:paraId="426C3491" w14:textId="5EC9B18D" w:rsidR="0016377B" w:rsidRDefault="0016377B" w:rsidP="00095E69">
      <w:pPr>
        <w:pStyle w:val="Code"/>
        <w:rPr>
          <w:ins w:id="466" w:author="PH" w:date="2024-11-25T23:03:00Z" w16du:dateUtc="2024-11-25T22:03:00Z"/>
        </w:rPr>
      </w:pPr>
      <w:ins w:id="467" w:author="PH" w:date="2024-11-25T23:03:00Z" w16du:dateUtc="2024-11-25T22:03:00Z">
        <w:r>
          <w:fldChar w:fldCharType="begin"/>
        </w:r>
        <w:r>
          <w:instrText>HYPERLINK "</w:instrText>
        </w:r>
      </w:ins>
      <w:r w:rsidRPr="00A16654">
        <w:instrText>http</w:instrText>
      </w:r>
      <w:ins w:id="468" w:author="PH" w:date="2024-11-20T22:29:00Z" w16du:dateUtc="2024-11-20T21:29:00Z">
        <w:r>
          <w:instrText>s</w:instrText>
        </w:r>
      </w:ins>
      <w:r w:rsidRPr="00A16654">
        <w:instrText>://serviceMetadata.eu/</w:instrText>
      </w:r>
      <w:ins w:id="469" w:author="PH" w:date="2024-11-25T23:03:00Z" w16du:dateUtc="2024-11-25T22:03:00Z">
        <w:r>
          <w:instrText>iso6523"</w:instrText>
        </w:r>
      </w:ins>
      <w:ins w:id="470" w:author="PH" w:date="2024-11-25T23:04:00Z" w16du:dateUtc="2024-11-25T22:04:00Z"/>
      <w:ins w:id="471" w:author="PH" w:date="2024-11-25T23:03:00Z" w16du:dateUtc="2024-11-25T22:03:00Z">
        <w:r>
          <w:fldChar w:fldCharType="separate"/>
        </w:r>
      </w:ins>
      <w:r w:rsidRPr="00D65C1B">
        <w:rPr>
          <w:rStyle w:val="Hyperlink"/>
        </w:rPr>
        <w:t>http</w:t>
      </w:r>
      <w:ins w:id="472" w:author="PH" w:date="2024-11-20T22:29:00Z" w16du:dateUtc="2024-11-20T21:29:00Z">
        <w:r w:rsidRPr="00D65C1B">
          <w:rPr>
            <w:rStyle w:val="Hyperlink"/>
          </w:rPr>
          <w:t>s</w:t>
        </w:r>
      </w:ins>
      <w:r w:rsidRPr="00D65C1B">
        <w:rPr>
          <w:rStyle w:val="Hyperlink"/>
        </w:rPr>
        <w:t>://serviceMetadata.eu/</w:t>
      </w:r>
      <w:del w:id="473" w:author="PH" w:date="2024-11-25T23:03:00Z" w16du:dateUtc="2024-11-25T22:03:00Z">
        <w:r w:rsidRPr="00D65C1B" w:rsidDel="00EA6583">
          <w:rPr>
            <w:rStyle w:val="Hyperlink"/>
          </w:rPr>
          <w:delText>busdox</w:delText>
        </w:r>
      </w:del>
      <w:ins w:id="474" w:author="PH" w:date="2024-11-25T23:03:00Z" w16du:dateUtc="2024-11-25T22:03:00Z">
        <w:r w:rsidRPr="00D65C1B">
          <w:rPr>
            <w:rStyle w:val="Hyperlink"/>
          </w:rPr>
          <w:t>iso6523</w:t>
        </w:r>
        <w:r>
          <w:fldChar w:fldCharType="end"/>
        </w:r>
      </w:ins>
    </w:p>
    <w:p w14:paraId="7CEEC014" w14:textId="7FAA46D4" w:rsidR="00095E69" w:rsidRPr="00A16654" w:rsidRDefault="00095E69" w:rsidP="00095E69">
      <w:pPr>
        <w:pStyle w:val="Code"/>
      </w:pPr>
      <w:r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681D5172" w14:textId="77777777" w:rsidR="00971451" w:rsidRPr="00A16654" w:rsidRDefault="00971451" w:rsidP="00971451">
      <w:pPr>
        <w:pStyle w:val="berschrift3"/>
      </w:pPr>
      <w:bookmarkStart w:id="475" w:name="_Toc183468292"/>
      <w:r w:rsidRPr="00A16654">
        <w:t>Implementation considerations</w:t>
      </w:r>
      <w:bookmarkEnd w:id="475"/>
      <w:r w:rsidRPr="00A16654">
        <w:t xml:space="preserve"> </w:t>
      </w:r>
    </w:p>
    <w:p w14:paraId="47CA7607" w14:textId="77777777" w:rsidR="000D6196" w:rsidRPr="00A16654" w:rsidRDefault="00971451" w:rsidP="00971451">
      <w:r w:rsidRPr="00A16654">
        <w:t>When a client is redirected to an SMP using the DNS-based SML scheme des</w:t>
      </w:r>
      <w:r w:rsidR="005B0A01" w:rsidRPr="00A16654">
        <w:t xml:space="preserve">cribed in [BDEN-SML], the HTTP </w:t>
      </w:r>
      <w:r w:rsidR="005B0A01" w:rsidRPr="00A16654">
        <w:rPr>
          <w:rStyle w:val="InlinecodeZchn"/>
        </w:rPr>
        <w:t>H</w:t>
      </w:r>
      <w:r w:rsidRPr="00A16654">
        <w:rPr>
          <w:rStyle w:val="InlinecodeZchn"/>
        </w:rPr>
        <w:t>ost</w:t>
      </w:r>
      <w:r w:rsidRPr="00A16654">
        <w:t xml:space="preserve"> header will be set to a value originating from the CNAME alias set in the SML (http://www.w3.org/Protocols/rfc2616/rfc2616-sec14.html#sec14.23). Implementations should be prepared to accept requests with this “host” header value.</w:t>
      </w:r>
    </w:p>
    <w:p w14:paraId="3D1ECECC" w14:textId="77777777" w:rsidR="007551F7" w:rsidRPr="00A16654" w:rsidRDefault="007551F7" w:rsidP="007551F7">
      <w:pPr>
        <w:pStyle w:val="berschrift2"/>
      </w:pPr>
      <w:bookmarkStart w:id="476" w:name="_Toc183468293"/>
      <w:r w:rsidRPr="00A16654">
        <w:t>Referencing the SMP REST binding</w:t>
      </w:r>
      <w:bookmarkEnd w:id="476"/>
      <w:r w:rsidRPr="00A16654">
        <w:t xml:space="preserve"> </w:t>
      </w:r>
    </w:p>
    <w:p w14:paraId="61F0434C" w14:textId="77777777"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1.0 of the SMP REST binding:</w:t>
      </w:r>
    </w:p>
    <w:p w14:paraId="5952969F" w14:textId="77777777" w:rsidR="007551F7" w:rsidRPr="00A16654" w:rsidRDefault="007551F7" w:rsidP="007551F7">
      <w:pPr>
        <w:pStyle w:val="Code"/>
      </w:pPr>
      <w:r w:rsidRPr="00A16654">
        <w:t>http://busdox.org/serviceMetadata/publishing/1.0/</w:t>
      </w:r>
    </w:p>
    <w:p w14:paraId="50692DB3" w14:textId="77777777" w:rsidR="007551F7" w:rsidRPr="00A16654" w:rsidRDefault="007551F7" w:rsidP="007551F7">
      <w:r w:rsidRPr="00A16654">
        <w:t>This is identical to the targ</w:t>
      </w:r>
      <w:r w:rsidR="007F3FFE" w:rsidRPr="00A16654">
        <w:t>et namespace of the SMP schema.</w:t>
      </w:r>
    </w:p>
    <w:p w14:paraId="6E0B00FE" w14:textId="77777777" w:rsidR="007551F7" w:rsidRPr="00A16654" w:rsidRDefault="007F3FFE" w:rsidP="007551F7">
      <w:pPr>
        <w:pStyle w:val="berschrift2"/>
      </w:pPr>
      <w:bookmarkStart w:id="477" w:name="_Toc183468294"/>
      <w:r w:rsidRPr="00A16654">
        <w:t>Security</w:t>
      </w:r>
      <w:bookmarkEnd w:id="477"/>
    </w:p>
    <w:p w14:paraId="37320FBA" w14:textId="77777777" w:rsidR="007551F7" w:rsidRPr="00A16654" w:rsidRDefault="007551F7" w:rsidP="007551F7">
      <w:r w:rsidRPr="00A16654">
        <w:t>At the transport lev</w:t>
      </w:r>
      <w:r w:rsidR="007F3FFE" w:rsidRPr="00A16654">
        <w:t xml:space="preserve">el, the service </w:t>
      </w:r>
      <w:r w:rsidR="00AF5A49" w:rsidRPr="00A16654">
        <w:t>MUST NOT be</w:t>
      </w:r>
      <w:r w:rsidR="007F3FFE" w:rsidRPr="00A16654">
        <w:t xml:space="preserve"> secured.</w:t>
      </w:r>
    </w:p>
    <w:p w14:paraId="16922B5D" w14:textId="77777777" w:rsidR="007551F7" w:rsidRPr="00A16654" w:rsidRDefault="007F3FFE" w:rsidP="007F3FFE">
      <w:pPr>
        <w:pStyle w:val="berschrift3"/>
      </w:pPr>
      <w:bookmarkStart w:id="478" w:name="_Toc183468295"/>
      <w:r w:rsidRPr="00A16654">
        <w:t>Message signature</w:t>
      </w:r>
      <w:bookmarkEnd w:id="478"/>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proofErr w:type="gramStart"/>
      <w:r w:rsidRPr="00A16654">
        <w:rPr>
          <w:rStyle w:val="InlinecodeZchn"/>
        </w:rPr>
        <w:t>ds</w:t>
      </w:r>
      <w:proofErr w:type="spellEnd"/>
      <w:r w:rsidRPr="00A16654">
        <w:rPr>
          <w:rStyle w:val="InlinecodeZchn"/>
        </w:rPr>
        <w:t>:Signature</w:t>
      </w:r>
      <w:proofErr w:type="gramEnd"/>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proofErr w:type="gramStart"/>
      <w:r w:rsidR="00792214" w:rsidRPr="00A16654">
        <w:rPr>
          <w:rStyle w:val="InlinecodeZchn"/>
        </w:rPr>
        <w:t>ds:Signature</w:t>
      </w:r>
      <w:proofErr w:type="spellEnd"/>
      <w:proofErr w:type="gram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proofErr w:type="gramStart"/>
      <w:r w:rsidRPr="00A16654">
        <w:t>ds:KeyInfo</w:t>
      </w:r>
      <w:proofErr w:type="spellEnd"/>
      <w:proofErr w:type="gram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lastRenderedPageBreak/>
        <w:t xml:space="preserve">The </w:t>
      </w:r>
      <w:proofErr w:type="spellStart"/>
      <w:r w:rsidRPr="00A16654">
        <w:t>DigestMethod</w:t>
      </w:r>
      <w:proofErr w:type="spellEnd"/>
      <w:r w:rsidRPr="00A16654">
        <w:t xml:space="preserve">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479" w:name="_Toc183468296"/>
      <w:r w:rsidRPr="00A16654">
        <w:t>Verifying the signature</w:t>
      </w:r>
      <w:bookmarkEnd w:id="479"/>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proofErr w:type="gramStart"/>
      <w:r w:rsidR="00D737E1" w:rsidRPr="00A16654">
        <w:rPr>
          <w:rStyle w:val="InlinecodeZchn"/>
        </w:rPr>
        <w:t>ds</w:t>
      </w:r>
      <w:r w:rsidR="00BB4412">
        <w:rPr>
          <w:rStyle w:val="InlinecodeZchn"/>
        </w:rPr>
        <w:t>:</w:t>
      </w:r>
      <w:r w:rsidRPr="00A16654">
        <w:rPr>
          <w:rStyle w:val="InlinecodeZchn"/>
        </w:rPr>
        <w:t>Signature</w:t>
      </w:r>
      <w:proofErr w:type="spellEnd"/>
      <w:proofErr w:type="gram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80" w:name="_Toc183468297"/>
      <w:r w:rsidRPr="00A16654">
        <w:t>Verifying the signature of the destination SMP</w:t>
      </w:r>
      <w:bookmarkEnd w:id="480"/>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77777777" w:rsidR="00683658" w:rsidRPr="00A16654" w:rsidRDefault="00683658" w:rsidP="00683658">
      <w:pPr>
        <w:pStyle w:val="berschrift1"/>
      </w:pPr>
      <w:bookmarkStart w:id="481" w:name="_Toc183468298"/>
      <w:r w:rsidRPr="00A16654">
        <w:lastRenderedPageBreak/>
        <w:t>Appendix A: Schema for the REST interface</w:t>
      </w:r>
      <w:bookmarkEnd w:id="481"/>
    </w:p>
    <w:p w14:paraId="141CEC66" w14:textId="77777777" w:rsidR="00220DB6" w:rsidRPr="00A16654" w:rsidRDefault="00220DB6" w:rsidP="00220DB6">
      <w:pPr>
        <w:pStyle w:val="berschrift2"/>
      </w:pPr>
      <w:bookmarkStart w:id="482" w:name="_Toc183468299"/>
      <w:r w:rsidRPr="00A16654">
        <w:t>peppol-smp-types-v1.xsd (non-normative)</w:t>
      </w:r>
      <w:bookmarkEnd w:id="482"/>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xs:import</w:t>
      </w:r>
      <w:proofErr w:type="spellEnd"/>
      <w:proofErr w:type="gram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xs:choice</w:t>
      </w:r>
      <w:proofErr w:type="spellEnd"/>
      <w:proofErr w:type="gram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xs:element</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xs:attribute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xs:any</w:t>
      </w:r>
      <w:proofErr w:type="spellEnd"/>
      <w:proofErr w:type="gram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xs:sequence</w:t>
      </w:r>
      <w:proofErr w:type="spellEnd"/>
      <w:proofErr w:type="gram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xs:complexType</w:t>
      </w:r>
      <w:proofErr w:type="spellEnd"/>
      <w:proofErr w:type="gramEnd"/>
      <w:r w:rsidRPr="00A16654">
        <w:rPr>
          <w:rFonts w:ascii="Consolas" w:hAnsi="Consolas" w:cs="Consolas"/>
          <w:color w:val="008080"/>
          <w:sz w:val="20"/>
          <w:szCs w:val="20"/>
        </w:rPr>
        <w:t>&gt;</w:t>
      </w:r>
    </w:p>
    <w:p w14:paraId="05723853" w14:textId="16424EB8"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proofErr w:type="gramStart"/>
      <w:r w:rsidRPr="00A16654">
        <w:rPr>
          <w:rFonts w:ascii="Consolas" w:hAnsi="Consolas" w:cs="Consolas"/>
          <w:color w:val="3F7F7F"/>
          <w:sz w:val="20"/>
          <w:szCs w:val="20"/>
        </w:rPr>
        <w:t>xs:schema</w:t>
      </w:r>
      <w:proofErr w:type="spellEnd"/>
      <w:proofErr w:type="gram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4BDD5" w14:textId="77777777" w:rsidR="004D7A2B" w:rsidRDefault="004D7A2B" w:rsidP="009858FE">
      <w:r>
        <w:separator/>
      </w:r>
    </w:p>
  </w:endnote>
  <w:endnote w:type="continuationSeparator" w:id="0">
    <w:p w14:paraId="5FD40CEB" w14:textId="77777777" w:rsidR="004D7A2B" w:rsidRDefault="004D7A2B"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10DDA" w14:textId="77777777" w:rsidR="004D7A2B" w:rsidRDefault="004D7A2B" w:rsidP="009858FE">
      <w:r>
        <w:separator/>
      </w:r>
    </w:p>
  </w:footnote>
  <w:footnote w:type="continuationSeparator" w:id="0">
    <w:p w14:paraId="6D3ED738" w14:textId="77777777" w:rsidR="004D7A2B" w:rsidRDefault="004D7A2B"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14C0A8A5" w:rsidR="001F293A" w:rsidRPr="001F0477" w:rsidRDefault="001F293A" w:rsidP="001F0477">
    <w:pPr>
      <w:pBdr>
        <w:bottom w:val="single" w:sz="4" w:space="1" w:color="auto"/>
      </w:pBdr>
    </w:pPr>
    <w:r w:rsidRPr="001F0477">
      <w:t>Peppol Transport Infrastructure Service Metadata Publishing (SMP) 1.</w:t>
    </w:r>
    <w:del w:id="312" w:author="PH" w:date="2024-11-25T22:57:00Z" w16du:dateUtc="2024-11-25T21:57:00Z">
      <w:r w:rsidR="00917992" w:rsidDel="00CE78CB">
        <w:delText>3</w:delText>
      </w:r>
    </w:del>
    <w:ins w:id="313" w:author="PH" w:date="2024-11-25T22:57:00Z" w16du:dateUtc="2024-11-25T21:57:00Z">
      <w:r w:rsidR="00CE78CB">
        <w:t>4</w:t>
      </w:r>
    </w:ins>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7.5pt;height:276.75pt" o:bullet="t">
        <v:imagedata r:id="rId1" o:title=""/>
      </v:shape>
    </w:pict>
  </w:numPicBullet>
  <w:numPicBullet w:numPicBulletId="1">
    <w:pict>
      <v:shape id="_x0000_i1059" type="#_x0000_t75" style="width:310.5pt;height:276.75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H">
    <w15:presenceInfo w15:providerId="None" w15:userId="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trackRevisions/>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6989"/>
    <w:rsid w:val="002B6E12"/>
    <w:rsid w:val="002B7FCC"/>
    <w:rsid w:val="002C1922"/>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10EC"/>
    <w:rsid w:val="003514FD"/>
    <w:rsid w:val="00353F03"/>
    <w:rsid w:val="003554DF"/>
    <w:rsid w:val="0035668A"/>
    <w:rsid w:val="003619A1"/>
    <w:rsid w:val="00364783"/>
    <w:rsid w:val="0036547D"/>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72B2"/>
    <w:rsid w:val="006175AB"/>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F2DCD"/>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5679"/>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774"/>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026"/>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E0239"/>
    <w:rsid w:val="00BE2AE1"/>
    <w:rsid w:val="00BE3722"/>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216"/>
    <w:rsid w:val="00D0195E"/>
    <w:rsid w:val="00D026C6"/>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7446</Words>
  <Characters>42445</Characters>
  <Application>Microsoft Office Word</Application>
  <DocSecurity>0</DocSecurity>
  <Lines>353</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49792</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8</cp:revision>
  <cp:lastPrinted>2024-07-17T06:14:00Z</cp:lastPrinted>
  <dcterms:created xsi:type="dcterms:W3CDTF">2024-11-25T21:57:00Z</dcterms:created>
  <dcterms:modified xsi:type="dcterms:W3CDTF">2024-11-25T22:05:00Z</dcterms:modified>
</cp:coreProperties>
</file>