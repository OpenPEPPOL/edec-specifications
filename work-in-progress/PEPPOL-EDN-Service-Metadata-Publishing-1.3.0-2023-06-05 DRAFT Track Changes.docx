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6502BD5E" w:rsidR="00D92121" w:rsidRPr="00A16654" w:rsidRDefault="00D92121" w:rsidP="00D92121">
      <w:pPr>
        <w:ind w:left="1985" w:right="-2"/>
        <w:rPr>
          <w:rFonts w:ascii="Arial" w:hAnsi="Arial" w:cs="Arial"/>
          <w:b/>
        </w:rPr>
      </w:pPr>
      <w:r w:rsidRPr="00A16654">
        <w:rPr>
          <w:rFonts w:ascii="Arial" w:hAnsi="Arial" w:cs="Arial"/>
          <w:b/>
        </w:rPr>
        <w:t>Version: 1.</w:t>
      </w:r>
      <w:del w:id="5" w:author="Philip Helger" w:date="2023-06-05T18:19:00Z">
        <w:r w:rsidRPr="00A16654" w:rsidDel="007B5679">
          <w:rPr>
            <w:rFonts w:ascii="Arial" w:hAnsi="Arial" w:cs="Arial"/>
            <w:b/>
          </w:rPr>
          <w:delText>2</w:delText>
        </w:r>
      </w:del>
      <w:ins w:id="6" w:author="Philip Helger" w:date="2023-06-05T18:19:00Z">
        <w:r w:rsidR="007B5679">
          <w:rPr>
            <w:rFonts w:ascii="Arial" w:hAnsi="Arial" w:cs="Arial"/>
            <w:b/>
          </w:rPr>
          <w:t>3</w:t>
        </w:r>
      </w:ins>
      <w:r w:rsidRPr="00A16654">
        <w:rPr>
          <w:rFonts w:ascii="Arial" w:hAnsi="Arial" w:cs="Arial"/>
          <w:b/>
        </w:rPr>
        <w:t>.0</w:t>
      </w:r>
    </w:p>
    <w:p w14:paraId="58B8B233" w14:textId="18F264E5" w:rsidR="00D92121" w:rsidRPr="00A16654" w:rsidRDefault="00D92121" w:rsidP="00D92121">
      <w:pPr>
        <w:ind w:left="1985" w:right="-2"/>
        <w:rPr>
          <w:rFonts w:ascii="Arial" w:hAnsi="Arial" w:cs="Arial"/>
          <w:b/>
        </w:rPr>
      </w:pPr>
      <w:r w:rsidRPr="00A16654">
        <w:rPr>
          <w:rFonts w:ascii="Arial" w:hAnsi="Arial" w:cs="Arial"/>
          <w:b/>
        </w:rPr>
        <w:t xml:space="preserve">Status: </w:t>
      </w:r>
      <w:del w:id="7" w:author="Philip Helger" w:date="2023-06-05T18:19:00Z">
        <w:r w:rsidRPr="00A16654" w:rsidDel="007B5679">
          <w:rPr>
            <w:rFonts w:ascii="Arial" w:hAnsi="Arial" w:cs="Arial"/>
            <w:b/>
          </w:rPr>
          <w:delText>In use</w:delText>
        </w:r>
      </w:del>
      <w:ins w:id="8" w:author="Philip Helger" w:date="2023-06-05T18:19:00Z">
        <w:r w:rsidR="007B5679">
          <w:rPr>
            <w:rFonts w:ascii="Arial" w:hAnsi="Arial" w:cs="Arial"/>
            <w:b/>
          </w:rPr>
          <w:t>Public Review Draft</w:t>
        </w:r>
      </w:ins>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A16654"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28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28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28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28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A16654" w:rsidRDefault="0082531F" w:rsidP="0005230D">
            <w:r w:rsidRPr="00A16654">
              <w:t xml:space="preserve">Make room for alternative Transport Protocols </w:t>
            </w:r>
            <w:proofErr w:type="gramStart"/>
            <w:r w:rsidRPr="00A16654">
              <w:t>e.g.</w:t>
            </w:r>
            <w:proofErr w:type="gramEnd"/>
            <w:r w:rsidRPr="00A16654">
              <w:t xml:space="preserve">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28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 xml:space="preserve">Replaced the references to the </w:t>
            </w:r>
            <w:proofErr w:type="spellStart"/>
            <w:r w:rsidRPr="00A16654">
              <w:t>BusDox</w:t>
            </w:r>
            <w:proofErr w:type="spellEnd"/>
            <w:r w:rsidRPr="00A16654">
              <w:t xml:space="preserve"> Common Definition document (BDEN-CEDF)</w:t>
            </w:r>
          </w:p>
          <w:p w14:paraId="0560120D" w14:textId="77777777" w:rsidR="006A7D65" w:rsidRPr="00A16654" w:rsidRDefault="006A7D65" w:rsidP="0005230D">
            <w:r w:rsidRPr="00A16654">
              <w:t xml:space="preserve">Added clarifications on </w:t>
            </w:r>
            <w:proofErr w:type="spellStart"/>
            <w:r w:rsidRPr="00A16654">
              <w:t>ServiceActivationDate</w:t>
            </w:r>
            <w:proofErr w:type="spellEnd"/>
            <w:r w:rsidRPr="00A16654">
              <w:t xml:space="preserve"> and </w:t>
            </w:r>
            <w:proofErr w:type="spellStart"/>
            <w:r w:rsidRPr="00A16654">
              <w:t>ServiceExpirationDate</w:t>
            </w:r>
            <w:proofErr w:type="spellEnd"/>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05230D">
        <w:trPr>
          <w:cnfStyle w:val="000000100000" w:firstRow="0" w:lastRow="0" w:firstColumn="0" w:lastColumn="0" w:oddVBand="0" w:evenVBand="0" w:oddHBand="1" w:evenHBand="0" w:firstRowFirstColumn="0" w:firstRowLastColumn="0" w:lastRowFirstColumn="0" w:lastRowLastColumn="0"/>
          <w:ins w:id="9" w:author="Philip Helger" w:date="2023-06-05T18:19:00Z"/>
        </w:trPr>
        <w:tc>
          <w:tcPr>
            <w:cnfStyle w:val="000010000000" w:firstRow="0" w:lastRow="0" w:firstColumn="0" w:lastColumn="0" w:oddVBand="1" w:evenVBand="0" w:oddHBand="0" w:evenHBand="0" w:firstRowFirstColumn="0" w:firstRowLastColumn="0" w:lastRowFirstColumn="0" w:lastRowLastColumn="0"/>
            <w:tcW w:w="0" w:type="auto"/>
          </w:tcPr>
          <w:p w14:paraId="2EA6C427" w14:textId="6345B71F" w:rsidR="007B5679" w:rsidRPr="00A16654" w:rsidRDefault="007B5679" w:rsidP="0005230D">
            <w:pPr>
              <w:rPr>
                <w:ins w:id="10" w:author="Philip Helger" w:date="2023-06-05T18:19:00Z"/>
              </w:rPr>
            </w:pPr>
            <w:ins w:id="11" w:author="Philip Helger" w:date="2023-06-05T18:19:00Z">
              <w:r>
                <w:t>1.3.0</w:t>
              </w:r>
            </w:ins>
          </w:p>
        </w:tc>
        <w:tc>
          <w:tcPr>
            <w:tcW w:w="1281" w:type="dxa"/>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rPr>
                <w:ins w:id="12" w:author="Philip Helger" w:date="2023-06-05T18:19:00Z"/>
              </w:rPr>
            </w:pPr>
            <w:ins w:id="13" w:author="Philip Helger" w:date="2023-06-05T18:19:00Z">
              <w:r>
                <w:t>2023-06-05</w:t>
              </w:r>
            </w:ins>
          </w:p>
        </w:tc>
        <w:tc>
          <w:tcPr>
            <w:cnfStyle w:val="000010000000" w:firstRow="0" w:lastRow="0" w:firstColumn="0" w:lastColumn="0" w:oddVBand="1" w:evenVBand="0" w:oddHBand="0" w:evenHBand="0" w:firstRowFirstColumn="0" w:firstRowLastColumn="0" w:lastRowFirstColumn="0" w:lastRowLastColumn="0"/>
            <w:tcW w:w="5108" w:type="dxa"/>
          </w:tcPr>
          <w:p w14:paraId="323E1408" w14:textId="3FAE68DE" w:rsidR="007B5679" w:rsidRPr="00A16654" w:rsidRDefault="007B5679" w:rsidP="0005230D">
            <w:pPr>
              <w:rPr>
                <w:ins w:id="14" w:author="Philip Helger" w:date="2023-06-05T18:19:00Z"/>
              </w:rPr>
            </w:pPr>
            <w:ins w:id="15" w:author="Philip Helger" w:date="2023-06-05T18:19:00Z">
              <w:r>
                <w:t xml:space="preserve">Replace all </w:t>
              </w:r>
            </w:ins>
            <w:ins w:id="16" w:author="Philip Helger" w:date="2023-06-05T18:20:00Z">
              <w:r>
                <w:t>occurrences of SHA-1 with SHA-256</w:t>
              </w:r>
            </w:ins>
          </w:p>
        </w:tc>
        <w:tc>
          <w:tcPr>
            <w:tcW w:w="0" w:type="auto"/>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rPr>
                <w:ins w:id="17" w:author="Philip Helger" w:date="2023-06-05T18:19:00Z"/>
              </w:rPr>
            </w:pPr>
            <w:ins w:id="18" w:author="Philip Helger" w:date="2023-06-05T18:20:00Z">
              <w:r>
                <w:t>Philip Helger, OpenPeppol OO</w:t>
              </w:r>
            </w:ins>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19" w:name="_Toc86268524"/>
      <w:r w:rsidRPr="00A16654">
        <w:lastRenderedPageBreak/>
        <w:t>Contributors</w:t>
      </w:r>
      <w:bookmarkEnd w:id="0"/>
      <w:bookmarkEnd w:id="19"/>
    </w:p>
    <w:p w14:paraId="654919DC" w14:textId="77777777" w:rsidR="00E91975" w:rsidRPr="00A16654" w:rsidRDefault="00E91975" w:rsidP="006804C3">
      <w:pPr>
        <w:rPr>
          <w:rFonts w:cs="Arial"/>
          <w:b/>
        </w:rPr>
      </w:pPr>
      <w:r w:rsidRPr="00A16654">
        <w:rPr>
          <w:rFonts w:cs="Arial"/>
          <w:b/>
        </w:rPr>
        <w:t>Organisations</w:t>
      </w:r>
    </w:p>
    <w:p w14:paraId="4071E87C" w14:textId="4BF1C260" w:rsidR="00E91975" w:rsidRPr="00A16654" w:rsidRDefault="00E91975" w:rsidP="00514984">
      <w:r w:rsidRPr="00A16654">
        <w:t>DIFI (</w:t>
      </w:r>
      <w:proofErr w:type="spellStart"/>
      <w:r w:rsidRPr="00A16654">
        <w:t>Direktoratet</w:t>
      </w:r>
      <w:proofErr w:type="spellEnd"/>
      <w:r w:rsidRPr="00A16654">
        <w:t xml:space="preserve"> for </w:t>
      </w:r>
      <w:proofErr w:type="spellStart"/>
      <w:r w:rsidRPr="00A16654">
        <w:t>forvaltning</w:t>
      </w:r>
      <w:proofErr w:type="spellEnd"/>
      <w:r w:rsidRPr="00A16654">
        <w:t xml:space="preserve"> </w:t>
      </w:r>
      <w:proofErr w:type="spellStart"/>
      <w:r w:rsidRPr="00A16654">
        <w:t>og</w:t>
      </w:r>
      <w:proofErr w:type="spellEnd"/>
      <w:r w:rsidRPr="00A16654">
        <w:t xml:space="preserve">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 xml:space="preserve">NITA (IT- </w:t>
      </w:r>
      <w:proofErr w:type="spellStart"/>
      <w:r w:rsidRPr="00A16654">
        <w:t>og</w:t>
      </w:r>
      <w:proofErr w:type="spellEnd"/>
      <w:r w:rsidRPr="00A16654">
        <w:t xml:space="preserve"> </w:t>
      </w:r>
      <w:proofErr w:type="spellStart"/>
      <w:r w:rsidRPr="00A16654">
        <w:t>Telestyrelsen</w:t>
      </w:r>
      <w:proofErr w:type="spellEnd"/>
      <w:r w:rsidRPr="00A16654">
        <w:t>)</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proofErr w:type="spellStart"/>
      <w:r w:rsidRPr="00A16654">
        <w:t>Consip</w:t>
      </w:r>
      <w:proofErr w:type="spellEnd"/>
      <w:r w:rsidRPr="00A16654">
        <w:t>,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proofErr w:type="spellStart"/>
      <w:r w:rsidRPr="00A16654">
        <w:t>Bergthór</w:t>
      </w:r>
      <w:proofErr w:type="spellEnd"/>
      <w:r w:rsidRPr="00A16654">
        <w:t xml:space="preserve"> </w:t>
      </w:r>
      <w:proofErr w:type="spellStart"/>
      <w:r w:rsidRPr="00A16654">
        <w:t>Skúlason</w:t>
      </w:r>
      <w:proofErr w:type="spellEnd"/>
      <w:r w:rsidRPr="00A16654">
        <w:t>,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w:t>
      </w:r>
      <w:proofErr w:type="spellStart"/>
      <w:r w:rsidRPr="00312618">
        <w:rPr>
          <w:lang w:val="de-AT"/>
        </w:rPr>
        <w:t>Trifork</w:t>
      </w:r>
      <w:proofErr w:type="spellEnd"/>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 xml:space="preserve">Klaus </w:t>
      </w:r>
      <w:proofErr w:type="spellStart"/>
      <w:r w:rsidRPr="00312618">
        <w:rPr>
          <w:lang w:val="de-AT"/>
        </w:rPr>
        <w:t>Vilstrup</w:t>
      </w:r>
      <w:proofErr w:type="spellEnd"/>
      <w:r w:rsidRPr="00312618">
        <w:rPr>
          <w:lang w:val="de-AT"/>
        </w:rPr>
        <w:t xml:space="preserve">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20" w:name="_Toc205026843"/>
      <w:bookmarkStart w:id="21" w:name="_Toc205089457"/>
      <w:bookmarkStart w:id="22" w:name="_Toc224898987"/>
    </w:p>
    <w:p w14:paraId="5C30E008" w14:textId="77777777" w:rsidR="00A56BD2" w:rsidRPr="00A16654" w:rsidRDefault="00914720" w:rsidP="00E15FB4">
      <w:pPr>
        <w:pStyle w:val="berschrift1"/>
        <w:numPr>
          <w:ilvl w:val="0"/>
          <w:numId w:val="0"/>
        </w:numPr>
        <w:rPr>
          <w:rStyle w:val="Fett"/>
          <w:b/>
        </w:rPr>
      </w:pPr>
      <w:bookmarkStart w:id="23" w:name="_Toc86268525"/>
      <w:bookmarkEnd w:id="20"/>
      <w:bookmarkEnd w:id="21"/>
      <w:bookmarkEnd w:id="22"/>
      <w:r w:rsidRPr="00A16654">
        <w:rPr>
          <w:rStyle w:val="Fett"/>
          <w:b/>
        </w:rPr>
        <w:lastRenderedPageBreak/>
        <w:t>Table of contents</w:t>
      </w:r>
      <w:bookmarkEnd w:id="23"/>
    </w:p>
    <w:p w14:paraId="1994D8D4" w14:textId="4E26E151" w:rsidR="00C82791" w:rsidRDefault="008D4382">
      <w:pPr>
        <w:pStyle w:val="Verzeichnis1"/>
        <w:rPr>
          <w:rFonts w:asciiTheme="minorHAnsi" w:eastAsiaTheme="minorEastAsia" w:hAnsiTheme="minorHAnsi" w:cstheme="minorBidi"/>
          <w:kern w:val="0"/>
          <w:sz w:val="22"/>
          <w:lang w:eastAsia="en-GB"/>
        </w:rPr>
      </w:pPr>
      <w:r w:rsidRPr="00A16654">
        <w:fldChar w:fldCharType="begin"/>
      </w:r>
      <w:r w:rsidR="002142B2" w:rsidRPr="00A16654">
        <w:instrText xml:space="preserve"> TOC \o "1-4" \h \z \u </w:instrText>
      </w:r>
      <w:r w:rsidRPr="00A16654">
        <w:fldChar w:fldCharType="separate"/>
      </w:r>
      <w:hyperlink w:anchor="_Toc86268524" w:history="1">
        <w:r w:rsidR="00C82791" w:rsidRPr="0020462A">
          <w:rPr>
            <w:rStyle w:val="Hyperlink"/>
          </w:rPr>
          <w:t>Contributors</w:t>
        </w:r>
        <w:r w:rsidR="00C82791">
          <w:rPr>
            <w:webHidden/>
          </w:rPr>
          <w:tab/>
        </w:r>
        <w:r w:rsidR="00C82791">
          <w:rPr>
            <w:webHidden/>
          </w:rPr>
          <w:fldChar w:fldCharType="begin"/>
        </w:r>
        <w:r w:rsidR="00C82791">
          <w:rPr>
            <w:webHidden/>
          </w:rPr>
          <w:instrText xml:space="preserve"> PAGEREF _Toc86268524 \h </w:instrText>
        </w:r>
        <w:r w:rsidR="00C82791">
          <w:rPr>
            <w:webHidden/>
          </w:rPr>
        </w:r>
        <w:r w:rsidR="00C82791">
          <w:rPr>
            <w:webHidden/>
          </w:rPr>
          <w:fldChar w:fldCharType="separate"/>
        </w:r>
        <w:r w:rsidR="00AE61D7">
          <w:rPr>
            <w:webHidden/>
          </w:rPr>
          <w:t>4</w:t>
        </w:r>
        <w:r w:rsidR="00C82791">
          <w:rPr>
            <w:webHidden/>
          </w:rPr>
          <w:fldChar w:fldCharType="end"/>
        </w:r>
      </w:hyperlink>
    </w:p>
    <w:p w14:paraId="7E4EF296" w14:textId="6278B8A9" w:rsidR="00C82791" w:rsidRDefault="00000000">
      <w:pPr>
        <w:pStyle w:val="Verzeichnis1"/>
        <w:rPr>
          <w:rFonts w:asciiTheme="minorHAnsi" w:eastAsiaTheme="minorEastAsia" w:hAnsiTheme="minorHAnsi" w:cstheme="minorBidi"/>
          <w:kern w:val="0"/>
          <w:sz w:val="22"/>
          <w:lang w:eastAsia="en-GB"/>
        </w:rPr>
      </w:pPr>
      <w:hyperlink w:anchor="_Toc86268525" w:history="1">
        <w:r w:rsidR="00C82791" w:rsidRPr="0020462A">
          <w:rPr>
            <w:rStyle w:val="Hyperlink"/>
          </w:rPr>
          <w:t>Table of contents</w:t>
        </w:r>
        <w:r w:rsidR="00C82791">
          <w:rPr>
            <w:webHidden/>
          </w:rPr>
          <w:tab/>
        </w:r>
        <w:r w:rsidR="00C82791">
          <w:rPr>
            <w:webHidden/>
          </w:rPr>
          <w:fldChar w:fldCharType="begin"/>
        </w:r>
        <w:r w:rsidR="00C82791">
          <w:rPr>
            <w:webHidden/>
          </w:rPr>
          <w:instrText xml:space="preserve"> PAGEREF _Toc86268525 \h </w:instrText>
        </w:r>
        <w:r w:rsidR="00C82791">
          <w:rPr>
            <w:webHidden/>
          </w:rPr>
        </w:r>
        <w:r w:rsidR="00C82791">
          <w:rPr>
            <w:webHidden/>
          </w:rPr>
          <w:fldChar w:fldCharType="separate"/>
        </w:r>
        <w:r w:rsidR="00AE61D7">
          <w:rPr>
            <w:webHidden/>
          </w:rPr>
          <w:t>5</w:t>
        </w:r>
        <w:r w:rsidR="00C82791">
          <w:rPr>
            <w:webHidden/>
          </w:rPr>
          <w:fldChar w:fldCharType="end"/>
        </w:r>
      </w:hyperlink>
    </w:p>
    <w:p w14:paraId="35BD5FD3" w14:textId="5B3720FC" w:rsidR="00C82791" w:rsidRDefault="00000000">
      <w:pPr>
        <w:pStyle w:val="Verzeichnis1"/>
        <w:rPr>
          <w:rFonts w:asciiTheme="minorHAnsi" w:eastAsiaTheme="minorEastAsia" w:hAnsiTheme="minorHAnsi" w:cstheme="minorBidi"/>
          <w:kern w:val="0"/>
          <w:sz w:val="22"/>
          <w:lang w:eastAsia="en-GB"/>
        </w:rPr>
      </w:pPr>
      <w:hyperlink w:anchor="_Toc86268526" w:history="1">
        <w:r w:rsidR="00C82791" w:rsidRPr="0020462A">
          <w:rPr>
            <w:rStyle w:val="Hyperlink"/>
          </w:rPr>
          <w:t>1</w:t>
        </w:r>
        <w:r w:rsidR="00C82791">
          <w:rPr>
            <w:rFonts w:asciiTheme="minorHAnsi" w:eastAsiaTheme="minorEastAsia" w:hAnsiTheme="minorHAnsi" w:cstheme="minorBidi"/>
            <w:kern w:val="0"/>
            <w:sz w:val="22"/>
            <w:lang w:eastAsia="en-GB"/>
          </w:rPr>
          <w:tab/>
        </w:r>
        <w:r w:rsidR="00C82791" w:rsidRPr="0020462A">
          <w:rPr>
            <w:rStyle w:val="Hyperlink"/>
          </w:rPr>
          <w:t>Introduction</w:t>
        </w:r>
        <w:r w:rsidR="00C82791">
          <w:rPr>
            <w:webHidden/>
          </w:rPr>
          <w:tab/>
        </w:r>
        <w:r w:rsidR="00C82791">
          <w:rPr>
            <w:webHidden/>
          </w:rPr>
          <w:fldChar w:fldCharType="begin"/>
        </w:r>
        <w:r w:rsidR="00C82791">
          <w:rPr>
            <w:webHidden/>
          </w:rPr>
          <w:instrText xml:space="preserve"> PAGEREF _Toc86268526 \h </w:instrText>
        </w:r>
        <w:r w:rsidR="00C82791">
          <w:rPr>
            <w:webHidden/>
          </w:rPr>
        </w:r>
        <w:r w:rsidR="00C82791">
          <w:rPr>
            <w:webHidden/>
          </w:rPr>
          <w:fldChar w:fldCharType="separate"/>
        </w:r>
        <w:r w:rsidR="00AE61D7">
          <w:rPr>
            <w:webHidden/>
          </w:rPr>
          <w:t>6</w:t>
        </w:r>
        <w:r w:rsidR="00C82791">
          <w:rPr>
            <w:webHidden/>
          </w:rPr>
          <w:fldChar w:fldCharType="end"/>
        </w:r>
      </w:hyperlink>
    </w:p>
    <w:p w14:paraId="3D11FAE4" w14:textId="331BF4F6" w:rsidR="00C82791" w:rsidRDefault="00000000">
      <w:pPr>
        <w:pStyle w:val="Verzeichnis2"/>
        <w:rPr>
          <w:rFonts w:asciiTheme="minorHAnsi" w:eastAsiaTheme="minorEastAsia" w:hAnsiTheme="minorHAnsi" w:cstheme="minorBidi"/>
          <w:lang w:eastAsia="en-GB"/>
        </w:rPr>
      </w:pPr>
      <w:hyperlink w:anchor="_Toc86268527" w:history="1">
        <w:r w:rsidR="00C82791" w:rsidRPr="0020462A">
          <w:rPr>
            <w:rStyle w:val="Hyperlink"/>
          </w:rPr>
          <w:t>1.1</w:t>
        </w:r>
        <w:r w:rsidR="00C82791">
          <w:rPr>
            <w:rFonts w:asciiTheme="minorHAnsi" w:eastAsiaTheme="minorEastAsia" w:hAnsiTheme="minorHAnsi" w:cstheme="minorBidi"/>
            <w:lang w:eastAsia="en-GB"/>
          </w:rPr>
          <w:tab/>
        </w:r>
        <w:r w:rsidR="00C82791" w:rsidRPr="0020462A">
          <w:rPr>
            <w:rStyle w:val="Hyperlink"/>
          </w:rPr>
          <w:t>Objective</w:t>
        </w:r>
        <w:r w:rsidR="00C82791">
          <w:rPr>
            <w:webHidden/>
          </w:rPr>
          <w:tab/>
        </w:r>
        <w:r w:rsidR="00C82791">
          <w:rPr>
            <w:webHidden/>
          </w:rPr>
          <w:fldChar w:fldCharType="begin"/>
        </w:r>
        <w:r w:rsidR="00C82791">
          <w:rPr>
            <w:webHidden/>
          </w:rPr>
          <w:instrText xml:space="preserve"> PAGEREF _Toc86268527 \h </w:instrText>
        </w:r>
        <w:r w:rsidR="00C82791">
          <w:rPr>
            <w:webHidden/>
          </w:rPr>
        </w:r>
        <w:r w:rsidR="00C82791">
          <w:rPr>
            <w:webHidden/>
          </w:rPr>
          <w:fldChar w:fldCharType="separate"/>
        </w:r>
        <w:r w:rsidR="00AE61D7">
          <w:rPr>
            <w:webHidden/>
          </w:rPr>
          <w:t>6</w:t>
        </w:r>
        <w:r w:rsidR="00C82791">
          <w:rPr>
            <w:webHidden/>
          </w:rPr>
          <w:fldChar w:fldCharType="end"/>
        </w:r>
      </w:hyperlink>
    </w:p>
    <w:p w14:paraId="75D2E37A" w14:textId="2D64D1ED" w:rsidR="00C82791" w:rsidRDefault="00000000">
      <w:pPr>
        <w:pStyle w:val="Verzeichnis2"/>
        <w:rPr>
          <w:rFonts w:asciiTheme="minorHAnsi" w:eastAsiaTheme="minorEastAsia" w:hAnsiTheme="minorHAnsi" w:cstheme="minorBidi"/>
          <w:lang w:eastAsia="en-GB"/>
        </w:rPr>
      </w:pPr>
      <w:hyperlink w:anchor="_Toc86268528" w:history="1">
        <w:r w:rsidR="00C82791" w:rsidRPr="0020462A">
          <w:rPr>
            <w:rStyle w:val="Hyperlink"/>
          </w:rPr>
          <w:t>1.2</w:t>
        </w:r>
        <w:r w:rsidR="00C82791">
          <w:rPr>
            <w:rFonts w:asciiTheme="minorHAnsi" w:eastAsiaTheme="minorEastAsia" w:hAnsiTheme="minorHAnsi" w:cstheme="minorBidi"/>
            <w:lang w:eastAsia="en-GB"/>
          </w:rPr>
          <w:tab/>
        </w:r>
        <w:r w:rsidR="00C82791" w:rsidRPr="0020462A">
          <w:rPr>
            <w:rStyle w:val="Hyperlink"/>
          </w:rPr>
          <w:t>Scope</w:t>
        </w:r>
        <w:r w:rsidR="00C82791">
          <w:rPr>
            <w:webHidden/>
          </w:rPr>
          <w:tab/>
        </w:r>
        <w:r w:rsidR="00C82791">
          <w:rPr>
            <w:webHidden/>
          </w:rPr>
          <w:fldChar w:fldCharType="begin"/>
        </w:r>
        <w:r w:rsidR="00C82791">
          <w:rPr>
            <w:webHidden/>
          </w:rPr>
          <w:instrText xml:space="preserve"> PAGEREF _Toc86268528 \h </w:instrText>
        </w:r>
        <w:r w:rsidR="00C82791">
          <w:rPr>
            <w:webHidden/>
          </w:rPr>
        </w:r>
        <w:r w:rsidR="00C82791">
          <w:rPr>
            <w:webHidden/>
          </w:rPr>
          <w:fldChar w:fldCharType="separate"/>
        </w:r>
        <w:r w:rsidR="00AE61D7">
          <w:rPr>
            <w:webHidden/>
          </w:rPr>
          <w:t>6</w:t>
        </w:r>
        <w:r w:rsidR="00C82791">
          <w:rPr>
            <w:webHidden/>
          </w:rPr>
          <w:fldChar w:fldCharType="end"/>
        </w:r>
      </w:hyperlink>
    </w:p>
    <w:p w14:paraId="366DB9AE" w14:textId="2AF46BA3" w:rsidR="00C82791" w:rsidRDefault="00000000">
      <w:pPr>
        <w:pStyle w:val="Verzeichnis2"/>
        <w:rPr>
          <w:rFonts w:asciiTheme="minorHAnsi" w:eastAsiaTheme="minorEastAsia" w:hAnsiTheme="minorHAnsi" w:cstheme="minorBidi"/>
          <w:lang w:eastAsia="en-GB"/>
        </w:rPr>
      </w:pPr>
      <w:hyperlink w:anchor="_Toc86268529" w:history="1">
        <w:r w:rsidR="00C82791" w:rsidRPr="0020462A">
          <w:rPr>
            <w:rStyle w:val="Hyperlink"/>
          </w:rPr>
          <w:t>1.3</w:t>
        </w:r>
        <w:r w:rsidR="00C82791">
          <w:rPr>
            <w:rFonts w:asciiTheme="minorHAnsi" w:eastAsiaTheme="minorEastAsia" w:hAnsiTheme="minorHAnsi" w:cstheme="minorBidi"/>
            <w:lang w:eastAsia="en-GB"/>
          </w:rPr>
          <w:tab/>
        </w:r>
        <w:r w:rsidR="00C82791" w:rsidRPr="0020462A">
          <w:rPr>
            <w:rStyle w:val="Hyperlink"/>
          </w:rPr>
          <w:t>Goals and non-goals</w:t>
        </w:r>
        <w:r w:rsidR="00C82791">
          <w:rPr>
            <w:webHidden/>
          </w:rPr>
          <w:tab/>
        </w:r>
        <w:r w:rsidR="00C82791">
          <w:rPr>
            <w:webHidden/>
          </w:rPr>
          <w:fldChar w:fldCharType="begin"/>
        </w:r>
        <w:r w:rsidR="00C82791">
          <w:rPr>
            <w:webHidden/>
          </w:rPr>
          <w:instrText xml:space="preserve"> PAGEREF _Toc86268529 \h </w:instrText>
        </w:r>
        <w:r w:rsidR="00C82791">
          <w:rPr>
            <w:webHidden/>
          </w:rPr>
        </w:r>
        <w:r w:rsidR="00C82791">
          <w:rPr>
            <w:webHidden/>
          </w:rPr>
          <w:fldChar w:fldCharType="separate"/>
        </w:r>
        <w:r w:rsidR="00AE61D7">
          <w:rPr>
            <w:webHidden/>
          </w:rPr>
          <w:t>6</w:t>
        </w:r>
        <w:r w:rsidR="00C82791">
          <w:rPr>
            <w:webHidden/>
          </w:rPr>
          <w:fldChar w:fldCharType="end"/>
        </w:r>
      </w:hyperlink>
    </w:p>
    <w:p w14:paraId="2A791384" w14:textId="7FEE5111" w:rsidR="00C82791" w:rsidRDefault="00000000">
      <w:pPr>
        <w:pStyle w:val="Verzeichnis2"/>
        <w:rPr>
          <w:rFonts w:asciiTheme="minorHAnsi" w:eastAsiaTheme="minorEastAsia" w:hAnsiTheme="minorHAnsi" w:cstheme="minorBidi"/>
          <w:lang w:eastAsia="en-GB"/>
        </w:rPr>
      </w:pPr>
      <w:hyperlink w:anchor="_Toc86268530" w:history="1">
        <w:r w:rsidR="00C82791" w:rsidRPr="0020462A">
          <w:rPr>
            <w:rStyle w:val="Hyperlink"/>
          </w:rPr>
          <w:t>1.4</w:t>
        </w:r>
        <w:r w:rsidR="00C82791">
          <w:rPr>
            <w:rFonts w:asciiTheme="minorHAnsi" w:eastAsiaTheme="minorEastAsia" w:hAnsiTheme="minorHAnsi" w:cstheme="minorBidi"/>
            <w:lang w:eastAsia="en-GB"/>
          </w:rPr>
          <w:tab/>
        </w:r>
        <w:r w:rsidR="00C82791" w:rsidRPr="0020462A">
          <w:rPr>
            <w:rStyle w:val="Hyperlink"/>
          </w:rPr>
          <w:t>Terminology</w:t>
        </w:r>
        <w:r w:rsidR="00C82791">
          <w:rPr>
            <w:webHidden/>
          </w:rPr>
          <w:tab/>
        </w:r>
        <w:r w:rsidR="00C82791">
          <w:rPr>
            <w:webHidden/>
          </w:rPr>
          <w:fldChar w:fldCharType="begin"/>
        </w:r>
        <w:r w:rsidR="00C82791">
          <w:rPr>
            <w:webHidden/>
          </w:rPr>
          <w:instrText xml:space="preserve"> PAGEREF _Toc86268530 \h </w:instrText>
        </w:r>
        <w:r w:rsidR="00C82791">
          <w:rPr>
            <w:webHidden/>
          </w:rPr>
        </w:r>
        <w:r w:rsidR="00C82791">
          <w:rPr>
            <w:webHidden/>
          </w:rPr>
          <w:fldChar w:fldCharType="separate"/>
        </w:r>
        <w:r w:rsidR="00AE61D7">
          <w:rPr>
            <w:webHidden/>
          </w:rPr>
          <w:t>6</w:t>
        </w:r>
        <w:r w:rsidR="00C82791">
          <w:rPr>
            <w:webHidden/>
          </w:rPr>
          <w:fldChar w:fldCharType="end"/>
        </w:r>
      </w:hyperlink>
    </w:p>
    <w:p w14:paraId="01EE777D" w14:textId="1287C393" w:rsidR="00C82791" w:rsidRDefault="00000000">
      <w:pPr>
        <w:pStyle w:val="Verzeichnis3"/>
        <w:rPr>
          <w:rFonts w:asciiTheme="minorHAnsi" w:eastAsiaTheme="minorEastAsia" w:hAnsiTheme="minorHAnsi" w:cstheme="minorBidi"/>
          <w:lang w:eastAsia="en-GB"/>
        </w:rPr>
      </w:pPr>
      <w:hyperlink w:anchor="_Toc86268531" w:history="1">
        <w:r w:rsidR="00C82791" w:rsidRPr="0020462A">
          <w:rPr>
            <w:rStyle w:val="Hyperlink"/>
            <w:lang w:eastAsia="it-IT"/>
          </w:rPr>
          <w:t>1.4.1</w:t>
        </w:r>
        <w:r w:rsidR="00C82791">
          <w:rPr>
            <w:rFonts w:asciiTheme="minorHAnsi" w:eastAsiaTheme="minorEastAsia" w:hAnsiTheme="minorHAnsi" w:cstheme="minorBidi"/>
            <w:lang w:eastAsia="en-GB"/>
          </w:rPr>
          <w:tab/>
        </w:r>
        <w:r w:rsidR="00C82791" w:rsidRPr="0020462A">
          <w:rPr>
            <w:rStyle w:val="Hyperlink"/>
            <w:lang w:eastAsia="it-IT"/>
          </w:rPr>
          <w:t>Notational conventions</w:t>
        </w:r>
        <w:r w:rsidR="00C82791">
          <w:rPr>
            <w:webHidden/>
          </w:rPr>
          <w:tab/>
        </w:r>
        <w:r w:rsidR="00C82791">
          <w:rPr>
            <w:webHidden/>
          </w:rPr>
          <w:fldChar w:fldCharType="begin"/>
        </w:r>
        <w:r w:rsidR="00C82791">
          <w:rPr>
            <w:webHidden/>
          </w:rPr>
          <w:instrText xml:space="preserve"> PAGEREF _Toc86268531 \h </w:instrText>
        </w:r>
        <w:r w:rsidR="00C82791">
          <w:rPr>
            <w:webHidden/>
          </w:rPr>
        </w:r>
        <w:r w:rsidR="00C82791">
          <w:rPr>
            <w:webHidden/>
          </w:rPr>
          <w:fldChar w:fldCharType="separate"/>
        </w:r>
        <w:r w:rsidR="00AE61D7">
          <w:rPr>
            <w:webHidden/>
          </w:rPr>
          <w:t>7</w:t>
        </w:r>
        <w:r w:rsidR="00C82791">
          <w:rPr>
            <w:webHidden/>
          </w:rPr>
          <w:fldChar w:fldCharType="end"/>
        </w:r>
      </w:hyperlink>
    </w:p>
    <w:p w14:paraId="346AA34B" w14:textId="62283FB8" w:rsidR="00C82791" w:rsidRDefault="00000000">
      <w:pPr>
        <w:pStyle w:val="Verzeichnis3"/>
        <w:rPr>
          <w:rFonts w:asciiTheme="minorHAnsi" w:eastAsiaTheme="minorEastAsia" w:hAnsiTheme="minorHAnsi" w:cstheme="minorBidi"/>
          <w:lang w:eastAsia="en-GB"/>
        </w:rPr>
      </w:pPr>
      <w:hyperlink w:anchor="_Toc86268532" w:history="1">
        <w:r w:rsidR="00C82791" w:rsidRPr="0020462A">
          <w:rPr>
            <w:rStyle w:val="Hyperlink"/>
            <w:lang w:eastAsia="it-IT"/>
          </w:rPr>
          <w:t>1.4.2</w:t>
        </w:r>
        <w:r w:rsidR="00C82791">
          <w:rPr>
            <w:rFonts w:asciiTheme="minorHAnsi" w:eastAsiaTheme="minorEastAsia" w:hAnsiTheme="minorHAnsi" w:cstheme="minorBidi"/>
            <w:lang w:eastAsia="en-GB"/>
          </w:rPr>
          <w:tab/>
        </w:r>
        <w:r w:rsidR="00C82791" w:rsidRPr="0020462A">
          <w:rPr>
            <w:rStyle w:val="Hyperlink"/>
            <w:lang w:eastAsia="it-IT"/>
          </w:rPr>
          <w:t>Normative references</w:t>
        </w:r>
        <w:r w:rsidR="00C82791">
          <w:rPr>
            <w:webHidden/>
          </w:rPr>
          <w:tab/>
        </w:r>
        <w:r w:rsidR="00C82791">
          <w:rPr>
            <w:webHidden/>
          </w:rPr>
          <w:fldChar w:fldCharType="begin"/>
        </w:r>
        <w:r w:rsidR="00C82791">
          <w:rPr>
            <w:webHidden/>
          </w:rPr>
          <w:instrText xml:space="preserve"> PAGEREF _Toc86268532 \h </w:instrText>
        </w:r>
        <w:r w:rsidR="00C82791">
          <w:rPr>
            <w:webHidden/>
          </w:rPr>
        </w:r>
        <w:r w:rsidR="00C82791">
          <w:rPr>
            <w:webHidden/>
          </w:rPr>
          <w:fldChar w:fldCharType="separate"/>
        </w:r>
        <w:r w:rsidR="00AE61D7">
          <w:rPr>
            <w:webHidden/>
          </w:rPr>
          <w:t>7</w:t>
        </w:r>
        <w:r w:rsidR="00C82791">
          <w:rPr>
            <w:webHidden/>
          </w:rPr>
          <w:fldChar w:fldCharType="end"/>
        </w:r>
      </w:hyperlink>
    </w:p>
    <w:p w14:paraId="7A074684" w14:textId="46280E23" w:rsidR="00C82791" w:rsidRDefault="00000000">
      <w:pPr>
        <w:pStyle w:val="Verzeichnis3"/>
        <w:rPr>
          <w:rFonts w:asciiTheme="minorHAnsi" w:eastAsiaTheme="minorEastAsia" w:hAnsiTheme="minorHAnsi" w:cstheme="minorBidi"/>
          <w:lang w:eastAsia="en-GB"/>
        </w:rPr>
      </w:pPr>
      <w:hyperlink w:anchor="_Toc86268533" w:history="1">
        <w:r w:rsidR="00C82791" w:rsidRPr="0020462A">
          <w:rPr>
            <w:rStyle w:val="Hyperlink"/>
            <w:lang w:eastAsia="it-IT"/>
          </w:rPr>
          <w:t>1.4.3</w:t>
        </w:r>
        <w:r w:rsidR="00C82791">
          <w:rPr>
            <w:rFonts w:asciiTheme="minorHAnsi" w:eastAsiaTheme="minorEastAsia" w:hAnsiTheme="minorHAnsi" w:cstheme="minorBidi"/>
            <w:lang w:eastAsia="en-GB"/>
          </w:rPr>
          <w:tab/>
        </w:r>
        <w:r w:rsidR="00C82791" w:rsidRPr="0020462A">
          <w:rPr>
            <w:rStyle w:val="Hyperlink"/>
            <w:lang w:eastAsia="it-IT"/>
          </w:rPr>
          <w:t>Non-normative references</w:t>
        </w:r>
        <w:r w:rsidR="00C82791">
          <w:rPr>
            <w:webHidden/>
          </w:rPr>
          <w:tab/>
        </w:r>
        <w:r w:rsidR="00C82791">
          <w:rPr>
            <w:webHidden/>
          </w:rPr>
          <w:fldChar w:fldCharType="begin"/>
        </w:r>
        <w:r w:rsidR="00C82791">
          <w:rPr>
            <w:webHidden/>
          </w:rPr>
          <w:instrText xml:space="preserve"> PAGEREF _Toc86268533 \h </w:instrText>
        </w:r>
        <w:r w:rsidR="00C82791">
          <w:rPr>
            <w:webHidden/>
          </w:rPr>
        </w:r>
        <w:r w:rsidR="00C82791">
          <w:rPr>
            <w:webHidden/>
          </w:rPr>
          <w:fldChar w:fldCharType="separate"/>
        </w:r>
        <w:r w:rsidR="00AE61D7">
          <w:rPr>
            <w:webHidden/>
          </w:rPr>
          <w:t>7</w:t>
        </w:r>
        <w:r w:rsidR="00C82791">
          <w:rPr>
            <w:webHidden/>
          </w:rPr>
          <w:fldChar w:fldCharType="end"/>
        </w:r>
      </w:hyperlink>
    </w:p>
    <w:p w14:paraId="042937BC" w14:textId="3A360D73" w:rsidR="00C82791" w:rsidRDefault="00000000">
      <w:pPr>
        <w:pStyle w:val="Verzeichnis2"/>
        <w:rPr>
          <w:rFonts w:asciiTheme="minorHAnsi" w:eastAsiaTheme="minorEastAsia" w:hAnsiTheme="minorHAnsi" w:cstheme="minorBidi"/>
          <w:lang w:eastAsia="en-GB"/>
        </w:rPr>
      </w:pPr>
      <w:hyperlink w:anchor="_Toc86268534" w:history="1">
        <w:r w:rsidR="00C82791" w:rsidRPr="0020462A">
          <w:rPr>
            <w:rStyle w:val="Hyperlink"/>
          </w:rPr>
          <w:t>1.5</w:t>
        </w:r>
        <w:r w:rsidR="00C82791">
          <w:rPr>
            <w:rFonts w:asciiTheme="minorHAnsi" w:eastAsiaTheme="minorEastAsia" w:hAnsiTheme="minorHAnsi" w:cstheme="minorBidi"/>
            <w:lang w:eastAsia="en-GB"/>
          </w:rPr>
          <w:tab/>
        </w:r>
        <w:r w:rsidR="00C82791" w:rsidRPr="0020462A">
          <w:rPr>
            <w:rStyle w:val="Hyperlink"/>
          </w:rPr>
          <w:t>Namespaces</w:t>
        </w:r>
        <w:r w:rsidR="00C82791">
          <w:rPr>
            <w:webHidden/>
          </w:rPr>
          <w:tab/>
        </w:r>
        <w:r w:rsidR="00C82791">
          <w:rPr>
            <w:webHidden/>
          </w:rPr>
          <w:fldChar w:fldCharType="begin"/>
        </w:r>
        <w:r w:rsidR="00C82791">
          <w:rPr>
            <w:webHidden/>
          </w:rPr>
          <w:instrText xml:space="preserve"> PAGEREF _Toc86268534 \h </w:instrText>
        </w:r>
        <w:r w:rsidR="00C82791">
          <w:rPr>
            <w:webHidden/>
          </w:rPr>
        </w:r>
        <w:r w:rsidR="00C82791">
          <w:rPr>
            <w:webHidden/>
          </w:rPr>
          <w:fldChar w:fldCharType="separate"/>
        </w:r>
        <w:r w:rsidR="00AE61D7">
          <w:rPr>
            <w:webHidden/>
          </w:rPr>
          <w:t>7</w:t>
        </w:r>
        <w:r w:rsidR="00C82791">
          <w:rPr>
            <w:webHidden/>
          </w:rPr>
          <w:fldChar w:fldCharType="end"/>
        </w:r>
      </w:hyperlink>
    </w:p>
    <w:p w14:paraId="3C4BCB7D" w14:textId="38427737" w:rsidR="00C82791" w:rsidRDefault="00000000">
      <w:pPr>
        <w:pStyle w:val="Verzeichnis1"/>
        <w:rPr>
          <w:rFonts w:asciiTheme="minorHAnsi" w:eastAsiaTheme="minorEastAsia" w:hAnsiTheme="minorHAnsi" w:cstheme="minorBidi"/>
          <w:kern w:val="0"/>
          <w:sz w:val="22"/>
          <w:lang w:eastAsia="en-GB"/>
        </w:rPr>
      </w:pPr>
      <w:hyperlink w:anchor="_Toc86268535" w:history="1">
        <w:r w:rsidR="00C82791" w:rsidRPr="0020462A">
          <w:rPr>
            <w:rStyle w:val="Hyperlink"/>
          </w:rPr>
          <w:t>2</w:t>
        </w:r>
        <w:r w:rsidR="00C82791">
          <w:rPr>
            <w:rFonts w:asciiTheme="minorHAnsi" w:eastAsiaTheme="minorEastAsia" w:hAnsiTheme="minorHAnsi" w:cstheme="minorBidi"/>
            <w:kern w:val="0"/>
            <w:sz w:val="22"/>
            <w:lang w:eastAsia="en-GB"/>
          </w:rPr>
          <w:tab/>
        </w:r>
        <w:r w:rsidR="00C82791" w:rsidRPr="0020462A">
          <w:rPr>
            <w:rStyle w:val="Hyperlink"/>
          </w:rPr>
          <w:t>The Service Discovery Process</w:t>
        </w:r>
        <w:r w:rsidR="00C82791">
          <w:rPr>
            <w:webHidden/>
          </w:rPr>
          <w:tab/>
        </w:r>
        <w:r w:rsidR="00C82791">
          <w:rPr>
            <w:webHidden/>
          </w:rPr>
          <w:fldChar w:fldCharType="begin"/>
        </w:r>
        <w:r w:rsidR="00C82791">
          <w:rPr>
            <w:webHidden/>
          </w:rPr>
          <w:instrText xml:space="preserve"> PAGEREF _Toc86268535 \h </w:instrText>
        </w:r>
        <w:r w:rsidR="00C82791">
          <w:rPr>
            <w:webHidden/>
          </w:rPr>
        </w:r>
        <w:r w:rsidR="00C82791">
          <w:rPr>
            <w:webHidden/>
          </w:rPr>
          <w:fldChar w:fldCharType="separate"/>
        </w:r>
        <w:r w:rsidR="00AE61D7">
          <w:rPr>
            <w:webHidden/>
          </w:rPr>
          <w:t>9</w:t>
        </w:r>
        <w:r w:rsidR="00C82791">
          <w:rPr>
            <w:webHidden/>
          </w:rPr>
          <w:fldChar w:fldCharType="end"/>
        </w:r>
      </w:hyperlink>
    </w:p>
    <w:p w14:paraId="42CA49FC" w14:textId="1689FF29" w:rsidR="00C82791" w:rsidRDefault="00000000">
      <w:pPr>
        <w:pStyle w:val="Verzeichnis2"/>
        <w:rPr>
          <w:rFonts w:asciiTheme="minorHAnsi" w:eastAsiaTheme="minorEastAsia" w:hAnsiTheme="minorHAnsi" w:cstheme="minorBidi"/>
          <w:lang w:eastAsia="en-GB"/>
        </w:rPr>
      </w:pPr>
      <w:hyperlink w:anchor="_Toc86268536" w:history="1">
        <w:r w:rsidR="00C82791" w:rsidRPr="0020462A">
          <w:rPr>
            <w:rStyle w:val="Hyperlink"/>
          </w:rPr>
          <w:t>2.1</w:t>
        </w:r>
        <w:r w:rsidR="00C82791">
          <w:rPr>
            <w:rFonts w:asciiTheme="minorHAnsi" w:eastAsiaTheme="minorEastAsia" w:hAnsiTheme="minorHAnsi" w:cstheme="minorBidi"/>
            <w:lang w:eastAsia="en-GB"/>
          </w:rPr>
          <w:tab/>
        </w:r>
        <w:r w:rsidR="00C82791" w:rsidRPr="0020462A">
          <w:rPr>
            <w:rStyle w:val="Hyperlink"/>
          </w:rPr>
          <w:t>Discovery flow</w:t>
        </w:r>
        <w:r w:rsidR="00C82791">
          <w:rPr>
            <w:webHidden/>
          </w:rPr>
          <w:tab/>
        </w:r>
        <w:r w:rsidR="00C82791">
          <w:rPr>
            <w:webHidden/>
          </w:rPr>
          <w:fldChar w:fldCharType="begin"/>
        </w:r>
        <w:r w:rsidR="00C82791">
          <w:rPr>
            <w:webHidden/>
          </w:rPr>
          <w:instrText xml:space="preserve"> PAGEREF _Toc86268536 \h </w:instrText>
        </w:r>
        <w:r w:rsidR="00C82791">
          <w:rPr>
            <w:webHidden/>
          </w:rPr>
        </w:r>
        <w:r w:rsidR="00C82791">
          <w:rPr>
            <w:webHidden/>
          </w:rPr>
          <w:fldChar w:fldCharType="separate"/>
        </w:r>
        <w:r w:rsidR="00AE61D7">
          <w:rPr>
            <w:webHidden/>
          </w:rPr>
          <w:t>9</w:t>
        </w:r>
        <w:r w:rsidR="00C82791">
          <w:rPr>
            <w:webHidden/>
          </w:rPr>
          <w:fldChar w:fldCharType="end"/>
        </w:r>
      </w:hyperlink>
    </w:p>
    <w:p w14:paraId="65851EA3" w14:textId="10DC45FB" w:rsidR="00C82791" w:rsidRDefault="00000000">
      <w:pPr>
        <w:pStyle w:val="Verzeichnis3"/>
        <w:rPr>
          <w:rFonts w:asciiTheme="minorHAnsi" w:eastAsiaTheme="minorEastAsia" w:hAnsiTheme="minorHAnsi" w:cstheme="minorBidi"/>
          <w:lang w:eastAsia="en-GB"/>
        </w:rPr>
      </w:pPr>
      <w:hyperlink w:anchor="_Toc86268537" w:history="1">
        <w:r w:rsidR="00C82791" w:rsidRPr="0020462A">
          <w:rPr>
            <w:rStyle w:val="Hyperlink"/>
          </w:rPr>
          <w:t>2.1.1</w:t>
        </w:r>
        <w:r w:rsidR="00C82791">
          <w:rPr>
            <w:rFonts w:asciiTheme="minorHAnsi" w:eastAsiaTheme="minorEastAsia" w:hAnsiTheme="minorHAnsi" w:cstheme="minorBidi"/>
            <w:lang w:eastAsia="en-GB"/>
          </w:rPr>
          <w:tab/>
        </w:r>
        <w:r w:rsidR="00C82791" w:rsidRPr="0020462A">
          <w:rPr>
            <w:rStyle w:val="Hyperlink"/>
          </w:rPr>
          <w:t>Discovering services associated with a Participant Identifier</w:t>
        </w:r>
        <w:r w:rsidR="00C82791">
          <w:rPr>
            <w:webHidden/>
          </w:rPr>
          <w:tab/>
        </w:r>
        <w:r w:rsidR="00C82791">
          <w:rPr>
            <w:webHidden/>
          </w:rPr>
          <w:fldChar w:fldCharType="begin"/>
        </w:r>
        <w:r w:rsidR="00C82791">
          <w:rPr>
            <w:webHidden/>
          </w:rPr>
          <w:instrText xml:space="preserve"> PAGEREF _Toc86268537 \h </w:instrText>
        </w:r>
        <w:r w:rsidR="00C82791">
          <w:rPr>
            <w:webHidden/>
          </w:rPr>
        </w:r>
        <w:r w:rsidR="00C82791">
          <w:rPr>
            <w:webHidden/>
          </w:rPr>
          <w:fldChar w:fldCharType="separate"/>
        </w:r>
        <w:r w:rsidR="00AE61D7">
          <w:rPr>
            <w:webHidden/>
          </w:rPr>
          <w:t>10</w:t>
        </w:r>
        <w:r w:rsidR="00C82791">
          <w:rPr>
            <w:webHidden/>
          </w:rPr>
          <w:fldChar w:fldCharType="end"/>
        </w:r>
      </w:hyperlink>
    </w:p>
    <w:p w14:paraId="3EF5481A" w14:textId="4CDF8EAB" w:rsidR="00C82791" w:rsidRDefault="00000000">
      <w:pPr>
        <w:pStyle w:val="Verzeichnis2"/>
        <w:rPr>
          <w:rFonts w:asciiTheme="minorHAnsi" w:eastAsiaTheme="minorEastAsia" w:hAnsiTheme="minorHAnsi" w:cstheme="minorBidi"/>
          <w:lang w:eastAsia="en-GB"/>
        </w:rPr>
      </w:pPr>
      <w:hyperlink w:anchor="_Toc86268538" w:history="1">
        <w:r w:rsidR="00C82791" w:rsidRPr="0020462A">
          <w:rPr>
            <w:rStyle w:val="Hyperlink"/>
          </w:rPr>
          <w:t>2.2</w:t>
        </w:r>
        <w:r w:rsidR="00C82791">
          <w:rPr>
            <w:rFonts w:asciiTheme="minorHAnsi" w:eastAsiaTheme="minorEastAsia" w:hAnsiTheme="minorHAnsi" w:cstheme="minorBidi"/>
            <w:lang w:eastAsia="en-GB"/>
          </w:rPr>
          <w:tab/>
        </w:r>
        <w:r w:rsidR="00C82791" w:rsidRPr="0020462A">
          <w:rPr>
            <w:rStyle w:val="Hyperlink"/>
          </w:rPr>
          <w:t>Service Metadata Publisher Redirection</w:t>
        </w:r>
        <w:r w:rsidR="00C82791">
          <w:rPr>
            <w:webHidden/>
          </w:rPr>
          <w:tab/>
        </w:r>
        <w:r w:rsidR="00C82791">
          <w:rPr>
            <w:webHidden/>
          </w:rPr>
          <w:fldChar w:fldCharType="begin"/>
        </w:r>
        <w:r w:rsidR="00C82791">
          <w:rPr>
            <w:webHidden/>
          </w:rPr>
          <w:instrText xml:space="preserve"> PAGEREF _Toc86268538 \h </w:instrText>
        </w:r>
        <w:r w:rsidR="00C82791">
          <w:rPr>
            <w:webHidden/>
          </w:rPr>
        </w:r>
        <w:r w:rsidR="00C82791">
          <w:rPr>
            <w:webHidden/>
          </w:rPr>
          <w:fldChar w:fldCharType="separate"/>
        </w:r>
        <w:r w:rsidR="00AE61D7">
          <w:rPr>
            <w:webHidden/>
          </w:rPr>
          <w:t>10</w:t>
        </w:r>
        <w:r w:rsidR="00C82791">
          <w:rPr>
            <w:webHidden/>
          </w:rPr>
          <w:fldChar w:fldCharType="end"/>
        </w:r>
      </w:hyperlink>
    </w:p>
    <w:p w14:paraId="62DBF512" w14:textId="06C62A52" w:rsidR="00C82791" w:rsidRDefault="00000000">
      <w:pPr>
        <w:pStyle w:val="Verzeichnis1"/>
        <w:rPr>
          <w:rFonts w:asciiTheme="minorHAnsi" w:eastAsiaTheme="minorEastAsia" w:hAnsiTheme="minorHAnsi" w:cstheme="minorBidi"/>
          <w:kern w:val="0"/>
          <w:sz w:val="22"/>
          <w:lang w:eastAsia="en-GB"/>
        </w:rPr>
      </w:pPr>
      <w:hyperlink w:anchor="_Toc86268539" w:history="1">
        <w:r w:rsidR="00C82791" w:rsidRPr="0020462A">
          <w:rPr>
            <w:rStyle w:val="Hyperlink"/>
          </w:rPr>
          <w:t>3</w:t>
        </w:r>
        <w:r w:rsidR="00C82791">
          <w:rPr>
            <w:rFonts w:asciiTheme="minorHAnsi" w:eastAsiaTheme="minorEastAsia" w:hAnsiTheme="minorHAnsi" w:cstheme="minorBidi"/>
            <w:kern w:val="0"/>
            <w:sz w:val="22"/>
            <w:lang w:eastAsia="en-GB"/>
          </w:rPr>
          <w:tab/>
        </w:r>
        <w:r w:rsidR="00C82791" w:rsidRPr="0020462A">
          <w:rPr>
            <w:rStyle w:val="Hyperlink"/>
          </w:rPr>
          <w:t>Interface model</w:t>
        </w:r>
        <w:r w:rsidR="00C82791">
          <w:rPr>
            <w:webHidden/>
          </w:rPr>
          <w:tab/>
        </w:r>
        <w:r w:rsidR="00C82791">
          <w:rPr>
            <w:webHidden/>
          </w:rPr>
          <w:fldChar w:fldCharType="begin"/>
        </w:r>
        <w:r w:rsidR="00C82791">
          <w:rPr>
            <w:webHidden/>
          </w:rPr>
          <w:instrText xml:space="preserve"> PAGEREF _Toc86268539 \h </w:instrText>
        </w:r>
        <w:r w:rsidR="00C82791">
          <w:rPr>
            <w:webHidden/>
          </w:rPr>
        </w:r>
        <w:r w:rsidR="00C82791">
          <w:rPr>
            <w:webHidden/>
          </w:rPr>
          <w:fldChar w:fldCharType="separate"/>
        </w:r>
        <w:r w:rsidR="00AE61D7">
          <w:rPr>
            <w:webHidden/>
          </w:rPr>
          <w:t>11</w:t>
        </w:r>
        <w:r w:rsidR="00C82791">
          <w:rPr>
            <w:webHidden/>
          </w:rPr>
          <w:fldChar w:fldCharType="end"/>
        </w:r>
      </w:hyperlink>
    </w:p>
    <w:p w14:paraId="2B559566" w14:textId="1C88AE6E" w:rsidR="00C82791" w:rsidRDefault="00000000">
      <w:pPr>
        <w:pStyle w:val="Verzeichnis1"/>
        <w:rPr>
          <w:rFonts w:asciiTheme="minorHAnsi" w:eastAsiaTheme="minorEastAsia" w:hAnsiTheme="minorHAnsi" w:cstheme="minorBidi"/>
          <w:kern w:val="0"/>
          <w:sz w:val="22"/>
          <w:lang w:eastAsia="en-GB"/>
        </w:rPr>
      </w:pPr>
      <w:hyperlink w:anchor="_Toc86268540" w:history="1">
        <w:r w:rsidR="00C82791" w:rsidRPr="0020462A">
          <w:rPr>
            <w:rStyle w:val="Hyperlink"/>
          </w:rPr>
          <w:t>4</w:t>
        </w:r>
        <w:r w:rsidR="00C82791">
          <w:rPr>
            <w:rFonts w:asciiTheme="minorHAnsi" w:eastAsiaTheme="minorEastAsia" w:hAnsiTheme="minorHAnsi" w:cstheme="minorBidi"/>
            <w:kern w:val="0"/>
            <w:sz w:val="22"/>
            <w:lang w:eastAsia="en-GB"/>
          </w:rPr>
          <w:tab/>
        </w:r>
        <w:r w:rsidR="00C82791" w:rsidRPr="0020462A">
          <w:rPr>
            <w:rStyle w:val="Hyperlink"/>
          </w:rPr>
          <w:t>Data model</w:t>
        </w:r>
        <w:r w:rsidR="00C82791">
          <w:rPr>
            <w:webHidden/>
          </w:rPr>
          <w:tab/>
        </w:r>
        <w:r w:rsidR="00C82791">
          <w:rPr>
            <w:webHidden/>
          </w:rPr>
          <w:fldChar w:fldCharType="begin"/>
        </w:r>
        <w:r w:rsidR="00C82791">
          <w:rPr>
            <w:webHidden/>
          </w:rPr>
          <w:instrText xml:space="preserve"> PAGEREF _Toc86268540 \h </w:instrText>
        </w:r>
        <w:r w:rsidR="00C82791">
          <w:rPr>
            <w:webHidden/>
          </w:rPr>
        </w:r>
        <w:r w:rsidR="00C82791">
          <w:rPr>
            <w:webHidden/>
          </w:rPr>
          <w:fldChar w:fldCharType="separate"/>
        </w:r>
        <w:r w:rsidR="00AE61D7">
          <w:rPr>
            <w:webHidden/>
          </w:rPr>
          <w:t>12</w:t>
        </w:r>
        <w:r w:rsidR="00C82791">
          <w:rPr>
            <w:webHidden/>
          </w:rPr>
          <w:fldChar w:fldCharType="end"/>
        </w:r>
      </w:hyperlink>
    </w:p>
    <w:p w14:paraId="0D512613" w14:textId="6E63A9BB" w:rsidR="00C82791" w:rsidRDefault="00000000">
      <w:pPr>
        <w:pStyle w:val="Verzeichnis2"/>
        <w:rPr>
          <w:rFonts w:asciiTheme="minorHAnsi" w:eastAsiaTheme="minorEastAsia" w:hAnsiTheme="minorHAnsi" w:cstheme="minorBidi"/>
          <w:lang w:eastAsia="en-GB"/>
        </w:rPr>
      </w:pPr>
      <w:hyperlink w:anchor="_Toc86268541" w:history="1">
        <w:r w:rsidR="00C82791" w:rsidRPr="0020462A">
          <w:rPr>
            <w:rStyle w:val="Hyperlink"/>
          </w:rPr>
          <w:t>4.1</w:t>
        </w:r>
        <w:r w:rsidR="00C82791">
          <w:rPr>
            <w:rFonts w:asciiTheme="minorHAnsi" w:eastAsiaTheme="minorEastAsia" w:hAnsiTheme="minorHAnsi" w:cstheme="minorBidi"/>
            <w:lang w:eastAsia="en-GB"/>
          </w:rPr>
          <w:tab/>
        </w:r>
        <w:r w:rsidR="00C82791" w:rsidRPr="0020462A">
          <w:rPr>
            <w:rStyle w:val="Hyperlink"/>
          </w:rPr>
          <w:t>On extension points</w:t>
        </w:r>
        <w:r w:rsidR="00C82791">
          <w:rPr>
            <w:webHidden/>
          </w:rPr>
          <w:tab/>
        </w:r>
        <w:r w:rsidR="00C82791">
          <w:rPr>
            <w:webHidden/>
          </w:rPr>
          <w:fldChar w:fldCharType="begin"/>
        </w:r>
        <w:r w:rsidR="00C82791">
          <w:rPr>
            <w:webHidden/>
          </w:rPr>
          <w:instrText xml:space="preserve"> PAGEREF _Toc86268541 \h </w:instrText>
        </w:r>
        <w:r w:rsidR="00C82791">
          <w:rPr>
            <w:webHidden/>
          </w:rPr>
        </w:r>
        <w:r w:rsidR="00C82791">
          <w:rPr>
            <w:webHidden/>
          </w:rPr>
          <w:fldChar w:fldCharType="separate"/>
        </w:r>
        <w:r w:rsidR="00AE61D7">
          <w:rPr>
            <w:webHidden/>
          </w:rPr>
          <w:t>12</w:t>
        </w:r>
        <w:r w:rsidR="00C82791">
          <w:rPr>
            <w:webHidden/>
          </w:rPr>
          <w:fldChar w:fldCharType="end"/>
        </w:r>
      </w:hyperlink>
    </w:p>
    <w:p w14:paraId="7D2E6D55" w14:textId="67382B94" w:rsidR="00C82791" w:rsidRDefault="00000000">
      <w:pPr>
        <w:pStyle w:val="Verzeichnis3"/>
        <w:rPr>
          <w:rFonts w:asciiTheme="minorHAnsi" w:eastAsiaTheme="minorEastAsia" w:hAnsiTheme="minorHAnsi" w:cstheme="minorBidi"/>
          <w:lang w:eastAsia="en-GB"/>
        </w:rPr>
      </w:pPr>
      <w:hyperlink w:anchor="_Toc86268542" w:history="1">
        <w:r w:rsidR="00C82791" w:rsidRPr="0020462A">
          <w:rPr>
            <w:rStyle w:val="Hyperlink"/>
            <w:lang w:eastAsia="it-IT"/>
          </w:rPr>
          <w:t>4.1.1</w:t>
        </w:r>
        <w:r w:rsidR="00C82791">
          <w:rPr>
            <w:rFonts w:asciiTheme="minorHAnsi" w:eastAsiaTheme="minorEastAsia" w:hAnsiTheme="minorHAnsi" w:cstheme="minorBidi"/>
            <w:lang w:eastAsia="en-GB"/>
          </w:rPr>
          <w:tab/>
        </w:r>
        <w:r w:rsidR="00C82791" w:rsidRPr="0020462A">
          <w:rPr>
            <w:rStyle w:val="Hyperlink"/>
            <w:lang w:eastAsia="it-IT"/>
          </w:rPr>
          <w:t>Semantics and use</w:t>
        </w:r>
        <w:r w:rsidR="00C82791">
          <w:rPr>
            <w:webHidden/>
          </w:rPr>
          <w:tab/>
        </w:r>
        <w:r w:rsidR="00C82791">
          <w:rPr>
            <w:webHidden/>
          </w:rPr>
          <w:fldChar w:fldCharType="begin"/>
        </w:r>
        <w:r w:rsidR="00C82791">
          <w:rPr>
            <w:webHidden/>
          </w:rPr>
          <w:instrText xml:space="preserve"> PAGEREF _Toc86268542 \h </w:instrText>
        </w:r>
        <w:r w:rsidR="00C82791">
          <w:rPr>
            <w:webHidden/>
          </w:rPr>
        </w:r>
        <w:r w:rsidR="00C82791">
          <w:rPr>
            <w:webHidden/>
          </w:rPr>
          <w:fldChar w:fldCharType="separate"/>
        </w:r>
        <w:r w:rsidR="00AE61D7">
          <w:rPr>
            <w:webHidden/>
          </w:rPr>
          <w:t>12</w:t>
        </w:r>
        <w:r w:rsidR="00C82791">
          <w:rPr>
            <w:webHidden/>
          </w:rPr>
          <w:fldChar w:fldCharType="end"/>
        </w:r>
      </w:hyperlink>
    </w:p>
    <w:p w14:paraId="79254C30" w14:textId="473286B9" w:rsidR="00C82791" w:rsidRDefault="00000000">
      <w:pPr>
        <w:pStyle w:val="Verzeichnis2"/>
        <w:rPr>
          <w:rFonts w:asciiTheme="minorHAnsi" w:eastAsiaTheme="minorEastAsia" w:hAnsiTheme="minorHAnsi" w:cstheme="minorBidi"/>
          <w:lang w:eastAsia="en-GB"/>
        </w:rPr>
      </w:pPr>
      <w:hyperlink w:anchor="_Toc86268543" w:history="1">
        <w:r w:rsidR="00C82791" w:rsidRPr="0020462A">
          <w:rPr>
            <w:rStyle w:val="Hyperlink"/>
          </w:rPr>
          <w:t>4.2</w:t>
        </w:r>
        <w:r w:rsidR="00C82791">
          <w:rPr>
            <w:rFonts w:asciiTheme="minorHAnsi" w:eastAsiaTheme="minorEastAsia" w:hAnsiTheme="minorHAnsi" w:cstheme="minorBidi"/>
            <w:lang w:eastAsia="en-GB"/>
          </w:rPr>
          <w:tab/>
        </w:r>
        <w:r w:rsidR="00C82791" w:rsidRPr="0020462A">
          <w:rPr>
            <w:rStyle w:val="Hyperlink"/>
          </w:rPr>
          <w:t>ServiceGroup</w:t>
        </w:r>
        <w:r w:rsidR="00C82791">
          <w:rPr>
            <w:webHidden/>
          </w:rPr>
          <w:tab/>
        </w:r>
        <w:r w:rsidR="00C82791">
          <w:rPr>
            <w:webHidden/>
          </w:rPr>
          <w:fldChar w:fldCharType="begin"/>
        </w:r>
        <w:r w:rsidR="00C82791">
          <w:rPr>
            <w:webHidden/>
          </w:rPr>
          <w:instrText xml:space="preserve"> PAGEREF _Toc86268543 \h </w:instrText>
        </w:r>
        <w:r w:rsidR="00C82791">
          <w:rPr>
            <w:webHidden/>
          </w:rPr>
        </w:r>
        <w:r w:rsidR="00C82791">
          <w:rPr>
            <w:webHidden/>
          </w:rPr>
          <w:fldChar w:fldCharType="separate"/>
        </w:r>
        <w:r w:rsidR="00AE61D7">
          <w:rPr>
            <w:webHidden/>
          </w:rPr>
          <w:t>12</w:t>
        </w:r>
        <w:r w:rsidR="00C82791">
          <w:rPr>
            <w:webHidden/>
          </w:rPr>
          <w:fldChar w:fldCharType="end"/>
        </w:r>
      </w:hyperlink>
    </w:p>
    <w:p w14:paraId="26E8C673" w14:textId="2A5FD03E" w:rsidR="00C82791" w:rsidRDefault="00000000">
      <w:pPr>
        <w:pStyle w:val="Verzeichnis3"/>
        <w:rPr>
          <w:rFonts w:asciiTheme="minorHAnsi" w:eastAsiaTheme="minorEastAsia" w:hAnsiTheme="minorHAnsi" w:cstheme="minorBidi"/>
          <w:lang w:eastAsia="en-GB"/>
        </w:rPr>
      </w:pPr>
      <w:hyperlink w:anchor="_Toc86268544" w:history="1">
        <w:r w:rsidR="00C82791" w:rsidRPr="0020462A">
          <w:rPr>
            <w:rStyle w:val="Hyperlink"/>
          </w:rPr>
          <w:t>4.2.1</w:t>
        </w:r>
        <w:r w:rsidR="00C82791">
          <w:rPr>
            <w:rFonts w:asciiTheme="minorHAnsi" w:eastAsiaTheme="minorEastAsia" w:hAnsiTheme="minorHAnsi" w:cstheme="minorBidi"/>
            <w:lang w:eastAsia="en-GB"/>
          </w:rPr>
          <w:tab/>
        </w:r>
        <w:r w:rsidR="00C82791" w:rsidRPr="0020462A">
          <w:rPr>
            <w:rStyle w:val="Hyperlink"/>
          </w:rPr>
          <w:t>Non-normative example</w:t>
        </w:r>
        <w:r w:rsidR="00C82791">
          <w:rPr>
            <w:webHidden/>
          </w:rPr>
          <w:tab/>
        </w:r>
        <w:r w:rsidR="00C82791">
          <w:rPr>
            <w:webHidden/>
          </w:rPr>
          <w:fldChar w:fldCharType="begin"/>
        </w:r>
        <w:r w:rsidR="00C82791">
          <w:rPr>
            <w:webHidden/>
          </w:rPr>
          <w:instrText xml:space="preserve"> PAGEREF _Toc86268544 \h </w:instrText>
        </w:r>
        <w:r w:rsidR="00C82791">
          <w:rPr>
            <w:webHidden/>
          </w:rPr>
        </w:r>
        <w:r w:rsidR="00C82791">
          <w:rPr>
            <w:webHidden/>
          </w:rPr>
          <w:fldChar w:fldCharType="separate"/>
        </w:r>
        <w:r w:rsidR="00AE61D7">
          <w:rPr>
            <w:webHidden/>
          </w:rPr>
          <w:t>13</w:t>
        </w:r>
        <w:r w:rsidR="00C82791">
          <w:rPr>
            <w:webHidden/>
          </w:rPr>
          <w:fldChar w:fldCharType="end"/>
        </w:r>
      </w:hyperlink>
    </w:p>
    <w:p w14:paraId="4B11EABD" w14:textId="6B093F52" w:rsidR="00C82791" w:rsidRDefault="00000000">
      <w:pPr>
        <w:pStyle w:val="Verzeichnis2"/>
        <w:rPr>
          <w:rFonts w:asciiTheme="minorHAnsi" w:eastAsiaTheme="minorEastAsia" w:hAnsiTheme="minorHAnsi" w:cstheme="minorBidi"/>
          <w:lang w:eastAsia="en-GB"/>
        </w:rPr>
      </w:pPr>
      <w:hyperlink w:anchor="_Toc86268545" w:history="1">
        <w:r w:rsidR="00C82791" w:rsidRPr="0020462A">
          <w:rPr>
            <w:rStyle w:val="Hyperlink"/>
          </w:rPr>
          <w:t>4.3</w:t>
        </w:r>
        <w:r w:rsidR="00C82791">
          <w:rPr>
            <w:rFonts w:asciiTheme="minorHAnsi" w:eastAsiaTheme="minorEastAsia" w:hAnsiTheme="minorHAnsi" w:cstheme="minorBidi"/>
            <w:lang w:eastAsia="en-GB"/>
          </w:rPr>
          <w:tab/>
        </w:r>
        <w:r w:rsidR="00C82791" w:rsidRPr="0020462A">
          <w:rPr>
            <w:rStyle w:val="Hyperlink"/>
          </w:rPr>
          <w:t>ServiceMetadata</w:t>
        </w:r>
        <w:r w:rsidR="00C82791">
          <w:rPr>
            <w:webHidden/>
          </w:rPr>
          <w:tab/>
        </w:r>
        <w:r w:rsidR="00C82791">
          <w:rPr>
            <w:webHidden/>
          </w:rPr>
          <w:fldChar w:fldCharType="begin"/>
        </w:r>
        <w:r w:rsidR="00C82791">
          <w:rPr>
            <w:webHidden/>
          </w:rPr>
          <w:instrText xml:space="preserve"> PAGEREF _Toc86268545 \h </w:instrText>
        </w:r>
        <w:r w:rsidR="00C82791">
          <w:rPr>
            <w:webHidden/>
          </w:rPr>
        </w:r>
        <w:r w:rsidR="00C82791">
          <w:rPr>
            <w:webHidden/>
          </w:rPr>
          <w:fldChar w:fldCharType="separate"/>
        </w:r>
        <w:r w:rsidR="00AE61D7">
          <w:rPr>
            <w:webHidden/>
          </w:rPr>
          <w:t>13</w:t>
        </w:r>
        <w:r w:rsidR="00C82791">
          <w:rPr>
            <w:webHidden/>
          </w:rPr>
          <w:fldChar w:fldCharType="end"/>
        </w:r>
      </w:hyperlink>
    </w:p>
    <w:p w14:paraId="09674103" w14:textId="0FF5C0F1" w:rsidR="00C82791" w:rsidRDefault="00000000">
      <w:pPr>
        <w:pStyle w:val="Verzeichnis3"/>
        <w:rPr>
          <w:rFonts w:asciiTheme="minorHAnsi" w:eastAsiaTheme="minorEastAsia" w:hAnsiTheme="minorHAnsi" w:cstheme="minorBidi"/>
          <w:lang w:eastAsia="en-GB"/>
        </w:rPr>
      </w:pPr>
      <w:hyperlink w:anchor="_Toc86268546" w:history="1">
        <w:r w:rsidR="00C82791" w:rsidRPr="0020462A">
          <w:rPr>
            <w:rStyle w:val="Hyperlink"/>
          </w:rPr>
          <w:t>4.3.1</w:t>
        </w:r>
        <w:r w:rsidR="00C82791">
          <w:rPr>
            <w:rFonts w:asciiTheme="minorHAnsi" w:eastAsiaTheme="minorEastAsia" w:hAnsiTheme="minorHAnsi" w:cstheme="minorBidi"/>
            <w:lang w:eastAsia="en-GB"/>
          </w:rPr>
          <w:tab/>
        </w:r>
        <w:r w:rsidR="00C82791" w:rsidRPr="0020462A">
          <w:rPr>
            <w:rStyle w:val="Hyperlink"/>
          </w:rPr>
          <w:t>Non-normative example</w:t>
        </w:r>
        <w:r w:rsidR="00C82791">
          <w:rPr>
            <w:webHidden/>
          </w:rPr>
          <w:tab/>
        </w:r>
        <w:r w:rsidR="00C82791">
          <w:rPr>
            <w:webHidden/>
          </w:rPr>
          <w:fldChar w:fldCharType="begin"/>
        </w:r>
        <w:r w:rsidR="00C82791">
          <w:rPr>
            <w:webHidden/>
          </w:rPr>
          <w:instrText xml:space="preserve"> PAGEREF _Toc86268546 \h </w:instrText>
        </w:r>
        <w:r w:rsidR="00C82791">
          <w:rPr>
            <w:webHidden/>
          </w:rPr>
        </w:r>
        <w:r w:rsidR="00C82791">
          <w:rPr>
            <w:webHidden/>
          </w:rPr>
          <w:fldChar w:fldCharType="separate"/>
        </w:r>
        <w:r w:rsidR="00AE61D7">
          <w:rPr>
            <w:webHidden/>
          </w:rPr>
          <w:t>18</w:t>
        </w:r>
        <w:r w:rsidR="00C82791">
          <w:rPr>
            <w:webHidden/>
          </w:rPr>
          <w:fldChar w:fldCharType="end"/>
        </w:r>
      </w:hyperlink>
    </w:p>
    <w:p w14:paraId="5935B63A" w14:textId="72835FB4" w:rsidR="00C82791" w:rsidRDefault="00000000">
      <w:pPr>
        <w:pStyle w:val="Verzeichnis2"/>
        <w:rPr>
          <w:rFonts w:asciiTheme="minorHAnsi" w:eastAsiaTheme="minorEastAsia" w:hAnsiTheme="minorHAnsi" w:cstheme="minorBidi"/>
          <w:lang w:eastAsia="en-GB"/>
        </w:rPr>
      </w:pPr>
      <w:hyperlink w:anchor="_Toc86268547" w:history="1">
        <w:r w:rsidR="00C82791" w:rsidRPr="0020462A">
          <w:rPr>
            <w:rStyle w:val="Hyperlink"/>
          </w:rPr>
          <w:t>4.4</w:t>
        </w:r>
        <w:r w:rsidR="00C82791">
          <w:rPr>
            <w:rFonts w:asciiTheme="minorHAnsi" w:eastAsiaTheme="minorEastAsia" w:hAnsiTheme="minorHAnsi" w:cstheme="minorBidi"/>
            <w:lang w:eastAsia="en-GB"/>
          </w:rPr>
          <w:tab/>
        </w:r>
        <w:r w:rsidR="00C82791" w:rsidRPr="0020462A">
          <w:rPr>
            <w:rStyle w:val="Hyperlink"/>
          </w:rPr>
          <w:t>SignedServiceMetadata</w:t>
        </w:r>
        <w:r w:rsidR="00C82791">
          <w:rPr>
            <w:webHidden/>
          </w:rPr>
          <w:tab/>
        </w:r>
        <w:r w:rsidR="00C82791">
          <w:rPr>
            <w:webHidden/>
          </w:rPr>
          <w:fldChar w:fldCharType="begin"/>
        </w:r>
        <w:r w:rsidR="00C82791">
          <w:rPr>
            <w:webHidden/>
          </w:rPr>
          <w:instrText xml:space="preserve"> PAGEREF _Toc86268547 \h </w:instrText>
        </w:r>
        <w:r w:rsidR="00C82791">
          <w:rPr>
            <w:webHidden/>
          </w:rPr>
        </w:r>
        <w:r w:rsidR="00C82791">
          <w:rPr>
            <w:webHidden/>
          </w:rPr>
          <w:fldChar w:fldCharType="separate"/>
        </w:r>
        <w:r w:rsidR="00AE61D7">
          <w:rPr>
            <w:webHidden/>
          </w:rPr>
          <w:t>18</w:t>
        </w:r>
        <w:r w:rsidR="00C82791">
          <w:rPr>
            <w:webHidden/>
          </w:rPr>
          <w:fldChar w:fldCharType="end"/>
        </w:r>
      </w:hyperlink>
    </w:p>
    <w:p w14:paraId="7C9CBA5D" w14:textId="2B9D6AEF" w:rsidR="00C82791" w:rsidRDefault="00000000">
      <w:pPr>
        <w:pStyle w:val="Verzeichnis3"/>
        <w:rPr>
          <w:rFonts w:asciiTheme="minorHAnsi" w:eastAsiaTheme="minorEastAsia" w:hAnsiTheme="minorHAnsi" w:cstheme="minorBidi"/>
          <w:lang w:eastAsia="en-GB"/>
        </w:rPr>
      </w:pPr>
      <w:hyperlink w:anchor="_Toc86268548" w:history="1">
        <w:r w:rsidR="00C82791" w:rsidRPr="0020462A">
          <w:rPr>
            <w:rStyle w:val="Hyperlink"/>
          </w:rPr>
          <w:t>4.4.1</w:t>
        </w:r>
        <w:r w:rsidR="00C82791">
          <w:rPr>
            <w:rFonts w:asciiTheme="minorHAnsi" w:eastAsiaTheme="minorEastAsia" w:hAnsiTheme="minorHAnsi" w:cstheme="minorBidi"/>
            <w:lang w:eastAsia="en-GB"/>
          </w:rPr>
          <w:tab/>
        </w:r>
        <w:r w:rsidR="00C82791" w:rsidRPr="0020462A">
          <w:rPr>
            <w:rStyle w:val="Hyperlink"/>
          </w:rPr>
          <w:t>Non-normative example</w:t>
        </w:r>
        <w:r w:rsidR="00C82791">
          <w:rPr>
            <w:webHidden/>
          </w:rPr>
          <w:tab/>
        </w:r>
        <w:r w:rsidR="00C82791">
          <w:rPr>
            <w:webHidden/>
          </w:rPr>
          <w:fldChar w:fldCharType="begin"/>
        </w:r>
        <w:r w:rsidR="00C82791">
          <w:rPr>
            <w:webHidden/>
          </w:rPr>
          <w:instrText xml:space="preserve"> PAGEREF _Toc86268548 \h </w:instrText>
        </w:r>
        <w:r w:rsidR="00C82791">
          <w:rPr>
            <w:webHidden/>
          </w:rPr>
        </w:r>
        <w:r w:rsidR="00C82791">
          <w:rPr>
            <w:webHidden/>
          </w:rPr>
          <w:fldChar w:fldCharType="separate"/>
        </w:r>
        <w:r w:rsidR="00AE61D7">
          <w:rPr>
            <w:webHidden/>
          </w:rPr>
          <w:t>18</w:t>
        </w:r>
        <w:r w:rsidR="00C82791">
          <w:rPr>
            <w:webHidden/>
          </w:rPr>
          <w:fldChar w:fldCharType="end"/>
        </w:r>
      </w:hyperlink>
    </w:p>
    <w:p w14:paraId="23A6862F" w14:textId="3FEA72F1" w:rsidR="00C82791" w:rsidRDefault="00000000">
      <w:pPr>
        <w:pStyle w:val="Verzeichnis3"/>
        <w:rPr>
          <w:rFonts w:asciiTheme="minorHAnsi" w:eastAsiaTheme="minorEastAsia" w:hAnsiTheme="minorHAnsi" w:cstheme="minorBidi"/>
          <w:lang w:eastAsia="en-GB"/>
        </w:rPr>
      </w:pPr>
      <w:hyperlink w:anchor="_Toc86268549" w:history="1">
        <w:r w:rsidR="00C82791" w:rsidRPr="0020462A">
          <w:rPr>
            <w:rStyle w:val="Hyperlink"/>
          </w:rPr>
          <w:t>4.4.2</w:t>
        </w:r>
        <w:r w:rsidR="00C82791">
          <w:rPr>
            <w:rFonts w:asciiTheme="minorHAnsi" w:eastAsiaTheme="minorEastAsia" w:hAnsiTheme="minorHAnsi" w:cstheme="minorBidi"/>
            <w:lang w:eastAsia="en-GB"/>
          </w:rPr>
          <w:tab/>
        </w:r>
        <w:r w:rsidR="00C82791" w:rsidRPr="0020462A">
          <w:rPr>
            <w:rStyle w:val="Hyperlink"/>
          </w:rPr>
          <w:t>Redirect, non-normative example</w:t>
        </w:r>
        <w:r w:rsidR="00C82791">
          <w:rPr>
            <w:webHidden/>
          </w:rPr>
          <w:tab/>
        </w:r>
        <w:r w:rsidR="00C82791">
          <w:rPr>
            <w:webHidden/>
          </w:rPr>
          <w:fldChar w:fldCharType="begin"/>
        </w:r>
        <w:r w:rsidR="00C82791">
          <w:rPr>
            <w:webHidden/>
          </w:rPr>
          <w:instrText xml:space="preserve"> PAGEREF _Toc86268549 \h </w:instrText>
        </w:r>
        <w:r w:rsidR="00C82791">
          <w:rPr>
            <w:webHidden/>
          </w:rPr>
        </w:r>
        <w:r w:rsidR="00C82791">
          <w:rPr>
            <w:webHidden/>
          </w:rPr>
          <w:fldChar w:fldCharType="separate"/>
        </w:r>
        <w:r w:rsidR="00AE61D7">
          <w:rPr>
            <w:webHidden/>
          </w:rPr>
          <w:t>19</w:t>
        </w:r>
        <w:r w:rsidR="00C82791">
          <w:rPr>
            <w:webHidden/>
          </w:rPr>
          <w:fldChar w:fldCharType="end"/>
        </w:r>
      </w:hyperlink>
    </w:p>
    <w:p w14:paraId="4676916A" w14:textId="113508E1" w:rsidR="00C82791" w:rsidRDefault="00000000">
      <w:pPr>
        <w:pStyle w:val="Verzeichnis1"/>
        <w:rPr>
          <w:rFonts w:asciiTheme="minorHAnsi" w:eastAsiaTheme="minorEastAsia" w:hAnsiTheme="minorHAnsi" w:cstheme="minorBidi"/>
          <w:kern w:val="0"/>
          <w:sz w:val="22"/>
          <w:lang w:eastAsia="en-GB"/>
        </w:rPr>
      </w:pPr>
      <w:hyperlink w:anchor="_Toc86268550" w:history="1">
        <w:r w:rsidR="00C82791" w:rsidRPr="0020462A">
          <w:rPr>
            <w:rStyle w:val="Hyperlink"/>
          </w:rPr>
          <w:t>5</w:t>
        </w:r>
        <w:r w:rsidR="00C82791">
          <w:rPr>
            <w:rFonts w:asciiTheme="minorHAnsi" w:eastAsiaTheme="minorEastAsia" w:hAnsiTheme="minorHAnsi" w:cstheme="minorBidi"/>
            <w:kern w:val="0"/>
            <w:sz w:val="22"/>
            <w:lang w:eastAsia="en-GB"/>
          </w:rPr>
          <w:tab/>
        </w:r>
        <w:r w:rsidR="00C82791" w:rsidRPr="0020462A">
          <w:rPr>
            <w:rStyle w:val="Hyperlink"/>
          </w:rPr>
          <w:t>Service Metadata Publishing REST binding</w:t>
        </w:r>
        <w:r w:rsidR="00C82791">
          <w:rPr>
            <w:webHidden/>
          </w:rPr>
          <w:tab/>
        </w:r>
        <w:r w:rsidR="00C82791">
          <w:rPr>
            <w:webHidden/>
          </w:rPr>
          <w:fldChar w:fldCharType="begin"/>
        </w:r>
        <w:r w:rsidR="00C82791">
          <w:rPr>
            <w:webHidden/>
          </w:rPr>
          <w:instrText xml:space="preserve"> PAGEREF _Toc86268550 \h </w:instrText>
        </w:r>
        <w:r w:rsidR="00C82791">
          <w:rPr>
            <w:webHidden/>
          </w:rPr>
        </w:r>
        <w:r w:rsidR="00C82791">
          <w:rPr>
            <w:webHidden/>
          </w:rPr>
          <w:fldChar w:fldCharType="separate"/>
        </w:r>
        <w:r w:rsidR="00AE61D7">
          <w:rPr>
            <w:webHidden/>
          </w:rPr>
          <w:t>21</w:t>
        </w:r>
        <w:r w:rsidR="00C82791">
          <w:rPr>
            <w:webHidden/>
          </w:rPr>
          <w:fldChar w:fldCharType="end"/>
        </w:r>
      </w:hyperlink>
    </w:p>
    <w:p w14:paraId="4DB56F44" w14:textId="7F3CE3B6" w:rsidR="00C82791" w:rsidRDefault="00000000">
      <w:pPr>
        <w:pStyle w:val="Verzeichnis2"/>
        <w:rPr>
          <w:rFonts w:asciiTheme="minorHAnsi" w:eastAsiaTheme="minorEastAsia" w:hAnsiTheme="minorHAnsi" w:cstheme="minorBidi"/>
          <w:lang w:eastAsia="en-GB"/>
        </w:rPr>
      </w:pPr>
      <w:hyperlink w:anchor="_Toc86268551" w:history="1">
        <w:r w:rsidR="00C82791" w:rsidRPr="0020462A">
          <w:rPr>
            <w:rStyle w:val="Hyperlink"/>
          </w:rPr>
          <w:t>5.1</w:t>
        </w:r>
        <w:r w:rsidR="00C82791">
          <w:rPr>
            <w:rFonts w:asciiTheme="minorHAnsi" w:eastAsiaTheme="minorEastAsia" w:hAnsiTheme="minorHAnsi" w:cstheme="minorBidi"/>
            <w:lang w:eastAsia="en-GB"/>
          </w:rPr>
          <w:tab/>
        </w:r>
        <w:r w:rsidR="00C82791" w:rsidRPr="0020462A">
          <w:rPr>
            <w:rStyle w:val="Hyperlink"/>
          </w:rPr>
          <w:t>The use of HTTP</w:t>
        </w:r>
        <w:r w:rsidR="00C82791">
          <w:rPr>
            <w:webHidden/>
          </w:rPr>
          <w:tab/>
        </w:r>
        <w:r w:rsidR="00C82791">
          <w:rPr>
            <w:webHidden/>
          </w:rPr>
          <w:fldChar w:fldCharType="begin"/>
        </w:r>
        <w:r w:rsidR="00C82791">
          <w:rPr>
            <w:webHidden/>
          </w:rPr>
          <w:instrText xml:space="preserve"> PAGEREF _Toc86268551 \h </w:instrText>
        </w:r>
        <w:r w:rsidR="00C82791">
          <w:rPr>
            <w:webHidden/>
          </w:rPr>
        </w:r>
        <w:r w:rsidR="00C82791">
          <w:rPr>
            <w:webHidden/>
          </w:rPr>
          <w:fldChar w:fldCharType="separate"/>
        </w:r>
        <w:r w:rsidR="00AE61D7">
          <w:rPr>
            <w:webHidden/>
          </w:rPr>
          <w:t>21</w:t>
        </w:r>
        <w:r w:rsidR="00C82791">
          <w:rPr>
            <w:webHidden/>
          </w:rPr>
          <w:fldChar w:fldCharType="end"/>
        </w:r>
      </w:hyperlink>
    </w:p>
    <w:p w14:paraId="447A62CA" w14:textId="29952F32" w:rsidR="00C82791" w:rsidRDefault="00000000">
      <w:pPr>
        <w:pStyle w:val="Verzeichnis2"/>
        <w:rPr>
          <w:rFonts w:asciiTheme="minorHAnsi" w:eastAsiaTheme="minorEastAsia" w:hAnsiTheme="minorHAnsi" w:cstheme="minorBidi"/>
          <w:lang w:eastAsia="en-GB"/>
        </w:rPr>
      </w:pPr>
      <w:hyperlink w:anchor="_Toc86268552" w:history="1">
        <w:r w:rsidR="00C82791" w:rsidRPr="0020462A">
          <w:rPr>
            <w:rStyle w:val="Hyperlink"/>
          </w:rPr>
          <w:t>5.2</w:t>
        </w:r>
        <w:r w:rsidR="00C82791">
          <w:rPr>
            <w:rFonts w:asciiTheme="minorHAnsi" w:eastAsiaTheme="minorEastAsia" w:hAnsiTheme="minorHAnsi" w:cstheme="minorBidi"/>
            <w:lang w:eastAsia="en-GB"/>
          </w:rPr>
          <w:tab/>
        </w:r>
        <w:r w:rsidR="00C82791" w:rsidRPr="0020462A">
          <w:rPr>
            <w:rStyle w:val="Hyperlink"/>
          </w:rPr>
          <w:t>The use of XML and encoding</w:t>
        </w:r>
        <w:r w:rsidR="00C82791">
          <w:rPr>
            <w:webHidden/>
          </w:rPr>
          <w:tab/>
        </w:r>
        <w:r w:rsidR="00C82791">
          <w:rPr>
            <w:webHidden/>
          </w:rPr>
          <w:fldChar w:fldCharType="begin"/>
        </w:r>
        <w:r w:rsidR="00C82791">
          <w:rPr>
            <w:webHidden/>
          </w:rPr>
          <w:instrText xml:space="preserve"> PAGEREF _Toc86268552 \h </w:instrText>
        </w:r>
        <w:r w:rsidR="00C82791">
          <w:rPr>
            <w:webHidden/>
          </w:rPr>
        </w:r>
        <w:r w:rsidR="00C82791">
          <w:rPr>
            <w:webHidden/>
          </w:rPr>
          <w:fldChar w:fldCharType="separate"/>
        </w:r>
        <w:r w:rsidR="00AE61D7">
          <w:rPr>
            <w:webHidden/>
          </w:rPr>
          <w:t>21</w:t>
        </w:r>
        <w:r w:rsidR="00C82791">
          <w:rPr>
            <w:webHidden/>
          </w:rPr>
          <w:fldChar w:fldCharType="end"/>
        </w:r>
      </w:hyperlink>
    </w:p>
    <w:p w14:paraId="262CA61E" w14:textId="50C8FD5F" w:rsidR="00C82791" w:rsidRDefault="00000000">
      <w:pPr>
        <w:pStyle w:val="Verzeichnis2"/>
        <w:rPr>
          <w:rFonts w:asciiTheme="minorHAnsi" w:eastAsiaTheme="minorEastAsia" w:hAnsiTheme="minorHAnsi" w:cstheme="minorBidi"/>
          <w:lang w:eastAsia="en-GB"/>
        </w:rPr>
      </w:pPr>
      <w:hyperlink w:anchor="_Toc86268553" w:history="1">
        <w:r w:rsidR="00C82791" w:rsidRPr="0020462A">
          <w:rPr>
            <w:rStyle w:val="Hyperlink"/>
          </w:rPr>
          <w:t>5.3</w:t>
        </w:r>
        <w:r w:rsidR="00C82791">
          <w:rPr>
            <w:rFonts w:asciiTheme="minorHAnsi" w:eastAsiaTheme="minorEastAsia" w:hAnsiTheme="minorHAnsi" w:cstheme="minorBidi"/>
            <w:lang w:eastAsia="en-GB"/>
          </w:rPr>
          <w:tab/>
        </w:r>
        <w:r w:rsidR="00C82791" w:rsidRPr="0020462A">
          <w:rPr>
            <w:rStyle w:val="Hyperlink"/>
          </w:rPr>
          <w:t>Resources and identifiers</w:t>
        </w:r>
        <w:r w:rsidR="00C82791">
          <w:rPr>
            <w:webHidden/>
          </w:rPr>
          <w:tab/>
        </w:r>
        <w:r w:rsidR="00C82791">
          <w:rPr>
            <w:webHidden/>
          </w:rPr>
          <w:fldChar w:fldCharType="begin"/>
        </w:r>
        <w:r w:rsidR="00C82791">
          <w:rPr>
            <w:webHidden/>
          </w:rPr>
          <w:instrText xml:space="preserve"> PAGEREF _Toc86268553 \h </w:instrText>
        </w:r>
        <w:r w:rsidR="00C82791">
          <w:rPr>
            <w:webHidden/>
          </w:rPr>
        </w:r>
        <w:r w:rsidR="00C82791">
          <w:rPr>
            <w:webHidden/>
          </w:rPr>
          <w:fldChar w:fldCharType="separate"/>
        </w:r>
        <w:r w:rsidR="00AE61D7">
          <w:rPr>
            <w:webHidden/>
          </w:rPr>
          <w:t>21</w:t>
        </w:r>
        <w:r w:rsidR="00C82791">
          <w:rPr>
            <w:webHidden/>
          </w:rPr>
          <w:fldChar w:fldCharType="end"/>
        </w:r>
      </w:hyperlink>
    </w:p>
    <w:p w14:paraId="19ED925C" w14:textId="0E3FC0B0" w:rsidR="00C82791" w:rsidRDefault="00000000">
      <w:pPr>
        <w:pStyle w:val="Verzeichnis3"/>
        <w:rPr>
          <w:rFonts w:asciiTheme="minorHAnsi" w:eastAsiaTheme="minorEastAsia" w:hAnsiTheme="minorHAnsi" w:cstheme="minorBidi"/>
          <w:lang w:eastAsia="en-GB"/>
        </w:rPr>
      </w:pPr>
      <w:hyperlink w:anchor="_Toc86268554" w:history="1">
        <w:r w:rsidR="00C82791" w:rsidRPr="0020462A">
          <w:rPr>
            <w:rStyle w:val="Hyperlink"/>
          </w:rPr>
          <w:t>5.3.1</w:t>
        </w:r>
        <w:r w:rsidR="00C82791">
          <w:rPr>
            <w:rFonts w:asciiTheme="minorHAnsi" w:eastAsiaTheme="minorEastAsia" w:hAnsiTheme="minorHAnsi" w:cstheme="minorBidi"/>
            <w:lang w:eastAsia="en-GB"/>
          </w:rPr>
          <w:tab/>
        </w:r>
        <w:r w:rsidR="00C82791" w:rsidRPr="0020462A">
          <w:rPr>
            <w:rStyle w:val="Hyperlink"/>
          </w:rPr>
          <w:t>On the use of percent encoding</w:t>
        </w:r>
        <w:r w:rsidR="00C82791">
          <w:rPr>
            <w:webHidden/>
          </w:rPr>
          <w:tab/>
        </w:r>
        <w:r w:rsidR="00C82791">
          <w:rPr>
            <w:webHidden/>
          </w:rPr>
          <w:fldChar w:fldCharType="begin"/>
        </w:r>
        <w:r w:rsidR="00C82791">
          <w:rPr>
            <w:webHidden/>
          </w:rPr>
          <w:instrText xml:space="preserve"> PAGEREF _Toc86268554 \h </w:instrText>
        </w:r>
        <w:r w:rsidR="00C82791">
          <w:rPr>
            <w:webHidden/>
          </w:rPr>
        </w:r>
        <w:r w:rsidR="00C82791">
          <w:rPr>
            <w:webHidden/>
          </w:rPr>
          <w:fldChar w:fldCharType="separate"/>
        </w:r>
        <w:r w:rsidR="00AE61D7">
          <w:rPr>
            <w:webHidden/>
          </w:rPr>
          <w:t>22</w:t>
        </w:r>
        <w:r w:rsidR="00C82791">
          <w:rPr>
            <w:webHidden/>
          </w:rPr>
          <w:fldChar w:fldCharType="end"/>
        </w:r>
      </w:hyperlink>
    </w:p>
    <w:p w14:paraId="4A149582" w14:textId="46AEF284" w:rsidR="00C82791" w:rsidRDefault="00000000">
      <w:pPr>
        <w:pStyle w:val="Verzeichnis3"/>
        <w:rPr>
          <w:rFonts w:asciiTheme="minorHAnsi" w:eastAsiaTheme="minorEastAsia" w:hAnsiTheme="minorHAnsi" w:cstheme="minorBidi"/>
          <w:lang w:eastAsia="en-GB"/>
        </w:rPr>
      </w:pPr>
      <w:hyperlink w:anchor="_Toc86268555" w:history="1">
        <w:r w:rsidR="00C82791" w:rsidRPr="0020462A">
          <w:rPr>
            <w:rStyle w:val="Hyperlink"/>
          </w:rPr>
          <w:t>5.3.2</w:t>
        </w:r>
        <w:r w:rsidR="00C82791">
          <w:rPr>
            <w:rFonts w:asciiTheme="minorHAnsi" w:eastAsiaTheme="minorEastAsia" w:hAnsiTheme="minorHAnsi" w:cstheme="minorBidi"/>
            <w:lang w:eastAsia="en-GB"/>
          </w:rPr>
          <w:tab/>
        </w:r>
        <w:r w:rsidR="00C82791" w:rsidRPr="0020462A">
          <w:rPr>
            <w:rStyle w:val="Hyperlink"/>
          </w:rPr>
          <w:t>Using identifiers in the REST Resource URLs</w:t>
        </w:r>
        <w:r w:rsidR="00C82791">
          <w:rPr>
            <w:webHidden/>
          </w:rPr>
          <w:tab/>
        </w:r>
        <w:r w:rsidR="00C82791">
          <w:rPr>
            <w:webHidden/>
          </w:rPr>
          <w:fldChar w:fldCharType="begin"/>
        </w:r>
        <w:r w:rsidR="00C82791">
          <w:rPr>
            <w:webHidden/>
          </w:rPr>
          <w:instrText xml:space="preserve"> PAGEREF _Toc86268555 \h </w:instrText>
        </w:r>
        <w:r w:rsidR="00C82791">
          <w:rPr>
            <w:webHidden/>
          </w:rPr>
        </w:r>
        <w:r w:rsidR="00C82791">
          <w:rPr>
            <w:webHidden/>
          </w:rPr>
          <w:fldChar w:fldCharType="separate"/>
        </w:r>
        <w:r w:rsidR="00AE61D7">
          <w:rPr>
            <w:webHidden/>
          </w:rPr>
          <w:t>22</w:t>
        </w:r>
        <w:r w:rsidR="00C82791">
          <w:rPr>
            <w:webHidden/>
          </w:rPr>
          <w:fldChar w:fldCharType="end"/>
        </w:r>
      </w:hyperlink>
    </w:p>
    <w:p w14:paraId="12B87E03" w14:textId="02BE2A43" w:rsidR="00C82791" w:rsidRDefault="00000000">
      <w:pPr>
        <w:pStyle w:val="Verzeichnis3"/>
        <w:rPr>
          <w:rFonts w:asciiTheme="minorHAnsi" w:eastAsiaTheme="minorEastAsia" w:hAnsiTheme="minorHAnsi" w:cstheme="minorBidi"/>
          <w:lang w:eastAsia="en-GB"/>
        </w:rPr>
      </w:pPr>
      <w:hyperlink w:anchor="_Toc86268556" w:history="1">
        <w:r w:rsidR="00C82791" w:rsidRPr="0020462A">
          <w:rPr>
            <w:rStyle w:val="Hyperlink"/>
          </w:rPr>
          <w:t>5.3.3</w:t>
        </w:r>
        <w:r w:rsidR="00C82791">
          <w:rPr>
            <w:rFonts w:asciiTheme="minorHAnsi" w:eastAsiaTheme="minorEastAsia" w:hAnsiTheme="minorHAnsi" w:cstheme="minorBidi"/>
            <w:lang w:eastAsia="en-GB"/>
          </w:rPr>
          <w:tab/>
        </w:r>
        <w:r w:rsidR="00C82791" w:rsidRPr="0020462A">
          <w:rPr>
            <w:rStyle w:val="Hyperlink"/>
          </w:rPr>
          <w:t>Non-normative identifier example</w:t>
        </w:r>
        <w:r w:rsidR="00C82791">
          <w:rPr>
            <w:webHidden/>
          </w:rPr>
          <w:tab/>
        </w:r>
        <w:r w:rsidR="00C82791">
          <w:rPr>
            <w:webHidden/>
          </w:rPr>
          <w:fldChar w:fldCharType="begin"/>
        </w:r>
        <w:r w:rsidR="00C82791">
          <w:rPr>
            <w:webHidden/>
          </w:rPr>
          <w:instrText xml:space="preserve"> PAGEREF _Toc86268556 \h </w:instrText>
        </w:r>
        <w:r w:rsidR="00C82791">
          <w:rPr>
            <w:webHidden/>
          </w:rPr>
        </w:r>
        <w:r w:rsidR="00C82791">
          <w:rPr>
            <w:webHidden/>
          </w:rPr>
          <w:fldChar w:fldCharType="separate"/>
        </w:r>
        <w:r w:rsidR="00AE61D7">
          <w:rPr>
            <w:webHidden/>
          </w:rPr>
          <w:t>22</w:t>
        </w:r>
        <w:r w:rsidR="00C82791">
          <w:rPr>
            <w:webHidden/>
          </w:rPr>
          <w:fldChar w:fldCharType="end"/>
        </w:r>
      </w:hyperlink>
    </w:p>
    <w:p w14:paraId="4AC6EE24" w14:textId="31D408DF" w:rsidR="00C82791" w:rsidRDefault="00000000">
      <w:pPr>
        <w:pStyle w:val="Verzeichnis3"/>
        <w:rPr>
          <w:rFonts w:asciiTheme="minorHAnsi" w:eastAsiaTheme="minorEastAsia" w:hAnsiTheme="minorHAnsi" w:cstheme="minorBidi"/>
          <w:lang w:eastAsia="en-GB"/>
        </w:rPr>
      </w:pPr>
      <w:hyperlink w:anchor="_Toc86268557" w:history="1">
        <w:r w:rsidR="00C82791" w:rsidRPr="0020462A">
          <w:rPr>
            <w:rStyle w:val="Hyperlink"/>
          </w:rPr>
          <w:t>5.3.4</w:t>
        </w:r>
        <w:r w:rsidR="00C82791">
          <w:rPr>
            <w:rFonts w:asciiTheme="minorHAnsi" w:eastAsiaTheme="minorEastAsia" w:hAnsiTheme="minorHAnsi" w:cstheme="minorBidi"/>
            <w:lang w:eastAsia="en-GB"/>
          </w:rPr>
          <w:tab/>
        </w:r>
        <w:r w:rsidR="00C82791" w:rsidRPr="0020462A">
          <w:rPr>
            <w:rStyle w:val="Hyperlink"/>
          </w:rPr>
          <w:t>Implementation considerations</w:t>
        </w:r>
        <w:r w:rsidR="00C82791">
          <w:rPr>
            <w:webHidden/>
          </w:rPr>
          <w:tab/>
        </w:r>
        <w:r w:rsidR="00C82791">
          <w:rPr>
            <w:webHidden/>
          </w:rPr>
          <w:fldChar w:fldCharType="begin"/>
        </w:r>
        <w:r w:rsidR="00C82791">
          <w:rPr>
            <w:webHidden/>
          </w:rPr>
          <w:instrText xml:space="preserve"> PAGEREF _Toc86268557 \h </w:instrText>
        </w:r>
        <w:r w:rsidR="00C82791">
          <w:rPr>
            <w:webHidden/>
          </w:rPr>
        </w:r>
        <w:r w:rsidR="00C82791">
          <w:rPr>
            <w:webHidden/>
          </w:rPr>
          <w:fldChar w:fldCharType="separate"/>
        </w:r>
        <w:r w:rsidR="00AE61D7">
          <w:rPr>
            <w:webHidden/>
          </w:rPr>
          <w:t>23</w:t>
        </w:r>
        <w:r w:rsidR="00C82791">
          <w:rPr>
            <w:webHidden/>
          </w:rPr>
          <w:fldChar w:fldCharType="end"/>
        </w:r>
      </w:hyperlink>
    </w:p>
    <w:p w14:paraId="4CAAA5A2" w14:textId="7AC6F53E" w:rsidR="00C82791" w:rsidRDefault="00000000">
      <w:pPr>
        <w:pStyle w:val="Verzeichnis2"/>
        <w:rPr>
          <w:rFonts w:asciiTheme="minorHAnsi" w:eastAsiaTheme="minorEastAsia" w:hAnsiTheme="minorHAnsi" w:cstheme="minorBidi"/>
          <w:lang w:eastAsia="en-GB"/>
        </w:rPr>
      </w:pPr>
      <w:hyperlink w:anchor="_Toc86268558" w:history="1">
        <w:r w:rsidR="00C82791" w:rsidRPr="0020462A">
          <w:rPr>
            <w:rStyle w:val="Hyperlink"/>
          </w:rPr>
          <w:t>5.4</w:t>
        </w:r>
        <w:r w:rsidR="00C82791">
          <w:rPr>
            <w:rFonts w:asciiTheme="minorHAnsi" w:eastAsiaTheme="minorEastAsia" w:hAnsiTheme="minorHAnsi" w:cstheme="minorBidi"/>
            <w:lang w:eastAsia="en-GB"/>
          </w:rPr>
          <w:tab/>
        </w:r>
        <w:r w:rsidR="00C82791" w:rsidRPr="0020462A">
          <w:rPr>
            <w:rStyle w:val="Hyperlink"/>
          </w:rPr>
          <w:t>Referencing the SMP REST binding</w:t>
        </w:r>
        <w:r w:rsidR="00C82791">
          <w:rPr>
            <w:webHidden/>
          </w:rPr>
          <w:tab/>
        </w:r>
        <w:r w:rsidR="00C82791">
          <w:rPr>
            <w:webHidden/>
          </w:rPr>
          <w:fldChar w:fldCharType="begin"/>
        </w:r>
        <w:r w:rsidR="00C82791">
          <w:rPr>
            <w:webHidden/>
          </w:rPr>
          <w:instrText xml:space="preserve"> PAGEREF _Toc86268558 \h </w:instrText>
        </w:r>
        <w:r w:rsidR="00C82791">
          <w:rPr>
            <w:webHidden/>
          </w:rPr>
        </w:r>
        <w:r w:rsidR="00C82791">
          <w:rPr>
            <w:webHidden/>
          </w:rPr>
          <w:fldChar w:fldCharType="separate"/>
        </w:r>
        <w:r w:rsidR="00AE61D7">
          <w:rPr>
            <w:webHidden/>
          </w:rPr>
          <w:t>23</w:t>
        </w:r>
        <w:r w:rsidR="00C82791">
          <w:rPr>
            <w:webHidden/>
          </w:rPr>
          <w:fldChar w:fldCharType="end"/>
        </w:r>
      </w:hyperlink>
    </w:p>
    <w:p w14:paraId="49A1076D" w14:textId="5538319C" w:rsidR="00C82791" w:rsidRDefault="00000000">
      <w:pPr>
        <w:pStyle w:val="Verzeichnis2"/>
        <w:rPr>
          <w:rFonts w:asciiTheme="minorHAnsi" w:eastAsiaTheme="minorEastAsia" w:hAnsiTheme="minorHAnsi" w:cstheme="minorBidi"/>
          <w:lang w:eastAsia="en-GB"/>
        </w:rPr>
      </w:pPr>
      <w:hyperlink w:anchor="_Toc86268559" w:history="1">
        <w:r w:rsidR="00C82791" w:rsidRPr="0020462A">
          <w:rPr>
            <w:rStyle w:val="Hyperlink"/>
          </w:rPr>
          <w:t>5.5</w:t>
        </w:r>
        <w:r w:rsidR="00C82791">
          <w:rPr>
            <w:rFonts w:asciiTheme="minorHAnsi" w:eastAsiaTheme="minorEastAsia" w:hAnsiTheme="minorHAnsi" w:cstheme="minorBidi"/>
            <w:lang w:eastAsia="en-GB"/>
          </w:rPr>
          <w:tab/>
        </w:r>
        <w:r w:rsidR="00C82791" w:rsidRPr="0020462A">
          <w:rPr>
            <w:rStyle w:val="Hyperlink"/>
          </w:rPr>
          <w:t>Security</w:t>
        </w:r>
        <w:r w:rsidR="00C82791">
          <w:rPr>
            <w:webHidden/>
          </w:rPr>
          <w:tab/>
        </w:r>
        <w:r w:rsidR="00C82791">
          <w:rPr>
            <w:webHidden/>
          </w:rPr>
          <w:fldChar w:fldCharType="begin"/>
        </w:r>
        <w:r w:rsidR="00C82791">
          <w:rPr>
            <w:webHidden/>
          </w:rPr>
          <w:instrText xml:space="preserve"> PAGEREF _Toc86268559 \h </w:instrText>
        </w:r>
        <w:r w:rsidR="00C82791">
          <w:rPr>
            <w:webHidden/>
          </w:rPr>
        </w:r>
        <w:r w:rsidR="00C82791">
          <w:rPr>
            <w:webHidden/>
          </w:rPr>
          <w:fldChar w:fldCharType="separate"/>
        </w:r>
        <w:r w:rsidR="00AE61D7">
          <w:rPr>
            <w:webHidden/>
          </w:rPr>
          <w:t>23</w:t>
        </w:r>
        <w:r w:rsidR="00C82791">
          <w:rPr>
            <w:webHidden/>
          </w:rPr>
          <w:fldChar w:fldCharType="end"/>
        </w:r>
      </w:hyperlink>
    </w:p>
    <w:p w14:paraId="41A6B6B1" w14:textId="4D984E18" w:rsidR="00C82791" w:rsidRDefault="00000000">
      <w:pPr>
        <w:pStyle w:val="Verzeichnis3"/>
        <w:rPr>
          <w:rFonts w:asciiTheme="minorHAnsi" w:eastAsiaTheme="minorEastAsia" w:hAnsiTheme="minorHAnsi" w:cstheme="minorBidi"/>
          <w:lang w:eastAsia="en-GB"/>
        </w:rPr>
      </w:pPr>
      <w:hyperlink w:anchor="_Toc86268560" w:history="1">
        <w:r w:rsidR="00C82791" w:rsidRPr="0020462A">
          <w:rPr>
            <w:rStyle w:val="Hyperlink"/>
          </w:rPr>
          <w:t>5.5.1</w:t>
        </w:r>
        <w:r w:rsidR="00C82791">
          <w:rPr>
            <w:rFonts w:asciiTheme="minorHAnsi" w:eastAsiaTheme="minorEastAsia" w:hAnsiTheme="minorHAnsi" w:cstheme="minorBidi"/>
            <w:lang w:eastAsia="en-GB"/>
          </w:rPr>
          <w:tab/>
        </w:r>
        <w:r w:rsidR="00C82791" w:rsidRPr="0020462A">
          <w:rPr>
            <w:rStyle w:val="Hyperlink"/>
          </w:rPr>
          <w:t>Message signature</w:t>
        </w:r>
        <w:r w:rsidR="00C82791">
          <w:rPr>
            <w:webHidden/>
          </w:rPr>
          <w:tab/>
        </w:r>
        <w:r w:rsidR="00C82791">
          <w:rPr>
            <w:webHidden/>
          </w:rPr>
          <w:fldChar w:fldCharType="begin"/>
        </w:r>
        <w:r w:rsidR="00C82791">
          <w:rPr>
            <w:webHidden/>
          </w:rPr>
          <w:instrText xml:space="preserve"> PAGEREF _Toc86268560 \h </w:instrText>
        </w:r>
        <w:r w:rsidR="00C82791">
          <w:rPr>
            <w:webHidden/>
          </w:rPr>
        </w:r>
        <w:r w:rsidR="00C82791">
          <w:rPr>
            <w:webHidden/>
          </w:rPr>
          <w:fldChar w:fldCharType="separate"/>
        </w:r>
        <w:r w:rsidR="00AE61D7">
          <w:rPr>
            <w:webHidden/>
          </w:rPr>
          <w:t>23</w:t>
        </w:r>
        <w:r w:rsidR="00C82791">
          <w:rPr>
            <w:webHidden/>
          </w:rPr>
          <w:fldChar w:fldCharType="end"/>
        </w:r>
      </w:hyperlink>
    </w:p>
    <w:p w14:paraId="33BB72D4" w14:textId="746BE280" w:rsidR="00C82791" w:rsidRDefault="00000000">
      <w:pPr>
        <w:pStyle w:val="Verzeichnis3"/>
        <w:rPr>
          <w:rFonts w:asciiTheme="minorHAnsi" w:eastAsiaTheme="minorEastAsia" w:hAnsiTheme="minorHAnsi" w:cstheme="minorBidi"/>
          <w:lang w:eastAsia="en-GB"/>
        </w:rPr>
      </w:pPr>
      <w:hyperlink w:anchor="_Toc86268561" w:history="1">
        <w:r w:rsidR="00C82791" w:rsidRPr="0020462A">
          <w:rPr>
            <w:rStyle w:val="Hyperlink"/>
          </w:rPr>
          <w:t>5.5.2</w:t>
        </w:r>
        <w:r w:rsidR="00C82791">
          <w:rPr>
            <w:rFonts w:asciiTheme="minorHAnsi" w:eastAsiaTheme="minorEastAsia" w:hAnsiTheme="minorHAnsi" w:cstheme="minorBidi"/>
            <w:lang w:eastAsia="en-GB"/>
          </w:rPr>
          <w:tab/>
        </w:r>
        <w:r w:rsidR="00C82791" w:rsidRPr="0020462A">
          <w:rPr>
            <w:rStyle w:val="Hyperlink"/>
          </w:rPr>
          <w:t>Verifying the signature</w:t>
        </w:r>
        <w:r w:rsidR="00C82791">
          <w:rPr>
            <w:webHidden/>
          </w:rPr>
          <w:tab/>
        </w:r>
        <w:r w:rsidR="00C82791">
          <w:rPr>
            <w:webHidden/>
          </w:rPr>
          <w:fldChar w:fldCharType="begin"/>
        </w:r>
        <w:r w:rsidR="00C82791">
          <w:rPr>
            <w:webHidden/>
          </w:rPr>
          <w:instrText xml:space="preserve"> PAGEREF _Toc86268561 \h </w:instrText>
        </w:r>
        <w:r w:rsidR="00C82791">
          <w:rPr>
            <w:webHidden/>
          </w:rPr>
        </w:r>
        <w:r w:rsidR="00C82791">
          <w:rPr>
            <w:webHidden/>
          </w:rPr>
          <w:fldChar w:fldCharType="separate"/>
        </w:r>
        <w:r w:rsidR="00AE61D7">
          <w:rPr>
            <w:webHidden/>
          </w:rPr>
          <w:t>24</w:t>
        </w:r>
        <w:r w:rsidR="00C82791">
          <w:rPr>
            <w:webHidden/>
          </w:rPr>
          <w:fldChar w:fldCharType="end"/>
        </w:r>
      </w:hyperlink>
    </w:p>
    <w:p w14:paraId="3930F047" w14:textId="6A23C896" w:rsidR="00C82791" w:rsidRDefault="00000000">
      <w:pPr>
        <w:pStyle w:val="Verzeichnis3"/>
        <w:rPr>
          <w:rFonts w:asciiTheme="minorHAnsi" w:eastAsiaTheme="minorEastAsia" w:hAnsiTheme="minorHAnsi" w:cstheme="minorBidi"/>
          <w:lang w:eastAsia="en-GB"/>
        </w:rPr>
      </w:pPr>
      <w:hyperlink w:anchor="_Toc86268562" w:history="1">
        <w:r w:rsidR="00C82791" w:rsidRPr="0020462A">
          <w:rPr>
            <w:rStyle w:val="Hyperlink"/>
          </w:rPr>
          <w:t>5.5.3</w:t>
        </w:r>
        <w:r w:rsidR="00C82791">
          <w:rPr>
            <w:rFonts w:asciiTheme="minorHAnsi" w:eastAsiaTheme="minorEastAsia" w:hAnsiTheme="minorHAnsi" w:cstheme="minorBidi"/>
            <w:lang w:eastAsia="en-GB"/>
          </w:rPr>
          <w:tab/>
        </w:r>
        <w:r w:rsidR="00C82791" w:rsidRPr="0020462A">
          <w:rPr>
            <w:rStyle w:val="Hyperlink"/>
          </w:rPr>
          <w:t>Verifying the signature of the destination SMP</w:t>
        </w:r>
        <w:r w:rsidR="00C82791">
          <w:rPr>
            <w:webHidden/>
          </w:rPr>
          <w:tab/>
        </w:r>
        <w:r w:rsidR="00C82791">
          <w:rPr>
            <w:webHidden/>
          </w:rPr>
          <w:fldChar w:fldCharType="begin"/>
        </w:r>
        <w:r w:rsidR="00C82791">
          <w:rPr>
            <w:webHidden/>
          </w:rPr>
          <w:instrText xml:space="preserve"> PAGEREF _Toc86268562 \h </w:instrText>
        </w:r>
        <w:r w:rsidR="00C82791">
          <w:rPr>
            <w:webHidden/>
          </w:rPr>
        </w:r>
        <w:r w:rsidR="00C82791">
          <w:rPr>
            <w:webHidden/>
          </w:rPr>
          <w:fldChar w:fldCharType="separate"/>
        </w:r>
        <w:r w:rsidR="00AE61D7">
          <w:rPr>
            <w:webHidden/>
          </w:rPr>
          <w:t>24</w:t>
        </w:r>
        <w:r w:rsidR="00C82791">
          <w:rPr>
            <w:webHidden/>
          </w:rPr>
          <w:fldChar w:fldCharType="end"/>
        </w:r>
      </w:hyperlink>
    </w:p>
    <w:p w14:paraId="257EB5A7" w14:textId="2FCDA78B" w:rsidR="00C82791" w:rsidRDefault="00000000">
      <w:pPr>
        <w:pStyle w:val="Verzeichnis1"/>
        <w:rPr>
          <w:rFonts w:asciiTheme="minorHAnsi" w:eastAsiaTheme="minorEastAsia" w:hAnsiTheme="minorHAnsi" w:cstheme="minorBidi"/>
          <w:kern w:val="0"/>
          <w:sz w:val="22"/>
          <w:lang w:eastAsia="en-GB"/>
        </w:rPr>
      </w:pPr>
      <w:hyperlink w:anchor="_Toc86268563" w:history="1">
        <w:r w:rsidR="00C82791" w:rsidRPr="0020462A">
          <w:rPr>
            <w:rStyle w:val="Hyperlink"/>
          </w:rPr>
          <w:t>6</w:t>
        </w:r>
        <w:r w:rsidR="00C82791">
          <w:rPr>
            <w:rFonts w:asciiTheme="minorHAnsi" w:eastAsiaTheme="minorEastAsia" w:hAnsiTheme="minorHAnsi" w:cstheme="minorBidi"/>
            <w:kern w:val="0"/>
            <w:sz w:val="22"/>
            <w:lang w:eastAsia="en-GB"/>
          </w:rPr>
          <w:tab/>
        </w:r>
        <w:r w:rsidR="00C82791" w:rsidRPr="0020462A">
          <w:rPr>
            <w:rStyle w:val="Hyperlink"/>
          </w:rPr>
          <w:t>Appendix A: Schema for the REST interface</w:t>
        </w:r>
        <w:r w:rsidR="00C82791">
          <w:rPr>
            <w:webHidden/>
          </w:rPr>
          <w:tab/>
        </w:r>
        <w:r w:rsidR="00C82791">
          <w:rPr>
            <w:webHidden/>
          </w:rPr>
          <w:fldChar w:fldCharType="begin"/>
        </w:r>
        <w:r w:rsidR="00C82791">
          <w:rPr>
            <w:webHidden/>
          </w:rPr>
          <w:instrText xml:space="preserve"> PAGEREF _Toc86268563 \h </w:instrText>
        </w:r>
        <w:r w:rsidR="00C82791">
          <w:rPr>
            <w:webHidden/>
          </w:rPr>
        </w:r>
        <w:r w:rsidR="00C82791">
          <w:rPr>
            <w:webHidden/>
          </w:rPr>
          <w:fldChar w:fldCharType="separate"/>
        </w:r>
        <w:r w:rsidR="00AE61D7">
          <w:rPr>
            <w:webHidden/>
          </w:rPr>
          <w:t>25</w:t>
        </w:r>
        <w:r w:rsidR="00C82791">
          <w:rPr>
            <w:webHidden/>
          </w:rPr>
          <w:fldChar w:fldCharType="end"/>
        </w:r>
      </w:hyperlink>
    </w:p>
    <w:p w14:paraId="090B83B0" w14:textId="67527EF0" w:rsidR="00C82791" w:rsidRDefault="00000000">
      <w:pPr>
        <w:pStyle w:val="Verzeichnis2"/>
        <w:rPr>
          <w:rFonts w:asciiTheme="minorHAnsi" w:eastAsiaTheme="minorEastAsia" w:hAnsiTheme="minorHAnsi" w:cstheme="minorBidi"/>
          <w:lang w:eastAsia="en-GB"/>
        </w:rPr>
      </w:pPr>
      <w:hyperlink w:anchor="_Toc86268564" w:history="1">
        <w:r w:rsidR="00C82791" w:rsidRPr="0020462A">
          <w:rPr>
            <w:rStyle w:val="Hyperlink"/>
          </w:rPr>
          <w:t>6.1</w:t>
        </w:r>
        <w:r w:rsidR="00C82791">
          <w:rPr>
            <w:rFonts w:asciiTheme="minorHAnsi" w:eastAsiaTheme="minorEastAsia" w:hAnsiTheme="minorHAnsi" w:cstheme="minorBidi"/>
            <w:lang w:eastAsia="en-GB"/>
          </w:rPr>
          <w:tab/>
        </w:r>
        <w:r w:rsidR="00C82791" w:rsidRPr="0020462A">
          <w:rPr>
            <w:rStyle w:val="Hyperlink"/>
          </w:rPr>
          <w:t>peppol-smp-types-v1.xsd (non-normative)</w:t>
        </w:r>
        <w:r w:rsidR="00C82791">
          <w:rPr>
            <w:webHidden/>
          </w:rPr>
          <w:tab/>
        </w:r>
        <w:r w:rsidR="00C82791">
          <w:rPr>
            <w:webHidden/>
          </w:rPr>
          <w:fldChar w:fldCharType="begin"/>
        </w:r>
        <w:r w:rsidR="00C82791">
          <w:rPr>
            <w:webHidden/>
          </w:rPr>
          <w:instrText xml:space="preserve"> PAGEREF _Toc86268564 \h </w:instrText>
        </w:r>
        <w:r w:rsidR="00C82791">
          <w:rPr>
            <w:webHidden/>
          </w:rPr>
        </w:r>
        <w:r w:rsidR="00C82791">
          <w:rPr>
            <w:webHidden/>
          </w:rPr>
          <w:fldChar w:fldCharType="separate"/>
        </w:r>
        <w:r w:rsidR="00AE61D7">
          <w:rPr>
            <w:webHidden/>
          </w:rPr>
          <w:t>25</w:t>
        </w:r>
        <w:r w:rsidR="00C82791">
          <w:rPr>
            <w:webHidden/>
          </w:rPr>
          <w:fldChar w:fldCharType="end"/>
        </w:r>
      </w:hyperlink>
    </w:p>
    <w:p w14:paraId="036DAD82" w14:textId="19C7BD5F"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24" w:name="_Toc316247562"/>
    </w:p>
    <w:p w14:paraId="21A6053B" w14:textId="77777777" w:rsidR="00455E1E" w:rsidRPr="00A16654" w:rsidRDefault="00483A49" w:rsidP="00E15FB4">
      <w:pPr>
        <w:pStyle w:val="berschrift1"/>
      </w:pPr>
      <w:bookmarkStart w:id="25" w:name="_Toc86268526"/>
      <w:r w:rsidRPr="00A16654">
        <w:lastRenderedPageBreak/>
        <w:t>Introduction</w:t>
      </w:r>
      <w:bookmarkEnd w:id="25"/>
    </w:p>
    <w:p w14:paraId="79237A54" w14:textId="77777777" w:rsidR="008B7848" w:rsidRPr="00A16654" w:rsidRDefault="008B7848" w:rsidP="008B7848">
      <w:pPr>
        <w:pStyle w:val="berschrift2"/>
      </w:pPr>
      <w:bookmarkStart w:id="26" w:name="_Toc86268527"/>
      <w:r w:rsidRPr="00A16654">
        <w:t>Objective</w:t>
      </w:r>
      <w:bookmarkEnd w:id="26"/>
    </w:p>
    <w:p w14:paraId="6118D6CF" w14:textId="77777777" w:rsidR="008B7848" w:rsidRPr="00A16654" w:rsidRDefault="008B7848" w:rsidP="008A0862">
      <w:r w:rsidRPr="00A16654">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27" w:name="_Toc86268528"/>
      <w:r w:rsidRPr="00A16654">
        <w:t>Scope</w:t>
      </w:r>
      <w:bookmarkEnd w:id="27"/>
    </w:p>
    <w:bookmarkEnd w:id="24"/>
    <w:p w14:paraId="3BBE417A" w14:textId="77777777" w:rsidR="008B7848" w:rsidRPr="00A16654" w:rsidRDefault="008B7848" w:rsidP="008A0862">
      <w:r w:rsidRPr="00A16654">
        <w:t xml:space="preserve">This specification relates to the Technical Transport Layer </w:t>
      </w:r>
      <w:proofErr w:type="gramStart"/>
      <w:r w:rsidRPr="00A16654">
        <w:t>i.e.</w:t>
      </w:r>
      <w:proofErr w:type="gramEnd"/>
      <w:r w:rsidRPr="00A16654">
        <w:t xml:space="preserve"> </w:t>
      </w:r>
      <w:proofErr w:type="spellStart"/>
      <w:r w:rsidRPr="00A16654">
        <w:t>BusDox</w:t>
      </w:r>
      <w:proofErr w:type="spellEnd"/>
      <w:r w:rsidRPr="00A16654">
        <w:t xml:space="preserve"> specifications. The </w:t>
      </w:r>
      <w:proofErr w:type="spellStart"/>
      <w:r w:rsidRPr="00A16654">
        <w:t>BusDox</w:t>
      </w:r>
      <w:proofErr w:type="spellEnd"/>
      <w:r w:rsidRPr="00A16654">
        <w:t xml:space="preserve"> 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1A710498"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AE61D7">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28" w:name="_Toc86268529"/>
      <w:r w:rsidRPr="00A16654">
        <w:t>Goals and non-goals</w:t>
      </w:r>
      <w:bookmarkEnd w:id="28"/>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Pr="00A16654" w:rsidRDefault="00B12AED" w:rsidP="00B12AED">
      <w:r w:rsidRPr="00A16654">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29" w:name="_Toc86268530"/>
      <w:r w:rsidRPr="00A16654">
        <w:t>Terminology</w:t>
      </w:r>
      <w:bookmarkEnd w:id="29"/>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30" w:name="_Toc86268531"/>
      <w:r w:rsidRPr="00A16654">
        <w:rPr>
          <w:lang w:eastAsia="it-IT"/>
        </w:rPr>
        <w:lastRenderedPageBreak/>
        <w:t>Notational conventions</w:t>
      </w:r>
      <w:bookmarkEnd w:id="30"/>
    </w:p>
    <w:p w14:paraId="084A361A" w14:textId="77777777" w:rsidR="00424985" w:rsidRPr="00A16654" w:rsidRDefault="00424985" w:rsidP="00424985">
      <w:r w:rsidRPr="00A16654">
        <w:t>Pseudo-schemas are provided for each component, before the description of the component. They use BNF-style conventions for attributes and elements: "?" denotes optionality (</w:t>
      </w:r>
      <w:proofErr w:type="gramStart"/>
      <w:r w:rsidRPr="00A16654">
        <w:t>i.e.</w:t>
      </w:r>
      <w:proofErr w:type="gramEnd"/>
      <w:r w:rsidRPr="00A16654">
        <w:t xml:space="preserv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31" w:name="_Toc86268532"/>
      <w:r w:rsidRPr="00A16654">
        <w:rPr>
          <w:lang w:eastAsia="it-IT"/>
        </w:rPr>
        <w:t>Normative references</w:t>
      </w:r>
      <w:bookmarkEnd w:id="31"/>
    </w:p>
    <w:p w14:paraId="4981ADA6" w14:textId="46ACB4AB"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6A9BD4AB"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447CD4" w:rsidRPr="00A16654">
          <w:rPr>
            <w:rStyle w:val="Hyperlink"/>
            <w:lang w:eastAsia="it-IT"/>
          </w:rPr>
          <w:t>http://tools.ietf.org/html/rfc3986</w:t>
        </w:r>
      </w:hyperlink>
    </w:p>
    <w:p w14:paraId="18909CBF" w14:textId="1B832695"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F0074B" w:rsidRPr="00A16654">
          <w:rPr>
            <w:rStyle w:val="Hyperlink"/>
            <w:lang w:eastAsia="it-IT"/>
          </w:rPr>
          <w:t>http://www.w3.org/TR/2005/CR-ws-addrcore-20050817/</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474A44" w:rsidRPr="00A16654">
          <w:rPr>
            <w:rStyle w:val="Hyperlink"/>
            <w:lang w:eastAsia="it-IT"/>
          </w:rPr>
          <w:t>http://www.w3.org/TR/wsaddr-soap/</w:t>
        </w:r>
      </w:hyperlink>
    </w:p>
    <w:p w14:paraId="7ED9F9B0" w14:textId="116BE857"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474A44" w:rsidRPr="00A16654">
          <w:rPr>
            <w:rStyle w:val="Hyperlink"/>
            <w:lang w:eastAsia="it-IT"/>
          </w:rPr>
          <w:t>http://www.ietf.org/rfc/rfc2119.txt</w:t>
        </w:r>
      </w:hyperlink>
    </w:p>
    <w:p w14:paraId="0B4CDEE2" w14:textId="73BD0CA5"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0D6CD4" w:rsidRPr="00A16654">
        <w:rPr>
          <w:lang w:eastAsia="it-IT"/>
        </w:rPr>
        <w:t>1.</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4E0744" w:rsidRPr="005A44C5">
          <w:rPr>
            <w:rStyle w:val="Hyperlink"/>
            <w:lang w:eastAsia="it-IT"/>
          </w:rPr>
          <w:t>https://docs.peppol.eu/edelivery/policies/PEPPOL-EDN-Policy-for-use-of-identifiers-4.1.0-2020-03-11.pdf</w:t>
        </w:r>
      </w:hyperlink>
    </w:p>
    <w:p w14:paraId="1F0F4704" w14:textId="77777777" w:rsidR="00D45692" w:rsidRPr="00A16654" w:rsidRDefault="00D45692" w:rsidP="00D45692">
      <w:pPr>
        <w:pStyle w:val="berschrift3"/>
        <w:rPr>
          <w:lang w:eastAsia="it-IT"/>
        </w:rPr>
      </w:pPr>
      <w:bookmarkStart w:id="32" w:name="_Toc86268533"/>
      <w:r w:rsidRPr="00A16654">
        <w:rPr>
          <w:lang w:eastAsia="it-IT"/>
        </w:rPr>
        <w:t>Non-normative references</w:t>
      </w:r>
      <w:bookmarkEnd w:id="32"/>
    </w:p>
    <w:p w14:paraId="28241FCC" w14:textId="369B1B3D"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474A44" w:rsidRPr="00A16654">
          <w:rPr>
            <w:rStyle w:val="Hyperlink"/>
            <w:lang w:eastAsia="it-IT"/>
          </w:rPr>
          <w:t>http://www.w3.org/TR/wsdl20/</w:t>
        </w:r>
      </w:hyperlink>
    </w:p>
    <w:p w14:paraId="0CE4A98F" w14:textId="7770D264"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3E44415C"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1.2.0</w:t>
      </w:r>
      <w:r w:rsidR="00910F87" w:rsidRPr="00A16654">
        <w:rPr>
          <w:lang w:eastAsia="it-IT"/>
        </w:rPr>
        <w:t>”</w:t>
      </w:r>
      <w:r w:rsidR="00D45692" w:rsidRPr="00A16654">
        <w:rPr>
          <w:lang w:eastAsia="it-IT"/>
        </w:rPr>
        <w:t>,</w:t>
      </w:r>
      <w:r w:rsidR="00447CD4" w:rsidRPr="00A16654">
        <w:rPr>
          <w:lang w:eastAsia="it-IT"/>
        </w:rPr>
        <w:br/>
      </w:r>
      <w:hyperlink r:id="rId24" w:history="1">
        <w:r w:rsidR="0088200E" w:rsidRPr="00A16654">
          <w:rPr>
            <w:rStyle w:val="Hyperlink"/>
            <w:lang w:eastAsia="it-IT"/>
          </w:rPr>
          <w:t>https://docs.peppol.eu/edelivery/sml/PEPPOL-EDN-Service-Metadata-Locator-1.2.0-2020-06-25.pdf</w:t>
        </w:r>
      </w:hyperlink>
    </w:p>
    <w:p w14:paraId="0D0A888B" w14:textId="77777777" w:rsidR="00D45692" w:rsidRPr="00A16654" w:rsidRDefault="009503A2" w:rsidP="009503A2">
      <w:pPr>
        <w:pStyle w:val="berschrift2"/>
      </w:pPr>
      <w:bookmarkStart w:id="33" w:name="_Toc86268534"/>
      <w:r w:rsidRPr="00A16654">
        <w:t>Namespaces</w:t>
      </w:r>
      <w:bookmarkEnd w:id="33"/>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A16654" w:rsidRDefault="00182A54" w:rsidP="00182A54">
            <w:r w:rsidRPr="00A16654">
              <w:t>Prefix</w:t>
            </w:r>
          </w:p>
        </w:tc>
        <w:tc>
          <w:tcPr>
            <w:tcW w:w="4577"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lastRenderedPageBreak/>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proofErr w:type="spellStart"/>
            <w:r w:rsidRPr="00A16654">
              <w:t>smp</w:t>
            </w:r>
            <w:proofErr w:type="spellEnd"/>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proofErr w:type="spellStart"/>
            <w:r w:rsidRPr="00A16654">
              <w:t>wsa</w:t>
            </w:r>
            <w:proofErr w:type="spellEnd"/>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proofErr w:type="spellStart"/>
            <w:r w:rsidRPr="00A16654">
              <w:t>xs</w:t>
            </w:r>
            <w:proofErr w:type="spellEnd"/>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34" w:name="_Toc86268535"/>
      <w:r w:rsidRPr="00A16654">
        <w:lastRenderedPageBreak/>
        <w:t>The Service Discovery Process</w:t>
      </w:r>
      <w:bookmarkEnd w:id="34"/>
    </w:p>
    <w:p w14:paraId="54013637" w14:textId="77777777" w:rsidR="009503A2" w:rsidRPr="00A16654" w:rsidRDefault="009503A2" w:rsidP="009503A2">
      <w:r w:rsidRPr="00A16654">
        <w:t xml:space="preserve">The interfaces of the Service Metadata Locator </w:t>
      </w:r>
      <w:r w:rsidR="00AA63D2" w:rsidRPr="00A16654">
        <w:t xml:space="preserve">(SML) </w:t>
      </w:r>
      <w:r w:rsidRPr="00A16654">
        <w:t>service and the Service Metadata Publisher (SMP) service cover both sender-side lookup and metadata management performed by SMPs. Business Document Exchange Network (BUSDOX)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77777777" w:rsidR="009503A2" w:rsidRPr="00A16654" w:rsidRDefault="00E62624" w:rsidP="00E62624">
      <w:pPr>
        <w:pStyle w:val="berschrift2"/>
      </w:pPr>
      <w:bookmarkStart w:id="35" w:name="_Toc86268536"/>
      <w:r w:rsidRPr="00A16654">
        <w:t>Discovery flow</w:t>
      </w:r>
      <w:bookmarkEnd w:id="35"/>
    </w:p>
    <w:p w14:paraId="15C047B9" w14:textId="77777777" w:rsidR="00E62624" w:rsidRPr="00A16654" w:rsidRDefault="00E62624" w:rsidP="00E62624">
      <w:r w:rsidRPr="00A1665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rsidRPr="00A16654">
        <w:t>sage to the recipient endpoint.</w:t>
      </w:r>
    </w:p>
    <w:p w14:paraId="0C8C3AE8" w14:textId="77777777" w:rsidR="00E62624" w:rsidRPr="00A16654" w:rsidRDefault="00E62624" w:rsidP="00E62624">
      <w:r w:rsidRPr="00A16654">
        <w:t>The diagram below represents the lookup flow for a sender contacting both the Service Metadata Locator and the SMP.</w:t>
      </w:r>
    </w:p>
    <w:p w14:paraId="7ABCA0AF" w14:textId="77777777" w:rsidR="00E62624" w:rsidRPr="00A16654" w:rsidRDefault="00E62624" w:rsidP="00E62624">
      <w:pPr>
        <w:keepNext/>
        <w:jc w:val="center"/>
      </w:pPr>
      <w:r w:rsidRPr="00A16654">
        <w:rPr>
          <w:noProof/>
          <w:lang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0DEA7B2A"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AE61D7">
        <w:rPr>
          <w:noProof/>
        </w:rPr>
        <w:t>2</w:t>
      </w:r>
      <w:r w:rsidR="0036547D" w:rsidRPr="00A16654">
        <w:rPr>
          <w:noProof/>
        </w:rPr>
        <w:fldChar w:fldCharType="end"/>
      </w:r>
      <w:r w:rsidR="00DD6FCB" w:rsidRPr="00A16654">
        <w:t>:</w:t>
      </w:r>
      <w:r w:rsidRPr="00A16654">
        <w:t xml:space="preserve"> Endpoint lookup with Service Metadata</w:t>
      </w:r>
    </w:p>
    <w:p w14:paraId="477982BD" w14:textId="77777777" w:rsidR="00E62624" w:rsidRPr="00A16654" w:rsidRDefault="00C95A6C" w:rsidP="00C95A6C">
      <w:r w:rsidRPr="00A16654">
        <w:t xml:space="preserve">Note: For optimization reasons, the discovery doesn’t have to be performed for every transfer if the necessary information for transfer is already cached from previous </w:t>
      </w:r>
      <w:r w:rsidR="003F203D" w:rsidRPr="00A16654">
        <w:t>transmissions</w:t>
      </w:r>
      <w:r w:rsidRPr="00A16654">
        <w:t xml:space="preserve">. Though necessary exception handling has to be in place </w:t>
      </w:r>
      <w:proofErr w:type="gramStart"/>
      <w:r w:rsidRPr="00A16654">
        <w:t>i.e.</w:t>
      </w:r>
      <w:proofErr w:type="gramEnd"/>
      <w:r w:rsidRPr="00A16654">
        <w:t xml:space="preserve"> new lookup has to be performed if the sending shows that information is outdated e.g. old endpoint address.</w:t>
      </w:r>
    </w:p>
    <w:p w14:paraId="1B995A70" w14:textId="77777777" w:rsidR="00846C06" w:rsidRPr="00A16654" w:rsidRDefault="00E24F86" w:rsidP="00E24F86">
      <w:pPr>
        <w:pStyle w:val="berschrift3"/>
      </w:pPr>
      <w:bookmarkStart w:id="36" w:name="_Toc86268537"/>
      <w:r w:rsidRPr="00A16654">
        <w:lastRenderedPageBreak/>
        <w:t>Discovering services associated with a Participant Identifier</w:t>
      </w:r>
      <w:bookmarkEnd w:id="36"/>
    </w:p>
    <w:p w14:paraId="652F42FE" w14:textId="77777777" w:rsidR="00E24F86" w:rsidRPr="00A16654" w:rsidRDefault="00E24F86" w:rsidP="00E24F86">
      <w:r w:rsidRPr="00A16654">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w:t>
      </w:r>
      <w:proofErr w:type="gramStart"/>
      <w:r w:rsidRPr="00A16654">
        <w:t>E.g.</w:t>
      </w:r>
      <w:proofErr w:type="gramEnd"/>
      <w:r w:rsidRPr="00A16654">
        <w:t xml:space="preserve"> the end user 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proofErr w:type="spellStart"/>
      <w:r w:rsidRPr="00A16654">
        <w:rPr>
          <w:rStyle w:val="Hervorhebung"/>
        </w:rPr>
        <w:t>ServiceGroup</w:t>
      </w:r>
      <w:proofErr w:type="spellEnd"/>
      <w:r w:rsidRPr="00A16654">
        <w:t xml:space="preserve"> entity, which holds a list of references to the </w:t>
      </w:r>
      <w:proofErr w:type="spellStart"/>
      <w:r w:rsidRPr="00A16654">
        <w:rPr>
          <w:rStyle w:val="Hervorhebung"/>
        </w:rPr>
        <w:t>ServiceMetadata</w:t>
      </w:r>
      <w:proofErr w:type="spellEnd"/>
      <w:r w:rsidRPr="00A16654">
        <w:t xml:space="preserve"> resources associated with it. The </w:t>
      </w:r>
      <w:proofErr w:type="spellStart"/>
      <w:r w:rsidRPr="00A16654">
        <w:rPr>
          <w:rStyle w:val="Hervorhebung"/>
        </w:rPr>
        <w:t>SignedServiceMetadata</w:t>
      </w:r>
      <w:proofErr w:type="spellEnd"/>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37" w:name="_Toc86268538"/>
      <w:r w:rsidRPr="00A16654">
        <w:t>Service Metadata Publisher Redirection</w:t>
      </w:r>
      <w:bookmarkEnd w:id="37"/>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proofErr w:type="spellStart"/>
      <w:r w:rsidRPr="00A16654">
        <w:rPr>
          <w:rStyle w:val="Hervorhebung"/>
        </w:rPr>
        <w:t>SignedServiceMetadata</w:t>
      </w:r>
      <w:proofErr w:type="spellEnd"/>
      <w:r w:rsidRPr="00A16654">
        <w:t xml:space="preserve"> can be found. A special element within the </w:t>
      </w:r>
      <w:proofErr w:type="spellStart"/>
      <w:r w:rsidRPr="00A16654">
        <w:rPr>
          <w:rStyle w:val="Hervorhebung"/>
        </w:rPr>
        <w:t>SignedServiceMetadata</w:t>
      </w:r>
      <w:proofErr w:type="spellEnd"/>
      <w:r w:rsidRPr="00A16654">
        <w:t xml:space="preserve"> record of the SMP points to the SMP that has the actual Service Metadata and certificate information for that SMP. The diagram below shows this flow:</w:t>
      </w:r>
    </w:p>
    <w:p w14:paraId="598931E0" w14:textId="77777777" w:rsidR="00DD6FCB" w:rsidRPr="00A16654" w:rsidRDefault="00DD6FCB" w:rsidP="00DD6FCB">
      <w:pPr>
        <w:keepNext/>
        <w:jc w:val="center"/>
      </w:pPr>
      <w:r w:rsidRPr="00A16654">
        <w:rPr>
          <w:noProof/>
          <w:lang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5DD674F4"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AE61D7">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 xml:space="preserve">Note that only one degree of redirect is allowed; clients are not required to follow more than one redirect, </w:t>
      </w:r>
      <w:proofErr w:type="gramStart"/>
      <w:r w:rsidRPr="00A16654">
        <w:t>i.e.</w:t>
      </w:r>
      <w:proofErr w:type="gramEnd"/>
      <w:r w:rsidRPr="00A16654">
        <w:t xml:space="preserv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38" w:name="_Toc86268539"/>
      <w:r w:rsidRPr="00A16654">
        <w:lastRenderedPageBreak/>
        <w:t>Interface model</w:t>
      </w:r>
      <w:bookmarkEnd w:id="38"/>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39" w:name="_Toc86268540"/>
      <w:r w:rsidRPr="00A16654">
        <w:lastRenderedPageBreak/>
        <w:t>Data model</w:t>
      </w:r>
      <w:bookmarkEnd w:id="39"/>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proofErr w:type="spellStart"/>
      <w:r w:rsidRPr="00A16654">
        <w:t>ServiceGroup</w:t>
      </w:r>
      <w:proofErr w:type="spellEnd"/>
      <w:r w:rsidRPr="00A16654">
        <w:t xml:space="preserve"> </w:t>
      </w:r>
    </w:p>
    <w:p w14:paraId="16F60B74" w14:textId="77777777" w:rsidR="00B01B13" w:rsidRPr="00A16654" w:rsidRDefault="00B01B13" w:rsidP="00B01B13">
      <w:pPr>
        <w:pStyle w:val="Listenabsatz"/>
        <w:numPr>
          <w:ilvl w:val="0"/>
          <w:numId w:val="24"/>
        </w:numPr>
      </w:pPr>
      <w:proofErr w:type="spellStart"/>
      <w:r w:rsidRPr="00A16654">
        <w:t>ServiceMetadata</w:t>
      </w:r>
      <w:proofErr w:type="spellEnd"/>
      <w:r w:rsidRPr="00A16654">
        <w:t xml:space="preserve"> / </w:t>
      </w:r>
      <w:proofErr w:type="spellStart"/>
      <w:r w:rsidRPr="00A16654">
        <w:t>SignedServiceMetadata</w:t>
      </w:r>
      <w:proofErr w:type="spellEnd"/>
      <w:r w:rsidRPr="00A16654">
        <w:t xml:space="preserve">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proofErr w:type="spellStart"/>
      <w:r w:rsidRPr="00A16654">
        <w:t>ServiceInformation</w:t>
      </w:r>
      <w:proofErr w:type="spellEnd"/>
    </w:p>
    <w:p w14:paraId="48F6B449" w14:textId="77777777" w:rsidR="00B01B13" w:rsidRPr="00A16654" w:rsidRDefault="00B01B13" w:rsidP="00B01B13">
      <w:pPr>
        <w:pStyle w:val="Listenabsatz"/>
        <w:numPr>
          <w:ilvl w:val="0"/>
          <w:numId w:val="25"/>
        </w:numPr>
      </w:pPr>
      <w:proofErr w:type="spellStart"/>
      <w:r w:rsidRPr="00A16654">
        <w:t>ServiceEndpointList</w:t>
      </w:r>
      <w:proofErr w:type="spellEnd"/>
    </w:p>
    <w:p w14:paraId="3B6F41C4" w14:textId="77777777" w:rsidR="00B01B13" w:rsidRPr="00A16654" w:rsidRDefault="00B01B13" w:rsidP="00B01B13">
      <w:pPr>
        <w:pStyle w:val="Listenabsatz"/>
        <w:numPr>
          <w:ilvl w:val="0"/>
          <w:numId w:val="25"/>
        </w:numPr>
      </w:pPr>
      <w:proofErr w:type="spellStart"/>
      <w:r w:rsidRPr="00A16654">
        <w:t>ParticipantIdentifier</w:t>
      </w:r>
      <w:proofErr w:type="spellEnd"/>
    </w:p>
    <w:p w14:paraId="363ACF99" w14:textId="77777777" w:rsidR="00B01B13" w:rsidRPr="00A16654" w:rsidRDefault="00B01B13" w:rsidP="00B01B13">
      <w:pPr>
        <w:pStyle w:val="Listenabsatz"/>
        <w:numPr>
          <w:ilvl w:val="0"/>
          <w:numId w:val="25"/>
        </w:numPr>
      </w:pPr>
      <w:proofErr w:type="spellStart"/>
      <w:r w:rsidRPr="00A16654">
        <w:t>DocumentIdentifier</w:t>
      </w:r>
      <w:proofErr w:type="spellEnd"/>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proofErr w:type="spellStart"/>
      <w:r w:rsidRPr="00A16654">
        <w:t>ProcessList</w:t>
      </w:r>
      <w:proofErr w:type="spellEnd"/>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40" w:name="_Toc86268541"/>
      <w:r w:rsidRPr="00A16654">
        <w:t>On extension points</w:t>
      </w:r>
      <w:bookmarkEnd w:id="40"/>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41" w:name="_Toc86268542"/>
      <w:r w:rsidRPr="00A16654">
        <w:rPr>
          <w:lang w:eastAsia="it-IT"/>
        </w:rPr>
        <w:t>Semantics and use</w:t>
      </w:r>
      <w:bookmarkEnd w:id="41"/>
    </w:p>
    <w:p w14:paraId="39D1AF2A" w14:textId="77777777" w:rsidR="00CF1487" w:rsidRPr="00A16654" w:rsidRDefault="00CF1487" w:rsidP="00CF1487">
      <w:r w:rsidRPr="00A16654">
        <w:t xml:space="preserve">Child elements of the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42" w:name="_Toc86268543"/>
      <w:proofErr w:type="spellStart"/>
      <w:r w:rsidRPr="00A16654">
        <w:t>ServiceGroup</w:t>
      </w:r>
      <w:bookmarkEnd w:id="42"/>
      <w:proofErr w:type="spellEnd"/>
    </w:p>
    <w:p w14:paraId="5726DA64" w14:textId="77777777" w:rsidR="00C63CAD" w:rsidRPr="00A16654" w:rsidRDefault="00C63CAD" w:rsidP="00C63CAD">
      <w:r w:rsidRPr="00A16654">
        <w:t xml:space="preserve">The </w:t>
      </w:r>
      <w:proofErr w:type="spellStart"/>
      <w:r w:rsidRPr="00A16654">
        <w:rPr>
          <w:rStyle w:val="Hervorhebung"/>
        </w:rPr>
        <w:t>ServiceGroup</w:t>
      </w:r>
      <w:proofErr w:type="spellEnd"/>
      <w:r w:rsidRPr="00A16654">
        <w:t xml:space="preserve"> structure represents a set of services associated with a specific participant identifier that is handled by a specific </w:t>
      </w:r>
      <w:r w:rsidR="00DD50DB" w:rsidRPr="00A16654">
        <w:t>SMP</w:t>
      </w:r>
      <w:r w:rsidRPr="00A16654">
        <w:t xml:space="preserve">. The </w:t>
      </w:r>
      <w:proofErr w:type="spellStart"/>
      <w:r w:rsidRPr="00A16654">
        <w:rPr>
          <w:rStyle w:val="Hervorhebung"/>
        </w:rPr>
        <w:t>ServiceGroup</w:t>
      </w:r>
      <w:proofErr w:type="spellEnd"/>
      <w:r w:rsidRPr="00A16654">
        <w:t xml:space="preserve"> structure holds a list of references to </w:t>
      </w:r>
      <w:proofErr w:type="spellStart"/>
      <w:r w:rsidRPr="00A16654">
        <w:rPr>
          <w:rStyle w:val="Hervorhebung"/>
        </w:rPr>
        <w:t>SignedServiceMetadata</w:t>
      </w:r>
      <w:proofErr w:type="spellEnd"/>
      <w:r w:rsidRPr="00A16654">
        <w:t xml:space="preserve"> resources in the </w:t>
      </w:r>
      <w:proofErr w:type="spellStart"/>
      <w:r w:rsidRPr="00A16654">
        <w:rPr>
          <w:rStyle w:val="Hervorhebung"/>
        </w:rPr>
        <w:t>ServiceList</w:t>
      </w:r>
      <w:proofErr w:type="spellEnd"/>
      <w:r w:rsidRPr="00A16654">
        <w:t xml:space="preserve"> structure.</w:t>
      </w:r>
    </w:p>
    <w:p w14:paraId="0895168F" w14:textId="77777777" w:rsidR="00C63CAD" w:rsidRPr="00A16654" w:rsidRDefault="00C63CAD" w:rsidP="00C63CAD">
      <w:r w:rsidRPr="00A16654">
        <w:t xml:space="preserve">Pseudo-schema for </w:t>
      </w:r>
      <w:proofErr w:type="spellStart"/>
      <w:r w:rsidRPr="00A16654">
        <w:rPr>
          <w:rStyle w:val="Hervorhebung"/>
        </w:rPr>
        <w:t>ServiceGroup</w:t>
      </w:r>
      <w:proofErr w:type="spellEnd"/>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proofErr w:type="spellStart"/>
            <w:r w:rsidRPr="00A16654">
              <w:t>ServiceGroup</w:t>
            </w:r>
            <w:proofErr w:type="spellEnd"/>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proofErr w:type="spellStart"/>
            <w:r w:rsidRPr="00A16654">
              <w:t>ParticipantIdentifier</w:t>
            </w:r>
            <w:proofErr w:type="spellEnd"/>
          </w:p>
        </w:tc>
        <w:tc>
          <w:tcPr>
            <w:tcW w:w="0" w:type="auto"/>
          </w:tcPr>
          <w:p w14:paraId="42AF1687" w14:textId="77777777" w:rsidR="003C56F0" w:rsidRPr="00A16654" w:rsidRDefault="003C56F0" w:rsidP="00004116">
            <w:r w:rsidRPr="00A16654">
              <w:t xml:space="preserve">Represents the business level endpoint key and key type, </w:t>
            </w:r>
            <w:proofErr w:type="gramStart"/>
            <w:r w:rsidRPr="00A16654">
              <w:t>e.g.</w:t>
            </w:r>
            <w:proofErr w:type="gramEnd"/>
            <w:r w:rsidRPr="00A16654">
              <w:t xml:space="preserve">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proofErr w:type="spellStart"/>
            <w:r w:rsidRPr="00A16654">
              <w:t>ServiceMetadataReferenceCollection</w:t>
            </w:r>
            <w:proofErr w:type="spellEnd"/>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proofErr w:type="spellStart"/>
            <w:r w:rsidRPr="00A16654">
              <w:rPr>
                <w:rStyle w:val="Hervorhebung"/>
              </w:rPr>
              <w:t>SignedServiceMetadata</w:t>
            </w:r>
            <w:proofErr w:type="spellEnd"/>
            <w:r w:rsidRPr="00A16654">
              <w:t xml:space="preserve"> structures. From this list, a sender can follow the references to get each </w:t>
            </w:r>
            <w:proofErr w:type="spellStart"/>
            <w:r w:rsidRPr="00A16654">
              <w:rPr>
                <w:rStyle w:val="Hervorhebung"/>
              </w:rPr>
              <w:t>SignedServiceMetadata</w:t>
            </w:r>
            <w:proofErr w:type="spellEnd"/>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proofErr w:type="spellStart"/>
            <w:r w:rsidRPr="00A16654">
              <w:t>ServiceMetadataReference</w:t>
            </w:r>
            <w:proofErr w:type="spellEnd"/>
            <w:r w:rsidRPr="00A16654">
              <w:t xml:space="preserve"> (</w:t>
            </w:r>
            <w:proofErr w:type="gramStart"/>
            <w:r w:rsidRPr="00A16654">
              <w:t>0..</w:t>
            </w:r>
            <w:proofErr w:type="gramEnd"/>
            <w:r w:rsidRPr="00A16654">
              <w:t>*)</w:t>
            </w:r>
          </w:p>
        </w:tc>
        <w:tc>
          <w:tcPr>
            <w:tcW w:w="0" w:type="auto"/>
          </w:tcPr>
          <w:p w14:paraId="014F0E14" w14:textId="77777777" w:rsidR="003C56F0" w:rsidRPr="00A16654" w:rsidRDefault="003C56F0" w:rsidP="00F63FC7">
            <w:r w:rsidRPr="00A16654">
              <w:t xml:space="preserve">Contains the URL to a specific </w:t>
            </w:r>
            <w:proofErr w:type="spellStart"/>
            <w:r w:rsidRPr="00A16654">
              <w:rPr>
                <w:rStyle w:val="Hervorhebung"/>
              </w:rPr>
              <w:t>SignedServiceMetadata</w:t>
            </w:r>
            <w:proofErr w:type="spellEnd"/>
            <w:r w:rsidRPr="00A16654">
              <w:t xml:space="preserve"> instance - see the REST binding section for details on the URL format. Note that references MUST refer to </w:t>
            </w:r>
            <w:proofErr w:type="spellStart"/>
            <w:r w:rsidRPr="00A16654">
              <w:rPr>
                <w:rStyle w:val="Hervorhebung"/>
              </w:rPr>
              <w:t>SignedServiceMetadata</w:t>
            </w:r>
            <w:proofErr w:type="spellEnd"/>
            <w:r w:rsidRPr="00A16654">
              <w:t xml:space="preserve"> records that are signed by the certificate of the SMP. It </w:t>
            </w:r>
            <w:r w:rsidR="00F63FC7" w:rsidRPr="00A16654">
              <w:t>MUST NOT</w:t>
            </w:r>
            <w:r w:rsidRPr="00A16654">
              <w:t xml:space="preserve"> point to </w:t>
            </w:r>
            <w:proofErr w:type="spellStart"/>
            <w:r w:rsidRPr="00A16654">
              <w:rPr>
                <w:rStyle w:val="Hervorhebung"/>
              </w:rPr>
              <w:t>SignedServiceMetadata</w:t>
            </w:r>
            <w:proofErr w:type="spellEnd"/>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43" w:name="_Toc86268544"/>
      <w:r w:rsidRPr="00A16654">
        <w:t>Non-normative example</w:t>
      </w:r>
      <w:bookmarkEnd w:id="43"/>
      <w:r w:rsidRPr="00A16654">
        <w:t xml:space="preserve"> </w:t>
      </w:r>
    </w:p>
    <w:p w14:paraId="3BAC072F" w14:textId="77777777" w:rsidR="00995A26" w:rsidRPr="00A16654" w:rsidRDefault="00995A26" w:rsidP="00995A26">
      <w:r w:rsidRPr="00A16654">
        <w:t xml:space="preserve">Non-normative example of a </w:t>
      </w:r>
      <w:proofErr w:type="spellStart"/>
      <w:r w:rsidRPr="00A16654">
        <w:rPr>
          <w:rStyle w:val="Hervorhebung"/>
        </w:rPr>
        <w:t>ServiceGroup</w:t>
      </w:r>
      <w:proofErr w:type="spellEnd"/>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"http://serviceMetadata.eu/".</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busdox-actorid-upis</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218E17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44" w:name="_Toc86268545"/>
      <w:proofErr w:type="spellStart"/>
      <w:r w:rsidRPr="00A16654">
        <w:t>ServiceMetadata</w:t>
      </w:r>
      <w:bookmarkEnd w:id="44"/>
      <w:proofErr w:type="spellEnd"/>
    </w:p>
    <w:p w14:paraId="023B91D1" w14:textId="77777777" w:rsidR="001F55AA" w:rsidRPr="00A16654" w:rsidRDefault="001F55AA" w:rsidP="001F55AA">
      <w:r w:rsidRPr="00A16654">
        <w:t xml:space="preserve">This data structure represents Metadata about a specific electronic service. The role of the </w:t>
      </w:r>
      <w:proofErr w:type="spellStart"/>
      <w:r w:rsidRPr="00A16654">
        <w:rPr>
          <w:rStyle w:val="Hervorhebung"/>
        </w:rPr>
        <w:t>ServiceMetadata</w:t>
      </w:r>
      <w:proofErr w:type="spellEnd"/>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proofErr w:type="spellStart"/>
      <w:r w:rsidRPr="00A16654">
        <w:rPr>
          <w:rStyle w:val="Hervorhebung"/>
        </w:rPr>
        <w:t>ServiceMetadata</w:t>
      </w:r>
      <w:proofErr w:type="spellEnd"/>
      <w:r w:rsidRPr="00A16654">
        <w:t xml:space="preserve"> resource contains all the metadata about a service that a sender Access Point needs to know in order to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proofErr w:type="spellStart"/>
      <w:r w:rsidRPr="00A16654">
        <w:rPr>
          <w:rStyle w:val="Hervorhebung"/>
        </w:rPr>
        <w:t>ServiceMetadata</w:t>
      </w:r>
      <w:proofErr w:type="spellEnd"/>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proofErr w:type="spellStart"/>
      <w:r w:rsidRPr="00A16654">
        <w:rPr>
          <w:rStyle w:val="Hervorhebung"/>
        </w:rPr>
        <w:t>SignedServiceMetadata</w:t>
      </w:r>
      <w:proofErr w:type="spellEnd"/>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proofErr w:type="spellStart"/>
      <w:r w:rsidRPr="00A16654">
        <w:rPr>
          <w:rStyle w:val="InlinecodeZchn"/>
        </w:rPr>
        <w:t>ServiceInformation</w:t>
      </w:r>
      <w:proofErr w:type="spellEnd"/>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proofErr w:type="spellStart"/>
      <w:r w:rsidR="001373E4" w:rsidRPr="00A16654">
        <w:rPr>
          <w:rStyle w:val="InlinecodeZchn"/>
        </w:rPr>
        <w:t>href</w:t>
      </w:r>
      <w:proofErr w:type="spellEnd"/>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77777777" w:rsidR="003A32FE" w:rsidRPr="00A16654" w:rsidRDefault="003A32FE" w:rsidP="003A32FE">
      <w:r w:rsidRPr="00A16654">
        <w:t xml:space="preserve">For example, assume that an SMP called "SMP1" has the address </w:t>
      </w:r>
      <w:r w:rsidRPr="00A16654">
        <w:rPr>
          <w:rStyle w:val="InlinecodeZchn"/>
        </w:rPr>
        <w:t>http://smp1.eu</w:t>
      </w:r>
      <w:r w:rsidRPr="00A16654">
        <w:t xml:space="preserve">, and another SMP called "SMP2" has the address </w:t>
      </w:r>
      <w:r w:rsidRPr="00A16654">
        <w:rPr>
          <w:rStyle w:val="InlinecodeZchn"/>
        </w:rPr>
        <w:t>http://smp2.eu</w:t>
      </w:r>
      <w:r w:rsidRPr="00A16654">
        <w:t>, and a client requests a resource with the following URL (note that these exampl</w:t>
      </w:r>
      <w:r w:rsidR="007A3BDB" w:rsidRPr="00A16654">
        <w:t>es have been percent encoded</w:t>
      </w:r>
      <w:r w:rsidR="008C2EA9" w:rsidRPr="00A16654">
        <w:t>):</w:t>
      </w:r>
    </w:p>
    <w:p w14:paraId="65A66456" w14:textId="77777777" w:rsidR="003A32FE" w:rsidRPr="00A16654" w:rsidRDefault="003A32FE" w:rsidP="003A32FE">
      <w:pPr>
        <w:pStyle w:val="Code"/>
      </w:pPr>
      <w:r w:rsidRPr="00A16654">
        <w:t>http://smp1.eu/busdox-actorid-upis%3A%3A0010%3A5798000000001/services/busdox-docid-qns%3A%3Aurn%3Aoasis%3Anames%3Aspecification%3Aubl%3Aschema%3Axsd%3AInvoice- 2%3A%3AInvoice%23%23UBL-2.0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proofErr w:type="spellStart"/>
      <w:r w:rsidRPr="00A16654">
        <w:rPr>
          <w:rStyle w:val="Hervorhebung"/>
        </w:rPr>
        <w:t>SignedServiceMetadata</w:t>
      </w:r>
      <w:proofErr w:type="spellEnd"/>
      <w:r w:rsidRPr="00A16654">
        <w:t xml:space="preserve"> resource with a </w:t>
      </w:r>
      <w:r w:rsidRPr="00A16654">
        <w:rPr>
          <w:rStyle w:val="InlinecodeZchn"/>
        </w:rPr>
        <w:t>Redirect</w:t>
      </w:r>
      <w:r w:rsidRPr="00A16654">
        <w:t xml:space="preserve"> child element that has </w:t>
      </w:r>
      <w:r w:rsidR="008C2EA9" w:rsidRPr="00A16654">
        <w:t xml:space="preserve">the </w:t>
      </w:r>
      <w:proofErr w:type="spellStart"/>
      <w:r w:rsidR="008C2EA9" w:rsidRPr="00A16654">
        <w:rPr>
          <w:rStyle w:val="InlinecodeZchn"/>
        </w:rPr>
        <w:t>href</w:t>
      </w:r>
      <w:proofErr w:type="spellEnd"/>
      <w:r w:rsidRPr="00A16654">
        <w:t xml:space="preserve"> attribute set to</w:t>
      </w:r>
    </w:p>
    <w:p w14:paraId="0C657C79" w14:textId="77777777" w:rsidR="00F90175" w:rsidRPr="00A16654" w:rsidRDefault="00F90175" w:rsidP="00F90175">
      <w:pPr>
        <w:pStyle w:val="Code"/>
      </w:pPr>
      <w:r w:rsidRPr="00A16654">
        <w:t>http://smp2.eu/busdox-actorid-upis%3A%3A0010%3A5798000000001/services/busdox-docid-qns%3A%3Aurn%3Aoasis%3Anames%3Aspecification%3Aubl%3Aschema%3Axsd%3AInvoice- 2%3A%3AInvoice%23%23UBL-2.0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proofErr w:type="spellStart"/>
      <w:r w:rsidRPr="00A16654">
        <w:rPr>
          <w:rStyle w:val="InlinecodeZchn"/>
        </w:rPr>
        <w:t>ServiceEndpointList</w:t>
      </w:r>
      <w:proofErr w:type="spellEnd"/>
      <w:r w:rsidRPr="00A16654">
        <w:t xml:space="preserve">, each endpoint MUST have different values of the </w:t>
      </w:r>
      <w:proofErr w:type="spellStart"/>
      <w:r w:rsidRPr="00A16654">
        <w:rPr>
          <w:rStyle w:val="InlinecodeZchn"/>
        </w:rPr>
        <w:t>transportProfile</w:t>
      </w:r>
      <w:proofErr w:type="spellEnd"/>
      <w:r w:rsidRPr="00A16654">
        <w:t xml:space="preserve"> attribute, </w:t>
      </w:r>
      <w:proofErr w:type="gramStart"/>
      <w:r w:rsidRPr="00A16654">
        <w:t>i.e.</w:t>
      </w:r>
      <w:proofErr w:type="gramEnd"/>
      <w:r w:rsidRPr="00A16654">
        <w:t xml:space="preserv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w:t>
            </w:r>
            <w:proofErr w:type="spellStart"/>
            <w:r w:rsidRPr="00A16654">
              <w:t>ServiceMetadata</w:t>
            </w:r>
            <w:proofErr w:type="spellEnd"/>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proofErr w:type="spellStart"/>
            <w:r w:rsidRPr="00A16654">
              <w:t>ServiceMetadata</w:t>
            </w:r>
            <w:proofErr w:type="spellEnd"/>
            <w:r w:rsidR="000A6128" w:rsidRPr="00A16654">
              <w:t>/Redirect</w:t>
            </w:r>
          </w:p>
        </w:tc>
        <w:tc>
          <w:tcPr>
            <w:tcW w:w="0" w:type="auto"/>
          </w:tcPr>
          <w:p w14:paraId="51B68666" w14:textId="77777777" w:rsidR="000A6128" w:rsidRPr="00A16654" w:rsidRDefault="000A6128" w:rsidP="000A6128">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r w:rsidRPr="00A16654">
              <w:rPr>
                <w:rStyle w:val="InlinecodeZchn"/>
              </w:rPr>
              <w:t>Redirect</w:t>
            </w:r>
            <w:r w:rsidRPr="00A16654">
              <w:t xml:space="preserve"> element indicates that a client must follow the URL of the </w:t>
            </w:r>
            <w:proofErr w:type="spellStart"/>
            <w:r w:rsidRPr="00A16654">
              <w:rPr>
                <w:rStyle w:val="InlinecodeZchn"/>
              </w:rPr>
              <w:t>href</w:t>
            </w:r>
            <w:proofErr w:type="spellEnd"/>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w:t>
            </w:r>
            <w:proofErr w:type="spellStart"/>
            <w:r w:rsidRPr="00A16654">
              <w:t>CertificateUID</w:t>
            </w:r>
            <w:proofErr w:type="spellEnd"/>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proofErr w:type="spellStart"/>
            <w:r w:rsidRPr="00A16654">
              <w:t>ServiceMetadata</w:t>
            </w:r>
            <w:proofErr w:type="spellEnd"/>
            <w:r w:rsidR="000A6128" w:rsidRPr="00A16654">
              <w:t>/</w:t>
            </w:r>
            <w:proofErr w:type="spellStart"/>
            <w:r w:rsidR="000A6128" w:rsidRPr="00A16654">
              <w:t>ServiceInformation</w:t>
            </w:r>
            <w:proofErr w:type="spellEnd"/>
          </w:p>
        </w:tc>
        <w:tc>
          <w:tcPr>
            <w:tcW w:w="0" w:type="auto"/>
          </w:tcPr>
          <w:p w14:paraId="3D6E06F4" w14:textId="77777777" w:rsidR="000A6128" w:rsidRPr="00A16654" w:rsidRDefault="000A6128" w:rsidP="00C4175B">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lastRenderedPageBreak/>
              <w:t>ServiceInformation</w:t>
            </w:r>
            <w:proofErr w:type="spellEnd"/>
            <w:r w:rsidRPr="00A16654">
              <w:t xml:space="preserve"> element. The </w:t>
            </w:r>
            <w:proofErr w:type="spellStart"/>
            <w:r w:rsidRPr="00A16654">
              <w:rPr>
                <w:rStyle w:val="InlinecodeZchn"/>
              </w:rPr>
              <w:t>ServiceInformation</w:t>
            </w:r>
            <w:proofErr w:type="spellEnd"/>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proofErr w:type="spellStart"/>
            <w:r w:rsidRPr="00A16654">
              <w:lastRenderedPageBreak/>
              <w:t>ServiceInformation</w:t>
            </w:r>
            <w:proofErr w:type="spellEnd"/>
            <w:r w:rsidRPr="00A16654">
              <w:t>/</w:t>
            </w:r>
            <w:proofErr w:type="spellStart"/>
            <w:r w:rsidRPr="00A16654">
              <w:t>ParticipantIdentifier</w:t>
            </w:r>
            <w:proofErr w:type="spellEnd"/>
            <w:r w:rsidRPr="00A16654">
              <w:t xml:space="preserve">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proofErr w:type="spellStart"/>
            <w:r w:rsidRPr="00A16654">
              <w:rPr>
                <w:rStyle w:val="Hervorhebung"/>
              </w:rPr>
              <w:t>ServiceMetadata</w:t>
            </w:r>
            <w:proofErr w:type="spellEnd"/>
            <w:r w:rsidRPr="00A16654">
              <w:t xml:space="preserve"> resource.</w:t>
            </w:r>
            <w:r w:rsidR="007A3BDB" w:rsidRPr="00A16654">
              <w:br/>
            </w:r>
            <w:r w:rsidRPr="00A16654">
              <w:t xml:space="preserve">See the </w:t>
            </w:r>
            <w:proofErr w:type="spellStart"/>
            <w:r w:rsidRPr="00A16654">
              <w:t>ParticipantIdentifier</w:t>
            </w:r>
            <w:proofErr w:type="spellEnd"/>
            <w:r w:rsidRPr="00A16654">
              <w:t xml:space="preserve">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proofErr w:type="spellStart"/>
            <w:r w:rsidRPr="00A16654">
              <w:t>ServiceInformation</w:t>
            </w:r>
            <w:proofErr w:type="spellEnd"/>
            <w:r w:rsidRPr="00A16654">
              <w:t>/</w:t>
            </w:r>
            <w:proofErr w:type="spellStart"/>
            <w:r w:rsidRPr="00A16654">
              <w:t>DocumentIdentifier</w:t>
            </w:r>
            <w:proofErr w:type="spellEnd"/>
            <w:r w:rsidRPr="00A16654">
              <w:t xml:space="preserve">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 xml:space="preserve">See the </w:t>
            </w:r>
            <w:proofErr w:type="spellStart"/>
            <w:r w:rsidRPr="00A16654">
              <w:t>Document</w:t>
            </w:r>
            <w:r w:rsidR="006033FC" w:rsidRPr="00A16654">
              <w:t>Type</w:t>
            </w:r>
            <w:r w:rsidRPr="00A16654">
              <w:t>Identifier</w:t>
            </w:r>
            <w:proofErr w:type="spellEnd"/>
            <w:r w:rsidRPr="00A16654">
              <w:t xml:space="preserve">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proofErr w:type="spellStart"/>
            <w:r w:rsidRPr="00A16654">
              <w:t>ServiceInformation</w:t>
            </w:r>
            <w:proofErr w:type="spellEnd"/>
            <w:r w:rsidRPr="00A16654">
              <w:t>/</w:t>
            </w:r>
            <w:proofErr w:type="spellStart"/>
            <w:r w:rsidRPr="00A16654">
              <w:t>ProcessList</w:t>
            </w:r>
            <w:proofErr w:type="spellEnd"/>
            <w:r w:rsidRPr="00A16654">
              <w:t xml:space="preserve">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Process/</w:t>
            </w:r>
            <w:proofErr w:type="spellStart"/>
            <w:r w:rsidRPr="00A16654">
              <w:t>ProcessIdentifier</w:t>
            </w:r>
            <w:proofErr w:type="spellEnd"/>
            <w:r w:rsidRPr="00A16654">
              <w:t xml:space="preserve">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Process/</w:t>
            </w:r>
            <w:proofErr w:type="spellStart"/>
            <w:r w:rsidRPr="00A16654">
              <w:t>ServiceEndpointList</w:t>
            </w:r>
            <w:proofErr w:type="spellEnd"/>
            <w:r w:rsidRPr="00A16654">
              <w:t xml:space="preserve">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proofErr w:type="spellStart"/>
            <w:r w:rsidRPr="00A16654">
              <w:t>ServiceEndpointList</w:t>
            </w:r>
            <w:proofErr w:type="spellEnd"/>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Endpoint/</w:t>
            </w:r>
            <w:proofErr w:type="spellStart"/>
            <w:r w:rsidRPr="00A16654">
              <w:t>EndpointReference</w:t>
            </w:r>
            <w:proofErr w:type="spellEnd"/>
            <w:r w:rsidRPr="00A16654">
              <w:t xml:space="preserv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w:t>
            </w:r>
            <w:proofErr w:type="gramStart"/>
            <w:r w:rsidRPr="00A16654">
              <w:t>e.g.</w:t>
            </w:r>
            <w:proofErr w:type="gramEnd"/>
            <w:r w:rsidRPr="00A16654">
              <w:t xml:space="preserve">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proofErr w:type="spellStart"/>
            <w:r w:rsidR="000A6128" w:rsidRPr="00A16654">
              <w:t>RequireBusinessLevelSignature</w:t>
            </w:r>
            <w:proofErr w:type="spellEnd"/>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proofErr w:type="spellStart"/>
            <w:r w:rsidR="000A6128" w:rsidRPr="00A16654">
              <w:t>MinimumAuthenticationLevel</w:t>
            </w:r>
            <w:proofErr w:type="spellEnd"/>
            <w:r w:rsidR="000A6128" w:rsidRPr="00A16654">
              <w:t xml:space="preserve"> </w:t>
            </w:r>
          </w:p>
        </w:tc>
        <w:tc>
          <w:tcPr>
            <w:tcW w:w="0" w:type="auto"/>
          </w:tcPr>
          <w:p w14:paraId="7433ADFD" w14:textId="77777777" w:rsidR="00064535" w:rsidRPr="00A16654" w:rsidRDefault="000A6128" w:rsidP="00064535">
            <w:r w:rsidRPr="00A16654">
              <w:t>Indicates the minimum authentication level that recipient requires. The specific semantics of this field is defined in a specific instance of the BUSDOX infrastructure.</w:t>
            </w:r>
          </w:p>
          <w:p w14:paraId="7DA6BD7D" w14:textId="77777777" w:rsidR="000A6128" w:rsidRPr="00A16654" w:rsidRDefault="000A6128" w:rsidP="00064535">
            <w:r w:rsidRPr="00A16654">
              <w:t>It could for example reflect the value of the “</w:t>
            </w:r>
            <w:proofErr w:type="spellStart"/>
            <w:r w:rsidRPr="00A16654">
              <w:t>urn:</w:t>
            </w:r>
            <w:proofErr w:type="gramStart"/>
            <w:r w:rsidRPr="00A16654">
              <w:t>eu:busdox</w:t>
            </w:r>
            <w:proofErr w:type="gramEnd"/>
            <w:r w:rsidRPr="00A16654">
              <w:t>:attribute:assurance-level</w:t>
            </w:r>
            <w:proofErr w:type="spellEnd"/>
            <w:r w:rsidRPr="00A16654">
              <w:t>”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w:t>
            </w:r>
            <w:proofErr w:type="spellStart"/>
            <w:r w:rsidRPr="00A16654">
              <w:t>ServiceActivationDate</w:t>
            </w:r>
            <w:proofErr w:type="spellEnd"/>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proofErr w:type="spellStart"/>
            <w:r w:rsidRPr="00A16654">
              <w:rPr>
                <w:rStyle w:val="InlinecodeZchn"/>
              </w:rPr>
              <w:t>ServiceActivationDate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proofErr w:type="spellStart"/>
            <w:r w:rsidR="000A6128" w:rsidRPr="00A16654">
              <w:t>ServiceExpirationDate</w:t>
            </w:r>
            <w:proofErr w:type="spellEnd"/>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proofErr w:type="spellStart"/>
            <w:r w:rsidRPr="00A16654">
              <w:rPr>
                <w:rStyle w:val="InlinecodeZchn"/>
              </w:rPr>
              <w:t>ServiceExpirationDate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proofErr w:type="spellStart"/>
            <w:r w:rsidR="000A6128" w:rsidRPr="00A16654">
              <w:t>ServiceDescription</w:t>
            </w:r>
            <w:proofErr w:type="spellEnd"/>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w:t>
            </w:r>
            <w:proofErr w:type="spellStart"/>
            <w:r w:rsidRPr="00A16654">
              <w:t>TechnicalContactUrl</w:t>
            </w:r>
            <w:proofErr w:type="spellEnd"/>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w:t>
            </w:r>
            <w:proofErr w:type="spellStart"/>
            <w:r w:rsidRPr="00A16654">
              <w:t>TechnicalInformationUrl</w:t>
            </w:r>
            <w:proofErr w:type="spellEnd"/>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w:t>
            </w:r>
            <w:r w:rsidRPr="00A16654">
              <w:lastRenderedPageBreak/>
              <w:t>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proofErr w:type="spellStart"/>
            <w:r w:rsidRPr="00A16654">
              <w:t>ServiceInformation</w:t>
            </w:r>
            <w:proofErr w:type="spellEnd"/>
            <w:r w:rsidRPr="00A16654">
              <w:t xml:space="preserve">/Extension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45" w:name="_Toc86268546"/>
      <w:r w:rsidRPr="00A16654">
        <w:t>Non-normative example</w:t>
      </w:r>
      <w:bookmarkEnd w:id="45"/>
      <w:r w:rsidRPr="00A16654">
        <w:t xml:space="preserve"> </w:t>
      </w:r>
    </w:p>
    <w:p w14:paraId="1D63252E" w14:textId="77777777" w:rsidR="000A6128" w:rsidRPr="00A16654" w:rsidRDefault="0046134C" w:rsidP="0046134C">
      <w:r w:rsidRPr="00A16654">
        <w:t xml:space="preserve">For a non-normative example of a </w:t>
      </w:r>
      <w:proofErr w:type="spellStart"/>
      <w:r w:rsidRPr="00A16654">
        <w:rPr>
          <w:rStyle w:val="Hervorhebung"/>
        </w:rPr>
        <w:t>ServiceMetadata</w:t>
      </w:r>
      <w:proofErr w:type="spellEnd"/>
      <w:r w:rsidRPr="00A16654">
        <w:t xml:space="preserve"> resource, see the </w:t>
      </w:r>
      <w:proofErr w:type="spellStart"/>
      <w:r w:rsidRPr="00A16654">
        <w:rPr>
          <w:rStyle w:val="Hervorhebung"/>
        </w:rPr>
        <w:t>SignedServiceMetadata</w:t>
      </w:r>
      <w:proofErr w:type="spellEnd"/>
      <w:r w:rsidRPr="00A16654">
        <w:t xml:space="preserve"> non-normative example below.</w:t>
      </w:r>
    </w:p>
    <w:p w14:paraId="7F960609" w14:textId="77777777" w:rsidR="0046134C" w:rsidRPr="00A16654" w:rsidRDefault="00D60FEF" w:rsidP="00D60FEF">
      <w:pPr>
        <w:pStyle w:val="berschrift2"/>
      </w:pPr>
      <w:bookmarkStart w:id="46" w:name="_Toc86268547"/>
      <w:proofErr w:type="spellStart"/>
      <w:r w:rsidRPr="00A16654">
        <w:t>SignedServiceMetadata</w:t>
      </w:r>
      <w:bookmarkEnd w:id="46"/>
      <w:proofErr w:type="spellEnd"/>
    </w:p>
    <w:p w14:paraId="39728D8B" w14:textId="77777777" w:rsidR="00BD4234" w:rsidRPr="00A16654" w:rsidRDefault="00BD4234" w:rsidP="00BD4234">
      <w:r w:rsidRPr="00A16654">
        <w:t xml:space="preserve">The </w:t>
      </w:r>
      <w:proofErr w:type="spellStart"/>
      <w:r w:rsidRPr="00A16654">
        <w:rPr>
          <w:rStyle w:val="Hervorhebung"/>
        </w:rPr>
        <w:t>SignedServiceMetadata</w:t>
      </w:r>
      <w:proofErr w:type="spellEnd"/>
      <w:r w:rsidRPr="00A16654">
        <w:t xml:space="preserve"> structure is a </w:t>
      </w:r>
      <w:proofErr w:type="spellStart"/>
      <w:r w:rsidRPr="00A16654">
        <w:rPr>
          <w:rStyle w:val="Hervorhebung"/>
        </w:rPr>
        <w:t>ServiceMetadata</w:t>
      </w:r>
      <w:proofErr w:type="spellEnd"/>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proofErr w:type="spellStart"/>
      <w:r w:rsidRPr="00A16654">
        <w:rPr>
          <w:rStyle w:val="InlinecodeZchn"/>
        </w:rPr>
        <w:t>ServiceMetadata</w:t>
      </w:r>
      <w:proofErr w:type="spellEnd"/>
      <w:r w:rsidRPr="00A16654">
        <w:t xml:space="preserve"> is t</w:t>
      </w:r>
      <w:r w:rsidR="00BD4234" w:rsidRPr="00A16654">
        <w:t xml:space="preserve">he </w:t>
      </w:r>
      <w:proofErr w:type="spellStart"/>
      <w:r w:rsidR="00BD4234" w:rsidRPr="00A16654">
        <w:rPr>
          <w:rStyle w:val="InlinecodeZchn"/>
        </w:rPr>
        <w:t>ServiceMetadata</w:t>
      </w:r>
      <w:proofErr w:type="spellEnd"/>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proofErr w:type="spellStart"/>
      <w:r w:rsidRPr="00A16654">
        <w:rPr>
          <w:rStyle w:val="InlinecodeZchn"/>
        </w:rPr>
        <w:t>SignedServiceMetadata</w:t>
      </w:r>
      <w:proofErr w:type="spellEnd"/>
      <w:r w:rsidRPr="00A16654">
        <w:t xml:space="preserve"> element. </w:t>
      </w:r>
    </w:p>
    <w:p w14:paraId="52DB06D7" w14:textId="77777777" w:rsidR="009613A3" w:rsidRPr="00A16654" w:rsidRDefault="009613A3" w:rsidP="009613A3">
      <w:pPr>
        <w:pStyle w:val="berschrift3"/>
      </w:pPr>
      <w:bookmarkStart w:id="47" w:name="_Toc86268548"/>
      <w:r w:rsidRPr="00A16654">
        <w:t>Non-normative example</w:t>
      </w:r>
      <w:bookmarkEnd w:id="47"/>
      <w:r w:rsidRPr="00A16654">
        <w:t xml:space="preserve"> </w:t>
      </w:r>
    </w:p>
    <w:p w14:paraId="37A24AF6" w14:textId="77777777" w:rsidR="00D60FEF" w:rsidRPr="00A16654" w:rsidRDefault="009613A3" w:rsidP="009613A3">
      <w:r w:rsidRPr="00A16654">
        <w:t xml:space="preserve">Non-normative example of a </w:t>
      </w:r>
      <w:proofErr w:type="spellStart"/>
      <w:r w:rsidRPr="00A16654">
        <w:rPr>
          <w:rStyle w:val="Hervorhebung"/>
        </w:rPr>
        <w:t>SignedServiceMetadata</w:t>
      </w:r>
      <w:proofErr w:type="spellEnd"/>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"http://serviceMetadata.eu/".</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gramStart"/>
      <w:r w:rsidRPr="00A16654">
        <w:rPr>
          <w:rFonts w:ascii="Consolas" w:hAnsi="Consolas" w:cs="Consolas"/>
          <w:color w:val="7F007F"/>
          <w:sz w:val="20"/>
          <w:szCs w:val="20"/>
        </w:rPr>
        <w:t>xmlns:wsu</w:t>
      </w:r>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845654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ids:DocumentIdentifier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D06BE5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w:t>
      </w:r>
      <w:proofErr w:type="spellEnd"/>
      <w:r w:rsidRPr="00A16654">
        <w:rPr>
          <w:rFonts w:ascii="Consolas" w:hAnsi="Consolas" w:cs="Consolas"/>
          <w:i/>
          <w:iCs/>
          <w:color w:val="2A00FF"/>
          <w:sz w:val="20"/>
          <w:szCs w:val="20"/>
        </w:rPr>
        <w:t>-transport-start"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97BA1C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w:t>
      </w:r>
      <w:proofErr w:type="spellEnd"/>
      <w:r w:rsidRPr="00A16654">
        <w:rPr>
          <w:rFonts w:ascii="Consolas" w:hAnsi="Consolas" w:cs="Consolas"/>
          <w:i/>
          <w:iCs/>
          <w:color w:val="2A00FF"/>
          <w:sz w:val="20"/>
          <w:szCs w:val="20"/>
        </w:rPr>
        <w:t>-transport-start"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48" w:name="_Toc86268549"/>
      <w:r w:rsidRPr="00A16654">
        <w:t>Redirect, non-normative example</w:t>
      </w:r>
      <w:bookmarkEnd w:id="48"/>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resides at "http://serviceMetadata.eu/",</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"http://serviceMetadata2.eu/".</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4273859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49" w:name="_Toc86268550"/>
      <w:r w:rsidRPr="00A16654">
        <w:lastRenderedPageBreak/>
        <w:t>Service Metadata Publishing REST binding</w:t>
      </w:r>
      <w:bookmarkEnd w:id="49"/>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77777777" w:rsidR="007C5581" w:rsidRPr="00A16654" w:rsidRDefault="007C5581" w:rsidP="007C5581">
      <w:pPr>
        <w:pStyle w:val="berschrift2"/>
      </w:pPr>
      <w:bookmarkStart w:id="50" w:name="_Toc86268551"/>
      <w:r w:rsidRPr="00A16654">
        <w:t>The use of HTTP</w:t>
      </w:r>
      <w:bookmarkEnd w:id="50"/>
      <w:r w:rsidRPr="00A16654">
        <w:t xml:space="preserve"> </w:t>
      </w:r>
    </w:p>
    <w:p w14:paraId="644C3DA7" w14:textId="7777777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NOT use TLS (Transport Layer Security) or SSL (Secure Sockets Layer). An instance of the BUSDOX infrastructure MAY set restrict</w:t>
      </w:r>
      <w:r w:rsidR="00ED616D" w:rsidRPr="00A16654">
        <w:t>ions on what ports are allowed.</w:t>
      </w:r>
    </w:p>
    <w:p w14:paraId="5BE62C7F" w14:textId="77777777" w:rsidR="002A42D3" w:rsidRPr="00A16654" w:rsidRDefault="007C5581" w:rsidP="00196FCB">
      <w:pPr>
        <w:pBdr>
          <w:top w:val="single" w:sz="4" w:space="1" w:color="FF0000"/>
          <w:left w:val="single" w:sz="4" w:space="4" w:color="FF0000"/>
          <w:bottom w:val="single" w:sz="4" w:space="1" w:color="FF0000"/>
          <w:right w:val="single" w:sz="4" w:space="4" w:color="FF0000"/>
        </w:pBdr>
      </w:pPr>
      <w:r w:rsidRPr="00A16654">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51" w:name="_Toc86268552"/>
      <w:r w:rsidRPr="00A16654">
        <w:t>The use of XML and encoding</w:t>
      </w:r>
      <w:bookmarkEnd w:id="51"/>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52" w:name="_Toc86268553"/>
      <w:r w:rsidRPr="00A16654">
        <w:t>Resources and identifiers</w:t>
      </w:r>
      <w:bookmarkEnd w:id="52"/>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proofErr w:type="spellStart"/>
            <w:r w:rsidRPr="00A16654">
              <w:t>ServiceGroup</w:t>
            </w:r>
            <w:proofErr w:type="spellEnd"/>
          </w:p>
        </w:tc>
        <w:tc>
          <w:tcPr>
            <w:tcW w:w="1785" w:type="dxa"/>
          </w:tcPr>
          <w:p w14:paraId="12DE3716" w14:textId="77777777" w:rsidR="009B3E17" w:rsidRPr="00A16654" w:rsidRDefault="009B3E17" w:rsidP="009B3E17">
            <w:proofErr w:type="gramStart"/>
            <w:r w:rsidRPr="00A16654">
              <w:t>/{</w:t>
            </w:r>
            <w:proofErr w:type="gramEnd"/>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w:t>
            </w:r>
            <w:proofErr w:type="spellStart"/>
            <w:r w:rsidRPr="00A16654">
              <w:t>ServiceGroup</w:t>
            </w:r>
            <w:proofErr w:type="spellEnd"/>
            <w:r w:rsidRPr="00A16654">
              <w:t>&gt;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 xml:space="preserve">Holds the participant identifier of the recipient, and a list of references to individual </w:t>
            </w:r>
            <w:proofErr w:type="spellStart"/>
            <w:r w:rsidRPr="00A16654">
              <w:t>ServiceMetadata</w:t>
            </w:r>
            <w:proofErr w:type="spellEnd"/>
            <w:r w:rsidRPr="00A16654">
              <w:t xml:space="preserve">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proofErr w:type="spellStart"/>
            <w:r w:rsidRPr="00A16654">
              <w:lastRenderedPageBreak/>
              <w:t>SignedServiceMetadata</w:t>
            </w:r>
            <w:proofErr w:type="spellEnd"/>
          </w:p>
        </w:tc>
        <w:tc>
          <w:tcPr>
            <w:tcW w:w="1785" w:type="dxa"/>
          </w:tcPr>
          <w:p w14:paraId="0D2673C6" w14:textId="77777777" w:rsidR="00790409" w:rsidRPr="00A16654" w:rsidRDefault="00790409" w:rsidP="006033FC">
            <w:proofErr w:type="gramStart"/>
            <w:r w:rsidRPr="00A16654">
              <w:t>/{</w:t>
            </w:r>
            <w:proofErr w:type="gramEnd"/>
            <w:r w:rsidRPr="00A16654">
              <w:t>identifier scheme}::{id}/services/{</w:t>
            </w:r>
            <w:proofErr w:type="spellStart"/>
            <w:r w:rsidRPr="00A16654">
              <w:t>docType</w:t>
            </w:r>
            <w:proofErr w:type="spellEnd"/>
            <w:r w:rsidRPr="00A16654">
              <w:t>}</w:t>
            </w:r>
          </w:p>
          <w:p w14:paraId="17342C54" w14:textId="77777777" w:rsidR="00790409" w:rsidRPr="00A16654" w:rsidRDefault="00790409" w:rsidP="006033FC">
            <w:r w:rsidRPr="00A16654">
              <w:t>See section below for {</w:t>
            </w:r>
            <w:proofErr w:type="spellStart"/>
            <w:r w:rsidRPr="00A16654">
              <w:t>docType</w:t>
            </w:r>
            <w:proofErr w:type="spellEnd"/>
            <w:r w:rsidRPr="00A16654">
              <w:t xml:space="preserv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&lt;</w:t>
            </w:r>
            <w:proofErr w:type="spellStart"/>
            <w:r w:rsidRPr="00A16654">
              <w:t>SignedServiceMetadata</w:t>
            </w:r>
            <w:proofErr w:type="spellEnd"/>
            <w:r w:rsidRPr="00A16654">
              <w:t xml:space="preserve">&gt;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2C9957FC"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AE61D7">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53" w:name="_Toc86268554"/>
      <w:r w:rsidRPr="00A16654">
        <w:t>On the use of percent encoding</w:t>
      </w:r>
      <w:bookmarkEnd w:id="53"/>
      <w:r w:rsidRPr="00A16654">
        <w:t xml:space="preserve"> </w:t>
      </w:r>
    </w:p>
    <w:p w14:paraId="26AEEF04" w14:textId="77777777" w:rsidR="00004116" w:rsidRPr="00A16654" w:rsidRDefault="00004116" w:rsidP="00004116">
      <w:r w:rsidRPr="00A16654">
        <w:t xml:space="preserve">When any types of BUSDOX identifiers are used in URLs, each section between slashes MUST be percent encoded according to [RFC3986] individually, </w:t>
      </w:r>
      <w:proofErr w:type="gramStart"/>
      <w:r w:rsidRPr="00A16654">
        <w:t>i.e.</w:t>
      </w:r>
      <w:proofErr w:type="gramEnd"/>
      <w:r w:rsidRPr="00A16654">
        <w:t xml:space="preserve"> section by section.</w:t>
      </w:r>
    </w:p>
    <w:p w14:paraId="20143B0E" w14:textId="77777777" w:rsidR="00095E69" w:rsidRPr="00A16654" w:rsidRDefault="00004116" w:rsidP="00004116">
      <w:r w:rsidRPr="00A16654">
        <w:t xml:space="preserve">For example, this implies that for an URL in the form of </w:t>
      </w:r>
      <w:proofErr w:type="gramStart"/>
      <w:r w:rsidRPr="00A16654">
        <w:rPr>
          <w:rStyle w:val="InlinecodeZchn"/>
        </w:rPr>
        <w:t>/{</w:t>
      </w:r>
      <w:proofErr w:type="gramEnd"/>
      <w:r w:rsidRPr="00A16654">
        <w:rPr>
          <w:rStyle w:val="InlinecodeZchn"/>
        </w:rPr>
        <w:t>identifier scheme}::{id}/services/{</w:t>
      </w:r>
      <w:proofErr w:type="spellStart"/>
      <w:r w:rsidRPr="00A16654">
        <w:rPr>
          <w:rStyle w:val="InlinecodeZchn"/>
        </w:rPr>
        <w:t>docType</w:t>
      </w:r>
      <w:proofErr w:type="spellEnd"/>
      <w:r w:rsidRPr="00A16654">
        <w:rPr>
          <w:rStyle w:val="InlinecodeZchn"/>
        </w:rPr>
        <w:t>}</w:t>
      </w:r>
      <w:r w:rsidRPr="00A16654">
        <w:t xml:space="preserve"> the slash literals MUST NOT be URL encoded.</w:t>
      </w:r>
    </w:p>
    <w:p w14:paraId="432A5051" w14:textId="77777777" w:rsidR="00095E69" w:rsidRPr="00A16654" w:rsidRDefault="00095E69" w:rsidP="00095E69">
      <w:pPr>
        <w:pStyle w:val="berschrift3"/>
      </w:pPr>
      <w:bookmarkStart w:id="54" w:name="_Toc86268555"/>
      <w:r w:rsidRPr="00A16654">
        <w:t>Using identifiers in the REST Resource URLs</w:t>
      </w:r>
      <w:bookmarkEnd w:id="54"/>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proofErr w:type="spellStart"/>
      <w:r w:rsidRPr="00A16654">
        <w:rPr>
          <w:rStyle w:val="Hervorhebung"/>
        </w:rPr>
        <w:t>ServiceGroup</w:t>
      </w:r>
      <w:proofErr w:type="spellEnd"/>
      <w:r w:rsidRPr="00A16654">
        <w:t xml:space="preserve"> and </w:t>
      </w:r>
      <w:proofErr w:type="spellStart"/>
      <w:r w:rsidRPr="00A16654">
        <w:rPr>
          <w:rStyle w:val="Hervorhebung"/>
        </w:rPr>
        <w:t>SignedServiceMetadata</w:t>
      </w:r>
      <w:proofErr w:type="spellEnd"/>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proofErr w:type="spellStart"/>
      <w:r w:rsidRPr="00A16654">
        <w:rPr>
          <w:rStyle w:val="Hervorhebung"/>
        </w:rPr>
        <w:t>ServiceGroup</w:t>
      </w:r>
      <w:proofErr w:type="spellEnd"/>
      <w:r w:rsidR="001E2A26" w:rsidRPr="00A16654">
        <w:t xml:space="preserve"> resource, the </w:t>
      </w:r>
      <w:r w:rsidR="001E2A26" w:rsidRPr="00A16654">
        <w:rPr>
          <w:rStyle w:val="InlinecodeZchn"/>
        </w:rPr>
        <w:t>{identifier scheme</w:t>
      </w:r>
      <w:proofErr w:type="gramStart"/>
      <w:r w:rsidR="001E2A26" w:rsidRPr="00A16654">
        <w:rPr>
          <w:rStyle w:val="InlinecodeZchn"/>
        </w:rPr>
        <w:t>}::</w:t>
      </w:r>
      <w:proofErr w:type="gramEnd"/>
      <w:r w:rsidR="001E2A26" w:rsidRPr="00A16654">
        <w:rPr>
          <w:rStyle w:val="InlinecodeZchn"/>
        </w:rPr>
        <w:t>{id}</w:t>
      </w:r>
      <w:r w:rsidRPr="00A16654">
        <w:t xml:space="preserve"> part follows the participant identifier format described in the “</w:t>
      </w:r>
      <w:proofErr w:type="spellStart"/>
      <w:r w:rsidRPr="00A16654">
        <w:t>ParticipantIdentifier</w:t>
      </w:r>
      <w:proofErr w:type="spellEnd"/>
      <w:r w:rsidRPr="00A16654">
        <w:t>“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w:t>
      </w:r>
      <w:proofErr w:type="spellStart"/>
      <w:r w:rsidRPr="00A16654">
        <w:rPr>
          <w:rStyle w:val="InlinecodeZchn"/>
        </w:rPr>
        <w:t>docType</w:t>
      </w:r>
      <w:proofErr w:type="spellEnd"/>
      <w:r w:rsidRPr="00A16654">
        <w:rPr>
          <w:rStyle w:val="InlinecodeZchn"/>
        </w:rPr>
        <w:t>}</w:t>
      </w:r>
      <w:r w:rsidRPr="00A16654">
        <w:t xml:space="preserve">), the </w:t>
      </w:r>
      <w:r w:rsidRPr="00A16654">
        <w:rPr>
          <w:rStyle w:val="InlinecodeZchn"/>
        </w:rPr>
        <w:t>{</w:t>
      </w:r>
      <w:proofErr w:type="spellStart"/>
      <w:r w:rsidRPr="00A16654">
        <w:rPr>
          <w:rStyle w:val="InlinecodeZchn"/>
        </w:rPr>
        <w:t>docType</w:t>
      </w:r>
      <w:proofErr w:type="spellEnd"/>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identifier scheme</w:t>
      </w:r>
      <w:proofErr w:type="gramStart"/>
      <w:r w:rsidRPr="00A16654">
        <w:rPr>
          <w:rStyle w:val="InlinecodeZchn"/>
        </w:rPr>
        <w:t>}::</w:t>
      </w:r>
      <w:proofErr w:type="gramEnd"/>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proofErr w:type="spellStart"/>
      <w:r w:rsidRPr="00A16654">
        <w:t>DocumentIdentifier</w:t>
      </w:r>
      <w:proofErr w:type="spellEnd"/>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55" w:name="_Toc86268556"/>
      <w:r w:rsidRPr="00A16654">
        <w:t>Non-normative identifier example</w:t>
      </w:r>
      <w:bookmarkEnd w:id="55"/>
    </w:p>
    <w:p w14:paraId="74BE9C11" w14:textId="77777777"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http://serviceMetadata.eu</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proofErr w:type="spellStart"/>
      <w:r w:rsidRPr="00A16654">
        <w:rPr>
          <w:rStyle w:val="Hervorhebung"/>
        </w:rPr>
        <w:t>ServiceGroup</w:t>
      </w:r>
      <w:proofErr w:type="spellEnd"/>
      <w:r w:rsidRPr="00A16654">
        <w:t xml:space="preserve"> resource: </w:t>
      </w:r>
    </w:p>
    <w:p w14:paraId="01ABFD9D" w14:textId="77777777" w:rsidR="00095E69" w:rsidRPr="00A16654" w:rsidRDefault="00095E69" w:rsidP="00095E69">
      <w:pPr>
        <w:pStyle w:val="Code"/>
      </w:pPr>
      <w:r w:rsidRPr="00A16654">
        <w:t>http://serviceMetadata.eu/busdox-a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77777777" w:rsidR="00095E69" w:rsidRPr="00A16654" w:rsidRDefault="00095E69" w:rsidP="00095E69">
      <w:pPr>
        <w:pStyle w:val="Code"/>
      </w:pPr>
      <w:r w:rsidRPr="00A16654">
        <w:t>http://serviceMetadata.eu/busdox-actorid-upis%</w:t>
      </w:r>
      <w:r w:rsidR="00B91C69" w:rsidRPr="00A16654">
        <w:t>3a%3a0010%3a5798000000001</w:t>
      </w:r>
    </w:p>
    <w:p w14:paraId="670B4BE5" w14:textId="77777777" w:rsidR="00095E69" w:rsidRPr="00A16654" w:rsidRDefault="00095E69" w:rsidP="00095E69">
      <w:r w:rsidRPr="00A16654">
        <w:t xml:space="preserve">In the case of a NES-UBL order, a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proofErr w:type="spellStart"/>
      <w:r w:rsidRPr="00A16654">
        <w:rPr>
          <w:rStyle w:val="InlinecodeZchn"/>
        </w:rPr>
        <w:t>busdox-docid-qns</w:t>
      </w:r>
      <w:proofErr w:type="spellEnd"/>
    </w:p>
    <w:p w14:paraId="3424E926" w14:textId="77777777" w:rsidR="00095E69" w:rsidRPr="00A16654" w:rsidRDefault="00095E69" w:rsidP="00095E69">
      <w:pPr>
        <w:pStyle w:val="Listenabsatz"/>
        <w:numPr>
          <w:ilvl w:val="0"/>
          <w:numId w:val="28"/>
        </w:numPr>
      </w:pPr>
      <w:r w:rsidRPr="00A16654">
        <w:t>Root namespace:</w:t>
      </w:r>
      <w:r w:rsidR="001417AE" w:rsidRPr="00A16654">
        <w:br/>
      </w:r>
      <w:proofErr w:type="gramStart"/>
      <w:r w:rsidRPr="00A16654">
        <w:rPr>
          <w:rStyle w:val="InlinecodeZchn"/>
        </w:rPr>
        <w:t>urn:oasis</w:t>
      </w:r>
      <w:proofErr w:type="gramEnd"/>
      <w:r w:rsidRPr="00A16654">
        <w:rPr>
          <w:rStyle w:val="InlinecodeZchn"/>
        </w:rPr>
        <w:t>:names:speci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lastRenderedPageBreak/>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proofErr w:type="spellStart"/>
      <w:r w:rsidRPr="00A16654">
        <w:rPr>
          <w:rStyle w:val="Hervorhebung"/>
        </w:rPr>
        <w:t>SignedServiceMetadata</w:t>
      </w:r>
      <w:proofErr w:type="spellEnd"/>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7CEEC014" w14:textId="77777777" w:rsidR="00095E69" w:rsidRPr="00A16654" w:rsidRDefault="00095E69" w:rsidP="00095E69">
      <w:pPr>
        <w:pStyle w:val="Code"/>
      </w:pPr>
      <w:r w:rsidRPr="00A16654">
        <w:t>http://serviceMetadata.eu/busdox-actorid-upis%3a%3a0010%3a5798000000001/services/busdox-docid-qns%3A%3Aurn%3Aoasis%3Anames%3Aspecification%3Aubl%3Aschema%3Axsd%3AO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56" w:name="_Toc86268557"/>
      <w:r w:rsidRPr="00A16654">
        <w:t>Implementation considerations</w:t>
      </w:r>
      <w:bookmarkEnd w:id="56"/>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57" w:name="_Toc86268558"/>
      <w:r w:rsidRPr="00A16654">
        <w:t>Referencing the SMP REST binding</w:t>
      </w:r>
      <w:bookmarkEnd w:id="57"/>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58" w:name="_Toc86268559"/>
      <w:r w:rsidRPr="00A16654">
        <w:t>Security</w:t>
      </w:r>
      <w:bookmarkEnd w:id="58"/>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59" w:name="_Toc86268560"/>
      <w:r w:rsidRPr="00A16654">
        <w:t>Message signature</w:t>
      </w:r>
      <w:bookmarkEnd w:id="59"/>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 xml:space="preserve">L signature represented via </w:t>
      </w:r>
      <w:proofErr w:type="spellStart"/>
      <w:r w:rsidR="00792214" w:rsidRPr="00A16654">
        <w:t>a</w:t>
      </w:r>
      <w:r w:rsidRPr="00A16654">
        <w:t xml:space="preserve"> </w:t>
      </w:r>
      <w:proofErr w:type="gramStart"/>
      <w:r w:rsidRPr="00A16654">
        <w:rPr>
          <w:rStyle w:val="InlinecodeZchn"/>
        </w:rPr>
        <w:t>ds</w:t>
      </w:r>
      <w:proofErr w:type="spellEnd"/>
      <w:r w:rsidRPr="00A16654">
        <w:rPr>
          <w:rStyle w:val="InlinecodeZchn"/>
        </w:rPr>
        <w:t>:Signature</w:t>
      </w:r>
      <w:proofErr w:type="gramEnd"/>
      <w:r w:rsidRPr="00A16654">
        <w:t xml:space="preserve"> element embedded in the </w:t>
      </w:r>
      <w:proofErr w:type="spellStart"/>
      <w:r w:rsidRPr="00A16654">
        <w:rPr>
          <w:rStyle w:val="InlinecodeZchn"/>
        </w:rPr>
        <w:t>SignedServiceMetadata</w:t>
      </w:r>
      <w:proofErr w:type="spellEnd"/>
      <w:r w:rsidR="00792214" w:rsidRPr="00A16654">
        <w:t xml:space="preserve"> element. The </w:t>
      </w:r>
      <w:proofErr w:type="spellStart"/>
      <w:proofErr w:type="gramStart"/>
      <w:r w:rsidR="00792214" w:rsidRPr="00A16654">
        <w:rPr>
          <w:rStyle w:val="InlinecodeZchn"/>
        </w:rPr>
        <w:t>ds:Signature</w:t>
      </w:r>
      <w:proofErr w:type="spellEnd"/>
      <w:proofErr w:type="gramEnd"/>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lastRenderedPageBreak/>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The &lt;</w:t>
      </w:r>
      <w:proofErr w:type="spellStart"/>
      <w:proofErr w:type="gramStart"/>
      <w:r w:rsidRPr="00A16654">
        <w:t>ds:KeyInfo</w:t>
      </w:r>
      <w:proofErr w:type="spellEnd"/>
      <w:proofErr w:type="gramEnd"/>
      <w:r w:rsidRPr="00A16654">
        <w:t xml:space="preserve">&gt;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7BAA0045" w:rsidR="007551F7" w:rsidRPr="00A16654" w:rsidRDefault="00792214" w:rsidP="007F3FFE">
      <w:pPr>
        <w:pStyle w:val="Listenabsatz"/>
        <w:numPr>
          <w:ilvl w:val="0"/>
          <w:numId w:val="29"/>
        </w:numPr>
      </w:pPr>
      <w:r w:rsidRPr="00A16654">
        <w:t xml:space="preserve">The </w:t>
      </w:r>
      <w:proofErr w:type="spellStart"/>
      <w:r w:rsidRPr="00A16654">
        <w:t>SignatureMethod</w:t>
      </w:r>
      <w:proofErr w:type="spellEnd"/>
      <w:r w:rsidRPr="00A16654">
        <w:t xml:space="preserve"> MUST</w:t>
      </w:r>
      <w:r w:rsidR="005647E8" w:rsidRPr="00A16654">
        <w:t xml:space="preserve"> be</w:t>
      </w:r>
      <w:r w:rsidRPr="00A16654">
        <w:br/>
      </w:r>
      <w:ins w:id="60" w:author="Philip Helger" w:date="2023-06-05T18:23:00Z">
        <w:r w:rsidR="007B5679" w:rsidRPr="007B5679">
          <w:rPr>
            <w:rStyle w:val="InlinecodeZchn"/>
          </w:rPr>
          <w:t>http://www.w3.org/2001/04/xmldsig-more#rsa-sha256</w:t>
        </w:r>
      </w:ins>
      <w:del w:id="61" w:author="Philip Helger" w:date="2023-06-05T18:23:00Z">
        <w:r w:rsidR="007551F7" w:rsidRPr="00A16654" w:rsidDel="007B5679">
          <w:rPr>
            <w:rStyle w:val="InlinecodeZchn"/>
          </w:rPr>
          <w:delText>http://www.</w:delText>
        </w:r>
        <w:r w:rsidR="007F3FFE" w:rsidRPr="00A16654" w:rsidDel="007B5679">
          <w:rPr>
            <w:rStyle w:val="InlinecodeZchn"/>
          </w:rPr>
          <w:delText>w3.org/2000/09/xmldsig#rsa-sha1</w:delText>
        </w:r>
      </w:del>
    </w:p>
    <w:p w14:paraId="2BAC103E" w14:textId="08DDAE02" w:rsidR="007551F7" w:rsidRPr="00A16654" w:rsidRDefault="007551F7" w:rsidP="007F3FFE">
      <w:pPr>
        <w:pStyle w:val="Listenabsatz"/>
        <w:numPr>
          <w:ilvl w:val="0"/>
          <w:numId w:val="29"/>
        </w:numPr>
      </w:pPr>
      <w:r w:rsidRPr="00A16654">
        <w:t xml:space="preserve">The </w:t>
      </w:r>
      <w:proofErr w:type="spellStart"/>
      <w:r w:rsidRPr="00A16654">
        <w:t>DigestMethod</w:t>
      </w:r>
      <w:proofErr w:type="spellEnd"/>
      <w:r w:rsidRPr="00A16654">
        <w:t xml:space="preserve"> MUST be</w:t>
      </w:r>
      <w:r w:rsidR="00792214" w:rsidRPr="00A16654">
        <w:br/>
      </w:r>
      <w:ins w:id="62" w:author="Philip Helger" w:date="2023-06-05T18:24:00Z">
        <w:r w:rsidR="00C01A39" w:rsidRPr="00C01A39">
          <w:rPr>
            <w:rStyle w:val="InlinecodeZchn"/>
          </w:rPr>
          <w:t>http://www.w3.org/2001/04/xmlenc#sha256</w:t>
        </w:r>
      </w:ins>
      <w:del w:id="63" w:author="Philip Helger" w:date="2023-06-05T18:24:00Z">
        <w:r w:rsidRPr="00A16654" w:rsidDel="00C01A39">
          <w:rPr>
            <w:rStyle w:val="InlinecodeZchn"/>
          </w:rPr>
          <w:delText>http://</w:delText>
        </w:r>
        <w:r w:rsidR="007F3FFE" w:rsidRPr="00A16654" w:rsidDel="00C01A39">
          <w:rPr>
            <w:rStyle w:val="InlinecodeZchn"/>
          </w:rPr>
          <w:delText>www.w3.org/2000/09/xmldsig#sha1</w:delText>
        </w:r>
      </w:del>
    </w:p>
    <w:p w14:paraId="02F7E468" w14:textId="77777777" w:rsidR="00942624" w:rsidRPr="00A16654" w:rsidRDefault="00942624" w:rsidP="00942624">
      <w:pPr>
        <w:pStyle w:val="berschrift3"/>
      </w:pPr>
      <w:bookmarkStart w:id="64" w:name="_Toc86268561"/>
      <w:r w:rsidRPr="00A16654">
        <w:t>Verifying the signature</w:t>
      </w:r>
      <w:bookmarkEnd w:id="64"/>
      <w:r w:rsidRPr="00A16654">
        <w:t xml:space="preserve"> </w:t>
      </w:r>
    </w:p>
    <w:p w14:paraId="7B022100" w14:textId="77777777"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proofErr w:type="spellStart"/>
      <w:r w:rsidR="00D737E1" w:rsidRPr="00A16654">
        <w:rPr>
          <w:rStyle w:val="InlinecodeZchn"/>
        </w:rPr>
        <w:t>ds</w:t>
      </w:r>
      <w:r w:rsidRPr="00A16654">
        <w:rPr>
          <w:rStyle w:val="InlinecodeZchn"/>
        </w:rPr>
        <w:t>Signature</w:t>
      </w:r>
      <w:proofErr w:type="spellEnd"/>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65" w:name="_Toc86268562"/>
      <w:r w:rsidRPr="00A16654">
        <w:t>Verifying the signature of the destination SMP</w:t>
      </w:r>
      <w:bookmarkEnd w:id="65"/>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66" w:name="_Toc86268563"/>
      <w:r w:rsidRPr="00A16654">
        <w:lastRenderedPageBreak/>
        <w:t>Appendix A: Schema for the REST interface</w:t>
      </w:r>
      <w:bookmarkEnd w:id="66"/>
    </w:p>
    <w:p w14:paraId="141CEC66" w14:textId="77777777" w:rsidR="00220DB6" w:rsidRPr="00A16654" w:rsidRDefault="00220DB6" w:rsidP="00220DB6">
      <w:pPr>
        <w:pStyle w:val="berschrift2"/>
      </w:pPr>
      <w:bookmarkStart w:id="67" w:name="_Toc86268564"/>
      <w:r w:rsidRPr="00A16654">
        <w:t>peppol-smp-types-v1.xsd (non-normative)</w:t>
      </w:r>
      <w:bookmarkEnd w:id="67"/>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ServiceMetadataPublishing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elementFormDefault</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xmlns:xs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xmlns:wsa</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ds:Signature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ids:DocumentIdentifier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ids:ProcessIdentifier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wsa:EndpointReference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RequireBusinessLevelSignature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xs:boolean</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MinimumAuthenticationLevel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ServiceActivationDate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ServiceExpirationDate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ServiceDescription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TechnicalContactUrl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TechnicalInformationUrl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transportProfile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CertificateUID</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xs:any</w:t>
      </w:r>
      <w:proofErr w:type="spellEnd"/>
      <w:proofErr w:type="gramEnd"/>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5723853" w14:textId="11A4D0E4"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3D6C6" w14:textId="77777777" w:rsidR="00857758" w:rsidRDefault="00857758" w:rsidP="009858FE">
      <w:r>
        <w:separator/>
      </w:r>
    </w:p>
  </w:endnote>
  <w:endnote w:type="continuationSeparator" w:id="0">
    <w:p w14:paraId="3B348E2B" w14:textId="77777777" w:rsidR="00857758" w:rsidRDefault="00857758"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B5CCD" w14:textId="77777777" w:rsidR="00857758" w:rsidRDefault="00857758" w:rsidP="009858FE">
      <w:r>
        <w:separator/>
      </w:r>
    </w:p>
  </w:footnote>
  <w:footnote w:type="continuationSeparator" w:id="0">
    <w:p w14:paraId="289DA6D7" w14:textId="77777777" w:rsidR="00857758" w:rsidRDefault="00857758"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7.25pt;height:275.9pt" o:bullet="t">
        <v:imagedata r:id="rId1" o:title=""/>
      </v:shape>
    </w:pict>
  </w:numPicBullet>
  <w:numPicBullet w:numPicBulletId="1">
    <w:pict>
      <v:shape id="_x0000_i1043" type="#_x0000_t75" style="width:310.45pt;height:275.9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Helger">
    <w15:presenceInfo w15:providerId="Windows Live" w15:userId="284618a98f3e13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744"/>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0274"/>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2005/CR-ws-addrcore-2005081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policies/PEPPOL-EDN-Policy-for-use-of-identifiers-4.1.0-2020-03-11.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hyperlink" Target="http://www.ietf.org/rfc/rfc2119.tx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sml/PEPPOL-EDN-Service-Metadata-Locator-1.2.0-2020-06-2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w3.org/TR/wsdl2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7128</Words>
  <Characters>40633</Characters>
  <Application>Microsoft Office Word</Application>
  <DocSecurity>0</DocSecurity>
  <Lines>338</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47666</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Philip Helger</cp:lastModifiedBy>
  <cp:revision>33</cp:revision>
  <cp:lastPrinted>2021-10-27T21:09:00Z</cp:lastPrinted>
  <dcterms:created xsi:type="dcterms:W3CDTF">2021-04-13T21:33:00Z</dcterms:created>
  <dcterms:modified xsi:type="dcterms:W3CDTF">2023-06-05T16:25:00Z</dcterms:modified>
</cp:coreProperties>
</file>