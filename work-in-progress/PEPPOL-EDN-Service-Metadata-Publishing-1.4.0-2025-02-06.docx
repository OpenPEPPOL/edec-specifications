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04290" w14:textId="77777777" w:rsidR="00E91975" w:rsidRPr="00A16654" w:rsidRDefault="00115A30" w:rsidP="008A0862">
      <w:bookmarkStart w:id="0" w:name="_Toc265238790"/>
      <w:r w:rsidRPr="00A16654">
        <w:rPr>
          <w:noProof/>
          <w:lang w:eastAsia="de-DE"/>
        </w:rPr>
        <w:drawing>
          <wp:inline distT="0" distB="0" distL="0" distR="0" wp14:anchorId="09E78260" wp14:editId="11815586">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14:paraId="68266441" w14:textId="77777777" w:rsidR="00E91975" w:rsidRPr="00A16654" w:rsidRDefault="00E91975" w:rsidP="008A0862"/>
    <w:p w14:paraId="23E0F891" w14:textId="77777777" w:rsidR="00E91975" w:rsidRPr="00A16654" w:rsidRDefault="00E91975" w:rsidP="006132BB"/>
    <w:p w14:paraId="08AC9C2F" w14:textId="77777777" w:rsidR="00E91975" w:rsidRPr="00A16654" w:rsidRDefault="00EE1993" w:rsidP="00E91975">
      <w:pPr>
        <w:shd w:val="clear" w:color="auto" w:fill="000000"/>
        <w:ind w:left="-142"/>
        <w:jc w:val="center"/>
        <w:rPr>
          <w:rFonts w:ascii="Arial" w:hAnsi="Arial" w:cs="Arial"/>
          <w:b/>
          <w:color w:val="FFFFFF"/>
          <w:sz w:val="48"/>
          <w:szCs w:val="48"/>
        </w:rPr>
      </w:pPr>
      <w:r w:rsidRPr="00A16654">
        <w:rPr>
          <w:rFonts w:ascii="Arial" w:hAnsi="Arial" w:cs="Arial"/>
          <w:b/>
          <w:color w:val="FFFFFF"/>
          <w:sz w:val="48"/>
          <w:szCs w:val="48"/>
        </w:rPr>
        <w:t>Specification</w:t>
      </w:r>
    </w:p>
    <w:p w14:paraId="60F071D1" w14:textId="77777777" w:rsidR="00E91975" w:rsidRPr="00A16654" w:rsidRDefault="00E91975" w:rsidP="006132BB">
      <w:bookmarkStart w:id="1" w:name="_Toc274897532"/>
      <w:bookmarkStart w:id="2" w:name="_Toc274906476"/>
      <w:bookmarkStart w:id="3" w:name="_Toc274906523"/>
      <w:bookmarkStart w:id="4" w:name="_Toc274908781"/>
    </w:p>
    <w:p w14:paraId="034B485B" w14:textId="77777777" w:rsidR="00E91975" w:rsidRPr="00A16654" w:rsidRDefault="00913E37" w:rsidP="006132BB">
      <w:r w:rsidRPr="00A16654">
        <w:rPr>
          <w:noProof/>
          <w:lang w:eastAsia="de-DE"/>
        </w:rPr>
        <w:drawing>
          <wp:anchor distT="0" distB="0" distL="114300" distR="114300" simplePos="0" relativeHeight="251657216" behindDoc="0" locked="0" layoutInCell="1" allowOverlap="1" wp14:anchorId="29BAB572" wp14:editId="7ACF9FFE">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bookmarkEnd w:id="1"/>
    <w:bookmarkEnd w:id="2"/>
    <w:bookmarkEnd w:id="3"/>
    <w:bookmarkEnd w:id="4"/>
    <w:p w14:paraId="6839C9FF" w14:textId="54C6F1AA" w:rsidR="00D92121" w:rsidRPr="00A16654" w:rsidRDefault="00D92121" w:rsidP="00D92121">
      <w:pPr>
        <w:pBdr>
          <w:bottom w:val="single" w:sz="4" w:space="1" w:color="auto"/>
        </w:pBdr>
        <w:ind w:left="1985" w:right="-2"/>
        <w:jc w:val="center"/>
        <w:rPr>
          <w:rFonts w:ascii="Arial" w:hAnsi="Arial" w:cs="Arial"/>
          <w:b/>
          <w:bCs/>
          <w:sz w:val="32"/>
          <w:szCs w:val="28"/>
        </w:rPr>
      </w:pPr>
      <w:r w:rsidRPr="00A16654">
        <w:rPr>
          <w:rFonts w:ascii="Arial" w:hAnsi="Arial" w:cs="Arial"/>
          <w:b/>
          <w:bCs/>
          <w:sz w:val="32"/>
          <w:szCs w:val="28"/>
        </w:rPr>
        <w:t>OpenPeppol AISBL</w:t>
      </w:r>
    </w:p>
    <w:p w14:paraId="0C073B51" w14:textId="77777777" w:rsidR="00D92121" w:rsidRPr="00A16654" w:rsidRDefault="00D92121" w:rsidP="00D92121">
      <w:pPr>
        <w:pBdr>
          <w:bottom w:val="single" w:sz="4" w:space="1" w:color="auto"/>
        </w:pBdr>
        <w:ind w:left="1985" w:right="-2"/>
        <w:jc w:val="center"/>
        <w:rPr>
          <w:rFonts w:ascii="Arial" w:hAnsi="Arial" w:cs="Arial"/>
          <w:b/>
        </w:rPr>
      </w:pPr>
    </w:p>
    <w:p w14:paraId="0C7B59B0" w14:textId="77777777" w:rsidR="00D92121" w:rsidRPr="00A16654" w:rsidRDefault="00D92121" w:rsidP="00D92121">
      <w:pPr>
        <w:pBdr>
          <w:bottom w:val="single" w:sz="4" w:space="1" w:color="auto"/>
        </w:pBdr>
        <w:ind w:left="1985" w:right="-2"/>
        <w:jc w:val="center"/>
        <w:rPr>
          <w:rFonts w:ascii="Arial" w:hAnsi="Arial" w:cs="Arial"/>
          <w:b/>
        </w:rPr>
      </w:pPr>
    </w:p>
    <w:p w14:paraId="732C5E72" w14:textId="77777777" w:rsidR="00D92121" w:rsidRPr="00A16654" w:rsidRDefault="00D92121" w:rsidP="00D92121">
      <w:pPr>
        <w:ind w:left="1985" w:right="-2"/>
        <w:jc w:val="center"/>
        <w:rPr>
          <w:rFonts w:ascii="Arial" w:hAnsi="Arial" w:cs="Arial"/>
          <w:b/>
        </w:rPr>
      </w:pPr>
    </w:p>
    <w:p w14:paraId="08302D62" w14:textId="735DF980" w:rsidR="00D92121" w:rsidRPr="00A16654" w:rsidRDefault="00D92121" w:rsidP="00D92121">
      <w:pPr>
        <w:ind w:left="1985" w:right="-2"/>
        <w:jc w:val="center"/>
        <w:rPr>
          <w:rFonts w:ascii="Arial" w:hAnsi="Arial" w:cs="Arial"/>
          <w:b/>
          <w:sz w:val="28"/>
        </w:rPr>
      </w:pPr>
      <w:r w:rsidRPr="00A16654">
        <w:rPr>
          <w:rFonts w:ascii="Arial" w:hAnsi="Arial" w:cs="Arial"/>
          <w:b/>
          <w:sz w:val="28"/>
        </w:rPr>
        <w:t>Peppol Transport Infrastructure</w:t>
      </w:r>
    </w:p>
    <w:p w14:paraId="3B49C6B8" w14:textId="77777777" w:rsidR="00D92121" w:rsidRPr="00A16654" w:rsidRDefault="00D92121" w:rsidP="00D92121">
      <w:pPr>
        <w:ind w:left="1985" w:right="-2"/>
        <w:jc w:val="center"/>
        <w:rPr>
          <w:rFonts w:ascii="Arial" w:hAnsi="Arial" w:cs="Arial"/>
          <w:b/>
          <w:sz w:val="28"/>
        </w:rPr>
      </w:pPr>
      <w:r w:rsidRPr="00A16654">
        <w:rPr>
          <w:rFonts w:ascii="Arial" w:hAnsi="Arial" w:cs="Arial"/>
          <w:b/>
          <w:sz w:val="28"/>
        </w:rPr>
        <w:t>ICT - Models</w:t>
      </w:r>
    </w:p>
    <w:p w14:paraId="18594A93" w14:textId="0218556A" w:rsidR="00D92121" w:rsidRPr="00A16654" w:rsidRDefault="00D92121" w:rsidP="00D92121">
      <w:pPr>
        <w:ind w:left="1985" w:right="-2"/>
        <w:jc w:val="center"/>
        <w:rPr>
          <w:rFonts w:ascii="Arial" w:hAnsi="Arial" w:cs="Arial"/>
          <w:b/>
        </w:rPr>
      </w:pPr>
    </w:p>
    <w:p w14:paraId="7A917F5F" w14:textId="77777777" w:rsidR="00D92121" w:rsidRPr="00A16654" w:rsidRDefault="00D92121" w:rsidP="00D92121">
      <w:pPr>
        <w:ind w:left="1985" w:right="-2"/>
        <w:jc w:val="center"/>
        <w:rPr>
          <w:rFonts w:ascii="Arial" w:hAnsi="Arial" w:cs="Arial"/>
          <w:b/>
        </w:rPr>
      </w:pPr>
    </w:p>
    <w:p w14:paraId="625E04C8" w14:textId="621FC307" w:rsidR="00D92121" w:rsidRPr="00A16654" w:rsidRDefault="00D92121" w:rsidP="00D92121">
      <w:pPr>
        <w:suppressAutoHyphens/>
        <w:ind w:left="1985" w:right="-2"/>
        <w:jc w:val="center"/>
        <w:rPr>
          <w:rFonts w:ascii="Arial" w:hAnsi="Arial" w:cs="Arial"/>
          <w:b/>
          <w:sz w:val="28"/>
        </w:rPr>
      </w:pPr>
      <w:r w:rsidRPr="00A16654">
        <w:rPr>
          <w:rFonts w:ascii="Arial" w:hAnsi="Arial" w:cs="Arial"/>
          <w:b/>
          <w:sz w:val="36"/>
          <w:szCs w:val="36"/>
        </w:rPr>
        <w:t>Service Metadata Publishing (SMP)</w:t>
      </w:r>
    </w:p>
    <w:p w14:paraId="4BEA5D6C" w14:textId="77777777" w:rsidR="00D92121" w:rsidRPr="00A16654" w:rsidRDefault="00D92121" w:rsidP="00D92121">
      <w:pPr>
        <w:ind w:left="1985" w:right="-2"/>
        <w:rPr>
          <w:rFonts w:ascii="Arial" w:hAnsi="Arial" w:cs="Arial"/>
          <w:b/>
        </w:rPr>
      </w:pPr>
    </w:p>
    <w:p w14:paraId="790EE03B" w14:textId="77777777" w:rsidR="00D92121" w:rsidRPr="00A16654" w:rsidRDefault="00D92121" w:rsidP="00D92121">
      <w:pPr>
        <w:ind w:left="1985" w:right="-2"/>
        <w:rPr>
          <w:rFonts w:ascii="Arial" w:hAnsi="Arial" w:cs="Arial"/>
          <w:b/>
        </w:rPr>
      </w:pPr>
    </w:p>
    <w:p w14:paraId="4ABD3C22" w14:textId="08CF7357" w:rsidR="00D92121" w:rsidRPr="00A16654" w:rsidRDefault="00D92121" w:rsidP="00D92121">
      <w:pPr>
        <w:ind w:left="1985" w:right="-2"/>
        <w:rPr>
          <w:rFonts w:ascii="Arial" w:hAnsi="Arial" w:cs="Arial"/>
          <w:b/>
        </w:rPr>
      </w:pPr>
      <w:r w:rsidRPr="00A16654">
        <w:rPr>
          <w:rFonts w:ascii="Arial" w:hAnsi="Arial" w:cs="Arial"/>
          <w:b/>
        </w:rPr>
        <w:t>Version: 1.</w:t>
      </w:r>
      <w:r w:rsidR="003857F6">
        <w:rPr>
          <w:rFonts w:ascii="Arial" w:hAnsi="Arial" w:cs="Arial"/>
          <w:b/>
        </w:rPr>
        <w:t>4</w:t>
      </w:r>
      <w:r w:rsidRPr="00A16654">
        <w:rPr>
          <w:rFonts w:ascii="Arial" w:hAnsi="Arial" w:cs="Arial"/>
          <w:b/>
        </w:rPr>
        <w:t>.0</w:t>
      </w:r>
    </w:p>
    <w:p w14:paraId="58B8B233" w14:textId="4D33CCAF" w:rsidR="00D92121" w:rsidRPr="00A16654" w:rsidRDefault="00D92121" w:rsidP="00D92121">
      <w:pPr>
        <w:ind w:left="1985" w:right="-2"/>
        <w:rPr>
          <w:rFonts w:ascii="Arial" w:hAnsi="Arial" w:cs="Arial"/>
          <w:b/>
        </w:rPr>
      </w:pPr>
      <w:r w:rsidRPr="00A16654">
        <w:rPr>
          <w:rFonts w:ascii="Arial" w:hAnsi="Arial" w:cs="Arial"/>
          <w:b/>
        </w:rPr>
        <w:t xml:space="preserve">Status: </w:t>
      </w:r>
      <w:r w:rsidR="005B7148">
        <w:rPr>
          <w:rFonts w:ascii="Arial" w:hAnsi="Arial" w:cs="Arial"/>
          <w:b/>
        </w:rPr>
        <w:t>Published</w:t>
      </w:r>
    </w:p>
    <w:p w14:paraId="4099442A" w14:textId="77777777" w:rsidR="00D92121" w:rsidRPr="00A16654" w:rsidRDefault="00D92121" w:rsidP="00D92121">
      <w:pPr>
        <w:pBdr>
          <w:bottom w:val="single" w:sz="4" w:space="1" w:color="auto"/>
        </w:pBdr>
        <w:ind w:left="1985" w:right="-2"/>
        <w:rPr>
          <w:rFonts w:ascii="Arial" w:hAnsi="Arial" w:cs="Arial"/>
          <w:b/>
        </w:rPr>
      </w:pPr>
    </w:p>
    <w:p w14:paraId="52D8DFD7" w14:textId="77777777" w:rsidR="00D92121" w:rsidRPr="00A16654" w:rsidRDefault="00D92121" w:rsidP="00D92121">
      <w:pPr>
        <w:ind w:left="1985" w:right="-2"/>
        <w:rPr>
          <w:rFonts w:ascii="Arial" w:hAnsi="Arial" w:cs="Arial"/>
          <w:b/>
        </w:rPr>
      </w:pPr>
    </w:p>
    <w:p w14:paraId="65101A1D" w14:textId="77777777" w:rsidR="00D92121" w:rsidRPr="00A16654" w:rsidRDefault="00D92121" w:rsidP="00D92121">
      <w:pPr>
        <w:ind w:left="1985" w:right="-2"/>
        <w:rPr>
          <w:rFonts w:ascii="Arial" w:hAnsi="Arial" w:cs="Arial"/>
          <w:b/>
        </w:rPr>
      </w:pPr>
      <w:r w:rsidRPr="00A16654">
        <w:rPr>
          <w:rFonts w:ascii="Arial" w:hAnsi="Arial" w:cs="Arial"/>
          <w:b/>
        </w:rPr>
        <w:t xml:space="preserve">Editors: </w:t>
      </w:r>
    </w:p>
    <w:p w14:paraId="35C6B0AA" w14:textId="77777777" w:rsidR="00D92121" w:rsidRPr="00A16654" w:rsidRDefault="00D92121" w:rsidP="00D92121">
      <w:pPr>
        <w:ind w:left="1985" w:right="-2"/>
        <w:rPr>
          <w:rFonts w:ascii="Arial" w:hAnsi="Arial" w:cs="Arial"/>
          <w:b/>
        </w:rPr>
      </w:pPr>
      <w:r w:rsidRPr="00A16654">
        <w:rPr>
          <w:rFonts w:ascii="Arial" w:hAnsi="Arial" w:cs="Arial"/>
          <w:b/>
        </w:rPr>
        <w:tab/>
        <w:t>Gert Sylvest (NITA/Avanade)</w:t>
      </w:r>
      <w:r w:rsidRPr="00A16654">
        <w:rPr>
          <w:rFonts w:ascii="Arial" w:hAnsi="Arial" w:cs="Arial"/>
          <w:b/>
        </w:rPr>
        <w:br/>
      </w:r>
      <w:r w:rsidRPr="00A16654">
        <w:rPr>
          <w:rFonts w:ascii="Arial" w:hAnsi="Arial" w:cs="Arial"/>
          <w:b/>
        </w:rPr>
        <w:tab/>
        <w:t>Jens Jakob Andersen (NITA)</w:t>
      </w:r>
      <w:r w:rsidRPr="00A16654">
        <w:rPr>
          <w:rFonts w:ascii="Arial" w:hAnsi="Arial" w:cs="Arial"/>
          <w:b/>
        </w:rPr>
        <w:br/>
      </w:r>
      <w:r w:rsidRPr="00A16654">
        <w:rPr>
          <w:rFonts w:ascii="Arial" w:hAnsi="Arial" w:cs="Arial"/>
          <w:b/>
        </w:rPr>
        <w:tab/>
        <w:t>Klaus Vilstrup Pedersen (DIFI)</w:t>
      </w:r>
      <w:r w:rsidRPr="00A16654">
        <w:rPr>
          <w:rFonts w:ascii="Arial" w:hAnsi="Arial" w:cs="Arial"/>
          <w:b/>
        </w:rPr>
        <w:br/>
      </w:r>
      <w:r w:rsidRPr="00A16654">
        <w:rPr>
          <w:rFonts w:ascii="Arial" w:hAnsi="Arial" w:cs="Arial"/>
          <w:b/>
        </w:rPr>
        <w:tab/>
        <w:t>Mikkel Hippe Brun (NITA)</w:t>
      </w:r>
      <w:r w:rsidRPr="00A16654">
        <w:rPr>
          <w:rFonts w:ascii="Arial" w:hAnsi="Arial" w:cs="Arial"/>
          <w:b/>
        </w:rPr>
        <w:br/>
      </w:r>
      <w:r w:rsidRPr="00A16654">
        <w:rPr>
          <w:rFonts w:ascii="Arial" w:hAnsi="Arial" w:cs="Arial"/>
          <w:b/>
        </w:rPr>
        <w:tab/>
        <w:t>Paul Fremantle (NITA/WSO2)</w:t>
      </w:r>
    </w:p>
    <w:p w14:paraId="2EECD7A2" w14:textId="35012C7B" w:rsidR="00E91975" w:rsidRPr="00A16654" w:rsidRDefault="00E91975" w:rsidP="006132BB"/>
    <w:p w14:paraId="09143B76" w14:textId="77777777" w:rsidR="00D92121" w:rsidRPr="00A16654" w:rsidRDefault="00D92121" w:rsidP="006132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7946"/>
        <w:gridCol w:w="498"/>
      </w:tblGrid>
      <w:tr w:rsidR="00E91975" w:rsidRPr="00A16654" w14:paraId="14AC7724" w14:textId="77777777" w:rsidTr="00D92121">
        <w:tc>
          <w:tcPr>
            <w:tcW w:w="5000" w:type="pct"/>
            <w:gridSpan w:val="3"/>
          </w:tcPr>
          <w:p w14:paraId="4F193253"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Project co-funded by the European Commission within the ICT Policy Support Programme</w:t>
            </w:r>
          </w:p>
        </w:tc>
      </w:tr>
      <w:tr w:rsidR="00E91975" w:rsidRPr="00A16654" w14:paraId="7AED84B5" w14:textId="77777777" w:rsidTr="00D92121">
        <w:tc>
          <w:tcPr>
            <w:tcW w:w="5000" w:type="pct"/>
            <w:gridSpan w:val="3"/>
          </w:tcPr>
          <w:p w14:paraId="37636384" w14:textId="77777777" w:rsidR="00E91975" w:rsidRPr="00A16654" w:rsidRDefault="00E91975" w:rsidP="0047482D">
            <w:pPr>
              <w:spacing w:before="40" w:after="40"/>
              <w:jc w:val="center"/>
              <w:rPr>
                <w:rFonts w:ascii="Arial" w:hAnsi="Arial" w:cs="Arial"/>
                <w:b/>
                <w:sz w:val="16"/>
                <w:szCs w:val="16"/>
              </w:rPr>
            </w:pPr>
            <w:r w:rsidRPr="00A16654">
              <w:rPr>
                <w:rFonts w:ascii="Arial" w:hAnsi="Arial" w:cs="Arial"/>
                <w:b/>
                <w:sz w:val="16"/>
                <w:szCs w:val="16"/>
              </w:rPr>
              <w:t>Dissemination Level</w:t>
            </w:r>
          </w:p>
        </w:tc>
      </w:tr>
      <w:tr w:rsidR="00E91975" w:rsidRPr="00A16654" w14:paraId="07D31653" w14:textId="77777777" w:rsidTr="00D92121">
        <w:tc>
          <w:tcPr>
            <w:tcW w:w="340" w:type="pct"/>
          </w:tcPr>
          <w:p w14:paraId="05091815"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w:t>
            </w:r>
          </w:p>
        </w:tc>
        <w:tc>
          <w:tcPr>
            <w:tcW w:w="4385" w:type="pct"/>
          </w:tcPr>
          <w:p w14:paraId="48ED88B6"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Public</w:t>
            </w:r>
          </w:p>
        </w:tc>
        <w:tc>
          <w:tcPr>
            <w:tcW w:w="275" w:type="pct"/>
          </w:tcPr>
          <w:p w14:paraId="5BA298F7"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X</w:t>
            </w:r>
          </w:p>
        </w:tc>
      </w:tr>
      <w:tr w:rsidR="00E91975" w:rsidRPr="00A16654" w14:paraId="5EDF1295" w14:textId="77777777" w:rsidTr="00D92121">
        <w:tc>
          <w:tcPr>
            <w:tcW w:w="340" w:type="pct"/>
          </w:tcPr>
          <w:p w14:paraId="480C12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w:t>
            </w:r>
          </w:p>
        </w:tc>
        <w:tc>
          <w:tcPr>
            <w:tcW w:w="4385" w:type="pct"/>
          </w:tcPr>
          <w:p w14:paraId="122B696B" w14:textId="77777777" w:rsidR="00E91975" w:rsidRPr="00A16654" w:rsidRDefault="00E91975" w:rsidP="0047482D">
            <w:pPr>
              <w:spacing w:before="40" w:after="40"/>
              <w:rPr>
                <w:rFonts w:ascii="Arial" w:hAnsi="Arial" w:cs="Arial"/>
                <w:b/>
                <w:sz w:val="16"/>
                <w:szCs w:val="16"/>
              </w:rPr>
            </w:pPr>
            <w:r w:rsidRPr="00A16654">
              <w:rPr>
                <w:rFonts w:ascii="Arial" w:hAnsi="Arial" w:cs="Arial"/>
                <w:b/>
                <w:sz w:val="16"/>
                <w:szCs w:val="16"/>
              </w:rPr>
              <w:t>Confidential, only for members of the consortium and the Commission Services</w:t>
            </w:r>
          </w:p>
        </w:tc>
        <w:tc>
          <w:tcPr>
            <w:tcW w:w="275" w:type="pct"/>
          </w:tcPr>
          <w:p w14:paraId="2677D97B" w14:textId="77777777" w:rsidR="00E91975" w:rsidRPr="00A16654" w:rsidRDefault="00E91975" w:rsidP="0047482D">
            <w:pPr>
              <w:spacing w:before="40" w:after="40"/>
              <w:rPr>
                <w:rFonts w:ascii="Arial" w:hAnsi="Arial" w:cs="Arial"/>
                <w:b/>
                <w:sz w:val="16"/>
                <w:szCs w:val="16"/>
              </w:rPr>
            </w:pPr>
          </w:p>
        </w:tc>
      </w:tr>
    </w:tbl>
    <w:p w14:paraId="2ED8C23C" w14:textId="77777777" w:rsidR="00E91975" w:rsidRPr="00A16654" w:rsidRDefault="00E91975" w:rsidP="00E91975">
      <w:pPr>
        <w:tabs>
          <w:tab w:val="left" w:pos="360"/>
        </w:tabs>
        <w:rPr>
          <w:rFonts w:cs="Arial"/>
          <w:b/>
          <w:sz w:val="32"/>
          <w:szCs w:val="32"/>
        </w:rPr>
      </w:pPr>
      <w:r w:rsidRPr="00A16654">
        <w:rPr>
          <w:rFonts w:cs="Arial"/>
          <w:b/>
          <w:sz w:val="32"/>
          <w:szCs w:val="32"/>
        </w:rPr>
        <w:br w:type="page"/>
      </w:r>
      <w:r w:rsidRPr="00A16654">
        <w:rPr>
          <w:rFonts w:cs="Arial"/>
          <w:b/>
          <w:sz w:val="32"/>
          <w:szCs w:val="32"/>
        </w:rPr>
        <w:lastRenderedPageBreak/>
        <w:t>Revision History</w:t>
      </w:r>
    </w:p>
    <w:tbl>
      <w:tblPr>
        <w:tblStyle w:val="HelleListe-Akzent11"/>
        <w:tblW w:w="0" w:type="auto"/>
        <w:tblLook w:val="0020" w:firstRow="1" w:lastRow="0" w:firstColumn="0" w:lastColumn="0" w:noHBand="0" w:noVBand="0"/>
      </w:tblPr>
      <w:tblGrid>
        <w:gridCol w:w="914"/>
        <w:gridCol w:w="1601"/>
        <w:gridCol w:w="4846"/>
        <w:gridCol w:w="1689"/>
      </w:tblGrid>
      <w:tr w:rsidR="00514984" w:rsidRPr="00A16654" w14:paraId="246233C8" w14:textId="77777777" w:rsidTr="00184E35">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CA0450C" w14:textId="77777777" w:rsidR="00514984" w:rsidRPr="00A16654" w:rsidRDefault="00514984" w:rsidP="0005230D">
            <w:r w:rsidRPr="00A16654">
              <w:t>Version</w:t>
            </w:r>
          </w:p>
        </w:tc>
        <w:tc>
          <w:tcPr>
            <w:tcW w:w="1601" w:type="dxa"/>
          </w:tcPr>
          <w:p w14:paraId="3B85C19D" w14:textId="77777777" w:rsidR="00514984" w:rsidRPr="00A16654" w:rsidRDefault="00514984" w:rsidP="0005230D">
            <w:pPr>
              <w:cnfStyle w:val="100000000000" w:firstRow="1" w:lastRow="0" w:firstColumn="0" w:lastColumn="0" w:oddVBand="0" w:evenVBand="0" w:oddHBand="0" w:evenHBand="0" w:firstRowFirstColumn="0" w:firstRowLastColumn="0" w:lastRowFirstColumn="0" w:lastRowLastColumn="0"/>
            </w:pPr>
            <w:r w:rsidRPr="00A16654">
              <w:t>Date</w:t>
            </w:r>
          </w:p>
        </w:tc>
        <w:tc>
          <w:tcPr>
            <w:cnfStyle w:val="000010000000" w:firstRow="0" w:lastRow="0" w:firstColumn="0" w:lastColumn="0" w:oddVBand="1" w:evenVBand="0" w:oddHBand="0" w:evenHBand="0" w:firstRowFirstColumn="0" w:firstRowLastColumn="0" w:lastRowFirstColumn="0" w:lastRowLastColumn="0"/>
            <w:tcW w:w="4846" w:type="dxa"/>
          </w:tcPr>
          <w:p w14:paraId="15617F3A" w14:textId="77777777" w:rsidR="00514984" w:rsidRPr="00A16654" w:rsidRDefault="00514984" w:rsidP="0005230D">
            <w:r w:rsidRPr="00A16654">
              <w:t>Description of changes</w:t>
            </w:r>
          </w:p>
        </w:tc>
        <w:tc>
          <w:tcPr>
            <w:tcW w:w="0" w:type="auto"/>
          </w:tcPr>
          <w:p w14:paraId="585A89B8" w14:textId="77777777" w:rsidR="00E17B9D" w:rsidRPr="00A16654" w:rsidRDefault="0082531F" w:rsidP="0005230D">
            <w:pPr>
              <w:cnfStyle w:val="100000000000" w:firstRow="1" w:lastRow="0" w:firstColumn="0" w:lastColumn="0" w:oddVBand="0" w:evenVBand="0" w:oddHBand="0" w:evenHBand="0" w:firstRowFirstColumn="0" w:firstRowLastColumn="0" w:lastRowFirstColumn="0" w:lastRowLastColumn="0"/>
            </w:pPr>
            <w:r w:rsidRPr="00A16654">
              <w:t>Author</w:t>
            </w:r>
          </w:p>
        </w:tc>
      </w:tr>
      <w:tr w:rsidR="00FE0D87" w:rsidRPr="00A16654" w14:paraId="47E1C966" w14:textId="77777777" w:rsidTr="00184E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669549F" w14:textId="77777777" w:rsidR="00FE0D87" w:rsidRPr="00A16654" w:rsidRDefault="0082531F" w:rsidP="0005230D">
            <w:r w:rsidRPr="00A16654">
              <w:t>1</w:t>
            </w:r>
            <w:r w:rsidR="00E52C91" w:rsidRPr="00A16654">
              <w:t>.</w:t>
            </w:r>
            <w:r w:rsidRPr="00A16654">
              <w:t>0.</w:t>
            </w:r>
            <w:r w:rsidR="00E52C91" w:rsidRPr="00A16654">
              <w:t>0</w:t>
            </w:r>
          </w:p>
        </w:tc>
        <w:tc>
          <w:tcPr>
            <w:tcW w:w="1601" w:type="dxa"/>
          </w:tcPr>
          <w:p w14:paraId="71E05736" w14:textId="77777777" w:rsidR="00543A39" w:rsidRPr="00A16654" w:rsidRDefault="00AC5DA8" w:rsidP="0005230D">
            <w:pPr>
              <w:cnfStyle w:val="000000100000" w:firstRow="0" w:lastRow="0" w:firstColumn="0" w:lastColumn="0" w:oddVBand="0" w:evenVBand="0" w:oddHBand="1" w:evenHBand="0" w:firstRowFirstColumn="0" w:firstRowLastColumn="0" w:lastRowFirstColumn="0" w:lastRowLastColumn="0"/>
            </w:pPr>
            <w:r w:rsidRPr="00A16654">
              <w:t>201</w:t>
            </w:r>
            <w:r w:rsidR="0082531F" w:rsidRPr="00A16654">
              <w:t>0</w:t>
            </w:r>
            <w:r w:rsidRPr="00A16654">
              <w:t>-02</w:t>
            </w:r>
            <w:r w:rsidR="00543A39" w:rsidRPr="00A16654">
              <w:t>-</w:t>
            </w:r>
            <w:r w:rsidR="0082531F" w:rsidRPr="00A16654">
              <w:t>15</w:t>
            </w:r>
          </w:p>
        </w:tc>
        <w:tc>
          <w:tcPr>
            <w:cnfStyle w:val="000010000000" w:firstRow="0" w:lastRow="0" w:firstColumn="0" w:lastColumn="0" w:oddVBand="1" w:evenVBand="0" w:oddHBand="0" w:evenHBand="0" w:firstRowFirstColumn="0" w:firstRowLastColumn="0" w:lastRowFirstColumn="0" w:lastRowLastColumn="0"/>
            <w:tcW w:w="4846" w:type="dxa"/>
          </w:tcPr>
          <w:p w14:paraId="467EB1B2" w14:textId="77777777" w:rsidR="00AC5DA8" w:rsidRPr="00A16654" w:rsidRDefault="0082531F" w:rsidP="0005230D">
            <w:r w:rsidRPr="00A16654">
              <w:t>First version (pending EC approval)</w:t>
            </w:r>
          </w:p>
        </w:tc>
        <w:tc>
          <w:tcPr>
            <w:tcW w:w="0" w:type="auto"/>
          </w:tcPr>
          <w:p w14:paraId="0573D5E8" w14:textId="77777777" w:rsidR="00543A39"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Mikkel Hippe Brun, NITA</w:t>
            </w:r>
          </w:p>
        </w:tc>
      </w:tr>
      <w:tr w:rsidR="00840E57" w:rsidRPr="00A16654" w14:paraId="609884C9" w14:textId="77777777" w:rsidTr="00184E35">
        <w:tc>
          <w:tcPr>
            <w:cnfStyle w:val="000010000000" w:firstRow="0" w:lastRow="0" w:firstColumn="0" w:lastColumn="0" w:oddVBand="1" w:evenVBand="0" w:oddHBand="0" w:evenHBand="0" w:firstRowFirstColumn="0" w:firstRowLastColumn="0" w:lastRowFirstColumn="0" w:lastRowLastColumn="0"/>
            <w:tcW w:w="0" w:type="auto"/>
          </w:tcPr>
          <w:p w14:paraId="3BF816A9" w14:textId="77777777" w:rsidR="00840E57" w:rsidRPr="00A16654" w:rsidRDefault="0082531F" w:rsidP="0005230D">
            <w:r w:rsidRPr="00A16654">
              <w:t>1.0.1</w:t>
            </w:r>
          </w:p>
        </w:tc>
        <w:tc>
          <w:tcPr>
            <w:tcW w:w="1601" w:type="dxa"/>
          </w:tcPr>
          <w:p w14:paraId="378A2B9C" w14:textId="77777777" w:rsidR="00840E57" w:rsidRPr="00A16654" w:rsidRDefault="00840E57" w:rsidP="0005230D">
            <w:pPr>
              <w:cnfStyle w:val="000000000000" w:firstRow="0" w:lastRow="0" w:firstColumn="0" w:lastColumn="0" w:oddVBand="0" w:evenVBand="0" w:oddHBand="0" w:evenHBand="0" w:firstRowFirstColumn="0" w:firstRowLastColumn="0" w:lastRowFirstColumn="0" w:lastRowLastColumn="0"/>
            </w:pPr>
            <w:r w:rsidRPr="00A16654">
              <w:t>201</w:t>
            </w:r>
            <w:r w:rsidR="0082531F" w:rsidRPr="00A16654">
              <w:t>0</w:t>
            </w:r>
            <w:r w:rsidRPr="00A16654">
              <w:t>-</w:t>
            </w:r>
            <w:r w:rsidR="0082531F" w:rsidRPr="00A16654">
              <w:t>10</w:t>
            </w:r>
            <w:r w:rsidRPr="00A16654">
              <w:t>-</w:t>
            </w:r>
            <w:r w:rsidR="0082531F" w:rsidRPr="00A16654">
              <w:t>01</w:t>
            </w:r>
          </w:p>
        </w:tc>
        <w:tc>
          <w:tcPr>
            <w:cnfStyle w:val="000010000000" w:firstRow="0" w:lastRow="0" w:firstColumn="0" w:lastColumn="0" w:oddVBand="1" w:evenVBand="0" w:oddHBand="0" w:evenHBand="0" w:firstRowFirstColumn="0" w:firstRowLastColumn="0" w:lastRowFirstColumn="0" w:lastRowLastColumn="0"/>
            <w:tcW w:w="4846" w:type="dxa"/>
          </w:tcPr>
          <w:p w14:paraId="4AB7CDD2" w14:textId="77777777" w:rsidR="00840E57" w:rsidRPr="00A16654" w:rsidRDefault="0082531F" w:rsidP="0005230D">
            <w:r w:rsidRPr="00A16654">
              <w:t>EC approved</w:t>
            </w:r>
          </w:p>
        </w:tc>
        <w:tc>
          <w:tcPr>
            <w:tcW w:w="0" w:type="auto"/>
          </w:tcPr>
          <w:p w14:paraId="085FDC71" w14:textId="77777777" w:rsidR="00840E57"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Klaus Vilstrup Pedersen, DIFI</w:t>
            </w:r>
          </w:p>
        </w:tc>
      </w:tr>
      <w:tr w:rsidR="00B56755" w:rsidRPr="00A16654" w14:paraId="36171226" w14:textId="77777777" w:rsidTr="00184E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2AF387" w14:textId="77777777" w:rsidR="00B56755" w:rsidRPr="00A16654" w:rsidRDefault="0082531F" w:rsidP="0005230D">
            <w:r w:rsidRPr="00A16654">
              <w:t>1.1.0</w:t>
            </w:r>
          </w:p>
        </w:tc>
        <w:tc>
          <w:tcPr>
            <w:tcW w:w="1601" w:type="dxa"/>
          </w:tcPr>
          <w:p w14:paraId="48CD5A15"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2012-08-15</w:t>
            </w:r>
          </w:p>
        </w:tc>
        <w:tc>
          <w:tcPr>
            <w:cnfStyle w:val="000010000000" w:firstRow="0" w:lastRow="0" w:firstColumn="0" w:lastColumn="0" w:oddVBand="1" w:evenVBand="0" w:oddHBand="0" w:evenHBand="0" w:firstRowFirstColumn="0" w:firstRowLastColumn="0" w:lastRowFirstColumn="0" w:lastRowLastColumn="0"/>
            <w:tcW w:w="4846" w:type="dxa"/>
          </w:tcPr>
          <w:p w14:paraId="0905C1E2" w14:textId="77777777" w:rsidR="00B56755" w:rsidRPr="00A16654" w:rsidRDefault="0082531F" w:rsidP="0005230D">
            <w:r w:rsidRPr="00A16654">
              <w:t>Make room for alternative Transport Protocols e.g. AS2</w:t>
            </w:r>
          </w:p>
        </w:tc>
        <w:tc>
          <w:tcPr>
            <w:tcW w:w="0" w:type="auto"/>
          </w:tcPr>
          <w:p w14:paraId="3CEB9DF2" w14:textId="77777777" w:rsidR="00B56755" w:rsidRPr="00A16654" w:rsidRDefault="0082531F" w:rsidP="0005230D">
            <w:pPr>
              <w:cnfStyle w:val="000000100000" w:firstRow="0" w:lastRow="0" w:firstColumn="0" w:lastColumn="0" w:oddVBand="0" w:evenVBand="0" w:oddHBand="1" w:evenHBand="0" w:firstRowFirstColumn="0" w:firstRowLastColumn="0" w:lastRowFirstColumn="0" w:lastRowLastColumn="0"/>
            </w:pPr>
            <w:r w:rsidRPr="00A16654">
              <w:t>Klaus Vilstrup Pedersen, DIFI</w:t>
            </w:r>
          </w:p>
        </w:tc>
      </w:tr>
      <w:tr w:rsidR="0054220E" w:rsidRPr="00A16654" w14:paraId="7A040498" w14:textId="77777777" w:rsidTr="00184E35">
        <w:tc>
          <w:tcPr>
            <w:cnfStyle w:val="000010000000" w:firstRow="0" w:lastRow="0" w:firstColumn="0" w:lastColumn="0" w:oddVBand="1" w:evenVBand="0" w:oddHBand="0" w:evenHBand="0" w:firstRowFirstColumn="0" w:firstRowLastColumn="0" w:lastRowFirstColumn="0" w:lastRowLastColumn="0"/>
            <w:tcW w:w="0" w:type="auto"/>
          </w:tcPr>
          <w:p w14:paraId="2E200F5A" w14:textId="77777777" w:rsidR="0054220E" w:rsidRPr="00A16654" w:rsidRDefault="0082531F" w:rsidP="0005230D">
            <w:r w:rsidRPr="00A16654">
              <w:t>1.2.0</w:t>
            </w:r>
          </w:p>
        </w:tc>
        <w:tc>
          <w:tcPr>
            <w:tcW w:w="1601" w:type="dxa"/>
          </w:tcPr>
          <w:p w14:paraId="1EF9B77B" w14:textId="65B90B08" w:rsidR="0054220E" w:rsidRPr="00A16654" w:rsidRDefault="0082531F" w:rsidP="008A5734">
            <w:pPr>
              <w:cnfStyle w:val="000000000000" w:firstRow="0" w:lastRow="0" w:firstColumn="0" w:lastColumn="0" w:oddVBand="0" w:evenVBand="0" w:oddHBand="0" w:evenHBand="0" w:firstRowFirstColumn="0" w:firstRowLastColumn="0" w:lastRowFirstColumn="0" w:lastRowLastColumn="0"/>
            </w:pPr>
            <w:r w:rsidRPr="00A16654">
              <w:t>202</w:t>
            </w:r>
            <w:r w:rsidR="005647E8" w:rsidRPr="00A16654">
              <w:t>1</w:t>
            </w:r>
            <w:r w:rsidRPr="00A16654">
              <w:t>-0</w:t>
            </w:r>
            <w:r w:rsidR="005647E8" w:rsidRPr="00A16654">
              <w:t>2</w:t>
            </w:r>
            <w:r w:rsidRPr="00A16654">
              <w:t>-</w:t>
            </w:r>
            <w:r w:rsidR="00F814C4" w:rsidRPr="00A16654">
              <w:t>2</w:t>
            </w:r>
            <w:r w:rsidR="005647E8" w:rsidRPr="00A16654">
              <w:t>4</w:t>
            </w:r>
          </w:p>
        </w:tc>
        <w:tc>
          <w:tcPr>
            <w:cnfStyle w:val="000010000000" w:firstRow="0" w:lastRow="0" w:firstColumn="0" w:lastColumn="0" w:oddVBand="1" w:evenVBand="0" w:oddHBand="0" w:evenHBand="0" w:firstRowFirstColumn="0" w:firstRowLastColumn="0" w:lastRowFirstColumn="0" w:lastRowLastColumn="0"/>
            <w:tcW w:w="4846" w:type="dxa"/>
          </w:tcPr>
          <w:p w14:paraId="6D009D9B" w14:textId="77777777" w:rsidR="00115A30" w:rsidRPr="00A16654" w:rsidRDefault="0082531F" w:rsidP="0005230D">
            <w:r w:rsidRPr="00A16654">
              <w:t>Updated the references</w:t>
            </w:r>
          </w:p>
          <w:p w14:paraId="4BAB3ECA" w14:textId="77777777" w:rsidR="00F30387" w:rsidRPr="00A16654" w:rsidRDefault="00F30387" w:rsidP="0005230D">
            <w:r w:rsidRPr="00A16654">
              <w:t>Improved layout</w:t>
            </w:r>
          </w:p>
          <w:p w14:paraId="0394B26A" w14:textId="77777777" w:rsidR="007F146A" w:rsidRPr="00A16654" w:rsidRDefault="007F146A" w:rsidP="0005230D">
            <w:r w:rsidRPr="00A16654">
              <w:t>Explicitly allowing Content-Type “application/xml” as it is equivalent to “text/xml” (chapter 5.1)</w:t>
            </w:r>
          </w:p>
          <w:p w14:paraId="7A8D369D" w14:textId="77777777" w:rsidR="007F146A" w:rsidRPr="00A16654" w:rsidRDefault="007F146A" w:rsidP="0005230D">
            <w:r w:rsidRPr="00A16654">
              <w:t>Removing the requirement that the encoding attribute value is case sensitive (chapter 5.2)</w:t>
            </w:r>
          </w:p>
          <w:p w14:paraId="16752863" w14:textId="77777777" w:rsidR="00AF5A49" w:rsidRPr="00A16654" w:rsidRDefault="00AF5A49" w:rsidP="0005230D">
            <w:r w:rsidRPr="00A16654">
              <w:t>Change “is not” to “MUST NOT” in chapter 5.5</w:t>
            </w:r>
          </w:p>
          <w:p w14:paraId="279B217A" w14:textId="77777777" w:rsidR="00004116" w:rsidRPr="00A16654" w:rsidRDefault="00004116" w:rsidP="0005230D">
            <w:r w:rsidRPr="00A16654">
              <w:t xml:space="preserve">Replaced the references to the </w:t>
            </w:r>
            <w:proofErr w:type="spellStart"/>
            <w:r w:rsidRPr="00A16654">
              <w:t>BusDox</w:t>
            </w:r>
            <w:proofErr w:type="spellEnd"/>
            <w:r w:rsidRPr="00A16654">
              <w:t xml:space="preserve"> Common Definition document (BDEN-CEDF)</w:t>
            </w:r>
          </w:p>
          <w:p w14:paraId="0560120D" w14:textId="77777777" w:rsidR="006A7D65" w:rsidRPr="00A16654" w:rsidRDefault="006A7D65" w:rsidP="0005230D">
            <w:r w:rsidRPr="00A16654">
              <w:t xml:space="preserve">Added clarifications on </w:t>
            </w:r>
            <w:proofErr w:type="spellStart"/>
            <w:r w:rsidRPr="00A16654">
              <w:t>ServiceActivationDate</w:t>
            </w:r>
            <w:proofErr w:type="spellEnd"/>
            <w:r w:rsidRPr="00A16654">
              <w:t xml:space="preserve"> and </w:t>
            </w:r>
            <w:proofErr w:type="spellStart"/>
            <w:r w:rsidRPr="00A16654">
              <w:t>ServiceExpirationDate</w:t>
            </w:r>
            <w:proofErr w:type="spellEnd"/>
          </w:p>
          <w:p w14:paraId="51A13033" w14:textId="77777777" w:rsidR="006E0359" w:rsidRPr="00A16654" w:rsidRDefault="006E0359" w:rsidP="0005230D">
            <w:r w:rsidRPr="00A16654">
              <w:t>Linking peppol-smp-types-v1.xsd in the Appendix</w:t>
            </w:r>
          </w:p>
          <w:p w14:paraId="3544C2A3" w14:textId="77777777" w:rsidR="00C34493" w:rsidRPr="00A16654" w:rsidRDefault="00C34493" w:rsidP="0005230D">
            <w:r w:rsidRPr="00A16654">
              <w:t>Fixed a typo in the name of the transformation</w:t>
            </w:r>
          </w:p>
          <w:p w14:paraId="2FC2E633" w14:textId="312D5D72" w:rsidR="007042D4" w:rsidRPr="00A16654" w:rsidRDefault="005647E8" w:rsidP="00A443CE">
            <w:r w:rsidRPr="00A16654">
              <w:t>Changed the Canonicalization Algorithm from “Exclusive” to “Inclusive”</w:t>
            </w:r>
          </w:p>
        </w:tc>
        <w:tc>
          <w:tcPr>
            <w:tcW w:w="0" w:type="auto"/>
          </w:tcPr>
          <w:p w14:paraId="63060BEA" w14:textId="6AC6A50D" w:rsidR="0054220E" w:rsidRPr="00A16654" w:rsidRDefault="0082531F" w:rsidP="0005230D">
            <w:pPr>
              <w:cnfStyle w:val="000000000000" w:firstRow="0" w:lastRow="0" w:firstColumn="0" w:lastColumn="0" w:oddVBand="0" w:evenVBand="0" w:oddHBand="0" w:evenHBand="0" w:firstRowFirstColumn="0" w:firstRowLastColumn="0" w:lastRowFirstColumn="0" w:lastRowLastColumn="0"/>
            </w:pPr>
            <w:r w:rsidRPr="00A16654">
              <w:t>Philip Helger, OpenP</w:t>
            </w:r>
            <w:r w:rsidR="00D13C52" w:rsidRPr="00A16654">
              <w:t>eppol</w:t>
            </w:r>
            <w:r w:rsidRPr="00A16654">
              <w:t xml:space="preserve"> OO</w:t>
            </w:r>
          </w:p>
        </w:tc>
      </w:tr>
      <w:tr w:rsidR="007B5679" w:rsidRPr="00A16654" w14:paraId="34ADCDAD" w14:textId="77777777" w:rsidTr="00184E3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EA6C427" w14:textId="6345B71F" w:rsidR="007B5679" w:rsidRPr="00A16654" w:rsidRDefault="007B5679" w:rsidP="0005230D">
            <w:r>
              <w:t>1.3.0</w:t>
            </w:r>
          </w:p>
        </w:tc>
        <w:tc>
          <w:tcPr>
            <w:tcW w:w="1601" w:type="dxa"/>
          </w:tcPr>
          <w:p w14:paraId="4EBFE196" w14:textId="64AF2C2F" w:rsidR="007B5679" w:rsidRPr="00A16654" w:rsidRDefault="007B5679" w:rsidP="008A5734">
            <w:pPr>
              <w:cnfStyle w:val="000000100000" w:firstRow="0" w:lastRow="0" w:firstColumn="0" w:lastColumn="0" w:oddVBand="0" w:evenVBand="0" w:oddHBand="1" w:evenHBand="0" w:firstRowFirstColumn="0" w:firstRowLastColumn="0" w:lastRowFirstColumn="0" w:lastRowLastColumn="0"/>
            </w:pPr>
            <w:r>
              <w:t>2023-06-05</w:t>
            </w:r>
          </w:p>
        </w:tc>
        <w:tc>
          <w:tcPr>
            <w:cnfStyle w:val="000010000000" w:firstRow="0" w:lastRow="0" w:firstColumn="0" w:lastColumn="0" w:oddVBand="1" w:evenVBand="0" w:oddHBand="0" w:evenHBand="0" w:firstRowFirstColumn="0" w:firstRowLastColumn="0" w:lastRowFirstColumn="0" w:lastRowLastColumn="0"/>
            <w:tcW w:w="4846" w:type="dxa"/>
          </w:tcPr>
          <w:p w14:paraId="323E1408" w14:textId="3FAE68DE" w:rsidR="007B5679" w:rsidRPr="00A16654" w:rsidRDefault="007B5679" w:rsidP="0005230D">
            <w:r>
              <w:t>Replace all occurrences of SHA-1 with SHA-256</w:t>
            </w:r>
          </w:p>
        </w:tc>
        <w:tc>
          <w:tcPr>
            <w:tcW w:w="0" w:type="auto"/>
          </w:tcPr>
          <w:p w14:paraId="129336E6" w14:textId="61931308" w:rsidR="007B5679" w:rsidRPr="00A16654" w:rsidRDefault="007B5679" w:rsidP="0005230D">
            <w:pPr>
              <w:cnfStyle w:val="000000100000" w:firstRow="0" w:lastRow="0" w:firstColumn="0" w:lastColumn="0" w:oddVBand="0" w:evenVBand="0" w:oddHBand="1" w:evenHBand="0" w:firstRowFirstColumn="0" w:firstRowLastColumn="0" w:lastRowFirstColumn="0" w:lastRowLastColumn="0"/>
            </w:pPr>
            <w:r>
              <w:t>Philip Helger, OpenPeppol OO</w:t>
            </w:r>
          </w:p>
        </w:tc>
      </w:tr>
      <w:tr w:rsidR="0035027A" w:rsidRPr="00A16654" w14:paraId="68E6C317" w14:textId="77777777" w:rsidTr="00184E35">
        <w:tc>
          <w:tcPr>
            <w:cnfStyle w:val="000010000000" w:firstRow="0" w:lastRow="0" w:firstColumn="0" w:lastColumn="0" w:oddVBand="1" w:evenVBand="0" w:oddHBand="0" w:evenHBand="0" w:firstRowFirstColumn="0" w:firstRowLastColumn="0" w:lastRowFirstColumn="0" w:lastRowLastColumn="0"/>
            <w:tcW w:w="0" w:type="auto"/>
          </w:tcPr>
          <w:p w14:paraId="6E63A57B" w14:textId="356BDAA6" w:rsidR="0035027A" w:rsidRDefault="0035027A" w:rsidP="0005230D">
            <w:r>
              <w:t>1.4.0</w:t>
            </w:r>
          </w:p>
        </w:tc>
        <w:tc>
          <w:tcPr>
            <w:tcW w:w="1601" w:type="dxa"/>
          </w:tcPr>
          <w:p w14:paraId="7FD0589D" w14:textId="60BFAA8E" w:rsidR="0035027A" w:rsidRDefault="0035027A" w:rsidP="008A5734">
            <w:pPr>
              <w:cnfStyle w:val="000000000000" w:firstRow="0" w:lastRow="0" w:firstColumn="0" w:lastColumn="0" w:oddVBand="0" w:evenVBand="0" w:oddHBand="0" w:evenHBand="0" w:firstRowFirstColumn="0" w:firstRowLastColumn="0" w:lastRowFirstColumn="0" w:lastRowLastColumn="0"/>
            </w:pPr>
            <w:r>
              <w:t>202</w:t>
            </w:r>
            <w:r w:rsidR="00B47AE8">
              <w:t>5</w:t>
            </w:r>
            <w:r>
              <w:t>-</w:t>
            </w:r>
            <w:r w:rsidR="00B47AE8">
              <w:t>02</w:t>
            </w:r>
            <w:r>
              <w:t>-</w:t>
            </w:r>
            <w:r w:rsidR="00B47AE8">
              <w:t>06</w:t>
            </w:r>
          </w:p>
        </w:tc>
        <w:tc>
          <w:tcPr>
            <w:cnfStyle w:val="000010000000" w:firstRow="0" w:lastRow="0" w:firstColumn="0" w:lastColumn="0" w:oddVBand="1" w:evenVBand="0" w:oddHBand="0" w:evenHBand="0" w:firstRowFirstColumn="0" w:firstRowLastColumn="0" w:lastRowFirstColumn="0" w:lastRowLastColumn="0"/>
            <w:tcW w:w="4846" w:type="dxa"/>
          </w:tcPr>
          <w:p w14:paraId="220AB1BB" w14:textId="77777777" w:rsidR="0035027A" w:rsidRDefault="0035027A" w:rsidP="0035027A">
            <w:r>
              <w:t>Changes for mandatory TLS usage</w:t>
            </w:r>
          </w:p>
          <w:p w14:paraId="76E485D4" w14:textId="2086106A" w:rsidR="0035027A" w:rsidRDefault="0035027A" w:rsidP="0035027A">
            <w:r>
              <w:t>Fixed sample values to match actual code</w:t>
            </w:r>
            <w:r w:rsidR="00FF0638">
              <w:t xml:space="preserve"> </w:t>
            </w:r>
            <w:r>
              <w:t>list values</w:t>
            </w:r>
          </w:p>
        </w:tc>
        <w:tc>
          <w:tcPr>
            <w:tcW w:w="0" w:type="auto"/>
          </w:tcPr>
          <w:p w14:paraId="37EF0D87" w14:textId="46D97628" w:rsidR="0035027A" w:rsidRDefault="0035027A" w:rsidP="0005230D">
            <w:pPr>
              <w:cnfStyle w:val="000000000000" w:firstRow="0" w:lastRow="0" w:firstColumn="0" w:lastColumn="0" w:oddVBand="0" w:evenVBand="0" w:oddHBand="0" w:evenHBand="0" w:firstRowFirstColumn="0" w:firstRowLastColumn="0" w:lastRowFirstColumn="0" w:lastRowLastColumn="0"/>
            </w:pPr>
            <w:r>
              <w:t>Philip Helger, OpenPeppol OO</w:t>
            </w:r>
          </w:p>
        </w:tc>
      </w:tr>
    </w:tbl>
    <w:p w14:paraId="07312D57" w14:textId="77777777" w:rsidR="00840E57" w:rsidRPr="00A16654"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sidRPr="00A16654">
        <w:rPr>
          <w:rFonts w:cs="Arial"/>
        </w:rPr>
        <w:br w:type="page"/>
      </w:r>
      <w:r w:rsidR="00840E57" w:rsidRPr="00A16654">
        <w:rPr>
          <w:rFonts w:cs="Arial"/>
          <w:b/>
          <w:sz w:val="28"/>
          <w:szCs w:val="32"/>
        </w:rPr>
        <w:lastRenderedPageBreak/>
        <w:t>Statement of originality</w:t>
      </w:r>
    </w:p>
    <w:p w14:paraId="04A5084C"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14:paraId="4A3C0D19" w14:textId="77777777" w:rsidR="00840E57" w:rsidRPr="00A16654"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sidRPr="00A16654">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14:paraId="7CCF487A" w14:textId="77777777" w:rsidR="00840E57" w:rsidRPr="00A16654" w:rsidRDefault="00840E57" w:rsidP="00840E57">
      <w:pPr>
        <w:rPr>
          <w:rFonts w:cs="Arial"/>
        </w:rPr>
      </w:pPr>
    </w:p>
    <w:p w14:paraId="371C6CB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A16654">
        <w:rPr>
          <w:rFonts w:cs="Arial"/>
          <w:b/>
          <w:sz w:val="28"/>
          <w:szCs w:val="32"/>
        </w:rPr>
        <w:t>Statement of copyright</w:t>
      </w:r>
    </w:p>
    <w:p w14:paraId="5882FCF2" w14:textId="76ECDEB0" w:rsidR="00840E57" w:rsidRPr="00A16654" w:rsidRDefault="00840E57" w:rsidP="00840E57">
      <w:pPr>
        <w:pBdr>
          <w:top w:val="single" w:sz="4" w:space="1" w:color="auto"/>
          <w:left w:val="single" w:sz="4" w:space="1" w:color="auto"/>
          <w:bottom w:val="single" w:sz="4" w:space="1" w:color="auto"/>
          <w:right w:val="single" w:sz="4" w:space="1" w:color="auto"/>
        </w:pBdr>
        <w:jc w:val="center"/>
      </w:pPr>
      <w:r w:rsidRPr="00A16654">
        <w:rPr>
          <w:noProof/>
          <w:lang w:eastAsia="de-DE"/>
        </w:rPr>
        <w:drawing>
          <wp:inline distT="0" distB="0" distL="0" distR="0" wp14:anchorId="0A39BB5A" wp14:editId="63D52AB5">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342EBBA9"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pPr>
    </w:p>
    <w:p w14:paraId="7FE223DF"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This deliverable is released under the terms of the Creative Commons Licence accessed through the following link: http://creativecommons.org/licenses/by-nc-nd/4.0/.</w:t>
      </w:r>
    </w:p>
    <w:p w14:paraId="21872E48"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p>
    <w:p w14:paraId="5A0734D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You are free to:</w:t>
      </w:r>
    </w:p>
    <w:p w14:paraId="61829D74" w14:textId="77777777"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b/>
          <w:i/>
        </w:rPr>
        <w:t>Share</w:t>
      </w:r>
      <w:r w:rsidRPr="00A16654">
        <w:rPr>
          <w:i/>
        </w:rPr>
        <w:t xml:space="preserve"> — copy and redistribute the material in any medium or format.</w:t>
      </w:r>
    </w:p>
    <w:p w14:paraId="6ADF4F51" w14:textId="12EB29BE" w:rsidR="00840E57" w:rsidRPr="00A16654" w:rsidRDefault="00840E57" w:rsidP="00840E57">
      <w:pPr>
        <w:pBdr>
          <w:top w:val="single" w:sz="4" w:space="1" w:color="auto"/>
          <w:left w:val="single" w:sz="4" w:space="1" w:color="auto"/>
          <w:bottom w:val="single" w:sz="4" w:space="1" w:color="auto"/>
          <w:right w:val="single" w:sz="4" w:space="1" w:color="auto"/>
        </w:pBdr>
        <w:jc w:val="center"/>
        <w:rPr>
          <w:i/>
        </w:rPr>
      </w:pPr>
      <w:r w:rsidRPr="00A16654">
        <w:rPr>
          <w:i/>
        </w:rPr>
        <w:t xml:space="preserve">The licensor cannot revoke these freedoms </w:t>
      </w:r>
      <w:proofErr w:type="gramStart"/>
      <w:r w:rsidRPr="00A16654">
        <w:rPr>
          <w:i/>
        </w:rPr>
        <w:t>as long as</w:t>
      </w:r>
      <w:proofErr w:type="gramEnd"/>
      <w:r w:rsidRPr="00A16654">
        <w:rPr>
          <w:i/>
        </w:rPr>
        <w:t xml:space="preserve"> you follow the license terms.</w:t>
      </w:r>
    </w:p>
    <w:p w14:paraId="13F2D103" w14:textId="77777777" w:rsidR="00E91975" w:rsidRPr="00A16654" w:rsidRDefault="00E91975" w:rsidP="00E15FB4">
      <w:pPr>
        <w:pStyle w:val="berschrift1"/>
        <w:numPr>
          <w:ilvl w:val="0"/>
          <w:numId w:val="0"/>
        </w:numPr>
      </w:pPr>
      <w:bookmarkStart w:id="5" w:name="_Toc189751384"/>
      <w:r w:rsidRPr="00A16654">
        <w:lastRenderedPageBreak/>
        <w:t>Contributors</w:t>
      </w:r>
      <w:bookmarkEnd w:id="0"/>
      <w:bookmarkEnd w:id="5"/>
    </w:p>
    <w:p w14:paraId="654919DC" w14:textId="77777777" w:rsidR="00E91975" w:rsidRPr="00A16654" w:rsidRDefault="00E91975" w:rsidP="006804C3">
      <w:pPr>
        <w:rPr>
          <w:rFonts w:cs="Arial"/>
          <w:b/>
        </w:rPr>
      </w:pPr>
      <w:r w:rsidRPr="00A16654">
        <w:rPr>
          <w:rFonts w:cs="Arial"/>
          <w:b/>
        </w:rPr>
        <w:t>Organisations</w:t>
      </w:r>
    </w:p>
    <w:p w14:paraId="4071E87C" w14:textId="776403B2" w:rsidR="00E91975" w:rsidRPr="00A16654" w:rsidRDefault="00E91975" w:rsidP="00514984">
      <w:r w:rsidRPr="00A16654">
        <w:t>DIFI (</w:t>
      </w:r>
      <w:proofErr w:type="spellStart"/>
      <w:r w:rsidRPr="00A16654">
        <w:t>Direktoratet</w:t>
      </w:r>
      <w:proofErr w:type="spellEnd"/>
      <w:r w:rsidRPr="00A16654">
        <w:t xml:space="preserve"> for </w:t>
      </w:r>
      <w:proofErr w:type="spellStart"/>
      <w:r w:rsidRPr="00A16654">
        <w:t>forvaltning</w:t>
      </w:r>
      <w:proofErr w:type="spellEnd"/>
      <w:r w:rsidRPr="00A16654">
        <w:t xml:space="preserve"> </w:t>
      </w:r>
      <w:proofErr w:type="spellStart"/>
      <w:r w:rsidRPr="00A16654">
        <w:t>og</w:t>
      </w:r>
      <w:proofErr w:type="spellEnd"/>
      <w:r w:rsidRPr="00A16654">
        <w:t xml:space="preserve"> IKT)</w:t>
      </w:r>
      <w:r w:rsidRPr="00A16654">
        <w:rPr>
          <w:rStyle w:val="Funotenzeichen"/>
        </w:rPr>
        <w:footnoteReference w:id="1"/>
      </w:r>
      <w:r w:rsidRPr="00A16654">
        <w:t xml:space="preserve">, Norway, </w:t>
      </w:r>
      <w:hyperlink r:id="rId11" w:history="1">
        <w:r w:rsidRPr="00A16654">
          <w:t>www.difi.no</w:t>
        </w:r>
      </w:hyperlink>
    </w:p>
    <w:p w14:paraId="6CF0B589" w14:textId="77777777" w:rsidR="008B7848" w:rsidRPr="00A16654" w:rsidRDefault="008B7848" w:rsidP="00514984">
      <w:r w:rsidRPr="00A16654">
        <w:t xml:space="preserve">NITA (IT- </w:t>
      </w:r>
      <w:proofErr w:type="spellStart"/>
      <w:r w:rsidRPr="00A16654">
        <w:t>og</w:t>
      </w:r>
      <w:proofErr w:type="spellEnd"/>
      <w:r w:rsidRPr="00A16654">
        <w:t xml:space="preserve"> </w:t>
      </w:r>
      <w:proofErr w:type="spellStart"/>
      <w:r w:rsidRPr="00A16654">
        <w:t>Telestyrelsen</w:t>
      </w:r>
      <w:proofErr w:type="spellEnd"/>
      <w:r w:rsidRPr="00A16654">
        <w:t>)</w:t>
      </w:r>
      <w:r w:rsidRPr="00A16654">
        <w:rPr>
          <w:rStyle w:val="Funotenzeichen"/>
        </w:rPr>
        <w:footnoteReference w:id="2"/>
      </w:r>
      <w:r w:rsidRPr="00A16654">
        <w:t>, Denmark, www.itst.dk</w:t>
      </w:r>
    </w:p>
    <w:p w14:paraId="69713676" w14:textId="77777777" w:rsidR="00E91975" w:rsidRPr="00312618" w:rsidRDefault="00E91975" w:rsidP="00514984">
      <w:pPr>
        <w:rPr>
          <w:rFonts w:cs="Arial"/>
          <w:lang w:val="de-AT"/>
        </w:rPr>
      </w:pPr>
      <w:r w:rsidRPr="00312618">
        <w:rPr>
          <w:rFonts w:cs="Arial"/>
          <w:lang w:val="de-AT"/>
        </w:rPr>
        <w:t>BRZ (Bundesrechenzentrum)</w:t>
      </w:r>
      <w:r w:rsidRPr="00A16654">
        <w:rPr>
          <w:rStyle w:val="Funotenzeichen"/>
        </w:rPr>
        <w:footnoteReference w:id="3"/>
      </w:r>
      <w:r w:rsidRPr="00312618">
        <w:rPr>
          <w:rFonts w:cs="Arial"/>
          <w:lang w:val="de-AT"/>
        </w:rPr>
        <w:t xml:space="preserve">, </w:t>
      </w:r>
      <w:r w:rsidRPr="00312618">
        <w:rPr>
          <w:lang w:val="de-AT"/>
        </w:rPr>
        <w:t>Austria, www.brz.gv.at</w:t>
      </w:r>
    </w:p>
    <w:p w14:paraId="37434A13" w14:textId="77777777" w:rsidR="00E91975" w:rsidRPr="00A16654" w:rsidRDefault="008B7848" w:rsidP="00514984">
      <w:proofErr w:type="spellStart"/>
      <w:r w:rsidRPr="00A16654">
        <w:t>Consip</w:t>
      </w:r>
      <w:proofErr w:type="spellEnd"/>
      <w:r w:rsidRPr="00A16654">
        <w:t>, Italy</w:t>
      </w:r>
    </w:p>
    <w:p w14:paraId="2B7D8263" w14:textId="3298DD42" w:rsidR="004B1AA0" w:rsidRPr="00A16654" w:rsidRDefault="009C5DE0" w:rsidP="0046134C">
      <w:r w:rsidRPr="00A16654">
        <w:t>OpenP</w:t>
      </w:r>
      <w:r w:rsidR="009C0274" w:rsidRPr="00A16654">
        <w:t>eppol</w:t>
      </w:r>
    </w:p>
    <w:p w14:paraId="08FFCE62" w14:textId="77777777" w:rsidR="00E91975" w:rsidRPr="00A16654" w:rsidRDefault="00E91975" w:rsidP="006804C3">
      <w:pPr>
        <w:rPr>
          <w:rFonts w:cs="Arial"/>
          <w:b/>
        </w:rPr>
      </w:pPr>
      <w:r w:rsidRPr="00A16654">
        <w:rPr>
          <w:rFonts w:cs="Arial"/>
          <w:b/>
        </w:rPr>
        <w:t>Persons</w:t>
      </w:r>
    </w:p>
    <w:p w14:paraId="589D44D7" w14:textId="77777777" w:rsidR="00C20D7E" w:rsidRPr="00A16654" w:rsidRDefault="00715029" w:rsidP="00715029">
      <w:proofErr w:type="spellStart"/>
      <w:r w:rsidRPr="00A16654">
        <w:t>Bergthór</w:t>
      </w:r>
      <w:proofErr w:type="spellEnd"/>
      <w:r w:rsidRPr="00A16654">
        <w:t xml:space="preserve"> Skúlason, NITA</w:t>
      </w:r>
    </w:p>
    <w:p w14:paraId="2466D1A3" w14:textId="77777777" w:rsidR="00C20D7E" w:rsidRPr="00A16654" w:rsidRDefault="00715029" w:rsidP="00715029">
      <w:r w:rsidRPr="00A16654">
        <w:t xml:space="preserve">Carl-Markus </w:t>
      </w:r>
      <w:proofErr w:type="spellStart"/>
      <w:r w:rsidRPr="00A16654">
        <w:t>Piswanger</w:t>
      </w:r>
      <w:proofErr w:type="spellEnd"/>
      <w:r w:rsidRPr="00A16654">
        <w:t>, BRZ</w:t>
      </w:r>
    </w:p>
    <w:p w14:paraId="1785126A" w14:textId="77777777" w:rsidR="00C20D7E" w:rsidRPr="00A16654" w:rsidRDefault="00C20D7E" w:rsidP="00715029">
      <w:r w:rsidRPr="00A16654">
        <w:t>Gert</w:t>
      </w:r>
      <w:r w:rsidR="00715029" w:rsidRPr="00A16654">
        <w:t xml:space="preserve"> Sylvest, NITA/Avanade (editor)</w:t>
      </w:r>
    </w:p>
    <w:p w14:paraId="672028D3" w14:textId="77777777" w:rsidR="00C20D7E" w:rsidRPr="00312618" w:rsidRDefault="00715029" w:rsidP="00715029">
      <w:pPr>
        <w:rPr>
          <w:lang w:val="de-AT"/>
        </w:rPr>
      </w:pPr>
      <w:r w:rsidRPr="00312618">
        <w:rPr>
          <w:lang w:val="de-AT"/>
        </w:rPr>
        <w:t>Jens Jakob Andersen, NITA</w:t>
      </w:r>
    </w:p>
    <w:p w14:paraId="57CB08F5" w14:textId="77777777" w:rsidR="00C20D7E" w:rsidRPr="00312618" w:rsidRDefault="00715029" w:rsidP="00715029">
      <w:pPr>
        <w:rPr>
          <w:lang w:val="de-AT"/>
        </w:rPr>
      </w:pPr>
      <w:r w:rsidRPr="00312618">
        <w:rPr>
          <w:lang w:val="de-AT"/>
        </w:rPr>
        <w:t>Joakim Recht, NITA/</w:t>
      </w:r>
      <w:proofErr w:type="spellStart"/>
      <w:r w:rsidRPr="00312618">
        <w:rPr>
          <w:lang w:val="de-AT"/>
        </w:rPr>
        <w:t>Trifork</w:t>
      </w:r>
      <w:proofErr w:type="spellEnd"/>
    </w:p>
    <w:p w14:paraId="232384D5" w14:textId="77777777" w:rsidR="00C20D7E" w:rsidRPr="00312618" w:rsidRDefault="00C20D7E" w:rsidP="00715029">
      <w:pPr>
        <w:rPr>
          <w:lang w:val="de-AT"/>
        </w:rPr>
      </w:pPr>
      <w:r w:rsidRPr="00312618">
        <w:rPr>
          <w:lang w:val="de-AT"/>
        </w:rPr>
        <w:t>K</w:t>
      </w:r>
      <w:r w:rsidR="00715029" w:rsidRPr="00312618">
        <w:rPr>
          <w:lang w:val="de-AT"/>
        </w:rPr>
        <w:t>enneth Bengtsson, NITA/Alfa1lab</w:t>
      </w:r>
    </w:p>
    <w:p w14:paraId="24ABB373" w14:textId="77777777" w:rsidR="00C20D7E" w:rsidRPr="00312618" w:rsidRDefault="00715029" w:rsidP="00715029">
      <w:pPr>
        <w:rPr>
          <w:lang w:val="de-AT"/>
        </w:rPr>
      </w:pPr>
      <w:r w:rsidRPr="00312618">
        <w:rPr>
          <w:lang w:val="de-AT"/>
        </w:rPr>
        <w:t xml:space="preserve">Klaus </w:t>
      </w:r>
      <w:proofErr w:type="spellStart"/>
      <w:r w:rsidRPr="00312618">
        <w:rPr>
          <w:lang w:val="de-AT"/>
        </w:rPr>
        <w:t>Vilstrup</w:t>
      </w:r>
      <w:proofErr w:type="spellEnd"/>
      <w:r w:rsidRPr="00312618">
        <w:rPr>
          <w:lang w:val="de-AT"/>
        </w:rPr>
        <w:t xml:space="preserve"> Pedersen, DIFI</w:t>
      </w:r>
    </w:p>
    <w:p w14:paraId="6A1014F9" w14:textId="77777777" w:rsidR="00C20D7E" w:rsidRPr="00A16654" w:rsidRDefault="00715029" w:rsidP="00715029">
      <w:r w:rsidRPr="00A16654">
        <w:t>Mike Edwards, NITA/IBM</w:t>
      </w:r>
    </w:p>
    <w:p w14:paraId="06017844" w14:textId="77777777" w:rsidR="00C20D7E" w:rsidRPr="00A16654" w:rsidRDefault="00715029" w:rsidP="00715029">
      <w:r w:rsidRPr="00A16654">
        <w:t>Mikkel Hippe Brun, NITA</w:t>
      </w:r>
    </w:p>
    <w:p w14:paraId="016F7A16" w14:textId="77777777" w:rsidR="00C20D7E" w:rsidRPr="00A16654" w:rsidRDefault="00715029" w:rsidP="00715029">
      <w:r w:rsidRPr="00A16654">
        <w:t>Paul Fremantle, NITA/WSO2</w:t>
      </w:r>
    </w:p>
    <w:p w14:paraId="2CAB4601" w14:textId="40863353" w:rsidR="00C20D7E" w:rsidRPr="00A16654" w:rsidRDefault="00654CFB" w:rsidP="00715029">
      <w:r w:rsidRPr="00A16654">
        <w:t>Philip Helger, BRZ/Open</w:t>
      </w:r>
      <w:r w:rsidR="009C0274" w:rsidRPr="00A16654">
        <w:t>Peppol</w:t>
      </w:r>
      <w:r w:rsidRPr="00A16654">
        <w:t xml:space="preserve"> OO</w:t>
      </w:r>
    </w:p>
    <w:p w14:paraId="41A96E0E" w14:textId="77777777" w:rsidR="00C20D7E" w:rsidRPr="00A16654" w:rsidRDefault="00C20D7E" w:rsidP="00715029">
      <w:r w:rsidRPr="00A16654">
        <w:t>Thomas Gundel, NITA/IT Crew</w:t>
      </w:r>
    </w:p>
    <w:p w14:paraId="1BEFDE53" w14:textId="77777777" w:rsidR="00E91975" w:rsidRPr="00A16654" w:rsidRDefault="00E91975" w:rsidP="00514984">
      <w:pPr>
        <w:rPr>
          <w:rFonts w:cs="Arial"/>
        </w:rPr>
      </w:pPr>
      <w:r w:rsidRPr="00A16654">
        <w:rPr>
          <w:rFonts w:cs="Arial"/>
        </w:rPr>
        <w:br w:type="page"/>
      </w:r>
      <w:bookmarkStart w:id="6" w:name="_Toc205026843"/>
      <w:bookmarkStart w:id="7" w:name="_Toc205089457"/>
      <w:bookmarkStart w:id="8" w:name="_Toc224898987"/>
    </w:p>
    <w:p w14:paraId="5C30E008" w14:textId="6C210F52" w:rsidR="00A56BD2" w:rsidRPr="00A16654" w:rsidRDefault="00914720" w:rsidP="00E15FB4">
      <w:pPr>
        <w:pStyle w:val="berschrift1"/>
        <w:numPr>
          <w:ilvl w:val="0"/>
          <w:numId w:val="0"/>
        </w:numPr>
        <w:rPr>
          <w:rStyle w:val="Fett"/>
          <w:b/>
        </w:rPr>
      </w:pPr>
      <w:bookmarkStart w:id="9" w:name="_Toc189751385"/>
      <w:bookmarkEnd w:id="6"/>
      <w:bookmarkEnd w:id="7"/>
      <w:bookmarkEnd w:id="8"/>
      <w:r w:rsidRPr="00A16654">
        <w:rPr>
          <w:rStyle w:val="Fett"/>
          <w:b/>
        </w:rPr>
        <w:lastRenderedPageBreak/>
        <w:t>Table of contents</w:t>
      </w:r>
      <w:bookmarkEnd w:id="9"/>
    </w:p>
    <w:p w14:paraId="19224ECA" w14:textId="43056D1E" w:rsidR="006976BF" w:rsidRDefault="008D4382">
      <w:pPr>
        <w:pStyle w:val="Verzeichnis1"/>
        <w:rPr>
          <w:rFonts w:asciiTheme="minorHAnsi" w:eastAsiaTheme="minorEastAsia" w:hAnsiTheme="minorHAnsi" w:cstheme="minorBidi"/>
          <w:kern w:val="2"/>
          <w:szCs w:val="24"/>
          <w:lang w:eastAsia="en-GB"/>
          <w14:ligatures w14:val="standardContextual"/>
        </w:rPr>
      </w:pPr>
      <w:r w:rsidRPr="00A16654">
        <w:fldChar w:fldCharType="begin"/>
      </w:r>
      <w:r w:rsidR="002142B2" w:rsidRPr="00A16654">
        <w:instrText xml:space="preserve"> TOC \o "1-4" \h \z \u </w:instrText>
      </w:r>
      <w:r w:rsidRPr="00A16654">
        <w:fldChar w:fldCharType="separate"/>
      </w:r>
      <w:hyperlink w:anchor="_Toc189751384" w:history="1">
        <w:r w:rsidR="006976BF" w:rsidRPr="002B2337">
          <w:rPr>
            <w:rStyle w:val="Hyperlink"/>
          </w:rPr>
          <w:t>Contributors</w:t>
        </w:r>
        <w:r w:rsidR="006976BF">
          <w:rPr>
            <w:webHidden/>
          </w:rPr>
          <w:tab/>
        </w:r>
        <w:r w:rsidR="006976BF">
          <w:rPr>
            <w:webHidden/>
          </w:rPr>
          <w:fldChar w:fldCharType="begin"/>
        </w:r>
        <w:r w:rsidR="006976BF">
          <w:rPr>
            <w:webHidden/>
          </w:rPr>
          <w:instrText xml:space="preserve"> PAGEREF _Toc189751384 \h </w:instrText>
        </w:r>
        <w:r w:rsidR="006976BF">
          <w:rPr>
            <w:webHidden/>
          </w:rPr>
        </w:r>
        <w:r w:rsidR="006976BF">
          <w:rPr>
            <w:webHidden/>
          </w:rPr>
          <w:fldChar w:fldCharType="separate"/>
        </w:r>
        <w:r w:rsidR="006976BF">
          <w:rPr>
            <w:webHidden/>
          </w:rPr>
          <w:t>4</w:t>
        </w:r>
        <w:r w:rsidR="006976BF">
          <w:rPr>
            <w:webHidden/>
          </w:rPr>
          <w:fldChar w:fldCharType="end"/>
        </w:r>
      </w:hyperlink>
    </w:p>
    <w:p w14:paraId="5435566D" w14:textId="20CD89B7" w:rsidR="006976BF" w:rsidRDefault="006976BF">
      <w:pPr>
        <w:pStyle w:val="Verzeichnis1"/>
        <w:rPr>
          <w:rFonts w:asciiTheme="minorHAnsi" w:eastAsiaTheme="minorEastAsia" w:hAnsiTheme="minorHAnsi" w:cstheme="minorBidi"/>
          <w:kern w:val="2"/>
          <w:szCs w:val="24"/>
          <w:lang w:eastAsia="en-GB"/>
          <w14:ligatures w14:val="standardContextual"/>
        </w:rPr>
      </w:pPr>
      <w:hyperlink w:anchor="_Toc189751385" w:history="1">
        <w:r w:rsidRPr="002B2337">
          <w:rPr>
            <w:rStyle w:val="Hyperlink"/>
          </w:rPr>
          <w:t>Table of contents</w:t>
        </w:r>
        <w:r>
          <w:rPr>
            <w:webHidden/>
          </w:rPr>
          <w:tab/>
        </w:r>
        <w:r>
          <w:rPr>
            <w:webHidden/>
          </w:rPr>
          <w:fldChar w:fldCharType="begin"/>
        </w:r>
        <w:r>
          <w:rPr>
            <w:webHidden/>
          </w:rPr>
          <w:instrText xml:space="preserve"> PAGEREF _Toc189751385 \h </w:instrText>
        </w:r>
        <w:r>
          <w:rPr>
            <w:webHidden/>
          </w:rPr>
        </w:r>
        <w:r>
          <w:rPr>
            <w:webHidden/>
          </w:rPr>
          <w:fldChar w:fldCharType="separate"/>
        </w:r>
        <w:r>
          <w:rPr>
            <w:webHidden/>
          </w:rPr>
          <w:t>5</w:t>
        </w:r>
        <w:r>
          <w:rPr>
            <w:webHidden/>
          </w:rPr>
          <w:fldChar w:fldCharType="end"/>
        </w:r>
      </w:hyperlink>
    </w:p>
    <w:p w14:paraId="1D417289" w14:textId="05FD8142" w:rsidR="006976BF" w:rsidRDefault="006976BF">
      <w:pPr>
        <w:pStyle w:val="Verzeichnis1"/>
        <w:rPr>
          <w:rFonts w:asciiTheme="minorHAnsi" w:eastAsiaTheme="minorEastAsia" w:hAnsiTheme="minorHAnsi" w:cstheme="minorBidi"/>
          <w:kern w:val="2"/>
          <w:szCs w:val="24"/>
          <w:lang w:eastAsia="en-GB"/>
          <w14:ligatures w14:val="standardContextual"/>
        </w:rPr>
      </w:pPr>
      <w:hyperlink w:anchor="_Toc189751386" w:history="1">
        <w:r w:rsidRPr="002B2337">
          <w:rPr>
            <w:rStyle w:val="Hyperlink"/>
          </w:rPr>
          <w:t>1</w:t>
        </w:r>
        <w:r>
          <w:rPr>
            <w:rFonts w:asciiTheme="minorHAnsi" w:eastAsiaTheme="minorEastAsia" w:hAnsiTheme="minorHAnsi" w:cstheme="minorBidi"/>
            <w:kern w:val="2"/>
            <w:szCs w:val="24"/>
            <w:lang w:eastAsia="en-GB"/>
            <w14:ligatures w14:val="standardContextual"/>
          </w:rPr>
          <w:tab/>
        </w:r>
        <w:r w:rsidRPr="002B2337">
          <w:rPr>
            <w:rStyle w:val="Hyperlink"/>
          </w:rPr>
          <w:t>Introduction</w:t>
        </w:r>
        <w:r>
          <w:rPr>
            <w:webHidden/>
          </w:rPr>
          <w:tab/>
        </w:r>
        <w:r>
          <w:rPr>
            <w:webHidden/>
          </w:rPr>
          <w:fldChar w:fldCharType="begin"/>
        </w:r>
        <w:r>
          <w:rPr>
            <w:webHidden/>
          </w:rPr>
          <w:instrText xml:space="preserve"> PAGEREF _Toc189751386 \h </w:instrText>
        </w:r>
        <w:r>
          <w:rPr>
            <w:webHidden/>
          </w:rPr>
        </w:r>
        <w:r>
          <w:rPr>
            <w:webHidden/>
          </w:rPr>
          <w:fldChar w:fldCharType="separate"/>
        </w:r>
        <w:r>
          <w:rPr>
            <w:webHidden/>
          </w:rPr>
          <w:t>6</w:t>
        </w:r>
        <w:r>
          <w:rPr>
            <w:webHidden/>
          </w:rPr>
          <w:fldChar w:fldCharType="end"/>
        </w:r>
      </w:hyperlink>
    </w:p>
    <w:p w14:paraId="72D3AA90" w14:textId="79D6EDE7"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387" w:history="1">
        <w:r w:rsidRPr="002B2337">
          <w:rPr>
            <w:rStyle w:val="Hyperlink"/>
          </w:rPr>
          <w:t>1.1</w:t>
        </w:r>
        <w:r>
          <w:rPr>
            <w:rFonts w:asciiTheme="minorHAnsi" w:eastAsiaTheme="minorEastAsia" w:hAnsiTheme="minorHAnsi" w:cstheme="minorBidi"/>
            <w:kern w:val="2"/>
            <w:sz w:val="24"/>
            <w:szCs w:val="24"/>
            <w:lang w:eastAsia="en-GB"/>
            <w14:ligatures w14:val="standardContextual"/>
          </w:rPr>
          <w:tab/>
        </w:r>
        <w:r w:rsidRPr="002B2337">
          <w:rPr>
            <w:rStyle w:val="Hyperlink"/>
          </w:rPr>
          <w:t>Objective</w:t>
        </w:r>
        <w:r>
          <w:rPr>
            <w:webHidden/>
          </w:rPr>
          <w:tab/>
        </w:r>
        <w:r>
          <w:rPr>
            <w:webHidden/>
          </w:rPr>
          <w:fldChar w:fldCharType="begin"/>
        </w:r>
        <w:r>
          <w:rPr>
            <w:webHidden/>
          </w:rPr>
          <w:instrText xml:space="preserve"> PAGEREF _Toc189751387 \h </w:instrText>
        </w:r>
        <w:r>
          <w:rPr>
            <w:webHidden/>
          </w:rPr>
        </w:r>
        <w:r>
          <w:rPr>
            <w:webHidden/>
          </w:rPr>
          <w:fldChar w:fldCharType="separate"/>
        </w:r>
        <w:r>
          <w:rPr>
            <w:webHidden/>
          </w:rPr>
          <w:t>6</w:t>
        </w:r>
        <w:r>
          <w:rPr>
            <w:webHidden/>
          </w:rPr>
          <w:fldChar w:fldCharType="end"/>
        </w:r>
      </w:hyperlink>
    </w:p>
    <w:p w14:paraId="3D434A60" w14:textId="77B37FCD"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388" w:history="1">
        <w:r w:rsidRPr="002B2337">
          <w:rPr>
            <w:rStyle w:val="Hyperlink"/>
          </w:rPr>
          <w:t>1.2</w:t>
        </w:r>
        <w:r>
          <w:rPr>
            <w:rFonts w:asciiTheme="minorHAnsi" w:eastAsiaTheme="minorEastAsia" w:hAnsiTheme="minorHAnsi" w:cstheme="minorBidi"/>
            <w:kern w:val="2"/>
            <w:sz w:val="24"/>
            <w:szCs w:val="24"/>
            <w:lang w:eastAsia="en-GB"/>
            <w14:ligatures w14:val="standardContextual"/>
          </w:rPr>
          <w:tab/>
        </w:r>
        <w:r w:rsidRPr="002B2337">
          <w:rPr>
            <w:rStyle w:val="Hyperlink"/>
          </w:rPr>
          <w:t>Scope</w:t>
        </w:r>
        <w:r>
          <w:rPr>
            <w:webHidden/>
          </w:rPr>
          <w:tab/>
        </w:r>
        <w:r>
          <w:rPr>
            <w:webHidden/>
          </w:rPr>
          <w:fldChar w:fldCharType="begin"/>
        </w:r>
        <w:r>
          <w:rPr>
            <w:webHidden/>
          </w:rPr>
          <w:instrText xml:space="preserve"> PAGEREF _Toc189751388 \h </w:instrText>
        </w:r>
        <w:r>
          <w:rPr>
            <w:webHidden/>
          </w:rPr>
        </w:r>
        <w:r>
          <w:rPr>
            <w:webHidden/>
          </w:rPr>
          <w:fldChar w:fldCharType="separate"/>
        </w:r>
        <w:r>
          <w:rPr>
            <w:webHidden/>
          </w:rPr>
          <w:t>6</w:t>
        </w:r>
        <w:r>
          <w:rPr>
            <w:webHidden/>
          </w:rPr>
          <w:fldChar w:fldCharType="end"/>
        </w:r>
      </w:hyperlink>
    </w:p>
    <w:p w14:paraId="59892CA6" w14:textId="02CECF24"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389" w:history="1">
        <w:r w:rsidRPr="002B2337">
          <w:rPr>
            <w:rStyle w:val="Hyperlink"/>
          </w:rPr>
          <w:t>1.3</w:t>
        </w:r>
        <w:r>
          <w:rPr>
            <w:rFonts w:asciiTheme="minorHAnsi" w:eastAsiaTheme="minorEastAsia" w:hAnsiTheme="minorHAnsi" w:cstheme="minorBidi"/>
            <w:kern w:val="2"/>
            <w:sz w:val="24"/>
            <w:szCs w:val="24"/>
            <w:lang w:eastAsia="en-GB"/>
            <w14:ligatures w14:val="standardContextual"/>
          </w:rPr>
          <w:tab/>
        </w:r>
        <w:r w:rsidRPr="002B2337">
          <w:rPr>
            <w:rStyle w:val="Hyperlink"/>
          </w:rPr>
          <w:t>Goals and non-goals</w:t>
        </w:r>
        <w:r>
          <w:rPr>
            <w:webHidden/>
          </w:rPr>
          <w:tab/>
        </w:r>
        <w:r>
          <w:rPr>
            <w:webHidden/>
          </w:rPr>
          <w:fldChar w:fldCharType="begin"/>
        </w:r>
        <w:r>
          <w:rPr>
            <w:webHidden/>
          </w:rPr>
          <w:instrText xml:space="preserve"> PAGEREF _Toc189751389 \h </w:instrText>
        </w:r>
        <w:r>
          <w:rPr>
            <w:webHidden/>
          </w:rPr>
        </w:r>
        <w:r>
          <w:rPr>
            <w:webHidden/>
          </w:rPr>
          <w:fldChar w:fldCharType="separate"/>
        </w:r>
        <w:r>
          <w:rPr>
            <w:webHidden/>
          </w:rPr>
          <w:t>6</w:t>
        </w:r>
        <w:r>
          <w:rPr>
            <w:webHidden/>
          </w:rPr>
          <w:fldChar w:fldCharType="end"/>
        </w:r>
      </w:hyperlink>
    </w:p>
    <w:p w14:paraId="7E82CC18" w14:textId="246BA027"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390" w:history="1">
        <w:r w:rsidRPr="002B2337">
          <w:rPr>
            <w:rStyle w:val="Hyperlink"/>
          </w:rPr>
          <w:t>1.4</w:t>
        </w:r>
        <w:r>
          <w:rPr>
            <w:rFonts w:asciiTheme="minorHAnsi" w:eastAsiaTheme="minorEastAsia" w:hAnsiTheme="minorHAnsi" w:cstheme="minorBidi"/>
            <w:kern w:val="2"/>
            <w:sz w:val="24"/>
            <w:szCs w:val="24"/>
            <w:lang w:eastAsia="en-GB"/>
            <w14:ligatures w14:val="standardContextual"/>
          </w:rPr>
          <w:tab/>
        </w:r>
        <w:r w:rsidRPr="002B2337">
          <w:rPr>
            <w:rStyle w:val="Hyperlink"/>
          </w:rPr>
          <w:t>Terminology</w:t>
        </w:r>
        <w:r>
          <w:rPr>
            <w:webHidden/>
          </w:rPr>
          <w:tab/>
        </w:r>
        <w:r>
          <w:rPr>
            <w:webHidden/>
          </w:rPr>
          <w:fldChar w:fldCharType="begin"/>
        </w:r>
        <w:r>
          <w:rPr>
            <w:webHidden/>
          </w:rPr>
          <w:instrText xml:space="preserve"> PAGEREF _Toc189751390 \h </w:instrText>
        </w:r>
        <w:r>
          <w:rPr>
            <w:webHidden/>
          </w:rPr>
        </w:r>
        <w:r>
          <w:rPr>
            <w:webHidden/>
          </w:rPr>
          <w:fldChar w:fldCharType="separate"/>
        </w:r>
        <w:r>
          <w:rPr>
            <w:webHidden/>
          </w:rPr>
          <w:t>6</w:t>
        </w:r>
        <w:r>
          <w:rPr>
            <w:webHidden/>
          </w:rPr>
          <w:fldChar w:fldCharType="end"/>
        </w:r>
      </w:hyperlink>
    </w:p>
    <w:p w14:paraId="7ADCB538" w14:textId="30E8B74F"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391" w:history="1">
        <w:r w:rsidRPr="002B2337">
          <w:rPr>
            <w:rStyle w:val="Hyperlink"/>
            <w:lang w:eastAsia="it-IT"/>
          </w:rPr>
          <w:t>1.4.1</w:t>
        </w:r>
        <w:r>
          <w:rPr>
            <w:rFonts w:asciiTheme="minorHAnsi" w:eastAsiaTheme="minorEastAsia" w:hAnsiTheme="minorHAnsi" w:cstheme="minorBidi"/>
            <w:kern w:val="2"/>
            <w:sz w:val="24"/>
            <w:szCs w:val="24"/>
            <w:lang w:eastAsia="en-GB"/>
            <w14:ligatures w14:val="standardContextual"/>
          </w:rPr>
          <w:tab/>
        </w:r>
        <w:r w:rsidRPr="002B2337">
          <w:rPr>
            <w:rStyle w:val="Hyperlink"/>
            <w:lang w:eastAsia="it-IT"/>
          </w:rPr>
          <w:t>Notational conventions</w:t>
        </w:r>
        <w:r>
          <w:rPr>
            <w:webHidden/>
          </w:rPr>
          <w:tab/>
        </w:r>
        <w:r>
          <w:rPr>
            <w:webHidden/>
          </w:rPr>
          <w:fldChar w:fldCharType="begin"/>
        </w:r>
        <w:r>
          <w:rPr>
            <w:webHidden/>
          </w:rPr>
          <w:instrText xml:space="preserve"> PAGEREF _Toc189751391 \h </w:instrText>
        </w:r>
        <w:r>
          <w:rPr>
            <w:webHidden/>
          </w:rPr>
        </w:r>
        <w:r>
          <w:rPr>
            <w:webHidden/>
          </w:rPr>
          <w:fldChar w:fldCharType="separate"/>
        </w:r>
        <w:r>
          <w:rPr>
            <w:webHidden/>
          </w:rPr>
          <w:t>7</w:t>
        </w:r>
        <w:r>
          <w:rPr>
            <w:webHidden/>
          </w:rPr>
          <w:fldChar w:fldCharType="end"/>
        </w:r>
      </w:hyperlink>
    </w:p>
    <w:p w14:paraId="002112F8" w14:textId="1ECDD9A2"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392" w:history="1">
        <w:r w:rsidRPr="002B2337">
          <w:rPr>
            <w:rStyle w:val="Hyperlink"/>
            <w:lang w:eastAsia="it-IT"/>
          </w:rPr>
          <w:t>1.4.2</w:t>
        </w:r>
        <w:r>
          <w:rPr>
            <w:rFonts w:asciiTheme="minorHAnsi" w:eastAsiaTheme="minorEastAsia" w:hAnsiTheme="minorHAnsi" w:cstheme="minorBidi"/>
            <w:kern w:val="2"/>
            <w:sz w:val="24"/>
            <w:szCs w:val="24"/>
            <w:lang w:eastAsia="en-GB"/>
            <w14:ligatures w14:val="standardContextual"/>
          </w:rPr>
          <w:tab/>
        </w:r>
        <w:r w:rsidRPr="002B2337">
          <w:rPr>
            <w:rStyle w:val="Hyperlink"/>
            <w:lang w:eastAsia="it-IT"/>
          </w:rPr>
          <w:t>Normative references</w:t>
        </w:r>
        <w:r>
          <w:rPr>
            <w:webHidden/>
          </w:rPr>
          <w:tab/>
        </w:r>
        <w:r>
          <w:rPr>
            <w:webHidden/>
          </w:rPr>
          <w:fldChar w:fldCharType="begin"/>
        </w:r>
        <w:r>
          <w:rPr>
            <w:webHidden/>
          </w:rPr>
          <w:instrText xml:space="preserve"> PAGEREF _Toc189751392 \h </w:instrText>
        </w:r>
        <w:r>
          <w:rPr>
            <w:webHidden/>
          </w:rPr>
        </w:r>
        <w:r>
          <w:rPr>
            <w:webHidden/>
          </w:rPr>
          <w:fldChar w:fldCharType="separate"/>
        </w:r>
        <w:r>
          <w:rPr>
            <w:webHidden/>
          </w:rPr>
          <w:t>7</w:t>
        </w:r>
        <w:r>
          <w:rPr>
            <w:webHidden/>
          </w:rPr>
          <w:fldChar w:fldCharType="end"/>
        </w:r>
      </w:hyperlink>
    </w:p>
    <w:p w14:paraId="0FE15DAF" w14:textId="4EBCDD42"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393" w:history="1">
        <w:r w:rsidRPr="002B2337">
          <w:rPr>
            <w:rStyle w:val="Hyperlink"/>
            <w:lang w:eastAsia="it-IT"/>
          </w:rPr>
          <w:t>1.4.3</w:t>
        </w:r>
        <w:r>
          <w:rPr>
            <w:rFonts w:asciiTheme="minorHAnsi" w:eastAsiaTheme="minorEastAsia" w:hAnsiTheme="minorHAnsi" w:cstheme="minorBidi"/>
            <w:kern w:val="2"/>
            <w:sz w:val="24"/>
            <w:szCs w:val="24"/>
            <w:lang w:eastAsia="en-GB"/>
            <w14:ligatures w14:val="standardContextual"/>
          </w:rPr>
          <w:tab/>
        </w:r>
        <w:r w:rsidRPr="002B2337">
          <w:rPr>
            <w:rStyle w:val="Hyperlink"/>
            <w:lang w:eastAsia="it-IT"/>
          </w:rPr>
          <w:t>Non-normative references</w:t>
        </w:r>
        <w:r>
          <w:rPr>
            <w:webHidden/>
          </w:rPr>
          <w:tab/>
        </w:r>
        <w:r>
          <w:rPr>
            <w:webHidden/>
          </w:rPr>
          <w:fldChar w:fldCharType="begin"/>
        </w:r>
        <w:r>
          <w:rPr>
            <w:webHidden/>
          </w:rPr>
          <w:instrText xml:space="preserve"> PAGEREF _Toc189751393 \h </w:instrText>
        </w:r>
        <w:r>
          <w:rPr>
            <w:webHidden/>
          </w:rPr>
        </w:r>
        <w:r>
          <w:rPr>
            <w:webHidden/>
          </w:rPr>
          <w:fldChar w:fldCharType="separate"/>
        </w:r>
        <w:r>
          <w:rPr>
            <w:webHidden/>
          </w:rPr>
          <w:t>7</w:t>
        </w:r>
        <w:r>
          <w:rPr>
            <w:webHidden/>
          </w:rPr>
          <w:fldChar w:fldCharType="end"/>
        </w:r>
      </w:hyperlink>
    </w:p>
    <w:p w14:paraId="53D3AEC8" w14:textId="58011809"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394" w:history="1">
        <w:r w:rsidRPr="002B2337">
          <w:rPr>
            <w:rStyle w:val="Hyperlink"/>
          </w:rPr>
          <w:t>1.5</w:t>
        </w:r>
        <w:r>
          <w:rPr>
            <w:rFonts w:asciiTheme="minorHAnsi" w:eastAsiaTheme="minorEastAsia" w:hAnsiTheme="minorHAnsi" w:cstheme="minorBidi"/>
            <w:kern w:val="2"/>
            <w:sz w:val="24"/>
            <w:szCs w:val="24"/>
            <w:lang w:eastAsia="en-GB"/>
            <w14:ligatures w14:val="standardContextual"/>
          </w:rPr>
          <w:tab/>
        </w:r>
        <w:r w:rsidRPr="002B2337">
          <w:rPr>
            <w:rStyle w:val="Hyperlink"/>
          </w:rPr>
          <w:t>Namespaces</w:t>
        </w:r>
        <w:r>
          <w:rPr>
            <w:webHidden/>
          </w:rPr>
          <w:tab/>
        </w:r>
        <w:r>
          <w:rPr>
            <w:webHidden/>
          </w:rPr>
          <w:fldChar w:fldCharType="begin"/>
        </w:r>
        <w:r>
          <w:rPr>
            <w:webHidden/>
          </w:rPr>
          <w:instrText xml:space="preserve"> PAGEREF _Toc189751394 \h </w:instrText>
        </w:r>
        <w:r>
          <w:rPr>
            <w:webHidden/>
          </w:rPr>
        </w:r>
        <w:r>
          <w:rPr>
            <w:webHidden/>
          </w:rPr>
          <w:fldChar w:fldCharType="separate"/>
        </w:r>
        <w:r>
          <w:rPr>
            <w:webHidden/>
          </w:rPr>
          <w:t>7</w:t>
        </w:r>
        <w:r>
          <w:rPr>
            <w:webHidden/>
          </w:rPr>
          <w:fldChar w:fldCharType="end"/>
        </w:r>
      </w:hyperlink>
    </w:p>
    <w:p w14:paraId="7AE51D4E" w14:textId="4B869304" w:rsidR="006976BF" w:rsidRDefault="006976BF">
      <w:pPr>
        <w:pStyle w:val="Verzeichnis1"/>
        <w:rPr>
          <w:rFonts w:asciiTheme="minorHAnsi" w:eastAsiaTheme="minorEastAsia" w:hAnsiTheme="minorHAnsi" w:cstheme="minorBidi"/>
          <w:kern w:val="2"/>
          <w:szCs w:val="24"/>
          <w:lang w:eastAsia="en-GB"/>
          <w14:ligatures w14:val="standardContextual"/>
        </w:rPr>
      </w:pPr>
      <w:hyperlink w:anchor="_Toc189751395" w:history="1">
        <w:r w:rsidRPr="002B2337">
          <w:rPr>
            <w:rStyle w:val="Hyperlink"/>
          </w:rPr>
          <w:t>2</w:t>
        </w:r>
        <w:r>
          <w:rPr>
            <w:rFonts w:asciiTheme="minorHAnsi" w:eastAsiaTheme="minorEastAsia" w:hAnsiTheme="minorHAnsi" w:cstheme="minorBidi"/>
            <w:kern w:val="2"/>
            <w:szCs w:val="24"/>
            <w:lang w:eastAsia="en-GB"/>
            <w14:ligatures w14:val="standardContextual"/>
          </w:rPr>
          <w:tab/>
        </w:r>
        <w:r w:rsidRPr="002B2337">
          <w:rPr>
            <w:rStyle w:val="Hyperlink"/>
          </w:rPr>
          <w:t>The Service Discovery Process</w:t>
        </w:r>
        <w:r>
          <w:rPr>
            <w:webHidden/>
          </w:rPr>
          <w:tab/>
        </w:r>
        <w:r>
          <w:rPr>
            <w:webHidden/>
          </w:rPr>
          <w:fldChar w:fldCharType="begin"/>
        </w:r>
        <w:r>
          <w:rPr>
            <w:webHidden/>
          </w:rPr>
          <w:instrText xml:space="preserve"> PAGEREF _Toc189751395 \h </w:instrText>
        </w:r>
        <w:r>
          <w:rPr>
            <w:webHidden/>
          </w:rPr>
        </w:r>
        <w:r>
          <w:rPr>
            <w:webHidden/>
          </w:rPr>
          <w:fldChar w:fldCharType="separate"/>
        </w:r>
        <w:r>
          <w:rPr>
            <w:webHidden/>
          </w:rPr>
          <w:t>9</w:t>
        </w:r>
        <w:r>
          <w:rPr>
            <w:webHidden/>
          </w:rPr>
          <w:fldChar w:fldCharType="end"/>
        </w:r>
      </w:hyperlink>
    </w:p>
    <w:p w14:paraId="42A225E8" w14:textId="7E0FF97E"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396" w:history="1">
        <w:r w:rsidRPr="002B2337">
          <w:rPr>
            <w:rStyle w:val="Hyperlink"/>
          </w:rPr>
          <w:t>2.1</w:t>
        </w:r>
        <w:r>
          <w:rPr>
            <w:rFonts w:asciiTheme="minorHAnsi" w:eastAsiaTheme="minorEastAsia" w:hAnsiTheme="minorHAnsi" w:cstheme="minorBidi"/>
            <w:kern w:val="2"/>
            <w:sz w:val="24"/>
            <w:szCs w:val="24"/>
            <w:lang w:eastAsia="en-GB"/>
            <w14:ligatures w14:val="standardContextual"/>
          </w:rPr>
          <w:tab/>
        </w:r>
        <w:r w:rsidRPr="002B2337">
          <w:rPr>
            <w:rStyle w:val="Hyperlink"/>
          </w:rPr>
          <w:t>Service Metadata Capability Lookup flow</w:t>
        </w:r>
        <w:r>
          <w:rPr>
            <w:webHidden/>
          </w:rPr>
          <w:tab/>
        </w:r>
        <w:r>
          <w:rPr>
            <w:webHidden/>
          </w:rPr>
          <w:fldChar w:fldCharType="begin"/>
        </w:r>
        <w:r>
          <w:rPr>
            <w:webHidden/>
          </w:rPr>
          <w:instrText xml:space="preserve"> PAGEREF _Toc189751396 \h </w:instrText>
        </w:r>
        <w:r>
          <w:rPr>
            <w:webHidden/>
          </w:rPr>
        </w:r>
        <w:r>
          <w:rPr>
            <w:webHidden/>
          </w:rPr>
          <w:fldChar w:fldCharType="separate"/>
        </w:r>
        <w:r>
          <w:rPr>
            <w:webHidden/>
          </w:rPr>
          <w:t>9</w:t>
        </w:r>
        <w:r>
          <w:rPr>
            <w:webHidden/>
          </w:rPr>
          <w:fldChar w:fldCharType="end"/>
        </w:r>
      </w:hyperlink>
    </w:p>
    <w:p w14:paraId="619516C3" w14:textId="360F77A6"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397" w:history="1">
        <w:r w:rsidRPr="002B2337">
          <w:rPr>
            <w:rStyle w:val="Hyperlink"/>
          </w:rPr>
          <w:t>2.1.1</w:t>
        </w:r>
        <w:r>
          <w:rPr>
            <w:rFonts w:asciiTheme="minorHAnsi" w:eastAsiaTheme="minorEastAsia" w:hAnsiTheme="minorHAnsi" w:cstheme="minorBidi"/>
            <w:kern w:val="2"/>
            <w:sz w:val="24"/>
            <w:szCs w:val="24"/>
            <w:lang w:eastAsia="en-GB"/>
            <w14:ligatures w14:val="standardContextual"/>
          </w:rPr>
          <w:tab/>
        </w:r>
        <w:r w:rsidRPr="002B2337">
          <w:rPr>
            <w:rStyle w:val="Hyperlink"/>
          </w:rPr>
          <w:t>Discovering Capabilities associated with a Participant Identifier</w:t>
        </w:r>
        <w:r>
          <w:rPr>
            <w:webHidden/>
          </w:rPr>
          <w:tab/>
        </w:r>
        <w:r>
          <w:rPr>
            <w:webHidden/>
          </w:rPr>
          <w:fldChar w:fldCharType="begin"/>
        </w:r>
        <w:r>
          <w:rPr>
            <w:webHidden/>
          </w:rPr>
          <w:instrText xml:space="preserve"> PAGEREF _Toc189751397 \h </w:instrText>
        </w:r>
        <w:r>
          <w:rPr>
            <w:webHidden/>
          </w:rPr>
        </w:r>
        <w:r>
          <w:rPr>
            <w:webHidden/>
          </w:rPr>
          <w:fldChar w:fldCharType="separate"/>
        </w:r>
        <w:r>
          <w:rPr>
            <w:webHidden/>
          </w:rPr>
          <w:t>10</w:t>
        </w:r>
        <w:r>
          <w:rPr>
            <w:webHidden/>
          </w:rPr>
          <w:fldChar w:fldCharType="end"/>
        </w:r>
      </w:hyperlink>
    </w:p>
    <w:p w14:paraId="2F971CBE" w14:textId="7366BC03"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398" w:history="1">
        <w:r w:rsidRPr="002B2337">
          <w:rPr>
            <w:rStyle w:val="Hyperlink"/>
          </w:rPr>
          <w:t>2.2</w:t>
        </w:r>
        <w:r>
          <w:rPr>
            <w:rFonts w:asciiTheme="minorHAnsi" w:eastAsiaTheme="minorEastAsia" w:hAnsiTheme="minorHAnsi" w:cstheme="minorBidi"/>
            <w:kern w:val="2"/>
            <w:sz w:val="24"/>
            <w:szCs w:val="24"/>
            <w:lang w:eastAsia="en-GB"/>
            <w14:ligatures w14:val="standardContextual"/>
          </w:rPr>
          <w:tab/>
        </w:r>
        <w:r w:rsidRPr="002B2337">
          <w:rPr>
            <w:rStyle w:val="Hyperlink"/>
          </w:rPr>
          <w:t>Service Metadata Publisher Redirection</w:t>
        </w:r>
        <w:r>
          <w:rPr>
            <w:webHidden/>
          </w:rPr>
          <w:tab/>
        </w:r>
        <w:r>
          <w:rPr>
            <w:webHidden/>
          </w:rPr>
          <w:fldChar w:fldCharType="begin"/>
        </w:r>
        <w:r>
          <w:rPr>
            <w:webHidden/>
          </w:rPr>
          <w:instrText xml:space="preserve"> PAGEREF _Toc189751398 \h </w:instrText>
        </w:r>
        <w:r>
          <w:rPr>
            <w:webHidden/>
          </w:rPr>
        </w:r>
        <w:r>
          <w:rPr>
            <w:webHidden/>
          </w:rPr>
          <w:fldChar w:fldCharType="separate"/>
        </w:r>
        <w:r>
          <w:rPr>
            <w:webHidden/>
          </w:rPr>
          <w:t>10</w:t>
        </w:r>
        <w:r>
          <w:rPr>
            <w:webHidden/>
          </w:rPr>
          <w:fldChar w:fldCharType="end"/>
        </w:r>
      </w:hyperlink>
    </w:p>
    <w:p w14:paraId="5336800F" w14:textId="5BCB7CEC" w:rsidR="006976BF" w:rsidRDefault="006976BF">
      <w:pPr>
        <w:pStyle w:val="Verzeichnis1"/>
        <w:rPr>
          <w:rFonts w:asciiTheme="minorHAnsi" w:eastAsiaTheme="minorEastAsia" w:hAnsiTheme="minorHAnsi" w:cstheme="minorBidi"/>
          <w:kern w:val="2"/>
          <w:szCs w:val="24"/>
          <w:lang w:eastAsia="en-GB"/>
          <w14:ligatures w14:val="standardContextual"/>
        </w:rPr>
      </w:pPr>
      <w:hyperlink w:anchor="_Toc189751399" w:history="1">
        <w:r w:rsidRPr="002B2337">
          <w:rPr>
            <w:rStyle w:val="Hyperlink"/>
          </w:rPr>
          <w:t>3</w:t>
        </w:r>
        <w:r>
          <w:rPr>
            <w:rFonts w:asciiTheme="minorHAnsi" w:eastAsiaTheme="minorEastAsia" w:hAnsiTheme="minorHAnsi" w:cstheme="minorBidi"/>
            <w:kern w:val="2"/>
            <w:szCs w:val="24"/>
            <w:lang w:eastAsia="en-GB"/>
            <w14:ligatures w14:val="standardContextual"/>
          </w:rPr>
          <w:tab/>
        </w:r>
        <w:r w:rsidRPr="002B2337">
          <w:rPr>
            <w:rStyle w:val="Hyperlink"/>
          </w:rPr>
          <w:t>Interface model</w:t>
        </w:r>
        <w:r>
          <w:rPr>
            <w:webHidden/>
          </w:rPr>
          <w:tab/>
        </w:r>
        <w:r>
          <w:rPr>
            <w:webHidden/>
          </w:rPr>
          <w:fldChar w:fldCharType="begin"/>
        </w:r>
        <w:r>
          <w:rPr>
            <w:webHidden/>
          </w:rPr>
          <w:instrText xml:space="preserve"> PAGEREF _Toc189751399 \h </w:instrText>
        </w:r>
        <w:r>
          <w:rPr>
            <w:webHidden/>
          </w:rPr>
        </w:r>
        <w:r>
          <w:rPr>
            <w:webHidden/>
          </w:rPr>
          <w:fldChar w:fldCharType="separate"/>
        </w:r>
        <w:r>
          <w:rPr>
            <w:webHidden/>
          </w:rPr>
          <w:t>11</w:t>
        </w:r>
        <w:r>
          <w:rPr>
            <w:webHidden/>
          </w:rPr>
          <w:fldChar w:fldCharType="end"/>
        </w:r>
      </w:hyperlink>
    </w:p>
    <w:p w14:paraId="6CDBB3E3" w14:textId="7B4D6A64" w:rsidR="006976BF" w:rsidRDefault="006976BF">
      <w:pPr>
        <w:pStyle w:val="Verzeichnis1"/>
        <w:rPr>
          <w:rFonts w:asciiTheme="minorHAnsi" w:eastAsiaTheme="minorEastAsia" w:hAnsiTheme="minorHAnsi" w:cstheme="minorBidi"/>
          <w:kern w:val="2"/>
          <w:szCs w:val="24"/>
          <w:lang w:eastAsia="en-GB"/>
          <w14:ligatures w14:val="standardContextual"/>
        </w:rPr>
      </w:pPr>
      <w:hyperlink w:anchor="_Toc189751400" w:history="1">
        <w:r w:rsidRPr="002B2337">
          <w:rPr>
            <w:rStyle w:val="Hyperlink"/>
          </w:rPr>
          <w:t>4</w:t>
        </w:r>
        <w:r>
          <w:rPr>
            <w:rFonts w:asciiTheme="minorHAnsi" w:eastAsiaTheme="minorEastAsia" w:hAnsiTheme="minorHAnsi" w:cstheme="minorBidi"/>
            <w:kern w:val="2"/>
            <w:szCs w:val="24"/>
            <w:lang w:eastAsia="en-GB"/>
            <w14:ligatures w14:val="standardContextual"/>
          </w:rPr>
          <w:tab/>
        </w:r>
        <w:r w:rsidRPr="002B2337">
          <w:rPr>
            <w:rStyle w:val="Hyperlink"/>
          </w:rPr>
          <w:t>Data model</w:t>
        </w:r>
        <w:r>
          <w:rPr>
            <w:webHidden/>
          </w:rPr>
          <w:tab/>
        </w:r>
        <w:r>
          <w:rPr>
            <w:webHidden/>
          </w:rPr>
          <w:fldChar w:fldCharType="begin"/>
        </w:r>
        <w:r>
          <w:rPr>
            <w:webHidden/>
          </w:rPr>
          <w:instrText xml:space="preserve"> PAGEREF _Toc189751400 \h </w:instrText>
        </w:r>
        <w:r>
          <w:rPr>
            <w:webHidden/>
          </w:rPr>
        </w:r>
        <w:r>
          <w:rPr>
            <w:webHidden/>
          </w:rPr>
          <w:fldChar w:fldCharType="separate"/>
        </w:r>
        <w:r>
          <w:rPr>
            <w:webHidden/>
          </w:rPr>
          <w:t>12</w:t>
        </w:r>
        <w:r>
          <w:rPr>
            <w:webHidden/>
          </w:rPr>
          <w:fldChar w:fldCharType="end"/>
        </w:r>
      </w:hyperlink>
    </w:p>
    <w:p w14:paraId="4390EFA5" w14:textId="295552D4"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01" w:history="1">
        <w:r w:rsidRPr="002B2337">
          <w:rPr>
            <w:rStyle w:val="Hyperlink"/>
          </w:rPr>
          <w:t>4.1</w:t>
        </w:r>
        <w:r>
          <w:rPr>
            <w:rFonts w:asciiTheme="minorHAnsi" w:eastAsiaTheme="minorEastAsia" w:hAnsiTheme="minorHAnsi" w:cstheme="minorBidi"/>
            <w:kern w:val="2"/>
            <w:sz w:val="24"/>
            <w:szCs w:val="24"/>
            <w:lang w:eastAsia="en-GB"/>
            <w14:ligatures w14:val="standardContextual"/>
          </w:rPr>
          <w:tab/>
        </w:r>
        <w:r w:rsidRPr="002B2337">
          <w:rPr>
            <w:rStyle w:val="Hyperlink"/>
          </w:rPr>
          <w:t>On extension points</w:t>
        </w:r>
        <w:r>
          <w:rPr>
            <w:webHidden/>
          </w:rPr>
          <w:tab/>
        </w:r>
        <w:r>
          <w:rPr>
            <w:webHidden/>
          </w:rPr>
          <w:fldChar w:fldCharType="begin"/>
        </w:r>
        <w:r>
          <w:rPr>
            <w:webHidden/>
          </w:rPr>
          <w:instrText xml:space="preserve"> PAGEREF _Toc189751401 \h </w:instrText>
        </w:r>
        <w:r>
          <w:rPr>
            <w:webHidden/>
          </w:rPr>
        </w:r>
        <w:r>
          <w:rPr>
            <w:webHidden/>
          </w:rPr>
          <w:fldChar w:fldCharType="separate"/>
        </w:r>
        <w:r>
          <w:rPr>
            <w:webHidden/>
          </w:rPr>
          <w:t>12</w:t>
        </w:r>
        <w:r>
          <w:rPr>
            <w:webHidden/>
          </w:rPr>
          <w:fldChar w:fldCharType="end"/>
        </w:r>
      </w:hyperlink>
    </w:p>
    <w:p w14:paraId="2A46613D" w14:textId="6E6AC55A"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02" w:history="1">
        <w:r w:rsidRPr="002B2337">
          <w:rPr>
            <w:rStyle w:val="Hyperlink"/>
            <w:lang w:eastAsia="it-IT"/>
          </w:rPr>
          <w:t>4.1.1</w:t>
        </w:r>
        <w:r>
          <w:rPr>
            <w:rFonts w:asciiTheme="minorHAnsi" w:eastAsiaTheme="minorEastAsia" w:hAnsiTheme="minorHAnsi" w:cstheme="minorBidi"/>
            <w:kern w:val="2"/>
            <w:sz w:val="24"/>
            <w:szCs w:val="24"/>
            <w:lang w:eastAsia="en-GB"/>
            <w14:ligatures w14:val="standardContextual"/>
          </w:rPr>
          <w:tab/>
        </w:r>
        <w:r w:rsidRPr="002B2337">
          <w:rPr>
            <w:rStyle w:val="Hyperlink"/>
            <w:lang w:eastAsia="it-IT"/>
          </w:rPr>
          <w:t>Semantics and use</w:t>
        </w:r>
        <w:r>
          <w:rPr>
            <w:webHidden/>
          </w:rPr>
          <w:tab/>
        </w:r>
        <w:r>
          <w:rPr>
            <w:webHidden/>
          </w:rPr>
          <w:fldChar w:fldCharType="begin"/>
        </w:r>
        <w:r>
          <w:rPr>
            <w:webHidden/>
          </w:rPr>
          <w:instrText xml:space="preserve"> PAGEREF _Toc189751402 \h </w:instrText>
        </w:r>
        <w:r>
          <w:rPr>
            <w:webHidden/>
          </w:rPr>
        </w:r>
        <w:r>
          <w:rPr>
            <w:webHidden/>
          </w:rPr>
          <w:fldChar w:fldCharType="separate"/>
        </w:r>
        <w:r>
          <w:rPr>
            <w:webHidden/>
          </w:rPr>
          <w:t>12</w:t>
        </w:r>
        <w:r>
          <w:rPr>
            <w:webHidden/>
          </w:rPr>
          <w:fldChar w:fldCharType="end"/>
        </w:r>
      </w:hyperlink>
    </w:p>
    <w:p w14:paraId="690D21E5" w14:textId="5E90F2CD"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03" w:history="1">
        <w:r w:rsidRPr="002B2337">
          <w:rPr>
            <w:rStyle w:val="Hyperlink"/>
          </w:rPr>
          <w:t>4.2</w:t>
        </w:r>
        <w:r>
          <w:rPr>
            <w:rFonts w:asciiTheme="minorHAnsi" w:eastAsiaTheme="minorEastAsia" w:hAnsiTheme="minorHAnsi" w:cstheme="minorBidi"/>
            <w:kern w:val="2"/>
            <w:sz w:val="24"/>
            <w:szCs w:val="24"/>
            <w:lang w:eastAsia="en-GB"/>
            <w14:ligatures w14:val="standardContextual"/>
          </w:rPr>
          <w:tab/>
        </w:r>
        <w:r w:rsidRPr="002B2337">
          <w:rPr>
            <w:rStyle w:val="Hyperlink"/>
          </w:rPr>
          <w:t>ServiceGroup</w:t>
        </w:r>
        <w:r>
          <w:rPr>
            <w:webHidden/>
          </w:rPr>
          <w:tab/>
        </w:r>
        <w:r>
          <w:rPr>
            <w:webHidden/>
          </w:rPr>
          <w:fldChar w:fldCharType="begin"/>
        </w:r>
        <w:r>
          <w:rPr>
            <w:webHidden/>
          </w:rPr>
          <w:instrText xml:space="preserve"> PAGEREF _Toc189751403 \h </w:instrText>
        </w:r>
        <w:r>
          <w:rPr>
            <w:webHidden/>
          </w:rPr>
        </w:r>
        <w:r>
          <w:rPr>
            <w:webHidden/>
          </w:rPr>
          <w:fldChar w:fldCharType="separate"/>
        </w:r>
        <w:r>
          <w:rPr>
            <w:webHidden/>
          </w:rPr>
          <w:t>12</w:t>
        </w:r>
        <w:r>
          <w:rPr>
            <w:webHidden/>
          </w:rPr>
          <w:fldChar w:fldCharType="end"/>
        </w:r>
      </w:hyperlink>
    </w:p>
    <w:p w14:paraId="37DA4BFF" w14:textId="7FCC9BB8"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04" w:history="1">
        <w:r w:rsidRPr="002B2337">
          <w:rPr>
            <w:rStyle w:val="Hyperlink"/>
          </w:rPr>
          <w:t>4.2.1</w:t>
        </w:r>
        <w:r>
          <w:rPr>
            <w:rFonts w:asciiTheme="minorHAnsi" w:eastAsiaTheme="minorEastAsia" w:hAnsiTheme="minorHAnsi" w:cstheme="minorBidi"/>
            <w:kern w:val="2"/>
            <w:sz w:val="24"/>
            <w:szCs w:val="24"/>
            <w:lang w:eastAsia="en-GB"/>
            <w14:ligatures w14:val="standardContextual"/>
          </w:rPr>
          <w:tab/>
        </w:r>
        <w:r w:rsidRPr="002B2337">
          <w:rPr>
            <w:rStyle w:val="Hyperlink"/>
          </w:rPr>
          <w:t>Non-normative example</w:t>
        </w:r>
        <w:r>
          <w:rPr>
            <w:webHidden/>
          </w:rPr>
          <w:tab/>
        </w:r>
        <w:r>
          <w:rPr>
            <w:webHidden/>
          </w:rPr>
          <w:fldChar w:fldCharType="begin"/>
        </w:r>
        <w:r>
          <w:rPr>
            <w:webHidden/>
          </w:rPr>
          <w:instrText xml:space="preserve"> PAGEREF _Toc189751404 \h </w:instrText>
        </w:r>
        <w:r>
          <w:rPr>
            <w:webHidden/>
          </w:rPr>
        </w:r>
        <w:r>
          <w:rPr>
            <w:webHidden/>
          </w:rPr>
          <w:fldChar w:fldCharType="separate"/>
        </w:r>
        <w:r>
          <w:rPr>
            <w:webHidden/>
          </w:rPr>
          <w:t>13</w:t>
        </w:r>
        <w:r>
          <w:rPr>
            <w:webHidden/>
          </w:rPr>
          <w:fldChar w:fldCharType="end"/>
        </w:r>
      </w:hyperlink>
    </w:p>
    <w:p w14:paraId="4CA24E80" w14:textId="4BA4B326"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05" w:history="1">
        <w:r w:rsidRPr="002B2337">
          <w:rPr>
            <w:rStyle w:val="Hyperlink"/>
          </w:rPr>
          <w:t>4.3</w:t>
        </w:r>
        <w:r>
          <w:rPr>
            <w:rFonts w:asciiTheme="minorHAnsi" w:eastAsiaTheme="minorEastAsia" w:hAnsiTheme="minorHAnsi" w:cstheme="minorBidi"/>
            <w:kern w:val="2"/>
            <w:sz w:val="24"/>
            <w:szCs w:val="24"/>
            <w:lang w:eastAsia="en-GB"/>
            <w14:ligatures w14:val="standardContextual"/>
          </w:rPr>
          <w:tab/>
        </w:r>
        <w:r w:rsidRPr="002B2337">
          <w:rPr>
            <w:rStyle w:val="Hyperlink"/>
          </w:rPr>
          <w:t>ServiceMetadata</w:t>
        </w:r>
        <w:r>
          <w:rPr>
            <w:webHidden/>
          </w:rPr>
          <w:tab/>
        </w:r>
        <w:r>
          <w:rPr>
            <w:webHidden/>
          </w:rPr>
          <w:fldChar w:fldCharType="begin"/>
        </w:r>
        <w:r>
          <w:rPr>
            <w:webHidden/>
          </w:rPr>
          <w:instrText xml:space="preserve"> PAGEREF _Toc189751405 \h </w:instrText>
        </w:r>
        <w:r>
          <w:rPr>
            <w:webHidden/>
          </w:rPr>
        </w:r>
        <w:r>
          <w:rPr>
            <w:webHidden/>
          </w:rPr>
          <w:fldChar w:fldCharType="separate"/>
        </w:r>
        <w:r>
          <w:rPr>
            <w:webHidden/>
          </w:rPr>
          <w:t>13</w:t>
        </w:r>
        <w:r>
          <w:rPr>
            <w:webHidden/>
          </w:rPr>
          <w:fldChar w:fldCharType="end"/>
        </w:r>
      </w:hyperlink>
    </w:p>
    <w:p w14:paraId="09AA6EAD" w14:textId="6A682FF5"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06" w:history="1">
        <w:r w:rsidRPr="002B2337">
          <w:rPr>
            <w:rStyle w:val="Hyperlink"/>
          </w:rPr>
          <w:t>4.3.1</w:t>
        </w:r>
        <w:r>
          <w:rPr>
            <w:rFonts w:asciiTheme="minorHAnsi" w:eastAsiaTheme="minorEastAsia" w:hAnsiTheme="minorHAnsi" w:cstheme="minorBidi"/>
            <w:kern w:val="2"/>
            <w:sz w:val="24"/>
            <w:szCs w:val="24"/>
            <w:lang w:eastAsia="en-GB"/>
            <w14:ligatures w14:val="standardContextual"/>
          </w:rPr>
          <w:tab/>
        </w:r>
        <w:r w:rsidRPr="002B2337">
          <w:rPr>
            <w:rStyle w:val="Hyperlink"/>
          </w:rPr>
          <w:t>Non-normative example</w:t>
        </w:r>
        <w:r>
          <w:rPr>
            <w:webHidden/>
          </w:rPr>
          <w:tab/>
        </w:r>
        <w:r>
          <w:rPr>
            <w:webHidden/>
          </w:rPr>
          <w:fldChar w:fldCharType="begin"/>
        </w:r>
        <w:r>
          <w:rPr>
            <w:webHidden/>
          </w:rPr>
          <w:instrText xml:space="preserve"> PAGEREF _Toc189751406 \h </w:instrText>
        </w:r>
        <w:r>
          <w:rPr>
            <w:webHidden/>
          </w:rPr>
        </w:r>
        <w:r>
          <w:rPr>
            <w:webHidden/>
          </w:rPr>
          <w:fldChar w:fldCharType="separate"/>
        </w:r>
        <w:r>
          <w:rPr>
            <w:webHidden/>
          </w:rPr>
          <w:t>18</w:t>
        </w:r>
        <w:r>
          <w:rPr>
            <w:webHidden/>
          </w:rPr>
          <w:fldChar w:fldCharType="end"/>
        </w:r>
      </w:hyperlink>
    </w:p>
    <w:p w14:paraId="6A64A515" w14:textId="32B8F515"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07" w:history="1">
        <w:r w:rsidRPr="002B2337">
          <w:rPr>
            <w:rStyle w:val="Hyperlink"/>
          </w:rPr>
          <w:t>4.4</w:t>
        </w:r>
        <w:r>
          <w:rPr>
            <w:rFonts w:asciiTheme="minorHAnsi" w:eastAsiaTheme="minorEastAsia" w:hAnsiTheme="minorHAnsi" w:cstheme="minorBidi"/>
            <w:kern w:val="2"/>
            <w:sz w:val="24"/>
            <w:szCs w:val="24"/>
            <w:lang w:eastAsia="en-GB"/>
            <w14:ligatures w14:val="standardContextual"/>
          </w:rPr>
          <w:tab/>
        </w:r>
        <w:r w:rsidRPr="002B2337">
          <w:rPr>
            <w:rStyle w:val="Hyperlink"/>
          </w:rPr>
          <w:t>SignedServiceMetadata</w:t>
        </w:r>
        <w:r>
          <w:rPr>
            <w:webHidden/>
          </w:rPr>
          <w:tab/>
        </w:r>
        <w:r>
          <w:rPr>
            <w:webHidden/>
          </w:rPr>
          <w:fldChar w:fldCharType="begin"/>
        </w:r>
        <w:r>
          <w:rPr>
            <w:webHidden/>
          </w:rPr>
          <w:instrText xml:space="preserve"> PAGEREF _Toc189751407 \h </w:instrText>
        </w:r>
        <w:r>
          <w:rPr>
            <w:webHidden/>
          </w:rPr>
        </w:r>
        <w:r>
          <w:rPr>
            <w:webHidden/>
          </w:rPr>
          <w:fldChar w:fldCharType="separate"/>
        </w:r>
        <w:r>
          <w:rPr>
            <w:webHidden/>
          </w:rPr>
          <w:t>18</w:t>
        </w:r>
        <w:r>
          <w:rPr>
            <w:webHidden/>
          </w:rPr>
          <w:fldChar w:fldCharType="end"/>
        </w:r>
      </w:hyperlink>
    </w:p>
    <w:p w14:paraId="321E0659" w14:textId="0EBD183D"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08" w:history="1">
        <w:r w:rsidRPr="002B2337">
          <w:rPr>
            <w:rStyle w:val="Hyperlink"/>
          </w:rPr>
          <w:t>4.4.1</w:t>
        </w:r>
        <w:r>
          <w:rPr>
            <w:rFonts w:asciiTheme="minorHAnsi" w:eastAsiaTheme="minorEastAsia" w:hAnsiTheme="minorHAnsi" w:cstheme="minorBidi"/>
            <w:kern w:val="2"/>
            <w:sz w:val="24"/>
            <w:szCs w:val="24"/>
            <w:lang w:eastAsia="en-GB"/>
            <w14:ligatures w14:val="standardContextual"/>
          </w:rPr>
          <w:tab/>
        </w:r>
        <w:r w:rsidRPr="002B2337">
          <w:rPr>
            <w:rStyle w:val="Hyperlink"/>
          </w:rPr>
          <w:t>Non-normative example</w:t>
        </w:r>
        <w:r>
          <w:rPr>
            <w:webHidden/>
          </w:rPr>
          <w:tab/>
        </w:r>
        <w:r>
          <w:rPr>
            <w:webHidden/>
          </w:rPr>
          <w:fldChar w:fldCharType="begin"/>
        </w:r>
        <w:r>
          <w:rPr>
            <w:webHidden/>
          </w:rPr>
          <w:instrText xml:space="preserve"> PAGEREF _Toc189751408 \h </w:instrText>
        </w:r>
        <w:r>
          <w:rPr>
            <w:webHidden/>
          </w:rPr>
        </w:r>
        <w:r>
          <w:rPr>
            <w:webHidden/>
          </w:rPr>
          <w:fldChar w:fldCharType="separate"/>
        </w:r>
        <w:r>
          <w:rPr>
            <w:webHidden/>
          </w:rPr>
          <w:t>18</w:t>
        </w:r>
        <w:r>
          <w:rPr>
            <w:webHidden/>
          </w:rPr>
          <w:fldChar w:fldCharType="end"/>
        </w:r>
      </w:hyperlink>
    </w:p>
    <w:p w14:paraId="44E65781" w14:textId="72A4605B"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09" w:history="1">
        <w:r w:rsidRPr="002B2337">
          <w:rPr>
            <w:rStyle w:val="Hyperlink"/>
          </w:rPr>
          <w:t>4.4.2</w:t>
        </w:r>
        <w:r>
          <w:rPr>
            <w:rFonts w:asciiTheme="minorHAnsi" w:eastAsiaTheme="minorEastAsia" w:hAnsiTheme="minorHAnsi" w:cstheme="minorBidi"/>
            <w:kern w:val="2"/>
            <w:sz w:val="24"/>
            <w:szCs w:val="24"/>
            <w:lang w:eastAsia="en-GB"/>
            <w14:ligatures w14:val="standardContextual"/>
          </w:rPr>
          <w:tab/>
        </w:r>
        <w:r w:rsidRPr="002B2337">
          <w:rPr>
            <w:rStyle w:val="Hyperlink"/>
          </w:rPr>
          <w:t>Redirect, non-normative example</w:t>
        </w:r>
        <w:r>
          <w:rPr>
            <w:webHidden/>
          </w:rPr>
          <w:tab/>
        </w:r>
        <w:r>
          <w:rPr>
            <w:webHidden/>
          </w:rPr>
          <w:fldChar w:fldCharType="begin"/>
        </w:r>
        <w:r>
          <w:rPr>
            <w:webHidden/>
          </w:rPr>
          <w:instrText xml:space="preserve"> PAGEREF _Toc189751409 \h </w:instrText>
        </w:r>
        <w:r>
          <w:rPr>
            <w:webHidden/>
          </w:rPr>
        </w:r>
        <w:r>
          <w:rPr>
            <w:webHidden/>
          </w:rPr>
          <w:fldChar w:fldCharType="separate"/>
        </w:r>
        <w:r>
          <w:rPr>
            <w:webHidden/>
          </w:rPr>
          <w:t>19</w:t>
        </w:r>
        <w:r>
          <w:rPr>
            <w:webHidden/>
          </w:rPr>
          <w:fldChar w:fldCharType="end"/>
        </w:r>
      </w:hyperlink>
    </w:p>
    <w:p w14:paraId="53B7BB2A" w14:textId="210AB9ED" w:rsidR="006976BF" w:rsidRDefault="006976BF">
      <w:pPr>
        <w:pStyle w:val="Verzeichnis1"/>
        <w:rPr>
          <w:rFonts w:asciiTheme="minorHAnsi" w:eastAsiaTheme="minorEastAsia" w:hAnsiTheme="minorHAnsi" w:cstheme="minorBidi"/>
          <w:kern w:val="2"/>
          <w:szCs w:val="24"/>
          <w:lang w:eastAsia="en-GB"/>
          <w14:ligatures w14:val="standardContextual"/>
        </w:rPr>
      </w:pPr>
      <w:hyperlink w:anchor="_Toc189751410" w:history="1">
        <w:r w:rsidRPr="002B2337">
          <w:rPr>
            <w:rStyle w:val="Hyperlink"/>
          </w:rPr>
          <w:t>5</w:t>
        </w:r>
        <w:r>
          <w:rPr>
            <w:rFonts w:asciiTheme="minorHAnsi" w:eastAsiaTheme="minorEastAsia" w:hAnsiTheme="minorHAnsi" w:cstheme="minorBidi"/>
            <w:kern w:val="2"/>
            <w:szCs w:val="24"/>
            <w:lang w:eastAsia="en-GB"/>
            <w14:ligatures w14:val="standardContextual"/>
          </w:rPr>
          <w:tab/>
        </w:r>
        <w:r w:rsidRPr="002B2337">
          <w:rPr>
            <w:rStyle w:val="Hyperlink"/>
          </w:rPr>
          <w:t>Service Metadata Publishing REST binding</w:t>
        </w:r>
        <w:r>
          <w:rPr>
            <w:webHidden/>
          </w:rPr>
          <w:tab/>
        </w:r>
        <w:r>
          <w:rPr>
            <w:webHidden/>
          </w:rPr>
          <w:fldChar w:fldCharType="begin"/>
        </w:r>
        <w:r>
          <w:rPr>
            <w:webHidden/>
          </w:rPr>
          <w:instrText xml:space="preserve"> PAGEREF _Toc189751410 \h </w:instrText>
        </w:r>
        <w:r>
          <w:rPr>
            <w:webHidden/>
          </w:rPr>
        </w:r>
        <w:r>
          <w:rPr>
            <w:webHidden/>
          </w:rPr>
          <w:fldChar w:fldCharType="separate"/>
        </w:r>
        <w:r>
          <w:rPr>
            <w:webHidden/>
          </w:rPr>
          <w:t>21</w:t>
        </w:r>
        <w:r>
          <w:rPr>
            <w:webHidden/>
          </w:rPr>
          <w:fldChar w:fldCharType="end"/>
        </w:r>
      </w:hyperlink>
    </w:p>
    <w:p w14:paraId="4A942927" w14:textId="3CCECE87"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11" w:history="1">
        <w:r w:rsidRPr="002B2337">
          <w:rPr>
            <w:rStyle w:val="Hyperlink"/>
          </w:rPr>
          <w:t>5.1</w:t>
        </w:r>
        <w:r>
          <w:rPr>
            <w:rFonts w:asciiTheme="minorHAnsi" w:eastAsiaTheme="minorEastAsia" w:hAnsiTheme="minorHAnsi" w:cstheme="minorBidi"/>
            <w:kern w:val="2"/>
            <w:sz w:val="24"/>
            <w:szCs w:val="24"/>
            <w:lang w:eastAsia="en-GB"/>
            <w14:ligatures w14:val="standardContextual"/>
          </w:rPr>
          <w:tab/>
        </w:r>
        <w:r w:rsidRPr="002B2337">
          <w:rPr>
            <w:rStyle w:val="Hyperlink"/>
          </w:rPr>
          <w:t>The use of HTTPS</w:t>
        </w:r>
        <w:r>
          <w:rPr>
            <w:webHidden/>
          </w:rPr>
          <w:tab/>
        </w:r>
        <w:r>
          <w:rPr>
            <w:webHidden/>
          </w:rPr>
          <w:fldChar w:fldCharType="begin"/>
        </w:r>
        <w:r>
          <w:rPr>
            <w:webHidden/>
          </w:rPr>
          <w:instrText xml:space="preserve"> PAGEREF _Toc189751411 \h </w:instrText>
        </w:r>
        <w:r>
          <w:rPr>
            <w:webHidden/>
          </w:rPr>
        </w:r>
        <w:r>
          <w:rPr>
            <w:webHidden/>
          </w:rPr>
          <w:fldChar w:fldCharType="separate"/>
        </w:r>
        <w:r>
          <w:rPr>
            <w:webHidden/>
          </w:rPr>
          <w:t>21</w:t>
        </w:r>
        <w:r>
          <w:rPr>
            <w:webHidden/>
          </w:rPr>
          <w:fldChar w:fldCharType="end"/>
        </w:r>
      </w:hyperlink>
    </w:p>
    <w:p w14:paraId="30FB906A" w14:textId="3A3DFD5E"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12" w:history="1">
        <w:r w:rsidRPr="002B2337">
          <w:rPr>
            <w:rStyle w:val="Hyperlink"/>
          </w:rPr>
          <w:t>5.2</w:t>
        </w:r>
        <w:r>
          <w:rPr>
            <w:rFonts w:asciiTheme="minorHAnsi" w:eastAsiaTheme="minorEastAsia" w:hAnsiTheme="minorHAnsi" w:cstheme="minorBidi"/>
            <w:kern w:val="2"/>
            <w:sz w:val="24"/>
            <w:szCs w:val="24"/>
            <w:lang w:eastAsia="en-GB"/>
            <w14:ligatures w14:val="standardContextual"/>
          </w:rPr>
          <w:tab/>
        </w:r>
        <w:r w:rsidRPr="002B2337">
          <w:rPr>
            <w:rStyle w:val="Hyperlink"/>
          </w:rPr>
          <w:t>The use of XML and encoding</w:t>
        </w:r>
        <w:r>
          <w:rPr>
            <w:webHidden/>
          </w:rPr>
          <w:tab/>
        </w:r>
        <w:r>
          <w:rPr>
            <w:webHidden/>
          </w:rPr>
          <w:fldChar w:fldCharType="begin"/>
        </w:r>
        <w:r>
          <w:rPr>
            <w:webHidden/>
          </w:rPr>
          <w:instrText xml:space="preserve"> PAGEREF _Toc189751412 \h </w:instrText>
        </w:r>
        <w:r>
          <w:rPr>
            <w:webHidden/>
          </w:rPr>
        </w:r>
        <w:r>
          <w:rPr>
            <w:webHidden/>
          </w:rPr>
          <w:fldChar w:fldCharType="separate"/>
        </w:r>
        <w:r>
          <w:rPr>
            <w:webHidden/>
          </w:rPr>
          <w:t>21</w:t>
        </w:r>
        <w:r>
          <w:rPr>
            <w:webHidden/>
          </w:rPr>
          <w:fldChar w:fldCharType="end"/>
        </w:r>
      </w:hyperlink>
    </w:p>
    <w:p w14:paraId="3DE004C8" w14:textId="7A496EDA"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13" w:history="1">
        <w:r w:rsidRPr="002B2337">
          <w:rPr>
            <w:rStyle w:val="Hyperlink"/>
          </w:rPr>
          <w:t>5.3</w:t>
        </w:r>
        <w:r>
          <w:rPr>
            <w:rFonts w:asciiTheme="minorHAnsi" w:eastAsiaTheme="minorEastAsia" w:hAnsiTheme="minorHAnsi" w:cstheme="minorBidi"/>
            <w:kern w:val="2"/>
            <w:sz w:val="24"/>
            <w:szCs w:val="24"/>
            <w:lang w:eastAsia="en-GB"/>
            <w14:ligatures w14:val="standardContextual"/>
          </w:rPr>
          <w:tab/>
        </w:r>
        <w:r w:rsidRPr="002B2337">
          <w:rPr>
            <w:rStyle w:val="Hyperlink"/>
          </w:rPr>
          <w:t>Resources and identifiers</w:t>
        </w:r>
        <w:r>
          <w:rPr>
            <w:webHidden/>
          </w:rPr>
          <w:tab/>
        </w:r>
        <w:r>
          <w:rPr>
            <w:webHidden/>
          </w:rPr>
          <w:fldChar w:fldCharType="begin"/>
        </w:r>
        <w:r>
          <w:rPr>
            <w:webHidden/>
          </w:rPr>
          <w:instrText xml:space="preserve"> PAGEREF _Toc189751413 \h </w:instrText>
        </w:r>
        <w:r>
          <w:rPr>
            <w:webHidden/>
          </w:rPr>
        </w:r>
        <w:r>
          <w:rPr>
            <w:webHidden/>
          </w:rPr>
          <w:fldChar w:fldCharType="separate"/>
        </w:r>
        <w:r>
          <w:rPr>
            <w:webHidden/>
          </w:rPr>
          <w:t>21</w:t>
        </w:r>
        <w:r>
          <w:rPr>
            <w:webHidden/>
          </w:rPr>
          <w:fldChar w:fldCharType="end"/>
        </w:r>
      </w:hyperlink>
    </w:p>
    <w:p w14:paraId="56243111" w14:textId="75BEC951"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14" w:history="1">
        <w:r w:rsidRPr="002B2337">
          <w:rPr>
            <w:rStyle w:val="Hyperlink"/>
          </w:rPr>
          <w:t>5.3.1</w:t>
        </w:r>
        <w:r>
          <w:rPr>
            <w:rFonts w:asciiTheme="minorHAnsi" w:eastAsiaTheme="minorEastAsia" w:hAnsiTheme="minorHAnsi" w:cstheme="minorBidi"/>
            <w:kern w:val="2"/>
            <w:sz w:val="24"/>
            <w:szCs w:val="24"/>
            <w:lang w:eastAsia="en-GB"/>
            <w14:ligatures w14:val="standardContextual"/>
          </w:rPr>
          <w:tab/>
        </w:r>
        <w:r w:rsidRPr="002B2337">
          <w:rPr>
            <w:rStyle w:val="Hyperlink"/>
          </w:rPr>
          <w:t>On the use of percent encoding</w:t>
        </w:r>
        <w:r>
          <w:rPr>
            <w:webHidden/>
          </w:rPr>
          <w:tab/>
        </w:r>
        <w:r>
          <w:rPr>
            <w:webHidden/>
          </w:rPr>
          <w:fldChar w:fldCharType="begin"/>
        </w:r>
        <w:r>
          <w:rPr>
            <w:webHidden/>
          </w:rPr>
          <w:instrText xml:space="preserve"> PAGEREF _Toc189751414 \h </w:instrText>
        </w:r>
        <w:r>
          <w:rPr>
            <w:webHidden/>
          </w:rPr>
        </w:r>
        <w:r>
          <w:rPr>
            <w:webHidden/>
          </w:rPr>
          <w:fldChar w:fldCharType="separate"/>
        </w:r>
        <w:r>
          <w:rPr>
            <w:webHidden/>
          </w:rPr>
          <w:t>22</w:t>
        </w:r>
        <w:r>
          <w:rPr>
            <w:webHidden/>
          </w:rPr>
          <w:fldChar w:fldCharType="end"/>
        </w:r>
      </w:hyperlink>
    </w:p>
    <w:p w14:paraId="457B2CCC" w14:textId="4365FE92"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15" w:history="1">
        <w:r w:rsidRPr="002B2337">
          <w:rPr>
            <w:rStyle w:val="Hyperlink"/>
          </w:rPr>
          <w:t>5.3.2</w:t>
        </w:r>
        <w:r>
          <w:rPr>
            <w:rFonts w:asciiTheme="minorHAnsi" w:eastAsiaTheme="minorEastAsia" w:hAnsiTheme="minorHAnsi" w:cstheme="minorBidi"/>
            <w:kern w:val="2"/>
            <w:sz w:val="24"/>
            <w:szCs w:val="24"/>
            <w:lang w:eastAsia="en-GB"/>
            <w14:ligatures w14:val="standardContextual"/>
          </w:rPr>
          <w:tab/>
        </w:r>
        <w:r w:rsidRPr="002B2337">
          <w:rPr>
            <w:rStyle w:val="Hyperlink"/>
          </w:rPr>
          <w:t>Using identifiers in the REST Resource URLs</w:t>
        </w:r>
        <w:r>
          <w:rPr>
            <w:webHidden/>
          </w:rPr>
          <w:tab/>
        </w:r>
        <w:r>
          <w:rPr>
            <w:webHidden/>
          </w:rPr>
          <w:fldChar w:fldCharType="begin"/>
        </w:r>
        <w:r>
          <w:rPr>
            <w:webHidden/>
          </w:rPr>
          <w:instrText xml:space="preserve"> PAGEREF _Toc189751415 \h </w:instrText>
        </w:r>
        <w:r>
          <w:rPr>
            <w:webHidden/>
          </w:rPr>
        </w:r>
        <w:r>
          <w:rPr>
            <w:webHidden/>
          </w:rPr>
          <w:fldChar w:fldCharType="separate"/>
        </w:r>
        <w:r>
          <w:rPr>
            <w:webHidden/>
          </w:rPr>
          <w:t>22</w:t>
        </w:r>
        <w:r>
          <w:rPr>
            <w:webHidden/>
          </w:rPr>
          <w:fldChar w:fldCharType="end"/>
        </w:r>
      </w:hyperlink>
    </w:p>
    <w:p w14:paraId="21725CDC" w14:textId="71FB020A"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16" w:history="1">
        <w:r w:rsidRPr="002B2337">
          <w:rPr>
            <w:rStyle w:val="Hyperlink"/>
          </w:rPr>
          <w:t>5.3.3</w:t>
        </w:r>
        <w:r>
          <w:rPr>
            <w:rFonts w:asciiTheme="minorHAnsi" w:eastAsiaTheme="minorEastAsia" w:hAnsiTheme="minorHAnsi" w:cstheme="minorBidi"/>
            <w:kern w:val="2"/>
            <w:sz w:val="24"/>
            <w:szCs w:val="24"/>
            <w:lang w:eastAsia="en-GB"/>
            <w14:ligatures w14:val="standardContextual"/>
          </w:rPr>
          <w:tab/>
        </w:r>
        <w:r w:rsidRPr="002B2337">
          <w:rPr>
            <w:rStyle w:val="Hyperlink"/>
          </w:rPr>
          <w:t>Non-normative identifier example</w:t>
        </w:r>
        <w:r>
          <w:rPr>
            <w:webHidden/>
          </w:rPr>
          <w:tab/>
        </w:r>
        <w:r>
          <w:rPr>
            <w:webHidden/>
          </w:rPr>
          <w:fldChar w:fldCharType="begin"/>
        </w:r>
        <w:r>
          <w:rPr>
            <w:webHidden/>
          </w:rPr>
          <w:instrText xml:space="preserve"> PAGEREF _Toc189751416 \h </w:instrText>
        </w:r>
        <w:r>
          <w:rPr>
            <w:webHidden/>
          </w:rPr>
        </w:r>
        <w:r>
          <w:rPr>
            <w:webHidden/>
          </w:rPr>
          <w:fldChar w:fldCharType="separate"/>
        </w:r>
        <w:r>
          <w:rPr>
            <w:webHidden/>
          </w:rPr>
          <w:t>22</w:t>
        </w:r>
        <w:r>
          <w:rPr>
            <w:webHidden/>
          </w:rPr>
          <w:fldChar w:fldCharType="end"/>
        </w:r>
      </w:hyperlink>
    </w:p>
    <w:p w14:paraId="3B613A17" w14:textId="667E8C59"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17" w:history="1">
        <w:r w:rsidRPr="002B2337">
          <w:rPr>
            <w:rStyle w:val="Hyperlink"/>
          </w:rPr>
          <w:t>5.4</w:t>
        </w:r>
        <w:r>
          <w:rPr>
            <w:rFonts w:asciiTheme="minorHAnsi" w:eastAsiaTheme="minorEastAsia" w:hAnsiTheme="minorHAnsi" w:cstheme="minorBidi"/>
            <w:kern w:val="2"/>
            <w:sz w:val="24"/>
            <w:szCs w:val="24"/>
            <w:lang w:eastAsia="en-GB"/>
            <w14:ligatures w14:val="standardContextual"/>
          </w:rPr>
          <w:tab/>
        </w:r>
        <w:r w:rsidRPr="002B2337">
          <w:rPr>
            <w:rStyle w:val="Hyperlink"/>
          </w:rPr>
          <w:t>Referencing the SMP REST binding</w:t>
        </w:r>
        <w:r>
          <w:rPr>
            <w:webHidden/>
          </w:rPr>
          <w:tab/>
        </w:r>
        <w:r>
          <w:rPr>
            <w:webHidden/>
          </w:rPr>
          <w:fldChar w:fldCharType="begin"/>
        </w:r>
        <w:r>
          <w:rPr>
            <w:webHidden/>
          </w:rPr>
          <w:instrText xml:space="preserve"> PAGEREF _Toc189751417 \h </w:instrText>
        </w:r>
        <w:r>
          <w:rPr>
            <w:webHidden/>
          </w:rPr>
        </w:r>
        <w:r>
          <w:rPr>
            <w:webHidden/>
          </w:rPr>
          <w:fldChar w:fldCharType="separate"/>
        </w:r>
        <w:r>
          <w:rPr>
            <w:webHidden/>
          </w:rPr>
          <w:t>23</w:t>
        </w:r>
        <w:r>
          <w:rPr>
            <w:webHidden/>
          </w:rPr>
          <w:fldChar w:fldCharType="end"/>
        </w:r>
      </w:hyperlink>
    </w:p>
    <w:p w14:paraId="1BFE59DA" w14:textId="36AF3CA5"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18" w:history="1">
        <w:r w:rsidRPr="002B2337">
          <w:rPr>
            <w:rStyle w:val="Hyperlink"/>
          </w:rPr>
          <w:t>5.5</w:t>
        </w:r>
        <w:r>
          <w:rPr>
            <w:rFonts w:asciiTheme="minorHAnsi" w:eastAsiaTheme="minorEastAsia" w:hAnsiTheme="minorHAnsi" w:cstheme="minorBidi"/>
            <w:kern w:val="2"/>
            <w:sz w:val="24"/>
            <w:szCs w:val="24"/>
            <w:lang w:eastAsia="en-GB"/>
            <w14:ligatures w14:val="standardContextual"/>
          </w:rPr>
          <w:tab/>
        </w:r>
        <w:r w:rsidRPr="002B2337">
          <w:rPr>
            <w:rStyle w:val="Hyperlink"/>
          </w:rPr>
          <w:t>Security</w:t>
        </w:r>
        <w:r>
          <w:rPr>
            <w:webHidden/>
          </w:rPr>
          <w:tab/>
        </w:r>
        <w:r>
          <w:rPr>
            <w:webHidden/>
          </w:rPr>
          <w:fldChar w:fldCharType="begin"/>
        </w:r>
        <w:r>
          <w:rPr>
            <w:webHidden/>
          </w:rPr>
          <w:instrText xml:space="preserve"> PAGEREF _Toc189751418 \h </w:instrText>
        </w:r>
        <w:r>
          <w:rPr>
            <w:webHidden/>
          </w:rPr>
        </w:r>
        <w:r>
          <w:rPr>
            <w:webHidden/>
          </w:rPr>
          <w:fldChar w:fldCharType="separate"/>
        </w:r>
        <w:r>
          <w:rPr>
            <w:webHidden/>
          </w:rPr>
          <w:t>23</w:t>
        </w:r>
        <w:r>
          <w:rPr>
            <w:webHidden/>
          </w:rPr>
          <w:fldChar w:fldCharType="end"/>
        </w:r>
      </w:hyperlink>
    </w:p>
    <w:p w14:paraId="07C9BD57" w14:textId="32C2BE04"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19" w:history="1">
        <w:r w:rsidRPr="002B2337">
          <w:rPr>
            <w:rStyle w:val="Hyperlink"/>
          </w:rPr>
          <w:t>5.5.1</w:t>
        </w:r>
        <w:r>
          <w:rPr>
            <w:rFonts w:asciiTheme="minorHAnsi" w:eastAsiaTheme="minorEastAsia" w:hAnsiTheme="minorHAnsi" w:cstheme="minorBidi"/>
            <w:kern w:val="2"/>
            <w:sz w:val="24"/>
            <w:szCs w:val="24"/>
            <w:lang w:eastAsia="en-GB"/>
            <w14:ligatures w14:val="standardContextual"/>
          </w:rPr>
          <w:tab/>
        </w:r>
        <w:r w:rsidRPr="002B2337">
          <w:rPr>
            <w:rStyle w:val="Hyperlink"/>
          </w:rPr>
          <w:t>Message signature</w:t>
        </w:r>
        <w:r>
          <w:rPr>
            <w:webHidden/>
          </w:rPr>
          <w:tab/>
        </w:r>
        <w:r>
          <w:rPr>
            <w:webHidden/>
          </w:rPr>
          <w:fldChar w:fldCharType="begin"/>
        </w:r>
        <w:r>
          <w:rPr>
            <w:webHidden/>
          </w:rPr>
          <w:instrText xml:space="preserve"> PAGEREF _Toc189751419 \h </w:instrText>
        </w:r>
        <w:r>
          <w:rPr>
            <w:webHidden/>
          </w:rPr>
        </w:r>
        <w:r>
          <w:rPr>
            <w:webHidden/>
          </w:rPr>
          <w:fldChar w:fldCharType="separate"/>
        </w:r>
        <w:r>
          <w:rPr>
            <w:webHidden/>
          </w:rPr>
          <w:t>23</w:t>
        </w:r>
        <w:r>
          <w:rPr>
            <w:webHidden/>
          </w:rPr>
          <w:fldChar w:fldCharType="end"/>
        </w:r>
      </w:hyperlink>
    </w:p>
    <w:p w14:paraId="61716E79" w14:textId="422A83D7"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20" w:history="1">
        <w:r w:rsidRPr="002B2337">
          <w:rPr>
            <w:rStyle w:val="Hyperlink"/>
          </w:rPr>
          <w:t>5.5.2</w:t>
        </w:r>
        <w:r>
          <w:rPr>
            <w:rFonts w:asciiTheme="minorHAnsi" w:eastAsiaTheme="minorEastAsia" w:hAnsiTheme="minorHAnsi" w:cstheme="minorBidi"/>
            <w:kern w:val="2"/>
            <w:sz w:val="24"/>
            <w:szCs w:val="24"/>
            <w:lang w:eastAsia="en-GB"/>
            <w14:ligatures w14:val="standardContextual"/>
          </w:rPr>
          <w:tab/>
        </w:r>
        <w:r w:rsidRPr="002B2337">
          <w:rPr>
            <w:rStyle w:val="Hyperlink"/>
          </w:rPr>
          <w:t>Verifying the signature</w:t>
        </w:r>
        <w:r>
          <w:rPr>
            <w:webHidden/>
          </w:rPr>
          <w:tab/>
        </w:r>
        <w:r>
          <w:rPr>
            <w:webHidden/>
          </w:rPr>
          <w:fldChar w:fldCharType="begin"/>
        </w:r>
        <w:r>
          <w:rPr>
            <w:webHidden/>
          </w:rPr>
          <w:instrText xml:space="preserve"> PAGEREF _Toc189751420 \h </w:instrText>
        </w:r>
        <w:r>
          <w:rPr>
            <w:webHidden/>
          </w:rPr>
        </w:r>
        <w:r>
          <w:rPr>
            <w:webHidden/>
          </w:rPr>
          <w:fldChar w:fldCharType="separate"/>
        </w:r>
        <w:r>
          <w:rPr>
            <w:webHidden/>
          </w:rPr>
          <w:t>24</w:t>
        </w:r>
        <w:r>
          <w:rPr>
            <w:webHidden/>
          </w:rPr>
          <w:fldChar w:fldCharType="end"/>
        </w:r>
      </w:hyperlink>
    </w:p>
    <w:p w14:paraId="57A7F6D1" w14:textId="25EA5BD1" w:rsidR="006976BF" w:rsidRDefault="006976BF">
      <w:pPr>
        <w:pStyle w:val="Verzeichnis3"/>
        <w:rPr>
          <w:rFonts w:asciiTheme="minorHAnsi" w:eastAsiaTheme="minorEastAsia" w:hAnsiTheme="minorHAnsi" w:cstheme="minorBidi"/>
          <w:kern w:val="2"/>
          <w:sz w:val="24"/>
          <w:szCs w:val="24"/>
          <w:lang w:eastAsia="en-GB"/>
          <w14:ligatures w14:val="standardContextual"/>
        </w:rPr>
      </w:pPr>
      <w:hyperlink w:anchor="_Toc189751421" w:history="1">
        <w:r w:rsidRPr="002B2337">
          <w:rPr>
            <w:rStyle w:val="Hyperlink"/>
          </w:rPr>
          <w:t>5.5.3</w:t>
        </w:r>
        <w:r>
          <w:rPr>
            <w:rFonts w:asciiTheme="minorHAnsi" w:eastAsiaTheme="minorEastAsia" w:hAnsiTheme="minorHAnsi" w:cstheme="minorBidi"/>
            <w:kern w:val="2"/>
            <w:sz w:val="24"/>
            <w:szCs w:val="24"/>
            <w:lang w:eastAsia="en-GB"/>
            <w14:ligatures w14:val="standardContextual"/>
          </w:rPr>
          <w:tab/>
        </w:r>
        <w:r w:rsidRPr="002B2337">
          <w:rPr>
            <w:rStyle w:val="Hyperlink"/>
          </w:rPr>
          <w:t>Verifying the signature of the destination SMP</w:t>
        </w:r>
        <w:r>
          <w:rPr>
            <w:webHidden/>
          </w:rPr>
          <w:tab/>
        </w:r>
        <w:r>
          <w:rPr>
            <w:webHidden/>
          </w:rPr>
          <w:fldChar w:fldCharType="begin"/>
        </w:r>
        <w:r>
          <w:rPr>
            <w:webHidden/>
          </w:rPr>
          <w:instrText xml:space="preserve"> PAGEREF _Toc189751421 \h </w:instrText>
        </w:r>
        <w:r>
          <w:rPr>
            <w:webHidden/>
          </w:rPr>
        </w:r>
        <w:r>
          <w:rPr>
            <w:webHidden/>
          </w:rPr>
          <w:fldChar w:fldCharType="separate"/>
        </w:r>
        <w:r>
          <w:rPr>
            <w:webHidden/>
          </w:rPr>
          <w:t>24</w:t>
        </w:r>
        <w:r>
          <w:rPr>
            <w:webHidden/>
          </w:rPr>
          <w:fldChar w:fldCharType="end"/>
        </w:r>
      </w:hyperlink>
    </w:p>
    <w:p w14:paraId="61B4881D" w14:textId="6E4739D2" w:rsidR="006976BF" w:rsidRDefault="006976BF">
      <w:pPr>
        <w:pStyle w:val="Verzeichnis1"/>
        <w:rPr>
          <w:rFonts w:asciiTheme="minorHAnsi" w:eastAsiaTheme="minorEastAsia" w:hAnsiTheme="minorHAnsi" w:cstheme="minorBidi"/>
          <w:kern w:val="2"/>
          <w:szCs w:val="24"/>
          <w:lang w:eastAsia="en-GB"/>
          <w14:ligatures w14:val="standardContextual"/>
        </w:rPr>
      </w:pPr>
      <w:hyperlink w:anchor="_Toc189751422" w:history="1">
        <w:r w:rsidRPr="002B2337">
          <w:rPr>
            <w:rStyle w:val="Hyperlink"/>
          </w:rPr>
          <w:t>6</w:t>
        </w:r>
        <w:r>
          <w:rPr>
            <w:rFonts w:asciiTheme="minorHAnsi" w:eastAsiaTheme="minorEastAsia" w:hAnsiTheme="minorHAnsi" w:cstheme="minorBidi"/>
            <w:kern w:val="2"/>
            <w:szCs w:val="24"/>
            <w:lang w:eastAsia="en-GB"/>
            <w14:ligatures w14:val="standardContextual"/>
          </w:rPr>
          <w:tab/>
        </w:r>
        <w:r w:rsidRPr="002B2337">
          <w:rPr>
            <w:rStyle w:val="Hyperlink"/>
          </w:rPr>
          <w:t>Appendix A: Schema for the REST interface</w:t>
        </w:r>
        <w:r>
          <w:rPr>
            <w:webHidden/>
          </w:rPr>
          <w:tab/>
        </w:r>
        <w:r>
          <w:rPr>
            <w:webHidden/>
          </w:rPr>
          <w:fldChar w:fldCharType="begin"/>
        </w:r>
        <w:r>
          <w:rPr>
            <w:webHidden/>
          </w:rPr>
          <w:instrText xml:space="preserve"> PAGEREF _Toc189751422 \h </w:instrText>
        </w:r>
        <w:r>
          <w:rPr>
            <w:webHidden/>
          </w:rPr>
        </w:r>
        <w:r>
          <w:rPr>
            <w:webHidden/>
          </w:rPr>
          <w:fldChar w:fldCharType="separate"/>
        </w:r>
        <w:r>
          <w:rPr>
            <w:webHidden/>
          </w:rPr>
          <w:t>25</w:t>
        </w:r>
        <w:r>
          <w:rPr>
            <w:webHidden/>
          </w:rPr>
          <w:fldChar w:fldCharType="end"/>
        </w:r>
      </w:hyperlink>
    </w:p>
    <w:p w14:paraId="65D6B8B8" w14:textId="4AE61F05" w:rsidR="006976BF" w:rsidRDefault="006976BF">
      <w:pPr>
        <w:pStyle w:val="Verzeichnis2"/>
        <w:rPr>
          <w:rFonts w:asciiTheme="minorHAnsi" w:eastAsiaTheme="minorEastAsia" w:hAnsiTheme="minorHAnsi" w:cstheme="minorBidi"/>
          <w:kern w:val="2"/>
          <w:sz w:val="24"/>
          <w:szCs w:val="24"/>
          <w:lang w:eastAsia="en-GB"/>
          <w14:ligatures w14:val="standardContextual"/>
        </w:rPr>
      </w:pPr>
      <w:hyperlink w:anchor="_Toc189751423" w:history="1">
        <w:r w:rsidRPr="002B2337">
          <w:rPr>
            <w:rStyle w:val="Hyperlink"/>
          </w:rPr>
          <w:t>6.1</w:t>
        </w:r>
        <w:r>
          <w:rPr>
            <w:rFonts w:asciiTheme="minorHAnsi" w:eastAsiaTheme="minorEastAsia" w:hAnsiTheme="minorHAnsi" w:cstheme="minorBidi"/>
            <w:kern w:val="2"/>
            <w:sz w:val="24"/>
            <w:szCs w:val="24"/>
            <w:lang w:eastAsia="en-GB"/>
            <w14:ligatures w14:val="standardContextual"/>
          </w:rPr>
          <w:tab/>
        </w:r>
        <w:r w:rsidRPr="002B2337">
          <w:rPr>
            <w:rStyle w:val="Hyperlink"/>
          </w:rPr>
          <w:t>peppol-smp-types-v1.xsd (non-normative)</w:t>
        </w:r>
        <w:r>
          <w:rPr>
            <w:webHidden/>
          </w:rPr>
          <w:tab/>
        </w:r>
        <w:r>
          <w:rPr>
            <w:webHidden/>
          </w:rPr>
          <w:fldChar w:fldCharType="begin"/>
        </w:r>
        <w:r>
          <w:rPr>
            <w:webHidden/>
          </w:rPr>
          <w:instrText xml:space="preserve"> PAGEREF _Toc189751423 \h </w:instrText>
        </w:r>
        <w:r>
          <w:rPr>
            <w:webHidden/>
          </w:rPr>
        </w:r>
        <w:r>
          <w:rPr>
            <w:webHidden/>
          </w:rPr>
          <w:fldChar w:fldCharType="separate"/>
        </w:r>
        <w:r>
          <w:rPr>
            <w:webHidden/>
          </w:rPr>
          <w:t>25</w:t>
        </w:r>
        <w:r>
          <w:rPr>
            <w:webHidden/>
          </w:rPr>
          <w:fldChar w:fldCharType="end"/>
        </w:r>
      </w:hyperlink>
    </w:p>
    <w:p w14:paraId="036DAD82" w14:textId="7979522B" w:rsidR="00840E57" w:rsidRPr="00A16654" w:rsidRDefault="008D4382" w:rsidP="00C66CC9">
      <w:pPr>
        <w:sectPr w:rsidR="00840E57" w:rsidRPr="00A16654" w:rsidSect="004C7586">
          <w:headerReference w:type="default" r:id="rId12"/>
          <w:footerReference w:type="default" r:id="rId13"/>
          <w:footerReference w:type="first" r:id="rId14"/>
          <w:pgSz w:w="11906" w:h="16838"/>
          <w:pgMar w:top="1418" w:right="1418" w:bottom="1418" w:left="1418" w:header="709" w:footer="709" w:gutter="0"/>
          <w:cols w:space="708"/>
          <w:titlePg/>
          <w:docGrid w:linePitch="360"/>
        </w:sectPr>
      </w:pPr>
      <w:r w:rsidRPr="00A16654">
        <w:fldChar w:fldCharType="end"/>
      </w:r>
      <w:bookmarkStart w:id="10" w:name="_Toc316247562"/>
    </w:p>
    <w:p w14:paraId="21A6053B" w14:textId="77777777" w:rsidR="00455E1E" w:rsidRPr="00A16654" w:rsidRDefault="00483A49" w:rsidP="00E15FB4">
      <w:pPr>
        <w:pStyle w:val="berschrift1"/>
      </w:pPr>
      <w:bookmarkStart w:id="11" w:name="_Toc189751386"/>
      <w:r w:rsidRPr="00A16654">
        <w:lastRenderedPageBreak/>
        <w:t>Introduction</w:t>
      </w:r>
      <w:bookmarkEnd w:id="11"/>
    </w:p>
    <w:p w14:paraId="79237A54" w14:textId="77777777" w:rsidR="008B7848" w:rsidRPr="00A16654" w:rsidRDefault="008B7848" w:rsidP="008B7848">
      <w:pPr>
        <w:pStyle w:val="berschrift2"/>
      </w:pPr>
      <w:bookmarkStart w:id="12" w:name="_Toc189751387"/>
      <w:r w:rsidRPr="00A16654">
        <w:t>Objective</w:t>
      </w:r>
      <w:bookmarkEnd w:id="12"/>
    </w:p>
    <w:p w14:paraId="6118D6CF" w14:textId="233DB574" w:rsidR="008B7848" w:rsidRPr="00A16654" w:rsidRDefault="008B7848" w:rsidP="008A0862">
      <w:r w:rsidRPr="00A16654">
        <w:t xml:space="preserve">This document describes the REST (Representational State Transfer) interface for Service Metadata Publication within the </w:t>
      </w:r>
      <w:r w:rsidR="0035027A">
        <w:t>Peppol</w:t>
      </w:r>
      <w:r w:rsidRPr="00A16654">
        <w:t xml:space="preserve"> Network.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14:paraId="10F5AB6D" w14:textId="77777777" w:rsidR="008B7848" w:rsidRPr="00A16654" w:rsidRDefault="008B7848" w:rsidP="008B7848">
      <w:pPr>
        <w:pStyle w:val="berschrift2"/>
      </w:pPr>
      <w:bookmarkStart w:id="13" w:name="_Toc189751388"/>
      <w:r w:rsidRPr="00A16654">
        <w:t>Scope</w:t>
      </w:r>
      <w:bookmarkEnd w:id="13"/>
    </w:p>
    <w:bookmarkEnd w:id="10"/>
    <w:p w14:paraId="3BBE417A" w14:textId="605753C6" w:rsidR="008B7848" w:rsidRPr="00A16654" w:rsidRDefault="008B7848" w:rsidP="008A0862">
      <w:r w:rsidRPr="00A16654">
        <w:t xml:space="preserve">This specification relates to the Technical Transport Layer i.e. </w:t>
      </w:r>
      <w:r w:rsidR="003857F6">
        <w:t>Peppol Network</w:t>
      </w:r>
      <w:r w:rsidR="003857F6" w:rsidRPr="00A16654">
        <w:t xml:space="preserve"> </w:t>
      </w:r>
      <w:r w:rsidRPr="00A16654">
        <w:t xml:space="preserve">specifications. The </w:t>
      </w:r>
      <w:r w:rsidR="003857F6">
        <w:t>Peppol Network</w:t>
      </w:r>
      <w:r w:rsidR="003857F6" w:rsidRPr="00A16654">
        <w:t xml:space="preserve"> </w:t>
      </w:r>
      <w:r w:rsidRPr="00A16654">
        <w:t xml:space="preserve">specifications can be used in many interoperability settings. In the </w:t>
      </w:r>
      <w:r w:rsidR="00277582" w:rsidRPr="00A16654">
        <w:t>Peppol</w:t>
      </w:r>
      <w:r w:rsidRPr="00A16654">
        <w:t xml:space="preserve"> context, it provides transport for procurement documents as specified in the </w:t>
      </w:r>
      <w:r w:rsidR="00277582" w:rsidRPr="00A16654">
        <w:t>Peppol</w:t>
      </w:r>
      <w:r w:rsidRPr="00A16654">
        <w:t xml:space="preserve"> Profiles.</w:t>
      </w:r>
    </w:p>
    <w:p w14:paraId="0CE2A6BC" w14:textId="4CD029E0" w:rsidR="003D22E4" w:rsidRPr="00A16654" w:rsidRDefault="00B12AED" w:rsidP="003D22E4">
      <w:pPr>
        <w:keepNext/>
        <w:jc w:val="center"/>
      </w:pPr>
      <w:r w:rsidRPr="00A16654">
        <w:rPr>
          <w:noProof/>
          <w:lang w:eastAsia="de-DE"/>
        </w:rPr>
        <w:drawing>
          <wp:inline distT="0" distB="0" distL="0" distR="0" wp14:anchorId="03D458BE" wp14:editId="045D3596">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3029162"/>
                    </a:xfrm>
                    <a:prstGeom prst="rect">
                      <a:avLst/>
                    </a:prstGeom>
                    <a:noFill/>
                    <a:ln>
                      <a:noFill/>
                    </a:ln>
                  </pic:spPr>
                </pic:pic>
              </a:graphicData>
            </a:graphic>
          </wp:inline>
        </w:drawing>
      </w:r>
    </w:p>
    <w:p w14:paraId="6E2343B9" w14:textId="6D0E6702" w:rsidR="00B12AED" w:rsidRPr="00A16654" w:rsidRDefault="003D22E4" w:rsidP="003D22E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6976BF">
        <w:rPr>
          <w:noProof/>
        </w:rPr>
        <w:t>1</w:t>
      </w:r>
      <w:r w:rsidR="0036547D" w:rsidRPr="00A16654">
        <w:rPr>
          <w:noProof/>
        </w:rPr>
        <w:fldChar w:fldCharType="end"/>
      </w:r>
      <w:r w:rsidRPr="00A16654">
        <w:t>: Peppol Interoperability</w:t>
      </w:r>
    </w:p>
    <w:p w14:paraId="59EA10B5" w14:textId="4BF075C8" w:rsidR="00B12AED" w:rsidRPr="00A16654" w:rsidRDefault="00B12AED" w:rsidP="00B12AED">
      <w:pPr>
        <w:pStyle w:val="berschrift2"/>
      </w:pPr>
      <w:bookmarkStart w:id="14" w:name="_Toc189751389"/>
      <w:r w:rsidRPr="00A16654">
        <w:t>Goals and non-goals</w:t>
      </w:r>
      <w:bookmarkEnd w:id="14"/>
    </w:p>
    <w:p w14:paraId="038FDD61" w14:textId="77777777" w:rsidR="00B12AED" w:rsidRPr="00A16654" w:rsidRDefault="00B12AED" w:rsidP="00B12AED">
      <w:r w:rsidRPr="00A16654">
        <w:t xml:space="preserve">The goal of this document is to define the REST lookup interface that Service Metadata Publishers (“SMP”) and clients must support. Decisions regarding physical data format and management interfaces are left to implementers of such a service. </w:t>
      </w:r>
    </w:p>
    <w:p w14:paraId="412C7BC0" w14:textId="55093E07" w:rsidR="00B12AED" w:rsidRPr="00184E35" w:rsidRDefault="0035027A" w:rsidP="00B12AED">
      <w:pPr>
        <w:rPr>
          <w:b/>
          <w:bCs/>
        </w:rPr>
      </w:pPr>
      <w:r w:rsidRPr="00184E35">
        <w:rPr>
          <w:b/>
          <w:bCs/>
        </w:rPr>
        <w:t>SMP</w:t>
      </w:r>
      <w:r w:rsidR="00B12AED" w:rsidRPr="00184E35">
        <w:rPr>
          <w:b/>
          <w:bCs/>
        </w:rPr>
        <w:t>s</w:t>
      </w:r>
      <w:r w:rsidR="00B12AED" w:rsidRPr="00A16654">
        <w:t xml:space="preserve"> may be subject to additional constraints of agreements and governance frameworks within instances of the </w:t>
      </w:r>
      <w:r w:rsidR="003857F6">
        <w:t>Peppol Network</w:t>
      </w:r>
      <w:r w:rsidR="003857F6" w:rsidRPr="00A16654">
        <w:t xml:space="preserve"> </w:t>
      </w:r>
      <w:r w:rsidR="00B12AED" w:rsidRPr="00A16654">
        <w:t>infrastructure not covered in this specification, which only addresses the technical interface of such a service.</w:t>
      </w:r>
    </w:p>
    <w:p w14:paraId="6294405A" w14:textId="273368C7" w:rsidR="00B12AED" w:rsidRPr="00A16654" w:rsidRDefault="0075345B" w:rsidP="0075345B">
      <w:pPr>
        <w:pStyle w:val="berschrift2"/>
      </w:pPr>
      <w:bookmarkStart w:id="15" w:name="_Toc189751390"/>
      <w:r w:rsidRPr="00A16654">
        <w:t>Terminology</w:t>
      </w:r>
      <w:bookmarkEnd w:id="15"/>
    </w:p>
    <w:p w14:paraId="6C75A119" w14:textId="77777777" w:rsidR="00424985" w:rsidRPr="00A16654" w:rsidRDefault="00424985" w:rsidP="00424985">
      <w:r w:rsidRPr="00A16654">
        <w:t>The keywords "MUST", "MUST NOT", "REQUIRED", "SHALL", "SHALL NOT", "SHOULD", "SHOULD NOT", "RECOMMENDED", "MAY", and "OPTIONAL" in this document are to be interpreted as described in RFC 2119 [RFC2119].</w:t>
      </w:r>
    </w:p>
    <w:p w14:paraId="77B22534" w14:textId="705A4607" w:rsidR="00D45692" w:rsidRPr="00A16654" w:rsidRDefault="00D45692" w:rsidP="00D45692">
      <w:pPr>
        <w:pStyle w:val="berschrift3"/>
        <w:rPr>
          <w:lang w:eastAsia="it-IT"/>
        </w:rPr>
      </w:pPr>
      <w:bookmarkStart w:id="16" w:name="_Toc189751391"/>
      <w:r w:rsidRPr="00A16654">
        <w:rPr>
          <w:lang w:eastAsia="it-IT"/>
        </w:rPr>
        <w:lastRenderedPageBreak/>
        <w:t>Notational conventions</w:t>
      </w:r>
      <w:bookmarkEnd w:id="16"/>
    </w:p>
    <w:p w14:paraId="084A361A" w14:textId="77777777" w:rsidR="00424985" w:rsidRPr="00A16654" w:rsidRDefault="00424985" w:rsidP="00424985">
      <w:r w:rsidRPr="00A16654">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14:paraId="220A40D0" w14:textId="77777777" w:rsidR="00424985" w:rsidRPr="00A16654" w:rsidRDefault="00424985" w:rsidP="00424985">
      <w:pPr>
        <w:pStyle w:val="Code"/>
      </w:pPr>
      <w:r w:rsidRPr="00A16654">
        <w:t>&lt;!-- sample pseudo-schema --&gt;</w:t>
      </w:r>
    </w:p>
    <w:p w14:paraId="7E653C55" w14:textId="77777777" w:rsidR="00424985" w:rsidRPr="00A16654" w:rsidRDefault="00424985" w:rsidP="00424985">
      <w:pPr>
        <w:pStyle w:val="Code"/>
      </w:pPr>
      <w:r w:rsidRPr="00A16654">
        <w:t>&lt;defined_element</w:t>
      </w:r>
    </w:p>
    <w:p w14:paraId="0CC881BE" w14:textId="77777777" w:rsidR="00424985" w:rsidRPr="00A16654" w:rsidRDefault="00424985" w:rsidP="00424985">
      <w:pPr>
        <w:pStyle w:val="Code"/>
      </w:pPr>
      <w:r w:rsidRPr="00A16654">
        <w:t xml:space="preserve">    required_attribute_of_type_string="xs:string"</w:t>
      </w:r>
    </w:p>
    <w:p w14:paraId="0326090E" w14:textId="77777777" w:rsidR="00424985" w:rsidRPr="00A16654" w:rsidRDefault="00424985" w:rsidP="00424985">
      <w:pPr>
        <w:pStyle w:val="Code"/>
      </w:pPr>
      <w:r w:rsidRPr="00A16654">
        <w:t xml:space="preserve">    optional_attribute_of_type_int="xs:int"? &gt;</w:t>
      </w:r>
    </w:p>
    <w:p w14:paraId="653605F2" w14:textId="77777777" w:rsidR="00424985" w:rsidRPr="00A16654" w:rsidRDefault="00424985" w:rsidP="00424985">
      <w:pPr>
        <w:pStyle w:val="Code"/>
      </w:pPr>
      <w:r w:rsidRPr="00A16654">
        <w:t xml:space="preserve">  &lt;required_element /&gt;</w:t>
      </w:r>
    </w:p>
    <w:p w14:paraId="648F0708" w14:textId="77777777" w:rsidR="00424985" w:rsidRPr="00A16654" w:rsidRDefault="00424985" w:rsidP="00424985">
      <w:pPr>
        <w:pStyle w:val="Code"/>
      </w:pPr>
      <w:r w:rsidRPr="00A16654">
        <w:t xml:space="preserve">  &lt;optional_element /&gt;?</w:t>
      </w:r>
    </w:p>
    <w:p w14:paraId="5E0DA0E3" w14:textId="77777777" w:rsidR="00424985" w:rsidRPr="00A16654" w:rsidRDefault="00424985" w:rsidP="00424985">
      <w:pPr>
        <w:pStyle w:val="Code"/>
      </w:pPr>
      <w:r w:rsidRPr="00A16654">
        <w:t xml:space="preserve">  &lt;one_or_more_of_these_elements /&gt;+</w:t>
      </w:r>
    </w:p>
    <w:p w14:paraId="4BE1FC48" w14:textId="77777777" w:rsidR="00424985" w:rsidRPr="00A16654" w:rsidRDefault="00424985" w:rsidP="00424985">
      <w:pPr>
        <w:pStyle w:val="Code"/>
      </w:pPr>
      <w:r w:rsidRPr="00A16654">
        <w:t xml:space="preserve">  [ &lt;choice_1 /&gt; | &lt;choice_2 /&gt; ]*</w:t>
      </w:r>
    </w:p>
    <w:p w14:paraId="37982B80" w14:textId="77777777" w:rsidR="00424985" w:rsidRPr="00A16654" w:rsidRDefault="00424985" w:rsidP="00424985">
      <w:pPr>
        <w:pStyle w:val="Code"/>
        <w:rPr>
          <w:lang w:eastAsia="it-IT"/>
        </w:rPr>
      </w:pPr>
      <w:r w:rsidRPr="00A16654">
        <w:t>&lt;/defined_element&gt;</w:t>
      </w:r>
    </w:p>
    <w:p w14:paraId="63C9A311" w14:textId="0ED3479D" w:rsidR="00D45692" w:rsidRPr="00A16654" w:rsidRDefault="00D45692" w:rsidP="00D45692">
      <w:pPr>
        <w:pStyle w:val="berschrift3"/>
        <w:rPr>
          <w:lang w:eastAsia="it-IT"/>
        </w:rPr>
      </w:pPr>
      <w:bookmarkStart w:id="17" w:name="_Toc189751392"/>
      <w:r w:rsidRPr="00A16654">
        <w:rPr>
          <w:lang w:eastAsia="it-IT"/>
        </w:rPr>
        <w:t>Normative references</w:t>
      </w:r>
      <w:bookmarkEnd w:id="17"/>
    </w:p>
    <w:p w14:paraId="4981ADA6" w14:textId="0128D3EC" w:rsidR="00D45692" w:rsidRPr="00A16654" w:rsidRDefault="0038182B" w:rsidP="007C4B81">
      <w:pPr>
        <w:ind w:left="1276" w:hanging="1276"/>
        <w:rPr>
          <w:lang w:eastAsia="it-IT"/>
        </w:rPr>
      </w:pPr>
      <w:r w:rsidRPr="00A16654">
        <w:rPr>
          <w:lang w:eastAsia="it-IT"/>
        </w:rPr>
        <w:t>[XML-DSIG]</w:t>
      </w:r>
      <w:r w:rsidRPr="00A16654">
        <w:rPr>
          <w:lang w:eastAsia="it-IT"/>
        </w:rPr>
        <w:tab/>
      </w:r>
      <w:r w:rsidR="00F0074B" w:rsidRPr="00A16654">
        <w:rPr>
          <w:lang w:eastAsia="it-IT"/>
        </w:rPr>
        <w:t>“</w:t>
      </w:r>
      <w:r w:rsidR="00312618" w:rsidRPr="00312618">
        <w:rPr>
          <w:lang w:eastAsia="it-IT"/>
        </w:rPr>
        <w:t>XML Signature Syntax and Processing Version 1.1</w:t>
      </w:r>
      <w:r w:rsidR="00F0074B" w:rsidRPr="00A16654">
        <w:rPr>
          <w:lang w:eastAsia="it-IT"/>
        </w:rPr>
        <w:t>”</w:t>
      </w:r>
      <w:r w:rsidR="00D45692" w:rsidRPr="00A16654">
        <w:rPr>
          <w:lang w:eastAsia="it-IT"/>
        </w:rPr>
        <w:t>,</w:t>
      </w:r>
      <w:r w:rsidR="00447CD4" w:rsidRPr="00A16654">
        <w:rPr>
          <w:lang w:eastAsia="it-IT"/>
        </w:rPr>
        <w:br/>
      </w:r>
      <w:hyperlink r:id="rId16" w:history="1">
        <w:r w:rsidR="007042D4" w:rsidRPr="00622F83">
          <w:rPr>
            <w:rStyle w:val="Hyperlink"/>
            <w:lang w:eastAsia="it-IT"/>
          </w:rPr>
          <w:t>https://www.w3.org/TR/xmldsig-core1/</w:t>
        </w:r>
      </w:hyperlink>
    </w:p>
    <w:p w14:paraId="0EEF976B" w14:textId="17FFA021" w:rsidR="00D45692" w:rsidRPr="00A16654" w:rsidRDefault="0038182B" w:rsidP="007C4B81">
      <w:pPr>
        <w:ind w:left="1276" w:hanging="1276"/>
        <w:rPr>
          <w:lang w:eastAsia="it-IT"/>
        </w:rPr>
      </w:pPr>
      <w:r w:rsidRPr="00A16654">
        <w:rPr>
          <w:lang w:eastAsia="it-IT"/>
        </w:rPr>
        <w:t>[RFC3986]</w:t>
      </w:r>
      <w:r w:rsidRPr="00A16654">
        <w:rPr>
          <w:lang w:eastAsia="it-IT"/>
        </w:rPr>
        <w:tab/>
      </w:r>
      <w:r w:rsidR="00F0074B" w:rsidRPr="00A16654">
        <w:rPr>
          <w:lang w:eastAsia="it-IT"/>
        </w:rPr>
        <w:t>“</w:t>
      </w:r>
      <w:r w:rsidR="00D45692" w:rsidRPr="00A16654">
        <w:rPr>
          <w:lang w:eastAsia="it-IT"/>
        </w:rPr>
        <w:t>Uniform Resource Identifier (URI): Generic Syntax</w:t>
      </w:r>
      <w:r w:rsidR="00F0074B" w:rsidRPr="00A16654">
        <w:rPr>
          <w:lang w:eastAsia="it-IT"/>
        </w:rPr>
        <w:t>”</w:t>
      </w:r>
      <w:r w:rsidR="00D45692" w:rsidRPr="00A16654">
        <w:rPr>
          <w:lang w:eastAsia="it-IT"/>
        </w:rPr>
        <w:t>,</w:t>
      </w:r>
      <w:r w:rsidR="00447CD4" w:rsidRPr="00A16654">
        <w:rPr>
          <w:lang w:eastAsia="it-IT"/>
        </w:rPr>
        <w:br/>
      </w:r>
      <w:hyperlink r:id="rId17" w:history="1">
        <w:r w:rsidR="007B3290" w:rsidRPr="001860BE">
          <w:rPr>
            <w:rStyle w:val="Hyperlink"/>
          </w:rPr>
          <w:t>https://datatracker.ietf.org/doc/html/rfc3986</w:t>
        </w:r>
      </w:hyperlink>
    </w:p>
    <w:p w14:paraId="18909CBF" w14:textId="6B7C0837" w:rsidR="00D45692" w:rsidRPr="00A16654" w:rsidRDefault="0038182B" w:rsidP="007C4B81">
      <w:pPr>
        <w:ind w:left="1276" w:hanging="1276"/>
        <w:rPr>
          <w:lang w:eastAsia="it-IT"/>
        </w:rPr>
      </w:pPr>
      <w:r w:rsidRPr="00A16654">
        <w:rPr>
          <w:lang w:eastAsia="it-IT"/>
        </w:rPr>
        <w:t>[WSA-1.0]</w:t>
      </w:r>
      <w:r w:rsidRPr="00A16654">
        <w:rPr>
          <w:lang w:eastAsia="it-IT"/>
        </w:rPr>
        <w:tab/>
      </w:r>
      <w:r w:rsidR="00F0074B" w:rsidRPr="00A16654">
        <w:rPr>
          <w:lang w:eastAsia="it-IT"/>
        </w:rPr>
        <w:t>“</w:t>
      </w:r>
      <w:r w:rsidR="00D45692" w:rsidRPr="00A16654">
        <w:rPr>
          <w:lang w:eastAsia="it-IT"/>
        </w:rPr>
        <w:t xml:space="preserve">Web Services Addressing 1.0 </w:t>
      </w:r>
      <w:r w:rsidR="00F0074B" w:rsidRPr="00A16654">
        <w:rPr>
          <w:lang w:eastAsia="it-IT"/>
        </w:rPr>
        <w:t>–</w:t>
      </w:r>
      <w:r w:rsidR="00D45692" w:rsidRPr="00A16654">
        <w:rPr>
          <w:lang w:eastAsia="it-IT"/>
        </w:rPr>
        <w:t xml:space="preserve"> Core</w:t>
      </w:r>
      <w:r w:rsidR="00F0074B" w:rsidRPr="00A16654">
        <w:rPr>
          <w:lang w:eastAsia="it-IT"/>
        </w:rPr>
        <w:t>”,</w:t>
      </w:r>
      <w:r w:rsidR="00F0074B" w:rsidRPr="00A16654">
        <w:rPr>
          <w:lang w:eastAsia="it-IT"/>
        </w:rPr>
        <w:br/>
      </w:r>
      <w:hyperlink r:id="rId18" w:history="1">
        <w:r w:rsidR="007B3290" w:rsidRPr="001860BE">
          <w:rPr>
            <w:rStyle w:val="Hyperlink"/>
          </w:rPr>
          <w:t>https://www.w3.org/TR/ws-addr-core/</w:t>
        </w:r>
      </w:hyperlink>
      <w:r w:rsidR="00F0074B" w:rsidRPr="00A16654">
        <w:rPr>
          <w:lang w:eastAsia="it-IT"/>
        </w:rPr>
        <w:br/>
      </w:r>
      <w:r w:rsidR="00D45692" w:rsidRPr="00A16654">
        <w:rPr>
          <w:lang w:eastAsia="it-IT"/>
        </w:rPr>
        <w:t xml:space="preserve">and </w:t>
      </w:r>
      <w:r w:rsidR="00F0074B" w:rsidRPr="00A16654">
        <w:rPr>
          <w:lang w:eastAsia="it-IT"/>
        </w:rPr>
        <w:t>“</w:t>
      </w:r>
      <w:r w:rsidR="00D45692" w:rsidRPr="00A16654">
        <w:rPr>
          <w:lang w:eastAsia="it-IT"/>
        </w:rPr>
        <w:t>Web Services Addressing 1.0 - SOAP Binding</w:t>
      </w:r>
      <w:r w:rsidR="00F0074B" w:rsidRPr="00A16654">
        <w:rPr>
          <w:lang w:eastAsia="it-IT"/>
        </w:rPr>
        <w:t>”</w:t>
      </w:r>
      <w:r w:rsidR="00D45692" w:rsidRPr="00A16654">
        <w:rPr>
          <w:lang w:eastAsia="it-IT"/>
        </w:rPr>
        <w:t>,</w:t>
      </w:r>
      <w:r w:rsidR="00F0074B" w:rsidRPr="00A16654">
        <w:rPr>
          <w:lang w:eastAsia="it-IT"/>
        </w:rPr>
        <w:br/>
      </w:r>
      <w:hyperlink r:id="rId19" w:history="1">
        <w:r w:rsidR="007B3290" w:rsidRPr="007B3290">
          <w:rPr>
            <w:rStyle w:val="Hyperlink"/>
            <w:lang w:eastAsia="it-IT"/>
          </w:rPr>
          <w:t>https://www.w3.org/TR/ws-addr-soap/</w:t>
        </w:r>
      </w:hyperlink>
    </w:p>
    <w:p w14:paraId="7ED9F9B0" w14:textId="04DCC6C2" w:rsidR="00D45692" w:rsidRPr="00A16654" w:rsidRDefault="0038182B" w:rsidP="007C4B81">
      <w:pPr>
        <w:ind w:left="1276" w:hanging="1276"/>
        <w:rPr>
          <w:lang w:eastAsia="it-IT"/>
        </w:rPr>
      </w:pPr>
      <w:r w:rsidRPr="00A16654">
        <w:rPr>
          <w:lang w:eastAsia="it-IT"/>
        </w:rPr>
        <w:t>[RFC2119]</w:t>
      </w:r>
      <w:r w:rsidRPr="00A16654">
        <w:rPr>
          <w:lang w:eastAsia="it-IT"/>
        </w:rPr>
        <w:tab/>
      </w:r>
      <w:r w:rsidR="00D45692" w:rsidRPr="00A16654">
        <w:rPr>
          <w:lang w:eastAsia="it-IT"/>
        </w:rPr>
        <w:t>"Key words for use in RFCs to Indicate Requirement Levels",</w:t>
      </w:r>
      <w:r w:rsidR="00447CD4" w:rsidRPr="00A16654">
        <w:rPr>
          <w:lang w:eastAsia="it-IT"/>
        </w:rPr>
        <w:br/>
      </w:r>
      <w:hyperlink r:id="rId20" w:history="1">
        <w:r w:rsidR="007B3290" w:rsidRPr="001860BE">
          <w:rPr>
            <w:rStyle w:val="Hyperlink"/>
          </w:rPr>
          <w:t>https://datatracker.ietf.org/doc/html/rfc2119</w:t>
        </w:r>
      </w:hyperlink>
    </w:p>
    <w:p w14:paraId="0B4CDEE2" w14:textId="3846709D" w:rsidR="00D45692" w:rsidRPr="00A16654" w:rsidRDefault="0038182B" w:rsidP="007C4B81">
      <w:pPr>
        <w:ind w:left="1276" w:hanging="1276"/>
        <w:rPr>
          <w:lang w:eastAsia="it-IT"/>
        </w:rPr>
      </w:pPr>
      <w:r w:rsidRPr="00A16654">
        <w:rPr>
          <w:lang w:eastAsia="it-IT"/>
        </w:rPr>
        <w:t>[</w:t>
      </w:r>
      <w:r w:rsidR="00182A54" w:rsidRPr="00A16654">
        <w:rPr>
          <w:lang w:eastAsia="it-IT"/>
        </w:rPr>
        <w:t>PFUOI4</w:t>
      </w:r>
      <w:r w:rsidRPr="00A16654">
        <w:rPr>
          <w:lang w:eastAsia="it-IT"/>
        </w:rPr>
        <w:t>]</w:t>
      </w:r>
      <w:r w:rsidRPr="00A16654">
        <w:rPr>
          <w:lang w:eastAsia="it-IT"/>
        </w:rPr>
        <w:tab/>
      </w:r>
      <w:r w:rsidR="00CD471A" w:rsidRPr="00A16654">
        <w:rPr>
          <w:lang w:eastAsia="it-IT"/>
        </w:rPr>
        <w:t>“</w:t>
      </w:r>
      <w:r w:rsidR="000D2B2E">
        <w:rPr>
          <w:lang w:eastAsia="it-IT"/>
        </w:rPr>
        <w:t xml:space="preserve">Peppol </w:t>
      </w:r>
      <w:r w:rsidR="00182A54" w:rsidRPr="00A16654">
        <w:rPr>
          <w:lang w:eastAsia="it-IT"/>
        </w:rPr>
        <w:t>Policy for use of Identifiers 4.</w:t>
      </w:r>
      <w:r w:rsidR="003857F6">
        <w:rPr>
          <w:lang w:eastAsia="it-IT"/>
        </w:rPr>
        <w:t>4</w:t>
      </w:r>
      <w:r w:rsidR="000D6CD4" w:rsidRPr="00A16654">
        <w:rPr>
          <w:lang w:eastAsia="it-IT"/>
        </w:rPr>
        <w:t>.</w:t>
      </w:r>
      <w:r w:rsidR="00182A54" w:rsidRPr="00A16654">
        <w:rPr>
          <w:lang w:eastAsia="it-IT"/>
        </w:rPr>
        <w:t>0</w:t>
      </w:r>
      <w:r w:rsidR="00CD471A" w:rsidRPr="00A16654">
        <w:rPr>
          <w:lang w:eastAsia="it-IT"/>
        </w:rPr>
        <w:t>”</w:t>
      </w:r>
      <w:r w:rsidR="00182A54" w:rsidRPr="00A16654">
        <w:rPr>
          <w:lang w:eastAsia="it-IT"/>
        </w:rPr>
        <w:t>,</w:t>
      </w:r>
      <w:r w:rsidR="00447CD4" w:rsidRPr="00A16654">
        <w:rPr>
          <w:lang w:eastAsia="it-IT"/>
        </w:rPr>
        <w:br/>
      </w:r>
      <w:hyperlink r:id="rId21" w:history="1">
        <w:r w:rsidR="00A95026" w:rsidRPr="00A95026">
          <w:rPr>
            <w:rStyle w:val="Hyperlink"/>
            <w:lang w:eastAsia="it-IT"/>
          </w:rPr>
          <w:t>https://docs.peppol.eu/edelivery/</w:t>
        </w:r>
      </w:hyperlink>
    </w:p>
    <w:p w14:paraId="1F0F4704" w14:textId="32849205" w:rsidR="00D45692" w:rsidRPr="00A16654" w:rsidRDefault="00D45692" w:rsidP="00D45692">
      <w:pPr>
        <w:pStyle w:val="berschrift3"/>
        <w:rPr>
          <w:lang w:eastAsia="it-IT"/>
        </w:rPr>
      </w:pPr>
      <w:bookmarkStart w:id="18" w:name="_Toc189751393"/>
      <w:r w:rsidRPr="00A16654">
        <w:rPr>
          <w:lang w:eastAsia="it-IT"/>
        </w:rPr>
        <w:t>Non-normative references</w:t>
      </w:r>
      <w:bookmarkEnd w:id="18"/>
    </w:p>
    <w:p w14:paraId="28241FCC" w14:textId="1A983619" w:rsidR="00D45692" w:rsidRPr="00A16654" w:rsidRDefault="00D45692" w:rsidP="007C4B81">
      <w:pPr>
        <w:ind w:left="1276" w:hanging="1276"/>
        <w:rPr>
          <w:lang w:eastAsia="it-IT"/>
        </w:rPr>
      </w:pPr>
      <w:r w:rsidRPr="00A16654">
        <w:rPr>
          <w:lang w:eastAsia="it-IT"/>
        </w:rPr>
        <w:t>[WSDL-2.0]</w:t>
      </w:r>
      <w:r w:rsidR="0038182B" w:rsidRPr="00A16654">
        <w:rPr>
          <w:lang w:eastAsia="it-IT"/>
        </w:rPr>
        <w:tab/>
      </w:r>
      <w:r w:rsidR="00F0074B" w:rsidRPr="00A16654">
        <w:rPr>
          <w:lang w:eastAsia="it-IT"/>
        </w:rPr>
        <w:t>“</w:t>
      </w:r>
      <w:r w:rsidRPr="00A16654">
        <w:rPr>
          <w:lang w:eastAsia="it-IT"/>
        </w:rPr>
        <w:t>Web Services Description Language (WSDL) Version 2.0 Part 1: Core Language</w:t>
      </w:r>
      <w:r w:rsidR="00F0074B" w:rsidRPr="00A16654">
        <w:rPr>
          <w:lang w:eastAsia="it-IT"/>
        </w:rPr>
        <w:t>”</w:t>
      </w:r>
      <w:r w:rsidRPr="00A16654">
        <w:rPr>
          <w:lang w:eastAsia="it-IT"/>
        </w:rPr>
        <w:t>,</w:t>
      </w:r>
      <w:r w:rsidR="00447CD4" w:rsidRPr="00A16654">
        <w:rPr>
          <w:lang w:eastAsia="it-IT"/>
        </w:rPr>
        <w:br/>
      </w:r>
      <w:hyperlink r:id="rId22" w:history="1">
        <w:r w:rsidR="00A94864" w:rsidRPr="001860BE">
          <w:rPr>
            <w:rStyle w:val="Hyperlink"/>
          </w:rPr>
          <w:t>https://www.w3.org/TR/wsdl20/</w:t>
        </w:r>
      </w:hyperlink>
    </w:p>
    <w:p w14:paraId="0CE4A98F" w14:textId="6CFAB486" w:rsidR="00D45692" w:rsidRPr="00A16654" w:rsidRDefault="0038182B" w:rsidP="007C4B81">
      <w:pPr>
        <w:ind w:left="1276" w:hanging="1276"/>
        <w:rPr>
          <w:lang w:eastAsia="it-IT"/>
        </w:rPr>
      </w:pPr>
      <w:r w:rsidRPr="00A16654">
        <w:rPr>
          <w:lang w:eastAsia="it-IT"/>
        </w:rPr>
        <w:t>[REST]</w:t>
      </w:r>
      <w:r w:rsidRPr="00A16654">
        <w:rPr>
          <w:lang w:eastAsia="it-IT"/>
        </w:rPr>
        <w:tab/>
      </w:r>
      <w:r w:rsidR="00F0074B" w:rsidRPr="00A16654">
        <w:rPr>
          <w:lang w:eastAsia="it-IT"/>
        </w:rPr>
        <w:t>“</w:t>
      </w:r>
      <w:r w:rsidR="00D45692" w:rsidRPr="00A16654">
        <w:rPr>
          <w:lang w:eastAsia="it-IT"/>
        </w:rPr>
        <w:t>Architectural Styles and the Design of Network-based Software Architectures</w:t>
      </w:r>
      <w:r w:rsidR="00F0074B" w:rsidRPr="00A16654">
        <w:rPr>
          <w:lang w:eastAsia="it-IT"/>
        </w:rPr>
        <w:t>”</w:t>
      </w:r>
      <w:r w:rsidR="00D45692" w:rsidRPr="00A16654">
        <w:rPr>
          <w:lang w:eastAsia="it-IT"/>
        </w:rPr>
        <w:t>,</w:t>
      </w:r>
      <w:r w:rsidR="00447CD4" w:rsidRPr="00A16654">
        <w:rPr>
          <w:lang w:eastAsia="it-IT"/>
        </w:rPr>
        <w:br/>
      </w:r>
      <w:hyperlink r:id="rId23" w:history="1">
        <w:r w:rsidR="00B25E41" w:rsidRPr="00A16654">
          <w:rPr>
            <w:rStyle w:val="Hyperlink"/>
            <w:lang w:eastAsia="it-IT"/>
          </w:rPr>
          <w:t>https://www.ics.uci.edu/~fielding/pubs/dissertation/top.htm</w:t>
        </w:r>
      </w:hyperlink>
    </w:p>
    <w:p w14:paraId="3B497B43" w14:textId="52482EE3" w:rsidR="00D45692" w:rsidRPr="00A16654" w:rsidRDefault="0038182B" w:rsidP="007C4B81">
      <w:pPr>
        <w:ind w:left="1276" w:hanging="1276"/>
        <w:rPr>
          <w:lang w:eastAsia="it-IT"/>
        </w:rPr>
      </w:pPr>
      <w:r w:rsidRPr="00A16654">
        <w:rPr>
          <w:lang w:eastAsia="it-IT"/>
        </w:rPr>
        <w:t>[BDEN-SML]</w:t>
      </w:r>
      <w:r w:rsidRPr="00A16654">
        <w:rPr>
          <w:lang w:eastAsia="it-IT"/>
        </w:rPr>
        <w:tab/>
      </w:r>
      <w:r w:rsidR="00910F87" w:rsidRPr="00A16654">
        <w:rPr>
          <w:lang w:eastAsia="it-IT"/>
        </w:rPr>
        <w:t>“</w:t>
      </w:r>
      <w:r w:rsidR="000D2B2E">
        <w:rPr>
          <w:lang w:eastAsia="it-IT"/>
        </w:rPr>
        <w:t xml:space="preserve">Peppol </w:t>
      </w:r>
      <w:r w:rsidR="00D45692" w:rsidRPr="00A16654">
        <w:rPr>
          <w:lang w:eastAsia="it-IT"/>
        </w:rPr>
        <w:t xml:space="preserve">Service Metadata Locator </w:t>
      </w:r>
      <w:r w:rsidR="008E06E6" w:rsidRPr="00A16654">
        <w:rPr>
          <w:lang w:eastAsia="it-IT"/>
        </w:rPr>
        <w:t>(SML)</w:t>
      </w:r>
      <w:r w:rsidR="003D43A9" w:rsidRPr="00A16654">
        <w:rPr>
          <w:lang w:eastAsia="it-IT"/>
        </w:rPr>
        <w:t xml:space="preserve"> 1.</w:t>
      </w:r>
      <w:r w:rsidR="003857F6">
        <w:rPr>
          <w:lang w:eastAsia="it-IT"/>
        </w:rPr>
        <w:t>3</w:t>
      </w:r>
      <w:r w:rsidR="003D43A9" w:rsidRPr="00A16654">
        <w:rPr>
          <w:lang w:eastAsia="it-IT"/>
        </w:rPr>
        <w:t>.0</w:t>
      </w:r>
      <w:r w:rsidR="00910F87" w:rsidRPr="00A16654">
        <w:rPr>
          <w:lang w:eastAsia="it-IT"/>
        </w:rPr>
        <w:t>”</w:t>
      </w:r>
      <w:r w:rsidR="00D45692" w:rsidRPr="00A16654">
        <w:rPr>
          <w:lang w:eastAsia="it-IT"/>
        </w:rPr>
        <w:t>,</w:t>
      </w:r>
      <w:r w:rsidR="00447CD4" w:rsidRPr="00A16654">
        <w:rPr>
          <w:lang w:eastAsia="it-IT"/>
        </w:rPr>
        <w:br/>
      </w:r>
      <w:hyperlink r:id="rId24" w:history="1">
        <w:r w:rsidR="00A95026" w:rsidRPr="00D65C1B">
          <w:rPr>
            <w:rStyle w:val="Hyperlink"/>
          </w:rPr>
          <w:t>https://docs.peppol.eu/edelivery/</w:t>
        </w:r>
      </w:hyperlink>
    </w:p>
    <w:p w14:paraId="0D0A888B" w14:textId="008FE635" w:rsidR="00D45692" w:rsidRPr="00A16654" w:rsidRDefault="009503A2" w:rsidP="009503A2">
      <w:pPr>
        <w:pStyle w:val="berschrift2"/>
      </w:pPr>
      <w:bookmarkStart w:id="19" w:name="_Toc189751394"/>
      <w:r w:rsidRPr="00A16654">
        <w:t>Namespaces</w:t>
      </w:r>
      <w:bookmarkEnd w:id="19"/>
    </w:p>
    <w:p w14:paraId="6824EFBF" w14:textId="77777777" w:rsidR="00182A54" w:rsidRPr="00A16654" w:rsidRDefault="00182A54" w:rsidP="00182A54">
      <w:r w:rsidRPr="00A16654">
        <w:t>The following table lists XML namespaces that are used in this document. The choice of any namespace prefix is arbitrary and not semantically significant.</w:t>
      </w:r>
    </w:p>
    <w:tbl>
      <w:tblPr>
        <w:tblStyle w:val="HelleListe-Akzent11"/>
        <w:tblW w:w="5000" w:type="pct"/>
        <w:tblLook w:val="0420" w:firstRow="1" w:lastRow="0" w:firstColumn="0" w:lastColumn="0" w:noHBand="0" w:noVBand="1"/>
      </w:tblPr>
      <w:tblGrid>
        <w:gridCol w:w="766"/>
        <w:gridCol w:w="8284"/>
      </w:tblGrid>
      <w:tr w:rsidR="00182A54" w:rsidRPr="00A16654" w14:paraId="26B68302" w14:textId="77777777" w:rsidTr="00184E35">
        <w:trPr>
          <w:cnfStyle w:val="100000000000" w:firstRow="1" w:lastRow="0" w:firstColumn="0" w:lastColumn="0" w:oddVBand="0" w:evenVBand="0" w:oddHBand="0" w:evenHBand="0" w:firstRowFirstColumn="0" w:firstRowLastColumn="0" w:lastRowFirstColumn="0" w:lastRowLastColumn="0"/>
          <w:tblHeader/>
        </w:trPr>
        <w:tc>
          <w:tcPr>
            <w:tcW w:w="0" w:type="pct"/>
            <w:hideMark/>
          </w:tcPr>
          <w:p w14:paraId="6C0E5584" w14:textId="77777777" w:rsidR="00182A54" w:rsidRPr="00A16654" w:rsidRDefault="00182A54" w:rsidP="00182A54">
            <w:r w:rsidRPr="00A16654">
              <w:t>Prefix</w:t>
            </w:r>
          </w:p>
        </w:tc>
        <w:tc>
          <w:tcPr>
            <w:tcW w:w="0" w:type="pct"/>
            <w:hideMark/>
          </w:tcPr>
          <w:p w14:paraId="7CF38EB4" w14:textId="77777777" w:rsidR="00182A54" w:rsidRPr="00A16654" w:rsidRDefault="00182A54" w:rsidP="00182A54">
            <w:r w:rsidRPr="00A16654">
              <w:t>Namespace URI</w:t>
            </w:r>
          </w:p>
        </w:tc>
      </w:tr>
      <w:tr w:rsidR="006731EA" w:rsidRPr="00A16654" w14:paraId="76669164"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42CCA1B1" w14:textId="77777777" w:rsidR="006731EA" w:rsidRPr="00A16654" w:rsidRDefault="006731EA" w:rsidP="00182A54">
            <w:r w:rsidRPr="00A16654">
              <w:t>ds</w:t>
            </w:r>
          </w:p>
        </w:tc>
        <w:tc>
          <w:tcPr>
            <w:tcW w:w="4577" w:type="pct"/>
            <w:hideMark/>
          </w:tcPr>
          <w:p w14:paraId="3F63E575" w14:textId="77777777" w:rsidR="006731EA" w:rsidRPr="00A16654" w:rsidRDefault="006731EA" w:rsidP="00182A54">
            <w:r w:rsidRPr="00A16654">
              <w:t>http://www.w3.org/2000/09/xmldsig#</w:t>
            </w:r>
          </w:p>
        </w:tc>
      </w:tr>
      <w:tr w:rsidR="00182A54" w:rsidRPr="00A16654" w14:paraId="0512B70D" w14:textId="77777777" w:rsidTr="00182A54">
        <w:tc>
          <w:tcPr>
            <w:tcW w:w="423" w:type="pct"/>
            <w:hideMark/>
          </w:tcPr>
          <w:p w14:paraId="57E4AC00" w14:textId="77777777" w:rsidR="00182A54" w:rsidRPr="00A16654" w:rsidRDefault="00182A54" w:rsidP="00182A54">
            <w:r w:rsidRPr="00A16654">
              <w:lastRenderedPageBreak/>
              <w:t>ids</w:t>
            </w:r>
          </w:p>
        </w:tc>
        <w:tc>
          <w:tcPr>
            <w:tcW w:w="4577" w:type="pct"/>
            <w:hideMark/>
          </w:tcPr>
          <w:p w14:paraId="7AA773CF" w14:textId="77777777" w:rsidR="00182A54" w:rsidRPr="00A16654" w:rsidRDefault="00182A54" w:rsidP="00182A54">
            <w:r w:rsidRPr="00A16654">
              <w:t>http://busdox.org/transport/identifiers/1.0/</w:t>
            </w:r>
          </w:p>
        </w:tc>
      </w:tr>
      <w:tr w:rsidR="006731EA" w:rsidRPr="00A16654" w14:paraId="1CB83B9B"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3A052219" w14:textId="77777777" w:rsidR="006731EA" w:rsidRPr="00A16654" w:rsidRDefault="006731EA" w:rsidP="00182A54">
            <w:proofErr w:type="spellStart"/>
            <w:r w:rsidRPr="00A16654">
              <w:t>smp</w:t>
            </w:r>
            <w:proofErr w:type="spellEnd"/>
          </w:p>
        </w:tc>
        <w:tc>
          <w:tcPr>
            <w:tcW w:w="4577" w:type="pct"/>
            <w:hideMark/>
          </w:tcPr>
          <w:p w14:paraId="71F9F1A5" w14:textId="77777777" w:rsidR="006731EA" w:rsidRPr="00A16654" w:rsidRDefault="006731EA" w:rsidP="006731EA">
            <w:r w:rsidRPr="00A16654">
              <w:t>http://busdox.org/serviceMetadata/publishing/1.0/</w:t>
            </w:r>
          </w:p>
        </w:tc>
      </w:tr>
      <w:tr w:rsidR="00182A54" w:rsidRPr="00A16654" w14:paraId="2F38B1FD" w14:textId="77777777" w:rsidTr="00182A54">
        <w:tc>
          <w:tcPr>
            <w:tcW w:w="423" w:type="pct"/>
            <w:hideMark/>
          </w:tcPr>
          <w:p w14:paraId="62D37C1A" w14:textId="77777777" w:rsidR="00182A54" w:rsidRPr="00A16654" w:rsidRDefault="00182A54" w:rsidP="00182A54">
            <w:proofErr w:type="spellStart"/>
            <w:r w:rsidRPr="00A16654">
              <w:t>wsa</w:t>
            </w:r>
            <w:proofErr w:type="spellEnd"/>
          </w:p>
        </w:tc>
        <w:tc>
          <w:tcPr>
            <w:tcW w:w="4577" w:type="pct"/>
            <w:hideMark/>
          </w:tcPr>
          <w:p w14:paraId="664CE6A2" w14:textId="77777777" w:rsidR="00182A54" w:rsidRPr="00A16654" w:rsidRDefault="00182A54" w:rsidP="00182A54">
            <w:r w:rsidRPr="00A16654">
              <w:t>http://www.w3.org/2005/08/addressing</w:t>
            </w:r>
          </w:p>
        </w:tc>
      </w:tr>
      <w:tr w:rsidR="00182A54" w:rsidRPr="00A16654" w14:paraId="63C3B5FA" w14:textId="77777777" w:rsidTr="00182A54">
        <w:trPr>
          <w:cnfStyle w:val="000000100000" w:firstRow="0" w:lastRow="0" w:firstColumn="0" w:lastColumn="0" w:oddVBand="0" w:evenVBand="0" w:oddHBand="1" w:evenHBand="0" w:firstRowFirstColumn="0" w:firstRowLastColumn="0" w:lastRowFirstColumn="0" w:lastRowLastColumn="0"/>
        </w:trPr>
        <w:tc>
          <w:tcPr>
            <w:tcW w:w="423" w:type="pct"/>
            <w:hideMark/>
          </w:tcPr>
          <w:p w14:paraId="2D110849" w14:textId="77777777" w:rsidR="00182A54" w:rsidRPr="00A16654" w:rsidRDefault="00182A54" w:rsidP="006731EA">
            <w:proofErr w:type="spellStart"/>
            <w:r w:rsidRPr="00A16654">
              <w:t>xs</w:t>
            </w:r>
            <w:proofErr w:type="spellEnd"/>
          </w:p>
        </w:tc>
        <w:tc>
          <w:tcPr>
            <w:tcW w:w="4577" w:type="pct"/>
            <w:hideMark/>
          </w:tcPr>
          <w:p w14:paraId="0177960A" w14:textId="77777777" w:rsidR="00182A54" w:rsidRPr="00A16654" w:rsidRDefault="00182A54" w:rsidP="00182A54">
            <w:r w:rsidRPr="00A16654">
              <w:t>http://www.w3.org/2001/XMLSchema</w:t>
            </w:r>
          </w:p>
        </w:tc>
      </w:tr>
    </w:tbl>
    <w:p w14:paraId="66292870" w14:textId="468B6E03" w:rsidR="009503A2" w:rsidRPr="00A16654" w:rsidRDefault="009503A2" w:rsidP="009503A2">
      <w:pPr>
        <w:pStyle w:val="berschrift1"/>
      </w:pPr>
      <w:bookmarkStart w:id="20" w:name="_Ref184680297"/>
      <w:bookmarkStart w:id="21" w:name="_Toc189751395"/>
      <w:r w:rsidRPr="00A16654">
        <w:lastRenderedPageBreak/>
        <w:t>The Service Discovery Process</w:t>
      </w:r>
      <w:bookmarkEnd w:id="20"/>
      <w:bookmarkEnd w:id="21"/>
    </w:p>
    <w:p w14:paraId="54013637" w14:textId="53316966" w:rsidR="009503A2" w:rsidRPr="00A16654" w:rsidRDefault="009503A2" w:rsidP="009503A2">
      <w:r w:rsidRPr="00A16654">
        <w:t xml:space="preserve">The interfaces of the Service Metadata Locator </w:t>
      </w:r>
      <w:r w:rsidR="00AA63D2" w:rsidRPr="00A16654">
        <w:t xml:space="preserve">(SML) </w:t>
      </w:r>
      <w:r w:rsidRPr="00A16654">
        <w:t xml:space="preserve">service and the Service Metadata Publisher (SMP) service cover both sender-side lookup and metadata management performed by SMPs. </w:t>
      </w:r>
      <w:r w:rsidR="003857F6">
        <w:t>The Peppol Network</w:t>
      </w:r>
      <w:r w:rsidRPr="00A16654">
        <w:t xml:space="preserve"> mandates the following interfaces for these services:</w:t>
      </w:r>
    </w:p>
    <w:p w14:paraId="4D89BA8A" w14:textId="77777777" w:rsidR="009503A2" w:rsidRPr="00A16654" w:rsidRDefault="009503A2" w:rsidP="009503A2">
      <w:pPr>
        <w:pStyle w:val="Listenabsatz"/>
        <w:numPr>
          <w:ilvl w:val="0"/>
          <w:numId w:val="23"/>
        </w:numPr>
      </w:pPr>
      <w:r w:rsidRPr="00A16654">
        <w:t>Service Metadata Locator:</w:t>
      </w:r>
    </w:p>
    <w:p w14:paraId="37C622D0" w14:textId="77777777" w:rsidR="009503A2" w:rsidRPr="00A16654" w:rsidRDefault="009503A2" w:rsidP="009503A2">
      <w:pPr>
        <w:pStyle w:val="Listenabsatz"/>
        <w:numPr>
          <w:ilvl w:val="1"/>
          <w:numId w:val="23"/>
        </w:numPr>
      </w:pPr>
      <w:r w:rsidRPr="00A16654">
        <w:t>DNS-based resolve mechanism to locate individual SMPs</w:t>
      </w:r>
    </w:p>
    <w:p w14:paraId="473267DE" w14:textId="77777777" w:rsidR="009503A2" w:rsidRPr="00A16654" w:rsidRDefault="009503A2" w:rsidP="009503A2">
      <w:pPr>
        <w:pStyle w:val="Listenabsatz"/>
        <w:numPr>
          <w:ilvl w:val="1"/>
          <w:numId w:val="23"/>
        </w:numPr>
      </w:pPr>
      <w:r w:rsidRPr="00A16654">
        <w:t>Management interface towards SMPs</w:t>
      </w:r>
    </w:p>
    <w:p w14:paraId="73C79579" w14:textId="77777777" w:rsidR="009503A2" w:rsidRPr="00A16654" w:rsidRDefault="009503A2" w:rsidP="009503A2">
      <w:pPr>
        <w:pStyle w:val="Listenabsatz"/>
        <w:numPr>
          <w:ilvl w:val="0"/>
          <w:numId w:val="23"/>
        </w:numPr>
      </w:pPr>
      <w:r w:rsidRPr="00A16654">
        <w:t>Service Metadata Publishers:</w:t>
      </w:r>
    </w:p>
    <w:p w14:paraId="4ABE3D64" w14:textId="77777777" w:rsidR="009503A2" w:rsidRPr="00A16654" w:rsidRDefault="009503A2" w:rsidP="009503A2">
      <w:pPr>
        <w:pStyle w:val="Listenabsatz"/>
        <w:numPr>
          <w:ilvl w:val="1"/>
          <w:numId w:val="23"/>
        </w:numPr>
      </w:pPr>
      <w:r w:rsidRPr="00A16654">
        <w:t>Discovery interface towards senders</w:t>
      </w:r>
    </w:p>
    <w:p w14:paraId="7F45F7AC" w14:textId="77777777" w:rsidR="009503A2" w:rsidRPr="00A16654" w:rsidRDefault="009503A2" w:rsidP="009503A2">
      <w:r w:rsidRPr="00A16654">
        <w:t>This specification only covers the discovery interface for Service Metadata Publication services.</w:t>
      </w:r>
    </w:p>
    <w:p w14:paraId="3A3B733A" w14:textId="29A55BD4" w:rsidR="009503A2" w:rsidRPr="00A16654" w:rsidRDefault="006D68D2" w:rsidP="00E62624">
      <w:pPr>
        <w:pStyle w:val="berschrift2"/>
      </w:pPr>
      <w:bookmarkStart w:id="22" w:name="_Toc181174893"/>
      <w:bookmarkStart w:id="23" w:name="_Toc189751396"/>
      <w:r>
        <w:t>Service Metadata Capability Lookup flow</w:t>
      </w:r>
      <w:bookmarkEnd w:id="22"/>
      <w:bookmarkEnd w:id="23"/>
    </w:p>
    <w:p w14:paraId="15C047B9" w14:textId="4FE2A031" w:rsidR="00E62624" w:rsidRPr="00A16654" w:rsidRDefault="00E62624" w:rsidP="00E62624">
      <w:r w:rsidRPr="00A16654">
        <w:t xml:space="preserve">For a </w:t>
      </w:r>
      <w:r w:rsidR="006D68D2">
        <w:t xml:space="preserve">business document </w:t>
      </w:r>
      <w:r w:rsidRPr="00A16654">
        <w:t xml:space="preserve">sender, the first step in the </w:t>
      </w:r>
      <w:r w:rsidR="006D68D2">
        <w:t xml:space="preserve">Capability Lookup Process </w:t>
      </w:r>
      <w:r w:rsidRPr="00A16654">
        <w:t xml:space="preserve">is to establish the location of the </w:t>
      </w:r>
      <w:r w:rsidR="006D68D2">
        <w:t>SMP</w:t>
      </w:r>
      <w:r w:rsidRPr="00A16654">
        <w:t xml:space="preserve"> relating to the </w:t>
      </w:r>
      <w:proofErr w:type="gramStart"/>
      <w:r w:rsidRPr="00A16654">
        <w:t>particular Participant</w:t>
      </w:r>
      <w:proofErr w:type="gramEnd"/>
      <w:r w:rsidRPr="00A16654">
        <w:t xml:space="preserve"> Identifier to which the sender wants to transmit a message. Each </w:t>
      </w:r>
      <w:r w:rsidR="006D68D2">
        <w:t>P</w:t>
      </w:r>
      <w:r w:rsidR="006D68D2" w:rsidRPr="00A16654">
        <w:t xml:space="preserve">articipant </w:t>
      </w:r>
      <w:r w:rsidR="006D68D2">
        <w:t>I</w:t>
      </w:r>
      <w:r w:rsidR="006D68D2" w:rsidRPr="00A16654">
        <w:t xml:space="preserve">dentifier </w:t>
      </w:r>
      <w:r w:rsidRPr="00A16654">
        <w:t xml:space="preserve">is registered with one and only one </w:t>
      </w:r>
      <w:r w:rsidR="006D68D2">
        <w:t>SMP</w:t>
      </w:r>
      <w:r w:rsidRPr="00A16654">
        <w:t xml:space="preserve">. The sender looks up the endpoint for the </w:t>
      </w:r>
      <w:r w:rsidR="006D68D2">
        <w:t>SMP</w:t>
      </w:r>
      <w:r w:rsidRPr="00A16654">
        <w:t xml:space="preserve"> using the DNS-based </w:t>
      </w:r>
      <w:r w:rsidR="006D68D2">
        <w:t>SML</w:t>
      </w:r>
      <w:r w:rsidRPr="00A16654">
        <w:t xml:space="preserve"> service (this is a regular DNS resolve</w:t>
      </w:r>
      <w:r w:rsidR="006D68D2">
        <w:t xml:space="preserve"> only</w:t>
      </w:r>
      <w:r w:rsidRPr="00A16654">
        <w:t xml:space="preserve">). The sender can then retrieve the </w:t>
      </w:r>
      <w:r w:rsidR="006D68D2">
        <w:t>Service M</w:t>
      </w:r>
      <w:r w:rsidRPr="00A16654">
        <w:t xml:space="preserve">etadata associated with the Participant Identifier. This </w:t>
      </w:r>
      <w:r w:rsidR="006D68D2">
        <w:t>Service M</w:t>
      </w:r>
      <w:r w:rsidR="006D68D2" w:rsidRPr="00A16654">
        <w:t xml:space="preserve">etadata </w:t>
      </w:r>
      <w:r w:rsidRPr="00A16654">
        <w:t xml:space="preserve">includes the information necessary to transmit the </w:t>
      </w:r>
      <w:r w:rsidR="006D68D2">
        <w:t>business document</w:t>
      </w:r>
      <w:r w:rsidR="006D68D2" w:rsidRPr="00A16654">
        <w:t xml:space="preserve"> </w:t>
      </w:r>
      <w:r w:rsidR="003F203D" w:rsidRPr="00A16654">
        <w:t>to the recipient endpoint.</w:t>
      </w:r>
    </w:p>
    <w:p w14:paraId="0C8C3AE8" w14:textId="5BFE7929" w:rsidR="00E62624" w:rsidRPr="00A16654" w:rsidRDefault="00E62624" w:rsidP="00E62624">
      <w:r w:rsidRPr="00A16654">
        <w:t xml:space="preserve">The diagram below represents the </w:t>
      </w:r>
      <w:r w:rsidR="006D68D2">
        <w:t>Service Metadata Capability Lookup</w:t>
      </w:r>
      <w:r w:rsidRPr="00A16654">
        <w:t xml:space="preserve"> flow for a </w:t>
      </w:r>
      <w:r w:rsidR="006D68D2">
        <w:t xml:space="preserve">business document </w:t>
      </w:r>
      <w:r w:rsidRPr="00A16654">
        <w:t xml:space="preserve">sender contacting both the </w:t>
      </w:r>
      <w:r w:rsidR="006D68D2">
        <w:t>SML/DNS</w:t>
      </w:r>
      <w:r w:rsidRPr="00A16654">
        <w:t xml:space="preserve"> and the SMP.</w:t>
      </w:r>
    </w:p>
    <w:p w14:paraId="7ABCA0AF" w14:textId="05FD014D" w:rsidR="00E62624" w:rsidRPr="00A16654" w:rsidRDefault="007F32EB" w:rsidP="00E62624">
      <w:pPr>
        <w:keepNext/>
        <w:jc w:val="center"/>
      </w:pPr>
      <w:r>
        <w:rPr>
          <w:noProof/>
        </w:rPr>
        <w:drawing>
          <wp:inline distT="0" distB="0" distL="0" distR="0" wp14:anchorId="1DEC74AC" wp14:editId="4410B638">
            <wp:extent cx="5669280" cy="3578225"/>
            <wp:effectExtent l="0" t="0" r="7620" b="3175"/>
            <wp:docPr id="1353186046"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86046" name="Grafik 2" descr="Ein Bild, das Text, Screenshot, Diagramm, Reihe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9280" cy="3578225"/>
                    </a:xfrm>
                    <a:prstGeom prst="rect">
                      <a:avLst/>
                    </a:prstGeom>
                    <a:noFill/>
                    <a:ln>
                      <a:noFill/>
                    </a:ln>
                  </pic:spPr>
                </pic:pic>
              </a:graphicData>
            </a:graphic>
          </wp:inline>
        </w:drawing>
      </w:r>
      <w:r w:rsidR="002E7934" w:rsidRPr="002E7934">
        <w:rPr>
          <w:rFonts w:cs="Arial"/>
          <w:noProof/>
          <w:color w:val="000000"/>
          <w:bdr w:val="none" w:sz="0" w:space="0" w:color="auto" w:frame="1"/>
        </w:rPr>
        <w:t xml:space="preserve"> </w:t>
      </w:r>
    </w:p>
    <w:p w14:paraId="316D4193" w14:textId="26B17661" w:rsidR="00E62624" w:rsidRPr="00A16654" w:rsidRDefault="00E62624" w:rsidP="00E62624">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6976BF">
        <w:rPr>
          <w:noProof/>
        </w:rPr>
        <w:t>2</w:t>
      </w:r>
      <w:r w:rsidR="0036547D" w:rsidRPr="00A16654">
        <w:rPr>
          <w:noProof/>
        </w:rPr>
        <w:fldChar w:fldCharType="end"/>
      </w:r>
      <w:r w:rsidR="00DD6FCB" w:rsidRPr="00A16654">
        <w:t>:</w:t>
      </w:r>
      <w:r w:rsidRPr="00A16654">
        <w:t xml:space="preserve"> Endpoint lookup with Service Metadata</w:t>
      </w:r>
    </w:p>
    <w:p w14:paraId="477982BD" w14:textId="5DD15FB1" w:rsidR="00E62624" w:rsidRPr="00A16654" w:rsidRDefault="00C95A6C" w:rsidP="00C95A6C">
      <w:r w:rsidRPr="00A16654">
        <w:t xml:space="preserve">Note: For optimization reasons, the </w:t>
      </w:r>
      <w:r w:rsidR="00725182" w:rsidRPr="00732720">
        <w:t>Service Metadata Capability Lookup</w:t>
      </w:r>
      <w:r w:rsidRPr="00A16654">
        <w:t xml:space="preserve"> doesn’t have to be performed for every transfer if the necessary information for transfer is already cached from previous </w:t>
      </w:r>
      <w:r w:rsidR="003F203D" w:rsidRPr="00A16654">
        <w:t>transmissions</w:t>
      </w:r>
      <w:r w:rsidRPr="00A16654">
        <w:t xml:space="preserve">. Though necessary exception handling </w:t>
      </w:r>
      <w:proofErr w:type="gramStart"/>
      <w:r w:rsidRPr="00A16654">
        <w:t>has to</w:t>
      </w:r>
      <w:proofErr w:type="gramEnd"/>
      <w:r w:rsidRPr="00A16654">
        <w:t xml:space="preserve"> be in place i.e. new lookup has to be performed if the sending shows that information is outdated e.g. old endpoint address.</w:t>
      </w:r>
    </w:p>
    <w:p w14:paraId="1B995A70" w14:textId="4450FE1D" w:rsidR="00846C06" w:rsidRPr="00A16654" w:rsidRDefault="00E24F86" w:rsidP="00E24F86">
      <w:pPr>
        <w:pStyle w:val="berschrift3"/>
      </w:pPr>
      <w:bookmarkStart w:id="24" w:name="_Toc189751397"/>
      <w:r w:rsidRPr="00A16654">
        <w:lastRenderedPageBreak/>
        <w:t xml:space="preserve">Discovering </w:t>
      </w:r>
      <w:r w:rsidR="00725182">
        <w:t>Capabilities</w:t>
      </w:r>
      <w:r w:rsidR="00725182" w:rsidRPr="00A16654">
        <w:t xml:space="preserve"> </w:t>
      </w:r>
      <w:r w:rsidRPr="00A16654">
        <w:t>associated with a Participant Identifier</w:t>
      </w:r>
      <w:bookmarkEnd w:id="24"/>
    </w:p>
    <w:p w14:paraId="652F42FE" w14:textId="2681FC73" w:rsidR="00E24F86" w:rsidRPr="00A16654" w:rsidRDefault="00E24F86" w:rsidP="00E24F86">
      <w:r w:rsidRPr="00A16654">
        <w:t xml:space="preserve">In addition to the direct </w:t>
      </w:r>
      <w:r w:rsidR="00725182">
        <w:t>Service Metadata Capability Lookup</w:t>
      </w:r>
      <w:r w:rsidRPr="00A16654">
        <w:t xml:space="preserve"> based on </w:t>
      </w:r>
      <w:r w:rsidR="00725182">
        <w:t>P</w:t>
      </w:r>
      <w:r w:rsidR="00725182" w:rsidRPr="00A16654">
        <w:t xml:space="preserve">articipant </w:t>
      </w:r>
      <w:r w:rsidR="00725182">
        <w:t>I</w:t>
      </w:r>
      <w:r w:rsidR="00725182" w:rsidRPr="00A16654">
        <w:t xml:space="preserve">dentifier </w:t>
      </w:r>
      <w:r w:rsidRPr="00A16654">
        <w:t xml:space="preserve">and </w:t>
      </w:r>
      <w:r w:rsidR="00725182">
        <w:t>D</w:t>
      </w:r>
      <w:r w:rsidR="00725182" w:rsidRPr="00A16654">
        <w:t xml:space="preserve">ocument </w:t>
      </w:r>
      <w:r w:rsidR="00725182">
        <w:t>T</w:t>
      </w:r>
      <w:r w:rsidR="00725182" w:rsidRPr="00A16654">
        <w:t>ype</w:t>
      </w:r>
      <w:r w:rsidRPr="00A16654">
        <w:t xml:space="preserve">, a sender may want to discover what </w:t>
      </w:r>
      <w:r w:rsidR="00725182">
        <w:t>D</w:t>
      </w:r>
      <w:r w:rsidR="00725182" w:rsidRPr="00A16654">
        <w:t xml:space="preserve">ocument </w:t>
      </w:r>
      <w:r w:rsidR="00725182">
        <w:t>T</w:t>
      </w:r>
      <w:r w:rsidR="00725182" w:rsidRPr="00A16654">
        <w:t xml:space="preserve">ypes </w:t>
      </w:r>
      <w:r w:rsidRPr="00A16654">
        <w:t xml:space="preserve">can be handled by a specific </w:t>
      </w:r>
      <w:r w:rsidR="00725182">
        <w:t>P</w:t>
      </w:r>
      <w:r w:rsidR="00725182" w:rsidRPr="00A16654">
        <w:t xml:space="preserve">articipant </w:t>
      </w:r>
      <w:r w:rsidR="00725182">
        <w:t>I</w:t>
      </w:r>
      <w:r w:rsidR="00725182" w:rsidRPr="00A16654">
        <w:t>dentifier</w:t>
      </w:r>
      <w:r w:rsidRPr="00A16654">
        <w:t xml:space="preserve">. Such discovery is relevant for applications supporting several equivalent business processes. Knowing the </w:t>
      </w:r>
      <w:r w:rsidR="00725182">
        <w:t>C</w:t>
      </w:r>
      <w:r w:rsidR="00725182" w:rsidRPr="00A16654">
        <w:t xml:space="preserve">apabilities </w:t>
      </w:r>
      <w:r w:rsidRPr="00A16654">
        <w:t xml:space="preserve">of the recipient is valuable information to a sender application and ultimately to an </w:t>
      </w:r>
      <w:r w:rsidR="00725182">
        <w:t>E</w:t>
      </w:r>
      <w:r w:rsidR="00725182" w:rsidRPr="00A16654">
        <w:t xml:space="preserve">nd </w:t>
      </w:r>
      <w:r w:rsidR="00725182">
        <w:t>U</w:t>
      </w:r>
      <w:r w:rsidR="00725182" w:rsidRPr="00A16654">
        <w:t>ser</w:t>
      </w:r>
      <w:r w:rsidRPr="00A16654">
        <w:t xml:space="preserve">. E.g. the </w:t>
      </w:r>
      <w:r w:rsidR="00725182">
        <w:t>E</w:t>
      </w:r>
      <w:r w:rsidR="00725182" w:rsidRPr="00A16654">
        <w:t xml:space="preserve">nd </w:t>
      </w:r>
      <w:r w:rsidR="00725182">
        <w:t>U</w:t>
      </w:r>
      <w:r w:rsidR="00725182" w:rsidRPr="00A16654">
        <w:t xml:space="preserve">ser </w:t>
      </w:r>
      <w:r w:rsidRPr="00A16654">
        <w:t xml:space="preserve">may be presented with a choice between a “simple” and a “rich” business process. </w:t>
      </w:r>
    </w:p>
    <w:p w14:paraId="6129EEFA" w14:textId="77777777" w:rsidR="00E24F86" w:rsidRPr="00A16654" w:rsidRDefault="00E24F86" w:rsidP="00E24F86">
      <w:r w:rsidRPr="00A16654">
        <w:t xml:space="preserve">This is enabled by a pattern where the sender first retrieves the </w:t>
      </w:r>
      <w:proofErr w:type="spellStart"/>
      <w:r w:rsidRPr="00A16654">
        <w:rPr>
          <w:rStyle w:val="Hervorhebung"/>
        </w:rPr>
        <w:t>ServiceGroup</w:t>
      </w:r>
      <w:proofErr w:type="spellEnd"/>
      <w:r w:rsidRPr="00A16654">
        <w:t xml:space="preserve"> entity, which holds a list of references to the </w:t>
      </w:r>
      <w:proofErr w:type="spellStart"/>
      <w:r w:rsidRPr="00A16654">
        <w:rPr>
          <w:rStyle w:val="Hervorhebung"/>
        </w:rPr>
        <w:t>ServiceMetadata</w:t>
      </w:r>
      <w:proofErr w:type="spellEnd"/>
      <w:r w:rsidRPr="00A16654">
        <w:t xml:space="preserve"> resources associated with it. The </w:t>
      </w:r>
      <w:proofErr w:type="spellStart"/>
      <w:r w:rsidRPr="00A16654">
        <w:rPr>
          <w:rStyle w:val="Hervorhebung"/>
        </w:rPr>
        <w:t>SignedServiceMetadata</w:t>
      </w:r>
      <w:proofErr w:type="spellEnd"/>
      <w:r w:rsidRPr="00A16654">
        <w:t xml:space="preserve"> in turn holds the metadata information that describes the capabilities associated with the recipient participant identifier</w:t>
      </w:r>
    </w:p>
    <w:p w14:paraId="20C1CB75" w14:textId="441D6923" w:rsidR="00E24F86" w:rsidRPr="00A16654" w:rsidRDefault="00E24F86" w:rsidP="00E24F86">
      <w:pPr>
        <w:pStyle w:val="berschrift2"/>
      </w:pPr>
      <w:bookmarkStart w:id="25" w:name="_Toc189751398"/>
      <w:r w:rsidRPr="00A16654">
        <w:t>Service Metadata Publisher Redirection</w:t>
      </w:r>
      <w:bookmarkEnd w:id="25"/>
    </w:p>
    <w:p w14:paraId="45A70ACA" w14:textId="77777777" w:rsidR="00E24F86" w:rsidRPr="00A16654" w:rsidRDefault="00E24F86" w:rsidP="00E24F86">
      <w:r w:rsidRPr="00A16654">
        <w:t xml:space="preserve">For each participant identifier, the </w:t>
      </w:r>
      <w:r w:rsidR="00376A9B" w:rsidRPr="00A16654">
        <w:t>SML</w:t>
      </w:r>
      <w:r w:rsidRPr="00A16654">
        <w:t xml:space="preserve"> may only point to a single </w:t>
      </w:r>
      <w:r w:rsidR="00376A9B" w:rsidRPr="00A16654">
        <w:t>SMP</w:t>
      </w:r>
      <w:r w:rsidRPr="00A16654">
        <w:t xml:space="preserve">. There are cases however where the owner of a participant identifier may want to use different </w:t>
      </w:r>
      <w:r w:rsidR="003B7DF0" w:rsidRPr="00A16654">
        <w:t>SMP</w:t>
      </w:r>
      <w:r w:rsidRPr="00A16654">
        <w:t xml:space="preserve">s for different document types or processes. This is supported by Service Metadata Publisher Redirection. </w:t>
      </w:r>
    </w:p>
    <w:p w14:paraId="3455C592" w14:textId="77777777" w:rsidR="00E24F86" w:rsidRPr="00A16654" w:rsidRDefault="00E24F86" w:rsidP="00E24F86">
      <w:r w:rsidRPr="00A16654">
        <w:t xml:space="preserve">In this pattern, the sender is redirected by the </w:t>
      </w:r>
      <w:r w:rsidR="00B32A20" w:rsidRPr="00A16654">
        <w:t>SMP</w:t>
      </w:r>
      <w:r w:rsidRPr="00A16654">
        <w:t xml:space="preserve"> to a secondary, remote </w:t>
      </w:r>
      <w:r w:rsidR="00B32A20" w:rsidRPr="00A16654">
        <w:t>SMP</w:t>
      </w:r>
      <w:r w:rsidRPr="00A16654">
        <w:t xml:space="preserve"> where the actual </w:t>
      </w:r>
      <w:proofErr w:type="spellStart"/>
      <w:r w:rsidRPr="00A16654">
        <w:rPr>
          <w:rStyle w:val="Hervorhebung"/>
        </w:rPr>
        <w:t>SignedServiceMetadata</w:t>
      </w:r>
      <w:proofErr w:type="spellEnd"/>
      <w:r w:rsidRPr="00A16654">
        <w:t xml:space="preserve"> can be found. A special element within the </w:t>
      </w:r>
      <w:proofErr w:type="spellStart"/>
      <w:r w:rsidRPr="00A16654">
        <w:rPr>
          <w:rStyle w:val="Hervorhebung"/>
        </w:rPr>
        <w:t>SignedServiceMetadata</w:t>
      </w:r>
      <w:proofErr w:type="spellEnd"/>
      <w:r w:rsidRPr="00A16654">
        <w:t xml:space="preserve"> record of the SMP points to the SMP that has the actual Service Metadata and certificate information for that SMP. The diagram below shows this flow:</w:t>
      </w:r>
    </w:p>
    <w:p w14:paraId="598931E0" w14:textId="027ECE90" w:rsidR="00DD6FCB" w:rsidRPr="00A16654" w:rsidRDefault="00A75314" w:rsidP="00DD6FCB">
      <w:pPr>
        <w:keepNext/>
        <w:jc w:val="center"/>
      </w:pPr>
      <w:r>
        <w:rPr>
          <w:noProof/>
        </w:rPr>
        <w:drawing>
          <wp:inline distT="0" distB="0" distL="0" distR="0" wp14:anchorId="441EE2EC" wp14:editId="088020A3">
            <wp:extent cx="5759450" cy="3774440"/>
            <wp:effectExtent l="0" t="0" r="0" b="0"/>
            <wp:docPr id="1603769916" name="Grafik 3"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69916" name="Grafik 3" descr="Ein Bild, das Text, Screenshot, Diagramm, Reihe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9450" cy="3774440"/>
                    </a:xfrm>
                    <a:prstGeom prst="rect">
                      <a:avLst/>
                    </a:prstGeom>
                    <a:noFill/>
                    <a:ln>
                      <a:noFill/>
                    </a:ln>
                  </pic:spPr>
                </pic:pic>
              </a:graphicData>
            </a:graphic>
          </wp:inline>
        </w:drawing>
      </w:r>
      <w:r w:rsidR="00DC2FE0" w:rsidRPr="00DC2FE0">
        <w:rPr>
          <w:rFonts w:cs="Arial"/>
          <w:noProof/>
          <w:color w:val="000000"/>
          <w:bdr w:val="none" w:sz="0" w:space="0" w:color="auto" w:frame="1"/>
        </w:rPr>
        <w:t xml:space="preserve"> </w:t>
      </w:r>
    </w:p>
    <w:p w14:paraId="7F4B5548" w14:textId="4A58A86B" w:rsidR="00E24F86" w:rsidRPr="00A16654" w:rsidRDefault="00DD6FCB" w:rsidP="00DD6FCB">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6976BF">
        <w:rPr>
          <w:noProof/>
        </w:rPr>
        <w:t>3</w:t>
      </w:r>
      <w:r w:rsidR="0036547D" w:rsidRPr="00A16654">
        <w:rPr>
          <w:noProof/>
        </w:rPr>
        <w:fldChar w:fldCharType="end"/>
      </w:r>
      <w:r w:rsidRPr="00A16654">
        <w:t>: Service Metadata Redirection</w:t>
      </w:r>
    </w:p>
    <w:p w14:paraId="0813B57A" w14:textId="77777777" w:rsidR="00DD6FCB" w:rsidRPr="00A16654" w:rsidRDefault="00DD6FCB" w:rsidP="00DD6FCB">
      <w:r w:rsidRPr="00A16654">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14:paraId="7725C8C8" w14:textId="7D9056D4" w:rsidR="00F96CB0" w:rsidRPr="00A16654" w:rsidRDefault="003A1E4B" w:rsidP="003A1E4B">
      <w:pPr>
        <w:pStyle w:val="berschrift1"/>
      </w:pPr>
      <w:bookmarkStart w:id="26" w:name="_Toc189751399"/>
      <w:r w:rsidRPr="00A16654">
        <w:lastRenderedPageBreak/>
        <w:t>Interface model</w:t>
      </w:r>
      <w:bookmarkEnd w:id="26"/>
    </w:p>
    <w:p w14:paraId="7F949B16" w14:textId="77777777" w:rsidR="003A1E4B" w:rsidRPr="00A16654" w:rsidRDefault="003A1E4B" w:rsidP="003A1E4B">
      <w:r w:rsidRPr="00A16654">
        <w:t xml:space="preserve">This specification defines a REST-based interface for retrieving Service Metadata, but does not specify interfaces for creating, updating, deleting and managing Service Metadata, or any internal data storage formats. </w:t>
      </w:r>
    </w:p>
    <w:p w14:paraId="030E93B5" w14:textId="77777777" w:rsidR="003A1E4B" w:rsidRPr="00A16654" w:rsidRDefault="003A1E4B" w:rsidP="003A1E4B">
      <w:r w:rsidRPr="00A16654">
        <w:t xml:space="preserve">The goal is to allow the interface in this specification to expose data from many different Service Metadata back-ends, which may be based on any suitable technology such as for example RDBMS, LDAP, or UDDI. </w:t>
      </w:r>
    </w:p>
    <w:p w14:paraId="61452BD7" w14:textId="77777777" w:rsidR="003A1E4B" w:rsidRPr="00A16654" w:rsidRDefault="003A1E4B" w:rsidP="003A1E4B">
      <w:r w:rsidRPr="00A16654">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14:paraId="35AFD3F0" w14:textId="27576930" w:rsidR="003A1E4B" w:rsidRPr="00A16654" w:rsidRDefault="00B01B13" w:rsidP="00B01B13">
      <w:pPr>
        <w:pStyle w:val="berschrift1"/>
      </w:pPr>
      <w:bookmarkStart w:id="27" w:name="_Toc189751400"/>
      <w:r w:rsidRPr="00A16654">
        <w:lastRenderedPageBreak/>
        <w:t>Data model</w:t>
      </w:r>
      <w:bookmarkEnd w:id="27"/>
    </w:p>
    <w:p w14:paraId="35628032" w14:textId="77777777" w:rsidR="00B01B13" w:rsidRPr="00A16654" w:rsidRDefault="00B01B13" w:rsidP="00B01B13">
      <w:r w:rsidRPr="00A16654">
        <w:t xml:space="preserve">This section outlines the data model of the interface. The data model comprises the following main data types: </w:t>
      </w:r>
    </w:p>
    <w:p w14:paraId="1EDCC81F" w14:textId="77777777" w:rsidR="00B01B13" w:rsidRPr="00A16654" w:rsidRDefault="00B01B13" w:rsidP="00B01B13">
      <w:pPr>
        <w:pStyle w:val="Listenabsatz"/>
        <w:numPr>
          <w:ilvl w:val="0"/>
          <w:numId w:val="24"/>
        </w:numPr>
      </w:pPr>
      <w:proofErr w:type="spellStart"/>
      <w:r w:rsidRPr="00A16654">
        <w:t>ServiceGroup</w:t>
      </w:r>
      <w:proofErr w:type="spellEnd"/>
      <w:r w:rsidRPr="00A16654">
        <w:t xml:space="preserve"> </w:t>
      </w:r>
    </w:p>
    <w:p w14:paraId="16F60B74" w14:textId="77777777" w:rsidR="00B01B13" w:rsidRPr="00A16654" w:rsidRDefault="00B01B13" w:rsidP="00B01B13">
      <w:pPr>
        <w:pStyle w:val="Listenabsatz"/>
        <w:numPr>
          <w:ilvl w:val="0"/>
          <w:numId w:val="24"/>
        </w:numPr>
      </w:pPr>
      <w:proofErr w:type="spellStart"/>
      <w:r w:rsidRPr="00A16654">
        <w:t>ServiceMetadata</w:t>
      </w:r>
      <w:proofErr w:type="spellEnd"/>
      <w:r w:rsidRPr="00A16654">
        <w:t xml:space="preserve"> / </w:t>
      </w:r>
      <w:proofErr w:type="spellStart"/>
      <w:r w:rsidRPr="00A16654">
        <w:t>SignedServiceMetadata</w:t>
      </w:r>
      <w:proofErr w:type="spellEnd"/>
      <w:r w:rsidRPr="00A16654">
        <w:t xml:space="preserve"> </w:t>
      </w:r>
    </w:p>
    <w:p w14:paraId="782231D6" w14:textId="77777777" w:rsidR="00B01B13" w:rsidRPr="00A16654" w:rsidRDefault="00B01B13" w:rsidP="00B01B13">
      <w:r w:rsidRPr="00A16654">
        <w:t xml:space="preserve">Supporting data types for these main types are: </w:t>
      </w:r>
    </w:p>
    <w:p w14:paraId="52DED0A2" w14:textId="77777777" w:rsidR="00B01B13" w:rsidRPr="00A16654" w:rsidRDefault="00B01B13" w:rsidP="00B01B13">
      <w:pPr>
        <w:pStyle w:val="Listenabsatz"/>
        <w:numPr>
          <w:ilvl w:val="0"/>
          <w:numId w:val="25"/>
        </w:numPr>
      </w:pPr>
      <w:proofErr w:type="spellStart"/>
      <w:r w:rsidRPr="00A16654">
        <w:t>ServiceInformation</w:t>
      </w:r>
      <w:proofErr w:type="spellEnd"/>
    </w:p>
    <w:p w14:paraId="48F6B449" w14:textId="77777777" w:rsidR="00B01B13" w:rsidRPr="00A16654" w:rsidRDefault="00B01B13" w:rsidP="00B01B13">
      <w:pPr>
        <w:pStyle w:val="Listenabsatz"/>
        <w:numPr>
          <w:ilvl w:val="0"/>
          <w:numId w:val="25"/>
        </w:numPr>
      </w:pPr>
      <w:proofErr w:type="spellStart"/>
      <w:r w:rsidRPr="00A16654">
        <w:t>ServiceEndpointList</w:t>
      </w:r>
      <w:proofErr w:type="spellEnd"/>
    </w:p>
    <w:p w14:paraId="3B6F41C4" w14:textId="77777777" w:rsidR="00B01B13" w:rsidRPr="00A16654" w:rsidRDefault="00B01B13" w:rsidP="00B01B13">
      <w:pPr>
        <w:pStyle w:val="Listenabsatz"/>
        <w:numPr>
          <w:ilvl w:val="0"/>
          <w:numId w:val="25"/>
        </w:numPr>
      </w:pPr>
      <w:proofErr w:type="spellStart"/>
      <w:r w:rsidRPr="00A16654">
        <w:t>ParticipantIdentifier</w:t>
      </w:r>
      <w:proofErr w:type="spellEnd"/>
    </w:p>
    <w:p w14:paraId="363ACF99" w14:textId="77777777" w:rsidR="00B01B13" w:rsidRPr="00A16654" w:rsidRDefault="00B01B13" w:rsidP="00B01B13">
      <w:pPr>
        <w:pStyle w:val="Listenabsatz"/>
        <w:numPr>
          <w:ilvl w:val="0"/>
          <w:numId w:val="25"/>
        </w:numPr>
      </w:pPr>
      <w:proofErr w:type="spellStart"/>
      <w:r w:rsidRPr="00A16654">
        <w:t>DocumentIdentifier</w:t>
      </w:r>
      <w:proofErr w:type="spellEnd"/>
    </w:p>
    <w:p w14:paraId="093B00CB" w14:textId="77777777" w:rsidR="00B01B13" w:rsidRPr="00A16654" w:rsidRDefault="00B01B13" w:rsidP="00B01B13">
      <w:pPr>
        <w:pStyle w:val="Listenabsatz"/>
        <w:numPr>
          <w:ilvl w:val="0"/>
          <w:numId w:val="25"/>
        </w:numPr>
      </w:pPr>
      <w:r w:rsidRPr="00A16654">
        <w:t>Redirect</w:t>
      </w:r>
    </w:p>
    <w:p w14:paraId="379A27EA" w14:textId="77777777" w:rsidR="00B01B13" w:rsidRPr="00A16654" w:rsidRDefault="00B01B13" w:rsidP="00B01B13">
      <w:pPr>
        <w:pStyle w:val="Listenabsatz"/>
        <w:numPr>
          <w:ilvl w:val="0"/>
          <w:numId w:val="25"/>
        </w:numPr>
      </w:pPr>
      <w:r w:rsidRPr="00A16654">
        <w:t>Process</w:t>
      </w:r>
    </w:p>
    <w:p w14:paraId="2FFA1061" w14:textId="77777777" w:rsidR="00B01B13" w:rsidRPr="00A16654" w:rsidRDefault="00B01B13" w:rsidP="00B01B13">
      <w:pPr>
        <w:pStyle w:val="Listenabsatz"/>
        <w:numPr>
          <w:ilvl w:val="0"/>
          <w:numId w:val="25"/>
        </w:numPr>
      </w:pPr>
      <w:proofErr w:type="spellStart"/>
      <w:r w:rsidRPr="00A16654">
        <w:t>ProcessList</w:t>
      </w:r>
      <w:proofErr w:type="spellEnd"/>
    </w:p>
    <w:p w14:paraId="275320F2" w14:textId="77777777" w:rsidR="00B01B13" w:rsidRPr="00A16654" w:rsidRDefault="00B01B13" w:rsidP="00B01B13">
      <w:pPr>
        <w:pStyle w:val="Listenabsatz"/>
        <w:numPr>
          <w:ilvl w:val="0"/>
          <w:numId w:val="25"/>
        </w:numPr>
      </w:pPr>
      <w:r w:rsidRPr="00A16654">
        <w:t>Endpoint</w:t>
      </w:r>
    </w:p>
    <w:p w14:paraId="3B23B73C" w14:textId="77777777" w:rsidR="00B01B13" w:rsidRPr="00A16654" w:rsidRDefault="00B01B13" w:rsidP="00B01B13">
      <w:r w:rsidRPr="00A16654">
        <w:t>Each of these data types is described in detail in the following sections.</w:t>
      </w:r>
    </w:p>
    <w:p w14:paraId="64395209" w14:textId="4E38B877" w:rsidR="00B01B13" w:rsidRPr="00A16654" w:rsidRDefault="00AF53A6" w:rsidP="00AF53A6">
      <w:pPr>
        <w:pStyle w:val="berschrift2"/>
      </w:pPr>
      <w:bookmarkStart w:id="28" w:name="_Toc189751401"/>
      <w:r w:rsidRPr="00A16654">
        <w:t>On extension points</w:t>
      </w:r>
      <w:bookmarkEnd w:id="28"/>
    </w:p>
    <w:p w14:paraId="060D09ED" w14:textId="77777777" w:rsidR="00AF53A6" w:rsidRPr="00A16654" w:rsidRDefault="00AF53A6" w:rsidP="00AF53A6">
      <w:pPr>
        <w:rPr>
          <w:lang w:eastAsia="it-IT"/>
        </w:rPr>
      </w:pPr>
      <w:r w:rsidRPr="00A16654">
        <w:rPr>
          <w:lang w:eastAsia="it-IT"/>
        </w:rPr>
        <w:t xml:space="preserve">For each major entity, extension points have been added with the optional </w:t>
      </w:r>
      <w:r w:rsidRPr="00A16654">
        <w:rPr>
          <w:rStyle w:val="InlinecodeZchn"/>
        </w:rPr>
        <w:t>&lt;</w:t>
      </w:r>
      <w:proofErr w:type="spellStart"/>
      <w:r w:rsidRPr="00A16654">
        <w:rPr>
          <w:rStyle w:val="InlinecodeZchn"/>
        </w:rPr>
        <w:t>smp:Extension</w:t>
      </w:r>
      <w:proofErr w:type="spellEnd"/>
      <w:r w:rsidRPr="00A16654">
        <w:rPr>
          <w:rStyle w:val="InlinecodeZchn"/>
        </w:rPr>
        <w:t>&gt;</w:t>
      </w:r>
      <w:r w:rsidRPr="00A16654">
        <w:rPr>
          <w:lang w:eastAsia="it-IT"/>
        </w:rPr>
        <w:t xml:space="preserve"> element.</w:t>
      </w:r>
    </w:p>
    <w:p w14:paraId="3D4276BB" w14:textId="2D8AA085" w:rsidR="00AF53A6" w:rsidRPr="00A16654" w:rsidRDefault="00310520" w:rsidP="00310520">
      <w:pPr>
        <w:pStyle w:val="berschrift3"/>
        <w:rPr>
          <w:lang w:eastAsia="it-IT"/>
        </w:rPr>
      </w:pPr>
      <w:bookmarkStart w:id="29" w:name="_Toc189751402"/>
      <w:r w:rsidRPr="00A16654">
        <w:rPr>
          <w:lang w:eastAsia="it-IT"/>
        </w:rPr>
        <w:t>Semantics and use</w:t>
      </w:r>
      <w:bookmarkEnd w:id="29"/>
    </w:p>
    <w:p w14:paraId="39D1AF2A" w14:textId="77777777" w:rsidR="00CF1487" w:rsidRPr="00A16654" w:rsidRDefault="00CF1487" w:rsidP="00CF1487">
      <w:r w:rsidRPr="00A16654">
        <w:t xml:space="preserve">Child elements of the </w:t>
      </w:r>
      <w:r w:rsidRPr="00A16654">
        <w:rPr>
          <w:rStyle w:val="InlinecodeZchn"/>
        </w:rPr>
        <w:t>&lt;</w:t>
      </w:r>
      <w:proofErr w:type="spellStart"/>
      <w:r w:rsidRPr="00A16654">
        <w:rPr>
          <w:rStyle w:val="InlinecodeZchn"/>
        </w:rPr>
        <w:t>smp:Extension</w:t>
      </w:r>
      <w:proofErr w:type="spellEnd"/>
      <w:r w:rsidRPr="00A16654">
        <w:rPr>
          <w:rStyle w:val="InlinecodeZchn"/>
        </w:rPr>
        <w:t>&gt;</w:t>
      </w:r>
      <w:r w:rsidRPr="00A16654">
        <w:t xml:space="preserve"> element </w:t>
      </w:r>
      <w:proofErr w:type="gramStart"/>
      <w:r w:rsidRPr="00A16654">
        <w:t>are</w:t>
      </w:r>
      <w:proofErr w:type="gramEnd"/>
      <w:r w:rsidRPr="00A16654">
        <w:t xml:space="preserve"> known as “custom extension elements”. Extension points may be used for optional extensions of service metadata. This implies:</w:t>
      </w:r>
    </w:p>
    <w:p w14:paraId="3C399FD2" w14:textId="77777777" w:rsidR="00CF1487" w:rsidRPr="00A16654" w:rsidRDefault="00CF1487" w:rsidP="00CF1487">
      <w:pPr>
        <w:pStyle w:val="Listenabsatz"/>
        <w:numPr>
          <w:ilvl w:val="0"/>
          <w:numId w:val="26"/>
        </w:numPr>
      </w:pPr>
      <w:r w:rsidRPr="00A16654">
        <w:t xml:space="preserve">Extension elements added to a specific Service Metadata resource MUST be ignorable by any client of the transport infrastructure. The ability to parse and adjust client </w:t>
      </w:r>
      <w:r w:rsidR="00DD203F" w:rsidRPr="00A16654">
        <w:t>behaviour</w:t>
      </w:r>
      <w:r w:rsidRPr="00A16654">
        <w:t xml:space="preserve"> based on an extension element MUST NOT be a prerequisite for a client to locate a service, or to make a successful req</w:t>
      </w:r>
      <w:r w:rsidR="00D07425" w:rsidRPr="00A16654">
        <w:t>uest at the referenced service.</w:t>
      </w:r>
    </w:p>
    <w:p w14:paraId="09B512A9" w14:textId="77777777" w:rsidR="00CF1487" w:rsidRPr="00A16654" w:rsidRDefault="00CF1487" w:rsidP="00CF1487">
      <w:pPr>
        <w:pStyle w:val="Listenabsatz"/>
        <w:numPr>
          <w:ilvl w:val="0"/>
          <w:numId w:val="26"/>
        </w:numPr>
      </w:pPr>
      <w:r w:rsidRPr="00A16654">
        <w:t>A client MAY ignore any extension element added to specific servi</w:t>
      </w:r>
      <w:r w:rsidR="00D07425" w:rsidRPr="00A16654">
        <w:t>ce metadata resource instances.</w:t>
      </w:r>
    </w:p>
    <w:p w14:paraId="029988EF" w14:textId="680FAE20" w:rsidR="00310520" w:rsidRPr="00A16654" w:rsidRDefault="00C63CAD" w:rsidP="00C63CAD">
      <w:pPr>
        <w:pStyle w:val="berschrift2"/>
      </w:pPr>
      <w:bookmarkStart w:id="30" w:name="_Toc189751403"/>
      <w:proofErr w:type="spellStart"/>
      <w:r w:rsidRPr="00A16654">
        <w:t>ServiceGroup</w:t>
      </w:r>
      <w:bookmarkEnd w:id="30"/>
      <w:proofErr w:type="spellEnd"/>
    </w:p>
    <w:p w14:paraId="5726DA64" w14:textId="77777777" w:rsidR="00C63CAD" w:rsidRPr="00A16654" w:rsidRDefault="00C63CAD" w:rsidP="00C63CAD">
      <w:r w:rsidRPr="00A16654">
        <w:t xml:space="preserve">The </w:t>
      </w:r>
      <w:proofErr w:type="spellStart"/>
      <w:r w:rsidRPr="00A16654">
        <w:rPr>
          <w:rStyle w:val="Hervorhebung"/>
        </w:rPr>
        <w:t>ServiceGroup</w:t>
      </w:r>
      <w:proofErr w:type="spellEnd"/>
      <w:r w:rsidRPr="00A16654">
        <w:t xml:space="preserve"> structure represents a set of services associated with a specific participant identifier that is handled by a specific </w:t>
      </w:r>
      <w:r w:rsidR="00DD50DB" w:rsidRPr="00A16654">
        <w:t>SMP</w:t>
      </w:r>
      <w:r w:rsidRPr="00A16654">
        <w:t xml:space="preserve">. The </w:t>
      </w:r>
      <w:proofErr w:type="spellStart"/>
      <w:r w:rsidRPr="00A16654">
        <w:rPr>
          <w:rStyle w:val="Hervorhebung"/>
        </w:rPr>
        <w:t>ServiceGroup</w:t>
      </w:r>
      <w:proofErr w:type="spellEnd"/>
      <w:r w:rsidRPr="00A16654">
        <w:t xml:space="preserve"> structure holds a list of references to </w:t>
      </w:r>
      <w:proofErr w:type="spellStart"/>
      <w:r w:rsidRPr="00A16654">
        <w:rPr>
          <w:rStyle w:val="Hervorhebung"/>
        </w:rPr>
        <w:t>SignedServiceMetadata</w:t>
      </w:r>
      <w:proofErr w:type="spellEnd"/>
      <w:r w:rsidRPr="00A16654">
        <w:t xml:space="preserve"> resources in the </w:t>
      </w:r>
      <w:proofErr w:type="spellStart"/>
      <w:r w:rsidRPr="00A16654">
        <w:rPr>
          <w:rStyle w:val="Hervorhebung"/>
        </w:rPr>
        <w:t>ServiceList</w:t>
      </w:r>
      <w:proofErr w:type="spellEnd"/>
      <w:r w:rsidRPr="00A16654">
        <w:t xml:space="preserve"> structure.</w:t>
      </w:r>
    </w:p>
    <w:p w14:paraId="0895168F" w14:textId="77777777" w:rsidR="00C63CAD" w:rsidRPr="00A16654" w:rsidRDefault="00C63CAD" w:rsidP="00C63CAD">
      <w:r w:rsidRPr="00A16654">
        <w:t xml:space="preserve">Pseudo-schema for </w:t>
      </w:r>
      <w:proofErr w:type="spellStart"/>
      <w:r w:rsidRPr="00A16654">
        <w:rPr>
          <w:rStyle w:val="Hervorhebung"/>
        </w:rPr>
        <w:t>ServiceGroup</w:t>
      </w:r>
      <w:proofErr w:type="spellEnd"/>
      <w:r w:rsidR="00DD50DB" w:rsidRPr="00A16654">
        <w:t>:</w:t>
      </w:r>
    </w:p>
    <w:p w14:paraId="5A8F2977" w14:textId="77777777" w:rsidR="00C63CAD" w:rsidRPr="00A16654" w:rsidRDefault="00C63CAD" w:rsidP="00C63CAD">
      <w:pPr>
        <w:pStyle w:val="Code"/>
      </w:pPr>
      <w:r w:rsidRPr="00A16654">
        <w:t>&lt;smp:ServiceGroup&gt;</w:t>
      </w:r>
    </w:p>
    <w:p w14:paraId="413698F1" w14:textId="77777777" w:rsidR="00C63CAD" w:rsidRPr="00A16654" w:rsidRDefault="00C63CAD" w:rsidP="00C63CAD">
      <w:pPr>
        <w:pStyle w:val="Code"/>
      </w:pPr>
      <w:r w:rsidRPr="00A16654">
        <w:t xml:space="preserve">  &lt;ids:ParticipantIdentifier scheme=”xs:string”&gt;</w:t>
      </w:r>
    </w:p>
    <w:p w14:paraId="66961FCD" w14:textId="77777777" w:rsidR="00C63CAD" w:rsidRPr="00A16654" w:rsidRDefault="00C63CAD" w:rsidP="00C63CAD">
      <w:pPr>
        <w:pStyle w:val="Code"/>
      </w:pPr>
      <w:r w:rsidRPr="00A16654">
        <w:t xml:space="preserve">    xs:string</w:t>
      </w:r>
    </w:p>
    <w:p w14:paraId="284EFBE7" w14:textId="77777777" w:rsidR="00C63CAD" w:rsidRPr="00A16654" w:rsidRDefault="00C63CAD" w:rsidP="00C63CAD">
      <w:pPr>
        <w:pStyle w:val="Code"/>
      </w:pPr>
      <w:r w:rsidRPr="00A16654">
        <w:t xml:space="preserve">  &lt;/ids:ParticipantIdentifier&gt;</w:t>
      </w:r>
    </w:p>
    <w:p w14:paraId="79228D21" w14:textId="77777777" w:rsidR="00C63CAD" w:rsidRPr="00A16654" w:rsidRDefault="00C63CAD" w:rsidP="00C63CAD">
      <w:pPr>
        <w:pStyle w:val="Code"/>
      </w:pPr>
      <w:r w:rsidRPr="00A16654">
        <w:t xml:space="preserve">  &lt;smp:ServiceMetadataReferenceCollection&gt;</w:t>
      </w:r>
    </w:p>
    <w:p w14:paraId="3D8D1E61" w14:textId="77777777" w:rsidR="00C63CAD" w:rsidRPr="00A16654" w:rsidRDefault="00C63CAD" w:rsidP="00C63CAD">
      <w:pPr>
        <w:pStyle w:val="Code"/>
      </w:pPr>
      <w:r w:rsidRPr="00A16654">
        <w:t xml:space="preserve">    &lt;smp:ServiceMetadataReference href=”xs:anyURI” /&gt;*</w:t>
      </w:r>
    </w:p>
    <w:p w14:paraId="69D33E96" w14:textId="77777777" w:rsidR="00C63CAD" w:rsidRPr="00A16654" w:rsidRDefault="008211E2" w:rsidP="00C63CAD">
      <w:pPr>
        <w:pStyle w:val="Code"/>
      </w:pPr>
      <w:r w:rsidRPr="00A16654">
        <w:t xml:space="preserve">  </w:t>
      </w:r>
      <w:r w:rsidR="00C63CAD" w:rsidRPr="00A16654">
        <w:t>&lt;/smp:ServiceMetadataReferenceCollection&gt;</w:t>
      </w:r>
    </w:p>
    <w:p w14:paraId="6814E80A" w14:textId="77777777" w:rsidR="00C63CAD" w:rsidRPr="00A16654" w:rsidRDefault="00C63CAD" w:rsidP="00C63CAD">
      <w:pPr>
        <w:pStyle w:val="Code"/>
      </w:pPr>
      <w:r w:rsidRPr="00A16654">
        <w:t xml:space="preserve">  &lt;smp:Extension&gt;xs:any&lt;/smp:Extension&gt;?</w:t>
      </w:r>
    </w:p>
    <w:p w14:paraId="0516C8E3" w14:textId="77777777" w:rsidR="00C63CAD" w:rsidRPr="00A16654" w:rsidRDefault="00C63CAD" w:rsidP="00C63CAD">
      <w:pPr>
        <w:pStyle w:val="Code"/>
      </w:pPr>
      <w:r w:rsidRPr="00A16654">
        <w:t>&lt;/smp:ServiceGroup&gt;</w:t>
      </w:r>
    </w:p>
    <w:p w14:paraId="56256C9A" w14:textId="77777777" w:rsidR="00315F12" w:rsidRPr="00A16654" w:rsidRDefault="003C56F0" w:rsidP="00315F12">
      <w:r w:rsidRPr="00A16654">
        <w:t>Description of the individual fields (elements and attributes).</w:t>
      </w:r>
    </w:p>
    <w:tbl>
      <w:tblPr>
        <w:tblStyle w:val="HelleListe-Akzent11"/>
        <w:tblW w:w="0" w:type="auto"/>
        <w:tblLook w:val="0420" w:firstRow="1" w:lastRow="0" w:firstColumn="0" w:lastColumn="0" w:noHBand="0" w:noVBand="1"/>
      </w:tblPr>
      <w:tblGrid>
        <w:gridCol w:w="3535"/>
        <w:gridCol w:w="5515"/>
      </w:tblGrid>
      <w:tr w:rsidR="003C56F0" w:rsidRPr="00A16654" w14:paraId="44E055B9" w14:textId="77777777" w:rsidTr="007E6812">
        <w:trPr>
          <w:cnfStyle w:val="100000000000" w:firstRow="1" w:lastRow="0" w:firstColumn="0" w:lastColumn="0" w:oddVBand="0" w:evenVBand="0" w:oddHBand="0" w:evenHBand="0" w:firstRowFirstColumn="0" w:firstRowLastColumn="0" w:lastRowFirstColumn="0" w:lastRowLastColumn="0"/>
        </w:trPr>
        <w:tc>
          <w:tcPr>
            <w:tcW w:w="0" w:type="auto"/>
          </w:tcPr>
          <w:p w14:paraId="74C43C5D" w14:textId="77777777" w:rsidR="003C56F0" w:rsidRPr="00A16654" w:rsidRDefault="003C56F0" w:rsidP="00315F12">
            <w:r w:rsidRPr="00A16654">
              <w:lastRenderedPageBreak/>
              <w:t>Field</w:t>
            </w:r>
          </w:p>
        </w:tc>
        <w:tc>
          <w:tcPr>
            <w:tcW w:w="0" w:type="auto"/>
          </w:tcPr>
          <w:p w14:paraId="274CB59F" w14:textId="77777777" w:rsidR="003C56F0" w:rsidRPr="00A16654" w:rsidRDefault="003C56F0" w:rsidP="00315F12">
            <w:r w:rsidRPr="00A16654">
              <w:t>Description</w:t>
            </w:r>
          </w:p>
        </w:tc>
      </w:tr>
      <w:tr w:rsidR="003C56F0" w:rsidRPr="00A16654" w14:paraId="1EEDB15E"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D45868D" w14:textId="77777777" w:rsidR="003C56F0" w:rsidRPr="00A16654" w:rsidRDefault="003C56F0" w:rsidP="003C56F0">
            <w:proofErr w:type="spellStart"/>
            <w:r w:rsidRPr="00A16654">
              <w:t>ServiceGroup</w:t>
            </w:r>
            <w:proofErr w:type="spellEnd"/>
          </w:p>
        </w:tc>
        <w:tc>
          <w:tcPr>
            <w:tcW w:w="0" w:type="auto"/>
          </w:tcPr>
          <w:p w14:paraId="1F47C217" w14:textId="77777777" w:rsidR="003C56F0" w:rsidRPr="00A16654" w:rsidRDefault="003C56F0" w:rsidP="003C56F0">
            <w:r w:rsidRPr="00A16654">
              <w:t>Document element</w:t>
            </w:r>
          </w:p>
        </w:tc>
      </w:tr>
      <w:tr w:rsidR="003C56F0" w:rsidRPr="00A16654" w14:paraId="52001235" w14:textId="77777777" w:rsidTr="007E6812">
        <w:tc>
          <w:tcPr>
            <w:tcW w:w="0" w:type="auto"/>
          </w:tcPr>
          <w:p w14:paraId="1FBA21CA" w14:textId="77777777" w:rsidR="003C56F0" w:rsidRPr="00A16654" w:rsidRDefault="003C56F0" w:rsidP="003C56F0">
            <w:proofErr w:type="spellStart"/>
            <w:r w:rsidRPr="00A16654">
              <w:t>ParticipantIdentifier</w:t>
            </w:r>
            <w:proofErr w:type="spellEnd"/>
          </w:p>
        </w:tc>
        <w:tc>
          <w:tcPr>
            <w:tcW w:w="0" w:type="auto"/>
          </w:tcPr>
          <w:p w14:paraId="42AF1687" w14:textId="77777777" w:rsidR="003C56F0" w:rsidRPr="00A16654" w:rsidRDefault="003C56F0" w:rsidP="00004116">
            <w:r w:rsidRPr="00A16654">
              <w:t>Represents the business level endpoint key and key type, e.g. a DUNS or GLN number that is associated with a group of services. See [</w:t>
            </w:r>
            <w:r w:rsidR="00004116" w:rsidRPr="00A16654">
              <w:t>PFUOI4</w:t>
            </w:r>
            <w:r w:rsidRPr="00A16654">
              <w:t>] for information on this data type.</w:t>
            </w:r>
          </w:p>
        </w:tc>
      </w:tr>
      <w:tr w:rsidR="003C56F0" w:rsidRPr="00A16654" w14:paraId="09855831"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67C75AEF" w14:textId="77777777" w:rsidR="003C56F0" w:rsidRPr="00A16654" w:rsidRDefault="003C56F0" w:rsidP="003C56F0">
            <w:proofErr w:type="spellStart"/>
            <w:r w:rsidRPr="00A16654">
              <w:t>ServiceMetadataReferenceCollection</w:t>
            </w:r>
            <w:proofErr w:type="spellEnd"/>
          </w:p>
        </w:tc>
        <w:tc>
          <w:tcPr>
            <w:tcW w:w="0" w:type="auto"/>
          </w:tcPr>
          <w:p w14:paraId="65F8814D" w14:textId="77777777" w:rsidR="003C56F0" w:rsidRPr="00A16654" w:rsidRDefault="003C56F0" w:rsidP="00F64062">
            <w:r w:rsidRPr="00A16654">
              <w:t>Th</w:t>
            </w:r>
            <w:r w:rsidR="00F64062" w:rsidRPr="00A16654">
              <w:t>is</w:t>
            </w:r>
            <w:r w:rsidRPr="00A16654">
              <w:t xml:space="preserve"> structure holds a list of references to </w:t>
            </w:r>
            <w:proofErr w:type="spellStart"/>
            <w:r w:rsidRPr="00A16654">
              <w:rPr>
                <w:rStyle w:val="Hervorhebung"/>
              </w:rPr>
              <w:t>SignedServiceMetadata</w:t>
            </w:r>
            <w:proofErr w:type="spellEnd"/>
            <w:r w:rsidRPr="00A16654">
              <w:t xml:space="preserve"> structures. From this list, a sender can follow the references to get each </w:t>
            </w:r>
            <w:proofErr w:type="spellStart"/>
            <w:r w:rsidRPr="00A16654">
              <w:rPr>
                <w:rStyle w:val="Hervorhebung"/>
              </w:rPr>
              <w:t>SignedServiceMetadata</w:t>
            </w:r>
            <w:proofErr w:type="spellEnd"/>
            <w:r w:rsidRPr="00A16654">
              <w:t xml:space="preserve"> structure.</w:t>
            </w:r>
          </w:p>
        </w:tc>
      </w:tr>
      <w:tr w:rsidR="003C56F0" w:rsidRPr="00A16654" w14:paraId="50DBBEED" w14:textId="77777777" w:rsidTr="007E6812">
        <w:tc>
          <w:tcPr>
            <w:tcW w:w="0" w:type="auto"/>
          </w:tcPr>
          <w:p w14:paraId="5B9514E2" w14:textId="77777777" w:rsidR="003C56F0" w:rsidRPr="00A16654" w:rsidRDefault="003C56F0" w:rsidP="003C56F0">
            <w:proofErr w:type="spellStart"/>
            <w:r w:rsidRPr="00A16654">
              <w:t>ServiceMetadataReference</w:t>
            </w:r>
            <w:proofErr w:type="spellEnd"/>
            <w:r w:rsidRPr="00A16654">
              <w:t xml:space="preserve"> (</w:t>
            </w:r>
            <w:proofErr w:type="gramStart"/>
            <w:r w:rsidRPr="00A16654">
              <w:t>0..</w:t>
            </w:r>
            <w:proofErr w:type="gramEnd"/>
            <w:r w:rsidRPr="00A16654">
              <w:t>*)</w:t>
            </w:r>
          </w:p>
        </w:tc>
        <w:tc>
          <w:tcPr>
            <w:tcW w:w="0" w:type="auto"/>
          </w:tcPr>
          <w:p w14:paraId="014F0E14" w14:textId="77777777" w:rsidR="003C56F0" w:rsidRPr="00A16654" w:rsidRDefault="003C56F0" w:rsidP="00F63FC7">
            <w:r w:rsidRPr="00A16654">
              <w:t xml:space="preserve">Contains the URL to a specific </w:t>
            </w:r>
            <w:proofErr w:type="spellStart"/>
            <w:r w:rsidRPr="00A16654">
              <w:rPr>
                <w:rStyle w:val="Hervorhebung"/>
              </w:rPr>
              <w:t>SignedServiceMetadata</w:t>
            </w:r>
            <w:proofErr w:type="spellEnd"/>
            <w:r w:rsidRPr="00A16654">
              <w:t xml:space="preserve"> instance - see the REST binding section for details on the URL format. Note that references MUST refer to </w:t>
            </w:r>
            <w:proofErr w:type="spellStart"/>
            <w:r w:rsidRPr="00A16654">
              <w:rPr>
                <w:rStyle w:val="Hervorhebung"/>
              </w:rPr>
              <w:t>SignedServiceMetadata</w:t>
            </w:r>
            <w:proofErr w:type="spellEnd"/>
            <w:r w:rsidRPr="00A16654">
              <w:t xml:space="preserve"> records that are signed by the certificate of the SMP. It </w:t>
            </w:r>
            <w:r w:rsidR="00F63FC7" w:rsidRPr="00A16654">
              <w:t>MUST NOT</w:t>
            </w:r>
            <w:r w:rsidRPr="00A16654">
              <w:t xml:space="preserve"> point to </w:t>
            </w:r>
            <w:proofErr w:type="spellStart"/>
            <w:r w:rsidRPr="00A16654">
              <w:rPr>
                <w:rStyle w:val="Hervorhebung"/>
              </w:rPr>
              <w:t>SignedServiceMetadata</w:t>
            </w:r>
            <w:proofErr w:type="spellEnd"/>
            <w:r w:rsidRPr="00A16654">
              <w:t xml:space="preserve"> resources published by external SMPs.</w:t>
            </w:r>
          </w:p>
        </w:tc>
      </w:tr>
      <w:tr w:rsidR="003C56F0" w:rsidRPr="00A16654" w14:paraId="4D9158F6" w14:textId="77777777" w:rsidTr="007E6812">
        <w:trPr>
          <w:cnfStyle w:val="000000100000" w:firstRow="0" w:lastRow="0" w:firstColumn="0" w:lastColumn="0" w:oddVBand="0" w:evenVBand="0" w:oddHBand="1" w:evenHBand="0" w:firstRowFirstColumn="0" w:firstRowLastColumn="0" w:lastRowFirstColumn="0" w:lastRowLastColumn="0"/>
        </w:trPr>
        <w:tc>
          <w:tcPr>
            <w:tcW w:w="0" w:type="auto"/>
          </w:tcPr>
          <w:p w14:paraId="193863A4" w14:textId="77777777" w:rsidR="003C56F0" w:rsidRPr="00A16654" w:rsidRDefault="003C56F0" w:rsidP="003C56F0">
            <w:r w:rsidRPr="00A16654">
              <w:t>Extension</w:t>
            </w:r>
          </w:p>
        </w:tc>
        <w:tc>
          <w:tcPr>
            <w:tcW w:w="0" w:type="auto"/>
          </w:tcPr>
          <w:p w14:paraId="23534BD8" w14:textId="77777777" w:rsidR="003C56F0" w:rsidRPr="00A16654" w:rsidRDefault="003C56F0" w:rsidP="003C56F0">
            <w:r w:rsidRPr="00A16654">
              <w:t>The extension element may contain any XML element. Clients MAY ignore this element. It can be used to add extended metadata to individual references to Service Metadata resources.</w:t>
            </w:r>
          </w:p>
        </w:tc>
      </w:tr>
    </w:tbl>
    <w:p w14:paraId="5C0EB7BF" w14:textId="77777777" w:rsidR="00995A26" w:rsidRPr="00A16654" w:rsidRDefault="00995A26" w:rsidP="00995A26">
      <w:pPr>
        <w:pStyle w:val="berschrift3"/>
      </w:pPr>
      <w:bookmarkStart w:id="31" w:name="_Toc189751404"/>
      <w:r w:rsidRPr="00A16654">
        <w:t>Non-normative example</w:t>
      </w:r>
      <w:bookmarkEnd w:id="31"/>
      <w:r w:rsidRPr="00A16654">
        <w:t xml:space="preserve"> </w:t>
      </w:r>
    </w:p>
    <w:p w14:paraId="3BAC072F" w14:textId="77777777" w:rsidR="00995A26" w:rsidRPr="00A16654" w:rsidRDefault="00995A26" w:rsidP="00995A26">
      <w:r w:rsidRPr="00A16654">
        <w:t xml:space="preserve">Non-normative example of a </w:t>
      </w:r>
      <w:proofErr w:type="spellStart"/>
      <w:r w:rsidRPr="00A16654">
        <w:rPr>
          <w:rStyle w:val="Hervorhebung"/>
        </w:rPr>
        <w:t>ServiceGroup</w:t>
      </w:r>
      <w:proofErr w:type="spellEnd"/>
      <w:r w:rsidR="00272953" w:rsidRPr="00A16654">
        <w:t xml:space="preserve"> resource:</w:t>
      </w:r>
    </w:p>
    <w:p w14:paraId="519C6606" w14:textId="16C30D7A"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7802C6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&lt;!-- </w:t>
      </w:r>
    </w:p>
    <w:p w14:paraId="1D8F9409" w14:textId="53E8C49B"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 "http</w:t>
      </w:r>
      <w:r w:rsidR="0035027A">
        <w:rPr>
          <w:rFonts w:ascii="Consolas" w:hAnsi="Consolas" w:cs="Consolas"/>
          <w:color w:val="3F5FBF"/>
          <w:sz w:val="20"/>
          <w:szCs w:val="20"/>
        </w:rPr>
        <w:t>s</w:t>
      </w:r>
      <w:r w:rsidRPr="00A16654">
        <w:rPr>
          <w:rFonts w:ascii="Consolas" w:hAnsi="Consolas" w:cs="Consolas"/>
          <w:color w:val="3F5FBF"/>
          <w:sz w:val="20"/>
          <w:szCs w:val="20"/>
        </w:rPr>
        <w:t>://serviceMetadata.</w:t>
      </w:r>
      <w:r w:rsidR="0035027A">
        <w:rPr>
          <w:rFonts w:ascii="Consolas" w:hAnsi="Consolas" w:cs="Consolas"/>
          <w:color w:val="3F5FBF"/>
          <w:sz w:val="20"/>
          <w:szCs w:val="20"/>
        </w:rPr>
        <w:t>org</w:t>
      </w:r>
      <w:r w:rsidRPr="00A16654">
        <w:rPr>
          <w:rFonts w:ascii="Consolas" w:hAnsi="Consolas" w:cs="Consolas"/>
          <w:color w:val="3F5FBF"/>
          <w:sz w:val="20"/>
          <w:szCs w:val="20"/>
        </w:rPr>
        <w:t>/".</w:t>
      </w:r>
    </w:p>
    <w:p w14:paraId="282EE07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 xml:space="preserve">It assumes that the business identifier is "0010:5798000000001". </w:t>
      </w:r>
    </w:p>
    <w:p w14:paraId="2966A5E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61F752E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683351E9" w14:textId="23CB4C7F"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ids:ParticipantIdentifier</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CE78CB">
        <w:rPr>
          <w:rFonts w:ascii="Consolas" w:hAnsi="Consolas" w:cs="Consolas"/>
          <w:i/>
          <w:iCs/>
          <w:color w:val="2A00FF"/>
          <w:sz w:val="20"/>
          <w:szCs w:val="20"/>
        </w:rPr>
        <w:t>iso6523</w:t>
      </w:r>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p>
    <w:p w14:paraId="13DA3F2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0010:5798000000001</w:t>
      </w:r>
    </w:p>
    <w:p w14:paraId="36B45C2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ids:ParticipantIdentifier</w:t>
      </w:r>
      <w:proofErr w:type="spellEnd"/>
      <w:r w:rsidRPr="00A16654">
        <w:rPr>
          <w:rFonts w:ascii="Consolas" w:hAnsi="Consolas" w:cs="Consolas"/>
          <w:color w:val="008080"/>
          <w:sz w:val="20"/>
          <w:szCs w:val="20"/>
        </w:rPr>
        <w:t>&gt;</w:t>
      </w:r>
    </w:p>
    <w:p w14:paraId="40413B5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218E17ED" w14:textId="13023E5F"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r w:rsidR="00D34148">
        <w:rPr>
          <w:rFonts w:ascii="Consolas" w:hAnsi="Consolas" w:cs="Consolas"/>
          <w:i/>
          <w:iCs/>
          <w:color w:val="2A00FF"/>
          <w:sz w:val="20"/>
          <w:szCs w:val="20"/>
        </w:rPr>
        <w:t>s</w:t>
      </w:r>
      <w:r w:rsidRPr="00A16654">
        <w:rPr>
          <w:rFonts w:ascii="Consolas" w:hAnsi="Consolas" w:cs="Consolas"/>
          <w:i/>
          <w:iCs/>
          <w:color w:val="2A00FF"/>
          <w:sz w:val="20"/>
          <w:szCs w:val="20"/>
        </w:rPr>
        <w:t>://serviceMetadata.</w:t>
      </w:r>
      <w:r w:rsidR="00D34148">
        <w:rPr>
          <w:rFonts w:ascii="Consolas" w:hAnsi="Consolas" w:cs="Consolas"/>
          <w:i/>
          <w:iCs/>
          <w:color w:val="2A00FF"/>
          <w:sz w:val="20"/>
          <w:szCs w:val="20"/>
        </w:rPr>
        <w:t>org</w:t>
      </w:r>
      <w:r w:rsidRPr="00A16654">
        <w:rPr>
          <w:rFonts w:ascii="Consolas" w:hAnsi="Consolas" w:cs="Consolas"/>
          <w:i/>
          <w:iCs/>
          <w:color w:val="2A00FF"/>
          <w:sz w:val="20"/>
          <w:szCs w:val="20"/>
        </w:rPr>
        <w:t>/</w:t>
      </w:r>
      <w:r w:rsidR="00CE78CB">
        <w:rPr>
          <w:rFonts w:ascii="Consolas" w:hAnsi="Consolas" w:cs="Consolas"/>
          <w:i/>
          <w:iCs/>
          <w:color w:val="2A00FF"/>
          <w:sz w:val="20"/>
          <w:szCs w:val="20"/>
        </w:rPr>
        <w:t>iso6523</w:t>
      </w:r>
      <w:r w:rsidRPr="00A16654">
        <w:rPr>
          <w:rFonts w:ascii="Consolas" w:hAnsi="Consolas" w:cs="Consolas"/>
          <w:i/>
          <w:iCs/>
          <w:color w:val="2A00FF"/>
          <w:sz w:val="20"/>
          <w:szCs w:val="20"/>
        </w:rPr>
        <w:t>-actorid-upis%3A%3A0010%3A5798000000001/services/busdox-docid-qns%3A%3Aurn%3Aoasis%3Anames%3Aspecification%3Aubl%3Aschema%3Axsd%3AInvoice-2%3A%3AInvoice%23%23UBL-2.0"</w:t>
      </w:r>
      <w:r w:rsidRPr="00A16654">
        <w:rPr>
          <w:rFonts w:ascii="Consolas" w:hAnsi="Consolas" w:cs="Consolas"/>
          <w:color w:val="008080"/>
          <w:sz w:val="20"/>
          <w:szCs w:val="20"/>
        </w:rPr>
        <w:t>/&gt;</w:t>
      </w:r>
    </w:p>
    <w:p w14:paraId="6338B61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ServiceMetadataReferenceCollection</w:t>
      </w:r>
      <w:proofErr w:type="spellEnd"/>
      <w:r w:rsidRPr="00A16654">
        <w:rPr>
          <w:rFonts w:ascii="Consolas" w:hAnsi="Consolas" w:cs="Consolas"/>
          <w:color w:val="008080"/>
          <w:sz w:val="20"/>
          <w:szCs w:val="20"/>
        </w:rPr>
        <w:t>&gt;</w:t>
      </w:r>
    </w:p>
    <w:p w14:paraId="11AE65C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A8339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4740709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E2BE29E" w14:textId="77777777" w:rsidR="003C56F0"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ServiceGroup</w:t>
      </w:r>
      <w:proofErr w:type="spellEnd"/>
      <w:r w:rsidRPr="00A16654">
        <w:rPr>
          <w:rFonts w:ascii="Consolas" w:hAnsi="Consolas" w:cs="Consolas"/>
          <w:color w:val="008080"/>
          <w:sz w:val="20"/>
          <w:szCs w:val="20"/>
        </w:rPr>
        <w:t>&gt;</w:t>
      </w:r>
    </w:p>
    <w:p w14:paraId="44A17CBF" w14:textId="6E4CA780" w:rsidR="00995A26" w:rsidRPr="00A16654" w:rsidRDefault="001F55AA" w:rsidP="001F55AA">
      <w:pPr>
        <w:pStyle w:val="berschrift2"/>
      </w:pPr>
      <w:bookmarkStart w:id="32" w:name="_Toc189751405"/>
      <w:proofErr w:type="spellStart"/>
      <w:r w:rsidRPr="00A16654">
        <w:t>ServiceMetadata</w:t>
      </w:r>
      <w:bookmarkEnd w:id="32"/>
      <w:proofErr w:type="spellEnd"/>
    </w:p>
    <w:p w14:paraId="023B91D1" w14:textId="77777777" w:rsidR="001F55AA" w:rsidRPr="00A16654" w:rsidRDefault="001F55AA" w:rsidP="001F55AA">
      <w:r w:rsidRPr="00A16654">
        <w:t xml:space="preserve">This data structure represents Metadata about a specific electronic service. The role of the </w:t>
      </w:r>
      <w:proofErr w:type="spellStart"/>
      <w:r w:rsidRPr="00A16654">
        <w:rPr>
          <w:rStyle w:val="Hervorhebung"/>
        </w:rPr>
        <w:t>ServiceMetadata</w:t>
      </w:r>
      <w:proofErr w:type="spellEnd"/>
      <w:r w:rsidRPr="00A16654">
        <w:t xml:space="preserve"> structure is to associate a participant identifier with the ability to receive a specific </w:t>
      </w:r>
      <w:r w:rsidRPr="00A16654">
        <w:lastRenderedPageBreak/>
        <w:t>document type over a specific transport. It also describes which business processes a document can participate in, and various operational data such as service a</w:t>
      </w:r>
      <w:r w:rsidR="0047406A" w:rsidRPr="00A16654">
        <w:t>ctivation and expiration times.</w:t>
      </w:r>
    </w:p>
    <w:p w14:paraId="4255BE04" w14:textId="77777777" w:rsidR="001F55AA" w:rsidRPr="00A16654" w:rsidRDefault="001F55AA" w:rsidP="001F55AA">
      <w:r w:rsidRPr="00A16654">
        <w:t xml:space="preserve">The </w:t>
      </w:r>
      <w:proofErr w:type="spellStart"/>
      <w:r w:rsidRPr="00A16654">
        <w:rPr>
          <w:rStyle w:val="Hervorhebung"/>
        </w:rPr>
        <w:t>ServiceMetadata</w:t>
      </w:r>
      <w:proofErr w:type="spellEnd"/>
      <w:r w:rsidRPr="00A16654">
        <w:t xml:space="preserve"> resource contains all the metadata about a service that a sender Access Point needs to know </w:t>
      </w:r>
      <w:proofErr w:type="gramStart"/>
      <w:r w:rsidRPr="00A16654">
        <w:t>in order to</w:t>
      </w:r>
      <w:proofErr w:type="gramEnd"/>
      <w:r w:rsidRPr="00A16654">
        <w:t xml:space="preserve"> send a message to that service.</w:t>
      </w:r>
    </w:p>
    <w:p w14:paraId="124EDECE" w14:textId="77777777" w:rsidR="00A26248" w:rsidRPr="00A16654" w:rsidRDefault="00A26248" w:rsidP="00A26248">
      <w:r w:rsidRPr="00A16654">
        <w:t xml:space="preserve">For recipients that want to associate more than one SMP with their participant identifier, they may redirect senders to an alternative SMP for specific document types. To achieve this, the </w:t>
      </w:r>
      <w:proofErr w:type="spellStart"/>
      <w:r w:rsidRPr="00A16654">
        <w:rPr>
          <w:rStyle w:val="Hervorhebung"/>
        </w:rPr>
        <w:t>ServiceMetadata</w:t>
      </w:r>
      <w:proofErr w:type="spellEnd"/>
      <w:r w:rsidRPr="00A16654">
        <w:t xml:space="preserve"> elemen</w:t>
      </w:r>
      <w:r w:rsidR="00147102" w:rsidRPr="00A16654">
        <w:t xml:space="preserve">t defines the optional element </w:t>
      </w:r>
      <w:r w:rsidRPr="00A16654">
        <w:rPr>
          <w:rStyle w:val="InlinecodeZchn"/>
        </w:rPr>
        <w:t>Redirect</w:t>
      </w:r>
      <w:r w:rsidRPr="00A16654">
        <w:t>. This element holds the URL of the alternative SMP, as well as the Subject Unique Identifier of the destination SMPs certific</w:t>
      </w:r>
      <w:r w:rsidR="00147102" w:rsidRPr="00A16654">
        <w:t>ate used to sign its resources.</w:t>
      </w:r>
    </w:p>
    <w:p w14:paraId="76C63769" w14:textId="77777777" w:rsidR="00A26248" w:rsidRPr="00A16654" w:rsidRDefault="00A26248" w:rsidP="00A26248">
      <w:r w:rsidRPr="00A16654">
        <w:t xml:space="preserve">In the case where a client encounters such a redirection element, the client MUST follow the first redirect reference to the alternative SMP. If the </w:t>
      </w:r>
      <w:proofErr w:type="spellStart"/>
      <w:r w:rsidRPr="00A16654">
        <w:rPr>
          <w:rStyle w:val="Hervorhebung"/>
        </w:rPr>
        <w:t>SignedServiceMetadata</w:t>
      </w:r>
      <w:proofErr w:type="spellEnd"/>
      <w:r w:rsidRPr="00A16654">
        <w:t xml:space="preserve"> resource at the alternative SMP also contains a redirection element, the client SHOULD NOT follow that redirect. It is the responsibility of the client to enforce this constraint. </w:t>
      </w:r>
    </w:p>
    <w:p w14:paraId="2D48A84A" w14:textId="77777777" w:rsidR="00A26248" w:rsidRPr="00A16654" w:rsidRDefault="00A26248" w:rsidP="00A26248">
      <w:r w:rsidRPr="00A16654">
        <w:t>Pseudo-schema for this data type:</w:t>
      </w:r>
    </w:p>
    <w:p w14:paraId="576CDD26" w14:textId="77777777" w:rsidR="008A0862" w:rsidRPr="00A16654" w:rsidRDefault="00DD203F" w:rsidP="008A0862">
      <w:pPr>
        <w:pStyle w:val="Code"/>
      </w:pPr>
      <w:r w:rsidRPr="00A16654">
        <w:t>&lt;smp:ServiceMetadata&gt;</w:t>
      </w:r>
    </w:p>
    <w:p w14:paraId="066CD27A" w14:textId="77777777" w:rsidR="008A0862" w:rsidRPr="00A16654" w:rsidRDefault="00DD203F" w:rsidP="008A0862">
      <w:pPr>
        <w:pStyle w:val="Code"/>
      </w:pPr>
      <w:r w:rsidRPr="00A16654">
        <w:t xml:space="preserve">  </w:t>
      </w:r>
      <w:r w:rsidR="008A0862" w:rsidRPr="00A16654">
        <w:t>[&lt;smp:ServiceInf</w:t>
      </w:r>
      <w:r w:rsidRPr="00A16654">
        <w:t>ormation /&gt; | &lt;smp:Redirect /&gt;]</w:t>
      </w:r>
    </w:p>
    <w:p w14:paraId="17D3335E" w14:textId="77777777" w:rsidR="007046CD" w:rsidRPr="00A16654" w:rsidRDefault="008A0862" w:rsidP="008A0862">
      <w:pPr>
        <w:pStyle w:val="Code"/>
      </w:pPr>
      <w:r w:rsidRPr="00A16654">
        <w:t>&lt;/smp:ServiceMetadata&gt;</w:t>
      </w:r>
    </w:p>
    <w:p w14:paraId="1C665499" w14:textId="77777777" w:rsidR="008A0862" w:rsidRPr="00A16654" w:rsidRDefault="00BE3722" w:rsidP="008A0862">
      <w:r w:rsidRPr="00A16654">
        <w:t xml:space="preserve">Pseudo-schema for the </w:t>
      </w:r>
      <w:proofErr w:type="spellStart"/>
      <w:r w:rsidRPr="00A16654">
        <w:rPr>
          <w:rStyle w:val="InlinecodeZchn"/>
        </w:rPr>
        <w:t>ServiceInformation</w:t>
      </w:r>
      <w:proofErr w:type="spellEnd"/>
      <w:r w:rsidR="008A0862" w:rsidRPr="00A16654">
        <w:t xml:space="preserve"> data type: </w:t>
      </w:r>
    </w:p>
    <w:p w14:paraId="1CC834F2" w14:textId="77777777" w:rsidR="008A0862" w:rsidRPr="00A16654" w:rsidRDefault="00DD203F" w:rsidP="008A0862">
      <w:pPr>
        <w:pStyle w:val="Code"/>
      </w:pPr>
      <w:r w:rsidRPr="00A16654">
        <w:t>&lt;smp:ServiceInformation&gt;</w:t>
      </w:r>
    </w:p>
    <w:p w14:paraId="47A3E6B4" w14:textId="77777777" w:rsidR="008A0862" w:rsidRPr="00A16654" w:rsidRDefault="00DD203F" w:rsidP="008A0862">
      <w:pPr>
        <w:pStyle w:val="Code"/>
      </w:pPr>
      <w:r w:rsidRPr="00A16654">
        <w:t xml:space="preserve">  </w:t>
      </w:r>
      <w:r w:rsidR="008A0862" w:rsidRPr="00A16654">
        <w:t>&lt;ids:ParticipantIdentifier scheme=”xs:string”</w:t>
      </w:r>
      <w:r w:rsidRPr="00A16654">
        <w:t>&gt;xs:string</w:t>
      </w:r>
    </w:p>
    <w:p w14:paraId="75D66978" w14:textId="77777777" w:rsidR="008A0862" w:rsidRPr="00A16654" w:rsidRDefault="00DD203F" w:rsidP="008A0862">
      <w:pPr>
        <w:pStyle w:val="Code"/>
      </w:pPr>
      <w:r w:rsidRPr="00A16654">
        <w:t xml:space="preserve">  &lt;/ids:ParticipantIdentifier&gt;</w:t>
      </w:r>
    </w:p>
    <w:p w14:paraId="3D9917E1" w14:textId="77777777" w:rsidR="008A0862" w:rsidRPr="00A16654" w:rsidRDefault="00DD203F" w:rsidP="008A0862">
      <w:pPr>
        <w:pStyle w:val="Code"/>
      </w:pPr>
      <w:r w:rsidRPr="00A16654">
        <w:t xml:space="preserve">  </w:t>
      </w:r>
      <w:r w:rsidR="008A0862" w:rsidRPr="00A16654">
        <w:t>&lt;ids:DocumentI</w:t>
      </w:r>
      <w:r w:rsidRPr="00A16654">
        <w:t>dentifier scheme=”xs:string” /&gt;</w:t>
      </w:r>
    </w:p>
    <w:p w14:paraId="3535F32C" w14:textId="77777777" w:rsidR="008A0862" w:rsidRPr="00A16654" w:rsidRDefault="00DD203F" w:rsidP="008A0862">
      <w:pPr>
        <w:pStyle w:val="Code"/>
      </w:pPr>
      <w:r w:rsidRPr="00A16654">
        <w:t xml:space="preserve">  </w:t>
      </w:r>
      <w:r w:rsidR="008A0862" w:rsidRPr="00A16654">
        <w:t>&lt;smp:ProcessList&gt;</w:t>
      </w:r>
    </w:p>
    <w:p w14:paraId="71BEB00E" w14:textId="77777777" w:rsidR="008A0862" w:rsidRPr="00A16654" w:rsidRDefault="00DD203F" w:rsidP="008A0862">
      <w:pPr>
        <w:pStyle w:val="Code"/>
      </w:pPr>
      <w:r w:rsidRPr="00A16654">
        <w:t xml:space="preserve">    &lt;smp:Process&gt;+</w:t>
      </w:r>
    </w:p>
    <w:p w14:paraId="3B74F775" w14:textId="77777777" w:rsidR="008A0862" w:rsidRPr="00A16654" w:rsidRDefault="00DD203F" w:rsidP="008A0862">
      <w:pPr>
        <w:pStyle w:val="Code"/>
      </w:pPr>
      <w:r w:rsidRPr="00A16654">
        <w:t xml:space="preserve">      </w:t>
      </w:r>
      <w:r w:rsidR="008A0862" w:rsidRPr="00A16654">
        <w:t>&lt;ids:ProcessI</w:t>
      </w:r>
      <w:r w:rsidRPr="00A16654">
        <w:t>dentifier scheme=”xs:string” /&gt;</w:t>
      </w:r>
    </w:p>
    <w:p w14:paraId="11460C6A" w14:textId="77777777" w:rsidR="008A0862" w:rsidRPr="00A16654" w:rsidRDefault="00DD203F" w:rsidP="008A0862">
      <w:pPr>
        <w:pStyle w:val="Code"/>
      </w:pPr>
      <w:r w:rsidRPr="00A16654">
        <w:t xml:space="preserve">      &lt;smp:ServiceEndpointList&gt;</w:t>
      </w:r>
    </w:p>
    <w:p w14:paraId="4756E7DE" w14:textId="77777777" w:rsidR="008A0862" w:rsidRPr="00A16654" w:rsidRDefault="00DD203F" w:rsidP="008A0862">
      <w:pPr>
        <w:pStyle w:val="Code"/>
      </w:pPr>
      <w:r w:rsidRPr="00A16654">
        <w:t xml:space="preserve">        </w:t>
      </w:r>
      <w:r w:rsidR="008A0862" w:rsidRPr="00A16654">
        <w:t>&lt;smp:Endpoint</w:t>
      </w:r>
      <w:r w:rsidRPr="00A16654">
        <w:t xml:space="preserve"> transportProfile=”xs:string”&gt;+</w:t>
      </w:r>
    </w:p>
    <w:p w14:paraId="6C0A13AD" w14:textId="77777777" w:rsidR="008A0862" w:rsidRPr="00A16654" w:rsidRDefault="00DD203F" w:rsidP="008A0862">
      <w:pPr>
        <w:pStyle w:val="Code"/>
      </w:pPr>
      <w:r w:rsidRPr="00A16654">
        <w:t xml:space="preserve">          &lt;wsa:EndpointReference /&gt;</w:t>
      </w:r>
    </w:p>
    <w:p w14:paraId="59A1C07E" w14:textId="77777777" w:rsidR="008A0862" w:rsidRPr="00A16654" w:rsidRDefault="00DD203F" w:rsidP="008A0862">
      <w:pPr>
        <w:pStyle w:val="Code"/>
      </w:pPr>
      <w:r w:rsidRPr="00A16654">
        <w:t xml:space="preserve">          </w:t>
      </w:r>
      <w:r w:rsidR="008A0862" w:rsidRPr="00A16654">
        <w:t>&lt;smp:RequireBu</w:t>
      </w:r>
      <w:r w:rsidRPr="00A16654">
        <w:t>sinessLevelSignature&gt;xs:boolean</w:t>
      </w:r>
    </w:p>
    <w:p w14:paraId="2D628A4D" w14:textId="77777777" w:rsidR="008A0862" w:rsidRPr="00A16654" w:rsidRDefault="00DD203F" w:rsidP="008A0862">
      <w:pPr>
        <w:pStyle w:val="Code"/>
      </w:pPr>
      <w:r w:rsidRPr="00A16654">
        <w:t xml:space="preserve">          </w:t>
      </w:r>
      <w:r w:rsidR="008A0862" w:rsidRPr="00A16654">
        <w:t>&lt;/smp</w:t>
      </w:r>
      <w:r w:rsidRPr="00A16654">
        <w:t>:RequireBusinessLevelSignature&gt;</w:t>
      </w:r>
    </w:p>
    <w:p w14:paraId="38606E5C" w14:textId="77777777" w:rsidR="008A0862" w:rsidRPr="00A16654" w:rsidRDefault="00DD203F" w:rsidP="008A0862">
      <w:pPr>
        <w:pStyle w:val="Code"/>
      </w:pPr>
      <w:r w:rsidRPr="00A16654">
        <w:t xml:space="preserve">          </w:t>
      </w:r>
      <w:r w:rsidR="008A0862" w:rsidRPr="00A16654">
        <w:t>&lt;smp:Minim</w:t>
      </w:r>
      <w:r w:rsidRPr="00A16654">
        <w:t>umAuthenticationLevel&gt;xs:string</w:t>
      </w:r>
    </w:p>
    <w:p w14:paraId="667696B6" w14:textId="77777777" w:rsidR="008A0862" w:rsidRPr="00A16654" w:rsidRDefault="00DD203F" w:rsidP="008A0862">
      <w:pPr>
        <w:pStyle w:val="Code"/>
      </w:pPr>
      <w:r w:rsidRPr="00A16654">
        <w:t xml:space="preserve">          </w:t>
      </w:r>
      <w:r w:rsidR="008A0862" w:rsidRPr="00A16654">
        <w:t>&lt;/sm</w:t>
      </w:r>
      <w:r w:rsidRPr="00A16654">
        <w:t>p:MinimumAuthenticationLevel &gt;?</w:t>
      </w:r>
    </w:p>
    <w:p w14:paraId="6E80B568" w14:textId="77777777" w:rsidR="008A0862" w:rsidRPr="00A16654" w:rsidRDefault="00DD203F" w:rsidP="008A0862">
      <w:pPr>
        <w:pStyle w:val="Code"/>
      </w:pPr>
      <w:r w:rsidRPr="00A16654">
        <w:t xml:space="preserve">          </w:t>
      </w:r>
      <w:r w:rsidR="008A0862" w:rsidRPr="00A16654">
        <w:t>&lt;smp:Se</w:t>
      </w:r>
      <w:r w:rsidRPr="00A16654">
        <w:t>rviceActivationDate&gt;xs:dateTime</w:t>
      </w:r>
    </w:p>
    <w:p w14:paraId="5ABC4932" w14:textId="77777777" w:rsidR="008A0862" w:rsidRPr="00A16654" w:rsidRDefault="00DD203F" w:rsidP="008A0862">
      <w:pPr>
        <w:pStyle w:val="Code"/>
      </w:pPr>
      <w:r w:rsidRPr="00A16654">
        <w:t xml:space="preserve">          &lt;/smp:ServiceActivationDate&gt;?</w:t>
      </w:r>
    </w:p>
    <w:p w14:paraId="0450EB18" w14:textId="77777777" w:rsidR="008A0862" w:rsidRPr="00A16654" w:rsidRDefault="00DD203F" w:rsidP="008A0862">
      <w:pPr>
        <w:pStyle w:val="Code"/>
      </w:pPr>
      <w:r w:rsidRPr="00A16654">
        <w:t xml:space="preserve">          </w:t>
      </w:r>
      <w:r w:rsidR="008A0862" w:rsidRPr="00A16654">
        <w:t>&lt;smp:Se</w:t>
      </w:r>
      <w:r w:rsidRPr="00A16654">
        <w:t>rviceExpirationDate&gt;xs:dateTime</w:t>
      </w:r>
    </w:p>
    <w:p w14:paraId="2F57A8B9" w14:textId="77777777" w:rsidR="008A0862" w:rsidRPr="00A16654" w:rsidRDefault="00DD203F" w:rsidP="008A0862">
      <w:pPr>
        <w:pStyle w:val="Code"/>
      </w:pPr>
      <w:r w:rsidRPr="00A16654">
        <w:t xml:space="preserve">          &lt;/smp:ServiceExpirationDate&gt;?</w:t>
      </w:r>
    </w:p>
    <w:p w14:paraId="50F0931A" w14:textId="77777777" w:rsidR="008A0862" w:rsidRPr="00A16654" w:rsidRDefault="00DD203F" w:rsidP="008A0862">
      <w:pPr>
        <w:pStyle w:val="Code"/>
      </w:pPr>
      <w:r w:rsidRPr="00A16654">
        <w:t xml:space="preserve">          </w:t>
      </w:r>
      <w:r w:rsidR="008A0862" w:rsidRPr="00A16654">
        <w:t>&lt;smp:Certific</w:t>
      </w:r>
      <w:r w:rsidRPr="00A16654">
        <w:t>ate&gt;xs:string&lt;/smp:Certificate&gt;</w:t>
      </w:r>
    </w:p>
    <w:p w14:paraId="38483ABE" w14:textId="77777777" w:rsidR="008A0862" w:rsidRPr="00A16654" w:rsidRDefault="00DD203F" w:rsidP="008A0862">
      <w:pPr>
        <w:pStyle w:val="Code"/>
      </w:pPr>
      <w:r w:rsidRPr="00A16654">
        <w:t xml:space="preserve">          </w:t>
      </w:r>
      <w:r w:rsidR="008A0862" w:rsidRPr="00A16654">
        <w:t>&lt;s</w:t>
      </w:r>
      <w:r w:rsidRPr="00A16654">
        <w:t>mp:ServiceDescription&gt;xs:string</w:t>
      </w:r>
    </w:p>
    <w:p w14:paraId="46024CE3" w14:textId="77777777" w:rsidR="008A0862" w:rsidRPr="00A16654" w:rsidRDefault="00DD203F" w:rsidP="008A0862">
      <w:pPr>
        <w:pStyle w:val="Code"/>
      </w:pPr>
      <w:r w:rsidRPr="00A16654">
        <w:t xml:space="preserve">          &lt;/smp:ServiceDescription&gt;</w:t>
      </w:r>
    </w:p>
    <w:p w14:paraId="614C6D57" w14:textId="77777777" w:rsidR="008A0862" w:rsidRPr="00A16654" w:rsidRDefault="00DD203F" w:rsidP="008A0862">
      <w:pPr>
        <w:pStyle w:val="Code"/>
      </w:pPr>
      <w:r w:rsidRPr="00A16654">
        <w:t xml:space="preserve">          </w:t>
      </w:r>
      <w:r w:rsidR="008A0862" w:rsidRPr="00A16654">
        <w:t>&lt;sm</w:t>
      </w:r>
      <w:r w:rsidRPr="00A16654">
        <w:t>p:TechnicalContactUrl&gt;xs:anyURI</w:t>
      </w:r>
    </w:p>
    <w:p w14:paraId="4C0B8A61" w14:textId="77777777" w:rsidR="008A0862" w:rsidRPr="00A16654" w:rsidRDefault="00DD203F" w:rsidP="008A0862">
      <w:pPr>
        <w:pStyle w:val="Code"/>
      </w:pPr>
      <w:r w:rsidRPr="00A16654">
        <w:t xml:space="preserve">          &lt;/smp:TechnicalContactUrl&gt;</w:t>
      </w:r>
    </w:p>
    <w:p w14:paraId="71C89B07" w14:textId="77777777" w:rsidR="008A0862" w:rsidRPr="00A16654" w:rsidRDefault="00DD203F" w:rsidP="008A0862">
      <w:pPr>
        <w:pStyle w:val="Code"/>
      </w:pPr>
      <w:r w:rsidRPr="00A16654">
        <w:t xml:space="preserve">          </w:t>
      </w:r>
      <w:r w:rsidR="008A0862" w:rsidRPr="00A16654">
        <w:t>&lt;smp:Te</w:t>
      </w:r>
      <w:r w:rsidRPr="00A16654">
        <w:t>chnicalInformationUrl&gt;xs:anyURI</w:t>
      </w:r>
    </w:p>
    <w:p w14:paraId="37F05C0C" w14:textId="77777777" w:rsidR="008A0862" w:rsidRPr="00A16654" w:rsidRDefault="00DD203F" w:rsidP="008A0862">
      <w:pPr>
        <w:pStyle w:val="Code"/>
      </w:pPr>
      <w:r w:rsidRPr="00A16654">
        <w:t xml:space="preserve">          &lt;/smp:TechnicalInformationUrl&gt;?</w:t>
      </w:r>
    </w:p>
    <w:p w14:paraId="1B07FF9E" w14:textId="77777777" w:rsidR="008A0862" w:rsidRPr="00A16654" w:rsidRDefault="00DD203F" w:rsidP="008A0862">
      <w:pPr>
        <w:pStyle w:val="Code"/>
      </w:pPr>
      <w:r w:rsidRPr="00A16654">
        <w:t xml:space="preserve">          </w:t>
      </w:r>
      <w:r w:rsidR="008A0862" w:rsidRPr="00A16654">
        <w:t>&lt;smp:Extens</w:t>
      </w:r>
      <w:r w:rsidRPr="00A16654">
        <w:t>ion&gt;xs:any&lt;/smp:Extension&gt;?</w:t>
      </w:r>
    </w:p>
    <w:p w14:paraId="1CE62046" w14:textId="77777777" w:rsidR="008A0862" w:rsidRPr="00A16654" w:rsidRDefault="00DD203F" w:rsidP="008A0862">
      <w:pPr>
        <w:pStyle w:val="Code"/>
      </w:pPr>
      <w:r w:rsidRPr="00A16654">
        <w:t xml:space="preserve">        &lt;/smp:Endpoint&gt;</w:t>
      </w:r>
    </w:p>
    <w:p w14:paraId="4370E908" w14:textId="77777777" w:rsidR="008A0862" w:rsidRPr="00A16654" w:rsidRDefault="00DD203F" w:rsidP="008A0862">
      <w:pPr>
        <w:pStyle w:val="Code"/>
      </w:pPr>
      <w:r w:rsidRPr="00A16654">
        <w:t xml:space="preserve">      &lt;/smp:ServiceEndpointList&gt;</w:t>
      </w:r>
    </w:p>
    <w:p w14:paraId="5DA8BC4F"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2D4D0BD3" w14:textId="77777777" w:rsidR="008A0862" w:rsidRPr="00A16654" w:rsidRDefault="00DD203F" w:rsidP="008A0862">
      <w:pPr>
        <w:pStyle w:val="Code"/>
      </w:pPr>
      <w:r w:rsidRPr="00A16654">
        <w:t xml:space="preserve">    &lt;/smp:Process&gt;</w:t>
      </w:r>
    </w:p>
    <w:p w14:paraId="7FCB716B" w14:textId="77777777" w:rsidR="008A0862" w:rsidRPr="00A16654" w:rsidRDefault="00DD203F" w:rsidP="008A0862">
      <w:pPr>
        <w:pStyle w:val="Code"/>
      </w:pPr>
      <w:r w:rsidRPr="00A16654">
        <w:t xml:space="preserve">  &lt;/smp:ProcessList&gt;</w:t>
      </w:r>
    </w:p>
    <w:p w14:paraId="3ACB18EC" w14:textId="77777777" w:rsidR="008A0862" w:rsidRPr="00A16654" w:rsidRDefault="00DD203F" w:rsidP="008A0862">
      <w:pPr>
        <w:pStyle w:val="Code"/>
      </w:pPr>
      <w:r w:rsidRPr="00A16654">
        <w:t xml:space="preserve">  </w:t>
      </w:r>
      <w:r w:rsidR="008A0862" w:rsidRPr="00A16654">
        <w:t>&lt;smp:Ex</w:t>
      </w:r>
      <w:r w:rsidRPr="00A16654">
        <w:t>tension&gt;xs:any&lt;/smp:Extension&gt;?</w:t>
      </w:r>
    </w:p>
    <w:p w14:paraId="1C87E3BD" w14:textId="77777777" w:rsidR="008A0862" w:rsidRPr="00A16654" w:rsidRDefault="00DD203F" w:rsidP="008A0862">
      <w:pPr>
        <w:pStyle w:val="Code"/>
      </w:pPr>
      <w:r w:rsidRPr="00A16654">
        <w:t>&lt;/smp:ServiceInformation&gt;</w:t>
      </w:r>
    </w:p>
    <w:p w14:paraId="24388082" w14:textId="77777777" w:rsidR="008A0862" w:rsidRPr="00A16654" w:rsidRDefault="008C2EA9" w:rsidP="008A0862">
      <w:r w:rsidRPr="00A16654">
        <w:t xml:space="preserve">Pseudo-schema for the </w:t>
      </w:r>
      <w:r w:rsidRPr="00A16654">
        <w:rPr>
          <w:rStyle w:val="InlinecodeZchn"/>
        </w:rPr>
        <w:t>Redirect</w:t>
      </w:r>
      <w:r w:rsidR="008A0862" w:rsidRPr="00A16654">
        <w:t xml:space="preserve"> data type: </w:t>
      </w:r>
    </w:p>
    <w:p w14:paraId="26A6D392" w14:textId="77777777" w:rsidR="008A0862" w:rsidRPr="00A16654" w:rsidRDefault="008A0862" w:rsidP="008A0862">
      <w:pPr>
        <w:pStyle w:val="Code"/>
      </w:pPr>
      <w:r w:rsidRPr="00A16654">
        <w:lastRenderedPageBreak/>
        <w:t xml:space="preserve">&lt;smp:Redirect href=”xs:anyURI”&gt; </w:t>
      </w:r>
    </w:p>
    <w:p w14:paraId="690F416F" w14:textId="77777777" w:rsidR="008A0862" w:rsidRPr="00A16654" w:rsidRDefault="00613FA5" w:rsidP="008A0862">
      <w:pPr>
        <w:pStyle w:val="Code"/>
      </w:pPr>
      <w:r w:rsidRPr="00A16654">
        <w:t xml:space="preserve">  </w:t>
      </w:r>
      <w:r w:rsidR="008A0862" w:rsidRPr="00A16654">
        <w:t xml:space="preserve">&lt;smp:CertificateUID&gt;xs:string&lt;/smp:CertificateUID&gt; </w:t>
      </w:r>
    </w:p>
    <w:p w14:paraId="094E1E69" w14:textId="77777777" w:rsidR="008A0862" w:rsidRPr="00A16654" w:rsidRDefault="00613FA5" w:rsidP="008A0862">
      <w:pPr>
        <w:pStyle w:val="Code"/>
      </w:pPr>
      <w:r w:rsidRPr="00A16654">
        <w:t xml:space="preserve">  </w:t>
      </w:r>
      <w:r w:rsidR="008A0862" w:rsidRPr="00A16654">
        <w:t>&lt;smp:Extension&gt;</w:t>
      </w:r>
      <w:r w:rsidR="004C5646" w:rsidRPr="00A16654">
        <w:t>xs:any&lt;/smp:Extension&gt;</w:t>
      </w:r>
      <w:r w:rsidRPr="00A16654">
        <w:t>?</w:t>
      </w:r>
    </w:p>
    <w:p w14:paraId="14F168E1" w14:textId="77777777" w:rsidR="008A0862" w:rsidRPr="00A16654" w:rsidRDefault="008A0862" w:rsidP="008A0862">
      <w:pPr>
        <w:pStyle w:val="Code"/>
      </w:pPr>
      <w:r w:rsidRPr="00A16654">
        <w:t>&lt;smp:Redirect&gt;</w:t>
      </w:r>
    </w:p>
    <w:p w14:paraId="0C514533" w14:textId="77777777" w:rsidR="003A32FE" w:rsidRPr="00A16654" w:rsidRDefault="003A32FE" w:rsidP="003A32FE">
      <w:r w:rsidRPr="00A16654">
        <w:t xml:space="preserve">The </w:t>
      </w:r>
      <w:r w:rsidR="008C2EA9" w:rsidRPr="00A16654">
        <w:t>E</w:t>
      </w:r>
      <w:r w:rsidRPr="00A16654">
        <w:t xml:space="preserve">xtension element may contain any XML element. Clients MAY ignore this element. It can be used to add extension metadata to the service metadata. </w:t>
      </w:r>
    </w:p>
    <w:p w14:paraId="24D8779E" w14:textId="77777777" w:rsidR="003A32FE" w:rsidRPr="00A16654" w:rsidRDefault="003A32FE" w:rsidP="003A32FE">
      <w:r w:rsidRPr="00A16654">
        <w:t xml:space="preserve">The </w:t>
      </w:r>
      <w:proofErr w:type="spellStart"/>
      <w:r w:rsidR="001373E4" w:rsidRPr="00A16654">
        <w:rPr>
          <w:rStyle w:val="InlinecodeZchn"/>
        </w:rPr>
        <w:t>href</w:t>
      </w:r>
      <w:proofErr w:type="spellEnd"/>
      <w:r w:rsidRPr="00A16654">
        <w:t xml:space="preserve"> attribute of the </w:t>
      </w:r>
      <w:r w:rsidRPr="00A16654">
        <w:rPr>
          <w:rStyle w:val="InlinecodeZchn"/>
        </w:rPr>
        <w:t>Redirect</w:t>
      </w:r>
      <w:r w:rsidRPr="00A16654">
        <w:t xml:space="preserve"> element contains the full address of the destination SMP record th</w:t>
      </w:r>
      <w:r w:rsidR="008C2EA9" w:rsidRPr="00A16654">
        <w:t>at the client is redirected to.</w:t>
      </w:r>
    </w:p>
    <w:p w14:paraId="1F71A3D2" w14:textId="4B824B1F" w:rsidR="003A32FE" w:rsidRPr="00A16654" w:rsidRDefault="003A32FE" w:rsidP="003A32FE">
      <w:r w:rsidRPr="00A16654">
        <w:t xml:space="preserve">For example, assume that an SMP called "SMP1" has the address </w:t>
      </w:r>
      <w:r w:rsidRPr="00A16654">
        <w:rPr>
          <w:rStyle w:val="InlinecodeZchn"/>
        </w:rPr>
        <w:t>http://smp1.</w:t>
      </w:r>
      <w:r w:rsidR="00D34148">
        <w:rPr>
          <w:rStyle w:val="InlinecodeZchn"/>
        </w:rPr>
        <w:t>org</w:t>
      </w:r>
      <w:r w:rsidRPr="00A16654">
        <w:t xml:space="preserve">, and another SMP called "SMP2" has the address </w:t>
      </w:r>
      <w:r w:rsidRPr="00A16654">
        <w:rPr>
          <w:rStyle w:val="InlinecodeZchn"/>
        </w:rPr>
        <w:t>http</w:t>
      </w:r>
      <w:r w:rsidR="00D34148">
        <w:rPr>
          <w:rStyle w:val="InlinecodeZchn"/>
        </w:rPr>
        <w:t>s</w:t>
      </w:r>
      <w:r w:rsidRPr="00A16654">
        <w:rPr>
          <w:rStyle w:val="InlinecodeZchn"/>
        </w:rPr>
        <w:t>://smp2.</w:t>
      </w:r>
      <w:r w:rsidR="00D34148">
        <w:rPr>
          <w:rStyle w:val="InlinecodeZchn"/>
        </w:rPr>
        <w:t>org</w:t>
      </w:r>
      <w:r w:rsidRPr="00A16654">
        <w:t>, and a client requests a resource with the following URL (note that these exampl</w:t>
      </w:r>
      <w:r w:rsidR="007A3BDB" w:rsidRPr="00A16654">
        <w:t>es have been percent encoded</w:t>
      </w:r>
      <w:r w:rsidR="008C2EA9" w:rsidRPr="00A16654">
        <w:t>):</w:t>
      </w:r>
    </w:p>
    <w:p w14:paraId="65A66456" w14:textId="7BBD7CE9" w:rsidR="003A32FE" w:rsidRPr="00A16654" w:rsidRDefault="003A32FE" w:rsidP="003A32FE">
      <w:pPr>
        <w:pStyle w:val="Code"/>
      </w:pPr>
      <w:r w:rsidRPr="00A16654">
        <w:t>http</w:t>
      </w:r>
      <w:r w:rsidR="00D34148">
        <w:t>s</w:t>
      </w:r>
      <w:r w:rsidRPr="00A16654">
        <w:t>://smp1.</w:t>
      </w:r>
      <w:r w:rsidR="00D34148">
        <w:t>org</w:t>
      </w:r>
      <w:r w:rsidRPr="00A16654">
        <w:t>/</w:t>
      </w:r>
      <w:r w:rsidR="00CE78CB">
        <w:t>iso6523</w:t>
      </w:r>
      <w:r w:rsidRPr="00A16654">
        <w:t>-actorid-upis%3A%3A0010%3A5798000000001/services/busdox-docid-qns%3A%3Aurn%3Aoasis%3Anames%3Aspecification%3Aubl%3Aschema%3Axsd%3AInvoice- 2%3A%3AInvoice%23%23UBL-2.0</w:t>
      </w:r>
    </w:p>
    <w:p w14:paraId="3B642829" w14:textId="77777777" w:rsidR="008A0862" w:rsidRPr="00A16654" w:rsidRDefault="003A32FE" w:rsidP="003A32FE">
      <w:r w:rsidRPr="00A16654">
        <w:t xml:space="preserve">We now assume that the owner of these metadata has moved them to SMP2. SMP1 would then return a </w:t>
      </w:r>
      <w:proofErr w:type="spellStart"/>
      <w:r w:rsidRPr="00A16654">
        <w:rPr>
          <w:rStyle w:val="Hervorhebung"/>
        </w:rPr>
        <w:t>SignedServiceMetadata</w:t>
      </w:r>
      <w:proofErr w:type="spellEnd"/>
      <w:r w:rsidRPr="00A16654">
        <w:t xml:space="preserve"> resource with a </w:t>
      </w:r>
      <w:r w:rsidRPr="00A16654">
        <w:rPr>
          <w:rStyle w:val="InlinecodeZchn"/>
        </w:rPr>
        <w:t>Redirect</w:t>
      </w:r>
      <w:r w:rsidRPr="00A16654">
        <w:t xml:space="preserve"> child element that has </w:t>
      </w:r>
      <w:r w:rsidR="008C2EA9" w:rsidRPr="00A16654">
        <w:t xml:space="preserve">the </w:t>
      </w:r>
      <w:proofErr w:type="spellStart"/>
      <w:r w:rsidR="008C2EA9" w:rsidRPr="00A16654">
        <w:rPr>
          <w:rStyle w:val="InlinecodeZchn"/>
        </w:rPr>
        <w:t>href</w:t>
      </w:r>
      <w:proofErr w:type="spellEnd"/>
      <w:r w:rsidRPr="00A16654">
        <w:t xml:space="preserve"> attribute set to</w:t>
      </w:r>
    </w:p>
    <w:p w14:paraId="0C657C79" w14:textId="2A0544C0" w:rsidR="00F90175" w:rsidRPr="00A16654" w:rsidRDefault="00F90175" w:rsidP="00F90175">
      <w:pPr>
        <w:pStyle w:val="Code"/>
      </w:pPr>
      <w:r w:rsidRPr="00A16654">
        <w:t>http</w:t>
      </w:r>
      <w:r w:rsidR="00D34148">
        <w:t>s</w:t>
      </w:r>
      <w:r w:rsidRPr="00A16654">
        <w:t>://smp2.</w:t>
      </w:r>
      <w:r w:rsidR="00D34148">
        <w:t>org</w:t>
      </w:r>
      <w:r w:rsidRPr="00A16654">
        <w:t>/</w:t>
      </w:r>
      <w:r w:rsidR="00CE78CB">
        <w:t>iso6523</w:t>
      </w:r>
      <w:r w:rsidRPr="00A16654">
        <w:t>-actorid-upis%3A%3A0010%3A5798000000001/services/busdox-docid-qns%3A%3Aurn%3Aoasis%3Anames%3Aspecification%3Aubl%3Aschema%3Axsd%3AInvoice- 2%3A%3AInvoice%23%23UBL-2.0</w:t>
      </w:r>
    </w:p>
    <w:p w14:paraId="2C64DDB0" w14:textId="77777777" w:rsidR="00F90175" w:rsidRPr="00A16654" w:rsidRDefault="00F90175" w:rsidP="00F90175">
      <w:r w:rsidRPr="00A16654">
        <w:t xml:space="preserve">For the list of endpoints under each </w:t>
      </w:r>
      <w:r w:rsidRPr="00A16654">
        <w:rPr>
          <w:rStyle w:val="InlinecodeZchn"/>
        </w:rPr>
        <w:t>Endpoint</w:t>
      </w:r>
      <w:r w:rsidRPr="00A16654">
        <w:t xml:space="preserve"> element in the </w:t>
      </w:r>
      <w:proofErr w:type="spellStart"/>
      <w:r w:rsidRPr="00A16654">
        <w:rPr>
          <w:rStyle w:val="InlinecodeZchn"/>
        </w:rPr>
        <w:t>ServiceEndpointList</w:t>
      </w:r>
      <w:proofErr w:type="spellEnd"/>
      <w:r w:rsidRPr="00A16654">
        <w:t xml:space="preserve">, each endpoint MUST have different values of the </w:t>
      </w:r>
      <w:proofErr w:type="spellStart"/>
      <w:r w:rsidRPr="00A16654">
        <w:rPr>
          <w:rStyle w:val="InlinecodeZchn"/>
        </w:rPr>
        <w:t>transportProfile</w:t>
      </w:r>
      <w:proofErr w:type="spellEnd"/>
      <w:r w:rsidRPr="00A16654">
        <w:t xml:space="preserve"> attribute, i.e. represent bindings to different transports.</w:t>
      </w:r>
    </w:p>
    <w:p w14:paraId="34997777" w14:textId="77777777" w:rsidR="00F90175" w:rsidRPr="00A16654" w:rsidRDefault="000A6128" w:rsidP="000A6128">
      <w:r w:rsidRPr="00A16654">
        <w:t>Description of the individual fields (elements and attributes).</w:t>
      </w:r>
    </w:p>
    <w:tbl>
      <w:tblPr>
        <w:tblStyle w:val="HelleListe-Akzent11"/>
        <w:tblW w:w="0" w:type="auto"/>
        <w:tblLook w:val="0420" w:firstRow="1" w:lastRow="0" w:firstColumn="0" w:lastColumn="0" w:noHBand="0" w:noVBand="1"/>
      </w:tblPr>
      <w:tblGrid>
        <w:gridCol w:w="3890"/>
        <w:gridCol w:w="5160"/>
      </w:tblGrid>
      <w:tr w:rsidR="000A6128" w:rsidRPr="00A16654" w14:paraId="7759F304" w14:textId="77777777" w:rsidTr="0046134C">
        <w:trPr>
          <w:cnfStyle w:val="100000000000" w:firstRow="1" w:lastRow="0" w:firstColumn="0" w:lastColumn="0" w:oddVBand="0" w:evenVBand="0" w:oddHBand="0" w:evenHBand="0" w:firstRowFirstColumn="0" w:firstRowLastColumn="0" w:lastRowFirstColumn="0" w:lastRowLastColumn="0"/>
          <w:tblHeader/>
        </w:trPr>
        <w:tc>
          <w:tcPr>
            <w:tcW w:w="0" w:type="auto"/>
          </w:tcPr>
          <w:p w14:paraId="7E88D17D" w14:textId="77777777" w:rsidR="000A6128" w:rsidRPr="00A16654" w:rsidRDefault="000A6128" w:rsidP="000A6128">
            <w:r w:rsidRPr="00A16654">
              <w:t>Field</w:t>
            </w:r>
          </w:p>
        </w:tc>
        <w:tc>
          <w:tcPr>
            <w:tcW w:w="0" w:type="auto"/>
          </w:tcPr>
          <w:p w14:paraId="61D9B0A1" w14:textId="77777777" w:rsidR="000A6128" w:rsidRPr="00A16654" w:rsidRDefault="000A6128" w:rsidP="000A6128">
            <w:r w:rsidRPr="00A16654">
              <w:t>Description</w:t>
            </w:r>
          </w:p>
        </w:tc>
      </w:tr>
      <w:tr w:rsidR="000A6128" w:rsidRPr="00A16654" w14:paraId="7BD6868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50CCDB2F" w14:textId="77777777" w:rsidR="000A6128" w:rsidRPr="00A16654" w:rsidRDefault="000A6128" w:rsidP="000A6128">
            <w:r w:rsidRPr="00A16654">
              <w:t>/</w:t>
            </w:r>
            <w:proofErr w:type="spellStart"/>
            <w:r w:rsidRPr="00A16654">
              <w:t>ServiceMetadata</w:t>
            </w:r>
            <w:proofErr w:type="spellEnd"/>
          </w:p>
        </w:tc>
        <w:tc>
          <w:tcPr>
            <w:tcW w:w="0" w:type="auto"/>
          </w:tcPr>
          <w:p w14:paraId="5E01884B" w14:textId="77777777" w:rsidR="000A6128" w:rsidRPr="00A16654" w:rsidRDefault="000A6128" w:rsidP="000A6128">
            <w:r w:rsidRPr="00A16654">
              <w:t>Document element</w:t>
            </w:r>
          </w:p>
        </w:tc>
      </w:tr>
      <w:tr w:rsidR="000A6128" w:rsidRPr="00A16654" w14:paraId="624ECB0C" w14:textId="77777777" w:rsidTr="00926353">
        <w:tc>
          <w:tcPr>
            <w:tcW w:w="0" w:type="auto"/>
          </w:tcPr>
          <w:p w14:paraId="6FF2D3DC" w14:textId="77777777" w:rsidR="000A6128" w:rsidRPr="00A16654" w:rsidRDefault="00E46A82" w:rsidP="000A6128">
            <w:proofErr w:type="spellStart"/>
            <w:r w:rsidRPr="00A16654">
              <w:t>ServiceMetadata</w:t>
            </w:r>
            <w:proofErr w:type="spellEnd"/>
            <w:r w:rsidR="000A6128" w:rsidRPr="00A16654">
              <w:t>/Redirect</w:t>
            </w:r>
          </w:p>
        </w:tc>
        <w:tc>
          <w:tcPr>
            <w:tcW w:w="0" w:type="auto"/>
          </w:tcPr>
          <w:p w14:paraId="51B68666" w14:textId="77777777" w:rsidR="000A6128" w:rsidRPr="00A16654" w:rsidRDefault="000A6128" w:rsidP="000A6128">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t>ServiceInformation</w:t>
            </w:r>
            <w:proofErr w:type="spellEnd"/>
            <w:r w:rsidRPr="00A16654">
              <w:t xml:space="preserve"> element. The </w:t>
            </w:r>
            <w:r w:rsidRPr="00A16654">
              <w:rPr>
                <w:rStyle w:val="InlinecodeZchn"/>
              </w:rPr>
              <w:t>Redirect</w:t>
            </w:r>
            <w:r w:rsidRPr="00A16654">
              <w:t xml:space="preserve"> element indicates that a client must follow the URL of the </w:t>
            </w:r>
            <w:proofErr w:type="spellStart"/>
            <w:r w:rsidRPr="00A16654">
              <w:rPr>
                <w:rStyle w:val="InlinecodeZchn"/>
              </w:rPr>
              <w:t>href</w:t>
            </w:r>
            <w:proofErr w:type="spellEnd"/>
            <w:r w:rsidRPr="00A16654">
              <w:t xml:space="preserve"> attribute of this element.</w:t>
            </w:r>
          </w:p>
        </w:tc>
      </w:tr>
      <w:tr w:rsidR="000A6128" w:rsidRPr="00A16654" w14:paraId="3C68C84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3D07CF4" w14:textId="77777777" w:rsidR="000A6128" w:rsidRPr="00A16654" w:rsidRDefault="000A6128" w:rsidP="000A6128">
            <w:r w:rsidRPr="00A16654">
              <w:t>Redirect/</w:t>
            </w:r>
            <w:proofErr w:type="spellStart"/>
            <w:r w:rsidRPr="00A16654">
              <w:t>CertificateUID</w:t>
            </w:r>
            <w:proofErr w:type="spellEnd"/>
          </w:p>
        </w:tc>
        <w:tc>
          <w:tcPr>
            <w:tcW w:w="0" w:type="auto"/>
          </w:tcPr>
          <w:p w14:paraId="70565E33" w14:textId="77777777" w:rsidR="000A6128" w:rsidRPr="00A16654" w:rsidRDefault="000A6128" w:rsidP="000A6128">
            <w:r w:rsidRPr="00A16654">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A16654" w14:paraId="2E72C658" w14:textId="77777777" w:rsidTr="00926353">
        <w:tc>
          <w:tcPr>
            <w:tcW w:w="0" w:type="auto"/>
          </w:tcPr>
          <w:p w14:paraId="1AD75E07" w14:textId="77777777" w:rsidR="000A6128" w:rsidRPr="00A16654" w:rsidRDefault="000A6128" w:rsidP="000A6128">
            <w:r w:rsidRPr="00A16654">
              <w:t>Redirect/Extension</w:t>
            </w:r>
          </w:p>
        </w:tc>
        <w:tc>
          <w:tcPr>
            <w:tcW w:w="0" w:type="auto"/>
          </w:tcPr>
          <w:p w14:paraId="533EE20C" w14:textId="77777777" w:rsidR="000A6128" w:rsidRPr="00A16654" w:rsidRDefault="000A6128" w:rsidP="00C61F1B">
            <w:r w:rsidRPr="00A16654">
              <w:t xml:space="preserve">The </w:t>
            </w:r>
            <w:r w:rsidR="00C61F1B"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w:t>
            </w:r>
            <w:r w:rsidRPr="00A16654">
              <w:rPr>
                <w:rStyle w:val="InlinecodeZchn"/>
              </w:rPr>
              <w:t>Redirect</w:t>
            </w:r>
            <w:r w:rsidRPr="00A16654">
              <w:t>.</w:t>
            </w:r>
          </w:p>
        </w:tc>
      </w:tr>
      <w:tr w:rsidR="000A6128" w:rsidRPr="00A16654" w14:paraId="410D853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42FEB99" w14:textId="77777777" w:rsidR="000A6128" w:rsidRPr="00A16654" w:rsidRDefault="00E46A82" w:rsidP="000A6128">
            <w:proofErr w:type="spellStart"/>
            <w:r w:rsidRPr="00A16654">
              <w:t>ServiceMetadata</w:t>
            </w:r>
            <w:proofErr w:type="spellEnd"/>
            <w:r w:rsidR="000A6128" w:rsidRPr="00A16654">
              <w:t>/</w:t>
            </w:r>
            <w:proofErr w:type="spellStart"/>
            <w:r w:rsidR="000A6128" w:rsidRPr="00A16654">
              <w:t>ServiceInformation</w:t>
            </w:r>
            <w:proofErr w:type="spellEnd"/>
          </w:p>
        </w:tc>
        <w:tc>
          <w:tcPr>
            <w:tcW w:w="0" w:type="auto"/>
          </w:tcPr>
          <w:p w14:paraId="3D6E06F4" w14:textId="77777777" w:rsidR="000A6128" w:rsidRPr="00A16654" w:rsidRDefault="000A6128" w:rsidP="00C4175B">
            <w:r w:rsidRPr="00A16654">
              <w:t xml:space="preserve">The direct child element of </w:t>
            </w:r>
            <w:proofErr w:type="spellStart"/>
            <w:r w:rsidRPr="00A16654">
              <w:rPr>
                <w:rStyle w:val="InlinecodeZchn"/>
              </w:rPr>
              <w:t>ServiceMetadata</w:t>
            </w:r>
            <w:proofErr w:type="spellEnd"/>
            <w:r w:rsidRPr="00A16654">
              <w:t xml:space="preserve"> is either the </w:t>
            </w:r>
            <w:r w:rsidRPr="00A16654">
              <w:rPr>
                <w:rStyle w:val="InlinecodeZchn"/>
              </w:rPr>
              <w:t>Redirect</w:t>
            </w:r>
            <w:r w:rsidRPr="00A16654">
              <w:t xml:space="preserve"> element or the </w:t>
            </w:r>
            <w:proofErr w:type="spellStart"/>
            <w:r w:rsidRPr="00A16654">
              <w:rPr>
                <w:rStyle w:val="InlinecodeZchn"/>
              </w:rPr>
              <w:lastRenderedPageBreak/>
              <w:t>ServiceInformation</w:t>
            </w:r>
            <w:proofErr w:type="spellEnd"/>
            <w:r w:rsidRPr="00A16654">
              <w:t xml:space="preserve"> element. The </w:t>
            </w:r>
            <w:proofErr w:type="spellStart"/>
            <w:r w:rsidRPr="00A16654">
              <w:rPr>
                <w:rStyle w:val="InlinecodeZchn"/>
              </w:rPr>
              <w:t>ServiceInformation</w:t>
            </w:r>
            <w:proofErr w:type="spellEnd"/>
            <w:r w:rsidRPr="00A16654">
              <w:t xml:space="preserve"> element contains service information for an actual service registration, rather than a redirect to another SMP.</w:t>
            </w:r>
          </w:p>
        </w:tc>
      </w:tr>
      <w:tr w:rsidR="000A6128" w:rsidRPr="00A16654" w14:paraId="5C55C9E4" w14:textId="77777777" w:rsidTr="00926353">
        <w:tc>
          <w:tcPr>
            <w:tcW w:w="0" w:type="auto"/>
          </w:tcPr>
          <w:p w14:paraId="3EBCB998" w14:textId="77777777" w:rsidR="000A6128" w:rsidRPr="00A16654" w:rsidRDefault="000A6128" w:rsidP="00C4175B">
            <w:proofErr w:type="spellStart"/>
            <w:r w:rsidRPr="00A16654">
              <w:lastRenderedPageBreak/>
              <w:t>ServiceInformation</w:t>
            </w:r>
            <w:proofErr w:type="spellEnd"/>
            <w:r w:rsidRPr="00A16654">
              <w:t>/</w:t>
            </w:r>
            <w:proofErr w:type="spellStart"/>
            <w:r w:rsidRPr="00A16654">
              <w:t>ParticipantIdentifier</w:t>
            </w:r>
            <w:proofErr w:type="spellEnd"/>
            <w:r w:rsidRPr="00A16654">
              <w:t xml:space="preserve"> </w:t>
            </w:r>
          </w:p>
        </w:tc>
        <w:tc>
          <w:tcPr>
            <w:tcW w:w="0" w:type="auto"/>
          </w:tcPr>
          <w:p w14:paraId="6928C68C" w14:textId="77777777" w:rsidR="000A6128" w:rsidRPr="00A16654" w:rsidRDefault="000A6128" w:rsidP="007A3BDB">
            <w:r w:rsidRPr="00A16654">
              <w:t xml:space="preserve">The participant identifier. Comprises the identifier, and an identifier scheme. This identifier MUST have the same value of the {id} part of the URI of the enclosing </w:t>
            </w:r>
            <w:proofErr w:type="spellStart"/>
            <w:r w:rsidRPr="00A16654">
              <w:rPr>
                <w:rStyle w:val="Hervorhebung"/>
              </w:rPr>
              <w:t>ServiceMetadata</w:t>
            </w:r>
            <w:proofErr w:type="spellEnd"/>
            <w:r w:rsidRPr="00A16654">
              <w:t xml:space="preserve"> resource.</w:t>
            </w:r>
            <w:r w:rsidR="007A3BDB" w:rsidRPr="00A16654">
              <w:br/>
            </w:r>
            <w:r w:rsidRPr="00A16654">
              <w:t xml:space="preserve">See the </w:t>
            </w:r>
            <w:proofErr w:type="spellStart"/>
            <w:r w:rsidRPr="00A16654">
              <w:t>ParticipantIdentifier</w:t>
            </w:r>
            <w:proofErr w:type="spellEnd"/>
            <w:r w:rsidRPr="00A16654">
              <w:t xml:space="preserve"> section of the ‘</w:t>
            </w:r>
            <w:r w:rsidR="006033FC" w:rsidRPr="00A16654">
              <w:t>Policy for use of identifiers</w:t>
            </w:r>
            <w:r w:rsidRPr="00A16654">
              <w:t>’ document [</w:t>
            </w:r>
            <w:r w:rsidR="006033FC" w:rsidRPr="00A16654">
              <w:t>PFUOI4</w:t>
            </w:r>
            <w:r w:rsidRPr="00A16654">
              <w:t>] for information on this data type.</w:t>
            </w:r>
          </w:p>
        </w:tc>
      </w:tr>
      <w:tr w:rsidR="000A6128" w:rsidRPr="00A16654" w14:paraId="3E1CF490"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22F1248" w14:textId="77777777" w:rsidR="000A6128" w:rsidRPr="00A16654" w:rsidRDefault="000A6128" w:rsidP="00C4175B">
            <w:proofErr w:type="spellStart"/>
            <w:r w:rsidRPr="00A16654">
              <w:t>ServiceInformation</w:t>
            </w:r>
            <w:proofErr w:type="spellEnd"/>
            <w:r w:rsidRPr="00A16654">
              <w:t>/</w:t>
            </w:r>
            <w:proofErr w:type="spellStart"/>
            <w:r w:rsidRPr="00A16654">
              <w:t>DocumentIdentifier</w:t>
            </w:r>
            <w:proofErr w:type="spellEnd"/>
            <w:r w:rsidRPr="00A16654">
              <w:t xml:space="preserve"> </w:t>
            </w:r>
          </w:p>
        </w:tc>
        <w:tc>
          <w:tcPr>
            <w:tcW w:w="0" w:type="auto"/>
          </w:tcPr>
          <w:p w14:paraId="42DD47EC" w14:textId="77777777" w:rsidR="000A6128" w:rsidRPr="00A16654" w:rsidRDefault="000A6128" w:rsidP="007A3BDB">
            <w:r w:rsidRPr="00A16654">
              <w:t xml:space="preserve">Represents the type of document that the recipient </w:t>
            </w:r>
            <w:proofErr w:type="gramStart"/>
            <w:r w:rsidRPr="00A16654">
              <w:t>is able to</w:t>
            </w:r>
            <w:proofErr w:type="gramEnd"/>
            <w:r w:rsidRPr="00A16654">
              <w:t xml:space="preserve"> handle. The document </w:t>
            </w:r>
            <w:r w:rsidR="006033FC" w:rsidRPr="00A16654">
              <w:t xml:space="preserve">type </w:t>
            </w:r>
            <w:r w:rsidRPr="00A16654">
              <w:t>is represented by an identifier (identifying the document type) and an identifier scheme, which the f</w:t>
            </w:r>
            <w:r w:rsidR="007A3BDB" w:rsidRPr="00A16654">
              <w:t>ormat of the identifier itself.</w:t>
            </w:r>
            <w:r w:rsidR="007A3BDB" w:rsidRPr="00A16654">
              <w:br/>
            </w:r>
            <w:r w:rsidRPr="00A16654">
              <w:t xml:space="preserve">See the </w:t>
            </w:r>
            <w:proofErr w:type="spellStart"/>
            <w:r w:rsidRPr="00A16654">
              <w:t>Document</w:t>
            </w:r>
            <w:r w:rsidR="006033FC" w:rsidRPr="00A16654">
              <w:t>Type</w:t>
            </w:r>
            <w:r w:rsidRPr="00A16654">
              <w:t>Identifier</w:t>
            </w:r>
            <w:proofErr w:type="spellEnd"/>
            <w:r w:rsidRPr="00A16654">
              <w:t xml:space="preserve"> section of the ‘</w:t>
            </w:r>
            <w:r w:rsidR="006033FC" w:rsidRPr="00A16654">
              <w:t>Policy for use of identifiers</w:t>
            </w:r>
            <w:r w:rsidRPr="00A16654">
              <w:t>’ document [</w:t>
            </w:r>
            <w:r w:rsidR="007A3BDB" w:rsidRPr="00A16654">
              <w:t>PFUOI4</w:t>
            </w:r>
            <w:r w:rsidRPr="00A16654">
              <w:t>] for information on this data type.</w:t>
            </w:r>
          </w:p>
        </w:tc>
      </w:tr>
      <w:tr w:rsidR="000A6128" w:rsidRPr="00A16654" w14:paraId="512B8AB4" w14:textId="77777777" w:rsidTr="00926353">
        <w:tc>
          <w:tcPr>
            <w:tcW w:w="0" w:type="auto"/>
          </w:tcPr>
          <w:p w14:paraId="77DF0B41" w14:textId="77777777" w:rsidR="000A6128" w:rsidRPr="00A16654" w:rsidRDefault="000A6128" w:rsidP="00C4175B">
            <w:proofErr w:type="spellStart"/>
            <w:r w:rsidRPr="00A16654">
              <w:t>ServiceInformation</w:t>
            </w:r>
            <w:proofErr w:type="spellEnd"/>
            <w:r w:rsidRPr="00A16654">
              <w:t>/</w:t>
            </w:r>
            <w:proofErr w:type="spellStart"/>
            <w:r w:rsidRPr="00A16654">
              <w:t>ProcessList</w:t>
            </w:r>
            <w:proofErr w:type="spellEnd"/>
            <w:r w:rsidRPr="00A16654">
              <w:t xml:space="preserve"> </w:t>
            </w:r>
          </w:p>
        </w:tc>
        <w:tc>
          <w:tcPr>
            <w:tcW w:w="0" w:type="auto"/>
          </w:tcPr>
          <w:p w14:paraId="42BFBFBD" w14:textId="77777777" w:rsidR="000A6128" w:rsidRPr="00A16654" w:rsidRDefault="000A6128" w:rsidP="007A3BDB">
            <w:r w:rsidRPr="00A16654">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rsidRPr="00A16654">
              <w:t>ansport used for each endpoint.</w:t>
            </w:r>
            <w:r w:rsidR="007A3BDB" w:rsidRPr="00A16654">
              <w:br/>
            </w:r>
            <w:r w:rsidRPr="00A16654">
              <w:t>See the Process section of the ‘</w:t>
            </w:r>
            <w:r w:rsidR="007A3BDB" w:rsidRPr="00A16654">
              <w:t>Policy for use of identifiers</w:t>
            </w:r>
            <w:r w:rsidRPr="00A16654">
              <w:t>’ document [</w:t>
            </w:r>
            <w:r w:rsidR="007A3BDB" w:rsidRPr="00A16654">
              <w:t>PFUOI4</w:t>
            </w:r>
            <w:r w:rsidRPr="00A16654">
              <w:t>] for information on the identifier format.</w:t>
            </w:r>
          </w:p>
        </w:tc>
      </w:tr>
      <w:tr w:rsidR="000A6128" w:rsidRPr="00A16654" w14:paraId="678EFC1F"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E74FB74" w14:textId="77777777" w:rsidR="000A6128" w:rsidRPr="00A16654" w:rsidRDefault="000A6128" w:rsidP="00E46A82">
            <w:r w:rsidRPr="00A16654">
              <w:t>Process/</w:t>
            </w:r>
            <w:proofErr w:type="spellStart"/>
            <w:r w:rsidRPr="00A16654">
              <w:t>ProcessIdentifier</w:t>
            </w:r>
            <w:proofErr w:type="spellEnd"/>
            <w:r w:rsidRPr="00A16654">
              <w:t xml:space="preserve"> </w:t>
            </w:r>
          </w:p>
        </w:tc>
        <w:tc>
          <w:tcPr>
            <w:tcW w:w="0" w:type="auto"/>
          </w:tcPr>
          <w:p w14:paraId="38DF3F5F" w14:textId="77777777" w:rsidR="000A6128" w:rsidRPr="00A16654" w:rsidRDefault="000A6128" w:rsidP="007A3BDB">
            <w:r w:rsidRPr="00A16654">
              <w:t>The identifier of the process. See the ‘</w:t>
            </w:r>
            <w:r w:rsidR="007A3BDB" w:rsidRPr="00A16654">
              <w:t>Policy for use of identifiers</w:t>
            </w:r>
            <w:r w:rsidRPr="00A16654">
              <w:t>’ document for a definition of process identifiers [</w:t>
            </w:r>
            <w:r w:rsidR="007A3BDB" w:rsidRPr="00A16654">
              <w:t>PFUOI4</w:t>
            </w:r>
            <w:r w:rsidRPr="00A16654">
              <w:t>]</w:t>
            </w:r>
          </w:p>
        </w:tc>
      </w:tr>
      <w:tr w:rsidR="000A6128" w:rsidRPr="00A16654" w14:paraId="45FC0203" w14:textId="77777777" w:rsidTr="00926353">
        <w:tc>
          <w:tcPr>
            <w:tcW w:w="0" w:type="auto"/>
          </w:tcPr>
          <w:p w14:paraId="736B1E94" w14:textId="77777777" w:rsidR="000A6128" w:rsidRPr="00A16654" w:rsidRDefault="000A6128" w:rsidP="00E46A82">
            <w:r w:rsidRPr="00A16654">
              <w:t>Process/</w:t>
            </w:r>
            <w:proofErr w:type="spellStart"/>
            <w:r w:rsidRPr="00A16654">
              <w:t>ServiceEndpointList</w:t>
            </w:r>
            <w:proofErr w:type="spellEnd"/>
            <w:r w:rsidRPr="00A16654">
              <w:t xml:space="preserve"> </w:t>
            </w:r>
          </w:p>
        </w:tc>
        <w:tc>
          <w:tcPr>
            <w:tcW w:w="0" w:type="auto"/>
          </w:tcPr>
          <w:p w14:paraId="6F81147D" w14:textId="77777777" w:rsidR="000A6128" w:rsidRPr="00A16654" w:rsidRDefault="000A6128" w:rsidP="00E46A82">
            <w:r w:rsidRPr="00A16654">
              <w:t>List of one or more endpoints that support this process.</w:t>
            </w:r>
          </w:p>
        </w:tc>
      </w:tr>
      <w:tr w:rsidR="000A6128" w:rsidRPr="00A16654" w14:paraId="7603523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6FE5F7A4" w14:textId="77777777" w:rsidR="000A6128" w:rsidRPr="00A16654" w:rsidRDefault="00E46A82" w:rsidP="00E46A82">
            <w:proofErr w:type="spellStart"/>
            <w:r w:rsidRPr="00A16654">
              <w:t>ServiceEndpointList</w:t>
            </w:r>
            <w:proofErr w:type="spellEnd"/>
            <w:r w:rsidR="000A6128" w:rsidRPr="00A16654">
              <w:t xml:space="preserve">/Endpoint </w:t>
            </w:r>
          </w:p>
        </w:tc>
        <w:tc>
          <w:tcPr>
            <w:tcW w:w="0" w:type="auto"/>
          </w:tcPr>
          <w:p w14:paraId="645A4483" w14:textId="77777777" w:rsidR="000A6128" w:rsidRPr="00A16654" w:rsidRDefault="000A6128" w:rsidP="00E46A82">
            <w:r w:rsidRPr="00A16654">
              <w:rPr>
                <w:rStyle w:val="InlinecodeZchn"/>
              </w:rPr>
              <w:t>Endpoint</w:t>
            </w:r>
            <w:r w:rsidRPr="00A16654">
              <w:t xml:space="preserve"> represents the technical endpoint and address type of the recipient, as an URL.</w:t>
            </w:r>
          </w:p>
        </w:tc>
      </w:tr>
      <w:tr w:rsidR="000A6128" w:rsidRPr="00A16654" w14:paraId="5B4C36A6" w14:textId="77777777" w:rsidTr="00926353">
        <w:tc>
          <w:tcPr>
            <w:tcW w:w="0" w:type="auto"/>
          </w:tcPr>
          <w:p w14:paraId="7875249F" w14:textId="77777777" w:rsidR="000A6128" w:rsidRPr="00A16654" w:rsidRDefault="000A6128" w:rsidP="000A6128">
            <w:r w:rsidRPr="00A16654">
              <w:t>Endpoint/</w:t>
            </w:r>
            <w:proofErr w:type="spellStart"/>
            <w:r w:rsidRPr="00A16654">
              <w:t>EndpointReference</w:t>
            </w:r>
            <w:proofErr w:type="spellEnd"/>
            <w:r w:rsidRPr="00A16654">
              <w:t xml:space="preserve"> </w:t>
            </w:r>
          </w:p>
        </w:tc>
        <w:tc>
          <w:tcPr>
            <w:tcW w:w="0" w:type="auto"/>
          </w:tcPr>
          <w:p w14:paraId="410AEDA9" w14:textId="77777777" w:rsidR="000A6128" w:rsidRPr="00A16654" w:rsidRDefault="000A6128" w:rsidP="00724EDD">
            <w:r w:rsidRPr="00A16654">
              <w:t>The address of an endpoint, as a WS-Addressing Endpoint Reference (EPR)</w:t>
            </w:r>
            <w:r w:rsidR="00E46A82" w:rsidRPr="00A16654">
              <w:t>.</w:t>
            </w:r>
          </w:p>
        </w:tc>
      </w:tr>
      <w:tr w:rsidR="000A6128" w:rsidRPr="00A16654" w14:paraId="3AFC509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5D9585F" w14:textId="77777777" w:rsidR="000A6128" w:rsidRPr="00A16654" w:rsidRDefault="000A6128" w:rsidP="00E46A82">
            <w:r w:rsidRPr="00A16654">
              <w:t>Endpoint/@transportProfile</w:t>
            </w:r>
          </w:p>
        </w:tc>
        <w:tc>
          <w:tcPr>
            <w:tcW w:w="0" w:type="auto"/>
          </w:tcPr>
          <w:p w14:paraId="4E1FF4BA" w14:textId="77777777" w:rsidR="000A6128" w:rsidRPr="00A16654" w:rsidRDefault="000A6128" w:rsidP="007A3BDB">
            <w:r w:rsidRPr="00A16654">
              <w:t xml:space="preserve">Indicates the type of transport </w:t>
            </w:r>
            <w:r w:rsidR="00064535" w:rsidRPr="00A16654">
              <w:t xml:space="preserve">protocol </w:t>
            </w:r>
            <w:r w:rsidRPr="00A16654">
              <w:t xml:space="preserve">that is being used between access points, e.g. the </w:t>
            </w:r>
            <w:r w:rsidR="00064535" w:rsidRPr="00A16654">
              <w:t>Peppol AS4</w:t>
            </w:r>
            <w:r w:rsidRPr="00A16654">
              <w:t xml:space="preserve"> profile (</w:t>
            </w:r>
            <w:r w:rsidR="00064535" w:rsidRPr="00A16654">
              <w:rPr>
                <w:rStyle w:val="InlinecodeZchn"/>
              </w:rPr>
              <w:t>peppol-transport-as4-v2_0</w:t>
            </w:r>
            <w:r w:rsidRPr="00A16654">
              <w:t xml:space="preserve">). </w:t>
            </w:r>
            <w:r w:rsidR="007A3BDB" w:rsidRPr="00A16654">
              <w:t>A</w:t>
            </w:r>
            <w:r w:rsidRPr="00A16654">
              <w:t xml:space="preserve"> list of </w:t>
            </w:r>
            <w:r w:rsidRPr="00A16654">
              <w:lastRenderedPageBreak/>
              <w:t xml:space="preserve">valid transport protocols is </w:t>
            </w:r>
            <w:r w:rsidR="007A3BDB" w:rsidRPr="00A16654">
              <w:t>referenced from the ‘Policy for use of identifiers’ document [PFUOI4]</w:t>
            </w:r>
            <w:r w:rsidRPr="00A16654">
              <w:t>.</w:t>
            </w:r>
          </w:p>
        </w:tc>
      </w:tr>
      <w:tr w:rsidR="000A6128" w:rsidRPr="00A16654" w14:paraId="5BA68420" w14:textId="77777777" w:rsidTr="00926353">
        <w:tc>
          <w:tcPr>
            <w:tcW w:w="0" w:type="auto"/>
          </w:tcPr>
          <w:p w14:paraId="7CACCCED" w14:textId="77777777" w:rsidR="000A6128" w:rsidRPr="00A16654" w:rsidRDefault="00E46A82" w:rsidP="00E46A82">
            <w:r w:rsidRPr="00A16654">
              <w:lastRenderedPageBreak/>
              <w:t>Endpoint/</w:t>
            </w:r>
            <w:proofErr w:type="spellStart"/>
            <w:r w:rsidR="000A6128" w:rsidRPr="00A16654">
              <w:t>RequireBusinessLevelSignature</w:t>
            </w:r>
            <w:proofErr w:type="spellEnd"/>
          </w:p>
        </w:tc>
        <w:tc>
          <w:tcPr>
            <w:tcW w:w="0" w:type="auto"/>
          </w:tcPr>
          <w:p w14:paraId="0C3EAE04" w14:textId="77777777" w:rsidR="000A6128" w:rsidRPr="00A16654" w:rsidRDefault="00064535" w:rsidP="00064535">
            <w:r w:rsidRPr="00A16654">
              <w:t xml:space="preserve">Set to </w:t>
            </w:r>
            <w:r w:rsidRPr="00A16654">
              <w:rPr>
                <w:rStyle w:val="InlinecodeZchn"/>
              </w:rPr>
              <w:t>true</w:t>
            </w:r>
            <w:r w:rsidR="000A6128" w:rsidRPr="00A16654">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rsidRPr="00A16654">
              <w:t>Peppol AS4</w:t>
            </w:r>
            <w:r w:rsidR="000A6128" w:rsidRPr="00A16654">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A16654" w14:paraId="00C06AE9"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E27B411" w14:textId="77777777" w:rsidR="000A6128" w:rsidRPr="00A16654" w:rsidRDefault="00E46A82" w:rsidP="00E46A82">
            <w:r w:rsidRPr="00A16654">
              <w:t>Endpoint/</w:t>
            </w:r>
            <w:proofErr w:type="spellStart"/>
            <w:r w:rsidR="000A6128" w:rsidRPr="00A16654">
              <w:t>MinimumAuthenticationLevel</w:t>
            </w:r>
            <w:proofErr w:type="spellEnd"/>
            <w:r w:rsidR="000A6128" w:rsidRPr="00A16654">
              <w:t xml:space="preserve"> </w:t>
            </w:r>
          </w:p>
        </w:tc>
        <w:tc>
          <w:tcPr>
            <w:tcW w:w="0" w:type="auto"/>
          </w:tcPr>
          <w:p w14:paraId="7433ADFD" w14:textId="272B328C" w:rsidR="00064535" w:rsidRPr="00A16654" w:rsidRDefault="000A6128" w:rsidP="00064535">
            <w:r w:rsidRPr="00A16654">
              <w:t xml:space="preserve">Indicates the minimum authentication level that recipient requires. The specific semantics of this field is defined in a specific instance of the </w:t>
            </w:r>
            <w:r w:rsidR="0035027A">
              <w:t>Peppol Network</w:t>
            </w:r>
            <w:r w:rsidRPr="00A16654">
              <w:t>.</w:t>
            </w:r>
          </w:p>
          <w:p w14:paraId="7DA6BD7D" w14:textId="77777777" w:rsidR="000A6128" w:rsidRPr="00A16654" w:rsidRDefault="000A6128" w:rsidP="00064535">
            <w:r w:rsidRPr="00A16654">
              <w:t>It could for example reflect the value of the “</w:t>
            </w:r>
            <w:proofErr w:type="spellStart"/>
            <w:r w:rsidRPr="00A16654">
              <w:t>urn:eu:busdox:attribute:assurance-level</w:t>
            </w:r>
            <w:proofErr w:type="spellEnd"/>
            <w:r w:rsidRPr="00A16654">
              <w:t>” SAML attribute defined in the START specification.</w:t>
            </w:r>
          </w:p>
        </w:tc>
      </w:tr>
      <w:tr w:rsidR="000A6128" w:rsidRPr="00A16654" w14:paraId="379CE52D" w14:textId="77777777" w:rsidTr="00926353">
        <w:tc>
          <w:tcPr>
            <w:tcW w:w="0" w:type="auto"/>
          </w:tcPr>
          <w:p w14:paraId="70D221EA" w14:textId="77777777" w:rsidR="000A6128" w:rsidRPr="00A16654" w:rsidRDefault="000A6128" w:rsidP="0048169E">
            <w:r w:rsidRPr="00A16654">
              <w:t>Endpoint/</w:t>
            </w:r>
            <w:proofErr w:type="spellStart"/>
            <w:r w:rsidRPr="00A16654">
              <w:t>ServiceActivationDate</w:t>
            </w:r>
            <w:proofErr w:type="spellEnd"/>
          </w:p>
        </w:tc>
        <w:tc>
          <w:tcPr>
            <w:tcW w:w="0" w:type="auto"/>
          </w:tcPr>
          <w:p w14:paraId="486C13D5" w14:textId="77777777" w:rsidR="00064535" w:rsidRPr="00A16654" w:rsidRDefault="000A6128" w:rsidP="00064535">
            <w:r w:rsidRPr="00A16654">
              <w:t xml:space="preserve">Activation date of the service. Senders </w:t>
            </w:r>
            <w:r w:rsidR="006A7D65" w:rsidRPr="00A16654">
              <w:t>MUST</w:t>
            </w:r>
            <w:r w:rsidRPr="00A16654">
              <w:t xml:space="preserve"> ignore services that are n</w:t>
            </w:r>
            <w:r w:rsidR="00064535" w:rsidRPr="00A16654">
              <w:t>ot yet activated.</w:t>
            </w:r>
          </w:p>
          <w:p w14:paraId="7541A120" w14:textId="77777777" w:rsidR="006A7D65" w:rsidRPr="00A16654" w:rsidRDefault="006A7D65" w:rsidP="00064535">
            <w:r w:rsidRPr="00A16654">
              <w:t>A missing activation date MUST be interpreted as “valid since forever”.</w:t>
            </w:r>
          </w:p>
          <w:p w14:paraId="71CF4527" w14:textId="77777777" w:rsidR="000A6128" w:rsidRPr="00A16654" w:rsidRDefault="000A6128" w:rsidP="00F509AB">
            <w:r w:rsidRPr="00A16654">
              <w:t xml:space="preserve">Format of </w:t>
            </w:r>
            <w:proofErr w:type="spellStart"/>
            <w:r w:rsidRPr="00A16654">
              <w:rPr>
                <w:rStyle w:val="InlinecodeZchn"/>
              </w:rPr>
              <w:t>ServiceActivationDate</w:t>
            </w:r>
            <w:proofErr w:type="spellEnd"/>
            <w:r w:rsidRPr="00A16654">
              <w:t xml:space="preserve"> is </w:t>
            </w:r>
            <w:proofErr w:type="spellStart"/>
            <w:r w:rsidRPr="00A16654">
              <w:rPr>
                <w:rStyle w:val="InlinecodeZchn"/>
              </w:rPr>
              <w:t>xs:dateTime</w:t>
            </w:r>
            <w:proofErr w:type="spellEnd"/>
            <w:r w:rsidR="00064535" w:rsidRPr="00A16654">
              <w:t>.</w:t>
            </w:r>
          </w:p>
        </w:tc>
      </w:tr>
      <w:tr w:rsidR="000A6128" w:rsidRPr="00A16654" w14:paraId="02D5FA9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1910BA81" w14:textId="77777777" w:rsidR="000A6128" w:rsidRPr="00A16654" w:rsidRDefault="00BD3DEB" w:rsidP="00BD3DEB">
            <w:r w:rsidRPr="00A16654">
              <w:t>Endpoint/</w:t>
            </w:r>
            <w:proofErr w:type="spellStart"/>
            <w:r w:rsidR="000A6128" w:rsidRPr="00A16654">
              <w:t>ServiceExpirationDate</w:t>
            </w:r>
            <w:proofErr w:type="spellEnd"/>
          </w:p>
        </w:tc>
        <w:tc>
          <w:tcPr>
            <w:tcW w:w="0" w:type="auto"/>
          </w:tcPr>
          <w:p w14:paraId="31CFA175" w14:textId="77777777" w:rsidR="00064535" w:rsidRPr="00A16654" w:rsidRDefault="000A6128" w:rsidP="00064535">
            <w:r w:rsidRPr="00A16654">
              <w:t xml:space="preserve">Expiration date of the service. Senders </w:t>
            </w:r>
            <w:r w:rsidR="006A7D65" w:rsidRPr="00A16654">
              <w:t>MUST</w:t>
            </w:r>
            <w:r w:rsidRPr="00A16654">
              <w:t xml:space="preserve"> ig</w:t>
            </w:r>
            <w:r w:rsidR="00064535" w:rsidRPr="00A16654">
              <w:t>nore services that are expired.</w:t>
            </w:r>
          </w:p>
          <w:p w14:paraId="0571E0FF" w14:textId="77777777" w:rsidR="006A7D65" w:rsidRPr="00A16654" w:rsidRDefault="006A7D65" w:rsidP="00064535">
            <w:r w:rsidRPr="00A16654">
              <w:t>A missing expiration date MUST be interpreted as “valid until eternity”.</w:t>
            </w:r>
          </w:p>
          <w:p w14:paraId="7CD141CB" w14:textId="77777777" w:rsidR="000A6128" w:rsidRPr="00A16654" w:rsidRDefault="000A6128" w:rsidP="00F509AB">
            <w:r w:rsidRPr="00A16654">
              <w:t xml:space="preserve">Format of </w:t>
            </w:r>
            <w:proofErr w:type="spellStart"/>
            <w:r w:rsidRPr="00A16654">
              <w:rPr>
                <w:rStyle w:val="InlinecodeZchn"/>
              </w:rPr>
              <w:t>ServiceExpirationDate</w:t>
            </w:r>
            <w:proofErr w:type="spellEnd"/>
            <w:r w:rsidRPr="00A16654">
              <w:t xml:space="preserve"> is </w:t>
            </w:r>
            <w:proofErr w:type="spellStart"/>
            <w:r w:rsidRPr="00A16654">
              <w:rPr>
                <w:rStyle w:val="InlinecodeZchn"/>
              </w:rPr>
              <w:t>xs:dateTime</w:t>
            </w:r>
            <w:proofErr w:type="spellEnd"/>
            <w:r w:rsidR="00064535" w:rsidRPr="00A16654">
              <w:t>.</w:t>
            </w:r>
          </w:p>
        </w:tc>
      </w:tr>
      <w:tr w:rsidR="000A6128" w:rsidRPr="00A16654" w14:paraId="54AC9A4F" w14:textId="77777777" w:rsidTr="00926353">
        <w:tc>
          <w:tcPr>
            <w:tcW w:w="0" w:type="auto"/>
          </w:tcPr>
          <w:p w14:paraId="65FA3CDA" w14:textId="77777777" w:rsidR="000A6128" w:rsidRPr="00A16654" w:rsidRDefault="00D026C6" w:rsidP="00D026C6">
            <w:r w:rsidRPr="00A16654">
              <w:t>Endpoint/</w:t>
            </w:r>
            <w:r w:rsidR="000A6128" w:rsidRPr="00A16654">
              <w:t xml:space="preserve">Certificate </w:t>
            </w:r>
          </w:p>
        </w:tc>
        <w:tc>
          <w:tcPr>
            <w:tcW w:w="0" w:type="auto"/>
          </w:tcPr>
          <w:p w14:paraId="4BFD6F88" w14:textId="77777777" w:rsidR="000A6128" w:rsidRPr="00A16654" w:rsidRDefault="000A6128" w:rsidP="00D026C6">
            <w:r w:rsidRPr="00A16654">
              <w:t xml:space="preserve">Holds the complete signing certificate of the recipient AP, as a PEM </w:t>
            </w:r>
            <w:r w:rsidR="00D026C6" w:rsidRPr="00A16654">
              <w:t>(</w:t>
            </w:r>
            <w:r w:rsidRPr="00A16654">
              <w:t>base 64</w:t>
            </w:r>
            <w:r w:rsidR="00D026C6" w:rsidRPr="00A16654">
              <w:t>)</w:t>
            </w:r>
            <w:r w:rsidRPr="00A16654">
              <w:t xml:space="preserve"> encoded X509 DER formatted value.</w:t>
            </w:r>
          </w:p>
        </w:tc>
      </w:tr>
      <w:tr w:rsidR="000A6128" w:rsidRPr="00A16654" w14:paraId="1198ABA1"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7CA8A3BC" w14:textId="77777777" w:rsidR="000A6128" w:rsidRPr="00A16654" w:rsidRDefault="00A2518F" w:rsidP="00A2518F">
            <w:r w:rsidRPr="00A16654">
              <w:t>Endpoint/</w:t>
            </w:r>
            <w:proofErr w:type="spellStart"/>
            <w:r w:rsidR="000A6128" w:rsidRPr="00A16654">
              <w:t>ServiceDescription</w:t>
            </w:r>
            <w:proofErr w:type="spellEnd"/>
          </w:p>
        </w:tc>
        <w:tc>
          <w:tcPr>
            <w:tcW w:w="0" w:type="auto"/>
          </w:tcPr>
          <w:p w14:paraId="6C9E57BC" w14:textId="77777777" w:rsidR="000A6128" w:rsidRPr="00A16654" w:rsidRDefault="000A6128" w:rsidP="00A2518F">
            <w:r w:rsidRPr="00A16654">
              <w:t>A human readable description of the service</w:t>
            </w:r>
            <w:r w:rsidR="00064535" w:rsidRPr="00A16654">
              <w:t>.</w:t>
            </w:r>
          </w:p>
        </w:tc>
      </w:tr>
      <w:tr w:rsidR="000A6128" w:rsidRPr="00A16654" w14:paraId="1BE6FF90" w14:textId="77777777" w:rsidTr="00926353">
        <w:tc>
          <w:tcPr>
            <w:tcW w:w="0" w:type="auto"/>
          </w:tcPr>
          <w:p w14:paraId="28FCFB5C" w14:textId="77777777" w:rsidR="000A6128" w:rsidRPr="00A16654" w:rsidRDefault="000A6128" w:rsidP="00A2518F">
            <w:r w:rsidRPr="00A16654">
              <w:t>Endpoint/</w:t>
            </w:r>
            <w:proofErr w:type="spellStart"/>
            <w:r w:rsidRPr="00A16654">
              <w:t>TechnicalContactUrl</w:t>
            </w:r>
            <w:proofErr w:type="spellEnd"/>
          </w:p>
        </w:tc>
        <w:tc>
          <w:tcPr>
            <w:tcW w:w="0" w:type="auto"/>
          </w:tcPr>
          <w:p w14:paraId="0C43B0EC" w14:textId="77777777" w:rsidR="000A6128" w:rsidRPr="00A16654" w:rsidRDefault="000A6128" w:rsidP="00A2518F">
            <w:r w:rsidRPr="00A16654">
              <w:t>Represents a link to human readable contact information. This might also be an email address.</w:t>
            </w:r>
          </w:p>
        </w:tc>
      </w:tr>
      <w:tr w:rsidR="000A6128" w:rsidRPr="00A16654" w14:paraId="19958D32"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07E70923" w14:textId="77777777" w:rsidR="000A6128" w:rsidRPr="00A16654" w:rsidRDefault="000A6128" w:rsidP="00A2518F">
            <w:r w:rsidRPr="00A16654">
              <w:t>Endpoint/</w:t>
            </w:r>
            <w:proofErr w:type="spellStart"/>
            <w:r w:rsidRPr="00A16654">
              <w:t>TechnicalInformationUrl</w:t>
            </w:r>
            <w:proofErr w:type="spellEnd"/>
          </w:p>
        </w:tc>
        <w:tc>
          <w:tcPr>
            <w:tcW w:w="0" w:type="auto"/>
          </w:tcPr>
          <w:p w14:paraId="455644AD" w14:textId="77777777" w:rsidR="000A6128" w:rsidRPr="00A16654" w:rsidRDefault="000A6128" w:rsidP="00A2518F">
            <w:r w:rsidRPr="00A16654">
              <w:t xml:space="preserve">A URL to human readable documentation of the service format. This could for example be a web site containing links to XML Schemas, WSDLs, </w:t>
            </w:r>
            <w:proofErr w:type="spellStart"/>
            <w:r w:rsidRPr="00A16654">
              <w:t>Schematrons</w:t>
            </w:r>
            <w:proofErr w:type="spellEnd"/>
            <w:r w:rsidRPr="00A16654">
              <w:t xml:space="preserve"> and other relevant resources.</w:t>
            </w:r>
          </w:p>
        </w:tc>
      </w:tr>
      <w:tr w:rsidR="000A6128" w:rsidRPr="00A16654" w14:paraId="2BA3831F" w14:textId="77777777" w:rsidTr="00926353">
        <w:tc>
          <w:tcPr>
            <w:tcW w:w="0" w:type="auto"/>
          </w:tcPr>
          <w:p w14:paraId="195683AB" w14:textId="77777777" w:rsidR="000A6128" w:rsidRPr="00A16654" w:rsidRDefault="000A6128" w:rsidP="00A2518F">
            <w:r w:rsidRPr="00A16654">
              <w:lastRenderedPageBreak/>
              <w:t>Process/Extension</w:t>
            </w:r>
          </w:p>
        </w:tc>
        <w:tc>
          <w:tcPr>
            <w:tcW w:w="0" w:type="auto"/>
          </w:tcPr>
          <w:p w14:paraId="2705FC0F"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process metadata </w:t>
            </w:r>
            <w:proofErr w:type="gramStart"/>
            <w:r w:rsidRPr="00A16654">
              <w:t>block as a whole</w:t>
            </w:r>
            <w:proofErr w:type="gramEnd"/>
            <w:r w:rsidRPr="00A16654">
              <w:t>.</w:t>
            </w:r>
          </w:p>
        </w:tc>
      </w:tr>
      <w:tr w:rsidR="000A6128" w:rsidRPr="00A16654" w14:paraId="5D906995" w14:textId="77777777" w:rsidTr="00926353">
        <w:trPr>
          <w:cnfStyle w:val="000000100000" w:firstRow="0" w:lastRow="0" w:firstColumn="0" w:lastColumn="0" w:oddVBand="0" w:evenVBand="0" w:oddHBand="1" w:evenHBand="0" w:firstRowFirstColumn="0" w:firstRowLastColumn="0" w:lastRowFirstColumn="0" w:lastRowLastColumn="0"/>
        </w:trPr>
        <w:tc>
          <w:tcPr>
            <w:tcW w:w="0" w:type="auto"/>
          </w:tcPr>
          <w:p w14:paraId="3AEA1487" w14:textId="77777777" w:rsidR="000A6128" w:rsidRPr="00A16654" w:rsidRDefault="000A6128" w:rsidP="00A2518F">
            <w:proofErr w:type="spellStart"/>
            <w:r w:rsidRPr="00A16654">
              <w:t>ServiceInformation</w:t>
            </w:r>
            <w:proofErr w:type="spellEnd"/>
            <w:r w:rsidRPr="00A16654">
              <w:t xml:space="preserve">/Extension </w:t>
            </w:r>
          </w:p>
        </w:tc>
        <w:tc>
          <w:tcPr>
            <w:tcW w:w="0" w:type="auto"/>
          </w:tcPr>
          <w:p w14:paraId="412257D5" w14:textId="77777777" w:rsidR="000A6128" w:rsidRPr="00A16654" w:rsidRDefault="000A6128" w:rsidP="006732CC">
            <w:r w:rsidRPr="00A16654">
              <w:t xml:space="preserve">The </w:t>
            </w:r>
            <w:r w:rsidR="006732CC" w:rsidRPr="00A16654">
              <w:rPr>
                <w:rStyle w:val="InlinecodeZchn"/>
              </w:rPr>
              <w:t>E</w:t>
            </w:r>
            <w:r w:rsidRPr="00A16654">
              <w:rPr>
                <w:rStyle w:val="InlinecodeZchn"/>
              </w:rPr>
              <w:t>xtension</w:t>
            </w:r>
            <w:r w:rsidRPr="00A16654">
              <w:t xml:space="preserve"> element may contain any XML element. Clients MAY ignore this element. It can be used to add extension metadata to the service metadata.</w:t>
            </w:r>
          </w:p>
        </w:tc>
      </w:tr>
    </w:tbl>
    <w:p w14:paraId="082F65DB" w14:textId="77777777" w:rsidR="0046134C" w:rsidRPr="00A16654" w:rsidRDefault="0046134C" w:rsidP="0046134C">
      <w:pPr>
        <w:pStyle w:val="berschrift3"/>
      </w:pPr>
      <w:bookmarkStart w:id="33" w:name="_Toc189751406"/>
      <w:r w:rsidRPr="00A16654">
        <w:t>Non-normative example</w:t>
      </w:r>
      <w:bookmarkEnd w:id="33"/>
      <w:r w:rsidRPr="00A16654">
        <w:t xml:space="preserve"> </w:t>
      </w:r>
    </w:p>
    <w:p w14:paraId="1D63252E" w14:textId="77777777" w:rsidR="000A6128" w:rsidRPr="00A16654" w:rsidRDefault="0046134C" w:rsidP="0046134C">
      <w:r w:rsidRPr="00A16654">
        <w:t xml:space="preserve">For a non-normative example of a </w:t>
      </w:r>
      <w:proofErr w:type="spellStart"/>
      <w:r w:rsidRPr="00A16654">
        <w:rPr>
          <w:rStyle w:val="Hervorhebung"/>
        </w:rPr>
        <w:t>ServiceMetadata</w:t>
      </w:r>
      <w:proofErr w:type="spellEnd"/>
      <w:r w:rsidRPr="00A16654">
        <w:t xml:space="preserve"> resource, see the </w:t>
      </w:r>
      <w:proofErr w:type="spellStart"/>
      <w:r w:rsidRPr="00A16654">
        <w:rPr>
          <w:rStyle w:val="Hervorhebung"/>
        </w:rPr>
        <w:t>SignedServiceMetadata</w:t>
      </w:r>
      <w:proofErr w:type="spellEnd"/>
      <w:r w:rsidRPr="00A16654">
        <w:t xml:space="preserve"> non-normative example below.</w:t>
      </w:r>
    </w:p>
    <w:p w14:paraId="7F960609" w14:textId="2E30E93F" w:rsidR="0046134C" w:rsidRPr="00A16654" w:rsidRDefault="00D60FEF" w:rsidP="00D60FEF">
      <w:pPr>
        <w:pStyle w:val="berschrift2"/>
      </w:pPr>
      <w:bookmarkStart w:id="34" w:name="_Toc189751407"/>
      <w:proofErr w:type="spellStart"/>
      <w:r w:rsidRPr="00A16654">
        <w:t>SignedServiceMetadata</w:t>
      </w:r>
      <w:bookmarkEnd w:id="34"/>
      <w:proofErr w:type="spellEnd"/>
    </w:p>
    <w:p w14:paraId="39728D8B" w14:textId="77777777" w:rsidR="00BD4234" w:rsidRPr="00A16654" w:rsidRDefault="00BD4234" w:rsidP="00BD4234">
      <w:r w:rsidRPr="00A16654">
        <w:t xml:space="preserve">The </w:t>
      </w:r>
      <w:proofErr w:type="spellStart"/>
      <w:r w:rsidRPr="00A16654">
        <w:rPr>
          <w:rStyle w:val="Hervorhebung"/>
        </w:rPr>
        <w:t>SignedServiceMetadata</w:t>
      </w:r>
      <w:proofErr w:type="spellEnd"/>
      <w:r w:rsidRPr="00A16654">
        <w:t xml:space="preserve"> structure is a </w:t>
      </w:r>
      <w:proofErr w:type="spellStart"/>
      <w:r w:rsidRPr="00A16654">
        <w:rPr>
          <w:rStyle w:val="Hervorhebung"/>
        </w:rPr>
        <w:t>ServiceMetadata</w:t>
      </w:r>
      <w:proofErr w:type="spellEnd"/>
      <w:r w:rsidRPr="00A16654">
        <w:t xml:space="preserve"> structure that has been signed by the </w:t>
      </w:r>
      <w:r w:rsidR="003E0E5A" w:rsidRPr="00A16654">
        <w:t>SMP</w:t>
      </w:r>
      <w:r w:rsidRPr="00A16654">
        <w:t>, according to governance policies that are not covered by this document. Ps</w:t>
      </w:r>
      <w:r w:rsidR="0030408A" w:rsidRPr="00A16654">
        <w:t>eudo-schema for this data type:</w:t>
      </w:r>
    </w:p>
    <w:p w14:paraId="7AACD426" w14:textId="77777777" w:rsidR="00BD4234" w:rsidRPr="00A16654" w:rsidRDefault="00BD4234" w:rsidP="00BD4234">
      <w:pPr>
        <w:pStyle w:val="Code"/>
      </w:pPr>
      <w:r w:rsidRPr="00A16654">
        <w:t xml:space="preserve">&lt;smp:SignedServiceMetadata&gt; </w:t>
      </w:r>
    </w:p>
    <w:p w14:paraId="5353C105" w14:textId="77777777" w:rsidR="00BD4234" w:rsidRPr="00A16654" w:rsidRDefault="00BD4234" w:rsidP="00BD4234">
      <w:pPr>
        <w:pStyle w:val="Code"/>
      </w:pPr>
      <w:r w:rsidRPr="00A16654">
        <w:t xml:space="preserve">  &lt;smp:ServiceMetadata /&gt;</w:t>
      </w:r>
    </w:p>
    <w:p w14:paraId="4F20C989" w14:textId="77777777" w:rsidR="00BD4234" w:rsidRPr="00A16654" w:rsidRDefault="00BD4234" w:rsidP="00BD4234">
      <w:pPr>
        <w:pStyle w:val="Code"/>
      </w:pPr>
      <w:r w:rsidRPr="00A16654">
        <w:t xml:space="preserve">  &lt;ds:Signature /&gt;</w:t>
      </w:r>
    </w:p>
    <w:p w14:paraId="37E07C1D" w14:textId="77777777" w:rsidR="00BD4234" w:rsidRPr="00A16654" w:rsidRDefault="00BD4234" w:rsidP="00BD4234">
      <w:pPr>
        <w:pStyle w:val="Code"/>
      </w:pPr>
      <w:r w:rsidRPr="00A16654">
        <w:t xml:space="preserve">&lt;/smp:SignedServiceMetadata&gt; </w:t>
      </w:r>
    </w:p>
    <w:p w14:paraId="3A063B3A" w14:textId="77777777" w:rsidR="00BD4234" w:rsidRPr="00A16654" w:rsidRDefault="0030408A" w:rsidP="005110F3">
      <w:pPr>
        <w:pStyle w:val="Listenabsatz"/>
        <w:numPr>
          <w:ilvl w:val="0"/>
          <w:numId w:val="27"/>
        </w:numPr>
      </w:pPr>
      <w:proofErr w:type="spellStart"/>
      <w:r w:rsidRPr="00A16654">
        <w:rPr>
          <w:rStyle w:val="InlinecodeZchn"/>
        </w:rPr>
        <w:t>ServiceMetadata</w:t>
      </w:r>
      <w:proofErr w:type="spellEnd"/>
      <w:r w:rsidRPr="00A16654">
        <w:t xml:space="preserve"> is t</w:t>
      </w:r>
      <w:r w:rsidR="00BD4234" w:rsidRPr="00A16654">
        <w:t xml:space="preserve">he </w:t>
      </w:r>
      <w:proofErr w:type="spellStart"/>
      <w:r w:rsidR="00BD4234" w:rsidRPr="00A16654">
        <w:rPr>
          <w:rStyle w:val="InlinecodeZchn"/>
        </w:rPr>
        <w:t>ServiceMetadata</w:t>
      </w:r>
      <w:proofErr w:type="spellEnd"/>
      <w:r w:rsidR="00BD4234" w:rsidRPr="00A16654">
        <w:t xml:space="preserve"> element covered by the signature. </w:t>
      </w:r>
    </w:p>
    <w:p w14:paraId="1C1AFFFB" w14:textId="77777777" w:rsidR="00BD4234" w:rsidRPr="00A16654" w:rsidRDefault="00BD4234" w:rsidP="005110F3">
      <w:pPr>
        <w:pStyle w:val="Listenabsatz"/>
        <w:numPr>
          <w:ilvl w:val="0"/>
          <w:numId w:val="27"/>
        </w:numPr>
      </w:pPr>
      <w:r w:rsidRPr="00A16654">
        <w:rPr>
          <w:rStyle w:val="InlinecodeZchn"/>
        </w:rPr>
        <w:t>Signature</w:t>
      </w:r>
      <w:r w:rsidRPr="00A16654">
        <w:t xml:space="preserve"> represents an enveloped XML signature over the </w:t>
      </w:r>
      <w:proofErr w:type="spellStart"/>
      <w:r w:rsidRPr="00A16654">
        <w:rPr>
          <w:rStyle w:val="InlinecodeZchn"/>
        </w:rPr>
        <w:t>SignedServiceMetadata</w:t>
      </w:r>
      <w:proofErr w:type="spellEnd"/>
      <w:r w:rsidRPr="00A16654">
        <w:t xml:space="preserve"> element. </w:t>
      </w:r>
    </w:p>
    <w:p w14:paraId="52DB06D7" w14:textId="77777777" w:rsidR="009613A3" w:rsidRPr="00A16654" w:rsidRDefault="009613A3" w:rsidP="009613A3">
      <w:pPr>
        <w:pStyle w:val="berschrift3"/>
      </w:pPr>
      <w:bookmarkStart w:id="35" w:name="_Toc189751408"/>
      <w:r w:rsidRPr="00A16654">
        <w:t>Non-normative example</w:t>
      </w:r>
      <w:bookmarkEnd w:id="35"/>
      <w:r w:rsidRPr="00A16654">
        <w:t xml:space="preserve"> </w:t>
      </w:r>
    </w:p>
    <w:p w14:paraId="37A24AF6" w14:textId="77777777" w:rsidR="00D60FEF" w:rsidRPr="00A16654" w:rsidRDefault="009613A3" w:rsidP="009613A3">
      <w:r w:rsidRPr="00A16654">
        <w:t xml:space="preserve">Non-normative example of a </w:t>
      </w:r>
      <w:proofErr w:type="spellStart"/>
      <w:r w:rsidRPr="00A16654">
        <w:rPr>
          <w:rStyle w:val="Hervorhebung"/>
        </w:rPr>
        <w:t>SignedServiceMetadata</w:t>
      </w:r>
      <w:proofErr w:type="spellEnd"/>
      <w:r w:rsidRPr="00A16654">
        <w:t xml:space="preserve"> resource.</w:t>
      </w:r>
    </w:p>
    <w:p w14:paraId="6822859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sz w:val="20"/>
          <w:szCs w:val="20"/>
        </w:rPr>
        <w:t xml:space="preserve"> </w:t>
      </w:r>
      <w:r w:rsidRPr="00A16654">
        <w:rPr>
          <w:rFonts w:ascii="Consolas" w:hAnsi="Consolas" w:cs="Consolas"/>
          <w:color w:val="008080"/>
          <w:sz w:val="20"/>
          <w:szCs w:val="20"/>
        </w:rPr>
        <w:t>?&gt;</w:t>
      </w:r>
    </w:p>
    <w:p w14:paraId="0F6B39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1F95992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service metadata publisher resides at</w:t>
      </w:r>
    </w:p>
    <w:p w14:paraId="49208C83" w14:textId="3F3EF28F"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r w:rsidR="0067412D">
        <w:rPr>
          <w:rFonts w:ascii="Consolas" w:hAnsi="Consolas" w:cs="Consolas"/>
          <w:color w:val="3F5FBF"/>
          <w:sz w:val="20"/>
          <w:szCs w:val="20"/>
        </w:rPr>
        <w:t>s</w:t>
      </w:r>
      <w:r w:rsidRPr="00A16654">
        <w:rPr>
          <w:rFonts w:ascii="Consolas" w:hAnsi="Consolas" w:cs="Consolas"/>
          <w:color w:val="3F5FBF"/>
          <w:sz w:val="20"/>
          <w:szCs w:val="20"/>
        </w:rPr>
        <w:t>://serviceMetadata.</w:t>
      </w:r>
      <w:r w:rsidR="0067412D">
        <w:rPr>
          <w:rFonts w:ascii="Consolas" w:hAnsi="Consolas" w:cs="Consolas"/>
          <w:color w:val="3F5FBF"/>
          <w:sz w:val="20"/>
          <w:szCs w:val="20"/>
        </w:rPr>
        <w:t>org</w:t>
      </w:r>
      <w:r w:rsidRPr="00A16654">
        <w:rPr>
          <w:rFonts w:ascii="Consolas" w:hAnsi="Consolas" w:cs="Consolas"/>
          <w:color w:val="3F5FBF"/>
          <w:sz w:val="20"/>
          <w:szCs w:val="20"/>
        </w:rPr>
        <w:t>/".</w:t>
      </w:r>
    </w:p>
    <w:p w14:paraId="00BB4B4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It assumes that the business identifier is "0010:5798000000001".</w:t>
      </w:r>
    </w:p>
    <w:p w14:paraId="2C443D9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--&gt;</w:t>
      </w:r>
    </w:p>
    <w:p w14:paraId="50FB65F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57832B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xmlns:wsu</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5E24E3D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8456547" w14:textId="6CEC3FA6"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ids:ParticipantIdentifier</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EA6583">
        <w:rPr>
          <w:rFonts w:ascii="Consolas" w:hAnsi="Consolas" w:cs="Consolas"/>
          <w:i/>
          <w:iCs/>
          <w:color w:val="2A00FF"/>
          <w:sz w:val="20"/>
          <w:szCs w:val="20"/>
        </w:rPr>
        <w:t>iso6523</w:t>
      </w:r>
      <w:r w:rsidRPr="00A16654">
        <w:rPr>
          <w:rFonts w:ascii="Consolas" w:hAnsi="Consolas" w:cs="Consolas"/>
          <w:i/>
          <w:iCs/>
          <w:color w:val="2A00FF"/>
          <w:sz w:val="20"/>
          <w:szCs w:val="20"/>
        </w:rPr>
        <w:t>-actorid-upis"</w:t>
      </w:r>
      <w:r w:rsidRPr="00A16654">
        <w:rPr>
          <w:rFonts w:ascii="Consolas" w:hAnsi="Consolas" w:cs="Consolas"/>
          <w:color w:val="008080"/>
          <w:sz w:val="20"/>
          <w:szCs w:val="20"/>
        </w:rPr>
        <w:t>&gt;</w:t>
      </w:r>
      <w:r w:rsidRPr="00A16654">
        <w:rPr>
          <w:rFonts w:ascii="Consolas" w:hAnsi="Consolas" w:cs="Consolas"/>
          <w:color w:val="000000"/>
          <w:sz w:val="20"/>
          <w:szCs w:val="20"/>
        </w:rPr>
        <w:t>0010:5798000000001</w:t>
      </w:r>
      <w:r w:rsidRPr="00A16654">
        <w:rPr>
          <w:rFonts w:ascii="Consolas" w:hAnsi="Consolas" w:cs="Consolas"/>
          <w:color w:val="008080"/>
          <w:sz w:val="20"/>
          <w:szCs w:val="20"/>
        </w:rPr>
        <w:t>&lt;/</w:t>
      </w:r>
      <w:r w:rsidRPr="00A16654">
        <w:rPr>
          <w:rFonts w:ascii="Consolas" w:hAnsi="Consolas" w:cs="Consolas"/>
          <w:color w:val="3F7F7F"/>
          <w:sz w:val="20"/>
          <w:szCs w:val="20"/>
        </w:rPr>
        <w:t>ids:ParticipantIdentifier</w:t>
      </w:r>
      <w:r w:rsidRPr="00A16654">
        <w:rPr>
          <w:rFonts w:ascii="Consolas" w:hAnsi="Consolas" w:cs="Consolas"/>
          <w:color w:val="008080"/>
          <w:sz w:val="20"/>
          <w:szCs w:val="20"/>
        </w:rPr>
        <w:t>&gt;</w:t>
      </w:r>
    </w:p>
    <w:p w14:paraId="294B3B2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ids:DocumentIdentifier</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"busdox-docid-qns"</w:t>
      </w:r>
      <w:r w:rsidRPr="00A16654">
        <w:rPr>
          <w:rFonts w:ascii="Consolas" w:hAnsi="Consolas" w:cs="Consolas"/>
          <w:color w:val="008080"/>
          <w:sz w:val="20"/>
          <w:szCs w:val="20"/>
        </w:rPr>
        <w:t>&gt;</w:t>
      </w:r>
      <w:r w:rsidRPr="00A16654">
        <w:rPr>
          <w:rFonts w:ascii="Consolas" w:hAnsi="Consolas" w:cs="Consolas"/>
          <w:color w:val="000000"/>
          <w:sz w:val="20"/>
          <w:szCs w:val="20"/>
        </w:rPr>
        <w:t>urn:oasis:names:specification:ubl:schema:xsd:Invoice-</w:t>
      </w:r>
      <w:proofErr w:type="gramStart"/>
      <w:r w:rsidRPr="00A16654">
        <w:rPr>
          <w:rFonts w:ascii="Consolas" w:hAnsi="Consolas" w:cs="Consolas"/>
          <w:color w:val="000000"/>
          <w:sz w:val="20"/>
          <w:szCs w:val="20"/>
        </w:rPr>
        <w:t>2::</w:t>
      </w:r>
      <w:proofErr w:type="gramEnd"/>
      <w:r w:rsidRPr="00A16654">
        <w:rPr>
          <w:rFonts w:ascii="Consolas" w:hAnsi="Consolas" w:cs="Consolas"/>
          <w:color w:val="000000"/>
          <w:sz w:val="20"/>
          <w:szCs w:val="20"/>
        </w:rPr>
        <w:t>Invoice##UBL-2.02</w:t>
      </w:r>
      <w:r w:rsidRPr="00A16654">
        <w:rPr>
          <w:rFonts w:ascii="Consolas" w:hAnsi="Consolas" w:cs="Consolas"/>
          <w:color w:val="008080"/>
          <w:sz w:val="20"/>
          <w:szCs w:val="20"/>
        </w:rPr>
        <w:t>&lt;/</w:t>
      </w:r>
      <w:r w:rsidRPr="00A16654">
        <w:rPr>
          <w:rFonts w:ascii="Consolas" w:hAnsi="Consolas" w:cs="Consolas"/>
          <w:color w:val="3F7F7F"/>
          <w:sz w:val="20"/>
          <w:szCs w:val="20"/>
        </w:rPr>
        <w:t>ids:DocumentIdentifier</w:t>
      </w:r>
      <w:r w:rsidRPr="00A16654">
        <w:rPr>
          <w:rFonts w:ascii="Consolas" w:hAnsi="Consolas" w:cs="Consolas"/>
          <w:color w:val="008080"/>
          <w:sz w:val="20"/>
          <w:szCs w:val="20"/>
        </w:rPr>
        <w:t>&gt;</w:t>
      </w:r>
    </w:p>
    <w:p w14:paraId="4628D8E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2816D7D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0F6206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BII04</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3EA50D9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D06BE5B" w14:textId="3E52AC2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EA6583" w:rsidRPr="00EA6583">
        <w:rPr>
          <w:rFonts w:ascii="Consolas" w:hAnsi="Consolas" w:cs="Consolas"/>
          <w:i/>
          <w:iCs/>
          <w:color w:val="2A00FF"/>
          <w:sz w:val="20"/>
          <w:szCs w:val="20"/>
        </w:rPr>
        <w:t>peppol-transport-as4-v2_0</w:t>
      </w:r>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6C18FD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2AB8CCDB" w14:textId="1B345891"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r w:rsidR="00D34148">
        <w:rPr>
          <w:rFonts w:ascii="Consolas" w:hAnsi="Consolas" w:cs="Consolas"/>
          <w:color w:val="000000"/>
          <w:sz w:val="20"/>
          <w:szCs w:val="20"/>
        </w:rPr>
        <w:t>s</w:t>
      </w:r>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0E97B08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6C5CAD2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false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3A6C414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2</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661242B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65978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01CCBFF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26ED721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7E3EFD3A"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51858A3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0B151CD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4400B7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6A7D4D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411B31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16101934"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scheme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cenbii-procid-ubl</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r w:rsidRPr="00A16654">
        <w:rPr>
          <w:rFonts w:ascii="Consolas" w:hAnsi="Consolas" w:cs="Consolas"/>
          <w:color w:val="000000"/>
          <w:sz w:val="20"/>
          <w:szCs w:val="20"/>
        </w:rPr>
        <w:t>BII07</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ids:ProcessIdentifier</w:t>
      </w:r>
      <w:proofErr w:type="spellEnd"/>
      <w:r w:rsidRPr="00A16654">
        <w:rPr>
          <w:rFonts w:ascii="Consolas" w:hAnsi="Consolas" w:cs="Consolas"/>
          <w:color w:val="008080"/>
          <w:sz w:val="20"/>
          <w:szCs w:val="20"/>
        </w:rPr>
        <w:t>&gt;</w:t>
      </w:r>
    </w:p>
    <w:p w14:paraId="02A39AF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597BA1C2" w14:textId="04A24C54"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transportProfile</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EA6583" w:rsidRPr="00EA6583">
        <w:rPr>
          <w:rFonts w:ascii="Consolas" w:hAnsi="Consolas" w:cs="Consolas"/>
          <w:i/>
          <w:iCs/>
          <w:color w:val="2A00FF"/>
          <w:sz w:val="20"/>
          <w:szCs w:val="20"/>
        </w:rPr>
        <w:t>peppol-transport-as4-v2_0</w:t>
      </w:r>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6F96EA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5A1647EB" w14:textId="67E9C22D"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r w:rsidRPr="00A16654">
        <w:rPr>
          <w:rFonts w:ascii="Consolas" w:hAnsi="Consolas" w:cs="Consolas"/>
          <w:color w:val="000000"/>
          <w:sz w:val="20"/>
          <w:szCs w:val="20"/>
        </w:rPr>
        <w:t>http</w:t>
      </w:r>
      <w:r w:rsidR="00D34148">
        <w:rPr>
          <w:rFonts w:ascii="Consolas" w:hAnsi="Consolas" w:cs="Consolas"/>
          <w:color w:val="000000"/>
          <w:sz w:val="20"/>
          <w:szCs w:val="20"/>
        </w:rPr>
        <w:t>s</w:t>
      </w:r>
      <w:r w:rsidRPr="00A16654">
        <w:rPr>
          <w:rFonts w:ascii="Consolas" w:hAnsi="Consolas" w:cs="Consolas"/>
          <w:color w:val="000000"/>
          <w:sz w:val="20"/>
          <w:szCs w:val="20"/>
        </w:rPr>
        <w:t>://busdox.org/sampleService/</w:t>
      </w:r>
      <w:r w:rsidRPr="00A16654">
        <w:rPr>
          <w:rFonts w:ascii="Consolas" w:hAnsi="Consolas" w:cs="Consolas"/>
          <w:color w:val="008080"/>
          <w:sz w:val="20"/>
          <w:szCs w:val="20"/>
        </w:rPr>
        <w:t>&lt;/</w:t>
      </w:r>
      <w:r w:rsidRPr="00A16654">
        <w:rPr>
          <w:rFonts w:ascii="Consolas" w:hAnsi="Consolas" w:cs="Consolas"/>
          <w:color w:val="3F7F7F"/>
          <w:sz w:val="20"/>
          <w:szCs w:val="20"/>
        </w:rPr>
        <w:t>Address</w:t>
      </w:r>
      <w:r w:rsidRPr="00A16654">
        <w:rPr>
          <w:rFonts w:ascii="Consolas" w:hAnsi="Consolas" w:cs="Consolas"/>
          <w:color w:val="008080"/>
          <w:sz w:val="20"/>
          <w:szCs w:val="20"/>
        </w:rPr>
        <w:t>&gt;</w:t>
      </w:r>
    </w:p>
    <w:p w14:paraId="23D1E10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EndpointReference</w:t>
      </w:r>
      <w:proofErr w:type="spellEnd"/>
      <w:r w:rsidRPr="00A16654">
        <w:rPr>
          <w:rFonts w:ascii="Consolas" w:hAnsi="Consolas" w:cs="Consolas"/>
          <w:color w:val="008080"/>
          <w:sz w:val="20"/>
          <w:szCs w:val="20"/>
        </w:rPr>
        <w:t>&gt;</w:t>
      </w:r>
    </w:p>
    <w:p w14:paraId="45B1CD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r w:rsidRPr="00A16654">
        <w:rPr>
          <w:rFonts w:ascii="Consolas" w:hAnsi="Consolas" w:cs="Consolas"/>
          <w:color w:val="000000"/>
          <w:sz w:val="20"/>
          <w:szCs w:val="20"/>
        </w:rPr>
        <w:t>true</w:t>
      </w:r>
      <w:r w:rsidRPr="00A16654">
        <w:rPr>
          <w:rFonts w:ascii="Consolas" w:hAnsi="Consolas" w:cs="Consolas"/>
          <w:color w:val="008080"/>
          <w:sz w:val="20"/>
          <w:szCs w:val="20"/>
        </w:rPr>
        <w:t>&lt;/</w:t>
      </w:r>
      <w:r w:rsidRPr="00A16654">
        <w:rPr>
          <w:rFonts w:ascii="Consolas" w:hAnsi="Consolas" w:cs="Consolas"/>
          <w:color w:val="3F7F7F"/>
          <w:sz w:val="20"/>
          <w:szCs w:val="20"/>
        </w:rPr>
        <w:t>RequireBusinessLevelSignature</w:t>
      </w:r>
      <w:r w:rsidRPr="00A16654">
        <w:rPr>
          <w:rFonts w:ascii="Consolas" w:hAnsi="Consolas" w:cs="Consolas"/>
          <w:color w:val="008080"/>
          <w:sz w:val="20"/>
          <w:szCs w:val="20"/>
        </w:rPr>
        <w:t>&gt;</w:t>
      </w:r>
    </w:p>
    <w:p w14:paraId="5112CA46"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1</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MinimumAuthenticationLevel</w:t>
      </w:r>
      <w:proofErr w:type="spellEnd"/>
      <w:r w:rsidRPr="00A16654">
        <w:rPr>
          <w:rFonts w:ascii="Consolas" w:hAnsi="Consolas" w:cs="Consolas"/>
          <w:color w:val="008080"/>
          <w:sz w:val="20"/>
          <w:szCs w:val="20"/>
        </w:rPr>
        <w:t>&gt;</w:t>
      </w:r>
    </w:p>
    <w:p w14:paraId="58E6C5A1"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r w:rsidRPr="00A16654">
        <w:rPr>
          <w:rFonts w:ascii="Consolas" w:hAnsi="Consolas" w:cs="Consolas"/>
          <w:color w:val="000000"/>
          <w:sz w:val="20"/>
          <w:szCs w:val="20"/>
        </w:rPr>
        <w:t>2009-05-01T09:00:00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ServiceActivationDate</w:t>
      </w:r>
      <w:r w:rsidRPr="00A16654">
        <w:rPr>
          <w:rFonts w:ascii="Consolas" w:hAnsi="Consolas" w:cs="Consolas"/>
          <w:color w:val="008080"/>
          <w:sz w:val="20"/>
          <w:szCs w:val="20"/>
        </w:rPr>
        <w:t>&gt;</w:t>
      </w:r>
    </w:p>
    <w:p w14:paraId="2838A8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r w:rsidRPr="00A16654">
        <w:rPr>
          <w:rFonts w:ascii="Consolas" w:hAnsi="Consolas" w:cs="Consolas"/>
          <w:color w:val="000000"/>
          <w:sz w:val="20"/>
          <w:szCs w:val="20"/>
        </w:rPr>
        <w:t>2016-05-01T09:00:00</w:t>
      </w:r>
      <w:r w:rsidRPr="00A16654">
        <w:rPr>
          <w:rFonts w:ascii="Consolas" w:hAnsi="Consolas" w:cs="Consolas"/>
          <w:color w:val="008080"/>
          <w:sz w:val="20"/>
          <w:szCs w:val="20"/>
        </w:rPr>
        <w:t>&lt;/</w:t>
      </w:r>
      <w:r w:rsidRPr="00A16654">
        <w:rPr>
          <w:rFonts w:ascii="Consolas" w:hAnsi="Consolas" w:cs="Consolas"/>
          <w:color w:val="3F7F7F"/>
          <w:sz w:val="20"/>
          <w:szCs w:val="20"/>
        </w:rPr>
        <w:t>ServiceExpirationDate</w:t>
      </w:r>
      <w:r w:rsidRPr="00A16654">
        <w:rPr>
          <w:rFonts w:ascii="Consolas" w:hAnsi="Consolas" w:cs="Consolas"/>
          <w:color w:val="008080"/>
          <w:sz w:val="20"/>
          <w:szCs w:val="20"/>
        </w:rPr>
        <w:t>&gt;</w:t>
      </w:r>
    </w:p>
    <w:p w14:paraId="20A13503"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r w:rsidRPr="00A16654">
        <w:rPr>
          <w:rFonts w:ascii="Consolas" w:hAnsi="Consolas" w:cs="Consolas"/>
          <w:color w:val="000000"/>
          <w:sz w:val="20"/>
          <w:szCs w:val="20"/>
        </w:rPr>
        <w:t>TlRMTVNTUAABAAAAt7IY4gk....</w:t>
      </w:r>
      <w:r w:rsidRPr="00A16654">
        <w:rPr>
          <w:rFonts w:ascii="Consolas" w:hAnsi="Consolas" w:cs="Consolas"/>
          <w:color w:val="008080"/>
          <w:sz w:val="20"/>
          <w:szCs w:val="20"/>
        </w:rPr>
        <w:t>&lt;/</w:t>
      </w:r>
      <w:r w:rsidRPr="00A16654">
        <w:rPr>
          <w:rFonts w:ascii="Consolas" w:hAnsi="Consolas" w:cs="Consolas"/>
          <w:color w:val="3F7F7F"/>
          <w:sz w:val="20"/>
          <w:szCs w:val="20"/>
        </w:rPr>
        <w:t>Certificate</w:t>
      </w:r>
      <w:r w:rsidRPr="00A16654">
        <w:rPr>
          <w:rFonts w:ascii="Consolas" w:hAnsi="Consolas" w:cs="Consolas"/>
          <w:color w:val="008080"/>
          <w:sz w:val="20"/>
          <w:szCs w:val="20"/>
        </w:rPr>
        <w:t>&gt;</w:t>
      </w:r>
    </w:p>
    <w:p w14:paraId="637B736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invoice service</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ServiceDescription</w:t>
      </w:r>
      <w:proofErr w:type="spellEnd"/>
      <w:r w:rsidRPr="00A16654">
        <w:rPr>
          <w:rFonts w:ascii="Consolas" w:hAnsi="Consolas" w:cs="Consolas"/>
          <w:color w:val="008080"/>
          <w:sz w:val="20"/>
          <w:szCs w:val="20"/>
        </w:rPr>
        <w:t>&gt;</w:t>
      </w:r>
    </w:p>
    <w:p w14:paraId="120722E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TechnicalContactUrl</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https://example.com</w:t>
      </w:r>
      <w:r w:rsidRPr="00A16654">
        <w:rPr>
          <w:rFonts w:ascii="Consolas" w:hAnsi="Consolas" w:cs="Consolas"/>
          <w:color w:val="008080"/>
          <w:sz w:val="20"/>
          <w:szCs w:val="20"/>
        </w:rPr>
        <w:t>&lt;/</w:t>
      </w:r>
      <w:r w:rsidRPr="00A16654">
        <w:rPr>
          <w:rFonts w:ascii="Consolas" w:hAnsi="Consolas" w:cs="Consolas"/>
          <w:color w:val="3F7F7F"/>
          <w:sz w:val="20"/>
          <w:szCs w:val="20"/>
        </w:rPr>
        <w:t>TechnicalContactUrl</w:t>
      </w:r>
      <w:r w:rsidRPr="00A16654">
        <w:rPr>
          <w:rFonts w:ascii="Consolas" w:hAnsi="Consolas" w:cs="Consolas"/>
          <w:color w:val="008080"/>
          <w:sz w:val="20"/>
          <w:szCs w:val="20"/>
        </w:rPr>
        <w:t>&gt;</w:t>
      </w:r>
    </w:p>
    <w:p w14:paraId="36D3457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r w:rsidRPr="00A16654">
        <w:rPr>
          <w:rFonts w:ascii="Consolas" w:hAnsi="Consolas" w:cs="Consolas"/>
          <w:color w:val="000000"/>
          <w:sz w:val="20"/>
          <w:szCs w:val="20"/>
        </w:rPr>
        <w:t>http://example.com/info</w:t>
      </w:r>
      <w:r w:rsidRPr="00A16654">
        <w:rPr>
          <w:rFonts w:ascii="Consolas" w:hAnsi="Consolas" w:cs="Consolas"/>
          <w:color w:val="008080"/>
          <w:sz w:val="20"/>
          <w:szCs w:val="20"/>
        </w:rPr>
        <w:t>&lt;/</w:t>
      </w:r>
      <w:r w:rsidRPr="00A16654">
        <w:rPr>
          <w:rFonts w:ascii="Consolas" w:hAnsi="Consolas" w:cs="Consolas"/>
          <w:color w:val="3F7F7F"/>
          <w:sz w:val="20"/>
          <w:szCs w:val="20"/>
        </w:rPr>
        <w:t>TechnicalInformationUrl</w:t>
      </w:r>
      <w:r w:rsidRPr="00A16654">
        <w:rPr>
          <w:rFonts w:ascii="Consolas" w:hAnsi="Consolas" w:cs="Consolas"/>
          <w:color w:val="008080"/>
          <w:sz w:val="20"/>
          <w:szCs w:val="20"/>
        </w:rPr>
        <w:t>&gt;</w:t>
      </w:r>
    </w:p>
    <w:p w14:paraId="621C0978"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8A41F60"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7B549D7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8298DC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Endpoint</w:t>
      </w:r>
      <w:r w:rsidRPr="00A16654">
        <w:rPr>
          <w:rFonts w:ascii="Consolas" w:hAnsi="Consolas" w:cs="Consolas"/>
          <w:color w:val="008080"/>
          <w:sz w:val="20"/>
          <w:szCs w:val="20"/>
        </w:rPr>
        <w:t>&gt;</w:t>
      </w:r>
    </w:p>
    <w:p w14:paraId="6D32253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ServiceEndpointList</w:t>
      </w:r>
      <w:proofErr w:type="spellEnd"/>
      <w:r w:rsidRPr="00A16654">
        <w:rPr>
          <w:rFonts w:ascii="Consolas" w:hAnsi="Consolas" w:cs="Consolas"/>
          <w:color w:val="008080"/>
          <w:sz w:val="20"/>
          <w:szCs w:val="20"/>
        </w:rPr>
        <w:t>&gt;</w:t>
      </w:r>
    </w:p>
    <w:p w14:paraId="37CAF29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7FCA7B6D"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15EDF13F"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644CC00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Process</w:t>
      </w:r>
      <w:r w:rsidRPr="00A16654">
        <w:rPr>
          <w:rFonts w:ascii="Consolas" w:hAnsi="Consolas" w:cs="Consolas"/>
          <w:color w:val="008080"/>
          <w:sz w:val="20"/>
          <w:szCs w:val="20"/>
        </w:rPr>
        <w:t>&gt;</w:t>
      </w:r>
    </w:p>
    <w:p w14:paraId="6F70751B"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ProcessList</w:t>
      </w:r>
      <w:proofErr w:type="spellEnd"/>
      <w:r w:rsidRPr="00A16654">
        <w:rPr>
          <w:rFonts w:ascii="Consolas" w:hAnsi="Consolas" w:cs="Consolas"/>
          <w:color w:val="008080"/>
          <w:sz w:val="20"/>
          <w:szCs w:val="20"/>
        </w:rPr>
        <w:t>&gt;</w:t>
      </w:r>
    </w:p>
    <w:p w14:paraId="48498A77"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4851C23C"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03954AD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116417A9"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ServiceInformation</w:t>
      </w:r>
      <w:proofErr w:type="spellEnd"/>
      <w:r w:rsidRPr="00A16654">
        <w:rPr>
          <w:rFonts w:ascii="Consolas" w:hAnsi="Consolas" w:cs="Consolas"/>
          <w:color w:val="008080"/>
          <w:sz w:val="20"/>
          <w:szCs w:val="20"/>
        </w:rPr>
        <w:t>&gt;</w:t>
      </w:r>
    </w:p>
    <w:p w14:paraId="47EC58CE"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5117A955"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13C7FB32" w14:textId="77777777" w:rsidR="00F338DD"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79FC746B" w14:textId="77777777" w:rsidR="009613A3" w:rsidRPr="00A16654" w:rsidRDefault="00F338DD" w:rsidP="00F338DD">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650B231B" w14:textId="3C30203D" w:rsidR="00F338DD" w:rsidRPr="00A16654" w:rsidRDefault="00F7304E" w:rsidP="00F7304E">
      <w:pPr>
        <w:pStyle w:val="berschrift3"/>
      </w:pPr>
      <w:bookmarkStart w:id="36" w:name="_Toc189751409"/>
      <w:r w:rsidRPr="00A16654">
        <w:t>Redirect, non-normative example</w:t>
      </w:r>
      <w:bookmarkEnd w:id="36"/>
    </w:p>
    <w:p w14:paraId="774EB4EC" w14:textId="6156D9ED"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217FB41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&lt;!--</w:t>
      </w:r>
    </w:p>
    <w:p w14:paraId="3B2C1DEF"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This sample assumes that the user contacts a service metadata publisher that</w:t>
      </w:r>
    </w:p>
    <w:p w14:paraId="26853C48" w14:textId="5BF347C4"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resides at "http</w:t>
      </w:r>
      <w:r w:rsidR="00260C1B">
        <w:rPr>
          <w:rFonts w:ascii="Consolas" w:hAnsi="Consolas" w:cs="Consolas"/>
          <w:color w:val="3F5FBF"/>
          <w:sz w:val="20"/>
          <w:szCs w:val="20"/>
        </w:rPr>
        <w:t>s</w:t>
      </w:r>
      <w:r w:rsidRPr="00A16654">
        <w:rPr>
          <w:rFonts w:ascii="Consolas" w:hAnsi="Consolas" w:cs="Consolas"/>
          <w:color w:val="3F5FBF"/>
          <w:sz w:val="20"/>
          <w:szCs w:val="20"/>
        </w:rPr>
        <w:t>://serviceMetadata.</w:t>
      </w:r>
      <w:r w:rsidR="00260C1B">
        <w:rPr>
          <w:rFonts w:ascii="Consolas" w:hAnsi="Consolas" w:cs="Consolas"/>
          <w:color w:val="3F5FBF"/>
          <w:sz w:val="20"/>
          <w:szCs w:val="20"/>
        </w:rPr>
        <w:t>org</w:t>
      </w:r>
      <w:r w:rsidRPr="00A16654">
        <w:rPr>
          <w:rFonts w:ascii="Consolas" w:hAnsi="Consolas" w:cs="Consolas"/>
          <w:color w:val="3F5FBF"/>
          <w:sz w:val="20"/>
          <w:szCs w:val="20"/>
        </w:rPr>
        <w:t>/",</w:t>
      </w:r>
    </w:p>
    <w:p w14:paraId="6066638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but is redirected to a service metadata publisher that resides at</w:t>
      </w:r>
    </w:p>
    <w:p w14:paraId="530630C7" w14:textId="1F150EE9"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t>"http</w:t>
      </w:r>
      <w:r w:rsidR="00260C1B">
        <w:rPr>
          <w:rFonts w:ascii="Consolas" w:hAnsi="Consolas" w:cs="Consolas"/>
          <w:color w:val="3F5FBF"/>
          <w:sz w:val="20"/>
          <w:szCs w:val="20"/>
        </w:rPr>
        <w:t>s</w:t>
      </w:r>
      <w:r w:rsidRPr="00A16654">
        <w:rPr>
          <w:rFonts w:ascii="Consolas" w:hAnsi="Consolas" w:cs="Consolas"/>
          <w:color w:val="3F5FBF"/>
          <w:sz w:val="20"/>
          <w:szCs w:val="20"/>
        </w:rPr>
        <w:t>://serviceMetadata2.</w:t>
      </w:r>
      <w:r w:rsidR="00260C1B">
        <w:rPr>
          <w:rFonts w:ascii="Consolas" w:hAnsi="Consolas" w:cs="Consolas"/>
          <w:color w:val="3F5FBF"/>
          <w:sz w:val="20"/>
          <w:szCs w:val="20"/>
        </w:rPr>
        <w:t>org</w:t>
      </w:r>
      <w:r w:rsidRPr="00A16654">
        <w:rPr>
          <w:rFonts w:ascii="Consolas" w:hAnsi="Consolas" w:cs="Consolas"/>
          <w:color w:val="3F5FBF"/>
          <w:sz w:val="20"/>
          <w:szCs w:val="20"/>
        </w:rPr>
        <w:t>/".</w:t>
      </w:r>
    </w:p>
    <w:p w14:paraId="2F8A153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3F5FBF"/>
          <w:sz w:val="20"/>
          <w:szCs w:val="20"/>
        </w:rPr>
        <w:lastRenderedPageBreak/>
        <w:t>--&gt;</w:t>
      </w:r>
    </w:p>
    <w:p w14:paraId="5F5DA1EB"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2619AFA1"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color w:val="008080"/>
          <w:sz w:val="20"/>
          <w:szCs w:val="20"/>
        </w:rPr>
        <w:t>&gt;</w:t>
      </w:r>
    </w:p>
    <w:p w14:paraId="4273859C" w14:textId="7267D2A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r w:rsidRPr="00A16654">
        <w:rPr>
          <w:rFonts w:ascii="Consolas" w:hAnsi="Consolas" w:cs="Consolas"/>
          <w:color w:val="7F007F"/>
          <w:sz w:val="20"/>
          <w:szCs w:val="20"/>
        </w:rPr>
        <w:t>href</w:t>
      </w:r>
      <w:r w:rsidRPr="00A16654">
        <w:rPr>
          <w:rFonts w:ascii="Consolas" w:hAnsi="Consolas" w:cs="Consolas"/>
          <w:color w:val="000000"/>
          <w:sz w:val="20"/>
          <w:szCs w:val="20"/>
        </w:rPr>
        <w:t>=</w:t>
      </w:r>
      <w:r w:rsidRPr="00A16654">
        <w:rPr>
          <w:rFonts w:ascii="Consolas" w:hAnsi="Consolas" w:cs="Consolas"/>
          <w:i/>
          <w:iCs/>
          <w:color w:val="2A00FF"/>
          <w:sz w:val="20"/>
          <w:szCs w:val="20"/>
        </w:rPr>
        <w:t>"http</w:t>
      </w:r>
      <w:r w:rsidR="00D34148">
        <w:rPr>
          <w:rFonts w:ascii="Consolas" w:hAnsi="Consolas" w:cs="Consolas"/>
          <w:i/>
          <w:iCs/>
          <w:color w:val="2A00FF"/>
          <w:sz w:val="20"/>
          <w:szCs w:val="20"/>
        </w:rPr>
        <w:t>s</w:t>
      </w:r>
      <w:r w:rsidRPr="00A16654">
        <w:rPr>
          <w:rFonts w:ascii="Consolas" w:hAnsi="Consolas" w:cs="Consolas"/>
          <w:i/>
          <w:iCs/>
          <w:color w:val="2A00FF"/>
          <w:sz w:val="20"/>
          <w:szCs w:val="20"/>
        </w:rPr>
        <w:t>://serviceMetadata2.</w:t>
      </w:r>
      <w:r w:rsidR="00D34148">
        <w:rPr>
          <w:rFonts w:ascii="Consolas" w:hAnsi="Consolas" w:cs="Consolas"/>
          <w:i/>
          <w:iCs/>
          <w:color w:val="2A00FF"/>
          <w:sz w:val="20"/>
          <w:szCs w:val="20"/>
        </w:rPr>
        <w:t>org</w:t>
      </w:r>
      <w:r w:rsidRPr="00A16654">
        <w:rPr>
          <w:rFonts w:ascii="Consolas" w:hAnsi="Consolas" w:cs="Consolas"/>
          <w:i/>
          <w:iCs/>
          <w:color w:val="2A00FF"/>
          <w:sz w:val="20"/>
          <w:szCs w:val="20"/>
        </w:rPr>
        <w:t>/</w:t>
      </w:r>
      <w:r w:rsidR="00EA6583">
        <w:rPr>
          <w:rFonts w:ascii="Consolas" w:hAnsi="Consolas" w:cs="Consolas"/>
          <w:i/>
          <w:iCs/>
          <w:color w:val="2A00FF"/>
          <w:sz w:val="20"/>
          <w:szCs w:val="20"/>
        </w:rPr>
        <w:t>iso6523</w:t>
      </w:r>
      <w:r w:rsidRPr="00A16654">
        <w:rPr>
          <w:rFonts w:ascii="Consolas" w:hAnsi="Consolas" w:cs="Consolas"/>
          <w:i/>
          <w:iCs/>
          <w:color w:val="2A00FF"/>
          <w:sz w:val="20"/>
          <w:szCs w:val="20"/>
        </w:rPr>
        <w:t>-actorid</w:t>
      </w:r>
      <w:r w:rsidR="00EA6583">
        <w:rPr>
          <w:rFonts w:ascii="Consolas" w:hAnsi="Consolas" w:cs="Consolas"/>
          <w:i/>
          <w:iCs/>
          <w:color w:val="2A00FF"/>
          <w:sz w:val="20"/>
          <w:szCs w:val="20"/>
        </w:rPr>
        <w:t>-</w:t>
      </w:r>
      <w:r w:rsidRPr="00A16654">
        <w:rPr>
          <w:rFonts w:ascii="Consolas" w:hAnsi="Consolas" w:cs="Consolas"/>
          <w:i/>
          <w:iCs/>
          <w:color w:val="2A00FF"/>
          <w:sz w:val="20"/>
          <w:szCs w:val="20"/>
        </w:rPr>
        <w:t>upis%3A%3A0010%3A5798000000001/services/busdox-docid</w:t>
      </w:r>
      <w:r w:rsidR="00EA6583">
        <w:rPr>
          <w:rFonts w:ascii="Consolas" w:hAnsi="Consolas" w:cs="Consolas"/>
          <w:i/>
          <w:iCs/>
          <w:color w:val="2A00FF"/>
          <w:sz w:val="20"/>
          <w:szCs w:val="20"/>
        </w:rPr>
        <w:t>-</w:t>
      </w:r>
      <w:r w:rsidRPr="00A16654">
        <w:rPr>
          <w:rFonts w:ascii="Consolas" w:hAnsi="Consolas" w:cs="Consolas"/>
          <w:i/>
          <w:iCs/>
          <w:color w:val="2A00FF"/>
          <w:sz w:val="20"/>
          <w:szCs w:val="20"/>
        </w:rPr>
        <w:t>qns%3A%3Aurn%3Aoasis%3Anames%3Aspecification%3Aubl%3Aschema%3Axsd%3AInvoice-2%3A%3AInvoice%23%23UBL-2.0"</w:t>
      </w:r>
      <w:r w:rsidRPr="00A16654">
        <w:rPr>
          <w:rFonts w:ascii="Consolas" w:hAnsi="Consolas" w:cs="Consolas"/>
          <w:color w:val="008080"/>
          <w:sz w:val="20"/>
          <w:szCs w:val="20"/>
        </w:rPr>
        <w:t>&gt;</w:t>
      </w:r>
    </w:p>
    <w:p w14:paraId="64D98E82"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r w:rsidRPr="00A16654">
        <w:rPr>
          <w:rFonts w:ascii="Consolas" w:hAnsi="Consolas" w:cs="Consolas"/>
          <w:color w:val="000000"/>
          <w:sz w:val="20"/>
          <w:szCs w:val="20"/>
        </w:rPr>
        <w:t>PID:9208-2001-3-279815395</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CertificateUID</w:t>
      </w:r>
      <w:proofErr w:type="spellEnd"/>
      <w:r w:rsidRPr="00A16654">
        <w:rPr>
          <w:rFonts w:ascii="Consolas" w:hAnsi="Consolas" w:cs="Consolas"/>
          <w:color w:val="008080"/>
          <w:sz w:val="20"/>
          <w:szCs w:val="20"/>
        </w:rPr>
        <w:t>&gt;</w:t>
      </w:r>
    </w:p>
    <w:p w14:paraId="093CED18"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160595C"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xmlns:ex</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"http://test.eu"</w:t>
      </w:r>
      <w:r w:rsidRPr="00A16654">
        <w:rPr>
          <w:rFonts w:ascii="Consolas" w:hAnsi="Consolas" w:cs="Consolas"/>
          <w:color w:val="008080"/>
          <w:sz w:val="20"/>
          <w:szCs w:val="20"/>
        </w:rPr>
        <w:t>&gt;</w:t>
      </w:r>
      <w:r w:rsidRPr="00A16654">
        <w:rPr>
          <w:rFonts w:ascii="Consolas" w:hAnsi="Consolas" w:cs="Consolas"/>
          <w:color w:val="000000"/>
          <w:sz w:val="20"/>
          <w:szCs w:val="20"/>
        </w:rPr>
        <w:t>Test</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ex:Test</w:t>
      </w:r>
      <w:proofErr w:type="spellEnd"/>
      <w:r w:rsidRPr="00A16654">
        <w:rPr>
          <w:rFonts w:ascii="Consolas" w:hAnsi="Consolas" w:cs="Consolas"/>
          <w:color w:val="008080"/>
          <w:sz w:val="20"/>
          <w:szCs w:val="20"/>
        </w:rPr>
        <w:t>&gt;</w:t>
      </w:r>
    </w:p>
    <w:p w14:paraId="6850D544"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Extension</w:t>
      </w:r>
      <w:r w:rsidRPr="00A16654">
        <w:rPr>
          <w:rFonts w:ascii="Consolas" w:hAnsi="Consolas" w:cs="Consolas"/>
          <w:color w:val="008080"/>
          <w:sz w:val="20"/>
          <w:szCs w:val="20"/>
        </w:rPr>
        <w:t>&gt;</w:t>
      </w:r>
    </w:p>
    <w:p w14:paraId="0012906A"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Redirect</w:t>
      </w:r>
      <w:r w:rsidRPr="00A16654">
        <w:rPr>
          <w:rFonts w:ascii="Consolas" w:hAnsi="Consolas" w:cs="Consolas"/>
          <w:color w:val="008080"/>
          <w:sz w:val="20"/>
          <w:szCs w:val="20"/>
        </w:rPr>
        <w:t>&gt;</w:t>
      </w:r>
    </w:p>
    <w:p w14:paraId="633AD100"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ServiceMetadata</w:t>
      </w:r>
      <w:proofErr w:type="spellEnd"/>
      <w:r w:rsidRPr="00A16654">
        <w:rPr>
          <w:rFonts w:ascii="Consolas" w:hAnsi="Consolas" w:cs="Consolas"/>
          <w:color w:val="008080"/>
          <w:sz w:val="20"/>
          <w:szCs w:val="20"/>
        </w:rPr>
        <w:t>&gt;</w:t>
      </w:r>
    </w:p>
    <w:p w14:paraId="6270EA6E"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3F5FBF"/>
          <w:sz w:val="20"/>
          <w:szCs w:val="20"/>
        </w:rPr>
        <w:t>&lt;!-- Message signature, details omitted for brevity --&gt;</w:t>
      </w:r>
    </w:p>
    <w:p w14:paraId="20DE67FD" w14:textId="77777777" w:rsidR="002A42D3"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r w:rsidRPr="00A16654">
        <w:rPr>
          <w:rFonts w:ascii="Consolas" w:hAnsi="Consolas" w:cs="Consolas"/>
          <w:color w:val="3F7F7F"/>
          <w:sz w:val="20"/>
          <w:szCs w:val="20"/>
        </w:rPr>
        <w:t>Signature</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0F480937" w14:textId="77777777" w:rsidR="00F7304E" w:rsidRPr="00A16654" w:rsidRDefault="002A42D3" w:rsidP="002A42D3">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SignedServiceMetadata</w:t>
      </w:r>
      <w:proofErr w:type="spellEnd"/>
      <w:r w:rsidRPr="00A16654">
        <w:rPr>
          <w:rFonts w:ascii="Consolas" w:hAnsi="Consolas" w:cs="Consolas"/>
          <w:color w:val="008080"/>
          <w:sz w:val="20"/>
          <w:szCs w:val="20"/>
        </w:rPr>
        <w:t>&gt;</w:t>
      </w:r>
    </w:p>
    <w:p w14:paraId="59962E36" w14:textId="27A66315" w:rsidR="002A42D3" w:rsidRPr="00A16654" w:rsidRDefault="002A42D3" w:rsidP="002A42D3">
      <w:pPr>
        <w:pStyle w:val="berschrift1"/>
      </w:pPr>
      <w:bookmarkStart w:id="37" w:name="_Toc189751410"/>
      <w:r w:rsidRPr="00A16654">
        <w:lastRenderedPageBreak/>
        <w:t>Service Metadata Publishing REST binding</w:t>
      </w:r>
      <w:bookmarkEnd w:id="37"/>
    </w:p>
    <w:p w14:paraId="7177C666" w14:textId="77777777" w:rsidR="007C5581" w:rsidRPr="00A16654" w:rsidRDefault="007C5581" w:rsidP="007C5581">
      <w:r w:rsidRPr="00A16654">
        <w:t xml:space="preserve">This section describes the REST binding of the </w:t>
      </w:r>
      <w:r w:rsidR="008134A5" w:rsidRPr="00A16654">
        <w:t>SMP</w:t>
      </w:r>
      <w:r w:rsidRPr="00A16654">
        <w:t xml:space="preserve"> interface. </w:t>
      </w:r>
    </w:p>
    <w:p w14:paraId="1B032FC4" w14:textId="14095538" w:rsidR="007C5581" w:rsidRPr="00A16654" w:rsidRDefault="007C5581" w:rsidP="007C5581">
      <w:pPr>
        <w:pStyle w:val="berschrift2"/>
      </w:pPr>
      <w:bookmarkStart w:id="38" w:name="_Toc189751411"/>
      <w:r w:rsidRPr="00A16654">
        <w:t>The use of HTTP</w:t>
      </w:r>
      <w:r w:rsidR="00617AC4">
        <w:t>S</w:t>
      </w:r>
      <w:bookmarkEnd w:id="38"/>
    </w:p>
    <w:p w14:paraId="644C3DA7" w14:textId="4180A579" w:rsidR="007C5581" w:rsidRPr="00A16654" w:rsidRDefault="007C5581" w:rsidP="007C5581">
      <w:r w:rsidRPr="00A16654">
        <w:t xml:space="preserve">A service implementing the </w:t>
      </w:r>
      <w:r w:rsidR="00A4063A" w:rsidRPr="00A16654">
        <w:t xml:space="preserve">REST binding MUST set the HTTP </w:t>
      </w:r>
      <w:r w:rsidR="00A4063A" w:rsidRPr="00A16654">
        <w:rPr>
          <w:rStyle w:val="InlinecodeZchn"/>
        </w:rPr>
        <w:t>C</w:t>
      </w:r>
      <w:r w:rsidRPr="00A16654">
        <w:rPr>
          <w:rStyle w:val="InlinecodeZchn"/>
        </w:rPr>
        <w:t>ontent-</w:t>
      </w:r>
      <w:r w:rsidR="00A4063A" w:rsidRPr="00A16654">
        <w:rPr>
          <w:rStyle w:val="InlinecodeZchn"/>
        </w:rPr>
        <w:t>T</w:t>
      </w:r>
      <w:r w:rsidRPr="00A16654">
        <w:rPr>
          <w:rStyle w:val="InlinecodeZchn"/>
        </w:rPr>
        <w:t>ype</w:t>
      </w:r>
      <w:r w:rsidRPr="00A16654">
        <w:t xml:space="preserve"> header and give it a value of </w:t>
      </w:r>
      <w:r w:rsidRPr="00A16654">
        <w:rPr>
          <w:rStyle w:val="InlinecodeZchn"/>
        </w:rPr>
        <w:t>text/xml</w:t>
      </w:r>
      <w:r w:rsidR="00A4063A" w:rsidRPr="00A16654">
        <w:t xml:space="preserve"> or </w:t>
      </w:r>
      <w:r w:rsidR="00A4063A" w:rsidRPr="00A16654">
        <w:rPr>
          <w:rStyle w:val="InlinecodeZchn"/>
        </w:rPr>
        <w:t>application/xml</w:t>
      </w:r>
      <w:r w:rsidRPr="00A16654">
        <w:t>. A service implementing the REST profile MUST use TLS (Transport Layer Security)</w:t>
      </w:r>
      <w:r w:rsidR="0008569C">
        <w:t xml:space="preserve"> and MUST be operated on port 443.</w:t>
      </w:r>
    </w:p>
    <w:p w14:paraId="2845F581" w14:textId="77777777" w:rsidR="00401A4F" w:rsidRPr="00A16654" w:rsidRDefault="00401A4F" w:rsidP="00401A4F">
      <w:r w:rsidRPr="00A16654">
        <w:t>HTTP GET operations MUST return the following HTTP status codes:</w:t>
      </w:r>
    </w:p>
    <w:tbl>
      <w:tblPr>
        <w:tblStyle w:val="HelleListe-Akzent11"/>
        <w:tblW w:w="0" w:type="auto"/>
        <w:tblLook w:val="0420" w:firstRow="1" w:lastRow="0" w:firstColumn="0" w:lastColumn="0" w:noHBand="0" w:noVBand="1"/>
      </w:tblPr>
      <w:tblGrid>
        <w:gridCol w:w="1260"/>
        <w:gridCol w:w="7790"/>
      </w:tblGrid>
      <w:tr w:rsidR="00581DEC" w:rsidRPr="00A16654" w14:paraId="6D9E4126" w14:textId="77777777" w:rsidTr="00581DEC">
        <w:trPr>
          <w:cnfStyle w:val="100000000000" w:firstRow="1" w:lastRow="0" w:firstColumn="0" w:lastColumn="0" w:oddVBand="0" w:evenVBand="0" w:oddHBand="0" w:evenHBand="0" w:firstRowFirstColumn="0" w:firstRowLastColumn="0" w:lastRowFirstColumn="0" w:lastRowLastColumn="0"/>
        </w:trPr>
        <w:tc>
          <w:tcPr>
            <w:tcW w:w="0" w:type="auto"/>
          </w:tcPr>
          <w:p w14:paraId="1EE828E3" w14:textId="77777777" w:rsidR="00581DEC" w:rsidRPr="00A16654" w:rsidRDefault="00581DEC" w:rsidP="00401A4F">
            <w:r w:rsidRPr="00A16654">
              <w:t>HTTP Status Code</w:t>
            </w:r>
          </w:p>
        </w:tc>
        <w:tc>
          <w:tcPr>
            <w:tcW w:w="0" w:type="auto"/>
          </w:tcPr>
          <w:p w14:paraId="4B7549D5" w14:textId="77777777" w:rsidR="00581DEC" w:rsidRPr="00A16654" w:rsidRDefault="00581DEC" w:rsidP="00401A4F">
            <w:r w:rsidRPr="00A16654">
              <w:t>Meaning</w:t>
            </w:r>
          </w:p>
        </w:tc>
      </w:tr>
      <w:tr w:rsidR="00581DEC" w:rsidRPr="00A16654" w14:paraId="6159661A"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6B3647A9" w14:textId="77777777" w:rsidR="00581DEC" w:rsidRPr="00A16654" w:rsidRDefault="00581DEC" w:rsidP="00581DEC">
            <w:r w:rsidRPr="00A16654">
              <w:t>200</w:t>
            </w:r>
          </w:p>
        </w:tc>
        <w:tc>
          <w:tcPr>
            <w:tcW w:w="0" w:type="auto"/>
          </w:tcPr>
          <w:p w14:paraId="1C681E26" w14:textId="77777777" w:rsidR="00581DEC" w:rsidRPr="00A16654" w:rsidRDefault="00581DEC" w:rsidP="00581DEC">
            <w:r w:rsidRPr="00A16654">
              <w:t>Must be returned if the resource is retrieved correctly.</w:t>
            </w:r>
          </w:p>
        </w:tc>
      </w:tr>
      <w:tr w:rsidR="00581DEC" w:rsidRPr="00A16654" w14:paraId="08CC1C9A" w14:textId="77777777" w:rsidTr="00581DEC">
        <w:tc>
          <w:tcPr>
            <w:tcW w:w="0" w:type="auto"/>
          </w:tcPr>
          <w:p w14:paraId="3DAEEC88" w14:textId="77777777" w:rsidR="00581DEC" w:rsidRPr="00A16654" w:rsidRDefault="00581DEC" w:rsidP="00581DEC">
            <w:r w:rsidRPr="00A16654">
              <w:t>404</w:t>
            </w:r>
          </w:p>
        </w:tc>
        <w:tc>
          <w:tcPr>
            <w:tcW w:w="0" w:type="auto"/>
          </w:tcPr>
          <w:p w14:paraId="7AB4E542" w14:textId="77777777" w:rsidR="00581DEC" w:rsidRPr="00A16654" w:rsidRDefault="00581DEC" w:rsidP="00581DEC">
            <w:r w:rsidRPr="00A16654">
              <w:t>Code 404 must be returned if a specific resource could not be found. This could for example be the result of a request containing a participant identifier that does not exist.</w:t>
            </w:r>
          </w:p>
        </w:tc>
      </w:tr>
      <w:tr w:rsidR="00581DEC" w:rsidRPr="00A16654" w14:paraId="32AF6D5B" w14:textId="77777777" w:rsidTr="00581DEC">
        <w:trPr>
          <w:cnfStyle w:val="000000100000" w:firstRow="0" w:lastRow="0" w:firstColumn="0" w:lastColumn="0" w:oddVBand="0" w:evenVBand="0" w:oddHBand="1" w:evenHBand="0" w:firstRowFirstColumn="0" w:firstRowLastColumn="0" w:lastRowFirstColumn="0" w:lastRowLastColumn="0"/>
        </w:trPr>
        <w:tc>
          <w:tcPr>
            <w:tcW w:w="0" w:type="auto"/>
          </w:tcPr>
          <w:p w14:paraId="1971EABB" w14:textId="77777777" w:rsidR="00581DEC" w:rsidRPr="00A16654" w:rsidRDefault="00581DEC" w:rsidP="00581DEC">
            <w:r w:rsidRPr="00A16654">
              <w:t>500</w:t>
            </w:r>
          </w:p>
        </w:tc>
        <w:tc>
          <w:tcPr>
            <w:tcW w:w="0" w:type="auto"/>
          </w:tcPr>
          <w:p w14:paraId="4246D6E8" w14:textId="77777777" w:rsidR="00581DEC" w:rsidRPr="00A16654" w:rsidRDefault="00581DEC" w:rsidP="00581DEC">
            <w:r w:rsidRPr="00A16654">
              <w:t>Code 500 must be returned if the service experiences an internal processing error.</w:t>
            </w:r>
          </w:p>
        </w:tc>
      </w:tr>
    </w:tbl>
    <w:p w14:paraId="0F030531" w14:textId="77777777" w:rsidR="0005230D" w:rsidRPr="00A16654" w:rsidRDefault="0005230D" w:rsidP="0005230D">
      <w:r w:rsidRPr="00A16654">
        <w:t xml:space="preserve">The service MAY support other HTTP status codes as well. </w:t>
      </w:r>
    </w:p>
    <w:p w14:paraId="01EAE712" w14:textId="77777777" w:rsidR="00401A4F" w:rsidRPr="00A16654" w:rsidRDefault="0005230D" w:rsidP="0005230D">
      <w:r w:rsidRPr="00A16654">
        <w:t xml:space="preserve">The service SHOULD NOT use </w:t>
      </w:r>
      <w:r w:rsidR="00196FCB" w:rsidRPr="00A16654">
        <w:t xml:space="preserve">HTTP </w:t>
      </w:r>
      <w:r w:rsidRPr="00A16654">
        <w:t>redirection in the manner indicated by the HTTP 3xx codes. Clients are not required to support active redirection.</w:t>
      </w:r>
    </w:p>
    <w:p w14:paraId="2BAF4ED8" w14:textId="5DCDDE96" w:rsidR="0005230D" w:rsidRPr="00A16654" w:rsidRDefault="0005230D" w:rsidP="0005230D">
      <w:pPr>
        <w:pStyle w:val="berschrift2"/>
      </w:pPr>
      <w:bookmarkStart w:id="39" w:name="_Toc189751412"/>
      <w:r w:rsidRPr="00A16654">
        <w:t>The use of XML and encoding</w:t>
      </w:r>
      <w:bookmarkEnd w:id="39"/>
    </w:p>
    <w:p w14:paraId="7F707BE0" w14:textId="77777777" w:rsidR="0005230D" w:rsidRPr="00A16654" w:rsidRDefault="0047393E" w:rsidP="0047393E">
      <w:r w:rsidRPr="00A16654">
        <w:t xml:space="preserve">XML document returned by HTTP GET MUST be UTF-8 encoded. They MUST contain a document type declaration starting with </w:t>
      </w:r>
      <w:r w:rsidRPr="00A16654">
        <w:rPr>
          <w:rStyle w:val="InlinecodeZchn"/>
        </w:rPr>
        <w:t>&lt;?xml</w:t>
      </w:r>
      <w:r w:rsidRPr="00A16654">
        <w:t xml:space="preserve"> which includes the </w:t>
      </w:r>
      <w:r w:rsidR="00006272" w:rsidRPr="00A16654">
        <w:rPr>
          <w:rStyle w:val="InlinecodeZchn"/>
        </w:rPr>
        <w:t>encoding</w:t>
      </w:r>
      <w:r w:rsidRPr="00A16654">
        <w:t xml:space="preserve"> attribute set to </w:t>
      </w:r>
      <w:r w:rsidRPr="00A16654">
        <w:rPr>
          <w:rStyle w:val="InlinecodeZchn"/>
        </w:rPr>
        <w:t>UTF-8</w:t>
      </w:r>
      <w:r w:rsidRPr="00A16654">
        <w:t xml:space="preserve">. Please observe that the content of the encoding attribute is </w:t>
      </w:r>
      <w:r w:rsidR="00006272" w:rsidRPr="00A16654">
        <w:t xml:space="preserve">not </w:t>
      </w:r>
      <w:r w:rsidRPr="00A16654">
        <w:t>case sensitive. Version 1.0 of XML is used.</w:t>
      </w:r>
    </w:p>
    <w:p w14:paraId="194D3531" w14:textId="7C4A9DF8" w:rsidR="0047393E" w:rsidRPr="00A16654" w:rsidRDefault="000016DE" w:rsidP="000016DE">
      <w:pPr>
        <w:pStyle w:val="berschrift2"/>
      </w:pPr>
      <w:bookmarkStart w:id="40" w:name="_Toc189751413"/>
      <w:r w:rsidRPr="00A16654">
        <w:t>Resources and identifiers</w:t>
      </w:r>
      <w:bookmarkEnd w:id="40"/>
    </w:p>
    <w:p w14:paraId="41FE532C" w14:textId="77777777" w:rsidR="000016DE" w:rsidRPr="00A16654" w:rsidRDefault="000016DE" w:rsidP="000016DE">
      <w:r w:rsidRPr="00A16654">
        <w:t>The REST interface comprises 2 types of resources.</w:t>
      </w:r>
    </w:p>
    <w:tbl>
      <w:tblPr>
        <w:tblStyle w:val="HelleListe-Akzent11"/>
        <w:tblW w:w="9322" w:type="dxa"/>
        <w:tblLayout w:type="fixed"/>
        <w:tblLook w:val="0420" w:firstRow="1" w:lastRow="0" w:firstColumn="0" w:lastColumn="0" w:noHBand="0" w:noVBand="1"/>
      </w:tblPr>
      <w:tblGrid>
        <w:gridCol w:w="1867"/>
        <w:gridCol w:w="1785"/>
        <w:gridCol w:w="790"/>
        <w:gridCol w:w="1195"/>
        <w:gridCol w:w="662"/>
        <w:gridCol w:w="3023"/>
      </w:tblGrid>
      <w:tr w:rsidR="004F4D4D" w:rsidRPr="00A16654" w14:paraId="39787D28" w14:textId="77777777" w:rsidTr="00790409">
        <w:trPr>
          <w:cnfStyle w:val="100000000000" w:firstRow="1" w:lastRow="0" w:firstColumn="0" w:lastColumn="0" w:oddVBand="0" w:evenVBand="0" w:oddHBand="0" w:evenHBand="0" w:firstRowFirstColumn="0" w:firstRowLastColumn="0" w:lastRowFirstColumn="0" w:lastRowLastColumn="0"/>
        </w:trPr>
        <w:tc>
          <w:tcPr>
            <w:tcW w:w="1867" w:type="dxa"/>
          </w:tcPr>
          <w:p w14:paraId="54C98591" w14:textId="77777777" w:rsidR="009B3E17" w:rsidRPr="00A16654" w:rsidRDefault="009B3E17" w:rsidP="004F4D4D">
            <w:r w:rsidRPr="00A16654">
              <w:t>Resource</w:t>
            </w:r>
          </w:p>
        </w:tc>
        <w:tc>
          <w:tcPr>
            <w:tcW w:w="1785" w:type="dxa"/>
          </w:tcPr>
          <w:p w14:paraId="5215E98F" w14:textId="77777777" w:rsidR="009B3E17" w:rsidRPr="00A16654" w:rsidRDefault="009B3E17" w:rsidP="009B3E17">
            <w:r w:rsidRPr="00A16654">
              <w:t>URI</w:t>
            </w:r>
          </w:p>
        </w:tc>
        <w:tc>
          <w:tcPr>
            <w:tcW w:w="790" w:type="dxa"/>
          </w:tcPr>
          <w:p w14:paraId="2DAE03A5" w14:textId="77777777" w:rsidR="009B3E17" w:rsidRPr="00A16654" w:rsidRDefault="009B3E17" w:rsidP="009B3E17">
            <w:r w:rsidRPr="00A16654">
              <w:t>Method</w:t>
            </w:r>
          </w:p>
        </w:tc>
        <w:tc>
          <w:tcPr>
            <w:tcW w:w="1195" w:type="dxa"/>
          </w:tcPr>
          <w:p w14:paraId="07CE8B9D" w14:textId="77777777" w:rsidR="009B3E17" w:rsidRPr="00A16654" w:rsidRDefault="009B3E17" w:rsidP="009B3E17">
            <w:r w:rsidRPr="00A16654">
              <w:t>XML resource root element</w:t>
            </w:r>
          </w:p>
        </w:tc>
        <w:tc>
          <w:tcPr>
            <w:tcW w:w="662" w:type="dxa"/>
          </w:tcPr>
          <w:p w14:paraId="19CEC221" w14:textId="77777777" w:rsidR="009B3E17" w:rsidRPr="00A16654" w:rsidRDefault="009B3E17" w:rsidP="009B3E17">
            <w:r w:rsidRPr="00A16654">
              <w:t>HTTP Status</w:t>
            </w:r>
          </w:p>
        </w:tc>
        <w:tc>
          <w:tcPr>
            <w:tcW w:w="3023" w:type="dxa"/>
          </w:tcPr>
          <w:p w14:paraId="2BFA3964" w14:textId="77777777" w:rsidR="009B3E17" w:rsidRPr="00A16654" w:rsidRDefault="009B3E17" w:rsidP="009B3E17">
            <w:r w:rsidRPr="00A16654">
              <w:t>Description of returned content</w:t>
            </w:r>
          </w:p>
        </w:tc>
      </w:tr>
      <w:tr w:rsidR="00790409" w:rsidRPr="00A16654" w14:paraId="67D28C50" w14:textId="77777777" w:rsidTr="00790409">
        <w:trPr>
          <w:cnfStyle w:val="000000100000" w:firstRow="0" w:lastRow="0" w:firstColumn="0" w:lastColumn="0" w:oddVBand="0" w:evenVBand="0" w:oddHBand="1" w:evenHBand="0" w:firstRowFirstColumn="0" w:firstRowLastColumn="0" w:lastRowFirstColumn="0" w:lastRowLastColumn="0"/>
        </w:trPr>
        <w:tc>
          <w:tcPr>
            <w:tcW w:w="1867" w:type="dxa"/>
          </w:tcPr>
          <w:p w14:paraId="5E663A7A" w14:textId="77777777" w:rsidR="009B3E17" w:rsidRPr="00A16654" w:rsidRDefault="009B3E17" w:rsidP="009B3E17">
            <w:proofErr w:type="spellStart"/>
            <w:r w:rsidRPr="00A16654">
              <w:t>ServiceGroup</w:t>
            </w:r>
            <w:proofErr w:type="spellEnd"/>
          </w:p>
        </w:tc>
        <w:tc>
          <w:tcPr>
            <w:tcW w:w="1785" w:type="dxa"/>
          </w:tcPr>
          <w:p w14:paraId="12DE3716" w14:textId="607B68F3" w:rsidR="009B3E17" w:rsidRPr="00A16654" w:rsidRDefault="009B3E17" w:rsidP="009B3E17">
            <w:r w:rsidRPr="00A16654">
              <w:t>/{</w:t>
            </w:r>
            <w:proofErr w:type="spellStart"/>
            <w:r w:rsidR="009372D4">
              <w:t>participantId</w:t>
            </w:r>
            <w:proofErr w:type="spellEnd"/>
            <w:r w:rsidRPr="00A16654">
              <w:t>}</w:t>
            </w:r>
          </w:p>
        </w:tc>
        <w:tc>
          <w:tcPr>
            <w:tcW w:w="790" w:type="dxa"/>
          </w:tcPr>
          <w:p w14:paraId="71F3F585" w14:textId="77777777" w:rsidR="009B3E17" w:rsidRPr="00A16654" w:rsidRDefault="009B3E17" w:rsidP="009B3E17">
            <w:r w:rsidRPr="00A16654">
              <w:t>GET</w:t>
            </w:r>
          </w:p>
        </w:tc>
        <w:tc>
          <w:tcPr>
            <w:tcW w:w="1195" w:type="dxa"/>
          </w:tcPr>
          <w:p w14:paraId="371EE7CD" w14:textId="77777777" w:rsidR="009B3E17" w:rsidRPr="00A16654" w:rsidRDefault="009B3E17" w:rsidP="009B3E17">
            <w:r w:rsidRPr="00A16654">
              <w:t>&lt;</w:t>
            </w:r>
            <w:proofErr w:type="spellStart"/>
            <w:r w:rsidRPr="00A16654">
              <w:t>ServiceGroup</w:t>
            </w:r>
            <w:proofErr w:type="spellEnd"/>
            <w:r w:rsidRPr="00A16654">
              <w:t>&gt;</w:t>
            </w:r>
          </w:p>
        </w:tc>
        <w:tc>
          <w:tcPr>
            <w:tcW w:w="662" w:type="dxa"/>
          </w:tcPr>
          <w:p w14:paraId="37AF804F" w14:textId="77777777" w:rsidR="009B3E17" w:rsidRPr="00A16654" w:rsidRDefault="009B3E17" w:rsidP="009B3E17">
            <w:r w:rsidRPr="00A16654">
              <w:t>200; 500; 404</w:t>
            </w:r>
          </w:p>
        </w:tc>
        <w:tc>
          <w:tcPr>
            <w:tcW w:w="3023" w:type="dxa"/>
          </w:tcPr>
          <w:p w14:paraId="62DA328F" w14:textId="77777777" w:rsidR="009B3E17" w:rsidRPr="00A16654" w:rsidRDefault="009B3E17" w:rsidP="009B3E17">
            <w:r w:rsidRPr="00A16654">
              <w:t xml:space="preserve">Holds the participant identifier of the recipient, and a list of references to individual </w:t>
            </w:r>
            <w:proofErr w:type="spellStart"/>
            <w:r w:rsidRPr="00A16654">
              <w:t>ServiceMetadata</w:t>
            </w:r>
            <w:proofErr w:type="spellEnd"/>
            <w:r w:rsidRPr="00A16654">
              <w:t xml:space="preserve"> resources that are associated with that participant identifier.</w:t>
            </w:r>
          </w:p>
        </w:tc>
      </w:tr>
      <w:tr w:rsidR="00790409" w:rsidRPr="00A16654" w14:paraId="7F1688E4" w14:textId="77777777" w:rsidTr="00790409">
        <w:tc>
          <w:tcPr>
            <w:tcW w:w="1867" w:type="dxa"/>
          </w:tcPr>
          <w:p w14:paraId="135DB647" w14:textId="77777777" w:rsidR="00790409" w:rsidRPr="00A16654" w:rsidRDefault="00790409" w:rsidP="00790409">
            <w:proofErr w:type="spellStart"/>
            <w:r w:rsidRPr="00A16654">
              <w:t>SignedServiceMetadata</w:t>
            </w:r>
            <w:proofErr w:type="spellEnd"/>
          </w:p>
        </w:tc>
        <w:tc>
          <w:tcPr>
            <w:tcW w:w="1785" w:type="dxa"/>
          </w:tcPr>
          <w:p w14:paraId="17342C54" w14:textId="0292E3DF" w:rsidR="00790409" w:rsidRPr="00A16654" w:rsidRDefault="00790409" w:rsidP="009372D4">
            <w:r w:rsidRPr="00A16654">
              <w:t>/{</w:t>
            </w:r>
            <w:proofErr w:type="spellStart"/>
            <w:r w:rsidR="009372D4">
              <w:t>participantId</w:t>
            </w:r>
            <w:proofErr w:type="spellEnd"/>
            <w:r w:rsidRPr="00A16654">
              <w:t>}/services/{</w:t>
            </w:r>
            <w:proofErr w:type="spellStart"/>
            <w:r w:rsidRPr="00A16654">
              <w:t>docType</w:t>
            </w:r>
            <w:r w:rsidR="009372D4">
              <w:t>Id</w:t>
            </w:r>
            <w:proofErr w:type="spellEnd"/>
            <w:r w:rsidRPr="00A16654">
              <w:t xml:space="preserve">} </w:t>
            </w:r>
          </w:p>
        </w:tc>
        <w:tc>
          <w:tcPr>
            <w:tcW w:w="790" w:type="dxa"/>
          </w:tcPr>
          <w:p w14:paraId="47954B3C" w14:textId="77777777" w:rsidR="00790409" w:rsidRPr="00A16654" w:rsidRDefault="00790409" w:rsidP="006033FC">
            <w:r w:rsidRPr="00A16654">
              <w:t xml:space="preserve">GET </w:t>
            </w:r>
          </w:p>
        </w:tc>
        <w:tc>
          <w:tcPr>
            <w:tcW w:w="1195" w:type="dxa"/>
          </w:tcPr>
          <w:p w14:paraId="457429E4" w14:textId="77777777" w:rsidR="00790409" w:rsidRPr="00A16654" w:rsidRDefault="00790409" w:rsidP="006033FC">
            <w:r w:rsidRPr="00A16654">
              <w:t>&lt;</w:t>
            </w:r>
            <w:proofErr w:type="spellStart"/>
            <w:r w:rsidRPr="00A16654">
              <w:t>SignedServiceMetadata</w:t>
            </w:r>
            <w:proofErr w:type="spellEnd"/>
            <w:r w:rsidRPr="00A16654">
              <w:t xml:space="preserve">&gt; </w:t>
            </w:r>
          </w:p>
        </w:tc>
        <w:tc>
          <w:tcPr>
            <w:tcW w:w="662" w:type="dxa"/>
          </w:tcPr>
          <w:p w14:paraId="1477FBA7" w14:textId="77777777" w:rsidR="00790409" w:rsidRPr="00A16654" w:rsidRDefault="00790409" w:rsidP="006033FC">
            <w:r w:rsidRPr="00A16654">
              <w:t xml:space="preserve">200; 500; 404 </w:t>
            </w:r>
          </w:p>
        </w:tc>
        <w:tc>
          <w:tcPr>
            <w:tcW w:w="3023" w:type="dxa"/>
          </w:tcPr>
          <w:p w14:paraId="59FDF7C1" w14:textId="77777777" w:rsidR="00790409" w:rsidRPr="00A16654" w:rsidRDefault="00790409" w:rsidP="00095E69">
            <w:pPr>
              <w:keepNext/>
            </w:pPr>
            <w:r w:rsidRPr="00A16654">
              <w:t xml:space="preserve">Holds </w:t>
            </w:r>
            <w:proofErr w:type="gramStart"/>
            <w:r w:rsidRPr="00A16654">
              <w:t>all of</w:t>
            </w:r>
            <w:proofErr w:type="gramEnd"/>
            <w:r w:rsidRPr="00A16654">
              <w:t xml:space="preserve"> the metadata about a Service, or a redirection URL to another Service Metadata Publisher holding this information. </w:t>
            </w:r>
          </w:p>
        </w:tc>
      </w:tr>
    </w:tbl>
    <w:p w14:paraId="1E8E949B" w14:textId="7DF2A5C8" w:rsidR="000016DE" w:rsidRPr="00A16654" w:rsidRDefault="00095E69" w:rsidP="00095E69">
      <w:pPr>
        <w:pStyle w:val="Beschriftung"/>
      </w:pPr>
      <w:r w:rsidRPr="00A16654">
        <w:t xml:space="preserve">Fig. </w:t>
      </w:r>
      <w:r w:rsidR="0036547D" w:rsidRPr="00A16654">
        <w:fldChar w:fldCharType="begin"/>
      </w:r>
      <w:r w:rsidR="0036547D" w:rsidRPr="00A16654">
        <w:instrText xml:space="preserve"> SEQ Fig. \* ARABIC </w:instrText>
      </w:r>
      <w:r w:rsidR="0036547D" w:rsidRPr="00A16654">
        <w:fldChar w:fldCharType="separate"/>
      </w:r>
      <w:r w:rsidR="006976BF">
        <w:rPr>
          <w:noProof/>
        </w:rPr>
        <w:t>4</w:t>
      </w:r>
      <w:r w:rsidR="0036547D" w:rsidRPr="00A16654">
        <w:rPr>
          <w:noProof/>
        </w:rPr>
        <w:fldChar w:fldCharType="end"/>
      </w:r>
      <w:r w:rsidRPr="00A16654">
        <w:t>: Table of resources and identifiers</w:t>
      </w:r>
    </w:p>
    <w:p w14:paraId="5EE7C8DC" w14:textId="7B5920FA" w:rsidR="00095E69" w:rsidRPr="00A16654" w:rsidRDefault="00095E69" w:rsidP="00095E69">
      <w:r w:rsidRPr="00A16654">
        <w:lastRenderedPageBreak/>
        <w:t xml:space="preserve">A service implementing the REST binding MUST support these resource types. It MUST provide access to these using the URI scheme of table in Fig. </w:t>
      </w:r>
      <w:r w:rsidR="00B5413E">
        <w:t>4</w:t>
      </w:r>
      <w:r w:rsidRPr="00A16654">
        <w:t>.</w:t>
      </w:r>
      <w:r w:rsidR="00B5413E">
        <w:t xml:space="preserve"> Both resources MAY be prefixed with a constant path </w:t>
      </w:r>
      <w:r w:rsidR="00366EB3">
        <w:t>element</w:t>
      </w:r>
      <w:r w:rsidR="00B5413E">
        <w:t xml:space="preserve"> retrieved from the initial DNS lookup</w:t>
      </w:r>
      <w:r w:rsidR="008F0774">
        <w:t xml:space="preserve"> (see section </w:t>
      </w:r>
      <w:r w:rsidR="008F0774">
        <w:fldChar w:fldCharType="begin"/>
      </w:r>
      <w:r w:rsidR="008F0774">
        <w:instrText xml:space="preserve"> REF _Ref184680297 \r \h </w:instrText>
      </w:r>
      <w:r w:rsidR="008F0774">
        <w:fldChar w:fldCharType="separate"/>
      </w:r>
      <w:r w:rsidR="006976BF">
        <w:t>2</w:t>
      </w:r>
      <w:r w:rsidR="008F0774">
        <w:fldChar w:fldCharType="end"/>
      </w:r>
      <w:r w:rsidR="008F0774">
        <w:t>)</w:t>
      </w:r>
      <w:r w:rsidR="00B5413E">
        <w:t>.</w:t>
      </w:r>
    </w:p>
    <w:p w14:paraId="7D1195DB" w14:textId="77777777" w:rsidR="00095E69" w:rsidRPr="00A16654" w:rsidRDefault="00095E69" w:rsidP="00095E69">
      <w:pPr>
        <w:pStyle w:val="berschrift3"/>
      </w:pPr>
      <w:bookmarkStart w:id="41" w:name="_Toc189751414"/>
      <w:r w:rsidRPr="00A16654">
        <w:t>On the use of percent encoding</w:t>
      </w:r>
      <w:bookmarkEnd w:id="41"/>
      <w:r w:rsidRPr="00A16654">
        <w:t xml:space="preserve"> </w:t>
      </w:r>
    </w:p>
    <w:p w14:paraId="26AEEF04" w14:textId="253D253C" w:rsidR="00004116" w:rsidRPr="00A16654" w:rsidRDefault="00004116" w:rsidP="00004116">
      <w:r w:rsidRPr="00A16654">
        <w:t xml:space="preserve">When any types of </w:t>
      </w:r>
      <w:r w:rsidR="0035027A">
        <w:t>Peppol</w:t>
      </w:r>
      <w:r w:rsidR="0035027A" w:rsidRPr="00A16654">
        <w:t xml:space="preserve"> </w:t>
      </w:r>
      <w:r w:rsidRPr="00A16654">
        <w:t>identifiers are used in URLs, each section between slashes MUST be percent encoded according to [RFC3986] individually, i.e. section by section.</w:t>
      </w:r>
    </w:p>
    <w:p w14:paraId="20143B0E" w14:textId="35CA4198" w:rsidR="00095E69" w:rsidRPr="00A16654" w:rsidRDefault="00004116" w:rsidP="00004116">
      <w:r w:rsidRPr="00A16654">
        <w:t xml:space="preserve">For example, this implies that for an URL in the form of </w:t>
      </w:r>
      <w:r w:rsidRPr="00A16654">
        <w:rPr>
          <w:rStyle w:val="InlinecodeZchn"/>
        </w:rPr>
        <w:t>/{</w:t>
      </w:r>
      <w:proofErr w:type="spellStart"/>
      <w:r w:rsidR="009372D4" w:rsidRPr="009372D4">
        <w:rPr>
          <w:rStyle w:val="InlinecodeZchn"/>
        </w:rPr>
        <w:t>participantId</w:t>
      </w:r>
      <w:proofErr w:type="spellEnd"/>
      <w:r w:rsidRPr="00A16654">
        <w:rPr>
          <w:rStyle w:val="InlinecodeZchn"/>
        </w:rPr>
        <w:t>}/services/{</w:t>
      </w:r>
      <w:proofErr w:type="spellStart"/>
      <w:r w:rsidRPr="00A16654">
        <w:rPr>
          <w:rStyle w:val="InlinecodeZchn"/>
        </w:rPr>
        <w:t>docType</w:t>
      </w:r>
      <w:proofErr w:type="spellEnd"/>
      <w:r w:rsidRPr="00A16654">
        <w:rPr>
          <w:rStyle w:val="InlinecodeZchn"/>
        </w:rPr>
        <w:t>}</w:t>
      </w:r>
      <w:r w:rsidRPr="00A16654">
        <w:t xml:space="preserve"> the slash literals MUST NOT be URL encoded.</w:t>
      </w:r>
    </w:p>
    <w:p w14:paraId="432A5051" w14:textId="77777777" w:rsidR="00095E69" w:rsidRPr="00A16654" w:rsidRDefault="00095E69" w:rsidP="00095E69">
      <w:pPr>
        <w:pStyle w:val="berschrift3"/>
      </w:pPr>
      <w:bookmarkStart w:id="42" w:name="_Toc189751415"/>
      <w:r w:rsidRPr="00A16654">
        <w:t>Using identifiers in the REST Resource URLs</w:t>
      </w:r>
      <w:bookmarkEnd w:id="42"/>
      <w:r w:rsidRPr="00A16654">
        <w:t xml:space="preserve"> </w:t>
      </w:r>
    </w:p>
    <w:p w14:paraId="49581129" w14:textId="16D2366A" w:rsidR="00095E69" w:rsidRPr="00A16654" w:rsidRDefault="00095E69" w:rsidP="00095E69">
      <w:r w:rsidRPr="00A16654">
        <w:t xml:space="preserve">This section describes specifically how participant and document </w:t>
      </w:r>
      <w:r w:rsidR="009372D4">
        <w:t xml:space="preserve">type </w:t>
      </w:r>
      <w:r w:rsidRPr="00A16654">
        <w:t xml:space="preserve">identifiers are used to reference </w:t>
      </w:r>
      <w:proofErr w:type="spellStart"/>
      <w:r w:rsidRPr="00A16654">
        <w:rPr>
          <w:rStyle w:val="Hervorhebung"/>
        </w:rPr>
        <w:t>ServiceGroup</w:t>
      </w:r>
      <w:proofErr w:type="spellEnd"/>
      <w:r w:rsidRPr="00A16654">
        <w:t xml:space="preserve"> and </w:t>
      </w:r>
      <w:proofErr w:type="spellStart"/>
      <w:r w:rsidRPr="00A16654">
        <w:rPr>
          <w:rStyle w:val="Hervorhebung"/>
        </w:rPr>
        <w:t>SignedServiceMetadata</w:t>
      </w:r>
      <w:proofErr w:type="spellEnd"/>
      <w:r w:rsidRPr="00A16654">
        <w:t xml:space="preserve"> REST resources. For a general definition on how to represent participant and document </w:t>
      </w:r>
      <w:r w:rsidR="009372D4">
        <w:t xml:space="preserve">type </w:t>
      </w:r>
      <w:r w:rsidRPr="00A16654">
        <w:t xml:space="preserve">identifiers in URLs, see </w:t>
      </w:r>
      <w:r w:rsidR="00004116" w:rsidRPr="00A16654">
        <w:t>[PFUOI4]</w:t>
      </w:r>
      <w:r w:rsidRPr="00A16654">
        <w:t>.</w:t>
      </w:r>
    </w:p>
    <w:p w14:paraId="529734A6" w14:textId="2C841C17" w:rsidR="00095E69" w:rsidRPr="00A16654" w:rsidRDefault="00095E69" w:rsidP="00095E69">
      <w:r w:rsidRPr="00A16654">
        <w:t xml:space="preserve">For the URL referencing a </w:t>
      </w:r>
      <w:proofErr w:type="spellStart"/>
      <w:r w:rsidRPr="00A16654">
        <w:rPr>
          <w:rStyle w:val="Hervorhebung"/>
        </w:rPr>
        <w:t>ServiceGroup</w:t>
      </w:r>
      <w:proofErr w:type="spellEnd"/>
      <w:r w:rsidR="001E2A26" w:rsidRPr="00A16654">
        <w:t xml:space="preserve"> resource, the </w:t>
      </w:r>
      <w:r w:rsidR="001E2A26" w:rsidRPr="00A16654">
        <w:rPr>
          <w:rStyle w:val="InlinecodeZchn"/>
        </w:rPr>
        <w:t>{</w:t>
      </w:r>
      <w:proofErr w:type="spellStart"/>
      <w:r w:rsidR="009372D4" w:rsidRPr="009372D4">
        <w:rPr>
          <w:rStyle w:val="InlinecodeZchn"/>
        </w:rPr>
        <w:t>participantId</w:t>
      </w:r>
      <w:proofErr w:type="spellEnd"/>
      <w:r w:rsidR="001E2A26" w:rsidRPr="00A16654">
        <w:rPr>
          <w:rStyle w:val="InlinecodeZchn"/>
        </w:rPr>
        <w:t>}</w:t>
      </w:r>
      <w:r w:rsidRPr="00A16654">
        <w:t xml:space="preserve"> part follows the participant identifier format described in the </w:t>
      </w:r>
      <w:r w:rsidR="009372D4">
        <w:t xml:space="preserve">“Peppol </w:t>
      </w:r>
      <w:r w:rsidRPr="00A16654">
        <w:t>Participant</w:t>
      </w:r>
      <w:r w:rsidR="009372D4">
        <w:t xml:space="preserve"> Identification”</w:t>
      </w:r>
      <w:r w:rsidR="009372D4" w:rsidRPr="00A16654">
        <w:t xml:space="preserve"> </w:t>
      </w:r>
      <w:r w:rsidRPr="00A16654">
        <w:t>section of the ‘</w:t>
      </w:r>
      <w:r w:rsidR="00FA1A6F" w:rsidRPr="00A16654">
        <w:t>Policy for use of identifiers</w:t>
      </w:r>
      <w:r w:rsidRPr="00A16654">
        <w:t>’ document [</w:t>
      </w:r>
      <w:r w:rsidR="00FA1A6F" w:rsidRPr="00A16654">
        <w:t>PFUOI4</w:t>
      </w:r>
      <w:r w:rsidRPr="00A16654">
        <w:t>].</w:t>
      </w:r>
    </w:p>
    <w:p w14:paraId="0DCBAD95" w14:textId="77777777" w:rsidR="00095E69" w:rsidRPr="00A16654" w:rsidRDefault="00095E69" w:rsidP="00095E69">
      <w:r w:rsidRPr="00A16654">
        <w:t>Th</w:t>
      </w:r>
      <w:r w:rsidR="008211E2" w:rsidRPr="00A16654">
        <w:t>e following URL format is used:</w:t>
      </w:r>
    </w:p>
    <w:p w14:paraId="59CEE879" w14:textId="633656B3" w:rsidR="00095E69" w:rsidRPr="00A16654" w:rsidRDefault="004001A6" w:rsidP="00095E69">
      <w:pPr>
        <w:pStyle w:val="Code"/>
      </w:pPr>
      <w:r w:rsidRPr="00A16654">
        <w:t>/{</w:t>
      </w:r>
      <w:r w:rsidR="009372D4">
        <w:t xml:space="preserve">participant </w:t>
      </w:r>
      <w:r w:rsidRPr="00A16654">
        <w:t xml:space="preserve">identifier </w:t>
      </w:r>
      <w:r w:rsidR="009372D4">
        <w:t xml:space="preserve">meta </w:t>
      </w:r>
      <w:r w:rsidRPr="00A16654">
        <w:t>scheme}::{</w:t>
      </w:r>
      <w:r w:rsidR="009372D4">
        <w:t>participant identifier scheme}:{participant identifier value</w:t>
      </w:r>
      <w:r w:rsidRPr="00A16654">
        <w:t>}</w:t>
      </w:r>
    </w:p>
    <w:p w14:paraId="71B93E66" w14:textId="0CB0F102" w:rsidR="00850D42" w:rsidRPr="00A16654" w:rsidRDefault="00095E69" w:rsidP="00095E69">
      <w:r w:rsidRPr="00A16654">
        <w:t xml:space="preserve">In the reference to the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w:t>
      </w:r>
      <w:r w:rsidR="00B91C69" w:rsidRPr="00A16654">
        <w:t>resources</w:t>
      </w:r>
      <w:r w:rsidRPr="00A16654">
        <w:t xml:space="preserve"> (</w:t>
      </w:r>
      <w:r w:rsidRPr="00A16654">
        <w:rPr>
          <w:rStyle w:val="InlinecodeZchn"/>
        </w:rPr>
        <w:t>/{</w:t>
      </w:r>
      <w:proofErr w:type="spellStart"/>
      <w:r w:rsidR="009372D4">
        <w:rPr>
          <w:rStyle w:val="InlinecodeZchn"/>
        </w:rPr>
        <w:t>participantId</w:t>
      </w:r>
      <w:proofErr w:type="spellEnd"/>
      <w:r w:rsidRPr="00A16654">
        <w:rPr>
          <w:rStyle w:val="InlinecodeZchn"/>
        </w:rPr>
        <w:t>}/services/{</w:t>
      </w:r>
      <w:proofErr w:type="spellStart"/>
      <w:r w:rsidRPr="00A16654">
        <w:rPr>
          <w:rStyle w:val="InlinecodeZchn"/>
        </w:rPr>
        <w:t>docType</w:t>
      </w:r>
      <w:r w:rsidR="009372D4">
        <w:rPr>
          <w:rStyle w:val="InlinecodeZchn"/>
        </w:rPr>
        <w:t>Id</w:t>
      </w:r>
      <w:proofErr w:type="spellEnd"/>
      <w:r w:rsidRPr="00A16654">
        <w:rPr>
          <w:rStyle w:val="InlinecodeZchn"/>
        </w:rPr>
        <w:t>}</w:t>
      </w:r>
      <w:r w:rsidRPr="00A16654">
        <w:t xml:space="preserve">), the </w:t>
      </w:r>
      <w:r w:rsidRPr="00A16654">
        <w:rPr>
          <w:rStyle w:val="InlinecodeZchn"/>
        </w:rPr>
        <w:t>{</w:t>
      </w:r>
      <w:proofErr w:type="spellStart"/>
      <w:r w:rsidRPr="00A16654">
        <w:rPr>
          <w:rStyle w:val="InlinecodeZchn"/>
        </w:rPr>
        <w:t>docType</w:t>
      </w:r>
      <w:r w:rsidR="009372D4">
        <w:rPr>
          <w:rStyle w:val="InlinecodeZchn"/>
        </w:rPr>
        <w:t>Id</w:t>
      </w:r>
      <w:proofErr w:type="spellEnd"/>
      <w:r w:rsidRPr="00A16654">
        <w:rPr>
          <w:rStyle w:val="InlinecodeZchn"/>
        </w:rPr>
        <w:t>}</w:t>
      </w:r>
      <w:r w:rsidRPr="00A16654">
        <w:t xml:space="preserve"> part consists of </w:t>
      </w:r>
      <w:r w:rsidRPr="00A16654">
        <w:rPr>
          <w:rStyle w:val="InlinecodeZchn"/>
        </w:rPr>
        <w:t xml:space="preserve">{document </w:t>
      </w:r>
      <w:r w:rsidR="0055111C" w:rsidRPr="00A16654">
        <w:rPr>
          <w:rStyle w:val="InlinecodeZchn"/>
        </w:rPr>
        <w:t xml:space="preserve">type </w:t>
      </w:r>
      <w:r w:rsidRPr="00A16654">
        <w:rPr>
          <w:rStyle w:val="InlinecodeZchn"/>
        </w:rPr>
        <w:t>identifier scheme</w:t>
      </w:r>
      <w:proofErr w:type="gramStart"/>
      <w:r w:rsidRPr="00A16654">
        <w:rPr>
          <w:rStyle w:val="InlinecodeZchn"/>
        </w:rPr>
        <w:t>}::</w:t>
      </w:r>
      <w:proofErr w:type="gramEnd"/>
      <w:r w:rsidRPr="00A16654">
        <w:rPr>
          <w:rStyle w:val="InlinecodeZchn"/>
        </w:rPr>
        <w:t xml:space="preserve">{document </w:t>
      </w:r>
      <w:r w:rsidR="0055111C" w:rsidRPr="00A16654">
        <w:rPr>
          <w:rStyle w:val="InlinecodeZchn"/>
        </w:rPr>
        <w:t xml:space="preserve">type </w:t>
      </w:r>
      <w:r w:rsidRPr="00A16654">
        <w:rPr>
          <w:rStyle w:val="InlinecodeZchn"/>
        </w:rPr>
        <w:t>identifier</w:t>
      </w:r>
      <w:r w:rsidR="009372D4">
        <w:rPr>
          <w:rStyle w:val="InlinecodeZchn"/>
        </w:rPr>
        <w:t xml:space="preserve"> value</w:t>
      </w:r>
      <w:r w:rsidRPr="00A16654">
        <w:rPr>
          <w:rStyle w:val="InlinecodeZchn"/>
        </w:rPr>
        <w:t>}</w:t>
      </w:r>
      <w:r w:rsidRPr="00A16654">
        <w:t xml:space="preserve">. For information on the format of </w:t>
      </w:r>
      <w:r w:rsidRPr="00A16654">
        <w:rPr>
          <w:rStyle w:val="InlinecodeZchn"/>
        </w:rPr>
        <w:t xml:space="preserve">{document </w:t>
      </w:r>
      <w:r w:rsidR="0055111C" w:rsidRPr="00A16654">
        <w:rPr>
          <w:rStyle w:val="InlinecodeZchn"/>
        </w:rPr>
        <w:t xml:space="preserve">type </w:t>
      </w:r>
      <w:r w:rsidRPr="00A16654">
        <w:rPr>
          <w:rStyle w:val="InlinecodeZchn"/>
        </w:rPr>
        <w:t>identifier}</w:t>
      </w:r>
      <w:r w:rsidRPr="00A16654">
        <w:t xml:space="preserve">, see the </w:t>
      </w:r>
      <w:r w:rsidR="009372D4">
        <w:t xml:space="preserve">“Identifying </w:t>
      </w:r>
      <w:r w:rsidRPr="00A16654">
        <w:t>Document</w:t>
      </w:r>
      <w:r w:rsidR="009372D4">
        <w:t xml:space="preserve"> Types”</w:t>
      </w:r>
      <w:r w:rsidRPr="00A16654">
        <w:t xml:space="preserve"> section of the ‘</w:t>
      </w:r>
      <w:r w:rsidR="0055111C" w:rsidRPr="00A16654">
        <w:t>Policy for use of identifiers</w:t>
      </w:r>
      <w:r w:rsidRPr="00A16654">
        <w:t>’ document [</w:t>
      </w:r>
      <w:r w:rsidR="0055111C" w:rsidRPr="00A16654">
        <w:t>PFUOI4</w:t>
      </w:r>
      <w:r w:rsidR="00850D42" w:rsidRPr="00A16654">
        <w:t>].</w:t>
      </w:r>
    </w:p>
    <w:p w14:paraId="6A9BC417" w14:textId="2FB187C2" w:rsidR="00095E69" w:rsidRPr="00A16654" w:rsidRDefault="00095E69" w:rsidP="00095E69">
      <w:pPr>
        <w:pStyle w:val="berschrift3"/>
      </w:pPr>
      <w:bookmarkStart w:id="43" w:name="_Toc189751416"/>
      <w:r w:rsidRPr="00A16654">
        <w:t>Non-normative identifier example</w:t>
      </w:r>
      <w:bookmarkEnd w:id="43"/>
    </w:p>
    <w:p w14:paraId="74BE9C11" w14:textId="7B1A99F0" w:rsidR="00095E69" w:rsidRPr="00A16654" w:rsidRDefault="00B91C69" w:rsidP="00095E69">
      <w:r w:rsidRPr="00A16654">
        <w:t xml:space="preserve">We assume an SMP </w:t>
      </w:r>
      <w:r w:rsidR="00095E69" w:rsidRPr="00A16654">
        <w:t>can be accessed at the U</w:t>
      </w:r>
      <w:r w:rsidRPr="00A16654">
        <w:t xml:space="preserve">RL </w:t>
      </w:r>
      <w:r w:rsidRPr="00A16654">
        <w:rPr>
          <w:rStyle w:val="InlinecodeZchn"/>
        </w:rPr>
        <w:t>http</w:t>
      </w:r>
      <w:r w:rsidR="00D34148">
        <w:rPr>
          <w:rStyle w:val="InlinecodeZchn"/>
        </w:rPr>
        <w:t>s</w:t>
      </w:r>
      <w:r w:rsidRPr="00A16654">
        <w:rPr>
          <w:rStyle w:val="InlinecodeZchn"/>
        </w:rPr>
        <w:t>://serviceMetadata.</w:t>
      </w:r>
      <w:r w:rsidR="00D34148">
        <w:rPr>
          <w:rStyle w:val="InlinecodeZchn"/>
        </w:rPr>
        <w:t>org</w:t>
      </w:r>
      <w:r w:rsidRPr="00A16654">
        <w:t>.</w:t>
      </w:r>
    </w:p>
    <w:p w14:paraId="4F761FBA" w14:textId="77777777" w:rsidR="00095E69" w:rsidRPr="00A16654" w:rsidRDefault="00095E69" w:rsidP="00095E69">
      <w:r w:rsidRPr="00A16654">
        <w:t>A business wit</w:t>
      </w:r>
      <w:r w:rsidR="00B91C69" w:rsidRPr="00A16654">
        <w:t xml:space="preserve">h the participant identifier </w:t>
      </w:r>
      <w:r w:rsidRPr="00A16654">
        <w:rPr>
          <w:rStyle w:val="InlinecodeZchn"/>
        </w:rPr>
        <w:t>0010:5798000000001</w:t>
      </w:r>
      <w:r w:rsidRPr="00A16654">
        <w:t xml:space="preserve"> would have the following identifier for the </w:t>
      </w:r>
      <w:proofErr w:type="spellStart"/>
      <w:r w:rsidRPr="00A16654">
        <w:rPr>
          <w:rStyle w:val="Hervorhebung"/>
        </w:rPr>
        <w:t>ServiceGroup</w:t>
      </w:r>
      <w:proofErr w:type="spellEnd"/>
      <w:r w:rsidRPr="00A16654">
        <w:t xml:space="preserve"> resource: </w:t>
      </w:r>
    </w:p>
    <w:p w14:paraId="01ABFD9D" w14:textId="307B201E" w:rsidR="00095E69" w:rsidRPr="00A16654" w:rsidRDefault="00095E69" w:rsidP="00095E69">
      <w:pPr>
        <w:pStyle w:val="Code"/>
      </w:pPr>
      <w:r w:rsidRPr="00A16654">
        <w:t>http</w:t>
      </w:r>
      <w:r w:rsidR="00D34148">
        <w:t>s</w:t>
      </w:r>
      <w:r w:rsidRPr="00A16654">
        <w:t>://serviceMetadata.</w:t>
      </w:r>
      <w:r w:rsidR="00D34148">
        <w:t>org</w:t>
      </w:r>
      <w:r w:rsidRPr="00A16654">
        <w:t>/</w:t>
      </w:r>
      <w:r w:rsidR="00CE78CB">
        <w:t>iso6523</w:t>
      </w:r>
      <w:r w:rsidRPr="00A16654">
        <w:t>-a</w:t>
      </w:r>
      <w:r w:rsidR="00B91C69" w:rsidRPr="00A16654">
        <w:t>ctorid-upis::0010:5798000000001</w:t>
      </w:r>
    </w:p>
    <w:p w14:paraId="3E2D17BF" w14:textId="77777777" w:rsidR="00095E69" w:rsidRPr="00A16654" w:rsidRDefault="00095E69" w:rsidP="00095E69">
      <w:r w:rsidRPr="00A16654">
        <w:t xml:space="preserve">After percent encoding: </w:t>
      </w:r>
    </w:p>
    <w:p w14:paraId="62F4DE91" w14:textId="572086E1" w:rsidR="00095E69" w:rsidRPr="00A16654" w:rsidRDefault="00095E69" w:rsidP="00095E69">
      <w:pPr>
        <w:pStyle w:val="Code"/>
      </w:pPr>
      <w:r w:rsidRPr="00A16654">
        <w:t>http</w:t>
      </w:r>
      <w:r w:rsidR="00D34148">
        <w:t>s</w:t>
      </w:r>
      <w:r w:rsidRPr="00A16654">
        <w:t>://serviceMetadata.</w:t>
      </w:r>
      <w:r w:rsidR="00D34148">
        <w:t>org</w:t>
      </w:r>
      <w:r w:rsidRPr="00A16654">
        <w:t>/</w:t>
      </w:r>
      <w:r w:rsidR="00CE78CB">
        <w:t>iso6523</w:t>
      </w:r>
      <w:r w:rsidRPr="00A16654">
        <w:t>-actorid-upis%</w:t>
      </w:r>
      <w:r w:rsidR="00B91C69" w:rsidRPr="00A16654">
        <w:t>3a%3a0010%3a5798000000001</w:t>
      </w:r>
    </w:p>
    <w:p w14:paraId="670B4BE5" w14:textId="77777777" w:rsidR="00095E69" w:rsidRPr="00A16654" w:rsidRDefault="00095E69" w:rsidP="00095E69">
      <w:r w:rsidRPr="00A16654">
        <w:t xml:space="preserve">In the case of a NES-UBL order, a </w:t>
      </w:r>
      <w:proofErr w:type="spellStart"/>
      <w:r w:rsidRPr="00A16654">
        <w:rPr>
          <w:rStyle w:val="Hervorhebung"/>
        </w:rPr>
        <w:t>SignedServiceMetadata</w:t>
      </w:r>
      <w:proofErr w:type="spellEnd"/>
      <w:r w:rsidRPr="00A16654">
        <w:t xml:space="preserve"> or </w:t>
      </w:r>
      <w:r w:rsidRPr="00A16654">
        <w:rPr>
          <w:rStyle w:val="Hervorhebung"/>
        </w:rPr>
        <w:t>Redirect</w:t>
      </w:r>
      <w:r w:rsidRPr="00A16654">
        <w:t xml:space="preserve"> resource can then be identified by</w:t>
      </w:r>
    </w:p>
    <w:p w14:paraId="376B8D9F" w14:textId="77777777" w:rsidR="00095E69" w:rsidRPr="00A16654" w:rsidRDefault="00095E69" w:rsidP="00095E69">
      <w:pPr>
        <w:pStyle w:val="Listenabsatz"/>
        <w:numPr>
          <w:ilvl w:val="0"/>
          <w:numId w:val="28"/>
        </w:numPr>
      </w:pPr>
      <w:r w:rsidRPr="00A16654">
        <w:t xml:space="preserve">Identifier format type: </w:t>
      </w:r>
      <w:r w:rsidRPr="00A16654">
        <w:rPr>
          <w:rStyle w:val="InlinecodeZchn"/>
        </w:rPr>
        <w:t>busdox-</w:t>
      </w:r>
      <w:proofErr w:type="spellStart"/>
      <w:r w:rsidRPr="00A16654">
        <w:rPr>
          <w:rStyle w:val="InlinecodeZchn"/>
        </w:rPr>
        <w:t>docid</w:t>
      </w:r>
      <w:proofErr w:type="spellEnd"/>
      <w:r w:rsidRPr="00A16654">
        <w:rPr>
          <w:rStyle w:val="InlinecodeZchn"/>
        </w:rPr>
        <w:t>-</w:t>
      </w:r>
      <w:proofErr w:type="spellStart"/>
      <w:r w:rsidRPr="00A16654">
        <w:rPr>
          <w:rStyle w:val="InlinecodeZchn"/>
        </w:rPr>
        <w:t>qns</w:t>
      </w:r>
      <w:proofErr w:type="spellEnd"/>
    </w:p>
    <w:p w14:paraId="3424E926" w14:textId="77777777" w:rsidR="00095E69" w:rsidRPr="00A16654" w:rsidRDefault="00095E69" w:rsidP="00095E69">
      <w:pPr>
        <w:pStyle w:val="Listenabsatz"/>
        <w:numPr>
          <w:ilvl w:val="0"/>
          <w:numId w:val="28"/>
        </w:numPr>
      </w:pPr>
      <w:r w:rsidRPr="00A16654">
        <w:t>Root namespace:</w:t>
      </w:r>
      <w:r w:rsidR="001417AE" w:rsidRPr="00A16654">
        <w:br/>
      </w:r>
      <w:r w:rsidRPr="00A16654">
        <w:rPr>
          <w:rStyle w:val="InlinecodeZchn"/>
        </w:rPr>
        <w:t>urn:oasis:names:speci</w:t>
      </w:r>
      <w:r w:rsidR="001417AE" w:rsidRPr="00A16654">
        <w:rPr>
          <w:rStyle w:val="InlinecodeZchn"/>
        </w:rPr>
        <w:t>fication:ubl:schema:xsd:Order-2</w:t>
      </w:r>
    </w:p>
    <w:p w14:paraId="07112F39" w14:textId="77777777" w:rsidR="00095E69" w:rsidRPr="00A16654" w:rsidRDefault="00095E69" w:rsidP="00095E69">
      <w:pPr>
        <w:pStyle w:val="Listenabsatz"/>
        <w:numPr>
          <w:ilvl w:val="0"/>
          <w:numId w:val="28"/>
        </w:numPr>
      </w:pPr>
      <w:r w:rsidRPr="00A16654">
        <w:t xml:space="preserve">Document element local name: </w:t>
      </w:r>
      <w:r w:rsidR="001417AE" w:rsidRPr="00A16654">
        <w:rPr>
          <w:rStyle w:val="InlinecodeZchn"/>
        </w:rPr>
        <w:t>Order</w:t>
      </w:r>
    </w:p>
    <w:p w14:paraId="394D5E12" w14:textId="77777777" w:rsidR="00095E69" w:rsidRPr="00A16654" w:rsidRDefault="00095E69" w:rsidP="00095E69">
      <w:pPr>
        <w:pStyle w:val="Listenabsatz"/>
        <w:numPr>
          <w:ilvl w:val="0"/>
          <w:numId w:val="28"/>
        </w:numPr>
      </w:pPr>
      <w:r w:rsidRPr="00A16654">
        <w:t xml:space="preserve">Subtype identifier: </w:t>
      </w:r>
      <w:r w:rsidRPr="00A16654">
        <w:rPr>
          <w:rStyle w:val="InlinecodeZchn"/>
        </w:rPr>
        <w:t>UBL-2.0</w:t>
      </w:r>
      <w:r w:rsidRPr="00A16654">
        <w:t xml:space="preserve"> (since several versions of the Order schema may use the same namespace + document element name) </w:t>
      </w:r>
    </w:p>
    <w:p w14:paraId="681EB380" w14:textId="77777777" w:rsidR="00095E69" w:rsidRPr="00A16654" w:rsidRDefault="00095E69" w:rsidP="00095E69">
      <w:r w:rsidRPr="00A16654">
        <w:t>The documen</w:t>
      </w:r>
      <w:r w:rsidR="00A95820" w:rsidRPr="00A16654">
        <w:t>t type identifier will then be:</w:t>
      </w:r>
    </w:p>
    <w:p w14:paraId="7CD922F8" w14:textId="77777777" w:rsidR="00095E69" w:rsidRPr="00A16654" w:rsidRDefault="00095E69" w:rsidP="00095E69">
      <w:pPr>
        <w:pStyle w:val="Code"/>
      </w:pPr>
      <w:r w:rsidRPr="00A16654">
        <w:t>busdox-docid-qns::urn:oasis:names:specification:ubl:schema:xsd:Order-2::Order##UBL-2.0</w:t>
      </w:r>
    </w:p>
    <w:p w14:paraId="311F6C65" w14:textId="77777777" w:rsidR="00095E69" w:rsidRPr="00A16654" w:rsidRDefault="00095E69" w:rsidP="00095E69">
      <w:r w:rsidRPr="00A16654">
        <w:lastRenderedPageBreak/>
        <w:t>The document type identifier MUST be percent encoded as described in [RFC3986]. The above, non-normative example is thus encoded to</w:t>
      </w:r>
    </w:p>
    <w:p w14:paraId="1D8E328A" w14:textId="77777777" w:rsidR="00095E69" w:rsidRPr="00A16654" w:rsidRDefault="00095E69" w:rsidP="00095E69">
      <w:pPr>
        <w:pStyle w:val="Code"/>
      </w:pPr>
      <w:r w:rsidRPr="00A16654">
        <w:t>busdox-docid-qns%3A%3Aurn%3Aoasis%3Anames%3Aspecification%3Aubl%3Aschema%3Axsd%3AOrder- 2%3A%3AOrder%23%23UBL-2.0</w:t>
      </w:r>
    </w:p>
    <w:p w14:paraId="7335956C" w14:textId="77777777" w:rsidR="00095E69" w:rsidRPr="00A16654" w:rsidRDefault="00095E69" w:rsidP="00095E69">
      <w:r w:rsidRPr="00A16654">
        <w:t xml:space="preserve">The entire URL reference to a </w:t>
      </w:r>
      <w:proofErr w:type="spellStart"/>
      <w:r w:rsidRPr="00A16654">
        <w:rPr>
          <w:rStyle w:val="Hervorhebung"/>
        </w:rPr>
        <w:t>SignedServiceMetadata</w:t>
      </w:r>
      <w:proofErr w:type="spellEnd"/>
      <w:r w:rsidRPr="00A16654">
        <w:t xml:space="preserve"> or </w:t>
      </w:r>
      <w:r w:rsidRPr="00A16654">
        <w:rPr>
          <w:rStyle w:val="Hervorhebung"/>
        </w:rPr>
        <w:t>Red</w:t>
      </w:r>
      <w:r w:rsidR="00A95820" w:rsidRPr="00A16654">
        <w:rPr>
          <w:rStyle w:val="Hervorhebung"/>
        </w:rPr>
        <w:t>irect</w:t>
      </w:r>
      <w:r w:rsidR="00A95820" w:rsidRPr="00A16654">
        <w:t xml:space="preserve"> </w:t>
      </w:r>
      <w:r w:rsidR="00EF2894" w:rsidRPr="00A16654">
        <w:t>resource</w:t>
      </w:r>
      <w:r w:rsidR="00A95820" w:rsidRPr="00A16654">
        <w:t xml:space="preserve"> thus has the form</w:t>
      </w:r>
    </w:p>
    <w:p w14:paraId="69B24066" w14:textId="23BF3A23" w:rsidR="00095E69" w:rsidRPr="00A16654" w:rsidRDefault="00095E69" w:rsidP="00095E69">
      <w:pPr>
        <w:pStyle w:val="Code"/>
      </w:pPr>
      <w:r w:rsidRPr="00A16654">
        <w:t>{URL to server}/{</w:t>
      </w:r>
      <w:r w:rsidR="009372D4">
        <w:t xml:space="preserve">participant </w:t>
      </w:r>
      <w:r w:rsidRPr="00A16654">
        <w:t xml:space="preserve">identifier </w:t>
      </w:r>
      <w:r w:rsidR="009372D4">
        <w:t xml:space="preserve">meta </w:t>
      </w:r>
      <w:r w:rsidRPr="00A16654">
        <w:t>scheme}::</w:t>
      </w:r>
      <w:r w:rsidR="009372D4">
        <w:t>{participant identifier scheme}:</w:t>
      </w:r>
      <w:r w:rsidRPr="00A16654">
        <w:t>{</w:t>
      </w:r>
      <w:r w:rsidR="009372D4">
        <w:t>participant identifier value</w:t>
      </w:r>
      <w:r w:rsidRPr="00A16654">
        <w:t xml:space="preserve">}/services/{document </w:t>
      </w:r>
      <w:r w:rsidR="009372D4">
        <w:t xml:space="preserve">type </w:t>
      </w:r>
      <w:r w:rsidRPr="00A16654">
        <w:t xml:space="preserve">identifier </w:t>
      </w:r>
      <w:r w:rsidR="003B5DF2">
        <w:t>scheme</w:t>
      </w:r>
      <w:r w:rsidRPr="00A16654">
        <w:t>}::{</w:t>
      </w:r>
      <w:r w:rsidR="009372D4">
        <w:t>document type identifier value}</w:t>
      </w:r>
    </w:p>
    <w:p w14:paraId="765D861B" w14:textId="77777777" w:rsidR="00095E69" w:rsidRPr="00A16654" w:rsidRDefault="00095E69" w:rsidP="00095E69">
      <w:r w:rsidRPr="00A16654">
        <w:t>The percent-encoded form of the identifier using the above example will then be</w:t>
      </w:r>
    </w:p>
    <w:p w14:paraId="7CEEC014" w14:textId="202AF596" w:rsidR="00095E69" w:rsidRPr="00A16654" w:rsidRDefault="009372D4" w:rsidP="00095E69">
      <w:pPr>
        <w:pStyle w:val="Code"/>
      </w:pPr>
      <w:r w:rsidRPr="00184E35">
        <w:t>https://serviceMetadata.org/iso6523</w:t>
      </w:r>
      <w:r w:rsidR="00095E69" w:rsidRPr="00A16654">
        <w:t>-actorid-upis%3a%3a0010%3a5798000000001/services/busdox-docid-qns%3A%3Aurn%3Aoasis%3Anames%3Aspecification%3Aubl%3Aschema%3Axsd%3AO</w:t>
      </w:r>
      <w:r w:rsidR="00A95820" w:rsidRPr="00A16654">
        <w:t>rder- 2%3A%3AOrder%23%23UBL-2.0</w:t>
      </w:r>
    </w:p>
    <w:p w14:paraId="6E4BAC49" w14:textId="77777777" w:rsidR="00095E69" w:rsidRPr="00A16654" w:rsidRDefault="00095E69" w:rsidP="00095E69">
      <w:r w:rsidRPr="00A16654">
        <w:t>Note that the forward slashes delimiting the individual parts of the REST resource identifier URL are not percent encoded, since they are part of the URL.</w:t>
      </w:r>
    </w:p>
    <w:p w14:paraId="3D1ECECC" w14:textId="77777777" w:rsidR="007551F7" w:rsidRPr="00A16654" w:rsidRDefault="007551F7" w:rsidP="007551F7">
      <w:pPr>
        <w:pStyle w:val="berschrift2"/>
      </w:pPr>
      <w:bookmarkStart w:id="44" w:name="_Toc189751417"/>
      <w:r w:rsidRPr="00A16654">
        <w:t>Referencing the SMP REST binding</w:t>
      </w:r>
      <w:bookmarkEnd w:id="44"/>
      <w:r w:rsidRPr="00A16654">
        <w:t xml:space="preserve"> </w:t>
      </w:r>
    </w:p>
    <w:p w14:paraId="61F0434C" w14:textId="04F63446" w:rsidR="007551F7" w:rsidRPr="00A16654" w:rsidRDefault="007551F7" w:rsidP="007551F7">
      <w:r w:rsidRPr="00A16654">
        <w:t xml:space="preserve">For referencing the SMP REST binding, for example from </w:t>
      </w:r>
      <w:r w:rsidR="007116BA" w:rsidRPr="00A16654">
        <w:t>SML</w:t>
      </w:r>
      <w:r w:rsidRPr="00A16654">
        <w:t xml:space="preserve"> records, the following identifier should be used for the versi</w:t>
      </w:r>
      <w:r w:rsidR="007F3FFE" w:rsidRPr="00A16654">
        <w:t>on 1.</w:t>
      </w:r>
      <w:r w:rsidR="003B5DF2">
        <w:t>x</w:t>
      </w:r>
      <w:r w:rsidR="003B5DF2" w:rsidRPr="00A16654">
        <w:t xml:space="preserve"> </w:t>
      </w:r>
      <w:r w:rsidR="007F3FFE" w:rsidRPr="00A16654">
        <w:t>of the SMP REST binding:</w:t>
      </w:r>
    </w:p>
    <w:p w14:paraId="5952969F" w14:textId="77777777" w:rsidR="007551F7" w:rsidRPr="00A16654" w:rsidRDefault="007551F7" w:rsidP="007551F7">
      <w:pPr>
        <w:pStyle w:val="Code"/>
      </w:pPr>
      <w:r w:rsidRPr="00A16654">
        <w:t>http://busdox.org/serviceMetadata/publishing/1.0/</w:t>
      </w:r>
    </w:p>
    <w:p w14:paraId="50692DB3" w14:textId="74264A9F" w:rsidR="007551F7" w:rsidRPr="00A16654" w:rsidRDefault="007551F7" w:rsidP="007551F7">
      <w:r w:rsidRPr="00A16654">
        <w:t>This is identical to the targ</w:t>
      </w:r>
      <w:r w:rsidR="007F3FFE" w:rsidRPr="00A16654">
        <w:t xml:space="preserve">et namespace of the SMP </w:t>
      </w:r>
      <w:r w:rsidR="003B5DF2">
        <w:t xml:space="preserve">XML </w:t>
      </w:r>
      <w:r w:rsidR="007F3FFE" w:rsidRPr="00A16654">
        <w:t>schema.</w:t>
      </w:r>
    </w:p>
    <w:p w14:paraId="6E0B00FE" w14:textId="5947945A" w:rsidR="007551F7" w:rsidRPr="00A16654" w:rsidRDefault="007F3FFE" w:rsidP="007551F7">
      <w:pPr>
        <w:pStyle w:val="berschrift2"/>
      </w:pPr>
      <w:bookmarkStart w:id="45" w:name="_Toc189751418"/>
      <w:r w:rsidRPr="00A16654">
        <w:t>Security</w:t>
      </w:r>
      <w:bookmarkEnd w:id="45"/>
    </w:p>
    <w:p w14:paraId="37320FBA" w14:textId="7440253D" w:rsidR="007551F7" w:rsidRPr="00A16654" w:rsidRDefault="007551F7" w:rsidP="007551F7">
      <w:r w:rsidRPr="00A16654">
        <w:t>At the transport lev</w:t>
      </w:r>
      <w:r w:rsidR="007F3FFE" w:rsidRPr="00A16654">
        <w:t xml:space="preserve">el, the service </w:t>
      </w:r>
      <w:r w:rsidR="00AF5A49" w:rsidRPr="00A16654">
        <w:t>MUST be</w:t>
      </w:r>
      <w:r w:rsidR="007F3FFE" w:rsidRPr="00A16654">
        <w:t xml:space="preserve"> secured.</w:t>
      </w:r>
    </w:p>
    <w:p w14:paraId="16922B5D" w14:textId="6A3877AE" w:rsidR="007551F7" w:rsidRPr="00A16654" w:rsidRDefault="007F3FFE" w:rsidP="007F3FFE">
      <w:pPr>
        <w:pStyle w:val="berschrift3"/>
      </w:pPr>
      <w:bookmarkStart w:id="46" w:name="_Toc189751419"/>
      <w:r w:rsidRPr="00A16654">
        <w:t>Message signature</w:t>
      </w:r>
      <w:bookmarkEnd w:id="46"/>
    </w:p>
    <w:p w14:paraId="00964BA2" w14:textId="12F37716" w:rsidR="007551F7" w:rsidRPr="00A16654" w:rsidRDefault="007551F7" w:rsidP="007551F7">
      <w:r w:rsidRPr="00A16654">
        <w:t>The message returned by the service is signed by the Service Metadata Publisher with XML-Signature according to</w:t>
      </w:r>
      <w:r w:rsidR="00312618">
        <w:t xml:space="preserve"> [XML-DSIG]</w:t>
      </w:r>
      <w:r w:rsidR="007F3FFE" w:rsidRPr="00A16654">
        <w:t>.</w:t>
      </w:r>
    </w:p>
    <w:p w14:paraId="20E025D9" w14:textId="77777777" w:rsidR="007551F7" w:rsidRPr="00A16654" w:rsidRDefault="007551F7" w:rsidP="007551F7">
      <w:r w:rsidRPr="00A16654">
        <w:t>The signature MUST be an enveloped XM</w:t>
      </w:r>
      <w:r w:rsidR="00792214" w:rsidRPr="00A16654">
        <w:t xml:space="preserve">L signature represented via </w:t>
      </w:r>
      <w:proofErr w:type="spellStart"/>
      <w:r w:rsidR="00792214" w:rsidRPr="00A16654">
        <w:t>a</w:t>
      </w:r>
      <w:r w:rsidRPr="00A16654">
        <w:t xml:space="preserve"> </w:t>
      </w:r>
      <w:r w:rsidRPr="00A16654">
        <w:rPr>
          <w:rStyle w:val="InlinecodeZchn"/>
        </w:rPr>
        <w:t>ds</w:t>
      </w:r>
      <w:proofErr w:type="spellEnd"/>
      <w:r w:rsidRPr="00A16654">
        <w:rPr>
          <w:rStyle w:val="InlinecodeZchn"/>
        </w:rPr>
        <w:t>:Signature</w:t>
      </w:r>
      <w:r w:rsidRPr="00A16654">
        <w:t xml:space="preserve"> element embedded in the </w:t>
      </w:r>
      <w:proofErr w:type="spellStart"/>
      <w:r w:rsidRPr="00A16654">
        <w:rPr>
          <w:rStyle w:val="InlinecodeZchn"/>
        </w:rPr>
        <w:t>SignedServiceMetadata</w:t>
      </w:r>
      <w:proofErr w:type="spellEnd"/>
      <w:r w:rsidR="00792214" w:rsidRPr="00A16654">
        <w:t xml:space="preserve"> element. The </w:t>
      </w:r>
      <w:proofErr w:type="spellStart"/>
      <w:r w:rsidR="00792214" w:rsidRPr="00A16654">
        <w:rPr>
          <w:rStyle w:val="InlinecodeZchn"/>
        </w:rPr>
        <w:t>ds:Signature</w:t>
      </w:r>
      <w:proofErr w:type="spellEnd"/>
      <w:r w:rsidRPr="00A16654">
        <w:t xml:space="preserve"> element MUST be constructed ac</w:t>
      </w:r>
      <w:r w:rsidR="007F3FFE" w:rsidRPr="00A16654">
        <w:t>cording to the following rules:</w:t>
      </w:r>
    </w:p>
    <w:p w14:paraId="5218BED0" w14:textId="77777777" w:rsidR="007551F7" w:rsidRPr="00A16654" w:rsidRDefault="007551F7" w:rsidP="007F3FFE">
      <w:pPr>
        <w:pStyle w:val="Listenabsatz"/>
        <w:numPr>
          <w:ilvl w:val="0"/>
          <w:numId w:val="29"/>
        </w:numPr>
      </w:pPr>
      <w:r w:rsidRPr="00A16654">
        <w:t xml:space="preserve">The &lt;Reference&gt; MUST use exactly one </w:t>
      </w:r>
      <w:r w:rsidR="00E901EF" w:rsidRPr="00A16654">
        <w:t>&lt;</w:t>
      </w:r>
      <w:r w:rsidRPr="00A16654">
        <w:t>Transform</w:t>
      </w:r>
      <w:r w:rsidR="00E901EF" w:rsidRPr="00A16654">
        <w:t>&gt;</w:t>
      </w:r>
      <w:r w:rsidRPr="00A16654">
        <w:t xml:space="preserve"> being:</w:t>
      </w:r>
      <w:r w:rsidR="00792214" w:rsidRPr="00A16654">
        <w:br/>
      </w:r>
      <w:r w:rsidRPr="00A16654">
        <w:rPr>
          <w:rStyle w:val="InlinecodeZchn"/>
        </w:rPr>
        <w:t>http://www.w3.org/2000</w:t>
      </w:r>
      <w:r w:rsidR="00792214" w:rsidRPr="00A16654">
        <w:rPr>
          <w:rStyle w:val="InlinecodeZchn"/>
        </w:rPr>
        <w:t>/09/xmldsig#enveloped</w:t>
      </w:r>
      <w:r w:rsidR="001266BF" w:rsidRPr="00A16654">
        <w:rPr>
          <w:rStyle w:val="InlinecodeZchn"/>
        </w:rPr>
        <w:t>-</w:t>
      </w:r>
      <w:r w:rsidR="00792214" w:rsidRPr="00A16654">
        <w:rPr>
          <w:rStyle w:val="InlinecodeZchn"/>
        </w:rPr>
        <w:t>signature</w:t>
      </w:r>
    </w:p>
    <w:p w14:paraId="1A5D13C2" w14:textId="77777777" w:rsidR="007551F7" w:rsidRPr="00A16654" w:rsidRDefault="007551F7" w:rsidP="007F3FFE">
      <w:pPr>
        <w:pStyle w:val="Listenabsatz"/>
        <w:numPr>
          <w:ilvl w:val="0"/>
          <w:numId w:val="29"/>
        </w:numPr>
      </w:pPr>
      <w:r w:rsidRPr="00A16654">
        <w:t>The &lt;</w:t>
      </w:r>
      <w:proofErr w:type="spellStart"/>
      <w:r w:rsidRPr="00A16654">
        <w:t>ds:KeyInfo</w:t>
      </w:r>
      <w:proofErr w:type="spellEnd"/>
      <w:r w:rsidRPr="00A16654">
        <w:t xml:space="preserve">&gt; element MUST contain an &lt;ds:X509Data&gt; element with an &lt;ds:X509Certificate&gt; sub-element containing the signer’s X.509 certificate as PEM </w:t>
      </w:r>
      <w:r w:rsidR="00792214" w:rsidRPr="00A16654">
        <w:t>(</w:t>
      </w:r>
      <w:r w:rsidR="007F3FFE" w:rsidRPr="00A16654">
        <w:t>base 64</w:t>
      </w:r>
      <w:r w:rsidR="00792214" w:rsidRPr="00A16654">
        <w:t>)</w:t>
      </w:r>
      <w:r w:rsidR="007F3FFE" w:rsidRPr="00A16654">
        <w:t xml:space="preserve"> encoded X509 DER value.</w:t>
      </w:r>
    </w:p>
    <w:p w14:paraId="7FCBC1B4" w14:textId="2819A1F5" w:rsidR="007551F7" w:rsidRPr="00A16654" w:rsidRDefault="007551F7" w:rsidP="007F3FFE">
      <w:pPr>
        <w:pStyle w:val="Listenabsatz"/>
        <w:numPr>
          <w:ilvl w:val="0"/>
          <w:numId w:val="29"/>
        </w:numPr>
      </w:pPr>
      <w:r w:rsidRPr="00A16654">
        <w:t>The can</w:t>
      </w:r>
      <w:r w:rsidR="00792214" w:rsidRPr="00A16654">
        <w:t>onicalization algorithm MUST be</w:t>
      </w:r>
      <w:r w:rsidR="00792214" w:rsidRPr="00A16654">
        <w:br/>
      </w:r>
      <w:r w:rsidR="005647E8" w:rsidRPr="00A16654">
        <w:rPr>
          <w:rStyle w:val="InlinecodeZchn"/>
        </w:rPr>
        <w:t>http://www.w3.org/TR/2001/REC-xml-c14n-20010315</w:t>
      </w:r>
    </w:p>
    <w:p w14:paraId="46D31A7D" w14:textId="209A05F5" w:rsidR="007551F7" w:rsidRPr="00A16654" w:rsidRDefault="00792214" w:rsidP="007F3FFE">
      <w:pPr>
        <w:pStyle w:val="Listenabsatz"/>
        <w:numPr>
          <w:ilvl w:val="0"/>
          <w:numId w:val="29"/>
        </w:numPr>
      </w:pPr>
      <w:r w:rsidRPr="00A16654">
        <w:t xml:space="preserve">The </w:t>
      </w:r>
      <w:proofErr w:type="spellStart"/>
      <w:r w:rsidRPr="00A16654">
        <w:t>SignatureMethod</w:t>
      </w:r>
      <w:proofErr w:type="spellEnd"/>
      <w:r w:rsidRPr="00A16654">
        <w:t xml:space="preserve"> MUST</w:t>
      </w:r>
      <w:r w:rsidR="005647E8" w:rsidRPr="00A16654">
        <w:t xml:space="preserve"> be</w:t>
      </w:r>
      <w:r w:rsidRPr="00A16654">
        <w:br/>
      </w:r>
      <w:r w:rsidR="007B5679" w:rsidRPr="007B5679">
        <w:rPr>
          <w:rStyle w:val="InlinecodeZchn"/>
        </w:rPr>
        <w:t>http://www.w3.org/2001/04/xmldsig-more#rsa-sha256</w:t>
      </w:r>
    </w:p>
    <w:p w14:paraId="2BAC103E" w14:textId="5C39C62C" w:rsidR="007551F7" w:rsidRPr="00A16654" w:rsidRDefault="007551F7" w:rsidP="007F3FFE">
      <w:pPr>
        <w:pStyle w:val="Listenabsatz"/>
        <w:numPr>
          <w:ilvl w:val="0"/>
          <w:numId w:val="29"/>
        </w:numPr>
      </w:pPr>
      <w:r w:rsidRPr="00A16654">
        <w:t xml:space="preserve">The </w:t>
      </w:r>
      <w:proofErr w:type="spellStart"/>
      <w:r w:rsidRPr="00A16654">
        <w:t>DigestMethod</w:t>
      </w:r>
      <w:proofErr w:type="spellEnd"/>
      <w:r w:rsidRPr="00A16654">
        <w:t xml:space="preserve"> MUST be</w:t>
      </w:r>
      <w:r w:rsidR="00792214" w:rsidRPr="00A16654">
        <w:br/>
      </w:r>
      <w:r w:rsidR="00C01A39" w:rsidRPr="00C01A39">
        <w:rPr>
          <w:rStyle w:val="InlinecodeZchn"/>
        </w:rPr>
        <w:t>http://www.w3.org/2001/04/xmlenc#sha256</w:t>
      </w:r>
    </w:p>
    <w:p w14:paraId="02F7E468" w14:textId="77777777" w:rsidR="00942624" w:rsidRPr="00A16654" w:rsidRDefault="00942624" w:rsidP="00942624">
      <w:pPr>
        <w:pStyle w:val="berschrift3"/>
      </w:pPr>
      <w:bookmarkStart w:id="47" w:name="_Toc189751420"/>
      <w:r w:rsidRPr="00A16654">
        <w:lastRenderedPageBreak/>
        <w:t>Verifying the signature</w:t>
      </w:r>
      <w:bookmarkEnd w:id="47"/>
      <w:r w:rsidRPr="00A16654">
        <w:t xml:space="preserve"> </w:t>
      </w:r>
    </w:p>
    <w:p w14:paraId="7B022100" w14:textId="1FA17D89" w:rsidR="00D737E1" w:rsidRPr="00A16654" w:rsidRDefault="00942624" w:rsidP="00942624">
      <w:r w:rsidRPr="00A16654">
        <w:t xml:space="preserve">When verifying the signature, the consumer has access to the full certificate as a PEM </w:t>
      </w:r>
      <w:r w:rsidR="00F775EA" w:rsidRPr="00A16654">
        <w:t>(</w:t>
      </w:r>
      <w:r w:rsidRPr="00A16654">
        <w:t>base 64</w:t>
      </w:r>
      <w:r w:rsidR="00F775EA" w:rsidRPr="00A16654">
        <w:t>)</w:t>
      </w:r>
      <w:r w:rsidRPr="00A16654">
        <w:t xml:space="preserve"> enc</w:t>
      </w:r>
      <w:r w:rsidR="00D737E1" w:rsidRPr="00A16654">
        <w:t xml:space="preserve">oded X509 DER value within the </w:t>
      </w:r>
      <w:proofErr w:type="spellStart"/>
      <w:r w:rsidR="00D737E1" w:rsidRPr="00A16654">
        <w:rPr>
          <w:rStyle w:val="InlinecodeZchn"/>
        </w:rPr>
        <w:t>ds</w:t>
      </w:r>
      <w:r w:rsidR="00BB4412">
        <w:rPr>
          <w:rStyle w:val="InlinecodeZchn"/>
        </w:rPr>
        <w:t>:</w:t>
      </w:r>
      <w:r w:rsidRPr="00A16654">
        <w:rPr>
          <w:rStyle w:val="InlinecodeZchn"/>
        </w:rPr>
        <w:t>Signature</w:t>
      </w:r>
      <w:proofErr w:type="spellEnd"/>
      <w:r w:rsidRPr="00A16654">
        <w:t xml:space="preserve"> element. The consumer may verify the signature by</w:t>
      </w:r>
    </w:p>
    <w:p w14:paraId="1BB8F830" w14:textId="77777777" w:rsidR="00D737E1" w:rsidRPr="00A16654" w:rsidRDefault="00942624" w:rsidP="00D737E1">
      <w:pPr>
        <w:pStyle w:val="Listenabsatz"/>
        <w:numPr>
          <w:ilvl w:val="0"/>
          <w:numId w:val="30"/>
        </w:numPr>
      </w:pPr>
      <w:r w:rsidRPr="00A16654">
        <w:t xml:space="preserve">extracting the certificate from the </w:t>
      </w:r>
      <w:r w:rsidRPr="00A16654">
        <w:rPr>
          <w:rStyle w:val="InlinecodeZchn"/>
        </w:rPr>
        <w:t>ds:X509Data</w:t>
      </w:r>
      <w:r w:rsidRPr="00A16654">
        <w:t xml:space="preserve"> element,</w:t>
      </w:r>
    </w:p>
    <w:p w14:paraId="2216054F" w14:textId="77777777" w:rsidR="00D737E1" w:rsidRPr="00A16654" w:rsidRDefault="00942624" w:rsidP="00D737E1">
      <w:pPr>
        <w:pStyle w:val="Listenabsatz"/>
        <w:numPr>
          <w:ilvl w:val="0"/>
          <w:numId w:val="30"/>
        </w:numPr>
      </w:pPr>
      <w:r w:rsidRPr="00A16654">
        <w:t>verify that it has b</w:t>
      </w:r>
      <w:r w:rsidR="00D737E1" w:rsidRPr="00A16654">
        <w:t>een issued by the trusted root,</w:t>
      </w:r>
    </w:p>
    <w:p w14:paraId="41D66032" w14:textId="77777777" w:rsidR="00D737E1" w:rsidRPr="00A16654" w:rsidRDefault="00942624" w:rsidP="00D737E1">
      <w:pPr>
        <w:pStyle w:val="Listenabsatz"/>
        <w:numPr>
          <w:ilvl w:val="0"/>
          <w:numId w:val="30"/>
        </w:numPr>
      </w:pPr>
      <w:r w:rsidRPr="00A16654">
        <w:t>perform a v</w:t>
      </w:r>
      <w:r w:rsidR="004214C1" w:rsidRPr="00A16654">
        <w:t>alidation of the signature, and</w:t>
      </w:r>
    </w:p>
    <w:p w14:paraId="5835365A" w14:textId="77777777" w:rsidR="00942624" w:rsidRPr="00A16654" w:rsidRDefault="00942624" w:rsidP="00D737E1">
      <w:pPr>
        <w:pStyle w:val="Listenabsatz"/>
        <w:numPr>
          <w:ilvl w:val="0"/>
          <w:numId w:val="30"/>
        </w:numPr>
      </w:pPr>
      <w:r w:rsidRPr="00A16654">
        <w:t xml:space="preserve">perform the required certificate validation steps (which might include checking expiration/activation dates and revocation lists). </w:t>
      </w:r>
    </w:p>
    <w:p w14:paraId="0C7312E2" w14:textId="77777777" w:rsidR="00942624" w:rsidRPr="00A16654" w:rsidRDefault="00942624" w:rsidP="00942624">
      <w:pPr>
        <w:pStyle w:val="berschrift3"/>
      </w:pPr>
      <w:bookmarkStart w:id="48" w:name="_Toc189751421"/>
      <w:r w:rsidRPr="00A16654">
        <w:t>Verifying the signature of the destination SMP</w:t>
      </w:r>
      <w:bookmarkEnd w:id="48"/>
      <w:r w:rsidRPr="00A16654">
        <w:t xml:space="preserve"> </w:t>
      </w:r>
    </w:p>
    <w:p w14:paraId="35A82911" w14:textId="77777777" w:rsidR="00942624" w:rsidRPr="00A16654" w:rsidRDefault="00942624" w:rsidP="00942624">
      <w:r w:rsidRPr="00A1665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14:paraId="0F3C372A" w14:textId="0AFD7188" w:rsidR="00683658" w:rsidRPr="00A16654" w:rsidRDefault="00683658" w:rsidP="00683658">
      <w:pPr>
        <w:pStyle w:val="berschrift1"/>
      </w:pPr>
      <w:bookmarkStart w:id="49" w:name="_Toc189751422"/>
      <w:r w:rsidRPr="00A16654">
        <w:lastRenderedPageBreak/>
        <w:t>Appendix A: Schema for the REST interface</w:t>
      </w:r>
      <w:bookmarkEnd w:id="49"/>
    </w:p>
    <w:p w14:paraId="141CEC66" w14:textId="64C8870C" w:rsidR="00220DB6" w:rsidRPr="00A16654" w:rsidRDefault="00220DB6" w:rsidP="00220DB6">
      <w:pPr>
        <w:pStyle w:val="berschrift2"/>
      </w:pPr>
      <w:bookmarkStart w:id="50" w:name="_Toc189751423"/>
      <w:r w:rsidRPr="00A16654">
        <w:t>peppol-smp-types-v1.xsd (non-normative)</w:t>
      </w:r>
      <w:bookmarkEnd w:id="50"/>
    </w:p>
    <w:p w14:paraId="34A5C9FD" w14:textId="77777777" w:rsidR="00683658" w:rsidRPr="00A16654" w:rsidRDefault="00683658" w:rsidP="00683658">
      <w:r w:rsidRPr="00A16654">
        <w:t>This section defines the XML Schema for all the resources of the REST interface.</w:t>
      </w:r>
      <w:r w:rsidR="00220DB6" w:rsidRPr="00A16654">
        <w:t xml:space="preserve"> The normative version of the XML Schema </w:t>
      </w:r>
      <w:r w:rsidR="002119EE" w:rsidRPr="00A16654">
        <w:t>is packaged</w:t>
      </w:r>
      <w:r w:rsidR="00220DB6" w:rsidRPr="00A16654">
        <w:t xml:space="preserve"> together with this </w:t>
      </w:r>
      <w:r w:rsidR="00BE0239" w:rsidRPr="00A16654">
        <w:t>specification</w:t>
      </w:r>
      <w:r w:rsidR="00220DB6" w:rsidRPr="00A16654">
        <w:t>.</w:t>
      </w:r>
    </w:p>
    <w:p w14:paraId="5742CC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r w:rsidRPr="00A16654">
        <w:rPr>
          <w:rFonts w:ascii="Consolas" w:hAnsi="Consolas" w:cs="Consolas"/>
          <w:color w:val="3F7F7F"/>
          <w:sz w:val="20"/>
          <w:szCs w:val="20"/>
        </w:rPr>
        <w:t>xml</w:t>
      </w:r>
      <w:r w:rsidRPr="00A16654">
        <w:rPr>
          <w:rFonts w:ascii="Consolas" w:hAnsi="Consolas" w:cs="Consolas"/>
          <w:sz w:val="20"/>
          <w:szCs w:val="20"/>
        </w:rPr>
        <w:t xml:space="preserve"> </w:t>
      </w:r>
      <w:r w:rsidRPr="00A16654">
        <w:rPr>
          <w:rFonts w:ascii="Consolas" w:hAnsi="Consolas" w:cs="Consolas"/>
          <w:color w:val="7F007F"/>
          <w:sz w:val="20"/>
          <w:szCs w:val="20"/>
        </w:rPr>
        <w:t>version</w:t>
      </w:r>
      <w:r w:rsidRPr="00A16654">
        <w:rPr>
          <w:rFonts w:ascii="Consolas" w:hAnsi="Consolas" w:cs="Consolas"/>
          <w:color w:val="000000"/>
          <w:sz w:val="20"/>
          <w:szCs w:val="20"/>
        </w:rPr>
        <w:t>=</w:t>
      </w:r>
      <w:r w:rsidRPr="00A16654">
        <w:rPr>
          <w:rFonts w:ascii="Consolas" w:hAnsi="Consolas" w:cs="Consolas"/>
          <w:i/>
          <w:iCs/>
          <w:color w:val="2A00FF"/>
          <w:sz w:val="20"/>
          <w:szCs w:val="20"/>
        </w:rPr>
        <w:t>"1.0"</w:t>
      </w:r>
      <w:r w:rsidRPr="00A16654">
        <w:rPr>
          <w:rFonts w:ascii="Consolas" w:hAnsi="Consolas" w:cs="Consolas"/>
          <w:sz w:val="20"/>
          <w:szCs w:val="20"/>
        </w:rPr>
        <w:t xml:space="preserve"> </w:t>
      </w:r>
      <w:r w:rsidRPr="00A16654">
        <w:rPr>
          <w:rFonts w:ascii="Consolas" w:hAnsi="Consolas" w:cs="Consolas"/>
          <w:color w:val="7F007F"/>
          <w:sz w:val="20"/>
          <w:szCs w:val="20"/>
        </w:rPr>
        <w:t>encoding</w:t>
      </w:r>
      <w:r w:rsidRPr="00A16654">
        <w:rPr>
          <w:rFonts w:ascii="Consolas" w:hAnsi="Consolas" w:cs="Consolas"/>
          <w:color w:val="000000"/>
          <w:sz w:val="20"/>
          <w:szCs w:val="20"/>
        </w:rPr>
        <w:t>=</w:t>
      </w:r>
      <w:r w:rsidRPr="00A16654">
        <w:rPr>
          <w:rFonts w:ascii="Consolas" w:hAnsi="Consolas" w:cs="Consolas"/>
          <w:i/>
          <w:iCs/>
          <w:color w:val="2A00FF"/>
          <w:sz w:val="20"/>
          <w:szCs w:val="20"/>
        </w:rPr>
        <w:t>"utf-8"</w:t>
      </w:r>
      <w:r w:rsidRPr="00A16654">
        <w:rPr>
          <w:rFonts w:ascii="Consolas" w:hAnsi="Consolas" w:cs="Consolas"/>
          <w:color w:val="008080"/>
          <w:sz w:val="20"/>
          <w:szCs w:val="20"/>
        </w:rPr>
        <w:t>?&gt;</w:t>
      </w:r>
    </w:p>
    <w:p w14:paraId="38BD382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xs:schema</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id</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ServiceMetadataPublishing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targetNamespace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"http://busdox.org/serviceMetadata/publishing/1.0/"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elementFormDefault</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"qualified"</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/publishing/1.0/"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xmlns:ids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xmlns:ds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xmlns:xs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"http://www.w3.org/2001/XMLSchema"</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xmlns:wsa</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4E21158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xs:import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"xmldsig-core-schema.xsd"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"http://www.w3.org/2000/09/xmldsig#"</w:t>
      </w:r>
      <w:r w:rsidRPr="00A16654">
        <w:rPr>
          <w:rFonts w:ascii="Consolas" w:hAnsi="Consolas" w:cs="Consolas"/>
          <w:color w:val="008080"/>
          <w:sz w:val="20"/>
          <w:szCs w:val="20"/>
        </w:rPr>
        <w:t>/&gt;</w:t>
      </w:r>
    </w:p>
    <w:p w14:paraId="6642B2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xs:import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"oasis-200401-wss-wssecurity-utility-1.0.xsd"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"http://docs.oasis-open.org/wss/2004/01/oasis-200401-wss-wssecurity-utility-1.0.xsd"</w:t>
      </w:r>
      <w:r w:rsidRPr="00A16654">
        <w:rPr>
          <w:rFonts w:ascii="Consolas" w:hAnsi="Consolas" w:cs="Consolas"/>
          <w:color w:val="008080"/>
          <w:sz w:val="20"/>
          <w:szCs w:val="20"/>
        </w:rPr>
        <w:t>/&gt;</w:t>
      </w:r>
    </w:p>
    <w:p w14:paraId="27CE901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xs:import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"ws-addr.xsd"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"http://www.w3.org/2005/08/addressing"</w:t>
      </w:r>
      <w:r w:rsidRPr="00A16654">
        <w:rPr>
          <w:rFonts w:ascii="Consolas" w:hAnsi="Consolas" w:cs="Consolas"/>
          <w:color w:val="008080"/>
          <w:sz w:val="20"/>
          <w:szCs w:val="20"/>
        </w:rPr>
        <w:t>/&gt;</w:t>
      </w:r>
    </w:p>
    <w:p w14:paraId="3A7B718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xs:import</w:t>
      </w:r>
      <w:proofErr w:type="spellEnd"/>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schemaLocation</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w:t>
      </w:r>
      <w:r w:rsidR="004C7586" w:rsidRPr="00A16654">
        <w:rPr>
          <w:rFonts w:ascii="Consolas" w:hAnsi="Consolas" w:cs="Consolas"/>
          <w:i/>
          <w:iCs/>
          <w:color w:val="2A00FF"/>
          <w:sz w:val="20"/>
          <w:szCs w:val="20"/>
        </w:rPr>
        <w:t>peppol-identifiers-v1</w:t>
      </w:r>
      <w:r w:rsidRPr="00A16654">
        <w:rPr>
          <w:rFonts w:ascii="Consolas" w:hAnsi="Consolas" w:cs="Consolas"/>
          <w:i/>
          <w:iCs/>
          <w:color w:val="2A00FF"/>
          <w:sz w:val="20"/>
          <w:szCs w:val="20"/>
        </w:rPr>
        <w:t>.xsd"</w:t>
      </w:r>
      <w:r w:rsidRPr="00A16654">
        <w:rPr>
          <w:rFonts w:ascii="Consolas" w:hAnsi="Consolas" w:cs="Consolas"/>
          <w:sz w:val="20"/>
          <w:szCs w:val="20"/>
        </w:rPr>
        <w:t xml:space="preserve"> </w:t>
      </w:r>
      <w:r w:rsidRPr="00A16654">
        <w:rPr>
          <w:rFonts w:ascii="Consolas" w:hAnsi="Consolas" w:cs="Consolas"/>
          <w:color w:val="7F007F"/>
          <w:sz w:val="20"/>
          <w:szCs w:val="20"/>
        </w:rPr>
        <w:t>namespace</w:t>
      </w:r>
      <w:r w:rsidRPr="00A16654">
        <w:rPr>
          <w:rFonts w:ascii="Consolas" w:hAnsi="Consolas" w:cs="Consolas"/>
          <w:color w:val="000000"/>
          <w:sz w:val="20"/>
          <w:szCs w:val="20"/>
        </w:rPr>
        <w:t>=</w:t>
      </w:r>
      <w:r w:rsidRPr="00A16654">
        <w:rPr>
          <w:rFonts w:ascii="Consolas" w:hAnsi="Consolas" w:cs="Consolas"/>
          <w:i/>
          <w:iCs/>
          <w:color w:val="2A00FF"/>
          <w:sz w:val="20"/>
          <w:szCs w:val="20"/>
        </w:rPr>
        <w:t>"http://busdox.org/transport/identifiers/1.0/"</w:t>
      </w:r>
      <w:r w:rsidRPr="00A16654">
        <w:rPr>
          <w:rFonts w:ascii="Consolas" w:hAnsi="Consolas" w:cs="Consolas"/>
          <w:color w:val="008080"/>
          <w:sz w:val="20"/>
          <w:szCs w:val="20"/>
        </w:rPr>
        <w:t>/&gt;</w:t>
      </w:r>
    </w:p>
    <w:p w14:paraId="2CBEABA6" w14:textId="77777777" w:rsidR="00683658" w:rsidRPr="00A16654" w:rsidRDefault="00683658" w:rsidP="00683658">
      <w:pPr>
        <w:autoSpaceDE w:val="0"/>
        <w:autoSpaceDN w:val="0"/>
        <w:adjustRightInd w:val="0"/>
        <w:spacing w:after="0"/>
        <w:rPr>
          <w:rFonts w:ascii="Consolas" w:hAnsi="Consolas" w:cs="Consolas"/>
          <w:sz w:val="20"/>
          <w:szCs w:val="20"/>
        </w:rPr>
      </w:pPr>
    </w:p>
    <w:p w14:paraId="29CBB8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77F49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941150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0D159EF" w14:textId="77777777" w:rsidR="00683658" w:rsidRPr="00A16654" w:rsidRDefault="00683658" w:rsidP="00683658">
      <w:pPr>
        <w:autoSpaceDE w:val="0"/>
        <w:autoSpaceDN w:val="0"/>
        <w:adjustRightInd w:val="0"/>
        <w:spacing w:after="0"/>
        <w:rPr>
          <w:rFonts w:ascii="Consolas" w:hAnsi="Consolas" w:cs="Consolas"/>
          <w:sz w:val="20"/>
          <w:szCs w:val="20"/>
        </w:rPr>
      </w:pPr>
    </w:p>
    <w:p w14:paraId="4A73E0D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SignedServiceMetadataType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A8683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7572CA4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FC7469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ds:Signature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AEBA9E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2DE1F2B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50290A41" w14:textId="77777777" w:rsidR="00683658" w:rsidRPr="00A16654" w:rsidRDefault="00683658" w:rsidP="00683658">
      <w:pPr>
        <w:autoSpaceDE w:val="0"/>
        <w:autoSpaceDN w:val="0"/>
        <w:adjustRightInd w:val="0"/>
        <w:spacing w:after="0"/>
        <w:rPr>
          <w:rFonts w:ascii="Consolas" w:hAnsi="Consolas" w:cs="Consolas"/>
          <w:sz w:val="20"/>
          <w:szCs w:val="20"/>
        </w:rPr>
      </w:pPr>
    </w:p>
    <w:p w14:paraId="517B4D2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24BE6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34E2163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xs:choice</w:t>
      </w:r>
      <w:proofErr w:type="spellEnd"/>
      <w:r w:rsidRPr="00A16654">
        <w:rPr>
          <w:rFonts w:ascii="Consolas" w:hAnsi="Consolas" w:cs="Consolas"/>
          <w:color w:val="008080"/>
          <w:sz w:val="20"/>
          <w:szCs w:val="20"/>
        </w:rPr>
        <w:t>&gt;</w:t>
      </w:r>
    </w:p>
    <w:p w14:paraId="607A6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1C93B7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"Redirect"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FFA8A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xs:choice</w:t>
      </w:r>
      <w:proofErr w:type="spellEnd"/>
      <w:r w:rsidRPr="00A16654">
        <w:rPr>
          <w:rFonts w:ascii="Consolas" w:hAnsi="Consolas" w:cs="Consolas"/>
          <w:color w:val="008080"/>
          <w:sz w:val="20"/>
          <w:szCs w:val="20"/>
        </w:rPr>
        <w:t>&gt;</w:t>
      </w:r>
    </w:p>
    <w:p w14:paraId="399049A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6F6584F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24AA217D" w14:textId="77777777" w:rsidR="00683658" w:rsidRPr="00A16654" w:rsidRDefault="00683658" w:rsidP="00683658">
      <w:pPr>
        <w:autoSpaceDE w:val="0"/>
        <w:autoSpaceDN w:val="0"/>
        <w:adjustRightInd w:val="0"/>
        <w:spacing w:after="0"/>
        <w:rPr>
          <w:rFonts w:ascii="Consolas" w:hAnsi="Consolas" w:cs="Consolas"/>
          <w:sz w:val="20"/>
          <w:szCs w:val="20"/>
        </w:rPr>
      </w:pPr>
    </w:p>
    <w:p w14:paraId="2DD38FB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ServiceInformationType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83CB75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3C5190D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202E6FF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ids:DocumentIdentifier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089DA6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38C777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2ECECB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4E57F54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1F69398D" w14:textId="77777777" w:rsidR="00683658" w:rsidRPr="00A16654" w:rsidRDefault="00683658" w:rsidP="00683658">
      <w:pPr>
        <w:autoSpaceDE w:val="0"/>
        <w:autoSpaceDN w:val="0"/>
        <w:adjustRightInd w:val="0"/>
        <w:spacing w:after="0"/>
        <w:rPr>
          <w:rFonts w:ascii="Consolas" w:hAnsi="Consolas" w:cs="Consolas"/>
          <w:sz w:val="20"/>
          <w:szCs w:val="20"/>
        </w:rPr>
      </w:pPr>
    </w:p>
    <w:p w14:paraId="22D195C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ProcessListType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5D6B34E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74D869D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"Process"</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2D6034B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5ED4315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0D74D788" w14:textId="77777777" w:rsidR="00683658" w:rsidRPr="00A16654" w:rsidRDefault="00683658" w:rsidP="00683658">
      <w:pPr>
        <w:autoSpaceDE w:val="0"/>
        <w:autoSpaceDN w:val="0"/>
        <w:adjustRightInd w:val="0"/>
        <w:spacing w:after="0"/>
        <w:rPr>
          <w:rFonts w:ascii="Consolas" w:hAnsi="Consolas" w:cs="Consolas"/>
          <w:sz w:val="20"/>
          <w:szCs w:val="20"/>
        </w:rPr>
      </w:pPr>
    </w:p>
    <w:p w14:paraId="567D2D7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ProcessType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B46C6E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0549C2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ids:ProcessIdentifier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9C3B48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3F16865"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F3EE4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6AC9303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434CA54C" w14:textId="77777777" w:rsidR="00683658" w:rsidRPr="00A16654" w:rsidRDefault="00683658" w:rsidP="00683658">
      <w:pPr>
        <w:autoSpaceDE w:val="0"/>
        <w:autoSpaceDN w:val="0"/>
        <w:adjustRightInd w:val="0"/>
        <w:spacing w:after="0"/>
        <w:rPr>
          <w:rFonts w:ascii="Consolas" w:hAnsi="Consolas" w:cs="Consolas"/>
          <w:sz w:val="20"/>
          <w:szCs w:val="20"/>
        </w:rPr>
      </w:pPr>
    </w:p>
    <w:p w14:paraId="6E6E284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ServiceEndpointList</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30D0E0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76E1012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"Endpoint"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30F54B3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4D53837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17E7BAE3" w14:textId="77777777" w:rsidR="00683658" w:rsidRPr="00A16654" w:rsidRDefault="00683658" w:rsidP="00683658">
      <w:pPr>
        <w:autoSpaceDE w:val="0"/>
        <w:autoSpaceDN w:val="0"/>
        <w:adjustRightInd w:val="0"/>
        <w:spacing w:after="0"/>
        <w:rPr>
          <w:rFonts w:ascii="Consolas" w:hAnsi="Consolas" w:cs="Consolas"/>
          <w:sz w:val="20"/>
          <w:szCs w:val="20"/>
        </w:rPr>
      </w:pPr>
    </w:p>
    <w:p w14:paraId="2FF9489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EndpointType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962B68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2B02161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wsa:EndpointReference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A1551A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RequireBusinessLevelSignature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xs:boolean</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EEA7EC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MinimumAuthenticationLevel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0FB0C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ServiceActivationDate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35FE8E0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ServiceExpirationDate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xs:dateTime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019A749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"Certificate"</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D7674A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ServiceDescription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646526C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TechnicalContactUrl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78E2B1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TechnicalInformationUrl</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4175AA8"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4EFDC84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78FA3A0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xs:attribute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transportProfile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2918C7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14C599CE" w14:textId="77777777" w:rsidR="00683658" w:rsidRPr="00A16654" w:rsidRDefault="00683658" w:rsidP="00683658">
      <w:pPr>
        <w:autoSpaceDE w:val="0"/>
        <w:autoSpaceDN w:val="0"/>
        <w:adjustRightInd w:val="0"/>
        <w:spacing w:after="0"/>
        <w:rPr>
          <w:rFonts w:ascii="Consolas" w:hAnsi="Consolas" w:cs="Consolas"/>
          <w:sz w:val="20"/>
          <w:szCs w:val="20"/>
        </w:rPr>
      </w:pPr>
    </w:p>
    <w:p w14:paraId="7BAA23A3"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ServiceGroupType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926201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56A936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ref</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ids:ParticipantIdentifier</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348E0619"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78CC7D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EDA9BD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2399EED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636D40B7" w14:textId="77777777" w:rsidR="00683658" w:rsidRPr="00A16654" w:rsidRDefault="00683658" w:rsidP="00683658">
      <w:pPr>
        <w:autoSpaceDE w:val="0"/>
        <w:autoSpaceDN w:val="0"/>
        <w:adjustRightInd w:val="0"/>
        <w:spacing w:after="0"/>
        <w:rPr>
          <w:rFonts w:ascii="Consolas" w:hAnsi="Consolas" w:cs="Consolas"/>
          <w:sz w:val="20"/>
          <w:szCs w:val="20"/>
        </w:rPr>
      </w:pPr>
    </w:p>
    <w:p w14:paraId="7158A1A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ServiceMetadataReferenceCollectionType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03EFA4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3B13876D"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sz w:val="20"/>
          <w:szCs w:val="20"/>
        </w:rPr>
        <w:t xml:space="preserve"> </w:t>
      </w:r>
      <w:proofErr w:type="spellStart"/>
      <w:r w:rsidRPr="00A16654">
        <w:rPr>
          <w:rFonts w:ascii="Consolas" w:hAnsi="Consolas" w:cs="Consolas"/>
          <w:color w:val="7F007F"/>
          <w:sz w:val="20"/>
          <w:szCs w:val="20"/>
        </w:rPr>
        <w:t>maxOccurs</w:t>
      </w:r>
      <w:proofErr w:type="spellEnd"/>
      <w:r w:rsidRPr="00A16654">
        <w:rPr>
          <w:rFonts w:ascii="Consolas" w:hAnsi="Consolas" w:cs="Consolas"/>
          <w:color w:val="000000"/>
          <w:sz w:val="20"/>
          <w:szCs w:val="20"/>
        </w:rPr>
        <w:t>=</w:t>
      </w:r>
      <w:r w:rsidRPr="00A16654">
        <w:rPr>
          <w:rFonts w:ascii="Consolas" w:hAnsi="Consolas" w:cs="Consolas"/>
          <w:i/>
          <w:iCs/>
          <w:color w:val="2A00FF"/>
          <w:sz w:val="20"/>
          <w:szCs w:val="20"/>
        </w:rPr>
        <w:t>"unbounded"</w:t>
      </w:r>
      <w:r w:rsidRPr="00A16654">
        <w:rPr>
          <w:rFonts w:ascii="Consolas" w:hAnsi="Consolas" w:cs="Consolas"/>
          <w:color w:val="008080"/>
          <w:sz w:val="20"/>
          <w:szCs w:val="20"/>
        </w:rPr>
        <w:t>/&gt;</w:t>
      </w:r>
    </w:p>
    <w:p w14:paraId="773F252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4C81511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1810A604" w14:textId="77777777" w:rsidR="00683658" w:rsidRPr="00A16654" w:rsidRDefault="00683658" w:rsidP="00683658">
      <w:pPr>
        <w:autoSpaceDE w:val="0"/>
        <w:autoSpaceDN w:val="0"/>
        <w:adjustRightInd w:val="0"/>
        <w:spacing w:after="0"/>
        <w:rPr>
          <w:rFonts w:ascii="Consolas" w:hAnsi="Consolas" w:cs="Consolas"/>
          <w:sz w:val="20"/>
          <w:szCs w:val="20"/>
        </w:rPr>
      </w:pPr>
    </w:p>
    <w:p w14:paraId="51BDA5F1"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ServiceMetadataReferenceType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393FB1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xs:attribute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0F15B5AC"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4EE7400E" w14:textId="77777777" w:rsidR="00683658" w:rsidRPr="00A16654" w:rsidRDefault="00683658" w:rsidP="00683658">
      <w:pPr>
        <w:autoSpaceDE w:val="0"/>
        <w:autoSpaceDN w:val="0"/>
        <w:adjustRightInd w:val="0"/>
        <w:spacing w:after="0"/>
        <w:rPr>
          <w:rFonts w:ascii="Consolas" w:hAnsi="Consolas" w:cs="Consolas"/>
          <w:sz w:val="20"/>
          <w:szCs w:val="20"/>
        </w:rPr>
      </w:pPr>
    </w:p>
    <w:p w14:paraId="1891383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RedirectType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16279697"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07C8E03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CertificateUID</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xs:string</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404DA0A0"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lastRenderedPageBreak/>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xs:element</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"Extension"</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minOccurs</w:t>
      </w:r>
      <w:r w:rsidRPr="00A16654">
        <w:rPr>
          <w:rFonts w:ascii="Consolas" w:hAnsi="Consolas" w:cs="Consolas"/>
          <w:color w:val="000000"/>
          <w:sz w:val="20"/>
          <w:szCs w:val="20"/>
        </w:rPr>
        <w:t>=</w:t>
      </w:r>
      <w:r w:rsidRPr="00A16654">
        <w:rPr>
          <w:rFonts w:ascii="Consolas" w:hAnsi="Consolas" w:cs="Consolas"/>
          <w:i/>
          <w:iCs/>
          <w:color w:val="2A00FF"/>
          <w:sz w:val="20"/>
          <w:szCs w:val="20"/>
        </w:rPr>
        <w:t>"0"</w:t>
      </w:r>
      <w:r w:rsidRPr="00A16654">
        <w:rPr>
          <w:rFonts w:ascii="Consolas" w:hAnsi="Consolas" w:cs="Consolas"/>
          <w:color w:val="008080"/>
          <w:sz w:val="20"/>
          <w:szCs w:val="20"/>
        </w:rPr>
        <w:t>/&gt;</w:t>
      </w:r>
    </w:p>
    <w:p w14:paraId="7D17F86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1BA0B4C6"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xs:attribute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href</w:t>
      </w:r>
      <w:proofErr w:type="spellEnd"/>
      <w:r w:rsidRPr="00A16654">
        <w:rPr>
          <w:rFonts w:ascii="Consolas" w:hAnsi="Consolas" w:cs="Consolas"/>
          <w:i/>
          <w:iCs/>
          <w:color w:val="2A00FF"/>
          <w:sz w:val="20"/>
          <w:szCs w:val="20"/>
        </w:rPr>
        <w:t>"</w:t>
      </w:r>
      <w:r w:rsidRPr="00A16654">
        <w:rPr>
          <w:rFonts w:ascii="Consolas" w:hAnsi="Consolas" w:cs="Consolas"/>
          <w:sz w:val="20"/>
          <w:szCs w:val="20"/>
        </w:rPr>
        <w:t xml:space="preserve"> </w:t>
      </w:r>
      <w:r w:rsidRPr="00A16654">
        <w:rPr>
          <w:rFonts w:ascii="Consolas" w:hAnsi="Consolas" w:cs="Consolas"/>
          <w:color w:val="7F007F"/>
          <w:sz w:val="20"/>
          <w:szCs w:val="20"/>
        </w:rPr>
        <w:t>type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xs:anyURI</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43DC6E"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696C5342" w14:textId="77777777" w:rsidR="00683658" w:rsidRPr="00A16654" w:rsidRDefault="00683658" w:rsidP="00683658">
      <w:pPr>
        <w:autoSpaceDE w:val="0"/>
        <w:autoSpaceDN w:val="0"/>
        <w:adjustRightInd w:val="0"/>
        <w:spacing w:after="0"/>
        <w:rPr>
          <w:rFonts w:ascii="Consolas" w:hAnsi="Consolas" w:cs="Consolas"/>
          <w:sz w:val="20"/>
          <w:szCs w:val="20"/>
        </w:rPr>
      </w:pPr>
    </w:p>
    <w:p w14:paraId="7BC2E902"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sz w:val="20"/>
          <w:szCs w:val="20"/>
        </w:rPr>
        <w:t xml:space="preserve"> </w:t>
      </w:r>
      <w:r w:rsidRPr="00A16654">
        <w:rPr>
          <w:rFonts w:ascii="Consolas" w:hAnsi="Consolas" w:cs="Consolas"/>
          <w:color w:val="7F007F"/>
          <w:sz w:val="20"/>
          <w:szCs w:val="20"/>
        </w:rPr>
        <w:t>name</w:t>
      </w:r>
      <w:r w:rsidRPr="00A16654">
        <w:rPr>
          <w:rFonts w:ascii="Consolas" w:hAnsi="Consolas" w:cs="Consolas"/>
          <w:color w:val="000000"/>
          <w:sz w:val="20"/>
          <w:szCs w:val="20"/>
        </w:rPr>
        <w:t>=</w:t>
      </w:r>
      <w:r w:rsidRPr="00A16654">
        <w:rPr>
          <w:rFonts w:ascii="Consolas" w:hAnsi="Consolas" w:cs="Consolas"/>
          <w:i/>
          <w:iCs/>
          <w:color w:val="2A00FF"/>
          <w:sz w:val="20"/>
          <w:szCs w:val="20"/>
        </w:rPr>
        <w:t>"</w:t>
      </w:r>
      <w:proofErr w:type="spellStart"/>
      <w:r w:rsidRPr="00A16654">
        <w:rPr>
          <w:rFonts w:ascii="Consolas" w:hAnsi="Consolas" w:cs="Consolas"/>
          <w:i/>
          <w:iCs/>
          <w:color w:val="2A00FF"/>
          <w:sz w:val="20"/>
          <w:szCs w:val="20"/>
        </w:rPr>
        <w:t>ExtensionType</w:t>
      </w:r>
      <w:proofErr w:type="spellEnd"/>
      <w:r w:rsidRPr="00A16654">
        <w:rPr>
          <w:rFonts w:ascii="Consolas" w:hAnsi="Consolas" w:cs="Consolas"/>
          <w:i/>
          <w:iCs/>
          <w:color w:val="2A00FF"/>
          <w:sz w:val="20"/>
          <w:szCs w:val="20"/>
        </w:rPr>
        <w:t>"</w:t>
      </w:r>
      <w:r w:rsidRPr="00A16654">
        <w:rPr>
          <w:rFonts w:ascii="Consolas" w:hAnsi="Consolas" w:cs="Consolas"/>
          <w:color w:val="008080"/>
          <w:sz w:val="20"/>
          <w:szCs w:val="20"/>
        </w:rPr>
        <w:t>&gt;</w:t>
      </w:r>
    </w:p>
    <w:p w14:paraId="7F71F05A"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511EABFF"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xs:any</w:t>
      </w:r>
      <w:proofErr w:type="spellEnd"/>
      <w:r w:rsidRPr="00A16654">
        <w:rPr>
          <w:rFonts w:ascii="Consolas" w:hAnsi="Consolas" w:cs="Consolas"/>
          <w:color w:val="008080"/>
          <w:sz w:val="20"/>
          <w:szCs w:val="20"/>
        </w:rPr>
        <w:t>/&gt;</w:t>
      </w:r>
    </w:p>
    <w:p w14:paraId="20B946DB"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xs:sequence</w:t>
      </w:r>
      <w:proofErr w:type="spellEnd"/>
      <w:r w:rsidRPr="00A16654">
        <w:rPr>
          <w:rFonts w:ascii="Consolas" w:hAnsi="Consolas" w:cs="Consolas"/>
          <w:color w:val="008080"/>
          <w:sz w:val="20"/>
          <w:szCs w:val="20"/>
        </w:rPr>
        <w:t>&gt;</w:t>
      </w:r>
    </w:p>
    <w:p w14:paraId="7EE004A4" w14:textId="77777777" w:rsidR="00683658" w:rsidRPr="00A16654" w:rsidRDefault="00683658" w:rsidP="00683658">
      <w:pPr>
        <w:autoSpaceDE w:val="0"/>
        <w:autoSpaceDN w:val="0"/>
        <w:adjustRightInd w:val="0"/>
        <w:spacing w:after="0"/>
        <w:rPr>
          <w:rFonts w:ascii="Consolas" w:hAnsi="Consolas" w:cs="Consolas"/>
          <w:sz w:val="20"/>
          <w:szCs w:val="20"/>
        </w:rPr>
      </w:pPr>
      <w:r w:rsidRPr="00A16654">
        <w:rPr>
          <w:rFonts w:ascii="Consolas" w:hAnsi="Consolas" w:cs="Consolas"/>
          <w:color w:val="000000"/>
          <w:sz w:val="20"/>
          <w:szCs w:val="20"/>
        </w:rPr>
        <w:t xml:space="preserve">  </w:t>
      </w: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xs:complexType</w:t>
      </w:r>
      <w:proofErr w:type="spellEnd"/>
      <w:r w:rsidRPr="00A16654">
        <w:rPr>
          <w:rFonts w:ascii="Consolas" w:hAnsi="Consolas" w:cs="Consolas"/>
          <w:color w:val="008080"/>
          <w:sz w:val="20"/>
          <w:szCs w:val="20"/>
        </w:rPr>
        <w:t>&gt;</w:t>
      </w:r>
    </w:p>
    <w:p w14:paraId="05723853" w14:textId="52AFBBE1" w:rsidR="00683658" w:rsidRPr="00C82791" w:rsidRDefault="00683658" w:rsidP="00C82791">
      <w:pPr>
        <w:autoSpaceDE w:val="0"/>
        <w:autoSpaceDN w:val="0"/>
        <w:adjustRightInd w:val="0"/>
        <w:spacing w:after="0"/>
        <w:rPr>
          <w:rFonts w:ascii="Consolas" w:hAnsi="Consolas" w:cs="Consolas"/>
          <w:sz w:val="20"/>
          <w:szCs w:val="20"/>
        </w:rPr>
      </w:pPr>
      <w:r w:rsidRPr="00A16654">
        <w:rPr>
          <w:rFonts w:ascii="Consolas" w:hAnsi="Consolas" w:cs="Consolas"/>
          <w:color w:val="008080"/>
          <w:sz w:val="20"/>
          <w:szCs w:val="20"/>
        </w:rPr>
        <w:t>&lt;/</w:t>
      </w:r>
      <w:proofErr w:type="spellStart"/>
      <w:r w:rsidRPr="00A16654">
        <w:rPr>
          <w:rFonts w:ascii="Consolas" w:hAnsi="Consolas" w:cs="Consolas"/>
          <w:color w:val="3F7F7F"/>
          <w:sz w:val="20"/>
          <w:szCs w:val="20"/>
        </w:rPr>
        <w:t>xs:schema</w:t>
      </w:r>
      <w:proofErr w:type="spellEnd"/>
      <w:r w:rsidRPr="00A16654">
        <w:rPr>
          <w:rFonts w:ascii="Consolas" w:hAnsi="Consolas" w:cs="Consolas"/>
          <w:color w:val="008080"/>
          <w:sz w:val="20"/>
          <w:szCs w:val="20"/>
        </w:rPr>
        <w:t>&gt;</w:t>
      </w:r>
    </w:p>
    <w:sectPr w:rsidR="00683658" w:rsidRPr="00C82791"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2FDAF" w14:textId="77777777" w:rsidR="00BE4596" w:rsidRDefault="00BE4596" w:rsidP="009858FE">
      <w:r>
        <w:separator/>
      </w:r>
    </w:p>
  </w:endnote>
  <w:endnote w:type="continuationSeparator" w:id="0">
    <w:p w14:paraId="6C5189A2" w14:textId="77777777" w:rsidR="00BE4596" w:rsidRDefault="00BE4596" w:rsidP="009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1B12D" w14:textId="77777777" w:rsidR="001F293A" w:rsidRDefault="001F293A" w:rsidP="00ED5962">
    <w:pPr>
      <w:pStyle w:val="Fuzeile"/>
      <w:pBdr>
        <w:top w:val="single" w:sz="4" w:space="1" w:color="auto"/>
      </w:pBdr>
      <w:tabs>
        <w:tab w:val="clear" w:pos="4536"/>
        <w:tab w:val="clear" w:pos="9072"/>
        <w:tab w:val="center" w:pos="4820"/>
        <w:tab w:val="right" w:pos="9639"/>
      </w:tabs>
      <w:rPr>
        <w:rFonts w:cs="Arial"/>
        <w:noProof/>
        <w:lang w:val="en-GB" w:eastAsia="en-GB"/>
      </w:rPr>
    </w:pPr>
  </w:p>
  <w:p w14:paraId="7C76D29A" w14:textId="77777777" w:rsidR="001F293A" w:rsidRPr="00A929BA" w:rsidRDefault="001F293A"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DE" w:eastAsia="de-DE"/>
      </w:rPr>
      <w:drawing>
        <wp:inline distT="0" distB="0" distL="0" distR="0" wp14:anchorId="6BF4F2CC" wp14:editId="2F136457">
          <wp:extent cx="784860" cy="276225"/>
          <wp:effectExtent l="0" t="0" r="0" b="9525"/>
          <wp:docPr id="470877682"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8D4382">
      <w:rPr>
        <w:noProof/>
      </w:rPr>
      <w:fldChar w:fldCharType="begin"/>
    </w:r>
    <w:r>
      <w:rPr>
        <w:noProof/>
      </w:rPr>
      <w:instrText xml:space="preserve"> PAGE   \* MERGEFORMAT </w:instrText>
    </w:r>
    <w:r w:rsidR="008D4382">
      <w:rPr>
        <w:noProof/>
      </w:rPr>
      <w:fldChar w:fldCharType="separate"/>
    </w:r>
    <w:r w:rsidR="00783E3E">
      <w:rPr>
        <w:noProof/>
      </w:rPr>
      <w:t>2</w:t>
    </w:r>
    <w:r w:rsidR="008D438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C5AD3" w14:textId="77777777" w:rsidR="001F293A" w:rsidRDefault="001F293A" w:rsidP="00230577">
    <w:pPr>
      <w:pStyle w:val="Fuzeile"/>
      <w:jc w:val="center"/>
    </w:pPr>
    <w:r>
      <w:rPr>
        <w:noProof/>
        <w:lang w:val="de-DE" w:eastAsia="de-DE"/>
      </w:rPr>
      <w:drawing>
        <wp:anchor distT="0" distB="0" distL="114300" distR="114300" simplePos="0" relativeHeight="251664384" behindDoc="0" locked="0" layoutInCell="1" allowOverlap="1" wp14:anchorId="15FD1B20" wp14:editId="2A0652F9">
          <wp:simplePos x="0" y="0"/>
          <wp:positionH relativeFrom="column">
            <wp:posOffset>2514600</wp:posOffset>
          </wp:positionH>
          <wp:positionV relativeFrom="paragraph">
            <wp:posOffset>4445</wp:posOffset>
          </wp:positionV>
          <wp:extent cx="787400" cy="276860"/>
          <wp:effectExtent l="0" t="0" r="0" b="8890"/>
          <wp:wrapSquare wrapText="bothSides"/>
          <wp:docPr id="210073952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F3F00" w14:textId="77777777" w:rsidR="00BE4596" w:rsidRDefault="00BE4596" w:rsidP="009858FE">
      <w:r>
        <w:separator/>
      </w:r>
    </w:p>
  </w:footnote>
  <w:footnote w:type="continuationSeparator" w:id="0">
    <w:p w14:paraId="0DCCEE18" w14:textId="77777777" w:rsidR="00BE4596" w:rsidRDefault="00BE4596" w:rsidP="009858FE">
      <w:r>
        <w:continuationSeparator/>
      </w:r>
    </w:p>
  </w:footnote>
  <w:footnote w:id="1">
    <w:p w14:paraId="4FA9E4B6" w14:textId="77777777" w:rsidR="001F293A" w:rsidRDefault="001F293A"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14:paraId="43B7F42E" w14:textId="77777777" w:rsidR="001F293A" w:rsidRPr="008B7848" w:rsidRDefault="001F293A">
      <w:pPr>
        <w:pStyle w:val="Funotentext"/>
      </w:pPr>
      <w:r>
        <w:rPr>
          <w:rStyle w:val="Funotenzeichen"/>
        </w:rPr>
        <w:footnoteRef/>
      </w:r>
      <w:r>
        <w:t xml:space="preserve"> </w:t>
      </w:r>
      <w:r w:rsidRPr="008B7848">
        <w:t>English: National IT- and Telecom Agency</w:t>
      </w:r>
    </w:p>
  </w:footnote>
  <w:footnote w:id="3">
    <w:p w14:paraId="031F6F4B" w14:textId="77777777" w:rsidR="001F293A" w:rsidRDefault="001F293A"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88E27" w14:textId="77777777" w:rsidR="001F293A" w:rsidRPr="001F0477" w:rsidRDefault="001F293A" w:rsidP="001F0477">
    <w:r w:rsidRPr="001F0477">
      <w:rPr>
        <w:noProof/>
        <w:lang w:val="de-DE" w:eastAsia="de-DE"/>
      </w:rPr>
      <w:drawing>
        <wp:anchor distT="0" distB="0" distL="114300" distR="114300" simplePos="0" relativeHeight="251656192" behindDoc="1" locked="0" layoutInCell="1" allowOverlap="1" wp14:anchorId="302E7BD0" wp14:editId="0250AC77">
          <wp:simplePos x="0" y="0"/>
          <wp:positionH relativeFrom="page">
            <wp:posOffset>-1620520</wp:posOffset>
          </wp:positionH>
          <wp:positionV relativeFrom="page">
            <wp:posOffset>-137795</wp:posOffset>
          </wp:positionV>
          <wp:extent cx="1552575" cy="504825"/>
          <wp:effectExtent l="0" t="0" r="9525" b="9525"/>
          <wp:wrapNone/>
          <wp:docPr id="317602416"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sidRPr="001F0477">
      <w:t>Peppol Implementation Specification</w:t>
    </w:r>
  </w:p>
  <w:p w14:paraId="02921BA7" w14:textId="5BE17DC2" w:rsidR="001F293A" w:rsidRPr="001F0477" w:rsidRDefault="001F293A" w:rsidP="001F0477">
    <w:pPr>
      <w:pBdr>
        <w:bottom w:val="single" w:sz="4" w:space="1" w:color="auto"/>
      </w:pBdr>
    </w:pPr>
    <w:r w:rsidRPr="001F0477">
      <w:t>Peppol Transport Infrastructure Service Metadata Publishing (SMP) 1.</w:t>
    </w:r>
    <w:r w:rsidR="00CE78CB">
      <w:t>4</w:t>
    </w:r>
    <w:r w:rsidRPr="001F047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58pt;height:276pt" o:bullet="t">
        <v:imagedata r:id="rId1" o:title=""/>
      </v:shape>
    </w:pict>
  </w:numPicBullet>
  <w:numPicBullet w:numPicBulletId="1">
    <w:pict>
      <v:shape id="_x0000_i1039" type="#_x0000_t75" style="width:310.5pt;height:276pt" o:bullet="t">
        <v:imagedata r:id="rId2" o:title=""/>
      </v:shape>
    </w:pict>
  </w:numPicBullet>
  <w:abstractNum w:abstractNumId="0" w15:restartNumberingAfterBreak="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15:restartNumberingAfterBreak="0">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63735326">
    <w:abstractNumId w:val="4"/>
  </w:num>
  <w:num w:numId="2" w16cid:durableId="1132671872">
    <w:abstractNumId w:val="22"/>
  </w:num>
  <w:num w:numId="3" w16cid:durableId="2077167575">
    <w:abstractNumId w:val="25"/>
  </w:num>
  <w:num w:numId="4" w16cid:durableId="1202017972">
    <w:abstractNumId w:val="27"/>
  </w:num>
  <w:num w:numId="5" w16cid:durableId="998654370">
    <w:abstractNumId w:val="11"/>
  </w:num>
  <w:num w:numId="6" w16cid:durableId="1213349540">
    <w:abstractNumId w:val="8"/>
    <w:lvlOverride w:ilvl="0">
      <w:startOverride w:val="1"/>
    </w:lvlOverride>
  </w:num>
  <w:num w:numId="7" w16cid:durableId="1737120217">
    <w:abstractNumId w:val="18"/>
  </w:num>
  <w:num w:numId="8" w16cid:durableId="1017779968">
    <w:abstractNumId w:val="14"/>
  </w:num>
  <w:num w:numId="9" w16cid:durableId="914241923">
    <w:abstractNumId w:val="10"/>
  </w:num>
  <w:num w:numId="10" w16cid:durableId="1411538616">
    <w:abstractNumId w:val="9"/>
  </w:num>
  <w:num w:numId="11" w16cid:durableId="1607350915">
    <w:abstractNumId w:val="28"/>
  </w:num>
  <w:num w:numId="12" w16cid:durableId="2055692429">
    <w:abstractNumId w:val="23"/>
  </w:num>
  <w:num w:numId="13" w16cid:durableId="848370851">
    <w:abstractNumId w:val="17"/>
  </w:num>
  <w:num w:numId="14" w16cid:durableId="647974715">
    <w:abstractNumId w:val="21"/>
  </w:num>
  <w:num w:numId="15" w16cid:durableId="899365469">
    <w:abstractNumId w:val="8"/>
  </w:num>
  <w:num w:numId="16" w16cid:durableId="1534345944">
    <w:abstractNumId w:val="0"/>
  </w:num>
  <w:num w:numId="17" w16cid:durableId="1840995569">
    <w:abstractNumId w:val="20"/>
  </w:num>
  <w:num w:numId="18" w16cid:durableId="1984694079">
    <w:abstractNumId w:val="29"/>
  </w:num>
  <w:num w:numId="19" w16cid:durableId="1952004745">
    <w:abstractNumId w:val="2"/>
  </w:num>
  <w:num w:numId="20" w16cid:durableId="835536288">
    <w:abstractNumId w:val="15"/>
  </w:num>
  <w:num w:numId="21" w16cid:durableId="1528254946">
    <w:abstractNumId w:val="26"/>
  </w:num>
  <w:num w:numId="22" w16cid:durableId="732002079">
    <w:abstractNumId w:val="6"/>
  </w:num>
  <w:num w:numId="23" w16cid:durableId="2064787591">
    <w:abstractNumId w:val="16"/>
  </w:num>
  <w:num w:numId="24" w16cid:durableId="1926496592">
    <w:abstractNumId w:val="19"/>
  </w:num>
  <w:num w:numId="25" w16cid:durableId="1058434199">
    <w:abstractNumId w:val="3"/>
  </w:num>
  <w:num w:numId="26" w16cid:durableId="1852061026">
    <w:abstractNumId w:val="7"/>
  </w:num>
  <w:num w:numId="27" w16cid:durableId="1361474825">
    <w:abstractNumId w:val="24"/>
  </w:num>
  <w:num w:numId="28" w16cid:durableId="1894611579">
    <w:abstractNumId w:val="5"/>
  </w:num>
  <w:num w:numId="29" w16cid:durableId="1367410406">
    <w:abstractNumId w:val="13"/>
  </w:num>
  <w:num w:numId="30" w16cid:durableId="703138832">
    <w:abstractNumId w:val="12"/>
  </w:num>
  <w:num w:numId="31" w16cid:durableId="81136533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E"/>
    <w:rsid w:val="0000001F"/>
    <w:rsid w:val="00000DCA"/>
    <w:rsid w:val="000016DE"/>
    <w:rsid w:val="00002E2D"/>
    <w:rsid w:val="00003E13"/>
    <w:rsid w:val="00004116"/>
    <w:rsid w:val="00004D82"/>
    <w:rsid w:val="00005CB9"/>
    <w:rsid w:val="00005CE7"/>
    <w:rsid w:val="00006272"/>
    <w:rsid w:val="00006B7E"/>
    <w:rsid w:val="00010DC0"/>
    <w:rsid w:val="000156C4"/>
    <w:rsid w:val="00022C65"/>
    <w:rsid w:val="00024947"/>
    <w:rsid w:val="00025260"/>
    <w:rsid w:val="00026841"/>
    <w:rsid w:val="00026CE5"/>
    <w:rsid w:val="00026E34"/>
    <w:rsid w:val="00031029"/>
    <w:rsid w:val="0003131C"/>
    <w:rsid w:val="000331DD"/>
    <w:rsid w:val="00033655"/>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569C"/>
    <w:rsid w:val="000867A6"/>
    <w:rsid w:val="00086FDA"/>
    <w:rsid w:val="0009321F"/>
    <w:rsid w:val="0009323E"/>
    <w:rsid w:val="00093E65"/>
    <w:rsid w:val="00093FED"/>
    <w:rsid w:val="00094D70"/>
    <w:rsid w:val="00095E69"/>
    <w:rsid w:val="00096F7B"/>
    <w:rsid w:val="000A0369"/>
    <w:rsid w:val="000A134B"/>
    <w:rsid w:val="000A60BE"/>
    <w:rsid w:val="000A6128"/>
    <w:rsid w:val="000B0166"/>
    <w:rsid w:val="000B1883"/>
    <w:rsid w:val="000B322B"/>
    <w:rsid w:val="000B5606"/>
    <w:rsid w:val="000C388E"/>
    <w:rsid w:val="000C6463"/>
    <w:rsid w:val="000D03AE"/>
    <w:rsid w:val="000D226E"/>
    <w:rsid w:val="000D2B2E"/>
    <w:rsid w:val="000D37AC"/>
    <w:rsid w:val="000D3DF1"/>
    <w:rsid w:val="000D3E30"/>
    <w:rsid w:val="000D6196"/>
    <w:rsid w:val="000D6CD4"/>
    <w:rsid w:val="000E04E6"/>
    <w:rsid w:val="000E0BC7"/>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66BF"/>
    <w:rsid w:val="00127DA8"/>
    <w:rsid w:val="00127E28"/>
    <w:rsid w:val="00131060"/>
    <w:rsid w:val="00133870"/>
    <w:rsid w:val="00133EB1"/>
    <w:rsid w:val="00134C22"/>
    <w:rsid w:val="001356A9"/>
    <w:rsid w:val="00135E61"/>
    <w:rsid w:val="00136952"/>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77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4E35"/>
    <w:rsid w:val="001870DB"/>
    <w:rsid w:val="001900C5"/>
    <w:rsid w:val="001900FB"/>
    <w:rsid w:val="001923A4"/>
    <w:rsid w:val="00196AD2"/>
    <w:rsid w:val="00196FCB"/>
    <w:rsid w:val="001A1330"/>
    <w:rsid w:val="001A1846"/>
    <w:rsid w:val="001A5003"/>
    <w:rsid w:val="001A552E"/>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0477"/>
    <w:rsid w:val="001F1767"/>
    <w:rsid w:val="001F293A"/>
    <w:rsid w:val="001F4312"/>
    <w:rsid w:val="001F55AA"/>
    <w:rsid w:val="001F705E"/>
    <w:rsid w:val="001F721C"/>
    <w:rsid w:val="002008EA"/>
    <w:rsid w:val="00203AF2"/>
    <w:rsid w:val="00206EC0"/>
    <w:rsid w:val="002106F1"/>
    <w:rsid w:val="00210DC7"/>
    <w:rsid w:val="002119EE"/>
    <w:rsid w:val="002134FE"/>
    <w:rsid w:val="00213CED"/>
    <w:rsid w:val="002142B2"/>
    <w:rsid w:val="00215244"/>
    <w:rsid w:val="00217273"/>
    <w:rsid w:val="00220DB6"/>
    <w:rsid w:val="00222BA8"/>
    <w:rsid w:val="002279CE"/>
    <w:rsid w:val="00230577"/>
    <w:rsid w:val="00233A52"/>
    <w:rsid w:val="002346D1"/>
    <w:rsid w:val="00235DA3"/>
    <w:rsid w:val="002362F2"/>
    <w:rsid w:val="00244367"/>
    <w:rsid w:val="00251E80"/>
    <w:rsid w:val="00256474"/>
    <w:rsid w:val="00257FB1"/>
    <w:rsid w:val="00260C1B"/>
    <w:rsid w:val="00260D95"/>
    <w:rsid w:val="00261271"/>
    <w:rsid w:val="00261760"/>
    <w:rsid w:val="00262880"/>
    <w:rsid w:val="00263B85"/>
    <w:rsid w:val="002644FE"/>
    <w:rsid w:val="00264BA0"/>
    <w:rsid w:val="00264E53"/>
    <w:rsid w:val="00265992"/>
    <w:rsid w:val="002668B7"/>
    <w:rsid w:val="00272953"/>
    <w:rsid w:val="00272B17"/>
    <w:rsid w:val="00273344"/>
    <w:rsid w:val="0027456C"/>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04E7"/>
    <w:rsid w:val="002B121F"/>
    <w:rsid w:val="002B14DE"/>
    <w:rsid w:val="002B189C"/>
    <w:rsid w:val="002B3350"/>
    <w:rsid w:val="002B4F3B"/>
    <w:rsid w:val="002B5DEE"/>
    <w:rsid w:val="002B6989"/>
    <w:rsid w:val="002B6E12"/>
    <w:rsid w:val="002B7FCC"/>
    <w:rsid w:val="002C1922"/>
    <w:rsid w:val="002C53D3"/>
    <w:rsid w:val="002D08B0"/>
    <w:rsid w:val="002D0DD2"/>
    <w:rsid w:val="002D29A3"/>
    <w:rsid w:val="002D36E5"/>
    <w:rsid w:val="002D3B5B"/>
    <w:rsid w:val="002D3FCA"/>
    <w:rsid w:val="002D460B"/>
    <w:rsid w:val="002D79A5"/>
    <w:rsid w:val="002D7D35"/>
    <w:rsid w:val="002E2EA1"/>
    <w:rsid w:val="002E38E6"/>
    <w:rsid w:val="002E3934"/>
    <w:rsid w:val="002E3E4D"/>
    <w:rsid w:val="002E5A87"/>
    <w:rsid w:val="002E78ED"/>
    <w:rsid w:val="002E7934"/>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1AF4"/>
    <w:rsid w:val="00312618"/>
    <w:rsid w:val="003141D1"/>
    <w:rsid w:val="00315074"/>
    <w:rsid w:val="00315942"/>
    <w:rsid w:val="00315B04"/>
    <w:rsid w:val="00315F12"/>
    <w:rsid w:val="0031786F"/>
    <w:rsid w:val="00321EA2"/>
    <w:rsid w:val="00321EE9"/>
    <w:rsid w:val="00334AAB"/>
    <w:rsid w:val="00334D72"/>
    <w:rsid w:val="003350A0"/>
    <w:rsid w:val="00335262"/>
    <w:rsid w:val="00335DC4"/>
    <w:rsid w:val="00335EEE"/>
    <w:rsid w:val="003438F9"/>
    <w:rsid w:val="003443CB"/>
    <w:rsid w:val="00346764"/>
    <w:rsid w:val="00346F1E"/>
    <w:rsid w:val="0035027A"/>
    <w:rsid w:val="003510EC"/>
    <w:rsid w:val="003514FD"/>
    <w:rsid w:val="003531A5"/>
    <w:rsid w:val="00353F03"/>
    <w:rsid w:val="003550EC"/>
    <w:rsid w:val="003554DF"/>
    <w:rsid w:val="0035668A"/>
    <w:rsid w:val="003619A1"/>
    <w:rsid w:val="00364783"/>
    <w:rsid w:val="0036547D"/>
    <w:rsid w:val="00366C25"/>
    <w:rsid w:val="00366EB3"/>
    <w:rsid w:val="003670AE"/>
    <w:rsid w:val="003676A9"/>
    <w:rsid w:val="00370BDB"/>
    <w:rsid w:val="00371FDA"/>
    <w:rsid w:val="00372D08"/>
    <w:rsid w:val="00373671"/>
    <w:rsid w:val="00374A6E"/>
    <w:rsid w:val="00376070"/>
    <w:rsid w:val="00376A9B"/>
    <w:rsid w:val="00376F62"/>
    <w:rsid w:val="00377E1D"/>
    <w:rsid w:val="00377EF6"/>
    <w:rsid w:val="003809D0"/>
    <w:rsid w:val="00381264"/>
    <w:rsid w:val="00381588"/>
    <w:rsid w:val="0038182B"/>
    <w:rsid w:val="003826B6"/>
    <w:rsid w:val="003828F0"/>
    <w:rsid w:val="003831F2"/>
    <w:rsid w:val="0038411E"/>
    <w:rsid w:val="003857F6"/>
    <w:rsid w:val="00385C5B"/>
    <w:rsid w:val="003865EC"/>
    <w:rsid w:val="003867CA"/>
    <w:rsid w:val="00386C51"/>
    <w:rsid w:val="003870F0"/>
    <w:rsid w:val="0039427C"/>
    <w:rsid w:val="003979C1"/>
    <w:rsid w:val="003A1E4B"/>
    <w:rsid w:val="003A2A12"/>
    <w:rsid w:val="003A2EC7"/>
    <w:rsid w:val="003A32FE"/>
    <w:rsid w:val="003A342E"/>
    <w:rsid w:val="003A40B0"/>
    <w:rsid w:val="003A4522"/>
    <w:rsid w:val="003A5AA9"/>
    <w:rsid w:val="003B2BC4"/>
    <w:rsid w:val="003B5DF2"/>
    <w:rsid w:val="003B7DF0"/>
    <w:rsid w:val="003C2AC5"/>
    <w:rsid w:val="003C2C23"/>
    <w:rsid w:val="003C3C25"/>
    <w:rsid w:val="003C5599"/>
    <w:rsid w:val="003C56F0"/>
    <w:rsid w:val="003C702A"/>
    <w:rsid w:val="003C7500"/>
    <w:rsid w:val="003D17D1"/>
    <w:rsid w:val="003D22E4"/>
    <w:rsid w:val="003D3E19"/>
    <w:rsid w:val="003D43A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37BD"/>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47CD4"/>
    <w:rsid w:val="0045244E"/>
    <w:rsid w:val="00454A55"/>
    <w:rsid w:val="00455E1E"/>
    <w:rsid w:val="0045662D"/>
    <w:rsid w:val="00456B8F"/>
    <w:rsid w:val="0046134C"/>
    <w:rsid w:val="00465246"/>
    <w:rsid w:val="004674C7"/>
    <w:rsid w:val="004706C6"/>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A73BE"/>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586"/>
    <w:rsid w:val="004C77E2"/>
    <w:rsid w:val="004D07ED"/>
    <w:rsid w:val="004D1349"/>
    <w:rsid w:val="004D1D05"/>
    <w:rsid w:val="004D20F8"/>
    <w:rsid w:val="004D47B4"/>
    <w:rsid w:val="004D551E"/>
    <w:rsid w:val="004D69F2"/>
    <w:rsid w:val="004D7A2B"/>
    <w:rsid w:val="004D7D1E"/>
    <w:rsid w:val="004E0744"/>
    <w:rsid w:val="004E0D0E"/>
    <w:rsid w:val="004E1D48"/>
    <w:rsid w:val="004E6E9C"/>
    <w:rsid w:val="004F1755"/>
    <w:rsid w:val="004F26DF"/>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7CB"/>
    <w:rsid w:val="00546B07"/>
    <w:rsid w:val="00547A34"/>
    <w:rsid w:val="00550152"/>
    <w:rsid w:val="0055111C"/>
    <w:rsid w:val="00554639"/>
    <w:rsid w:val="00556DC5"/>
    <w:rsid w:val="00557144"/>
    <w:rsid w:val="00557441"/>
    <w:rsid w:val="00557DFE"/>
    <w:rsid w:val="00557E8B"/>
    <w:rsid w:val="00560435"/>
    <w:rsid w:val="00564799"/>
    <w:rsid w:val="005647E8"/>
    <w:rsid w:val="00565CDF"/>
    <w:rsid w:val="00567012"/>
    <w:rsid w:val="005672FD"/>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148"/>
    <w:rsid w:val="005B72A5"/>
    <w:rsid w:val="005C1035"/>
    <w:rsid w:val="005C5CE6"/>
    <w:rsid w:val="005C6A17"/>
    <w:rsid w:val="005C6AB6"/>
    <w:rsid w:val="005C7F60"/>
    <w:rsid w:val="005D0438"/>
    <w:rsid w:val="005D23A0"/>
    <w:rsid w:val="005D2496"/>
    <w:rsid w:val="005D24ED"/>
    <w:rsid w:val="005D308F"/>
    <w:rsid w:val="005D3FE9"/>
    <w:rsid w:val="005D48CF"/>
    <w:rsid w:val="005E1D0F"/>
    <w:rsid w:val="005E522A"/>
    <w:rsid w:val="005E540D"/>
    <w:rsid w:val="005E58E0"/>
    <w:rsid w:val="005E7875"/>
    <w:rsid w:val="005E7C7F"/>
    <w:rsid w:val="005F0923"/>
    <w:rsid w:val="005F1CA1"/>
    <w:rsid w:val="005F3129"/>
    <w:rsid w:val="005F3400"/>
    <w:rsid w:val="005F5331"/>
    <w:rsid w:val="005F57EB"/>
    <w:rsid w:val="005F5CF6"/>
    <w:rsid w:val="006022AD"/>
    <w:rsid w:val="0060323D"/>
    <w:rsid w:val="006033FC"/>
    <w:rsid w:val="00605A0C"/>
    <w:rsid w:val="0060635F"/>
    <w:rsid w:val="00606A36"/>
    <w:rsid w:val="00606D91"/>
    <w:rsid w:val="0060755B"/>
    <w:rsid w:val="0060776E"/>
    <w:rsid w:val="00607F16"/>
    <w:rsid w:val="00610C97"/>
    <w:rsid w:val="00611890"/>
    <w:rsid w:val="00611C61"/>
    <w:rsid w:val="00611FE8"/>
    <w:rsid w:val="00612100"/>
    <w:rsid w:val="006132BB"/>
    <w:rsid w:val="00613FA5"/>
    <w:rsid w:val="00614C2A"/>
    <w:rsid w:val="006172B2"/>
    <w:rsid w:val="006175AB"/>
    <w:rsid w:val="00617AC4"/>
    <w:rsid w:val="00621109"/>
    <w:rsid w:val="00625308"/>
    <w:rsid w:val="0062539B"/>
    <w:rsid w:val="00630F86"/>
    <w:rsid w:val="00631A8C"/>
    <w:rsid w:val="00633290"/>
    <w:rsid w:val="00633485"/>
    <w:rsid w:val="0063503F"/>
    <w:rsid w:val="00637E80"/>
    <w:rsid w:val="00637F30"/>
    <w:rsid w:val="006406D4"/>
    <w:rsid w:val="006410A8"/>
    <w:rsid w:val="006451C0"/>
    <w:rsid w:val="0064547B"/>
    <w:rsid w:val="00653E7D"/>
    <w:rsid w:val="00654CFB"/>
    <w:rsid w:val="00657FAF"/>
    <w:rsid w:val="0066128E"/>
    <w:rsid w:val="00662456"/>
    <w:rsid w:val="00662461"/>
    <w:rsid w:val="00662584"/>
    <w:rsid w:val="006634D0"/>
    <w:rsid w:val="006652D6"/>
    <w:rsid w:val="00665A22"/>
    <w:rsid w:val="00665DC3"/>
    <w:rsid w:val="00667607"/>
    <w:rsid w:val="006731EA"/>
    <w:rsid w:val="006732CC"/>
    <w:rsid w:val="0067412D"/>
    <w:rsid w:val="006758BD"/>
    <w:rsid w:val="00676FDB"/>
    <w:rsid w:val="006804C3"/>
    <w:rsid w:val="00680B65"/>
    <w:rsid w:val="00681355"/>
    <w:rsid w:val="006826AB"/>
    <w:rsid w:val="00683658"/>
    <w:rsid w:val="00684EE9"/>
    <w:rsid w:val="00690CDB"/>
    <w:rsid w:val="006913CA"/>
    <w:rsid w:val="00691638"/>
    <w:rsid w:val="0069419B"/>
    <w:rsid w:val="00694687"/>
    <w:rsid w:val="00694B80"/>
    <w:rsid w:val="00694E28"/>
    <w:rsid w:val="006954DB"/>
    <w:rsid w:val="00696D63"/>
    <w:rsid w:val="006976BF"/>
    <w:rsid w:val="006A1D65"/>
    <w:rsid w:val="006A2356"/>
    <w:rsid w:val="006A3490"/>
    <w:rsid w:val="006A3A05"/>
    <w:rsid w:val="006A6FF5"/>
    <w:rsid w:val="006A7CE3"/>
    <w:rsid w:val="006A7D65"/>
    <w:rsid w:val="006B38E7"/>
    <w:rsid w:val="006B4C99"/>
    <w:rsid w:val="006B63D3"/>
    <w:rsid w:val="006C332B"/>
    <w:rsid w:val="006C4743"/>
    <w:rsid w:val="006C61E2"/>
    <w:rsid w:val="006D03C8"/>
    <w:rsid w:val="006D1F48"/>
    <w:rsid w:val="006D34D4"/>
    <w:rsid w:val="006D52A0"/>
    <w:rsid w:val="006D5ADB"/>
    <w:rsid w:val="006D5DB3"/>
    <w:rsid w:val="006D5ED0"/>
    <w:rsid w:val="006D68D2"/>
    <w:rsid w:val="006E0359"/>
    <w:rsid w:val="006E0D85"/>
    <w:rsid w:val="006E0E51"/>
    <w:rsid w:val="006E50F9"/>
    <w:rsid w:val="006E6113"/>
    <w:rsid w:val="006E6FFB"/>
    <w:rsid w:val="006F2DCD"/>
    <w:rsid w:val="006F6E87"/>
    <w:rsid w:val="0070096E"/>
    <w:rsid w:val="00701C7C"/>
    <w:rsid w:val="007042D4"/>
    <w:rsid w:val="007046CD"/>
    <w:rsid w:val="0070575D"/>
    <w:rsid w:val="00705AAF"/>
    <w:rsid w:val="007061C5"/>
    <w:rsid w:val="007116BA"/>
    <w:rsid w:val="00711CF3"/>
    <w:rsid w:val="0071360C"/>
    <w:rsid w:val="00715029"/>
    <w:rsid w:val="00720C9F"/>
    <w:rsid w:val="007233B8"/>
    <w:rsid w:val="00724EDD"/>
    <w:rsid w:val="00725182"/>
    <w:rsid w:val="00741CB9"/>
    <w:rsid w:val="00745621"/>
    <w:rsid w:val="007524F6"/>
    <w:rsid w:val="0075345B"/>
    <w:rsid w:val="0075392D"/>
    <w:rsid w:val="00754CC8"/>
    <w:rsid w:val="007551F7"/>
    <w:rsid w:val="0075723F"/>
    <w:rsid w:val="007602B4"/>
    <w:rsid w:val="00761304"/>
    <w:rsid w:val="00763295"/>
    <w:rsid w:val="00766578"/>
    <w:rsid w:val="00766752"/>
    <w:rsid w:val="007675BB"/>
    <w:rsid w:val="0076778E"/>
    <w:rsid w:val="00767FF7"/>
    <w:rsid w:val="007713E6"/>
    <w:rsid w:val="00772BA1"/>
    <w:rsid w:val="007743F6"/>
    <w:rsid w:val="00775DB5"/>
    <w:rsid w:val="0077699D"/>
    <w:rsid w:val="00780F76"/>
    <w:rsid w:val="007815BE"/>
    <w:rsid w:val="007820B1"/>
    <w:rsid w:val="00782E88"/>
    <w:rsid w:val="00783860"/>
    <w:rsid w:val="00783E3E"/>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06A"/>
    <w:rsid w:val="007B217B"/>
    <w:rsid w:val="007B2440"/>
    <w:rsid w:val="007B3206"/>
    <w:rsid w:val="007B3290"/>
    <w:rsid w:val="007B5679"/>
    <w:rsid w:val="007C0ECE"/>
    <w:rsid w:val="007C4B81"/>
    <w:rsid w:val="007C552D"/>
    <w:rsid w:val="007C5581"/>
    <w:rsid w:val="007D07FF"/>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2EB"/>
    <w:rsid w:val="007F3FFE"/>
    <w:rsid w:val="007F4C4A"/>
    <w:rsid w:val="007F5DD6"/>
    <w:rsid w:val="007F6150"/>
    <w:rsid w:val="008067EE"/>
    <w:rsid w:val="008079AC"/>
    <w:rsid w:val="00811AD9"/>
    <w:rsid w:val="008134A5"/>
    <w:rsid w:val="0081733B"/>
    <w:rsid w:val="008211E2"/>
    <w:rsid w:val="008226BE"/>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758"/>
    <w:rsid w:val="00857A78"/>
    <w:rsid w:val="0086227D"/>
    <w:rsid w:val="00863576"/>
    <w:rsid w:val="00865EB9"/>
    <w:rsid w:val="00867E11"/>
    <w:rsid w:val="00873CA0"/>
    <w:rsid w:val="0087409E"/>
    <w:rsid w:val="0087449C"/>
    <w:rsid w:val="0087597A"/>
    <w:rsid w:val="00876548"/>
    <w:rsid w:val="008775C2"/>
    <w:rsid w:val="0088200E"/>
    <w:rsid w:val="008823CD"/>
    <w:rsid w:val="00882F46"/>
    <w:rsid w:val="00883D4D"/>
    <w:rsid w:val="00884F97"/>
    <w:rsid w:val="00885538"/>
    <w:rsid w:val="00891C5C"/>
    <w:rsid w:val="00892C4B"/>
    <w:rsid w:val="008963EC"/>
    <w:rsid w:val="00897E71"/>
    <w:rsid w:val="008A0862"/>
    <w:rsid w:val="008A23F5"/>
    <w:rsid w:val="008A38F5"/>
    <w:rsid w:val="008A5734"/>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382"/>
    <w:rsid w:val="008D4811"/>
    <w:rsid w:val="008D548C"/>
    <w:rsid w:val="008E06E6"/>
    <w:rsid w:val="008E17C9"/>
    <w:rsid w:val="008E38E1"/>
    <w:rsid w:val="008E4860"/>
    <w:rsid w:val="008F0645"/>
    <w:rsid w:val="008F0774"/>
    <w:rsid w:val="008F082C"/>
    <w:rsid w:val="008F23B6"/>
    <w:rsid w:val="008F2A00"/>
    <w:rsid w:val="008F66F0"/>
    <w:rsid w:val="008F6A20"/>
    <w:rsid w:val="00900A19"/>
    <w:rsid w:val="00900D47"/>
    <w:rsid w:val="00901724"/>
    <w:rsid w:val="00901D44"/>
    <w:rsid w:val="00910F87"/>
    <w:rsid w:val="00913E37"/>
    <w:rsid w:val="00914147"/>
    <w:rsid w:val="00914720"/>
    <w:rsid w:val="0091678B"/>
    <w:rsid w:val="00917992"/>
    <w:rsid w:val="0092275E"/>
    <w:rsid w:val="00923077"/>
    <w:rsid w:val="009230D3"/>
    <w:rsid w:val="00924690"/>
    <w:rsid w:val="00926353"/>
    <w:rsid w:val="0093207A"/>
    <w:rsid w:val="009332DE"/>
    <w:rsid w:val="00934F61"/>
    <w:rsid w:val="009369A1"/>
    <w:rsid w:val="009372D4"/>
    <w:rsid w:val="00937774"/>
    <w:rsid w:val="009413DB"/>
    <w:rsid w:val="0094237D"/>
    <w:rsid w:val="0094257E"/>
    <w:rsid w:val="00942624"/>
    <w:rsid w:val="0094310A"/>
    <w:rsid w:val="00943BE0"/>
    <w:rsid w:val="00944080"/>
    <w:rsid w:val="00944347"/>
    <w:rsid w:val="00947BA9"/>
    <w:rsid w:val="00950082"/>
    <w:rsid w:val="009503A2"/>
    <w:rsid w:val="00951054"/>
    <w:rsid w:val="0095138B"/>
    <w:rsid w:val="00953680"/>
    <w:rsid w:val="00954176"/>
    <w:rsid w:val="00954576"/>
    <w:rsid w:val="00960CEF"/>
    <w:rsid w:val="009613A3"/>
    <w:rsid w:val="0096279B"/>
    <w:rsid w:val="00963991"/>
    <w:rsid w:val="00964704"/>
    <w:rsid w:val="00964BB8"/>
    <w:rsid w:val="00965D1A"/>
    <w:rsid w:val="00970111"/>
    <w:rsid w:val="00971451"/>
    <w:rsid w:val="009728A4"/>
    <w:rsid w:val="0097343D"/>
    <w:rsid w:val="00974B89"/>
    <w:rsid w:val="009766D5"/>
    <w:rsid w:val="0097706D"/>
    <w:rsid w:val="009804B9"/>
    <w:rsid w:val="0098174D"/>
    <w:rsid w:val="009846B9"/>
    <w:rsid w:val="00984C72"/>
    <w:rsid w:val="009855B0"/>
    <w:rsid w:val="009858FE"/>
    <w:rsid w:val="00986581"/>
    <w:rsid w:val="00986B72"/>
    <w:rsid w:val="00987187"/>
    <w:rsid w:val="0098768F"/>
    <w:rsid w:val="00987E82"/>
    <w:rsid w:val="009913D6"/>
    <w:rsid w:val="00992732"/>
    <w:rsid w:val="00992AEB"/>
    <w:rsid w:val="009934E8"/>
    <w:rsid w:val="009943A2"/>
    <w:rsid w:val="009949E4"/>
    <w:rsid w:val="00995A26"/>
    <w:rsid w:val="009A15B7"/>
    <w:rsid w:val="009A22EE"/>
    <w:rsid w:val="009A55FF"/>
    <w:rsid w:val="009A5FB2"/>
    <w:rsid w:val="009A7274"/>
    <w:rsid w:val="009A7EAF"/>
    <w:rsid w:val="009B1E23"/>
    <w:rsid w:val="009B2E7E"/>
    <w:rsid w:val="009B3E17"/>
    <w:rsid w:val="009B4663"/>
    <w:rsid w:val="009C0274"/>
    <w:rsid w:val="009C0BAD"/>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E7DFE"/>
    <w:rsid w:val="009F4391"/>
    <w:rsid w:val="009F57D9"/>
    <w:rsid w:val="009F780E"/>
    <w:rsid w:val="00A021B4"/>
    <w:rsid w:val="00A0460D"/>
    <w:rsid w:val="00A05E6A"/>
    <w:rsid w:val="00A0723C"/>
    <w:rsid w:val="00A07265"/>
    <w:rsid w:val="00A07665"/>
    <w:rsid w:val="00A076F2"/>
    <w:rsid w:val="00A10240"/>
    <w:rsid w:val="00A109AD"/>
    <w:rsid w:val="00A13D74"/>
    <w:rsid w:val="00A16654"/>
    <w:rsid w:val="00A17013"/>
    <w:rsid w:val="00A2024A"/>
    <w:rsid w:val="00A20E93"/>
    <w:rsid w:val="00A23FDD"/>
    <w:rsid w:val="00A2518F"/>
    <w:rsid w:val="00A26248"/>
    <w:rsid w:val="00A27F79"/>
    <w:rsid w:val="00A32386"/>
    <w:rsid w:val="00A33494"/>
    <w:rsid w:val="00A40195"/>
    <w:rsid w:val="00A40396"/>
    <w:rsid w:val="00A4063A"/>
    <w:rsid w:val="00A41558"/>
    <w:rsid w:val="00A443CE"/>
    <w:rsid w:val="00A45B69"/>
    <w:rsid w:val="00A46A0E"/>
    <w:rsid w:val="00A566BC"/>
    <w:rsid w:val="00A56A9B"/>
    <w:rsid w:val="00A56BD2"/>
    <w:rsid w:val="00A623CB"/>
    <w:rsid w:val="00A6363A"/>
    <w:rsid w:val="00A667A7"/>
    <w:rsid w:val="00A70EFD"/>
    <w:rsid w:val="00A7218D"/>
    <w:rsid w:val="00A721BD"/>
    <w:rsid w:val="00A72582"/>
    <w:rsid w:val="00A727BA"/>
    <w:rsid w:val="00A75314"/>
    <w:rsid w:val="00A75355"/>
    <w:rsid w:val="00A82C59"/>
    <w:rsid w:val="00A848C7"/>
    <w:rsid w:val="00A85174"/>
    <w:rsid w:val="00A87C85"/>
    <w:rsid w:val="00A9119A"/>
    <w:rsid w:val="00A9149E"/>
    <w:rsid w:val="00A929BA"/>
    <w:rsid w:val="00A933FB"/>
    <w:rsid w:val="00A94864"/>
    <w:rsid w:val="00A95026"/>
    <w:rsid w:val="00A9515F"/>
    <w:rsid w:val="00A9548F"/>
    <w:rsid w:val="00A95820"/>
    <w:rsid w:val="00A9704A"/>
    <w:rsid w:val="00AA2704"/>
    <w:rsid w:val="00AA2CA1"/>
    <w:rsid w:val="00AA4756"/>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1D7"/>
    <w:rsid w:val="00AE6B08"/>
    <w:rsid w:val="00AF1DA4"/>
    <w:rsid w:val="00AF3E41"/>
    <w:rsid w:val="00AF53A6"/>
    <w:rsid w:val="00AF5A49"/>
    <w:rsid w:val="00AF6AD2"/>
    <w:rsid w:val="00AF6C96"/>
    <w:rsid w:val="00AF7656"/>
    <w:rsid w:val="00B01B13"/>
    <w:rsid w:val="00B10582"/>
    <w:rsid w:val="00B10EE8"/>
    <w:rsid w:val="00B11F5B"/>
    <w:rsid w:val="00B12AED"/>
    <w:rsid w:val="00B17624"/>
    <w:rsid w:val="00B2140E"/>
    <w:rsid w:val="00B25B0A"/>
    <w:rsid w:val="00B25E41"/>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47AE8"/>
    <w:rsid w:val="00B50D62"/>
    <w:rsid w:val="00B52135"/>
    <w:rsid w:val="00B5413E"/>
    <w:rsid w:val="00B56755"/>
    <w:rsid w:val="00B57515"/>
    <w:rsid w:val="00B617CC"/>
    <w:rsid w:val="00B61A2A"/>
    <w:rsid w:val="00B61EB3"/>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218F"/>
    <w:rsid w:val="00B95515"/>
    <w:rsid w:val="00B95BB4"/>
    <w:rsid w:val="00B96A62"/>
    <w:rsid w:val="00B9736D"/>
    <w:rsid w:val="00BA1D27"/>
    <w:rsid w:val="00BA3BFE"/>
    <w:rsid w:val="00BA6A93"/>
    <w:rsid w:val="00BB4412"/>
    <w:rsid w:val="00BB581A"/>
    <w:rsid w:val="00BB6701"/>
    <w:rsid w:val="00BB7D66"/>
    <w:rsid w:val="00BC074C"/>
    <w:rsid w:val="00BC09E4"/>
    <w:rsid w:val="00BC3820"/>
    <w:rsid w:val="00BC397B"/>
    <w:rsid w:val="00BC44BB"/>
    <w:rsid w:val="00BD15DA"/>
    <w:rsid w:val="00BD30B4"/>
    <w:rsid w:val="00BD3DEB"/>
    <w:rsid w:val="00BD4234"/>
    <w:rsid w:val="00BD5306"/>
    <w:rsid w:val="00BD5F24"/>
    <w:rsid w:val="00BE0239"/>
    <w:rsid w:val="00BE2AE1"/>
    <w:rsid w:val="00BE3722"/>
    <w:rsid w:val="00BE4596"/>
    <w:rsid w:val="00BE721F"/>
    <w:rsid w:val="00BF0326"/>
    <w:rsid w:val="00BF0A1A"/>
    <w:rsid w:val="00BF0CAE"/>
    <w:rsid w:val="00C0047C"/>
    <w:rsid w:val="00C01A39"/>
    <w:rsid w:val="00C05E8B"/>
    <w:rsid w:val="00C06447"/>
    <w:rsid w:val="00C06C8F"/>
    <w:rsid w:val="00C11B1F"/>
    <w:rsid w:val="00C13844"/>
    <w:rsid w:val="00C146F0"/>
    <w:rsid w:val="00C20D7E"/>
    <w:rsid w:val="00C21085"/>
    <w:rsid w:val="00C21136"/>
    <w:rsid w:val="00C214A2"/>
    <w:rsid w:val="00C21E64"/>
    <w:rsid w:val="00C22C34"/>
    <w:rsid w:val="00C24BEB"/>
    <w:rsid w:val="00C25156"/>
    <w:rsid w:val="00C267D7"/>
    <w:rsid w:val="00C325C1"/>
    <w:rsid w:val="00C32D43"/>
    <w:rsid w:val="00C34493"/>
    <w:rsid w:val="00C3596C"/>
    <w:rsid w:val="00C40D56"/>
    <w:rsid w:val="00C4175B"/>
    <w:rsid w:val="00C42414"/>
    <w:rsid w:val="00C42B76"/>
    <w:rsid w:val="00C4356C"/>
    <w:rsid w:val="00C43D9B"/>
    <w:rsid w:val="00C43EFC"/>
    <w:rsid w:val="00C44A9C"/>
    <w:rsid w:val="00C47740"/>
    <w:rsid w:val="00C508BF"/>
    <w:rsid w:val="00C50DDE"/>
    <w:rsid w:val="00C51725"/>
    <w:rsid w:val="00C524D3"/>
    <w:rsid w:val="00C53694"/>
    <w:rsid w:val="00C53EC4"/>
    <w:rsid w:val="00C53F10"/>
    <w:rsid w:val="00C549C6"/>
    <w:rsid w:val="00C54A10"/>
    <w:rsid w:val="00C54FAC"/>
    <w:rsid w:val="00C6044F"/>
    <w:rsid w:val="00C6156C"/>
    <w:rsid w:val="00C61E07"/>
    <w:rsid w:val="00C61F1B"/>
    <w:rsid w:val="00C63CAD"/>
    <w:rsid w:val="00C64251"/>
    <w:rsid w:val="00C6476F"/>
    <w:rsid w:val="00C66CC9"/>
    <w:rsid w:val="00C70D90"/>
    <w:rsid w:val="00C712B9"/>
    <w:rsid w:val="00C729D2"/>
    <w:rsid w:val="00C7372E"/>
    <w:rsid w:val="00C74154"/>
    <w:rsid w:val="00C746CA"/>
    <w:rsid w:val="00C75102"/>
    <w:rsid w:val="00C764EF"/>
    <w:rsid w:val="00C766B4"/>
    <w:rsid w:val="00C778EC"/>
    <w:rsid w:val="00C77DBC"/>
    <w:rsid w:val="00C82791"/>
    <w:rsid w:val="00C956DF"/>
    <w:rsid w:val="00C95718"/>
    <w:rsid w:val="00C95A6C"/>
    <w:rsid w:val="00CA02FC"/>
    <w:rsid w:val="00CA6BD5"/>
    <w:rsid w:val="00CB2B47"/>
    <w:rsid w:val="00CB3932"/>
    <w:rsid w:val="00CB3950"/>
    <w:rsid w:val="00CB4039"/>
    <w:rsid w:val="00CC2ADB"/>
    <w:rsid w:val="00CC55AF"/>
    <w:rsid w:val="00CC61F3"/>
    <w:rsid w:val="00CD1457"/>
    <w:rsid w:val="00CD1A56"/>
    <w:rsid w:val="00CD1C0A"/>
    <w:rsid w:val="00CD2FB6"/>
    <w:rsid w:val="00CD3A7E"/>
    <w:rsid w:val="00CD471A"/>
    <w:rsid w:val="00CD4BA8"/>
    <w:rsid w:val="00CD5FEE"/>
    <w:rsid w:val="00CD6338"/>
    <w:rsid w:val="00CD7F78"/>
    <w:rsid w:val="00CE0A58"/>
    <w:rsid w:val="00CE0C52"/>
    <w:rsid w:val="00CE0D75"/>
    <w:rsid w:val="00CE0FB2"/>
    <w:rsid w:val="00CE2015"/>
    <w:rsid w:val="00CE3963"/>
    <w:rsid w:val="00CE78CB"/>
    <w:rsid w:val="00CF1487"/>
    <w:rsid w:val="00CF17ED"/>
    <w:rsid w:val="00CF2499"/>
    <w:rsid w:val="00D00022"/>
    <w:rsid w:val="00D00216"/>
    <w:rsid w:val="00D0195E"/>
    <w:rsid w:val="00D026C6"/>
    <w:rsid w:val="00D02779"/>
    <w:rsid w:val="00D02A77"/>
    <w:rsid w:val="00D03408"/>
    <w:rsid w:val="00D03AFC"/>
    <w:rsid w:val="00D07235"/>
    <w:rsid w:val="00D07425"/>
    <w:rsid w:val="00D11EA7"/>
    <w:rsid w:val="00D1363E"/>
    <w:rsid w:val="00D13C52"/>
    <w:rsid w:val="00D14439"/>
    <w:rsid w:val="00D174C7"/>
    <w:rsid w:val="00D17582"/>
    <w:rsid w:val="00D21465"/>
    <w:rsid w:val="00D2204B"/>
    <w:rsid w:val="00D22530"/>
    <w:rsid w:val="00D256B4"/>
    <w:rsid w:val="00D27B0D"/>
    <w:rsid w:val="00D320B0"/>
    <w:rsid w:val="00D326D2"/>
    <w:rsid w:val="00D33235"/>
    <w:rsid w:val="00D337D1"/>
    <w:rsid w:val="00D34148"/>
    <w:rsid w:val="00D41FC4"/>
    <w:rsid w:val="00D42D47"/>
    <w:rsid w:val="00D431A5"/>
    <w:rsid w:val="00D436D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28F0"/>
    <w:rsid w:val="00D63192"/>
    <w:rsid w:val="00D66FFA"/>
    <w:rsid w:val="00D7038C"/>
    <w:rsid w:val="00D71E0C"/>
    <w:rsid w:val="00D72EDF"/>
    <w:rsid w:val="00D737E1"/>
    <w:rsid w:val="00D73D06"/>
    <w:rsid w:val="00D75721"/>
    <w:rsid w:val="00D762B6"/>
    <w:rsid w:val="00D76EB8"/>
    <w:rsid w:val="00D803F1"/>
    <w:rsid w:val="00D82061"/>
    <w:rsid w:val="00D856AA"/>
    <w:rsid w:val="00D857F6"/>
    <w:rsid w:val="00D87A29"/>
    <w:rsid w:val="00D91A2E"/>
    <w:rsid w:val="00D92121"/>
    <w:rsid w:val="00D954D3"/>
    <w:rsid w:val="00DA0ABB"/>
    <w:rsid w:val="00DA3317"/>
    <w:rsid w:val="00DA409B"/>
    <w:rsid w:val="00DA4735"/>
    <w:rsid w:val="00DA4E3B"/>
    <w:rsid w:val="00DA7411"/>
    <w:rsid w:val="00DA779F"/>
    <w:rsid w:val="00DB1346"/>
    <w:rsid w:val="00DB2636"/>
    <w:rsid w:val="00DB439B"/>
    <w:rsid w:val="00DB77B3"/>
    <w:rsid w:val="00DC1BC2"/>
    <w:rsid w:val="00DC2FE0"/>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1ED"/>
    <w:rsid w:val="00E00E20"/>
    <w:rsid w:val="00E0121F"/>
    <w:rsid w:val="00E04BE3"/>
    <w:rsid w:val="00E058AB"/>
    <w:rsid w:val="00E15968"/>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1A3"/>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1EF"/>
    <w:rsid w:val="00E904C8"/>
    <w:rsid w:val="00E91975"/>
    <w:rsid w:val="00E93B0A"/>
    <w:rsid w:val="00E93CA2"/>
    <w:rsid w:val="00E97FD2"/>
    <w:rsid w:val="00EA22B4"/>
    <w:rsid w:val="00EA2A13"/>
    <w:rsid w:val="00EA4AC3"/>
    <w:rsid w:val="00EA5035"/>
    <w:rsid w:val="00EA54D8"/>
    <w:rsid w:val="00EA5B88"/>
    <w:rsid w:val="00EA6583"/>
    <w:rsid w:val="00EA7479"/>
    <w:rsid w:val="00EB031F"/>
    <w:rsid w:val="00EB0BF1"/>
    <w:rsid w:val="00EB1F2B"/>
    <w:rsid w:val="00EB39E3"/>
    <w:rsid w:val="00EB7DC6"/>
    <w:rsid w:val="00EC09F0"/>
    <w:rsid w:val="00EC0C9E"/>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2240"/>
    <w:rsid w:val="00EE4517"/>
    <w:rsid w:val="00EE49CE"/>
    <w:rsid w:val="00EE5B97"/>
    <w:rsid w:val="00EE66D4"/>
    <w:rsid w:val="00EF2894"/>
    <w:rsid w:val="00EF321D"/>
    <w:rsid w:val="00EF6DC6"/>
    <w:rsid w:val="00F0074B"/>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492B"/>
    <w:rsid w:val="00F45C87"/>
    <w:rsid w:val="00F46B3F"/>
    <w:rsid w:val="00F475A3"/>
    <w:rsid w:val="00F509AB"/>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3E73"/>
    <w:rsid w:val="00FB4A72"/>
    <w:rsid w:val="00FB56E2"/>
    <w:rsid w:val="00FC6441"/>
    <w:rsid w:val="00FC7D27"/>
    <w:rsid w:val="00FD00DF"/>
    <w:rsid w:val="00FD0153"/>
    <w:rsid w:val="00FD17E8"/>
    <w:rsid w:val="00FD51B0"/>
    <w:rsid w:val="00FD619B"/>
    <w:rsid w:val="00FE0D87"/>
    <w:rsid w:val="00FE241E"/>
    <w:rsid w:val="00FE35EA"/>
    <w:rsid w:val="00FE6673"/>
    <w:rsid w:val="00FE711F"/>
    <w:rsid w:val="00FF0638"/>
    <w:rsid w:val="00FF314F"/>
    <w:rsid w:val="00FF39D1"/>
    <w:rsid w:val="00FF52E2"/>
    <w:rsid w:val="00FF59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A9D3"/>
  <w15:docId w15:val="{FEC5B7E5-BB78-45B1-805E-00E60516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Link">
    <w:name w:val="FollowedHyperlink"/>
    <w:uiPriority w:val="99"/>
    <w:semiHidden/>
    <w:unhideWhenUsed/>
    <w:rsid w:val="0091678B"/>
    <w:rPr>
      <w:color w:val="800080"/>
      <w:u w:val="single"/>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unhideWhenUsed/>
    <w:rsid w:val="005E1D0F"/>
    <w:rPr>
      <w:sz w:val="20"/>
      <w:szCs w:val="20"/>
    </w:rPr>
  </w:style>
  <w:style w:type="character" w:customStyle="1" w:styleId="KommentartextZchn">
    <w:name w:val="Kommentartext Zchn"/>
    <w:link w:val="Kommentartext"/>
    <w:uiPriority w:val="99"/>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 w:type="character" w:styleId="NichtaufgelsteErwhnung">
    <w:name w:val="Unresolved Mention"/>
    <w:basedOn w:val="Absatz-Standardschriftart"/>
    <w:uiPriority w:val="99"/>
    <w:semiHidden/>
    <w:unhideWhenUsed/>
    <w:rsid w:val="000D6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2967043">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www.w3.org/TR/ws-addr-cor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peppol.eu/edelivery/"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atatracker.ietf.org/doc/html/rfc3986"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org/TR/xmldsig-core1/" TargetMode="External"/><Relationship Id="rId20" Type="http://schemas.openxmlformats.org/officeDocument/2006/relationships/hyperlink" Target="https://datatracker.ietf.org/doc/html/rfc21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hyperlink" Target="https://docs.peppol.eu/edelivery/"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cs.uci.edu/~fielding/pubs/dissertation/top.ht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w3.org/TR/ws-addr-soa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s://www.w3.org/TR/wsdl20/"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71797-8AC1-4DCF-918B-7D66109F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7046</Words>
  <Characters>40167</Characters>
  <Application>Microsoft Office Word</Application>
  <DocSecurity>0</DocSecurity>
  <Lines>334</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 Service Metadata Publishing (SMP)</vt:lpstr>
      <vt:lpstr>PEPPOL</vt:lpstr>
    </vt:vector>
  </TitlesOfParts>
  <Company>TU Wien - Studentenversion</Company>
  <LinksUpToDate>false</LinksUpToDate>
  <CharactersWithSpaces>47119</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Service Metadata Publishing (SMP)</dc:title>
  <dc:creator>OpenPeppol</dc:creator>
  <cp:lastModifiedBy>PH</cp:lastModifiedBy>
  <cp:revision>12</cp:revision>
  <cp:lastPrinted>2024-12-18T19:34:00Z</cp:lastPrinted>
  <dcterms:created xsi:type="dcterms:W3CDTF">2024-12-18T19:20:00Z</dcterms:created>
  <dcterms:modified xsi:type="dcterms:W3CDTF">2025-02-06T15:23:00Z</dcterms:modified>
</cp:coreProperties>
</file>