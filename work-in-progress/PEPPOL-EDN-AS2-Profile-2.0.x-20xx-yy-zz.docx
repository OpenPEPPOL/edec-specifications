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4D2" w:rsidRDefault="00DF04D2" w:rsidP="00337EEE">
      <w:pPr>
        <w:rPr>
          <w:rFonts w:ascii="Times New Roman" w:eastAsia="Times New Roman" w:hAnsi="Times New Roman" w:cs="Times New Roman"/>
          <w:sz w:val="20"/>
          <w:szCs w:val="20"/>
        </w:rPr>
      </w:pPr>
    </w:p>
    <w:p w:rsidR="00205C4A" w:rsidRDefault="00205C4A" w:rsidP="00205C4A">
      <w:pPr>
        <w:ind w:left="304" w:right="-20"/>
        <w:rPr>
          <w:rFonts w:ascii="Times New Roman" w:hAnsi="Times New Roman"/>
          <w:sz w:val="20"/>
          <w:szCs w:val="20"/>
        </w:rPr>
      </w:pPr>
      <w:r>
        <w:rPr>
          <w:noProof/>
          <w:lang w:val="de-AT" w:eastAsia="de-AT"/>
        </w:rPr>
        <w:drawing>
          <wp:inline distT="0" distB="0" distL="0" distR="0">
            <wp:extent cx="2401570" cy="564515"/>
            <wp:effectExtent l="0" t="0" r="0" b="0"/>
            <wp:docPr id="10"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22"/>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1570" cy="564515"/>
                    </a:xfrm>
                    <a:prstGeom prst="rect">
                      <a:avLst/>
                    </a:prstGeom>
                    <a:noFill/>
                    <a:ln>
                      <a:noFill/>
                    </a:ln>
                  </pic:spPr>
                </pic:pic>
              </a:graphicData>
            </a:graphic>
          </wp:inline>
        </w:drawing>
      </w:r>
    </w:p>
    <w:p w:rsidR="00205C4A" w:rsidRDefault="00205C4A" w:rsidP="00205C4A">
      <w:pPr>
        <w:tabs>
          <w:tab w:val="left" w:pos="3520"/>
          <w:tab w:val="left" w:pos="9940"/>
        </w:tabs>
        <w:spacing w:line="551" w:lineRule="exact"/>
        <w:ind w:left="102" w:right="-20"/>
        <w:rPr>
          <w:rFonts w:ascii="Arial" w:eastAsia="Times New Roman" w:hAnsi="Arial" w:cs="Arial"/>
          <w:sz w:val="48"/>
          <w:szCs w:val="48"/>
        </w:rPr>
      </w:pPr>
      <w:r>
        <w:rPr>
          <w:rFonts w:ascii="Arial" w:eastAsia="Times New Roman" w:hAnsi="Arial" w:cs="Arial"/>
          <w:b/>
          <w:bCs/>
          <w:color w:val="FFFFFF"/>
          <w:sz w:val="48"/>
          <w:szCs w:val="48"/>
          <w:highlight w:val="black"/>
        </w:rPr>
        <w:t xml:space="preserve">                            Sp</w:t>
      </w:r>
      <w:r>
        <w:rPr>
          <w:rFonts w:ascii="Arial" w:eastAsia="Times New Roman" w:hAnsi="Arial" w:cs="Arial"/>
          <w:b/>
          <w:bCs/>
          <w:color w:val="FFFFFF"/>
          <w:spacing w:val="-2"/>
          <w:sz w:val="48"/>
          <w:szCs w:val="48"/>
          <w:highlight w:val="black"/>
        </w:rPr>
        <w:t>e</w:t>
      </w:r>
      <w:r>
        <w:rPr>
          <w:rFonts w:ascii="Arial" w:eastAsia="Times New Roman" w:hAnsi="Arial" w:cs="Arial"/>
          <w:b/>
          <w:bCs/>
          <w:color w:val="FFFFFF"/>
          <w:sz w:val="48"/>
          <w:szCs w:val="48"/>
          <w:highlight w:val="black"/>
        </w:rPr>
        <w:t>cif</w:t>
      </w:r>
      <w:r>
        <w:rPr>
          <w:rFonts w:ascii="Arial" w:eastAsia="Times New Roman" w:hAnsi="Arial" w:cs="Arial"/>
          <w:b/>
          <w:bCs/>
          <w:color w:val="FFFFFF"/>
          <w:spacing w:val="2"/>
          <w:sz w:val="48"/>
          <w:szCs w:val="48"/>
          <w:highlight w:val="black"/>
        </w:rPr>
        <w:t>i</w:t>
      </w:r>
      <w:r>
        <w:rPr>
          <w:rFonts w:ascii="Arial" w:eastAsia="Times New Roman" w:hAnsi="Arial" w:cs="Arial"/>
          <w:b/>
          <w:bCs/>
          <w:color w:val="FFFFFF"/>
          <w:sz w:val="48"/>
          <w:szCs w:val="48"/>
          <w:highlight w:val="black"/>
        </w:rPr>
        <w:t>cati</w:t>
      </w:r>
      <w:r>
        <w:rPr>
          <w:rFonts w:ascii="Arial" w:eastAsia="Times New Roman" w:hAnsi="Arial" w:cs="Arial"/>
          <w:b/>
          <w:bCs/>
          <w:color w:val="FFFFFF"/>
          <w:spacing w:val="-2"/>
          <w:sz w:val="48"/>
          <w:szCs w:val="48"/>
          <w:highlight w:val="black"/>
        </w:rPr>
        <w:t>o</w:t>
      </w:r>
      <w:r>
        <w:rPr>
          <w:rFonts w:ascii="Arial" w:eastAsia="Times New Roman" w:hAnsi="Arial" w:cs="Arial"/>
          <w:b/>
          <w:bCs/>
          <w:color w:val="FFFFFF"/>
          <w:sz w:val="48"/>
          <w:szCs w:val="48"/>
          <w:highlight w:val="black"/>
        </w:rPr>
        <w:t>n</w:t>
      </w:r>
      <w:r>
        <w:rPr>
          <w:rFonts w:ascii="Arial" w:eastAsia="Times New Roman" w:hAnsi="Arial" w:cs="Arial"/>
          <w:b/>
          <w:bCs/>
          <w:color w:val="FFFFFF"/>
          <w:sz w:val="48"/>
          <w:szCs w:val="48"/>
          <w:highlight w:val="black"/>
        </w:rPr>
        <w:tab/>
      </w:r>
    </w:p>
    <w:p w:rsidR="00205C4A" w:rsidRDefault="00205C4A" w:rsidP="00205C4A">
      <w:pPr>
        <w:spacing w:before="8" w:line="110" w:lineRule="exact"/>
        <w:rPr>
          <w:sz w:val="11"/>
          <w:szCs w:val="11"/>
        </w:rPr>
      </w:pPr>
    </w:p>
    <w:p w:rsidR="00205C4A" w:rsidRDefault="00205C4A" w:rsidP="00205C4A">
      <w:pPr>
        <w:spacing w:line="200" w:lineRule="exact"/>
        <w:rPr>
          <w:sz w:val="20"/>
          <w:szCs w:val="20"/>
        </w:rPr>
      </w:pPr>
    </w:p>
    <w:p w:rsidR="00205C4A" w:rsidRPr="00474ADD" w:rsidRDefault="00205C4A" w:rsidP="00205C4A">
      <w:pPr>
        <w:tabs>
          <w:tab w:val="left" w:pos="5480"/>
        </w:tabs>
        <w:spacing w:line="355" w:lineRule="auto"/>
        <w:ind w:left="2510" w:right="1048"/>
        <w:jc w:val="center"/>
        <w:rPr>
          <w:rFonts w:ascii="Arial" w:eastAsia="Times New Roman" w:hAnsi="Arial" w:cs="Arial"/>
          <w:b/>
          <w:bCs/>
          <w:sz w:val="28"/>
          <w:szCs w:val="28"/>
        </w:rPr>
      </w:pPr>
      <w:r>
        <w:rPr>
          <w:noProof/>
          <w:lang w:val="de-AT" w:eastAsia="de-AT"/>
        </w:rPr>
        <w:drawing>
          <wp:anchor distT="0" distB="0" distL="114300" distR="114300" simplePos="0" relativeHeight="251659776" behindDoc="1" locked="0" layoutInCell="1" allowOverlap="1">
            <wp:simplePos x="0" y="0"/>
            <wp:positionH relativeFrom="page">
              <wp:posOffset>609600</wp:posOffset>
            </wp:positionH>
            <wp:positionV relativeFrom="paragraph">
              <wp:posOffset>-198755</wp:posOffset>
            </wp:positionV>
            <wp:extent cx="1314450" cy="5400675"/>
            <wp:effectExtent l="0" t="0" r="0" b="0"/>
            <wp:wrapNone/>
            <wp:docPr id="7" name="Bildobjekt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3"/>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r w:rsidRPr="00D06E73">
        <w:rPr>
          <w:rFonts w:ascii="Arial" w:eastAsia="Times New Roman" w:hAnsi="Arial" w:cs="Arial"/>
          <w:b/>
          <w:bCs/>
          <w:sz w:val="32"/>
          <w:szCs w:val="28"/>
        </w:rPr>
        <w:t>OpenPEPPOL AISBL</w:t>
      </w:r>
    </w:p>
    <w:p w:rsidR="00205C4A" w:rsidRDefault="00205C4A" w:rsidP="0045220F">
      <w:pPr>
        <w:tabs>
          <w:tab w:val="left" w:pos="5480"/>
        </w:tabs>
        <w:spacing w:before="1"/>
        <w:ind w:left="2510" w:right="-20"/>
        <w:rPr>
          <w:sz w:val="20"/>
          <w:szCs w:val="20"/>
        </w:rPr>
      </w:pPr>
    </w:p>
    <w:p w:rsidR="0045220F" w:rsidRDefault="00CF2A50" w:rsidP="00205C4A">
      <w:pPr>
        <w:ind w:left="3472" w:right="1811"/>
        <w:jc w:val="center"/>
        <w:rPr>
          <w:rFonts w:ascii="Arial" w:eastAsia="Times New Roman" w:hAnsi="Arial" w:cs="Arial"/>
          <w:b/>
          <w:bCs/>
          <w:sz w:val="28"/>
          <w:szCs w:val="28"/>
        </w:rPr>
      </w:pPr>
      <w:r w:rsidRPr="00CF2A50">
        <w:rPr>
          <w:noProof/>
          <w:lang w:val="de-AT" w:eastAsia="de-AT"/>
        </w:rPr>
        <w:pict>
          <v:group id="Grupp 31" o:spid="_x0000_s1026" style="position:absolute;left:0;text-align:left;margin-left:160.85pt;margin-top:1.7pt;width:378.8pt;height:.1pt;z-index:-251655680;mso-position-horizontal-relative:page" coordorigin="3262,635" coordsize="75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HIMYgMAAOgHAAAOAAAAZHJzL2Uyb0RvYy54bWykVdtu2zgQfV9g/4HgYxeOLlZkR4hSFL4E&#10;C/QGxP0AWqIuWInUkrTltOi/dziUHMVpsIvWDzSpGc6cOTOcuX17ahty5ErXUqQ0uPIp4SKTeS3K&#10;lH7ZbWdLSrRhImeNFDylj1zTt3d//nHbdwkPZSWbnCsCRoRO+i6llTFd4nk6q3jL9JXsuABhIVXL&#10;DBxV6eWK9WC9bbzQ92OvlyrvlMy41vB17YT0Du0XBc/Mp6LQ3JAmpYDN4Kpw3dvVu7tlSalYV9XZ&#10;AIP9AoqW1QKcnk2tmWHkoOoXpto6U1LLwlxlsvVkUdQZxxggmsC/iOZeyUOHsZRJX3ZnmoDaC55+&#10;2Wz28fhZkTpPaejHlAjWQpLu1aHryDyw7PRdmYDSveoeus/KhQjb9zL7R4PYu5Tbc+mUyb7/IHOw&#10;xw5GIjunQrXWBMRNTpiEx3MS+MmQDD5Gy8BfxJCrDGRBuBhylFWQSHtpHsYhJSCL59cufVm1Ge4u&#10;rhcQhL0YWpHHEucRUQ6obEhQa/qJTv17dD5UrOOYJW2ZOtO5GOncKs5tBZMoQsTWPyiOfOopmROJ&#10;VdPA+X/S+JKRkcvX+GBJdtDmnkvMBju+18Y9hBx2mON8KIUdJKJoG3gTf82IT6wrXIaHc1YLRrU3&#10;Htn5pCfoejA62oK8TWwF/nK+/Kmx+ahnjYUTY5DQcoTIqhF1dhIDbNgRZjuPj+XWSW0rZgfgxjoD&#10;C6BkQ3xFF3xf6ro7gwsFLeWymShKoJnsHScdMxaZdWG3pE8pcmE/tPLIdxJF5uIBgJMnaSOmWi6L&#10;E1RODDesAyzzs1OLdZJaIbd102AaGoFQ5nGM3GjZ1LkVWjRalftVo8iR2TaJv+H9PFODdiRyNFZx&#10;lm+GvWF14/bgvEFuof4GCmwlYh/8duPfbJabZTSLwngzi/z1evZuu4pm8TZYXK/n69VqHXy30IIo&#10;qeo858KiG3tyEP2/RzpMB9dNz135WRTPgt3i72Ww3nMYSDLEMv5jdNBV3At1LWUv80d4rUq6IQND&#10;ETaVVF8p6WHApFT/e2CKU9L8LaDl3ARRZCcSHqLrRQgHNZXspxImMjCVUkOhwO12ZdwUO3SqLivw&#10;FGBahXwHzbao7XtGfA7VcICuhzscJxjLMPrsvJqeUetpQN/9AAAA//8DAFBLAwQUAAYACAAAACEA&#10;4c3b798AAAAIAQAADwAAAGRycy9kb3ducmV2LnhtbEyPQU/CQBCF7yb+h82YeJNtqQLWbgkh6omQ&#10;CCaG29Ad2obubtNd2vLvHU56m5n38uZ72XI0jeip87WzCuJJBIJs4XRtSwXf+4+nBQgf0GpsnCUF&#10;V/KwzO/vMky1G+wX9btQCg6xPkUFVQhtKqUvKjLoJ64ly9rJdQYDr10pdYcDh5tGTqNoJg3Wlj9U&#10;2NK6ouK8uxgFnwMOqyR+7zfn0/p62L9sfzYxKfX4MK7eQAQaw58ZbviMDjkzHd3Fai8aBck0nrOV&#10;h2cQNz2avyYgjnyYgcwz+b9A/gsAAP//AwBQSwECLQAUAAYACAAAACEAtoM4kv4AAADhAQAAEwAA&#10;AAAAAAAAAAAAAAAAAAAAW0NvbnRlbnRfVHlwZXNdLnhtbFBLAQItABQABgAIAAAAIQA4/SH/1gAA&#10;AJQBAAALAAAAAAAAAAAAAAAAAC8BAABfcmVscy8ucmVsc1BLAQItABQABgAIAAAAIQCaPHIMYgMA&#10;AOgHAAAOAAAAAAAAAAAAAAAAAC4CAABkcnMvZTJvRG9jLnhtbFBLAQItABQABgAIAAAAIQDhzdvv&#10;3wAAAAgBAAAPAAAAAAAAAAAAAAAAALwFAABkcnMvZG93bnJldi54bWxQSwUGAAAAAAQABADzAAAA&#10;yAYAAAAA&#10;">
            <v:shape id="Freeform 445" o:spid="_x0000_s1027" style="position:absolute;left:3262;top:635;width:7576;height:2;visibility:visible;mso-wrap-style:square;v-text-anchor:top" coordsize="75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7DMMA&#10;AADcAAAADwAAAGRycy9kb3ducmV2LnhtbESP0UoDMRRE34X+Q7iCbzZxH7Rsm5ZSKFQoit1+wO3m&#10;ulnc3CxJ2o1/bwTBx2FmzjCrTXaDuFGIvWcNT3MFgrj1pudOw7nZPy5AxIRscPBMGr4pwmY9u1th&#10;bfzEH3Q7pU4UCMcaNdiUxlrK2FpyGOd+JC7epw8OU5GhkybgVOBukJVSz9Jhz2XB4kg7S+3X6eo0&#10;kFRk35vpsqjy6zEcm6vL+zetH+7zdgkiUU7/4b/2wWio1Av8nilH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7DMMAAADcAAAADwAAAAAAAAAAAAAAAACYAgAAZHJzL2Rv&#10;d25yZXYueG1sUEsFBgAAAAAEAAQA9QAAAIgDAAAAAA==&#10;" path="m,l7576,e" filled="f" strokeweight=".58pt">
              <v:path arrowok="t" o:connecttype="custom" o:connectlocs="0,0;7576,0" o:connectangles="0,0"/>
            </v:shape>
            <w10:wrap anchorx="page"/>
          </v:group>
        </w:pict>
      </w:r>
    </w:p>
    <w:p w:rsidR="00205C4A" w:rsidRDefault="00205C4A" w:rsidP="00205C4A">
      <w:pPr>
        <w:ind w:left="3472" w:right="1811"/>
        <w:jc w:val="center"/>
        <w:rPr>
          <w:rFonts w:ascii="Arial" w:eastAsia="Times New Roman" w:hAnsi="Arial" w:cs="Arial"/>
          <w:b/>
          <w:bCs/>
          <w:sz w:val="28"/>
          <w:szCs w:val="28"/>
        </w:rPr>
      </w:pPr>
      <w:r>
        <w:rPr>
          <w:rFonts w:ascii="Arial" w:eastAsia="Times New Roman" w:hAnsi="Arial" w:cs="Arial"/>
          <w:b/>
          <w:bCs/>
          <w:sz w:val="28"/>
          <w:szCs w:val="28"/>
        </w:rPr>
        <w:t xml:space="preserve">Transport Infrastructure </w:t>
      </w:r>
      <w:r w:rsidRPr="0031337E">
        <w:rPr>
          <w:rFonts w:ascii="Arial" w:eastAsia="Times New Roman" w:hAnsi="Arial" w:cs="Arial"/>
          <w:b/>
          <w:bCs/>
          <w:sz w:val="28"/>
          <w:szCs w:val="28"/>
        </w:rPr>
        <w:t>Coordinating Community</w:t>
      </w:r>
      <w:r>
        <w:rPr>
          <w:rFonts w:ascii="Arial" w:eastAsia="Times New Roman" w:hAnsi="Arial" w:cs="Arial"/>
          <w:b/>
          <w:bCs/>
          <w:sz w:val="28"/>
          <w:szCs w:val="28"/>
        </w:rPr>
        <w:t xml:space="preserve"> </w:t>
      </w:r>
    </w:p>
    <w:p w:rsidR="00205C4A" w:rsidRDefault="00205C4A" w:rsidP="00205C4A">
      <w:pPr>
        <w:spacing w:before="2"/>
        <w:ind w:left="5002" w:right="3334"/>
        <w:jc w:val="center"/>
        <w:rPr>
          <w:rFonts w:ascii="Arial" w:eastAsia="Times New Roman" w:hAnsi="Arial" w:cs="Arial"/>
          <w:sz w:val="28"/>
          <w:szCs w:val="28"/>
        </w:rPr>
      </w:pPr>
      <w:r>
        <w:rPr>
          <w:rFonts w:ascii="Arial" w:eastAsia="Times New Roman" w:hAnsi="Arial" w:cs="Arial"/>
          <w:b/>
          <w:bCs/>
          <w:spacing w:val="1"/>
          <w:sz w:val="28"/>
          <w:szCs w:val="28"/>
        </w:rPr>
        <w:t>I</w:t>
      </w:r>
      <w:r>
        <w:rPr>
          <w:rFonts w:ascii="Arial" w:eastAsia="Times New Roman" w:hAnsi="Arial" w:cs="Arial"/>
          <w:b/>
          <w:bCs/>
          <w:spacing w:val="-1"/>
          <w:sz w:val="28"/>
          <w:szCs w:val="28"/>
        </w:rPr>
        <w:t>C</w:t>
      </w:r>
      <w:r>
        <w:rPr>
          <w:rFonts w:ascii="Arial" w:eastAsia="Times New Roman" w:hAnsi="Arial" w:cs="Arial"/>
          <w:b/>
          <w:bCs/>
          <w:sz w:val="28"/>
          <w:szCs w:val="28"/>
        </w:rPr>
        <w:t>T</w:t>
      </w:r>
      <w:r>
        <w:rPr>
          <w:rFonts w:ascii="Arial" w:eastAsia="Times New Roman" w:hAnsi="Arial" w:cs="Arial"/>
          <w:b/>
          <w:bCs/>
          <w:spacing w:val="1"/>
          <w:sz w:val="28"/>
          <w:szCs w:val="28"/>
        </w:rPr>
        <w:t xml:space="preserve"> </w:t>
      </w:r>
      <w:r>
        <w:rPr>
          <w:rFonts w:ascii="Arial" w:eastAsia="Times New Roman" w:hAnsi="Arial" w:cs="Arial"/>
          <w:b/>
          <w:bCs/>
          <w:sz w:val="28"/>
          <w:szCs w:val="28"/>
        </w:rPr>
        <w:t>-</w:t>
      </w:r>
      <w:r>
        <w:rPr>
          <w:rFonts w:ascii="Arial" w:eastAsia="Times New Roman" w:hAnsi="Arial" w:cs="Arial"/>
          <w:b/>
          <w:bCs/>
          <w:spacing w:val="-1"/>
          <w:sz w:val="28"/>
          <w:szCs w:val="28"/>
        </w:rPr>
        <w:t xml:space="preserve"> </w:t>
      </w:r>
      <w:r>
        <w:rPr>
          <w:rFonts w:ascii="Arial" w:eastAsia="Times New Roman" w:hAnsi="Arial" w:cs="Arial"/>
          <w:b/>
          <w:bCs/>
          <w:spacing w:val="1"/>
          <w:sz w:val="28"/>
          <w:szCs w:val="28"/>
        </w:rPr>
        <w:t>M</w:t>
      </w:r>
      <w:r>
        <w:rPr>
          <w:rFonts w:ascii="Arial" w:eastAsia="Times New Roman" w:hAnsi="Arial" w:cs="Arial"/>
          <w:b/>
          <w:bCs/>
          <w:spacing w:val="-1"/>
          <w:sz w:val="28"/>
          <w:szCs w:val="28"/>
        </w:rPr>
        <w:t>od</w:t>
      </w:r>
      <w:r>
        <w:rPr>
          <w:rFonts w:ascii="Arial" w:eastAsia="Times New Roman" w:hAnsi="Arial" w:cs="Arial"/>
          <w:b/>
          <w:bCs/>
          <w:sz w:val="28"/>
          <w:szCs w:val="28"/>
        </w:rPr>
        <w:t>e</w:t>
      </w:r>
      <w:r>
        <w:rPr>
          <w:rFonts w:ascii="Arial" w:eastAsia="Times New Roman" w:hAnsi="Arial" w:cs="Arial"/>
          <w:b/>
          <w:bCs/>
          <w:spacing w:val="1"/>
          <w:sz w:val="28"/>
          <w:szCs w:val="28"/>
        </w:rPr>
        <w:t>l</w:t>
      </w:r>
      <w:r>
        <w:rPr>
          <w:rFonts w:ascii="Arial" w:eastAsia="Times New Roman" w:hAnsi="Arial" w:cs="Arial"/>
          <w:b/>
          <w:bCs/>
          <w:sz w:val="28"/>
          <w:szCs w:val="28"/>
        </w:rPr>
        <w:t>s</w:t>
      </w:r>
    </w:p>
    <w:p w:rsidR="00205C4A" w:rsidRPr="003755D5" w:rsidRDefault="00205C4A" w:rsidP="00205C4A">
      <w:pPr>
        <w:ind w:left="3600" w:right="2336"/>
        <w:jc w:val="center"/>
        <w:rPr>
          <w:rFonts w:ascii="Arial" w:eastAsia="Times New Roman" w:hAnsi="Arial" w:cs="Arial"/>
          <w:b/>
          <w:bCs/>
          <w:spacing w:val="-1"/>
          <w:sz w:val="28"/>
          <w:szCs w:val="28"/>
        </w:rPr>
      </w:pPr>
    </w:p>
    <w:p w:rsidR="00205C4A" w:rsidRPr="000D788A" w:rsidRDefault="00205C4A" w:rsidP="00205C4A">
      <w:pPr>
        <w:ind w:left="3600" w:right="2336"/>
        <w:jc w:val="center"/>
        <w:rPr>
          <w:rFonts w:ascii="Arial" w:eastAsia="Times New Roman" w:hAnsi="Arial" w:cs="Arial"/>
          <w:b/>
          <w:bCs/>
          <w:spacing w:val="-1"/>
          <w:sz w:val="36"/>
          <w:szCs w:val="28"/>
        </w:rPr>
      </w:pPr>
      <w:r w:rsidRPr="000D788A">
        <w:rPr>
          <w:rFonts w:ascii="Arial" w:eastAsia="Times New Roman" w:hAnsi="Arial" w:cs="Arial"/>
          <w:b/>
          <w:bCs/>
          <w:spacing w:val="-1"/>
          <w:sz w:val="36"/>
          <w:szCs w:val="28"/>
        </w:rPr>
        <w:t>PEPPOL Transport Infrastructure AS2 Profile</w:t>
      </w:r>
    </w:p>
    <w:p w:rsidR="00205C4A" w:rsidRDefault="00205C4A" w:rsidP="00205C4A">
      <w:pPr>
        <w:spacing w:after="0" w:line="200" w:lineRule="exact"/>
        <w:rPr>
          <w:sz w:val="20"/>
          <w:szCs w:val="20"/>
        </w:rPr>
      </w:pPr>
    </w:p>
    <w:p w:rsidR="00205C4A" w:rsidRDefault="00205C4A" w:rsidP="00205C4A">
      <w:pPr>
        <w:spacing w:after="0"/>
        <w:ind w:left="2340" w:right="-20" w:firstLine="540"/>
        <w:rPr>
          <w:rFonts w:ascii="Arial" w:eastAsia="Arial" w:hAnsi="Arial" w:cs="Arial"/>
        </w:rPr>
      </w:pPr>
      <w:r>
        <w:rPr>
          <w:rFonts w:ascii="Arial" w:eastAsia="Arial" w:hAnsi="Arial" w:cs="Arial"/>
          <w:b/>
          <w:bCs/>
          <w:spacing w:val="-6"/>
        </w:rPr>
        <w:t>A</w:t>
      </w:r>
      <w:r>
        <w:rPr>
          <w:rFonts w:ascii="Arial" w:eastAsia="Arial" w:hAnsi="Arial" w:cs="Arial"/>
          <w:b/>
          <w:bCs/>
          <w:spacing w:val="2"/>
        </w:rPr>
        <w:t>u</w:t>
      </w:r>
      <w:r>
        <w:rPr>
          <w:rFonts w:ascii="Arial" w:eastAsia="Arial" w:hAnsi="Arial" w:cs="Arial"/>
          <w:b/>
          <w:bCs/>
          <w:spacing w:val="1"/>
        </w:rPr>
        <w:t>t</w:t>
      </w:r>
      <w:r>
        <w:rPr>
          <w:rFonts w:ascii="Arial" w:eastAsia="Arial" w:hAnsi="Arial" w:cs="Arial"/>
          <w:b/>
          <w:bCs/>
        </w:rPr>
        <w:t>h</w:t>
      </w:r>
      <w:r>
        <w:rPr>
          <w:rFonts w:ascii="Arial" w:eastAsia="Arial" w:hAnsi="Arial" w:cs="Arial"/>
          <w:b/>
          <w:bCs/>
          <w:spacing w:val="-1"/>
        </w:rPr>
        <w:t>o</w:t>
      </w:r>
      <w:r>
        <w:rPr>
          <w:rFonts w:ascii="Arial" w:eastAsia="Arial" w:hAnsi="Arial" w:cs="Arial"/>
          <w:b/>
          <w:bCs/>
        </w:rPr>
        <w:t>rs:</w:t>
      </w:r>
    </w:p>
    <w:p w:rsidR="00205C4A" w:rsidRDefault="00205C4A" w:rsidP="00205C4A">
      <w:pPr>
        <w:spacing w:before="1" w:after="0"/>
        <w:ind w:left="2341" w:right="-20" w:firstLine="539"/>
        <w:rPr>
          <w:rFonts w:ascii="Arial" w:eastAsia="Arial" w:hAnsi="Arial" w:cs="Arial"/>
          <w:b/>
          <w:bCs/>
          <w:spacing w:val="1"/>
        </w:rPr>
      </w:pPr>
      <w:r>
        <w:rPr>
          <w:rFonts w:ascii="Arial" w:eastAsia="Arial" w:hAnsi="Arial" w:cs="Arial"/>
          <w:b/>
          <w:bCs/>
          <w:spacing w:val="1"/>
        </w:rPr>
        <w:t>Edmund Gray</w:t>
      </w:r>
      <w:r w:rsidR="00B37E3D">
        <w:rPr>
          <w:rFonts w:ascii="Arial" w:eastAsia="Arial" w:hAnsi="Arial" w:cs="Arial"/>
          <w:b/>
          <w:bCs/>
          <w:spacing w:val="1"/>
        </w:rPr>
        <w:t>,</w:t>
      </w:r>
      <w:r>
        <w:rPr>
          <w:rFonts w:ascii="Arial" w:eastAsia="Arial" w:hAnsi="Arial" w:cs="Arial"/>
          <w:b/>
          <w:bCs/>
          <w:spacing w:val="1"/>
        </w:rPr>
        <w:t xml:space="preserve"> </w:t>
      </w:r>
      <w:proofErr w:type="gramStart"/>
      <w:r>
        <w:rPr>
          <w:rFonts w:ascii="Arial" w:eastAsia="Arial" w:hAnsi="Arial" w:cs="Arial"/>
          <w:b/>
          <w:bCs/>
          <w:spacing w:val="1"/>
        </w:rPr>
        <w:t>IT</w:t>
      </w:r>
      <w:proofErr w:type="gramEnd"/>
      <w:r>
        <w:rPr>
          <w:rFonts w:ascii="Arial" w:eastAsia="Arial" w:hAnsi="Arial" w:cs="Arial"/>
          <w:b/>
          <w:bCs/>
          <w:spacing w:val="1"/>
        </w:rPr>
        <w:t xml:space="preserve"> </w:t>
      </w:r>
      <w:proofErr w:type="spellStart"/>
      <w:r>
        <w:rPr>
          <w:rFonts w:ascii="Arial" w:eastAsia="Arial" w:hAnsi="Arial" w:cs="Arial"/>
          <w:b/>
          <w:bCs/>
          <w:spacing w:val="1"/>
        </w:rPr>
        <w:t>Sligo</w:t>
      </w:r>
      <w:proofErr w:type="spellEnd"/>
      <w:r w:rsidR="00B37E3D">
        <w:rPr>
          <w:rFonts w:ascii="Arial" w:eastAsia="Arial" w:hAnsi="Arial" w:cs="Arial"/>
          <w:b/>
          <w:bCs/>
          <w:spacing w:val="1"/>
        </w:rPr>
        <w:t>,</w:t>
      </w:r>
      <w:r>
        <w:rPr>
          <w:rFonts w:ascii="Arial" w:eastAsia="Arial" w:hAnsi="Arial" w:cs="Arial"/>
          <w:b/>
          <w:bCs/>
          <w:spacing w:val="1"/>
        </w:rPr>
        <w:t xml:space="preserve"> Ireland</w:t>
      </w:r>
    </w:p>
    <w:p w:rsidR="00205C4A" w:rsidRPr="00E526A0" w:rsidRDefault="00205C4A" w:rsidP="00205C4A">
      <w:pPr>
        <w:spacing w:before="1" w:after="0"/>
        <w:ind w:left="2341" w:right="-20" w:firstLine="539"/>
        <w:rPr>
          <w:rFonts w:ascii="Arial" w:eastAsia="Arial" w:hAnsi="Arial" w:cs="Arial"/>
          <w:b/>
          <w:bCs/>
          <w:spacing w:val="1"/>
          <w:lang w:val="sv-SE"/>
        </w:rPr>
      </w:pPr>
      <w:r w:rsidRPr="00E526A0">
        <w:rPr>
          <w:rFonts w:ascii="Arial" w:eastAsia="Arial" w:hAnsi="Arial" w:cs="Arial"/>
          <w:b/>
          <w:bCs/>
          <w:spacing w:val="1"/>
          <w:lang w:val="sv-SE"/>
        </w:rPr>
        <w:t xml:space="preserve">Martin Forsberg, </w:t>
      </w:r>
      <w:r w:rsidR="003B66F7">
        <w:rPr>
          <w:rFonts w:ascii="Arial" w:eastAsia="Arial" w:hAnsi="Arial" w:cs="Arial"/>
          <w:b/>
          <w:bCs/>
          <w:spacing w:val="1"/>
          <w:lang w:val="sv-SE"/>
        </w:rPr>
        <w:t>DIGG</w:t>
      </w:r>
      <w:r w:rsidRPr="00E526A0">
        <w:rPr>
          <w:rFonts w:ascii="Arial" w:eastAsia="Arial" w:hAnsi="Arial" w:cs="Arial"/>
          <w:b/>
          <w:bCs/>
          <w:spacing w:val="1"/>
          <w:lang w:val="sv-SE"/>
        </w:rPr>
        <w:t>, Sweden</w:t>
      </w:r>
    </w:p>
    <w:p w:rsidR="00205C4A" w:rsidRPr="00E526A0" w:rsidRDefault="00205C4A" w:rsidP="00205C4A">
      <w:pPr>
        <w:ind w:left="3600" w:right="2336"/>
        <w:jc w:val="center"/>
        <w:rPr>
          <w:rFonts w:ascii="Arial" w:eastAsia="Times New Roman" w:hAnsi="Arial" w:cs="Arial"/>
          <w:sz w:val="28"/>
          <w:szCs w:val="28"/>
          <w:lang w:val="sv-SE"/>
        </w:rPr>
      </w:pPr>
    </w:p>
    <w:p w:rsidR="00E526A0" w:rsidRPr="00E526A0" w:rsidRDefault="00E526A0" w:rsidP="00E526A0">
      <w:pPr>
        <w:ind w:left="2510" w:right="-20" w:firstLine="370"/>
        <w:rPr>
          <w:rFonts w:ascii="Arial" w:eastAsia="Times New Roman" w:hAnsi="Arial" w:cs="Arial"/>
          <w:lang w:val="sv-SE"/>
        </w:rPr>
      </w:pPr>
      <w:r w:rsidRPr="00E526A0">
        <w:rPr>
          <w:rFonts w:ascii="Arial" w:eastAsia="Times New Roman" w:hAnsi="Arial" w:cs="Arial"/>
          <w:b/>
          <w:bCs/>
          <w:spacing w:val="-1"/>
          <w:lang w:val="sv-SE"/>
        </w:rPr>
        <w:t>V</w:t>
      </w:r>
      <w:r w:rsidRPr="00E526A0">
        <w:rPr>
          <w:rFonts w:ascii="Arial" w:eastAsia="Times New Roman" w:hAnsi="Arial" w:cs="Arial"/>
          <w:b/>
          <w:bCs/>
          <w:lang w:val="sv-SE"/>
        </w:rPr>
        <w:t>ers</w:t>
      </w:r>
      <w:r w:rsidRPr="00E526A0">
        <w:rPr>
          <w:rFonts w:ascii="Arial" w:eastAsia="Times New Roman" w:hAnsi="Arial" w:cs="Arial"/>
          <w:b/>
          <w:bCs/>
          <w:spacing w:val="1"/>
          <w:lang w:val="sv-SE"/>
        </w:rPr>
        <w:t>i</w:t>
      </w:r>
      <w:r w:rsidRPr="00E526A0">
        <w:rPr>
          <w:rFonts w:ascii="Arial" w:eastAsia="Times New Roman" w:hAnsi="Arial" w:cs="Arial"/>
          <w:b/>
          <w:bCs/>
          <w:lang w:val="sv-SE"/>
        </w:rPr>
        <w:t xml:space="preserve">on: </w:t>
      </w:r>
      <w:r w:rsidR="0022078E">
        <w:rPr>
          <w:rFonts w:ascii="Arial" w:eastAsia="Times New Roman" w:hAnsi="Arial" w:cs="Arial"/>
          <w:b/>
          <w:bCs/>
          <w:lang w:val="sv-SE"/>
        </w:rPr>
        <w:t>2.0</w:t>
      </w:r>
    </w:p>
    <w:p w:rsidR="00205C4A" w:rsidRDefault="00E526A0" w:rsidP="00E526A0">
      <w:pPr>
        <w:spacing w:line="200" w:lineRule="exact"/>
        <w:ind w:left="2160" w:firstLine="720"/>
        <w:rPr>
          <w:sz w:val="20"/>
          <w:szCs w:val="20"/>
        </w:rPr>
      </w:pPr>
      <w:r>
        <w:rPr>
          <w:rFonts w:ascii="Arial" w:eastAsia="Times New Roman" w:hAnsi="Arial" w:cs="Arial"/>
          <w:b/>
          <w:bCs/>
          <w:spacing w:val="-1"/>
        </w:rPr>
        <w:t>S</w:t>
      </w:r>
      <w:r>
        <w:rPr>
          <w:rFonts w:ascii="Arial" w:eastAsia="Times New Roman" w:hAnsi="Arial" w:cs="Arial"/>
          <w:b/>
          <w:bCs/>
          <w:spacing w:val="1"/>
        </w:rPr>
        <w:t>t</w:t>
      </w:r>
      <w:r w:rsidR="00C81F8A">
        <w:rPr>
          <w:rFonts w:ascii="Arial" w:eastAsia="Times New Roman" w:hAnsi="Arial" w:cs="Arial"/>
          <w:b/>
          <w:bCs/>
        </w:rPr>
        <w:t xml:space="preserve">atus: </w:t>
      </w:r>
      <w:r w:rsidR="00521660">
        <w:rPr>
          <w:rFonts w:ascii="Arial" w:eastAsia="Times New Roman" w:hAnsi="Arial" w:cs="Arial"/>
          <w:b/>
          <w:bCs/>
        </w:rPr>
        <w:t>Scheduled</w:t>
      </w:r>
    </w:p>
    <w:p w:rsidR="00693F96" w:rsidRDefault="00CF2A50" w:rsidP="003A3E99">
      <w:pPr>
        <w:spacing w:line="200" w:lineRule="exact"/>
        <w:rPr>
          <w:sz w:val="20"/>
          <w:szCs w:val="20"/>
        </w:rPr>
      </w:pPr>
      <w:r w:rsidRPr="00CF2A50">
        <w:rPr>
          <w:noProof/>
          <w:lang w:val="de-AT" w:eastAsia="de-AT"/>
        </w:rPr>
        <w:pict>
          <v:group id="Grupp 29" o:spid="_x0000_s1028" style="position:absolute;margin-left:160.85pt;margin-top:.7pt;width:374.85pt;height:.1pt;z-index:-251654656;mso-position-horizontal-relative:page" coordorigin="3341,788" coordsize="74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Jk7ZAMAAOYHAAAOAAAAZHJzL2Uyb0RvYy54bWykVduO2zgMfS+w/yDocYuML/HkYkymKHIZ&#10;FOgNaPoBii1fsLakSkqc6WL/vRRlZzyZFrvo5sGhTJo8PKTIuzfntiEnrk0txYpGNyElXGQyr0W5&#10;ol/3u8mCEmOZyFkjBV/RR27om/s/Xt11KuWxrGSTc03AiTBpp1a0slalQWCyirfM3EjFBSgLqVtm&#10;4ajLINesA+9tE8RhOAs6qXOlZcaNgbcbr6T36L8oeGY/FYXhljQrCtgsPjU+D+4Z3N+xtNRMVXXW&#10;w2C/gaJltYCgF1cbZhk56vqFq7bOtDSysDeZbANZFHXGMQfIJgqvsnnQ8qgwlzLtSnWhCai94um3&#10;3WYfT581qfMVnU4pEayFGj3oo1IkXjpyOlWmYPOg1Rf1WfsMQXwvs78MqINrvTuX3pgcug8yB3/s&#10;aCWScy5061xA2uSMNXi81ICfLcngZTKfhbfLW0oy0EXxvC9RVkEd3UfTaRJRArr5YuGrl1Xb/tt5&#10;spz7D2OnCljqIyLKHpVLCVrNPLFp/h+bXyqmOBbJOKYGNgGIZ3OnOXf9SxIAjoyi3UCnGXM50jiU&#10;Bij/VxZfEjJQ+Ss6WJodjX3gEovBTu+NBVzQuzlIXuix7+HKFG0DN+L1hITEhcKHJ77MBzOoiDf7&#10;MyD7kHQEQ/dOB6N4MEJfUbiYLn7qDPrwyVk8cgb1vEBk1YA6O4seNkiEubkTYrcpaVzD7H27YB+B&#10;BzByKf7CFmIPLTnY+v8+hIaBcj1KNCUwSg6eE8WsQ+ZCOJF00KiuK92LVp74XqLKXvU/BHnSNmJs&#10;5as4QuXV8IULgF1+Ceqwjkor5K5uGixDIxDKdOahGNnUuVM6NEaXh3WjyYm5IYm//vo8M4NhJHJ0&#10;VnGWb3vZsrrxMgRvkFvov54C14k4Bf9ehsvtYrtIJkk8206ScLOZvN2tk8lsF81vN9PNer2J/nEs&#10;RUla1XnOhUM3TOQo+W93tN8NfpZeZvKzLJ4lu8Pfy2SD5zCQZMhl+MfsYKj4G+onykHmj3BbtfQr&#10;BlYiCJXU3ynpYL2sqPl2ZJpT0rwTMHGWUZK4fYSH5HYew0GPNYexhokMXK2opdDgTlxbv8OOStdl&#10;BZEi7DAh38KsLWp3nxGfR9UfYOihhMsEc+kXn9tW4zNaPa3n+x8AAAD//wMAUEsDBBQABgAIAAAA&#10;IQC+PsXl3QAAAAgBAAAPAAAAZHJzL2Rvd25yZXYueG1sTI9BS8NAEIXvgv9hGcGb3aTVVmI2pRT1&#10;VARbQbxNk2kSmp0N2W2S/nsnJ7294Xu8eS9dj7ZRPXW+dmwgnkWgiHNX1Fwa+Dq8PTyD8gG5wMYx&#10;GbiSh3V2e5NiUriBP6nfh1JJCPsEDVQhtInWPq/Iop+5lljYyXUWg5xdqYsOBwm3jZ5H0VJbrFk+&#10;VNjStqL8vL9YA+8DDptF/Nrvzqft9efw9PG9i8mY+7tx8wIq0Bj+zDDVl+qQSaeju3DhVWNgMY9X&#10;YhXwCGri0WpSR1FL0Fmq/w/IfgEAAP//AwBQSwECLQAUAAYACAAAACEAtoM4kv4AAADhAQAAEwAA&#10;AAAAAAAAAAAAAAAAAAAAW0NvbnRlbnRfVHlwZXNdLnhtbFBLAQItABQABgAIAAAAIQA4/SH/1gAA&#10;AJQBAAALAAAAAAAAAAAAAAAAAC8BAABfcmVscy8ucmVsc1BLAQItABQABgAIAAAAIQBdqJk7ZAMA&#10;AOYHAAAOAAAAAAAAAAAAAAAAAC4CAABkcnMvZTJvRG9jLnhtbFBLAQItABQABgAIAAAAIQC+PsXl&#10;3QAAAAgBAAAPAAAAAAAAAAAAAAAAAL4FAABkcnMvZG93bnJldi54bWxQSwUGAAAAAAQABADzAAAA&#10;yAYAAAAA&#10;">
            <v:shape id="Freeform 441" o:spid="_x0000_s1029" style="position:absolute;left:3341;top:788;width:7497;height:2;visibility:visible;mso-wrap-style:square;v-text-anchor:top" coordsize="74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OQLsMA&#10;AADbAAAADwAAAGRycy9kb3ducmV2LnhtbESPUWvCMBSF3wf+h3CFvc3UDaxWo4ggDoYPq/6AS3Nt&#10;qs1NSTJt//0yEPZ4OOd8h7Pa9LYVd/KhcaxgOslAEFdON1wrOJ/2b3MQISJrbB2TgoECbNajlxUW&#10;2j34m+5lrEWCcChQgYmxK6QMlSGLYeI64uRdnLcYk/S11B4fCW5b+Z5lM2mx4bRgsKOdoepW/lgF&#10;t7zNu5NvBlPOvsz5YBd6uB6Veh332yWISH38Dz/bn1rBRw5/X9I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bOQLsMAAADbAAAADwAAAAAAAAAAAAAAAACYAgAAZHJzL2Rv&#10;d25yZXYueG1sUEsFBgAAAAAEAAQA9QAAAIgDAAAAAA==&#10;" path="m,l7497,e" filled="f" strokeweight=".20464mm">
              <v:path arrowok="t" o:connecttype="custom" o:connectlocs="0,0;7497,0" o:connectangles="0,0"/>
            </v:shape>
            <w10:wrap anchorx="page"/>
          </v:group>
        </w:pict>
      </w:r>
    </w:p>
    <w:p w:rsidR="00693F96" w:rsidRPr="00693F96" w:rsidRDefault="00693F96" w:rsidP="00693F96">
      <w:pPr>
        <w:rPr>
          <w:sz w:val="20"/>
          <w:szCs w:val="20"/>
        </w:rPr>
      </w:pPr>
    </w:p>
    <w:p w:rsidR="00693F96" w:rsidRPr="00693F96" w:rsidRDefault="00693F96" w:rsidP="00693F96">
      <w:pPr>
        <w:rPr>
          <w:sz w:val="20"/>
          <w:szCs w:val="20"/>
        </w:rPr>
      </w:pPr>
    </w:p>
    <w:p w:rsidR="00693F96" w:rsidRPr="00693F96" w:rsidRDefault="00693F96" w:rsidP="00693F96">
      <w:pPr>
        <w:rPr>
          <w:sz w:val="20"/>
          <w:szCs w:val="20"/>
        </w:rPr>
      </w:pPr>
    </w:p>
    <w:p w:rsidR="00693F96" w:rsidRDefault="00693F96" w:rsidP="00693F96">
      <w:pPr>
        <w:rPr>
          <w:sz w:val="20"/>
          <w:szCs w:val="20"/>
        </w:rPr>
      </w:pPr>
    </w:p>
    <w:p w:rsidR="00097B5D" w:rsidRDefault="00693F96" w:rsidP="00693F96">
      <w:pPr>
        <w:tabs>
          <w:tab w:val="left" w:pos="3919"/>
        </w:tabs>
        <w:rPr>
          <w:sz w:val="20"/>
          <w:szCs w:val="20"/>
        </w:rPr>
      </w:pPr>
      <w:r>
        <w:rPr>
          <w:sz w:val="20"/>
          <w:szCs w:val="20"/>
        </w:rPr>
        <w:tab/>
      </w:r>
    </w:p>
    <w:p w:rsidR="00097B5D" w:rsidRPr="00097B5D" w:rsidRDefault="00097B5D" w:rsidP="00097B5D">
      <w:pPr>
        <w:rPr>
          <w:sz w:val="20"/>
          <w:szCs w:val="20"/>
        </w:rPr>
      </w:pPr>
    </w:p>
    <w:p w:rsidR="00097B5D" w:rsidRPr="00097B5D" w:rsidRDefault="00097B5D" w:rsidP="00097B5D">
      <w:pPr>
        <w:rPr>
          <w:sz w:val="20"/>
          <w:szCs w:val="20"/>
        </w:rPr>
      </w:pPr>
    </w:p>
    <w:p w:rsidR="00097B5D" w:rsidRPr="00097B5D" w:rsidRDefault="00097B5D" w:rsidP="00097B5D">
      <w:pPr>
        <w:rPr>
          <w:sz w:val="20"/>
          <w:szCs w:val="20"/>
        </w:rPr>
      </w:pPr>
    </w:p>
    <w:p w:rsidR="00097B5D" w:rsidRPr="00097B5D" w:rsidRDefault="00097B5D" w:rsidP="00097B5D">
      <w:pPr>
        <w:rPr>
          <w:sz w:val="20"/>
          <w:szCs w:val="20"/>
        </w:rPr>
      </w:pPr>
    </w:p>
    <w:p w:rsidR="00097B5D" w:rsidRPr="00097B5D" w:rsidRDefault="00097B5D" w:rsidP="00097B5D">
      <w:pPr>
        <w:rPr>
          <w:sz w:val="20"/>
          <w:szCs w:val="20"/>
        </w:rPr>
      </w:pPr>
    </w:p>
    <w:p w:rsidR="00097B5D" w:rsidRPr="00097B5D" w:rsidRDefault="00097B5D" w:rsidP="00097B5D">
      <w:pPr>
        <w:rPr>
          <w:sz w:val="20"/>
          <w:szCs w:val="20"/>
        </w:rPr>
      </w:pPr>
    </w:p>
    <w:p w:rsidR="00097B5D" w:rsidRPr="00097B5D" w:rsidRDefault="00097B5D" w:rsidP="00097B5D">
      <w:pPr>
        <w:rPr>
          <w:sz w:val="20"/>
          <w:szCs w:val="20"/>
        </w:rPr>
      </w:pPr>
    </w:p>
    <w:p w:rsidR="00241499" w:rsidRPr="00097B5D" w:rsidRDefault="00241499" w:rsidP="00097B5D">
      <w:pPr>
        <w:jc w:val="center"/>
        <w:rPr>
          <w:sz w:val="20"/>
          <w:szCs w:val="20"/>
        </w:rPr>
      </w:pPr>
    </w:p>
    <w:p w:rsidR="00DF04D2" w:rsidRDefault="00E11039" w:rsidP="00774EBB">
      <w:pPr>
        <w:pStyle w:val="berschrift1"/>
        <w:numPr>
          <w:ilvl w:val="0"/>
          <w:numId w:val="0"/>
        </w:numPr>
        <w:ind w:left="431" w:hanging="431"/>
      </w:pPr>
      <w:bookmarkStart w:id="0" w:name="_Toc3465093"/>
      <w:r>
        <w:lastRenderedPageBreak/>
        <w:t>R</w:t>
      </w:r>
      <w:r>
        <w:rPr>
          <w:spacing w:val="4"/>
        </w:rPr>
        <w:t>e</w:t>
      </w:r>
      <w:r>
        <w:rPr>
          <w:spacing w:val="-5"/>
        </w:rPr>
        <w:t>v</w:t>
      </w:r>
      <w:r>
        <w:t>isi</w:t>
      </w:r>
      <w:r>
        <w:rPr>
          <w:spacing w:val="2"/>
        </w:rPr>
        <w:t>o</w:t>
      </w:r>
      <w:r>
        <w:t>n</w:t>
      </w:r>
      <w:r>
        <w:rPr>
          <w:spacing w:val="-13"/>
        </w:rPr>
        <w:t xml:space="preserve"> </w:t>
      </w:r>
      <w:r>
        <w:t>Hi</w:t>
      </w:r>
      <w:r>
        <w:rPr>
          <w:spacing w:val="2"/>
        </w:rPr>
        <w:t>s</w:t>
      </w:r>
      <w:r>
        <w:t>t</w:t>
      </w:r>
      <w:r>
        <w:rPr>
          <w:spacing w:val="-1"/>
        </w:rPr>
        <w:t>o</w:t>
      </w:r>
      <w:r>
        <w:rPr>
          <w:spacing w:val="3"/>
        </w:rPr>
        <w:t>r</w:t>
      </w:r>
      <w:r>
        <w:t>y</w:t>
      </w:r>
      <w:bookmarkEnd w:id="0"/>
    </w:p>
    <w:tbl>
      <w:tblPr>
        <w:tblW w:w="5000" w:type="pct"/>
        <w:tblCellMar>
          <w:left w:w="0" w:type="dxa"/>
          <w:right w:w="0" w:type="dxa"/>
        </w:tblCellMar>
        <w:tblLook w:val="01E0"/>
      </w:tblPr>
      <w:tblGrid>
        <w:gridCol w:w="845"/>
        <w:gridCol w:w="1268"/>
        <w:gridCol w:w="1769"/>
        <w:gridCol w:w="1653"/>
        <w:gridCol w:w="4495"/>
        <w:tblGridChange w:id="1">
          <w:tblGrid>
            <w:gridCol w:w="845"/>
            <w:gridCol w:w="1268"/>
            <w:gridCol w:w="1769"/>
            <w:gridCol w:w="1653"/>
            <w:gridCol w:w="4495"/>
          </w:tblGrid>
        </w:tblGridChange>
      </w:tblGrid>
      <w:tr w:rsidR="00DF04D2" w:rsidRPr="00693F96" w:rsidTr="009E64D4">
        <w:tc>
          <w:tcPr>
            <w:tcW w:w="421" w:type="pct"/>
            <w:tcBorders>
              <w:top w:val="single" w:sz="4" w:space="0" w:color="000000"/>
              <w:left w:val="single" w:sz="4" w:space="0" w:color="000000"/>
              <w:bottom w:val="single" w:sz="8" w:space="0" w:color="000000"/>
              <w:right w:val="single" w:sz="8" w:space="0" w:color="000000"/>
            </w:tcBorders>
            <w:shd w:val="clear" w:color="auto" w:fill="C0C0C0"/>
          </w:tcPr>
          <w:p w:rsidR="00DF04D2" w:rsidRPr="00693F96" w:rsidRDefault="00E11039" w:rsidP="00337EEE">
            <w:pPr>
              <w:rPr>
                <w:b/>
              </w:rPr>
            </w:pPr>
            <w:r w:rsidRPr="00693F96">
              <w:rPr>
                <w:b/>
                <w:spacing w:val="-1"/>
              </w:rPr>
              <w:t>V</w:t>
            </w:r>
            <w:r w:rsidRPr="00693F96">
              <w:rPr>
                <w:b/>
              </w:rPr>
              <w:t>e</w:t>
            </w:r>
            <w:r w:rsidRPr="00693F96">
              <w:rPr>
                <w:b/>
                <w:spacing w:val="1"/>
              </w:rPr>
              <w:t>r</w:t>
            </w:r>
            <w:r w:rsidRPr="00693F96">
              <w:rPr>
                <w:b/>
              </w:rPr>
              <w:t>sion</w:t>
            </w:r>
          </w:p>
        </w:tc>
        <w:tc>
          <w:tcPr>
            <w:tcW w:w="632" w:type="pct"/>
            <w:tcBorders>
              <w:top w:val="single" w:sz="4" w:space="0" w:color="000000"/>
              <w:left w:val="single" w:sz="8" w:space="0" w:color="000000"/>
              <w:bottom w:val="single" w:sz="8" w:space="0" w:color="000000"/>
              <w:right w:val="single" w:sz="4" w:space="0" w:color="000000"/>
            </w:tcBorders>
            <w:shd w:val="clear" w:color="auto" w:fill="C0C0C0"/>
          </w:tcPr>
          <w:p w:rsidR="00DF04D2" w:rsidRPr="00693F96" w:rsidRDefault="00E11039" w:rsidP="00337EEE">
            <w:pPr>
              <w:rPr>
                <w:b/>
              </w:rPr>
            </w:pPr>
            <w:r w:rsidRPr="00693F96">
              <w:rPr>
                <w:b/>
              </w:rPr>
              <w:t>Date</w:t>
            </w:r>
          </w:p>
        </w:tc>
        <w:tc>
          <w:tcPr>
            <w:tcW w:w="882" w:type="pct"/>
            <w:tcBorders>
              <w:top w:val="single" w:sz="4" w:space="0" w:color="000000"/>
              <w:left w:val="single" w:sz="4" w:space="0" w:color="000000"/>
              <w:bottom w:val="single" w:sz="8" w:space="0" w:color="000000"/>
              <w:right w:val="single" w:sz="4" w:space="0" w:color="000000"/>
            </w:tcBorders>
            <w:shd w:val="clear" w:color="auto" w:fill="C0C0C0"/>
          </w:tcPr>
          <w:p w:rsidR="00DF04D2" w:rsidRPr="00693F96" w:rsidRDefault="00E11039" w:rsidP="00337EEE">
            <w:pPr>
              <w:rPr>
                <w:b/>
              </w:rPr>
            </w:pPr>
            <w:r w:rsidRPr="00693F96">
              <w:rPr>
                <w:b/>
                <w:spacing w:val="-5"/>
              </w:rPr>
              <w:t>A</w:t>
            </w:r>
            <w:r w:rsidRPr="00693F96">
              <w:rPr>
                <w:b/>
                <w:spacing w:val="3"/>
              </w:rPr>
              <w:t>u</w:t>
            </w:r>
            <w:r w:rsidRPr="00693F96">
              <w:rPr>
                <w:b/>
                <w:spacing w:val="1"/>
              </w:rPr>
              <w:t>t</w:t>
            </w:r>
            <w:r w:rsidRPr="00693F96">
              <w:rPr>
                <w:b/>
              </w:rPr>
              <w:t>hor</w:t>
            </w:r>
          </w:p>
        </w:tc>
        <w:tc>
          <w:tcPr>
            <w:tcW w:w="824" w:type="pct"/>
            <w:tcBorders>
              <w:top w:val="single" w:sz="4" w:space="0" w:color="000000"/>
              <w:left w:val="single" w:sz="4" w:space="0" w:color="000000"/>
              <w:bottom w:val="single" w:sz="8" w:space="0" w:color="000000"/>
              <w:right w:val="single" w:sz="8" w:space="0" w:color="000000"/>
            </w:tcBorders>
            <w:shd w:val="clear" w:color="auto" w:fill="C0C0C0"/>
          </w:tcPr>
          <w:p w:rsidR="00DF04D2" w:rsidRPr="00693F96" w:rsidRDefault="00E11039" w:rsidP="00337EEE">
            <w:pPr>
              <w:rPr>
                <w:b/>
              </w:rPr>
            </w:pPr>
            <w:proofErr w:type="spellStart"/>
            <w:r w:rsidRPr="00693F96">
              <w:rPr>
                <w:b/>
                <w:spacing w:val="1"/>
              </w:rPr>
              <w:t>O</w:t>
            </w:r>
            <w:r w:rsidRPr="00693F96">
              <w:rPr>
                <w:b/>
                <w:spacing w:val="-1"/>
              </w:rPr>
              <w:t>r</w:t>
            </w:r>
            <w:r w:rsidRPr="00693F96">
              <w:rPr>
                <w:b/>
              </w:rPr>
              <w:t>ganisati</w:t>
            </w:r>
            <w:r w:rsidRPr="00693F96">
              <w:rPr>
                <w:b/>
                <w:spacing w:val="1"/>
              </w:rPr>
              <w:t>o</w:t>
            </w:r>
            <w:r w:rsidRPr="00693F96">
              <w:rPr>
                <w:b/>
              </w:rPr>
              <w:t>n</w:t>
            </w:r>
            <w:proofErr w:type="spellEnd"/>
          </w:p>
        </w:tc>
        <w:tc>
          <w:tcPr>
            <w:tcW w:w="2241" w:type="pct"/>
            <w:tcBorders>
              <w:top w:val="single" w:sz="4" w:space="0" w:color="000000"/>
              <w:left w:val="single" w:sz="8" w:space="0" w:color="000000"/>
              <w:bottom w:val="single" w:sz="8" w:space="0" w:color="000000"/>
              <w:right w:val="single" w:sz="4" w:space="0" w:color="000000"/>
            </w:tcBorders>
            <w:shd w:val="clear" w:color="auto" w:fill="C0C0C0"/>
          </w:tcPr>
          <w:p w:rsidR="00DF04D2" w:rsidRPr="00693F96" w:rsidRDefault="00E11039" w:rsidP="00337EEE">
            <w:pPr>
              <w:rPr>
                <w:b/>
              </w:rPr>
            </w:pPr>
            <w:r w:rsidRPr="00693F96">
              <w:rPr>
                <w:b/>
              </w:rPr>
              <w:t>Des</w:t>
            </w:r>
            <w:r w:rsidRPr="00693F96">
              <w:rPr>
                <w:b/>
                <w:spacing w:val="1"/>
              </w:rPr>
              <w:t>c</w:t>
            </w:r>
            <w:r w:rsidRPr="00693F96">
              <w:rPr>
                <w:b/>
                <w:spacing w:val="-1"/>
              </w:rPr>
              <w:t>r</w:t>
            </w:r>
            <w:r w:rsidRPr="00693F96">
              <w:rPr>
                <w:b/>
              </w:rPr>
              <w:t>ip</w:t>
            </w:r>
            <w:r w:rsidRPr="00693F96">
              <w:rPr>
                <w:b/>
                <w:spacing w:val="1"/>
              </w:rPr>
              <w:t>t</w:t>
            </w:r>
            <w:r w:rsidRPr="00693F96">
              <w:rPr>
                <w:b/>
              </w:rPr>
              <w:t>ion</w:t>
            </w:r>
          </w:p>
        </w:tc>
      </w:tr>
      <w:tr w:rsidR="00DF04D2" w:rsidTr="009E64D4">
        <w:tc>
          <w:tcPr>
            <w:tcW w:w="421" w:type="pct"/>
            <w:tcBorders>
              <w:top w:val="single" w:sz="8" w:space="0" w:color="000000"/>
              <w:left w:val="single" w:sz="4" w:space="0" w:color="000000"/>
              <w:bottom w:val="single" w:sz="8" w:space="0" w:color="000000"/>
              <w:right w:val="single" w:sz="8" w:space="0" w:color="000000"/>
            </w:tcBorders>
          </w:tcPr>
          <w:p w:rsidR="00DF04D2" w:rsidRDefault="00911538" w:rsidP="00733DA1">
            <w:r>
              <w:t>draft</w:t>
            </w:r>
          </w:p>
        </w:tc>
        <w:tc>
          <w:tcPr>
            <w:tcW w:w="632" w:type="pct"/>
            <w:tcBorders>
              <w:top w:val="single" w:sz="8" w:space="0" w:color="000000"/>
              <w:left w:val="single" w:sz="8" w:space="0" w:color="000000"/>
              <w:bottom w:val="single" w:sz="8" w:space="0" w:color="000000"/>
              <w:right w:val="single" w:sz="4" w:space="0" w:color="000000"/>
            </w:tcBorders>
          </w:tcPr>
          <w:p w:rsidR="00DF04D2" w:rsidRDefault="00E11039" w:rsidP="00733DA1">
            <w:r>
              <w:t>2</w:t>
            </w:r>
            <w:r>
              <w:rPr>
                <w:spacing w:val="-1"/>
              </w:rPr>
              <w:t>0</w:t>
            </w:r>
            <w:r>
              <w:t>1</w:t>
            </w:r>
            <w:r w:rsidR="00733DA1">
              <w:t>3</w:t>
            </w:r>
            <w:r w:rsidR="00247652">
              <w:t>-</w:t>
            </w:r>
            <w:r>
              <w:t>0</w:t>
            </w:r>
            <w:r w:rsidR="00733DA1">
              <w:t>6</w:t>
            </w:r>
            <w:r w:rsidR="00247652">
              <w:t>-</w:t>
            </w:r>
            <w:r w:rsidR="00733DA1">
              <w:t>13</w:t>
            </w:r>
          </w:p>
        </w:tc>
        <w:tc>
          <w:tcPr>
            <w:tcW w:w="882" w:type="pct"/>
            <w:tcBorders>
              <w:top w:val="single" w:sz="8" w:space="0" w:color="000000"/>
              <w:left w:val="single" w:sz="4" w:space="0" w:color="000000"/>
              <w:bottom w:val="single" w:sz="8" w:space="0" w:color="000000"/>
              <w:right w:val="single" w:sz="4" w:space="0" w:color="000000"/>
            </w:tcBorders>
          </w:tcPr>
          <w:p w:rsidR="00DF04D2" w:rsidRDefault="00E11039" w:rsidP="00337EEE">
            <w:r>
              <w:t>Edmund Gray</w:t>
            </w:r>
            <w:r w:rsidR="000613CD">
              <w:br/>
            </w:r>
            <w:r w:rsidR="00733DA1">
              <w:t>Martin Forsberg</w:t>
            </w:r>
          </w:p>
        </w:tc>
        <w:tc>
          <w:tcPr>
            <w:tcW w:w="824" w:type="pct"/>
            <w:tcBorders>
              <w:top w:val="single" w:sz="8" w:space="0" w:color="000000"/>
              <w:left w:val="single" w:sz="4" w:space="0" w:color="000000"/>
              <w:bottom w:val="single" w:sz="8" w:space="0" w:color="000000"/>
              <w:right w:val="single" w:sz="8" w:space="0" w:color="000000"/>
            </w:tcBorders>
          </w:tcPr>
          <w:p w:rsidR="00733DA1" w:rsidRDefault="00E11039" w:rsidP="00337EEE">
            <w:r>
              <w:t xml:space="preserve">IT </w:t>
            </w:r>
            <w:proofErr w:type="spellStart"/>
            <w:r>
              <w:t>Sligo</w:t>
            </w:r>
            <w:proofErr w:type="spellEnd"/>
            <w:r w:rsidR="00733DA1">
              <w:br/>
              <w:t>ESV</w:t>
            </w:r>
          </w:p>
        </w:tc>
        <w:tc>
          <w:tcPr>
            <w:tcW w:w="2241" w:type="pct"/>
            <w:tcBorders>
              <w:top w:val="single" w:sz="8" w:space="0" w:color="000000"/>
              <w:left w:val="single" w:sz="8" w:space="0" w:color="000000"/>
              <w:bottom w:val="single" w:sz="8" w:space="0" w:color="000000"/>
              <w:right w:val="single" w:sz="4" w:space="0" w:color="000000"/>
            </w:tcBorders>
          </w:tcPr>
          <w:p w:rsidR="00DF04D2" w:rsidRDefault="00485222" w:rsidP="00337EEE">
            <w:r>
              <w:t>First version</w:t>
            </w:r>
          </w:p>
        </w:tc>
      </w:tr>
      <w:tr w:rsidR="00DF04D2" w:rsidTr="009E64D4">
        <w:tc>
          <w:tcPr>
            <w:tcW w:w="421" w:type="pct"/>
            <w:tcBorders>
              <w:top w:val="single" w:sz="8" w:space="0" w:color="000000"/>
              <w:left w:val="single" w:sz="4" w:space="0" w:color="000000"/>
              <w:bottom w:val="single" w:sz="8" w:space="0" w:color="000000"/>
              <w:right w:val="single" w:sz="8" w:space="0" w:color="000000"/>
            </w:tcBorders>
          </w:tcPr>
          <w:p w:rsidR="00DF04D2" w:rsidRDefault="00911538" w:rsidP="00CB230D">
            <w:pPr>
              <w:rPr>
                <w:rFonts w:ascii="Times New Roman" w:eastAsia="Times New Roman" w:hAnsi="Times New Roman" w:cs="Times New Roman"/>
                <w:sz w:val="24"/>
                <w:szCs w:val="24"/>
              </w:rPr>
            </w:pPr>
            <w:r>
              <w:t>Final</w:t>
            </w:r>
          </w:p>
        </w:tc>
        <w:tc>
          <w:tcPr>
            <w:tcW w:w="632" w:type="pct"/>
            <w:tcBorders>
              <w:top w:val="single" w:sz="8" w:space="0" w:color="000000"/>
              <w:left w:val="single" w:sz="8" w:space="0" w:color="000000"/>
              <w:bottom w:val="single" w:sz="8" w:space="0" w:color="000000"/>
              <w:right w:val="single" w:sz="4" w:space="0" w:color="000000"/>
            </w:tcBorders>
          </w:tcPr>
          <w:p w:rsidR="00DF04D2" w:rsidRDefault="00911538" w:rsidP="00CB230D">
            <w:pPr>
              <w:rPr>
                <w:rFonts w:ascii="Times New Roman" w:eastAsia="Times New Roman" w:hAnsi="Times New Roman" w:cs="Times New Roman"/>
                <w:sz w:val="24"/>
                <w:szCs w:val="24"/>
              </w:rPr>
            </w:pPr>
            <w:r>
              <w:t>2013</w:t>
            </w:r>
            <w:r w:rsidR="00247652">
              <w:t>-</w:t>
            </w:r>
            <w:r>
              <w:t>12</w:t>
            </w:r>
            <w:r w:rsidR="00247652">
              <w:t>-</w:t>
            </w:r>
            <w:r>
              <w:t>09</w:t>
            </w:r>
          </w:p>
        </w:tc>
        <w:tc>
          <w:tcPr>
            <w:tcW w:w="882" w:type="pct"/>
            <w:tcBorders>
              <w:top w:val="single" w:sz="8" w:space="0" w:color="000000"/>
              <w:left w:val="single" w:sz="4" w:space="0" w:color="000000"/>
              <w:bottom w:val="single" w:sz="8" w:space="0" w:color="000000"/>
              <w:right w:val="single" w:sz="4" w:space="0" w:color="000000"/>
            </w:tcBorders>
          </w:tcPr>
          <w:p w:rsidR="00DF04D2" w:rsidRDefault="00911538" w:rsidP="00CB230D">
            <w:pPr>
              <w:rPr>
                <w:rFonts w:ascii="Times New Roman" w:eastAsia="Times New Roman" w:hAnsi="Times New Roman" w:cs="Times New Roman"/>
                <w:sz w:val="24"/>
                <w:szCs w:val="24"/>
              </w:rPr>
            </w:pPr>
            <w:r>
              <w:t>Team</w:t>
            </w:r>
          </w:p>
        </w:tc>
        <w:tc>
          <w:tcPr>
            <w:tcW w:w="824" w:type="pct"/>
            <w:tcBorders>
              <w:top w:val="single" w:sz="8" w:space="0" w:color="000000"/>
              <w:left w:val="single" w:sz="4" w:space="0" w:color="000000"/>
              <w:bottom w:val="single" w:sz="8" w:space="0" w:color="000000"/>
              <w:right w:val="single" w:sz="8" w:space="0" w:color="000000"/>
            </w:tcBorders>
          </w:tcPr>
          <w:p w:rsidR="00DF04D2" w:rsidRDefault="00DF04D2">
            <w:pPr>
              <w:spacing w:after="0"/>
              <w:ind w:left="102" w:right="-20"/>
              <w:rPr>
                <w:rFonts w:ascii="Times New Roman" w:eastAsia="Times New Roman" w:hAnsi="Times New Roman" w:cs="Times New Roman"/>
                <w:sz w:val="24"/>
                <w:szCs w:val="24"/>
              </w:rPr>
            </w:pPr>
          </w:p>
        </w:tc>
        <w:tc>
          <w:tcPr>
            <w:tcW w:w="2241" w:type="pct"/>
            <w:tcBorders>
              <w:top w:val="single" w:sz="8" w:space="0" w:color="000000"/>
              <w:left w:val="single" w:sz="8" w:space="0" w:color="000000"/>
              <w:bottom w:val="single" w:sz="8" w:space="0" w:color="000000"/>
              <w:right w:val="single" w:sz="4" w:space="0" w:color="000000"/>
            </w:tcBorders>
          </w:tcPr>
          <w:p w:rsidR="00DF04D2" w:rsidRDefault="00911538" w:rsidP="00CB230D">
            <w:pPr>
              <w:rPr>
                <w:rFonts w:ascii="Times New Roman" w:eastAsia="Times New Roman" w:hAnsi="Times New Roman" w:cs="Times New Roman"/>
                <w:sz w:val="24"/>
                <w:szCs w:val="24"/>
              </w:rPr>
            </w:pPr>
            <w:r>
              <w:t>Final version with input from public review.</w:t>
            </w:r>
          </w:p>
        </w:tc>
      </w:tr>
      <w:tr w:rsidR="00DF04D2" w:rsidTr="009E64D4">
        <w:tc>
          <w:tcPr>
            <w:tcW w:w="421" w:type="pct"/>
            <w:tcBorders>
              <w:top w:val="single" w:sz="8" w:space="0" w:color="000000"/>
              <w:left w:val="single" w:sz="4" w:space="0" w:color="000000"/>
              <w:bottom w:val="single" w:sz="8" w:space="0" w:color="000000"/>
              <w:right w:val="single" w:sz="8" w:space="0" w:color="000000"/>
            </w:tcBorders>
          </w:tcPr>
          <w:p w:rsidR="00DF04D2" w:rsidRDefault="00CB230D">
            <w:r>
              <w:t>1.01</w:t>
            </w:r>
          </w:p>
        </w:tc>
        <w:tc>
          <w:tcPr>
            <w:tcW w:w="632" w:type="pct"/>
            <w:tcBorders>
              <w:top w:val="single" w:sz="8" w:space="0" w:color="000000"/>
              <w:left w:val="single" w:sz="8" w:space="0" w:color="000000"/>
              <w:bottom w:val="single" w:sz="8" w:space="0" w:color="000000"/>
              <w:right w:val="single" w:sz="4" w:space="0" w:color="000000"/>
            </w:tcBorders>
          </w:tcPr>
          <w:p w:rsidR="00DF04D2" w:rsidRDefault="00CB230D" w:rsidP="00CB230D">
            <w:r>
              <w:t>2018-02-09</w:t>
            </w:r>
          </w:p>
        </w:tc>
        <w:tc>
          <w:tcPr>
            <w:tcW w:w="882" w:type="pct"/>
            <w:tcBorders>
              <w:top w:val="single" w:sz="8" w:space="0" w:color="000000"/>
              <w:left w:val="single" w:sz="4" w:space="0" w:color="000000"/>
              <w:bottom w:val="single" w:sz="8" w:space="0" w:color="000000"/>
              <w:right w:val="single" w:sz="4" w:space="0" w:color="000000"/>
            </w:tcBorders>
          </w:tcPr>
          <w:p w:rsidR="00DF04D2" w:rsidRDefault="00CB230D">
            <w:r>
              <w:t>Philip Helger</w:t>
            </w:r>
          </w:p>
        </w:tc>
        <w:tc>
          <w:tcPr>
            <w:tcW w:w="824" w:type="pct"/>
            <w:tcBorders>
              <w:top w:val="single" w:sz="8" w:space="0" w:color="000000"/>
              <w:left w:val="single" w:sz="4" w:space="0" w:color="000000"/>
              <w:bottom w:val="single" w:sz="8" w:space="0" w:color="000000"/>
              <w:right w:val="single" w:sz="8" w:space="0" w:color="000000"/>
            </w:tcBorders>
          </w:tcPr>
          <w:p w:rsidR="00DF04D2" w:rsidRDefault="00CB230D">
            <w:r>
              <w:t>BRZ</w:t>
            </w:r>
          </w:p>
        </w:tc>
        <w:tc>
          <w:tcPr>
            <w:tcW w:w="2241" w:type="pct"/>
            <w:tcBorders>
              <w:top w:val="single" w:sz="8" w:space="0" w:color="000000"/>
              <w:left w:val="single" w:sz="8" w:space="0" w:color="000000"/>
              <w:bottom w:val="single" w:sz="8" w:space="0" w:color="000000"/>
              <w:right w:val="single" w:sz="4" w:space="0" w:color="000000"/>
            </w:tcBorders>
          </w:tcPr>
          <w:p w:rsidR="00DF04D2" w:rsidRDefault="00CB230D">
            <w:r>
              <w:t>Made TLS 1.2 mandatory</w:t>
            </w:r>
            <w:r w:rsidR="000613CD">
              <w:t xml:space="preserve"> (line 302)</w:t>
            </w:r>
          </w:p>
          <w:p w:rsidR="00AE5177" w:rsidRDefault="00AE5177">
            <w:r>
              <w:t>Layout cleansing</w:t>
            </w:r>
          </w:p>
        </w:tc>
      </w:tr>
      <w:tr w:rsidR="009E64D4" w:rsidTr="00521660">
        <w:tc>
          <w:tcPr>
            <w:tcW w:w="421" w:type="pct"/>
            <w:tcBorders>
              <w:top w:val="single" w:sz="8" w:space="0" w:color="000000"/>
              <w:left w:val="single" w:sz="4" w:space="0" w:color="000000"/>
              <w:bottom w:val="single" w:sz="8" w:space="0" w:color="000000"/>
              <w:right w:val="single" w:sz="8" w:space="0" w:color="000000"/>
            </w:tcBorders>
          </w:tcPr>
          <w:p w:rsidR="009E64D4" w:rsidRDefault="009E64D4">
            <w:r>
              <w:t>1.2</w:t>
            </w:r>
          </w:p>
        </w:tc>
        <w:tc>
          <w:tcPr>
            <w:tcW w:w="632" w:type="pct"/>
            <w:tcBorders>
              <w:top w:val="single" w:sz="8" w:space="0" w:color="000000"/>
              <w:left w:val="single" w:sz="8" w:space="0" w:color="000000"/>
              <w:bottom w:val="single" w:sz="8" w:space="0" w:color="000000"/>
              <w:right w:val="single" w:sz="4" w:space="0" w:color="000000"/>
            </w:tcBorders>
          </w:tcPr>
          <w:p w:rsidR="009E64D4" w:rsidRDefault="006C7DEC" w:rsidP="00CB230D">
            <w:r>
              <w:t>2019-01-28</w:t>
            </w:r>
          </w:p>
        </w:tc>
        <w:tc>
          <w:tcPr>
            <w:tcW w:w="882" w:type="pct"/>
            <w:tcBorders>
              <w:top w:val="single" w:sz="8" w:space="0" w:color="000000"/>
              <w:left w:val="single" w:sz="4" w:space="0" w:color="000000"/>
              <w:bottom w:val="single" w:sz="8" w:space="0" w:color="000000"/>
              <w:right w:val="single" w:sz="4" w:space="0" w:color="000000"/>
            </w:tcBorders>
          </w:tcPr>
          <w:p w:rsidR="009E64D4" w:rsidRDefault="009E64D4">
            <w:r>
              <w:t xml:space="preserve">Jerry </w:t>
            </w:r>
            <w:proofErr w:type="spellStart"/>
            <w:r>
              <w:t>Dimitriou</w:t>
            </w:r>
            <w:proofErr w:type="spellEnd"/>
          </w:p>
        </w:tc>
        <w:tc>
          <w:tcPr>
            <w:tcW w:w="824" w:type="pct"/>
            <w:tcBorders>
              <w:top w:val="single" w:sz="8" w:space="0" w:color="000000"/>
              <w:left w:val="single" w:sz="4" w:space="0" w:color="000000"/>
              <w:bottom w:val="single" w:sz="8" w:space="0" w:color="000000"/>
              <w:right w:val="single" w:sz="8" w:space="0" w:color="000000"/>
            </w:tcBorders>
          </w:tcPr>
          <w:p w:rsidR="009E64D4" w:rsidRDefault="009E64D4" w:rsidP="00D1797E">
            <w:r>
              <w:t>OpenPEPPOL</w:t>
            </w:r>
          </w:p>
        </w:tc>
        <w:tc>
          <w:tcPr>
            <w:tcW w:w="2241" w:type="pct"/>
            <w:tcBorders>
              <w:top w:val="single" w:sz="8" w:space="0" w:color="000000"/>
              <w:left w:val="single" w:sz="8" w:space="0" w:color="000000"/>
              <w:bottom w:val="single" w:sz="8" w:space="0" w:color="000000"/>
              <w:right w:val="single" w:sz="4" w:space="0" w:color="000000"/>
            </w:tcBorders>
          </w:tcPr>
          <w:p w:rsidR="009E64D4" w:rsidRDefault="00DC25F6">
            <w:r>
              <w:t>Updated CMS Specification to RFC 5652, making SHA-256 mandatory and SHA-1 optional. Examples aligned according to the new CMS Spec</w:t>
            </w:r>
          </w:p>
          <w:p w:rsidR="00DC25F6" w:rsidRDefault="00DC25F6">
            <w:r>
              <w:t>Updated S/MIME Specification to v3.2 (RFC 5751)</w:t>
            </w:r>
          </w:p>
          <w:p w:rsidR="006C7DEC" w:rsidRDefault="006C7DEC">
            <w:r>
              <w:t>Ports are required in the range 443 or 44300 – 44399 to align with AS4 specs.</w:t>
            </w:r>
          </w:p>
        </w:tc>
      </w:tr>
      <w:tr w:rsidR="00521660" w:rsidTr="00A50CDD">
        <w:tblPrEx>
          <w:tblW w:w="5000" w:type="pct"/>
          <w:tblCellMar>
            <w:left w:w="0" w:type="dxa"/>
            <w:right w:w="0" w:type="dxa"/>
          </w:tblCellMar>
          <w:tblLook w:val="01E0"/>
          <w:tblPrExChange w:id="2" w:author="Philip Helger" w:date="2019-08-28T20:47:00Z">
            <w:tblPrEx>
              <w:tblW w:w="5000" w:type="pct"/>
              <w:tblCellMar>
                <w:left w:w="0" w:type="dxa"/>
                <w:right w:w="0" w:type="dxa"/>
              </w:tblCellMar>
              <w:tblLook w:val="01E0"/>
            </w:tblPrEx>
          </w:tblPrExChange>
        </w:tblPrEx>
        <w:tc>
          <w:tcPr>
            <w:tcW w:w="421" w:type="pct"/>
            <w:tcBorders>
              <w:top w:val="single" w:sz="8" w:space="0" w:color="000000"/>
              <w:left w:val="single" w:sz="4" w:space="0" w:color="000000"/>
              <w:bottom w:val="single" w:sz="8" w:space="0" w:color="000000"/>
              <w:right w:val="single" w:sz="8" w:space="0" w:color="000000"/>
            </w:tcBorders>
            <w:tcPrChange w:id="3" w:author="Philip Helger" w:date="2019-08-28T20:47:00Z">
              <w:tcPr>
                <w:tcW w:w="421" w:type="pct"/>
                <w:tcBorders>
                  <w:top w:val="single" w:sz="8" w:space="0" w:color="000000"/>
                  <w:left w:val="single" w:sz="4" w:space="0" w:color="000000"/>
                  <w:bottom w:val="single" w:sz="4" w:space="0" w:color="000000"/>
                  <w:right w:val="single" w:sz="8" w:space="0" w:color="000000"/>
                </w:tcBorders>
              </w:tcPr>
            </w:tcPrChange>
          </w:tcPr>
          <w:p w:rsidR="00521660" w:rsidRDefault="0022078E">
            <w:r>
              <w:t>2.0</w:t>
            </w:r>
          </w:p>
        </w:tc>
        <w:tc>
          <w:tcPr>
            <w:tcW w:w="632" w:type="pct"/>
            <w:tcBorders>
              <w:top w:val="single" w:sz="8" w:space="0" w:color="000000"/>
              <w:left w:val="single" w:sz="8" w:space="0" w:color="000000"/>
              <w:bottom w:val="single" w:sz="8" w:space="0" w:color="000000"/>
              <w:right w:val="single" w:sz="4" w:space="0" w:color="000000"/>
            </w:tcBorders>
            <w:tcPrChange w:id="4" w:author="Philip Helger" w:date="2019-08-28T20:47:00Z">
              <w:tcPr>
                <w:tcW w:w="632" w:type="pct"/>
                <w:tcBorders>
                  <w:top w:val="single" w:sz="8" w:space="0" w:color="000000"/>
                  <w:left w:val="single" w:sz="8" w:space="0" w:color="000000"/>
                  <w:bottom w:val="single" w:sz="4" w:space="0" w:color="000000"/>
                  <w:right w:val="single" w:sz="4" w:space="0" w:color="000000"/>
                </w:tcBorders>
              </w:tcPr>
            </w:tcPrChange>
          </w:tcPr>
          <w:p w:rsidR="00521660" w:rsidRDefault="00521660" w:rsidP="00884513">
            <w:r>
              <w:t>2019-0</w:t>
            </w:r>
            <w:r w:rsidR="00884513">
              <w:t>3</w:t>
            </w:r>
            <w:r>
              <w:t>-</w:t>
            </w:r>
            <w:r w:rsidR="00884513">
              <w:t>14</w:t>
            </w:r>
          </w:p>
        </w:tc>
        <w:tc>
          <w:tcPr>
            <w:tcW w:w="882" w:type="pct"/>
            <w:tcBorders>
              <w:top w:val="single" w:sz="8" w:space="0" w:color="000000"/>
              <w:left w:val="single" w:sz="4" w:space="0" w:color="000000"/>
              <w:bottom w:val="single" w:sz="8" w:space="0" w:color="000000"/>
              <w:right w:val="single" w:sz="4" w:space="0" w:color="000000"/>
            </w:tcBorders>
            <w:tcPrChange w:id="5" w:author="Philip Helger" w:date="2019-08-28T20:47:00Z">
              <w:tcPr>
                <w:tcW w:w="882" w:type="pct"/>
                <w:tcBorders>
                  <w:top w:val="single" w:sz="8" w:space="0" w:color="000000"/>
                  <w:left w:val="single" w:sz="4" w:space="0" w:color="000000"/>
                  <w:bottom w:val="single" w:sz="4" w:space="0" w:color="000000"/>
                  <w:right w:val="single" w:sz="4" w:space="0" w:color="000000"/>
                </w:tcBorders>
              </w:tcPr>
            </w:tcPrChange>
          </w:tcPr>
          <w:p w:rsidR="00521660" w:rsidRDefault="00884513">
            <w:r>
              <w:t>TICC CMB</w:t>
            </w:r>
          </w:p>
        </w:tc>
        <w:tc>
          <w:tcPr>
            <w:tcW w:w="824" w:type="pct"/>
            <w:tcBorders>
              <w:top w:val="single" w:sz="8" w:space="0" w:color="000000"/>
              <w:left w:val="single" w:sz="4" w:space="0" w:color="000000"/>
              <w:bottom w:val="single" w:sz="8" w:space="0" w:color="000000"/>
              <w:right w:val="single" w:sz="8" w:space="0" w:color="000000"/>
            </w:tcBorders>
            <w:tcPrChange w:id="6" w:author="Philip Helger" w:date="2019-08-28T20:47:00Z">
              <w:tcPr>
                <w:tcW w:w="824" w:type="pct"/>
                <w:tcBorders>
                  <w:top w:val="single" w:sz="8" w:space="0" w:color="000000"/>
                  <w:left w:val="single" w:sz="4" w:space="0" w:color="000000"/>
                  <w:bottom w:val="single" w:sz="4" w:space="0" w:color="000000"/>
                  <w:right w:val="single" w:sz="8" w:space="0" w:color="000000"/>
                </w:tcBorders>
              </w:tcPr>
            </w:tcPrChange>
          </w:tcPr>
          <w:p w:rsidR="00521660" w:rsidRDefault="00884513" w:rsidP="00D1797E">
            <w:r>
              <w:t>OpenPEPPOL</w:t>
            </w:r>
          </w:p>
        </w:tc>
        <w:tc>
          <w:tcPr>
            <w:tcW w:w="2241" w:type="pct"/>
            <w:tcBorders>
              <w:top w:val="single" w:sz="8" w:space="0" w:color="000000"/>
              <w:left w:val="single" w:sz="8" w:space="0" w:color="000000"/>
              <w:bottom w:val="single" w:sz="8" w:space="0" w:color="000000"/>
              <w:right w:val="single" w:sz="4" w:space="0" w:color="000000"/>
            </w:tcBorders>
            <w:tcPrChange w:id="7" w:author="Philip Helger" w:date="2019-08-28T20:47:00Z">
              <w:tcPr>
                <w:tcW w:w="2241" w:type="pct"/>
                <w:tcBorders>
                  <w:top w:val="single" w:sz="8" w:space="0" w:color="000000"/>
                  <w:left w:val="single" w:sz="8" w:space="0" w:color="000000"/>
                  <w:bottom w:val="single" w:sz="4" w:space="0" w:color="000000"/>
                  <w:right w:val="single" w:sz="4" w:space="0" w:color="000000"/>
                </w:tcBorders>
              </w:tcPr>
            </w:tcPrChange>
          </w:tcPr>
          <w:p w:rsidR="00521660" w:rsidRDefault="00521660" w:rsidP="0022078E">
            <w:r>
              <w:t xml:space="preserve">Update from RFC 2616 to RFC 7230 </w:t>
            </w:r>
            <w:r w:rsidR="0022078E">
              <w:t>–</w:t>
            </w:r>
            <w:r>
              <w:t xml:space="preserve"> 7235</w:t>
            </w:r>
          </w:p>
          <w:p w:rsidR="0022078E" w:rsidRDefault="0022078E" w:rsidP="0022078E">
            <w:r>
              <w:t>The transport profile identifier for this version of the specification changed.</w:t>
            </w:r>
          </w:p>
          <w:p w:rsidR="00C528D4" w:rsidRDefault="00C528D4" w:rsidP="0022078E">
            <w:r>
              <w:t>Removing support for SHA-1.</w:t>
            </w:r>
          </w:p>
          <w:p w:rsidR="00884513" w:rsidRDefault="00884513" w:rsidP="0022078E">
            <w:r>
              <w:t>Update example</w:t>
            </w:r>
          </w:p>
        </w:tc>
      </w:tr>
      <w:tr w:rsidR="00A50CDD" w:rsidTr="009E64D4">
        <w:trPr>
          <w:ins w:id="8" w:author="Philip Helger" w:date="2019-08-28T20:47:00Z"/>
        </w:trPr>
        <w:tc>
          <w:tcPr>
            <w:tcW w:w="421" w:type="pct"/>
            <w:tcBorders>
              <w:top w:val="single" w:sz="8" w:space="0" w:color="000000"/>
              <w:left w:val="single" w:sz="4" w:space="0" w:color="000000"/>
              <w:bottom w:val="single" w:sz="4" w:space="0" w:color="000000"/>
              <w:right w:val="single" w:sz="8" w:space="0" w:color="000000"/>
            </w:tcBorders>
          </w:tcPr>
          <w:p w:rsidR="00A50CDD" w:rsidRDefault="00A50CDD">
            <w:pPr>
              <w:rPr>
                <w:ins w:id="9" w:author="Philip Helger" w:date="2019-08-28T20:47:00Z"/>
              </w:rPr>
            </w:pPr>
            <w:ins w:id="10" w:author="Philip Helger" w:date="2019-08-28T20:47:00Z">
              <w:r>
                <w:t>2.0.x</w:t>
              </w:r>
            </w:ins>
          </w:p>
        </w:tc>
        <w:tc>
          <w:tcPr>
            <w:tcW w:w="632" w:type="pct"/>
            <w:tcBorders>
              <w:top w:val="single" w:sz="8" w:space="0" w:color="000000"/>
              <w:left w:val="single" w:sz="8" w:space="0" w:color="000000"/>
              <w:bottom w:val="single" w:sz="4" w:space="0" w:color="000000"/>
              <w:right w:val="single" w:sz="4" w:space="0" w:color="000000"/>
            </w:tcBorders>
          </w:tcPr>
          <w:p w:rsidR="00A50CDD" w:rsidRDefault="00A50CDD" w:rsidP="00884513">
            <w:pPr>
              <w:rPr>
                <w:ins w:id="11" w:author="Philip Helger" w:date="2019-08-28T20:47:00Z"/>
              </w:rPr>
            </w:pPr>
            <w:ins w:id="12" w:author="Philip Helger" w:date="2019-08-28T20:47:00Z">
              <w:r>
                <w:t>20xx-yy-zz</w:t>
              </w:r>
            </w:ins>
          </w:p>
        </w:tc>
        <w:tc>
          <w:tcPr>
            <w:tcW w:w="882" w:type="pct"/>
            <w:tcBorders>
              <w:top w:val="single" w:sz="8" w:space="0" w:color="000000"/>
              <w:left w:val="single" w:sz="4" w:space="0" w:color="000000"/>
              <w:bottom w:val="single" w:sz="4" w:space="0" w:color="000000"/>
              <w:right w:val="single" w:sz="4" w:space="0" w:color="000000"/>
            </w:tcBorders>
          </w:tcPr>
          <w:p w:rsidR="00A50CDD" w:rsidRDefault="00A50CDD">
            <w:pPr>
              <w:rPr>
                <w:ins w:id="13" w:author="Philip Helger" w:date="2019-08-28T20:47:00Z"/>
              </w:rPr>
            </w:pPr>
            <w:ins w:id="14" w:author="Philip Helger" w:date="2019-08-28T20:47:00Z">
              <w:r>
                <w:t>Philip Helger</w:t>
              </w:r>
            </w:ins>
          </w:p>
        </w:tc>
        <w:tc>
          <w:tcPr>
            <w:tcW w:w="824" w:type="pct"/>
            <w:tcBorders>
              <w:top w:val="single" w:sz="8" w:space="0" w:color="000000"/>
              <w:left w:val="single" w:sz="4" w:space="0" w:color="000000"/>
              <w:bottom w:val="single" w:sz="4" w:space="0" w:color="000000"/>
              <w:right w:val="single" w:sz="8" w:space="0" w:color="000000"/>
            </w:tcBorders>
          </w:tcPr>
          <w:p w:rsidR="00A50CDD" w:rsidRDefault="00A50CDD" w:rsidP="00D1797E">
            <w:pPr>
              <w:rPr>
                <w:ins w:id="15" w:author="Philip Helger" w:date="2019-08-28T20:47:00Z"/>
              </w:rPr>
            </w:pPr>
            <w:ins w:id="16" w:author="Philip Helger" w:date="2019-08-28T20:47:00Z">
              <w:r>
                <w:t>OpenPEPPOL</w:t>
              </w:r>
            </w:ins>
          </w:p>
        </w:tc>
        <w:tc>
          <w:tcPr>
            <w:tcW w:w="2241" w:type="pct"/>
            <w:tcBorders>
              <w:top w:val="single" w:sz="8" w:space="0" w:color="000000"/>
              <w:left w:val="single" w:sz="8" w:space="0" w:color="000000"/>
              <w:bottom w:val="single" w:sz="4" w:space="0" w:color="000000"/>
              <w:right w:val="single" w:sz="4" w:space="0" w:color="000000"/>
            </w:tcBorders>
          </w:tcPr>
          <w:p w:rsidR="00A50CDD" w:rsidRDefault="00A50CDD" w:rsidP="0022078E">
            <w:pPr>
              <w:rPr>
                <w:ins w:id="17" w:author="Philip Helger" w:date="2019-08-28T20:47:00Z"/>
              </w:rPr>
            </w:pPr>
            <w:ins w:id="18" w:author="Philip Helger" w:date="2019-08-28T20:47:00Z">
              <w:r>
                <w:t xml:space="preserve">Changed </w:t>
              </w:r>
              <w:r>
                <w:t>“</w:t>
              </w:r>
              <w:r w:rsidRPr="00A50CDD">
                <w:t>Subject Unique Identifier</w:t>
              </w:r>
              <w:r>
                <w:t>”</w:t>
              </w:r>
              <w:r>
                <w:t xml:space="preserve"> to </w:t>
              </w:r>
              <w:r>
                <w:t>“</w:t>
              </w:r>
              <w:r>
                <w:t>Subject Key Identifier</w:t>
              </w:r>
              <w:r>
                <w:t>”</w:t>
              </w:r>
            </w:ins>
          </w:p>
        </w:tc>
      </w:tr>
    </w:tbl>
    <w:p w:rsidR="00F531C3" w:rsidRDefault="00F531C3">
      <w:r>
        <w:br w:type="page"/>
      </w:r>
    </w:p>
    <w:p w:rsidR="00693F96" w:rsidRDefault="00693F96" w:rsidP="00693F96">
      <w:pPr>
        <w:pBdr>
          <w:top w:val="single" w:sz="4" w:space="1" w:color="auto"/>
          <w:left w:val="single" w:sz="4" w:space="4" w:color="auto"/>
          <w:bottom w:val="single" w:sz="4" w:space="1" w:color="auto"/>
          <w:right w:val="single" w:sz="4" w:space="4" w:color="auto"/>
        </w:pBdr>
        <w:jc w:val="center"/>
        <w:rPr>
          <w:rFonts w:cs="Arial"/>
          <w:b/>
          <w:sz w:val="28"/>
          <w:szCs w:val="32"/>
        </w:rPr>
      </w:pPr>
      <w:r>
        <w:rPr>
          <w:rFonts w:cs="Arial"/>
          <w:b/>
          <w:sz w:val="28"/>
          <w:szCs w:val="32"/>
        </w:rPr>
        <w:lastRenderedPageBreak/>
        <w:t>Statement of originality</w:t>
      </w:r>
    </w:p>
    <w:p w:rsidR="00693F96" w:rsidRDefault="00693F96" w:rsidP="00693F96">
      <w:pPr>
        <w:pBdr>
          <w:top w:val="single" w:sz="4" w:space="1" w:color="auto"/>
          <w:left w:val="single" w:sz="4" w:space="4" w:color="auto"/>
          <w:bottom w:val="single" w:sz="4" w:space="1" w:color="auto"/>
          <w:right w:val="single" w:sz="4" w:space="4" w:color="auto"/>
        </w:pBdr>
        <w:jc w:val="center"/>
        <w:rPr>
          <w:rFonts w:cs="Arial"/>
          <w:b/>
          <w:sz w:val="28"/>
          <w:szCs w:val="32"/>
        </w:rPr>
      </w:pPr>
    </w:p>
    <w:p w:rsidR="00693F96" w:rsidRDefault="00693F96" w:rsidP="00693F96">
      <w:pPr>
        <w:pBdr>
          <w:top w:val="single" w:sz="4" w:space="1" w:color="auto"/>
          <w:left w:val="single" w:sz="4" w:space="4" w:color="auto"/>
          <w:bottom w:val="single" w:sz="4" w:space="1" w:color="auto"/>
          <w:right w:val="single" w:sz="4" w:space="4" w:color="auto"/>
        </w:pBdr>
        <w:jc w:val="center"/>
        <w:rPr>
          <w:rFonts w:cs="Arial"/>
          <w:szCs w:val="28"/>
        </w:rPr>
      </w:pPr>
      <w:r>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rsidR="00693F96" w:rsidRDefault="00693F96" w:rsidP="00693F96">
      <w:pPr>
        <w:rPr>
          <w:rFonts w:cs="Arial"/>
        </w:rPr>
      </w:pPr>
    </w:p>
    <w:p w:rsidR="00693F96" w:rsidRPr="00547C8C" w:rsidRDefault="00693F96" w:rsidP="00693F96">
      <w:pPr>
        <w:pBdr>
          <w:top w:val="single" w:sz="4" w:space="1" w:color="auto"/>
          <w:left w:val="single" w:sz="4" w:space="1" w:color="auto"/>
          <w:bottom w:val="single" w:sz="4" w:space="1" w:color="auto"/>
          <w:right w:val="single" w:sz="4" w:space="1" w:color="auto"/>
        </w:pBdr>
        <w:jc w:val="center"/>
        <w:rPr>
          <w:rFonts w:cs="Arial"/>
          <w:b/>
          <w:sz w:val="28"/>
          <w:szCs w:val="32"/>
        </w:rPr>
      </w:pPr>
      <w:r w:rsidRPr="00547C8C">
        <w:rPr>
          <w:rFonts w:cs="Arial"/>
          <w:b/>
          <w:sz w:val="28"/>
          <w:szCs w:val="32"/>
        </w:rPr>
        <w:t>Statement of copyright</w:t>
      </w:r>
    </w:p>
    <w:p w:rsidR="00693F96" w:rsidRPr="00547C8C" w:rsidRDefault="00693F96" w:rsidP="00693F96">
      <w:pPr>
        <w:pBdr>
          <w:top w:val="single" w:sz="4" w:space="1" w:color="auto"/>
          <w:left w:val="single" w:sz="4" w:space="1" w:color="auto"/>
          <w:bottom w:val="single" w:sz="4" w:space="1" w:color="auto"/>
          <w:right w:val="single" w:sz="4" w:space="1" w:color="auto"/>
        </w:pBdr>
        <w:jc w:val="center"/>
      </w:pPr>
      <w:r w:rsidRPr="00547C8C">
        <w:rPr>
          <w:noProof/>
          <w:lang w:val="de-AT" w:eastAsia="de-AT"/>
        </w:rPr>
        <w:drawing>
          <wp:inline distT="0" distB="0" distL="0" distR="0">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rsidR="00693F96" w:rsidRPr="00547C8C" w:rsidRDefault="00693F96" w:rsidP="00693F96">
      <w:pPr>
        <w:pBdr>
          <w:top w:val="single" w:sz="4" w:space="1" w:color="auto"/>
          <w:left w:val="single" w:sz="4" w:space="1" w:color="auto"/>
          <w:bottom w:val="single" w:sz="4" w:space="1" w:color="auto"/>
          <w:right w:val="single" w:sz="4" w:space="1" w:color="auto"/>
        </w:pBdr>
        <w:jc w:val="center"/>
      </w:pPr>
    </w:p>
    <w:p w:rsidR="00693F96" w:rsidRPr="00547C8C" w:rsidRDefault="00693F96" w:rsidP="00693F96">
      <w:pPr>
        <w:pBdr>
          <w:top w:val="single" w:sz="4" w:space="1" w:color="auto"/>
          <w:left w:val="single" w:sz="4" w:space="1" w:color="auto"/>
          <w:bottom w:val="single" w:sz="4" w:space="1" w:color="auto"/>
          <w:right w:val="single" w:sz="4" w:space="1" w:color="auto"/>
        </w:pBdr>
        <w:jc w:val="center"/>
        <w:rPr>
          <w:i/>
        </w:rPr>
      </w:pPr>
      <w:r w:rsidRPr="00547C8C">
        <w:rPr>
          <w:i/>
        </w:rPr>
        <w:t xml:space="preserve">This deliverable is released under the terms of the Creative Commons </w:t>
      </w:r>
      <w:proofErr w:type="spellStart"/>
      <w:r w:rsidRPr="00547C8C">
        <w:rPr>
          <w:i/>
        </w:rPr>
        <w:t>Licence</w:t>
      </w:r>
      <w:proofErr w:type="spellEnd"/>
      <w:r w:rsidRPr="00547C8C">
        <w:rPr>
          <w:i/>
        </w:rPr>
        <w:t xml:space="preserve"> accessed through the following link: http://creativecommons.org/licenses/by-nc-nd/4.0/.</w:t>
      </w:r>
    </w:p>
    <w:p w:rsidR="00693F96" w:rsidRPr="00547C8C" w:rsidRDefault="00693F96" w:rsidP="00693F96">
      <w:pPr>
        <w:pBdr>
          <w:top w:val="single" w:sz="4" w:space="1" w:color="auto"/>
          <w:left w:val="single" w:sz="4" w:space="1" w:color="auto"/>
          <w:bottom w:val="single" w:sz="4" w:space="1" w:color="auto"/>
          <w:right w:val="single" w:sz="4" w:space="1" w:color="auto"/>
        </w:pBdr>
        <w:jc w:val="center"/>
        <w:rPr>
          <w:i/>
        </w:rPr>
      </w:pPr>
    </w:p>
    <w:p w:rsidR="00693F96" w:rsidRPr="00547C8C" w:rsidRDefault="00693F96" w:rsidP="00693F96">
      <w:pPr>
        <w:pBdr>
          <w:top w:val="single" w:sz="4" w:space="1" w:color="auto"/>
          <w:left w:val="single" w:sz="4" w:space="1" w:color="auto"/>
          <w:bottom w:val="single" w:sz="4" w:space="1" w:color="auto"/>
          <w:right w:val="single" w:sz="4" w:space="1" w:color="auto"/>
        </w:pBdr>
        <w:jc w:val="center"/>
        <w:rPr>
          <w:i/>
        </w:rPr>
      </w:pPr>
      <w:r w:rsidRPr="00547C8C">
        <w:rPr>
          <w:i/>
        </w:rPr>
        <w:t>You are free to:</w:t>
      </w:r>
    </w:p>
    <w:p w:rsidR="00693F96" w:rsidRPr="00547C8C" w:rsidRDefault="00693F96" w:rsidP="00693F96">
      <w:pPr>
        <w:pBdr>
          <w:top w:val="single" w:sz="4" w:space="1" w:color="auto"/>
          <w:left w:val="single" w:sz="4" w:space="1" w:color="auto"/>
          <w:bottom w:val="single" w:sz="4" w:space="1" w:color="auto"/>
          <w:right w:val="single" w:sz="4" w:space="1" w:color="auto"/>
        </w:pBdr>
        <w:jc w:val="center"/>
        <w:rPr>
          <w:i/>
        </w:rPr>
      </w:pPr>
      <w:r w:rsidRPr="00547C8C">
        <w:rPr>
          <w:b/>
          <w:i/>
        </w:rPr>
        <w:t>Share</w:t>
      </w:r>
      <w:r>
        <w:rPr>
          <w:i/>
        </w:rPr>
        <w:t xml:space="preserve"> </w:t>
      </w:r>
      <w:r w:rsidRPr="00547C8C">
        <w:rPr>
          <w:i/>
        </w:rPr>
        <w:t>— copy and redistribute the material in any medium or format.</w:t>
      </w:r>
    </w:p>
    <w:p w:rsidR="00DF04D2" w:rsidRPr="00693F96" w:rsidRDefault="00693F96" w:rsidP="00693F96">
      <w:pPr>
        <w:pBdr>
          <w:top w:val="single" w:sz="4" w:space="1" w:color="auto"/>
          <w:left w:val="single" w:sz="4" w:space="1" w:color="auto"/>
          <w:bottom w:val="single" w:sz="4" w:space="1" w:color="auto"/>
          <w:right w:val="single" w:sz="4" w:space="1" w:color="auto"/>
        </w:pBdr>
        <w:jc w:val="center"/>
        <w:rPr>
          <w:i/>
        </w:rPr>
      </w:pPr>
      <w:r w:rsidRPr="00547C8C">
        <w:rPr>
          <w:i/>
        </w:rPr>
        <w:t>The licensor cannot revoke these freedoms as long as you follow the license terms.</w:t>
      </w:r>
    </w:p>
    <w:p w:rsidR="00DF04D2" w:rsidRDefault="00E11039" w:rsidP="00143A1E">
      <w:pPr>
        <w:pStyle w:val="berschrift1"/>
        <w:numPr>
          <w:ilvl w:val="0"/>
          <w:numId w:val="0"/>
        </w:numPr>
        <w:ind w:left="431" w:hanging="431"/>
      </w:pPr>
      <w:bookmarkStart w:id="19" w:name="_Toc3465094"/>
      <w:r w:rsidRPr="00A8288A">
        <w:lastRenderedPageBreak/>
        <w:t>Co</w:t>
      </w:r>
      <w:r w:rsidRPr="00A8288A">
        <w:rPr>
          <w:spacing w:val="1"/>
        </w:rPr>
        <w:t>n</w:t>
      </w:r>
      <w:r w:rsidRPr="00A8288A">
        <w:t>trib</w:t>
      </w:r>
      <w:r w:rsidRPr="00A8288A">
        <w:rPr>
          <w:spacing w:val="1"/>
        </w:rPr>
        <w:t>u</w:t>
      </w:r>
      <w:r w:rsidRPr="00A8288A">
        <w:t>t</w:t>
      </w:r>
      <w:r w:rsidRPr="00A8288A">
        <w:rPr>
          <w:spacing w:val="-1"/>
        </w:rPr>
        <w:t>o</w:t>
      </w:r>
      <w:r w:rsidRPr="00A8288A">
        <w:t>rs</w:t>
      </w:r>
      <w:bookmarkEnd w:id="19"/>
    </w:p>
    <w:p w:rsidR="00C03AD6" w:rsidRPr="00693F96" w:rsidRDefault="00C03AD6" w:rsidP="00693F96">
      <w:r w:rsidRPr="00693F96">
        <w:t xml:space="preserve">Martin Forsberg, </w:t>
      </w:r>
      <w:r w:rsidR="00521660">
        <w:t>DIGG</w:t>
      </w:r>
    </w:p>
    <w:p w:rsidR="00C03AD6" w:rsidRPr="00693F96" w:rsidRDefault="00C03AD6" w:rsidP="00693F96">
      <w:r w:rsidRPr="00693F96">
        <w:t xml:space="preserve">Edmund Gray, Institute of Technology </w:t>
      </w:r>
      <w:proofErr w:type="spellStart"/>
      <w:r w:rsidRPr="00693F96">
        <w:t>Sligo</w:t>
      </w:r>
      <w:proofErr w:type="spellEnd"/>
    </w:p>
    <w:p w:rsidR="00C03AD6" w:rsidRPr="00693F96" w:rsidRDefault="00C03AD6" w:rsidP="00693F96">
      <w:r w:rsidRPr="00693F96">
        <w:t xml:space="preserve">Markus </w:t>
      </w:r>
      <w:proofErr w:type="spellStart"/>
      <w:r w:rsidRPr="00693F96">
        <w:t>Gudmundsson</w:t>
      </w:r>
      <w:proofErr w:type="spellEnd"/>
      <w:r w:rsidRPr="00693F96">
        <w:t xml:space="preserve">, </w:t>
      </w:r>
      <w:proofErr w:type="spellStart"/>
      <w:r w:rsidRPr="00693F96">
        <w:t>Unimaze</w:t>
      </w:r>
      <w:proofErr w:type="spellEnd"/>
      <w:r w:rsidRPr="00693F96">
        <w:t xml:space="preserve"> Software</w:t>
      </w:r>
    </w:p>
    <w:p w:rsidR="00C03AD6" w:rsidRPr="00693F96" w:rsidRDefault="00C03AD6" w:rsidP="00693F96">
      <w:proofErr w:type="spellStart"/>
      <w:r w:rsidRPr="00693F96">
        <w:t>Jostein</w:t>
      </w:r>
      <w:proofErr w:type="spellEnd"/>
      <w:r w:rsidRPr="00693F96">
        <w:t xml:space="preserve"> </w:t>
      </w:r>
      <w:proofErr w:type="spellStart"/>
      <w:r w:rsidRPr="00693F96">
        <w:t>Frømyr</w:t>
      </w:r>
      <w:proofErr w:type="spellEnd"/>
      <w:r w:rsidRPr="00693F96">
        <w:t xml:space="preserve">, </w:t>
      </w:r>
      <w:proofErr w:type="spellStart"/>
      <w:r w:rsidRPr="00693F96">
        <w:t>Difi</w:t>
      </w:r>
      <w:proofErr w:type="spellEnd"/>
      <w:r w:rsidRPr="00693F96">
        <w:t>/</w:t>
      </w:r>
      <w:proofErr w:type="spellStart"/>
      <w:r w:rsidRPr="00693F96">
        <w:t>Edisys</w:t>
      </w:r>
      <w:proofErr w:type="spellEnd"/>
      <w:r w:rsidRPr="00693F96">
        <w:t xml:space="preserve"> Consulting</w:t>
      </w:r>
    </w:p>
    <w:p w:rsidR="00C03AD6" w:rsidRPr="00693F96" w:rsidRDefault="00C03AD6" w:rsidP="00693F96">
      <w:r w:rsidRPr="00693F96">
        <w:t>Klaus Vilstrup Pedersen, DIFI</w:t>
      </w:r>
    </w:p>
    <w:p w:rsidR="00C03AD6" w:rsidRPr="00693F96" w:rsidRDefault="00C03AD6" w:rsidP="00693F96">
      <w:proofErr w:type="spellStart"/>
      <w:r w:rsidRPr="00693F96">
        <w:t>Steinar</w:t>
      </w:r>
      <w:proofErr w:type="spellEnd"/>
      <w:r w:rsidRPr="00693F96">
        <w:t xml:space="preserve"> </w:t>
      </w:r>
      <w:proofErr w:type="spellStart"/>
      <w:r w:rsidRPr="00693F96">
        <w:t>Overbeck</w:t>
      </w:r>
      <w:proofErr w:type="spellEnd"/>
      <w:r w:rsidRPr="00693F96">
        <w:t xml:space="preserve"> Cook</w:t>
      </w:r>
    </w:p>
    <w:p w:rsidR="00C03AD6" w:rsidRPr="00A50CDD" w:rsidRDefault="00C03AD6" w:rsidP="00693F96">
      <w:pPr>
        <w:rPr>
          <w:lang w:val="de-AT"/>
        </w:rPr>
      </w:pPr>
      <w:proofErr w:type="spellStart"/>
      <w:r w:rsidRPr="00A50CDD">
        <w:rPr>
          <w:lang w:val="de-AT"/>
        </w:rPr>
        <w:t>Oriol</w:t>
      </w:r>
      <w:proofErr w:type="spellEnd"/>
      <w:r w:rsidRPr="00A50CDD">
        <w:rPr>
          <w:lang w:val="de-AT"/>
        </w:rPr>
        <w:t xml:space="preserve"> </w:t>
      </w:r>
      <w:proofErr w:type="spellStart"/>
      <w:r w:rsidRPr="00A50CDD">
        <w:rPr>
          <w:lang w:val="de-AT"/>
        </w:rPr>
        <w:t>Bausà</w:t>
      </w:r>
      <w:proofErr w:type="spellEnd"/>
      <w:r w:rsidRPr="00A50CDD">
        <w:rPr>
          <w:lang w:val="de-AT"/>
        </w:rPr>
        <w:t xml:space="preserve">, </w:t>
      </w:r>
      <w:proofErr w:type="spellStart"/>
      <w:r w:rsidRPr="00A50CDD">
        <w:rPr>
          <w:lang w:val="de-AT"/>
        </w:rPr>
        <w:t>Invinet</w:t>
      </w:r>
      <w:proofErr w:type="spellEnd"/>
    </w:p>
    <w:p w:rsidR="00C03AD6" w:rsidRPr="00A50CDD" w:rsidRDefault="00C03AD6" w:rsidP="00693F96">
      <w:pPr>
        <w:rPr>
          <w:lang w:val="de-AT"/>
        </w:rPr>
      </w:pPr>
      <w:r w:rsidRPr="00A50CDD">
        <w:rPr>
          <w:lang w:val="de-AT"/>
        </w:rPr>
        <w:t>Sven Rasmussen, DIGST</w:t>
      </w:r>
    </w:p>
    <w:p w:rsidR="00C03AD6" w:rsidRPr="00693F96" w:rsidRDefault="00C03AD6" w:rsidP="00693F96">
      <w:r w:rsidRPr="00693F96">
        <w:t xml:space="preserve">Stefano </w:t>
      </w:r>
      <w:proofErr w:type="spellStart"/>
      <w:r w:rsidRPr="00693F96">
        <w:t>Monti</w:t>
      </w:r>
      <w:proofErr w:type="spellEnd"/>
      <w:r w:rsidRPr="00693F96">
        <w:t>, EPOCA/</w:t>
      </w:r>
      <w:proofErr w:type="spellStart"/>
      <w:r w:rsidRPr="00693F96">
        <w:t>IntercentER</w:t>
      </w:r>
      <w:proofErr w:type="spellEnd"/>
    </w:p>
    <w:p w:rsidR="00C03AD6" w:rsidRPr="00693F96" w:rsidRDefault="00C03AD6" w:rsidP="00693F96">
      <w:r w:rsidRPr="00693F96">
        <w:t xml:space="preserve">Padraig Harte, Institute of Technology </w:t>
      </w:r>
      <w:proofErr w:type="spellStart"/>
      <w:r w:rsidRPr="00693F96">
        <w:t>Sligo</w:t>
      </w:r>
      <w:proofErr w:type="spellEnd"/>
    </w:p>
    <w:p w:rsidR="00693F96" w:rsidRPr="00693F96" w:rsidRDefault="00CB230D" w:rsidP="00693F96">
      <w:r w:rsidRPr="00693F96">
        <w:t>Philip Helger, BRZ</w:t>
      </w:r>
    </w:p>
    <w:p w:rsidR="00693F96" w:rsidRDefault="005402B7" w:rsidP="00693F96">
      <w:r w:rsidRPr="00693F96">
        <w:t xml:space="preserve">Jerry </w:t>
      </w:r>
      <w:proofErr w:type="spellStart"/>
      <w:r w:rsidRPr="00693F96">
        <w:t>Dimitriou</w:t>
      </w:r>
      <w:proofErr w:type="spellEnd"/>
      <w:r w:rsidRPr="00693F96">
        <w:t>, OpenPEPPOL Operating Office</w:t>
      </w:r>
    </w:p>
    <w:p w:rsidR="00693F96" w:rsidRDefault="00693F96" w:rsidP="00693F96">
      <w:r>
        <w:t xml:space="preserve">Hans Berg, </w:t>
      </w:r>
      <w:proofErr w:type="spellStart"/>
      <w:r>
        <w:t>Tickstar</w:t>
      </w:r>
      <w:proofErr w:type="spellEnd"/>
    </w:p>
    <w:p w:rsidR="00693F96" w:rsidRDefault="00693F96" w:rsidP="00693F96">
      <w:proofErr w:type="spellStart"/>
      <w:r>
        <w:t>Risto</w:t>
      </w:r>
      <w:proofErr w:type="spellEnd"/>
      <w:r>
        <w:t xml:space="preserve"> </w:t>
      </w:r>
      <w:proofErr w:type="spellStart"/>
      <w:r>
        <w:t>Collanus</w:t>
      </w:r>
      <w:proofErr w:type="spellEnd"/>
      <w:r>
        <w:t xml:space="preserve">, </w:t>
      </w:r>
      <w:proofErr w:type="spellStart"/>
      <w:r>
        <w:t>Visma</w:t>
      </w:r>
      <w:proofErr w:type="spellEnd"/>
    </w:p>
    <w:p w:rsidR="00693F96" w:rsidRPr="00693F96" w:rsidRDefault="00693F96" w:rsidP="00693F96">
      <w:r>
        <w:t>Bård Langöy, Pagero</w:t>
      </w:r>
    </w:p>
    <w:sdt>
      <w:sdtPr>
        <w:rPr>
          <w:rFonts w:asciiTheme="minorHAnsi" w:eastAsiaTheme="minorHAnsi" w:hAnsiTheme="minorHAnsi" w:cstheme="minorBidi"/>
          <w:b w:val="0"/>
          <w:bCs w:val="0"/>
          <w:color w:val="auto"/>
          <w:sz w:val="22"/>
          <w:szCs w:val="22"/>
        </w:rPr>
        <w:id w:val="903569012"/>
        <w:docPartObj>
          <w:docPartGallery w:val="Table of Contents"/>
          <w:docPartUnique/>
        </w:docPartObj>
      </w:sdtPr>
      <w:sdtContent>
        <w:bookmarkStart w:id="20" w:name="_Toc3465095" w:displacedByCustomXml="prev"/>
        <w:p w:rsidR="00CA1F55" w:rsidRDefault="00CA1F55" w:rsidP="00AE5177">
          <w:pPr>
            <w:pStyle w:val="berschrift1"/>
            <w:numPr>
              <w:ilvl w:val="0"/>
              <w:numId w:val="0"/>
            </w:numPr>
            <w:ind w:left="432" w:hanging="432"/>
          </w:pPr>
          <w:r>
            <w:t>Table of contents</w:t>
          </w:r>
          <w:bookmarkEnd w:id="20"/>
        </w:p>
        <w:p w:rsidR="00502E14" w:rsidRDefault="00CF2A50">
          <w:pPr>
            <w:pStyle w:val="Verzeichnis1"/>
            <w:tabs>
              <w:tab w:val="right" w:leader="dot" w:pos="10010"/>
            </w:tabs>
            <w:rPr>
              <w:rFonts w:eastAsiaTheme="minorEastAsia"/>
              <w:noProof/>
              <w:lang w:val="de-AT" w:eastAsia="de-AT"/>
            </w:rPr>
          </w:pPr>
          <w:r w:rsidRPr="00CF2A50">
            <w:fldChar w:fldCharType="begin"/>
          </w:r>
          <w:r w:rsidR="00CA1F55">
            <w:instrText xml:space="preserve"> TOC \o "1-3" \h \z \u </w:instrText>
          </w:r>
          <w:r w:rsidRPr="00CF2A50">
            <w:fldChar w:fldCharType="separate"/>
          </w:r>
          <w:hyperlink w:anchor="_Toc3465093" w:history="1">
            <w:r w:rsidR="00502E14" w:rsidRPr="00BE4527">
              <w:rPr>
                <w:rStyle w:val="Hyperlink"/>
                <w:noProof/>
              </w:rPr>
              <w:t>R</w:t>
            </w:r>
            <w:r w:rsidR="00502E14" w:rsidRPr="00BE4527">
              <w:rPr>
                <w:rStyle w:val="Hyperlink"/>
                <w:noProof/>
                <w:spacing w:val="4"/>
              </w:rPr>
              <w:t>e</w:t>
            </w:r>
            <w:r w:rsidR="00502E14" w:rsidRPr="00BE4527">
              <w:rPr>
                <w:rStyle w:val="Hyperlink"/>
                <w:noProof/>
                <w:spacing w:val="-5"/>
              </w:rPr>
              <w:t>v</w:t>
            </w:r>
            <w:r w:rsidR="00502E14" w:rsidRPr="00BE4527">
              <w:rPr>
                <w:rStyle w:val="Hyperlink"/>
                <w:noProof/>
              </w:rPr>
              <w:t>isi</w:t>
            </w:r>
            <w:r w:rsidR="00502E14" w:rsidRPr="00BE4527">
              <w:rPr>
                <w:rStyle w:val="Hyperlink"/>
                <w:noProof/>
                <w:spacing w:val="2"/>
              </w:rPr>
              <w:t>o</w:t>
            </w:r>
            <w:r w:rsidR="00502E14" w:rsidRPr="00BE4527">
              <w:rPr>
                <w:rStyle w:val="Hyperlink"/>
                <w:noProof/>
              </w:rPr>
              <w:t>n</w:t>
            </w:r>
            <w:r w:rsidR="00502E14" w:rsidRPr="00BE4527">
              <w:rPr>
                <w:rStyle w:val="Hyperlink"/>
                <w:noProof/>
                <w:spacing w:val="-13"/>
              </w:rPr>
              <w:t xml:space="preserve"> </w:t>
            </w:r>
            <w:r w:rsidR="00502E14" w:rsidRPr="00BE4527">
              <w:rPr>
                <w:rStyle w:val="Hyperlink"/>
                <w:noProof/>
              </w:rPr>
              <w:t>Hi</w:t>
            </w:r>
            <w:r w:rsidR="00502E14" w:rsidRPr="00BE4527">
              <w:rPr>
                <w:rStyle w:val="Hyperlink"/>
                <w:noProof/>
                <w:spacing w:val="2"/>
              </w:rPr>
              <w:t>s</w:t>
            </w:r>
            <w:r w:rsidR="00502E14" w:rsidRPr="00BE4527">
              <w:rPr>
                <w:rStyle w:val="Hyperlink"/>
                <w:noProof/>
              </w:rPr>
              <w:t>t</w:t>
            </w:r>
            <w:r w:rsidR="00502E14" w:rsidRPr="00BE4527">
              <w:rPr>
                <w:rStyle w:val="Hyperlink"/>
                <w:noProof/>
                <w:spacing w:val="-1"/>
              </w:rPr>
              <w:t>o</w:t>
            </w:r>
            <w:r w:rsidR="00502E14" w:rsidRPr="00BE4527">
              <w:rPr>
                <w:rStyle w:val="Hyperlink"/>
                <w:noProof/>
                <w:spacing w:val="3"/>
              </w:rPr>
              <w:t>r</w:t>
            </w:r>
            <w:r w:rsidR="00502E14" w:rsidRPr="00BE4527">
              <w:rPr>
                <w:rStyle w:val="Hyperlink"/>
                <w:noProof/>
              </w:rPr>
              <w:t>y</w:t>
            </w:r>
            <w:r w:rsidR="00502E14">
              <w:rPr>
                <w:noProof/>
                <w:webHidden/>
              </w:rPr>
              <w:tab/>
            </w:r>
            <w:r>
              <w:rPr>
                <w:noProof/>
                <w:webHidden/>
              </w:rPr>
              <w:fldChar w:fldCharType="begin"/>
            </w:r>
            <w:r w:rsidR="00502E14">
              <w:rPr>
                <w:noProof/>
                <w:webHidden/>
              </w:rPr>
              <w:instrText xml:space="preserve"> PAGEREF _Toc3465093 \h </w:instrText>
            </w:r>
            <w:r>
              <w:rPr>
                <w:noProof/>
                <w:webHidden/>
              </w:rPr>
            </w:r>
            <w:r>
              <w:rPr>
                <w:noProof/>
                <w:webHidden/>
              </w:rPr>
              <w:fldChar w:fldCharType="separate"/>
            </w:r>
            <w:r w:rsidR="003330E7">
              <w:rPr>
                <w:noProof/>
                <w:webHidden/>
              </w:rPr>
              <w:t>2</w:t>
            </w:r>
            <w:r>
              <w:rPr>
                <w:noProof/>
                <w:webHidden/>
              </w:rPr>
              <w:fldChar w:fldCharType="end"/>
            </w:r>
          </w:hyperlink>
        </w:p>
        <w:p w:rsidR="00502E14" w:rsidRDefault="00CF2A50">
          <w:pPr>
            <w:pStyle w:val="Verzeichnis1"/>
            <w:tabs>
              <w:tab w:val="right" w:leader="dot" w:pos="10010"/>
            </w:tabs>
            <w:rPr>
              <w:rFonts w:eastAsiaTheme="minorEastAsia"/>
              <w:noProof/>
              <w:lang w:val="de-AT" w:eastAsia="de-AT"/>
            </w:rPr>
          </w:pPr>
          <w:hyperlink w:anchor="_Toc3465094" w:history="1">
            <w:r w:rsidR="00502E14" w:rsidRPr="00BE4527">
              <w:rPr>
                <w:rStyle w:val="Hyperlink"/>
                <w:noProof/>
              </w:rPr>
              <w:t>Co</w:t>
            </w:r>
            <w:r w:rsidR="00502E14" w:rsidRPr="00BE4527">
              <w:rPr>
                <w:rStyle w:val="Hyperlink"/>
                <w:noProof/>
                <w:spacing w:val="1"/>
              </w:rPr>
              <w:t>n</w:t>
            </w:r>
            <w:r w:rsidR="00502E14" w:rsidRPr="00BE4527">
              <w:rPr>
                <w:rStyle w:val="Hyperlink"/>
                <w:noProof/>
              </w:rPr>
              <w:t>trib</w:t>
            </w:r>
            <w:r w:rsidR="00502E14" w:rsidRPr="00BE4527">
              <w:rPr>
                <w:rStyle w:val="Hyperlink"/>
                <w:noProof/>
                <w:spacing w:val="1"/>
              </w:rPr>
              <w:t>u</w:t>
            </w:r>
            <w:r w:rsidR="00502E14" w:rsidRPr="00BE4527">
              <w:rPr>
                <w:rStyle w:val="Hyperlink"/>
                <w:noProof/>
              </w:rPr>
              <w:t>t</w:t>
            </w:r>
            <w:r w:rsidR="00502E14" w:rsidRPr="00BE4527">
              <w:rPr>
                <w:rStyle w:val="Hyperlink"/>
                <w:noProof/>
                <w:spacing w:val="-1"/>
              </w:rPr>
              <w:t>o</w:t>
            </w:r>
            <w:r w:rsidR="00502E14" w:rsidRPr="00BE4527">
              <w:rPr>
                <w:rStyle w:val="Hyperlink"/>
                <w:noProof/>
              </w:rPr>
              <w:t>rs</w:t>
            </w:r>
            <w:r w:rsidR="00502E14">
              <w:rPr>
                <w:noProof/>
                <w:webHidden/>
              </w:rPr>
              <w:tab/>
            </w:r>
            <w:r>
              <w:rPr>
                <w:noProof/>
                <w:webHidden/>
              </w:rPr>
              <w:fldChar w:fldCharType="begin"/>
            </w:r>
            <w:r w:rsidR="00502E14">
              <w:rPr>
                <w:noProof/>
                <w:webHidden/>
              </w:rPr>
              <w:instrText xml:space="preserve"> PAGEREF _Toc3465094 \h </w:instrText>
            </w:r>
            <w:r>
              <w:rPr>
                <w:noProof/>
                <w:webHidden/>
              </w:rPr>
            </w:r>
            <w:r>
              <w:rPr>
                <w:noProof/>
                <w:webHidden/>
              </w:rPr>
              <w:fldChar w:fldCharType="separate"/>
            </w:r>
            <w:r w:rsidR="003330E7">
              <w:rPr>
                <w:noProof/>
                <w:webHidden/>
              </w:rPr>
              <w:t>4</w:t>
            </w:r>
            <w:r>
              <w:rPr>
                <w:noProof/>
                <w:webHidden/>
              </w:rPr>
              <w:fldChar w:fldCharType="end"/>
            </w:r>
          </w:hyperlink>
        </w:p>
        <w:p w:rsidR="00502E14" w:rsidRDefault="00CF2A50">
          <w:pPr>
            <w:pStyle w:val="Verzeichnis1"/>
            <w:tabs>
              <w:tab w:val="right" w:leader="dot" w:pos="10010"/>
            </w:tabs>
            <w:rPr>
              <w:rFonts w:eastAsiaTheme="minorEastAsia"/>
              <w:noProof/>
              <w:lang w:val="de-AT" w:eastAsia="de-AT"/>
            </w:rPr>
          </w:pPr>
          <w:hyperlink w:anchor="_Toc3465095" w:history="1">
            <w:r w:rsidR="00502E14" w:rsidRPr="00BE4527">
              <w:rPr>
                <w:rStyle w:val="Hyperlink"/>
                <w:noProof/>
              </w:rPr>
              <w:t>Table of contents</w:t>
            </w:r>
            <w:r w:rsidR="00502E14">
              <w:rPr>
                <w:noProof/>
                <w:webHidden/>
              </w:rPr>
              <w:tab/>
            </w:r>
            <w:r>
              <w:rPr>
                <w:noProof/>
                <w:webHidden/>
              </w:rPr>
              <w:fldChar w:fldCharType="begin"/>
            </w:r>
            <w:r w:rsidR="00502E14">
              <w:rPr>
                <w:noProof/>
                <w:webHidden/>
              </w:rPr>
              <w:instrText xml:space="preserve"> PAGEREF _Toc3465095 \h </w:instrText>
            </w:r>
            <w:r>
              <w:rPr>
                <w:noProof/>
                <w:webHidden/>
              </w:rPr>
            </w:r>
            <w:r>
              <w:rPr>
                <w:noProof/>
                <w:webHidden/>
              </w:rPr>
              <w:fldChar w:fldCharType="separate"/>
            </w:r>
            <w:r w:rsidR="003330E7">
              <w:rPr>
                <w:noProof/>
                <w:webHidden/>
              </w:rPr>
              <w:t>5</w:t>
            </w:r>
            <w:r>
              <w:rPr>
                <w:noProof/>
                <w:webHidden/>
              </w:rPr>
              <w:fldChar w:fldCharType="end"/>
            </w:r>
          </w:hyperlink>
        </w:p>
        <w:p w:rsidR="00502E14" w:rsidRDefault="00CF2A50">
          <w:pPr>
            <w:pStyle w:val="Verzeichnis1"/>
            <w:tabs>
              <w:tab w:val="left" w:pos="440"/>
              <w:tab w:val="right" w:leader="dot" w:pos="10010"/>
            </w:tabs>
            <w:rPr>
              <w:rFonts w:eastAsiaTheme="minorEastAsia"/>
              <w:noProof/>
              <w:lang w:val="de-AT" w:eastAsia="de-AT"/>
            </w:rPr>
          </w:pPr>
          <w:hyperlink w:anchor="_Toc3465096" w:history="1">
            <w:r w:rsidR="00502E14" w:rsidRPr="00BE4527">
              <w:rPr>
                <w:rStyle w:val="Hyperlink"/>
                <w:rFonts w:eastAsia="Arial"/>
                <w:noProof/>
              </w:rPr>
              <w:t>1</w:t>
            </w:r>
            <w:r w:rsidR="00502E14">
              <w:rPr>
                <w:rFonts w:eastAsiaTheme="minorEastAsia"/>
                <w:noProof/>
                <w:lang w:val="de-AT" w:eastAsia="de-AT"/>
              </w:rPr>
              <w:tab/>
            </w:r>
            <w:r w:rsidR="00502E14" w:rsidRPr="00BE4527">
              <w:rPr>
                <w:rStyle w:val="Hyperlink"/>
                <w:rFonts w:eastAsia="Arial"/>
                <w:noProof/>
                <w:spacing w:val="1"/>
              </w:rPr>
              <w:t>I</w:t>
            </w:r>
            <w:r w:rsidR="00502E14" w:rsidRPr="00BE4527">
              <w:rPr>
                <w:rStyle w:val="Hyperlink"/>
                <w:rFonts w:eastAsia="Arial"/>
                <w:noProof/>
                <w:spacing w:val="-1"/>
              </w:rPr>
              <w:t>n</w:t>
            </w:r>
            <w:r w:rsidR="00502E14" w:rsidRPr="00BE4527">
              <w:rPr>
                <w:rStyle w:val="Hyperlink"/>
                <w:rFonts w:eastAsia="Arial"/>
                <w:noProof/>
              </w:rPr>
              <w:t>t</w:t>
            </w:r>
            <w:r w:rsidR="00502E14" w:rsidRPr="00BE4527">
              <w:rPr>
                <w:rStyle w:val="Hyperlink"/>
                <w:rFonts w:eastAsia="Arial"/>
                <w:noProof/>
                <w:spacing w:val="1"/>
              </w:rPr>
              <w:t>r</w:t>
            </w:r>
            <w:r w:rsidR="00502E14" w:rsidRPr="00BE4527">
              <w:rPr>
                <w:rStyle w:val="Hyperlink"/>
                <w:rFonts w:eastAsia="Arial"/>
                <w:noProof/>
                <w:spacing w:val="-1"/>
              </w:rPr>
              <w:t>odu</w:t>
            </w:r>
            <w:r w:rsidR="00502E14" w:rsidRPr="00BE4527">
              <w:rPr>
                <w:rStyle w:val="Hyperlink"/>
                <w:rFonts w:eastAsia="Arial"/>
                <w:noProof/>
              </w:rPr>
              <w:t>ct</w:t>
            </w:r>
            <w:r w:rsidR="00502E14" w:rsidRPr="00BE4527">
              <w:rPr>
                <w:rStyle w:val="Hyperlink"/>
                <w:rFonts w:eastAsia="Arial"/>
                <w:noProof/>
                <w:spacing w:val="1"/>
              </w:rPr>
              <w:t>i</w:t>
            </w:r>
            <w:r w:rsidR="00502E14" w:rsidRPr="00BE4527">
              <w:rPr>
                <w:rStyle w:val="Hyperlink"/>
                <w:rFonts w:eastAsia="Arial"/>
                <w:noProof/>
                <w:spacing w:val="-1"/>
              </w:rPr>
              <w:t>o</w:t>
            </w:r>
            <w:r w:rsidR="00502E14" w:rsidRPr="00BE4527">
              <w:rPr>
                <w:rStyle w:val="Hyperlink"/>
                <w:rFonts w:eastAsia="Arial"/>
                <w:noProof/>
              </w:rPr>
              <w:t>n</w:t>
            </w:r>
            <w:r w:rsidR="00502E14">
              <w:rPr>
                <w:noProof/>
                <w:webHidden/>
              </w:rPr>
              <w:tab/>
            </w:r>
            <w:r>
              <w:rPr>
                <w:noProof/>
                <w:webHidden/>
              </w:rPr>
              <w:fldChar w:fldCharType="begin"/>
            </w:r>
            <w:r w:rsidR="00502E14">
              <w:rPr>
                <w:noProof/>
                <w:webHidden/>
              </w:rPr>
              <w:instrText xml:space="preserve"> PAGEREF _Toc3465096 \h </w:instrText>
            </w:r>
            <w:r>
              <w:rPr>
                <w:noProof/>
                <w:webHidden/>
              </w:rPr>
            </w:r>
            <w:r>
              <w:rPr>
                <w:noProof/>
                <w:webHidden/>
              </w:rPr>
              <w:fldChar w:fldCharType="separate"/>
            </w:r>
            <w:r w:rsidR="003330E7">
              <w:rPr>
                <w:noProof/>
                <w:webHidden/>
              </w:rPr>
              <w:t>6</w:t>
            </w:r>
            <w:r>
              <w:rPr>
                <w:noProof/>
                <w:webHidden/>
              </w:rPr>
              <w:fldChar w:fldCharType="end"/>
            </w:r>
          </w:hyperlink>
        </w:p>
        <w:p w:rsidR="00502E14" w:rsidRDefault="00CF2A50">
          <w:pPr>
            <w:pStyle w:val="Verzeichnis2"/>
            <w:tabs>
              <w:tab w:val="left" w:pos="880"/>
              <w:tab w:val="right" w:leader="dot" w:pos="10010"/>
            </w:tabs>
            <w:rPr>
              <w:rFonts w:eastAsiaTheme="minorEastAsia"/>
              <w:noProof/>
              <w:lang w:val="de-AT" w:eastAsia="de-AT"/>
            </w:rPr>
          </w:pPr>
          <w:hyperlink w:anchor="_Toc3465097" w:history="1">
            <w:r w:rsidR="00502E14" w:rsidRPr="00BE4527">
              <w:rPr>
                <w:rStyle w:val="Hyperlink"/>
                <w:rFonts w:eastAsia="Arial"/>
                <w:noProof/>
              </w:rPr>
              <w:t>1.1</w:t>
            </w:r>
            <w:r w:rsidR="00502E14">
              <w:rPr>
                <w:rFonts w:eastAsiaTheme="minorEastAsia"/>
                <w:noProof/>
                <w:lang w:val="de-AT" w:eastAsia="de-AT"/>
              </w:rPr>
              <w:tab/>
            </w:r>
            <w:r w:rsidR="00502E14" w:rsidRPr="00BE4527">
              <w:rPr>
                <w:rStyle w:val="Hyperlink"/>
                <w:rFonts w:eastAsia="Arial"/>
                <w:noProof/>
              </w:rPr>
              <w:t>Ob</w:t>
            </w:r>
            <w:r w:rsidR="00502E14" w:rsidRPr="00BE4527">
              <w:rPr>
                <w:rStyle w:val="Hyperlink"/>
                <w:rFonts w:eastAsia="Arial"/>
                <w:noProof/>
                <w:spacing w:val="-2"/>
              </w:rPr>
              <w:t>j</w:t>
            </w:r>
            <w:r w:rsidR="00502E14" w:rsidRPr="00BE4527">
              <w:rPr>
                <w:rStyle w:val="Hyperlink"/>
                <w:rFonts w:eastAsia="Arial"/>
                <w:noProof/>
                <w:spacing w:val="1"/>
              </w:rPr>
              <w:t>ec</w:t>
            </w:r>
            <w:r w:rsidR="00502E14" w:rsidRPr="00BE4527">
              <w:rPr>
                <w:rStyle w:val="Hyperlink"/>
                <w:rFonts w:eastAsia="Arial"/>
                <w:noProof/>
              </w:rPr>
              <w:t>t</w:t>
            </w:r>
            <w:r w:rsidR="00502E14" w:rsidRPr="00BE4527">
              <w:rPr>
                <w:rStyle w:val="Hyperlink"/>
                <w:rFonts w:eastAsia="Arial"/>
                <w:noProof/>
                <w:spacing w:val="2"/>
              </w:rPr>
              <w:t>i</w:t>
            </w:r>
            <w:r w:rsidR="00502E14" w:rsidRPr="00BE4527">
              <w:rPr>
                <w:rStyle w:val="Hyperlink"/>
                <w:rFonts w:eastAsia="Arial"/>
                <w:noProof/>
                <w:spacing w:val="-4"/>
              </w:rPr>
              <w:t>v</w:t>
            </w:r>
            <w:r w:rsidR="00502E14" w:rsidRPr="00BE4527">
              <w:rPr>
                <w:rStyle w:val="Hyperlink"/>
                <w:rFonts w:eastAsia="Arial"/>
                <w:noProof/>
              </w:rPr>
              <w:t>e</w:t>
            </w:r>
            <w:r w:rsidR="00502E14">
              <w:rPr>
                <w:noProof/>
                <w:webHidden/>
              </w:rPr>
              <w:tab/>
            </w:r>
            <w:r>
              <w:rPr>
                <w:noProof/>
                <w:webHidden/>
              </w:rPr>
              <w:fldChar w:fldCharType="begin"/>
            </w:r>
            <w:r w:rsidR="00502E14">
              <w:rPr>
                <w:noProof/>
                <w:webHidden/>
              </w:rPr>
              <w:instrText xml:space="preserve"> PAGEREF _Toc3465097 \h </w:instrText>
            </w:r>
            <w:r>
              <w:rPr>
                <w:noProof/>
                <w:webHidden/>
              </w:rPr>
            </w:r>
            <w:r>
              <w:rPr>
                <w:noProof/>
                <w:webHidden/>
              </w:rPr>
              <w:fldChar w:fldCharType="separate"/>
            </w:r>
            <w:r w:rsidR="003330E7">
              <w:rPr>
                <w:noProof/>
                <w:webHidden/>
              </w:rPr>
              <w:t>6</w:t>
            </w:r>
            <w:r>
              <w:rPr>
                <w:noProof/>
                <w:webHidden/>
              </w:rPr>
              <w:fldChar w:fldCharType="end"/>
            </w:r>
          </w:hyperlink>
        </w:p>
        <w:p w:rsidR="00502E14" w:rsidRDefault="00CF2A50">
          <w:pPr>
            <w:pStyle w:val="Verzeichnis2"/>
            <w:tabs>
              <w:tab w:val="left" w:pos="880"/>
              <w:tab w:val="right" w:leader="dot" w:pos="10010"/>
            </w:tabs>
            <w:rPr>
              <w:rFonts w:eastAsiaTheme="minorEastAsia"/>
              <w:noProof/>
              <w:lang w:val="de-AT" w:eastAsia="de-AT"/>
            </w:rPr>
          </w:pPr>
          <w:hyperlink w:anchor="_Toc3465098" w:history="1">
            <w:r w:rsidR="00502E14" w:rsidRPr="00BE4527">
              <w:rPr>
                <w:rStyle w:val="Hyperlink"/>
                <w:rFonts w:eastAsia="Arial"/>
                <w:noProof/>
              </w:rPr>
              <w:t>1.2</w:t>
            </w:r>
            <w:r w:rsidR="00502E14">
              <w:rPr>
                <w:rFonts w:eastAsiaTheme="minorEastAsia"/>
                <w:noProof/>
                <w:lang w:val="de-AT" w:eastAsia="de-AT"/>
              </w:rPr>
              <w:tab/>
            </w:r>
            <w:r w:rsidR="00502E14" w:rsidRPr="00BE4527">
              <w:rPr>
                <w:rStyle w:val="Hyperlink"/>
                <w:rFonts w:eastAsia="Arial"/>
                <w:noProof/>
                <w:spacing w:val="1"/>
              </w:rPr>
              <w:t>Sc</w:t>
            </w:r>
            <w:r w:rsidR="00502E14" w:rsidRPr="00BE4527">
              <w:rPr>
                <w:rStyle w:val="Hyperlink"/>
                <w:rFonts w:eastAsia="Arial"/>
                <w:noProof/>
              </w:rPr>
              <w:t>ope</w:t>
            </w:r>
            <w:r w:rsidR="00502E14">
              <w:rPr>
                <w:noProof/>
                <w:webHidden/>
              </w:rPr>
              <w:tab/>
            </w:r>
            <w:r>
              <w:rPr>
                <w:noProof/>
                <w:webHidden/>
              </w:rPr>
              <w:fldChar w:fldCharType="begin"/>
            </w:r>
            <w:r w:rsidR="00502E14">
              <w:rPr>
                <w:noProof/>
                <w:webHidden/>
              </w:rPr>
              <w:instrText xml:space="preserve"> PAGEREF _Toc3465098 \h </w:instrText>
            </w:r>
            <w:r>
              <w:rPr>
                <w:noProof/>
                <w:webHidden/>
              </w:rPr>
            </w:r>
            <w:r>
              <w:rPr>
                <w:noProof/>
                <w:webHidden/>
              </w:rPr>
              <w:fldChar w:fldCharType="separate"/>
            </w:r>
            <w:r w:rsidR="003330E7">
              <w:rPr>
                <w:noProof/>
                <w:webHidden/>
              </w:rPr>
              <w:t>7</w:t>
            </w:r>
            <w:r>
              <w:rPr>
                <w:noProof/>
                <w:webHidden/>
              </w:rPr>
              <w:fldChar w:fldCharType="end"/>
            </w:r>
          </w:hyperlink>
        </w:p>
        <w:p w:rsidR="00502E14" w:rsidRDefault="00CF2A50">
          <w:pPr>
            <w:pStyle w:val="Verzeichnis2"/>
            <w:tabs>
              <w:tab w:val="left" w:pos="880"/>
              <w:tab w:val="right" w:leader="dot" w:pos="10010"/>
            </w:tabs>
            <w:rPr>
              <w:rFonts w:eastAsiaTheme="minorEastAsia"/>
              <w:noProof/>
              <w:lang w:val="de-AT" w:eastAsia="de-AT"/>
            </w:rPr>
          </w:pPr>
          <w:hyperlink w:anchor="_Toc3465099" w:history="1">
            <w:r w:rsidR="00502E14" w:rsidRPr="00BE4527">
              <w:rPr>
                <w:rStyle w:val="Hyperlink"/>
                <w:rFonts w:eastAsia="Arial"/>
                <w:noProof/>
              </w:rPr>
              <w:t>1.3</w:t>
            </w:r>
            <w:r w:rsidR="00502E14">
              <w:rPr>
                <w:rFonts w:eastAsiaTheme="minorEastAsia"/>
                <w:noProof/>
                <w:lang w:val="de-AT" w:eastAsia="de-AT"/>
              </w:rPr>
              <w:tab/>
            </w:r>
            <w:r w:rsidR="00502E14" w:rsidRPr="00BE4527">
              <w:rPr>
                <w:rStyle w:val="Hyperlink"/>
                <w:rFonts w:eastAsia="Arial"/>
                <w:noProof/>
              </w:rPr>
              <w:t>Go</w:t>
            </w:r>
            <w:r w:rsidR="00502E14" w:rsidRPr="00BE4527">
              <w:rPr>
                <w:rStyle w:val="Hyperlink"/>
                <w:rFonts w:eastAsia="Arial"/>
                <w:noProof/>
                <w:spacing w:val="1"/>
              </w:rPr>
              <w:t>a</w:t>
            </w:r>
            <w:r w:rsidR="00502E14" w:rsidRPr="00BE4527">
              <w:rPr>
                <w:rStyle w:val="Hyperlink"/>
                <w:rFonts w:eastAsia="Arial"/>
                <w:noProof/>
              </w:rPr>
              <w:t>ls</w:t>
            </w:r>
            <w:r w:rsidR="00502E14" w:rsidRPr="00BE4527">
              <w:rPr>
                <w:rStyle w:val="Hyperlink"/>
                <w:rFonts w:eastAsia="Arial"/>
                <w:noProof/>
                <w:spacing w:val="-1"/>
              </w:rPr>
              <w:t xml:space="preserve"> </w:t>
            </w:r>
            <w:r w:rsidR="00502E14" w:rsidRPr="00BE4527">
              <w:rPr>
                <w:rStyle w:val="Hyperlink"/>
                <w:rFonts w:eastAsia="Arial"/>
                <w:noProof/>
                <w:spacing w:val="1"/>
              </w:rPr>
              <w:t>a</w:t>
            </w:r>
            <w:r w:rsidR="00502E14" w:rsidRPr="00BE4527">
              <w:rPr>
                <w:rStyle w:val="Hyperlink"/>
                <w:rFonts w:eastAsia="Arial"/>
                <w:noProof/>
              </w:rPr>
              <w:t>nd non</w:t>
            </w:r>
            <w:r w:rsidR="00502E14" w:rsidRPr="00BE4527">
              <w:rPr>
                <w:rStyle w:val="Hyperlink"/>
                <w:rFonts w:eastAsia="Arial"/>
                <w:noProof/>
                <w:spacing w:val="-1"/>
              </w:rPr>
              <w:t>-</w:t>
            </w:r>
            <w:r w:rsidR="00502E14" w:rsidRPr="00BE4527">
              <w:rPr>
                <w:rStyle w:val="Hyperlink"/>
                <w:rFonts w:eastAsia="Arial"/>
                <w:noProof/>
              </w:rPr>
              <w:t>goa</w:t>
            </w:r>
            <w:r w:rsidR="00502E14" w:rsidRPr="00BE4527">
              <w:rPr>
                <w:rStyle w:val="Hyperlink"/>
                <w:rFonts w:eastAsia="Arial"/>
                <w:noProof/>
                <w:spacing w:val="1"/>
              </w:rPr>
              <w:t>l</w:t>
            </w:r>
            <w:r w:rsidR="00502E14" w:rsidRPr="00BE4527">
              <w:rPr>
                <w:rStyle w:val="Hyperlink"/>
                <w:rFonts w:eastAsia="Arial"/>
                <w:noProof/>
              </w:rPr>
              <w:t>s</w:t>
            </w:r>
            <w:r w:rsidR="00502E14">
              <w:rPr>
                <w:noProof/>
                <w:webHidden/>
              </w:rPr>
              <w:tab/>
            </w:r>
            <w:r>
              <w:rPr>
                <w:noProof/>
                <w:webHidden/>
              </w:rPr>
              <w:fldChar w:fldCharType="begin"/>
            </w:r>
            <w:r w:rsidR="00502E14">
              <w:rPr>
                <w:noProof/>
                <w:webHidden/>
              </w:rPr>
              <w:instrText xml:space="preserve"> PAGEREF _Toc3465099 \h </w:instrText>
            </w:r>
            <w:r>
              <w:rPr>
                <w:noProof/>
                <w:webHidden/>
              </w:rPr>
            </w:r>
            <w:r>
              <w:rPr>
                <w:noProof/>
                <w:webHidden/>
              </w:rPr>
              <w:fldChar w:fldCharType="separate"/>
            </w:r>
            <w:r w:rsidR="003330E7">
              <w:rPr>
                <w:noProof/>
                <w:webHidden/>
              </w:rPr>
              <w:t>7</w:t>
            </w:r>
            <w:r>
              <w:rPr>
                <w:noProof/>
                <w:webHidden/>
              </w:rPr>
              <w:fldChar w:fldCharType="end"/>
            </w:r>
          </w:hyperlink>
        </w:p>
        <w:p w:rsidR="00502E14" w:rsidRDefault="00CF2A50">
          <w:pPr>
            <w:pStyle w:val="Verzeichnis2"/>
            <w:tabs>
              <w:tab w:val="left" w:pos="880"/>
              <w:tab w:val="right" w:leader="dot" w:pos="10010"/>
            </w:tabs>
            <w:rPr>
              <w:rFonts w:eastAsiaTheme="minorEastAsia"/>
              <w:noProof/>
              <w:lang w:val="de-AT" w:eastAsia="de-AT"/>
            </w:rPr>
          </w:pPr>
          <w:hyperlink w:anchor="_Toc3465100" w:history="1">
            <w:r w:rsidR="00502E14" w:rsidRPr="00BE4527">
              <w:rPr>
                <w:rStyle w:val="Hyperlink"/>
                <w:rFonts w:eastAsia="Arial"/>
                <w:noProof/>
              </w:rPr>
              <w:t>1.4</w:t>
            </w:r>
            <w:r w:rsidR="00502E14">
              <w:rPr>
                <w:rFonts w:eastAsiaTheme="minorEastAsia"/>
                <w:noProof/>
                <w:lang w:val="de-AT" w:eastAsia="de-AT"/>
              </w:rPr>
              <w:tab/>
            </w:r>
            <w:r w:rsidR="00502E14" w:rsidRPr="00BE4527">
              <w:rPr>
                <w:rStyle w:val="Hyperlink"/>
                <w:rFonts w:eastAsia="Arial"/>
                <w:noProof/>
              </w:rPr>
              <w:t>Te</w:t>
            </w:r>
            <w:r w:rsidR="00502E14" w:rsidRPr="00BE4527">
              <w:rPr>
                <w:rStyle w:val="Hyperlink"/>
                <w:rFonts w:eastAsia="Arial"/>
                <w:noProof/>
                <w:spacing w:val="1"/>
              </w:rPr>
              <w:t>r</w:t>
            </w:r>
            <w:r w:rsidR="00502E14" w:rsidRPr="00BE4527">
              <w:rPr>
                <w:rStyle w:val="Hyperlink"/>
                <w:rFonts w:eastAsia="Arial"/>
                <w:noProof/>
              </w:rPr>
              <w:t>minolo</w:t>
            </w:r>
            <w:r w:rsidR="00502E14" w:rsidRPr="00BE4527">
              <w:rPr>
                <w:rStyle w:val="Hyperlink"/>
                <w:rFonts w:eastAsia="Arial"/>
                <w:noProof/>
                <w:spacing w:val="2"/>
              </w:rPr>
              <w:t>g</w:t>
            </w:r>
            <w:r w:rsidR="00502E14" w:rsidRPr="00BE4527">
              <w:rPr>
                <w:rStyle w:val="Hyperlink"/>
                <w:rFonts w:eastAsia="Arial"/>
                <w:noProof/>
              </w:rPr>
              <w:t>y</w:t>
            </w:r>
            <w:r w:rsidR="00502E14">
              <w:rPr>
                <w:noProof/>
                <w:webHidden/>
              </w:rPr>
              <w:tab/>
            </w:r>
            <w:r>
              <w:rPr>
                <w:noProof/>
                <w:webHidden/>
              </w:rPr>
              <w:fldChar w:fldCharType="begin"/>
            </w:r>
            <w:r w:rsidR="00502E14">
              <w:rPr>
                <w:noProof/>
                <w:webHidden/>
              </w:rPr>
              <w:instrText xml:space="preserve"> PAGEREF _Toc3465100 \h </w:instrText>
            </w:r>
            <w:r>
              <w:rPr>
                <w:noProof/>
                <w:webHidden/>
              </w:rPr>
            </w:r>
            <w:r>
              <w:rPr>
                <w:noProof/>
                <w:webHidden/>
              </w:rPr>
              <w:fldChar w:fldCharType="separate"/>
            </w:r>
            <w:r w:rsidR="003330E7">
              <w:rPr>
                <w:noProof/>
                <w:webHidden/>
              </w:rPr>
              <w:t>8</w:t>
            </w:r>
            <w:r>
              <w:rPr>
                <w:noProof/>
                <w:webHidden/>
              </w:rPr>
              <w:fldChar w:fldCharType="end"/>
            </w:r>
          </w:hyperlink>
        </w:p>
        <w:p w:rsidR="00502E14" w:rsidRDefault="00CF2A50">
          <w:pPr>
            <w:pStyle w:val="Verzeichnis3"/>
            <w:tabs>
              <w:tab w:val="left" w:pos="1320"/>
              <w:tab w:val="right" w:leader="dot" w:pos="10010"/>
            </w:tabs>
            <w:rPr>
              <w:rFonts w:eastAsiaTheme="minorEastAsia"/>
              <w:noProof/>
              <w:lang w:val="de-AT" w:eastAsia="de-AT"/>
            </w:rPr>
          </w:pPr>
          <w:hyperlink w:anchor="_Toc3465101" w:history="1">
            <w:r w:rsidR="00502E14" w:rsidRPr="00BE4527">
              <w:rPr>
                <w:rStyle w:val="Hyperlink"/>
                <w:rFonts w:eastAsia="Times New Roman"/>
                <w:noProof/>
              </w:rPr>
              <w:t>1.4.1</w:t>
            </w:r>
            <w:r w:rsidR="00502E14">
              <w:rPr>
                <w:rFonts w:eastAsiaTheme="minorEastAsia"/>
                <w:noProof/>
                <w:lang w:val="de-AT" w:eastAsia="de-AT"/>
              </w:rPr>
              <w:tab/>
            </w:r>
            <w:r w:rsidR="00502E14" w:rsidRPr="00BE4527">
              <w:rPr>
                <w:rStyle w:val="Hyperlink"/>
                <w:rFonts w:eastAsia="Times New Roman"/>
                <w:noProof/>
              </w:rPr>
              <w:t>No</w:t>
            </w:r>
            <w:r w:rsidR="00502E14" w:rsidRPr="00BE4527">
              <w:rPr>
                <w:rStyle w:val="Hyperlink"/>
                <w:rFonts w:eastAsia="Times New Roman"/>
                <w:noProof/>
                <w:spacing w:val="1"/>
              </w:rPr>
              <w:t>r</w:t>
            </w:r>
            <w:r w:rsidR="00502E14" w:rsidRPr="00BE4527">
              <w:rPr>
                <w:rStyle w:val="Hyperlink"/>
                <w:rFonts w:eastAsia="Times New Roman"/>
                <w:noProof/>
                <w:spacing w:val="-3"/>
              </w:rPr>
              <w:t>m</w:t>
            </w:r>
            <w:r w:rsidR="00502E14" w:rsidRPr="00BE4527">
              <w:rPr>
                <w:rStyle w:val="Hyperlink"/>
                <w:rFonts w:eastAsia="Times New Roman"/>
                <w:noProof/>
              </w:rPr>
              <w:t>a</w:t>
            </w:r>
            <w:r w:rsidR="00502E14" w:rsidRPr="00BE4527">
              <w:rPr>
                <w:rStyle w:val="Hyperlink"/>
                <w:rFonts w:eastAsia="Times New Roman"/>
                <w:noProof/>
                <w:spacing w:val="-1"/>
              </w:rPr>
              <w:t>t</w:t>
            </w:r>
            <w:r w:rsidR="00502E14" w:rsidRPr="00BE4527">
              <w:rPr>
                <w:rStyle w:val="Hyperlink"/>
                <w:rFonts w:eastAsia="Times New Roman"/>
                <w:noProof/>
              </w:rPr>
              <w:t>ive</w:t>
            </w:r>
            <w:r w:rsidR="00502E14" w:rsidRPr="00BE4527">
              <w:rPr>
                <w:rStyle w:val="Hyperlink"/>
                <w:rFonts w:eastAsia="Times New Roman"/>
                <w:noProof/>
                <w:spacing w:val="2"/>
              </w:rPr>
              <w:t xml:space="preserve"> </w:t>
            </w:r>
            <w:r w:rsidR="00502E14" w:rsidRPr="00BE4527">
              <w:rPr>
                <w:rStyle w:val="Hyperlink"/>
                <w:rFonts w:eastAsia="Times New Roman"/>
                <w:noProof/>
                <w:spacing w:val="-1"/>
              </w:rPr>
              <w:t>re</w:t>
            </w:r>
            <w:r w:rsidR="00502E14" w:rsidRPr="00BE4527">
              <w:rPr>
                <w:rStyle w:val="Hyperlink"/>
                <w:rFonts w:eastAsia="Times New Roman"/>
                <w:noProof/>
                <w:spacing w:val="1"/>
              </w:rPr>
              <w:t>f</w:t>
            </w:r>
            <w:r w:rsidR="00502E14" w:rsidRPr="00BE4527">
              <w:rPr>
                <w:rStyle w:val="Hyperlink"/>
                <w:rFonts w:eastAsia="Times New Roman"/>
                <w:noProof/>
                <w:spacing w:val="-1"/>
              </w:rPr>
              <w:t>e</w:t>
            </w:r>
            <w:r w:rsidR="00502E14" w:rsidRPr="00BE4527">
              <w:rPr>
                <w:rStyle w:val="Hyperlink"/>
                <w:rFonts w:eastAsia="Times New Roman"/>
                <w:noProof/>
                <w:spacing w:val="1"/>
              </w:rPr>
              <w:t>r</w:t>
            </w:r>
            <w:r w:rsidR="00502E14" w:rsidRPr="00BE4527">
              <w:rPr>
                <w:rStyle w:val="Hyperlink"/>
                <w:rFonts w:eastAsia="Times New Roman"/>
                <w:noProof/>
                <w:spacing w:val="-1"/>
              </w:rPr>
              <w:t>e</w:t>
            </w:r>
            <w:r w:rsidR="00502E14" w:rsidRPr="00BE4527">
              <w:rPr>
                <w:rStyle w:val="Hyperlink"/>
                <w:rFonts w:eastAsia="Times New Roman"/>
                <w:noProof/>
                <w:spacing w:val="1"/>
              </w:rPr>
              <w:t>n</w:t>
            </w:r>
            <w:r w:rsidR="00502E14" w:rsidRPr="00BE4527">
              <w:rPr>
                <w:rStyle w:val="Hyperlink"/>
                <w:rFonts w:eastAsia="Times New Roman"/>
                <w:noProof/>
                <w:spacing w:val="-1"/>
              </w:rPr>
              <w:t>ce</w:t>
            </w:r>
            <w:r w:rsidR="00502E14" w:rsidRPr="00BE4527">
              <w:rPr>
                <w:rStyle w:val="Hyperlink"/>
                <w:rFonts w:eastAsia="Times New Roman"/>
                <w:noProof/>
              </w:rPr>
              <w:t>s</w:t>
            </w:r>
            <w:r w:rsidR="00502E14">
              <w:rPr>
                <w:noProof/>
                <w:webHidden/>
              </w:rPr>
              <w:tab/>
            </w:r>
            <w:r>
              <w:rPr>
                <w:noProof/>
                <w:webHidden/>
              </w:rPr>
              <w:fldChar w:fldCharType="begin"/>
            </w:r>
            <w:r w:rsidR="00502E14">
              <w:rPr>
                <w:noProof/>
                <w:webHidden/>
              </w:rPr>
              <w:instrText xml:space="preserve"> PAGEREF _Toc3465101 \h </w:instrText>
            </w:r>
            <w:r>
              <w:rPr>
                <w:noProof/>
                <w:webHidden/>
              </w:rPr>
            </w:r>
            <w:r>
              <w:rPr>
                <w:noProof/>
                <w:webHidden/>
              </w:rPr>
              <w:fldChar w:fldCharType="separate"/>
            </w:r>
            <w:r w:rsidR="003330E7">
              <w:rPr>
                <w:noProof/>
                <w:webHidden/>
              </w:rPr>
              <w:t>8</w:t>
            </w:r>
            <w:r>
              <w:rPr>
                <w:noProof/>
                <w:webHidden/>
              </w:rPr>
              <w:fldChar w:fldCharType="end"/>
            </w:r>
          </w:hyperlink>
        </w:p>
        <w:p w:rsidR="00502E14" w:rsidRDefault="00CF2A50">
          <w:pPr>
            <w:pStyle w:val="Verzeichnis1"/>
            <w:tabs>
              <w:tab w:val="left" w:pos="440"/>
              <w:tab w:val="right" w:leader="dot" w:pos="10010"/>
            </w:tabs>
            <w:rPr>
              <w:rFonts w:eastAsiaTheme="minorEastAsia"/>
              <w:noProof/>
              <w:lang w:val="de-AT" w:eastAsia="de-AT"/>
            </w:rPr>
          </w:pPr>
          <w:hyperlink w:anchor="_Toc3465102" w:history="1">
            <w:r w:rsidR="00502E14" w:rsidRPr="00BE4527">
              <w:rPr>
                <w:rStyle w:val="Hyperlink"/>
                <w:rFonts w:eastAsia="Arial"/>
                <w:noProof/>
              </w:rPr>
              <w:t>2</w:t>
            </w:r>
            <w:r w:rsidR="00502E14">
              <w:rPr>
                <w:rFonts w:eastAsiaTheme="minorEastAsia"/>
                <w:noProof/>
                <w:lang w:val="de-AT" w:eastAsia="de-AT"/>
              </w:rPr>
              <w:tab/>
            </w:r>
            <w:r w:rsidR="00502E14" w:rsidRPr="00BE4527">
              <w:rPr>
                <w:rStyle w:val="Hyperlink"/>
                <w:rFonts w:eastAsia="Arial"/>
                <w:noProof/>
              </w:rPr>
              <w:t>O</w:t>
            </w:r>
            <w:r w:rsidR="00502E14" w:rsidRPr="00BE4527">
              <w:rPr>
                <w:rStyle w:val="Hyperlink"/>
                <w:rFonts w:eastAsia="Arial"/>
                <w:noProof/>
                <w:spacing w:val="-3"/>
              </w:rPr>
              <w:t>v</w:t>
            </w:r>
            <w:r w:rsidR="00502E14" w:rsidRPr="00BE4527">
              <w:rPr>
                <w:rStyle w:val="Hyperlink"/>
                <w:rFonts w:eastAsia="Arial"/>
                <w:noProof/>
              </w:rPr>
              <w:t>e</w:t>
            </w:r>
            <w:r w:rsidR="00502E14" w:rsidRPr="00BE4527">
              <w:rPr>
                <w:rStyle w:val="Hyperlink"/>
                <w:rFonts w:eastAsia="Arial"/>
                <w:noProof/>
                <w:spacing w:val="1"/>
              </w:rPr>
              <w:t>r</w:t>
            </w:r>
            <w:r w:rsidR="00502E14" w:rsidRPr="00BE4527">
              <w:rPr>
                <w:rStyle w:val="Hyperlink"/>
                <w:rFonts w:eastAsia="Arial"/>
                <w:noProof/>
                <w:spacing w:val="-3"/>
              </w:rPr>
              <w:t>v</w:t>
            </w:r>
            <w:r w:rsidR="00502E14" w:rsidRPr="00BE4527">
              <w:rPr>
                <w:rStyle w:val="Hyperlink"/>
                <w:rFonts w:eastAsia="Arial"/>
                <w:noProof/>
                <w:spacing w:val="1"/>
              </w:rPr>
              <w:t>i</w:t>
            </w:r>
            <w:r w:rsidR="00502E14" w:rsidRPr="00BE4527">
              <w:rPr>
                <w:rStyle w:val="Hyperlink"/>
                <w:rFonts w:eastAsia="Arial"/>
                <w:noProof/>
                <w:spacing w:val="-3"/>
              </w:rPr>
              <w:t>e</w:t>
            </w:r>
            <w:r w:rsidR="00502E14" w:rsidRPr="00BE4527">
              <w:rPr>
                <w:rStyle w:val="Hyperlink"/>
                <w:rFonts w:eastAsia="Arial"/>
                <w:noProof/>
              </w:rPr>
              <w:t>w</w:t>
            </w:r>
            <w:r w:rsidR="00502E14">
              <w:rPr>
                <w:noProof/>
                <w:webHidden/>
              </w:rPr>
              <w:tab/>
            </w:r>
            <w:r>
              <w:rPr>
                <w:noProof/>
                <w:webHidden/>
              </w:rPr>
              <w:fldChar w:fldCharType="begin"/>
            </w:r>
            <w:r w:rsidR="00502E14">
              <w:rPr>
                <w:noProof/>
                <w:webHidden/>
              </w:rPr>
              <w:instrText xml:space="preserve"> PAGEREF _Toc3465102 \h </w:instrText>
            </w:r>
            <w:r>
              <w:rPr>
                <w:noProof/>
                <w:webHidden/>
              </w:rPr>
            </w:r>
            <w:r>
              <w:rPr>
                <w:noProof/>
                <w:webHidden/>
              </w:rPr>
              <w:fldChar w:fldCharType="separate"/>
            </w:r>
            <w:r w:rsidR="003330E7">
              <w:rPr>
                <w:noProof/>
                <w:webHidden/>
              </w:rPr>
              <w:t>9</w:t>
            </w:r>
            <w:r>
              <w:rPr>
                <w:noProof/>
                <w:webHidden/>
              </w:rPr>
              <w:fldChar w:fldCharType="end"/>
            </w:r>
          </w:hyperlink>
        </w:p>
        <w:p w:rsidR="00502E14" w:rsidRDefault="00CF2A50">
          <w:pPr>
            <w:pStyle w:val="Verzeichnis2"/>
            <w:tabs>
              <w:tab w:val="left" w:pos="880"/>
              <w:tab w:val="right" w:leader="dot" w:pos="10010"/>
            </w:tabs>
            <w:rPr>
              <w:rFonts w:eastAsiaTheme="minorEastAsia"/>
              <w:noProof/>
              <w:lang w:val="de-AT" w:eastAsia="de-AT"/>
            </w:rPr>
          </w:pPr>
          <w:hyperlink w:anchor="_Toc3465103" w:history="1">
            <w:r w:rsidR="00502E14" w:rsidRPr="00BE4527">
              <w:rPr>
                <w:rStyle w:val="Hyperlink"/>
                <w:noProof/>
              </w:rPr>
              <w:t>2.1</w:t>
            </w:r>
            <w:r w:rsidR="00502E14">
              <w:rPr>
                <w:rFonts w:eastAsiaTheme="minorEastAsia"/>
                <w:noProof/>
                <w:lang w:val="de-AT" w:eastAsia="de-AT"/>
              </w:rPr>
              <w:tab/>
            </w:r>
            <w:r w:rsidR="00502E14" w:rsidRPr="00BE4527">
              <w:rPr>
                <w:rStyle w:val="Hyperlink"/>
                <w:noProof/>
              </w:rPr>
              <w:t>A typical workflow</w:t>
            </w:r>
            <w:r w:rsidR="00502E14">
              <w:rPr>
                <w:noProof/>
                <w:webHidden/>
              </w:rPr>
              <w:tab/>
            </w:r>
            <w:r>
              <w:rPr>
                <w:noProof/>
                <w:webHidden/>
              </w:rPr>
              <w:fldChar w:fldCharType="begin"/>
            </w:r>
            <w:r w:rsidR="00502E14">
              <w:rPr>
                <w:noProof/>
                <w:webHidden/>
              </w:rPr>
              <w:instrText xml:space="preserve"> PAGEREF _Toc3465103 \h </w:instrText>
            </w:r>
            <w:r>
              <w:rPr>
                <w:noProof/>
                <w:webHidden/>
              </w:rPr>
            </w:r>
            <w:r>
              <w:rPr>
                <w:noProof/>
                <w:webHidden/>
              </w:rPr>
              <w:fldChar w:fldCharType="separate"/>
            </w:r>
            <w:r w:rsidR="003330E7">
              <w:rPr>
                <w:noProof/>
                <w:webHidden/>
              </w:rPr>
              <w:t>9</w:t>
            </w:r>
            <w:r>
              <w:rPr>
                <w:noProof/>
                <w:webHidden/>
              </w:rPr>
              <w:fldChar w:fldCharType="end"/>
            </w:r>
          </w:hyperlink>
        </w:p>
        <w:p w:rsidR="00502E14" w:rsidRDefault="00CF2A50">
          <w:pPr>
            <w:pStyle w:val="Verzeichnis1"/>
            <w:tabs>
              <w:tab w:val="left" w:pos="440"/>
              <w:tab w:val="right" w:leader="dot" w:pos="10010"/>
            </w:tabs>
            <w:rPr>
              <w:rFonts w:eastAsiaTheme="minorEastAsia"/>
              <w:noProof/>
              <w:lang w:val="de-AT" w:eastAsia="de-AT"/>
            </w:rPr>
          </w:pPr>
          <w:hyperlink w:anchor="_Toc3465104" w:history="1">
            <w:r w:rsidR="00502E14" w:rsidRPr="00BE4527">
              <w:rPr>
                <w:rStyle w:val="Hyperlink"/>
                <w:rFonts w:eastAsia="Arial"/>
                <w:noProof/>
              </w:rPr>
              <w:t>3</w:t>
            </w:r>
            <w:r w:rsidR="00502E14">
              <w:rPr>
                <w:rFonts w:eastAsiaTheme="minorEastAsia"/>
                <w:noProof/>
                <w:lang w:val="de-AT" w:eastAsia="de-AT"/>
              </w:rPr>
              <w:tab/>
            </w:r>
            <w:r w:rsidR="00502E14" w:rsidRPr="00BE4527">
              <w:rPr>
                <w:rStyle w:val="Hyperlink"/>
                <w:rFonts w:eastAsia="Arial"/>
                <w:noProof/>
              </w:rPr>
              <w:t>S</w:t>
            </w:r>
            <w:r w:rsidR="00502E14" w:rsidRPr="00BE4527">
              <w:rPr>
                <w:rStyle w:val="Hyperlink"/>
                <w:rFonts w:eastAsia="Arial"/>
                <w:noProof/>
                <w:spacing w:val="-1"/>
              </w:rPr>
              <w:t>p</w:t>
            </w:r>
            <w:r w:rsidR="00502E14" w:rsidRPr="00BE4527">
              <w:rPr>
                <w:rStyle w:val="Hyperlink"/>
                <w:rFonts w:eastAsia="Arial"/>
                <w:noProof/>
              </w:rPr>
              <w:t>ec</w:t>
            </w:r>
            <w:r w:rsidR="00502E14" w:rsidRPr="00BE4527">
              <w:rPr>
                <w:rStyle w:val="Hyperlink"/>
                <w:rFonts w:eastAsia="Arial"/>
                <w:noProof/>
                <w:spacing w:val="1"/>
              </w:rPr>
              <w:t>i</w:t>
            </w:r>
            <w:r w:rsidR="00502E14" w:rsidRPr="00BE4527">
              <w:rPr>
                <w:rStyle w:val="Hyperlink"/>
                <w:rFonts w:eastAsia="Arial"/>
                <w:noProof/>
              </w:rPr>
              <w:t>f</w:t>
            </w:r>
            <w:r w:rsidR="00502E14" w:rsidRPr="00BE4527">
              <w:rPr>
                <w:rStyle w:val="Hyperlink"/>
                <w:rFonts w:eastAsia="Arial"/>
                <w:noProof/>
                <w:spacing w:val="-1"/>
              </w:rPr>
              <w:t>i</w:t>
            </w:r>
            <w:r w:rsidR="00502E14" w:rsidRPr="00BE4527">
              <w:rPr>
                <w:rStyle w:val="Hyperlink"/>
                <w:rFonts w:eastAsia="Arial"/>
                <w:noProof/>
              </w:rPr>
              <w:t>cat</w:t>
            </w:r>
            <w:r w:rsidR="00502E14" w:rsidRPr="00BE4527">
              <w:rPr>
                <w:rStyle w:val="Hyperlink"/>
                <w:rFonts w:eastAsia="Arial"/>
                <w:noProof/>
                <w:spacing w:val="1"/>
              </w:rPr>
              <w:t>i</w:t>
            </w:r>
            <w:r w:rsidR="00502E14" w:rsidRPr="00BE4527">
              <w:rPr>
                <w:rStyle w:val="Hyperlink"/>
                <w:rFonts w:eastAsia="Arial"/>
                <w:noProof/>
                <w:spacing w:val="-1"/>
              </w:rPr>
              <w:t>o</w:t>
            </w:r>
            <w:r w:rsidR="00502E14" w:rsidRPr="00BE4527">
              <w:rPr>
                <w:rStyle w:val="Hyperlink"/>
                <w:rFonts w:eastAsia="Arial"/>
                <w:noProof/>
              </w:rPr>
              <w:t>n</w:t>
            </w:r>
            <w:r w:rsidR="00502E14" w:rsidRPr="00BE4527">
              <w:rPr>
                <w:rStyle w:val="Hyperlink"/>
                <w:rFonts w:eastAsia="Arial"/>
                <w:noProof/>
                <w:spacing w:val="-2"/>
              </w:rPr>
              <w:t xml:space="preserve"> </w:t>
            </w:r>
            <w:r w:rsidR="00502E14" w:rsidRPr="00BE4527">
              <w:rPr>
                <w:rStyle w:val="Hyperlink"/>
                <w:rFonts w:eastAsia="Arial"/>
                <w:noProof/>
              </w:rPr>
              <w:t>P</w:t>
            </w:r>
            <w:r w:rsidR="00502E14" w:rsidRPr="00BE4527">
              <w:rPr>
                <w:rStyle w:val="Hyperlink"/>
                <w:rFonts w:eastAsia="Arial"/>
                <w:noProof/>
                <w:spacing w:val="1"/>
              </w:rPr>
              <w:t>r</w:t>
            </w:r>
            <w:r w:rsidR="00502E14" w:rsidRPr="00BE4527">
              <w:rPr>
                <w:rStyle w:val="Hyperlink"/>
                <w:rFonts w:eastAsia="Arial"/>
                <w:noProof/>
                <w:spacing w:val="-1"/>
              </w:rPr>
              <w:t>o</w:t>
            </w:r>
            <w:r w:rsidR="00502E14" w:rsidRPr="00BE4527">
              <w:rPr>
                <w:rStyle w:val="Hyperlink"/>
                <w:rFonts w:eastAsia="Arial"/>
                <w:noProof/>
                <w:spacing w:val="-2"/>
              </w:rPr>
              <w:t>f</w:t>
            </w:r>
            <w:r w:rsidR="00502E14" w:rsidRPr="00BE4527">
              <w:rPr>
                <w:rStyle w:val="Hyperlink"/>
                <w:rFonts w:eastAsia="Arial"/>
                <w:noProof/>
                <w:spacing w:val="1"/>
              </w:rPr>
              <w:t>il</w:t>
            </w:r>
            <w:r w:rsidR="00502E14" w:rsidRPr="00BE4527">
              <w:rPr>
                <w:rStyle w:val="Hyperlink"/>
                <w:rFonts w:eastAsia="Arial"/>
                <w:noProof/>
              </w:rPr>
              <w:t>e</w:t>
            </w:r>
            <w:r w:rsidR="00502E14" w:rsidRPr="00BE4527">
              <w:rPr>
                <w:rStyle w:val="Hyperlink"/>
                <w:rFonts w:eastAsia="Arial"/>
                <w:noProof/>
                <w:spacing w:val="-1"/>
              </w:rPr>
              <w:t xml:space="preserve"> D</w:t>
            </w:r>
            <w:r w:rsidR="00502E14" w:rsidRPr="00BE4527">
              <w:rPr>
                <w:rStyle w:val="Hyperlink"/>
                <w:rFonts w:eastAsia="Arial"/>
                <w:noProof/>
              </w:rPr>
              <w:t>et</w:t>
            </w:r>
            <w:r w:rsidR="00502E14" w:rsidRPr="00BE4527">
              <w:rPr>
                <w:rStyle w:val="Hyperlink"/>
                <w:rFonts w:eastAsia="Arial"/>
                <w:noProof/>
                <w:spacing w:val="-3"/>
              </w:rPr>
              <w:t>a</w:t>
            </w:r>
            <w:r w:rsidR="00502E14" w:rsidRPr="00BE4527">
              <w:rPr>
                <w:rStyle w:val="Hyperlink"/>
                <w:rFonts w:eastAsia="Arial"/>
                <w:noProof/>
                <w:spacing w:val="1"/>
              </w:rPr>
              <w:t>il</w:t>
            </w:r>
            <w:r w:rsidR="00502E14" w:rsidRPr="00BE4527">
              <w:rPr>
                <w:rStyle w:val="Hyperlink"/>
                <w:rFonts w:eastAsia="Arial"/>
                <w:noProof/>
              </w:rPr>
              <w:t>s</w:t>
            </w:r>
            <w:r w:rsidR="00502E14">
              <w:rPr>
                <w:noProof/>
                <w:webHidden/>
              </w:rPr>
              <w:tab/>
            </w:r>
            <w:r>
              <w:rPr>
                <w:noProof/>
                <w:webHidden/>
              </w:rPr>
              <w:fldChar w:fldCharType="begin"/>
            </w:r>
            <w:r w:rsidR="00502E14">
              <w:rPr>
                <w:noProof/>
                <w:webHidden/>
              </w:rPr>
              <w:instrText xml:space="preserve"> PAGEREF _Toc3465104 \h </w:instrText>
            </w:r>
            <w:r>
              <w:rPr>
                <w:noProof/>
                <w:webHidden/>
              </w:rPr>
            </w:r>
            <w:r>
              <w:rPr>
                <w:noProof/>
                <w:webHidden/>
              </w:rPr>
              <w:fldChar w:fldCharType="separate"/>
            </w:r>
            <w:r w:rsidR="003330E7">
              <w:rPr>
                <w:noProof/>
                <w:webHidden/>
              </w:rPr>
              <w:t>11</w:t>
            </w:r>
            <w:r>
              <w:rPr>
                <w:noProof/>
                <w:webHidden/>
              </w:rPr>
              <w:fldChar w:fldCharType="end"/>
            </w:r>
          </w:hyperlink>
        </w:p>
        <w:p w:rsidR="00502E14" w:rsidRDefault="00CF2A50">
          <w:pPr>
            <w:pStyle w:val="Verzeichnis2"/>
            <w:tabs>
              <w:tab w:val="left" w:pos="880"/>
              <w:tab w:val="right" w:leader="dot" w:pos="10010"/>
            </w:tabs>
            <w:rPr>
              <w:rFonts w:eastAsiaTheme="minorEastAsia"/>
              <w:noProof/>
              <w:lang w:val="de-AT" w:eastAsia="de-AT"/>
            </w:rPr>
          </w:pPr>
          <w:hyperlink w:anchor="_Toc3465105" w:history="1">
            <w:r w:rsidR="00502E14" w:rsidRPr="00BE4527">
              <w:rPr>
                <w:rStyle w:val="Hyperlink"/>
                <w:rFonts w:eastAsia="Arial"/>
                <w:noProof/>
              </w:rPr>
              <w:t>3.1</w:t>
            </w:r>
            <w:r w:rsidR="00502E14">
              <w:rPr>
                <w:rFonts w:eastAsiaTheme="minorEastAsia"/>
                <w:noProof/>
                <w:lang w:val="de-AT" w:eastAsia="de-AT"/>
              </w:rPr>
              <w:tab/>
            </w:r>
            <w:r w:rsidR="00502E14" w:rsidRPr="00BE4527">
              <w:rPr>
                <w:rStyle w:val="Hyperlink"/>
                <w:rFonts w:eastAsia="Arial"/>
                <w:noProof/>
              </w:rPr>
              <w:t>Use of HTTP</w:t>
            </w:r>
            <w:r w:rsidR="00502E14">
              <w:rPr>
                <w:noProof/>
                <w:webHidden/>
              </w:rPr>
              <w:tab/>
            </w:r>
            <w:r>
              <w:rPr>
                <w:noProof/>
                <w:webHidden/>
              </w:rPr>
              <w:fldChar w:fldCharType="begin"/>
            </w:r>
            <w:r w:rsidR="00502E14">
              <w:rPr>
                <w:noProof/>
                <w:webHidden/>
              </w:rPr>
              <w:instrText xml:space="preserve"> PAGEREF _Toc3465105 \h </w:instrText>
            </w:r>
            <w:r>
              <w:rPr>
                <w:noProof/>
                <w:webHidden/>
              </w:rPr>
            </w:r>
            <w:r>
              <w:rPr>
                <w:noProof/>
                <w:webHidden/>
              </w:rPr>
              <w:fldChar w:fldCharType="separate"/>
            </w:r>
            <w:r w:rsidR="003330E7">
              <w:rPr>
                <w:noProof/>
                <w:webHidden/>
              </w:rPr>
              <w:t>11</w:t>
            </w:r>
            <w:r>
              <w:rPr>
                <w:noProof/>
                <w:webHidden/>
              </w:rPr>
              <w:fldChar w:fldCharType="end"/>
            </w:r>
          </w:hyperlink>
        </w:p>
        <w:p w:rsidR="00502E14" w:rsidRDefault="00CF2A50">
          <w:pPr>
            <w:pStyle w:val="Verzeichnis2"/>
            <w:tabs>
              <w:tab w:val="left" w:pos="880"/>
              <w:tab w:val="right" w:leader="dot" w:pos="10010"/>
            </w:tabs>
            <w:rPr>
              <w:rFonts w:eastAsiaTheme="minorEastAsia"/>
              <w:noProof/>
              <w:lang w:val="de-AT" w:eastAsia="de-AT"/>
            </w:rPr>
          </w:pPr>
          <w:hyperlink w:anchor="_Toc3465106" w:history="1">
            <w:r w:rsidR="00502E14" w:rsidRPr="00BE4527">
              <w:rPr>
                <w:rStyle w:val="Hyperlink"/>
                <w:rFonts w:eastAsia="Arial"/>
                <w:noProof/>
              </w:rPr>
              <w:t>3.2</w:t>
            </w:r>
            <w:r w:rsidR="00502E14">
              <w:rPr>
                <w:rFonts w:eastAsiaTheme="minorEastAsia"/>
                <w:noProof/>
                <w:lang w:val="de-AT" w:eastAsia="de-AT"/>
              </w:rPr>
              <w:tab/>
            </w:r>
            <w:r w:rsidR="00502E14" w:rsidRPr="00BE4527">
              <w:rPr>
                <w:rStyle w:val="Hyperlink"/>
                <w:rFonts w:eastAsia="Arial"/>
                <w:noProof/>
              </w:rPr>
              <w:t>Use of Digital Certificates</w:t>
            </w:r>
            <w:r w:rsidR="00502E14">
              <w:rPr>
                <w:noProof/>
                <w:webHidden/>
              </w:rPr>
              <w:tab/>
            </w:r>
            <w:r>
              <w:rPr>
                <w:noProof/>
                <w:webHidden/>
              </w:rPr>
              <w:fldChar w:fldCharType="begin"/>
            </w:r>
            <w:r w:rsidR="00502E14">
              <w:rPr>
                <w:noProof/>
                <w:webHidden/>
              </w:rPr>
              <w:instrText xml:space="preserve"> PAGEREF _Toc3465106 \h </w:instrText>
            </w:r>
            <w:r>
              <w:rPr>
                <w:noProof/>
                <w:webHidden/>
              </w:rPr>
            </w:r>
            <w:r>
              <w:rPr>
                <w:noProof/>
                <w:webHidden/>
              </w:rPr>
              <w:fldChar w:fldCharType="separate"/>
            </w:r>
            <w:r w:rsidR="003330E7">
              <w:rPr>
                <w:noProof/>
                <w:webHidden/>
              </w:rPr>
              <w:t>11</w:t>
            </w:r>
            <w:r>
              <w:rPr>
                <w:noProof/>
                <w:webHidden/>
              </w:rPr>
              <w:fldChar w:fldCharType="end"/>
            </w:r>
          </w:hyperlink>
        </w:p>
        <w:p w:rsidR="00502E14" w:rsidRDefault="00CF2A50">
          <w:pPr>
            <w:pStyle w:val="Verzeichnis2"/>
            <w:tabs>
              <w:tab w:val="left" w:pos="880"/>
              <w:tab w:val="right" w:leader="dot" w:pos="10010"/>
            </w:tabs>
            <w:rPr>
              <w:rFonts w:eastAsiaTheme="minorEastAsia"/>
              <w:noProof/>
              <w:lang w:val="de-AT" w:eastAsia="de-AT"/>
            </w:rPr>
          </w:pPr>
          <w:hyperlink w:anchor="_Toc3465107" w:history="1">
            <w:r w:rsidR="00502E14" w:rsidRPr="00BE4527">
              <w:rPr>
                <w:rStyle w:val="Hyperlink"/>
                <w:rFonts w:eastAsia="Arial"/>
                <w:noProof/>
              </w:rPr>
              <w:t>3.3</w:t>
            </w:r>
            <w:r w:rsidR="00502E14">
              <w:rPr>
                <w:rFonts w:eastAsiaTheme="minorEastAsia"/>
                <w:noProof/>
                <w:lang w:val="de-AT" w:eastAsia="de-AT"/>
              </w:rPr>
              <w:tab/>
            </w:r>
            <w:r w:rsidR="00502E14" w:rsidRPr="00BE4527">
              <w:rPr>
                <w:rStyle w:val="Hyperlink"/>
                <w:rFonts w:eastAsia="Arial"/>
                <w:noProof/>
                <w:spacing w:val="-1"/>
              </w:rPr>
              <w:t>M</w:t>
            </w:r>
            <w:r w:rsidR="00502E14" w:rsidRPr="00BE4527">
              <w:rPr>
                <w:rStyle w:val="Hyperlink"/>
                <w:rFonts w:eastAsia="Arial"/>
                <w:noProof/>
                <w:spacing w:val="1"/>
              </w:rPr>
              <w:t>essa</w:t>
            </w:r>
            <w:r w:rsidR="00502E14" w:rsidRPr="00BE4527">
              <w:rPr>
                <w:rStyle w:val="Hyperlink"/>
                <w:rFonts w:eastAsia="Arial"/>
                <w:noProof/>
                <w:spacing w:val="-3"/>
              </w:rPr>
              <w:t>g</w:t>
            </w:r>
            <w:r w:rsidR="00502E14" w:rsidRPr="00BE4527">
              <w:rPr>
                <w:rStyle w:val="Hyperlink"/>
                <w:rFonts w:eastAsia="Arial"/>
                <w:noProof/>
              </w:rPr>
              <w:t>e</w:t>
            </w:r>
            <w:r w:rsidR="00502E14" w:rsidRPr="00BE4527">
              <w:rPr>
                <w:rStyle w:val="Hyperlink"/>
                <w:rFonts w:eastAsia="Arial"/>
                <w:noProof/>
                <w:spacing w:val="1"/>
              </w:rPr>
              <w:t xml:space="preserve"> E</w:t>
            </w:r>
            <w:r w:rsidR="00502E14" w:rsidRPr="00BE4527">
              <w:rPr>
                <w:rStyle w:val="Hyperlink"/>
                <w:rFonts w:eastAsia="Arial"/>
                <w:noProof/>
                <w:spacing w:val="-1"/>
              </w:rPr>
              <w:t>x</w:t>
            </w:r>
            <w:r w:rsidR="00502E14" w:rsidRPr="00BE4527">
              <w:rPr>
                <w:rStyle w:val="Hyperlink"/>
                <w:rFonts w:eastAsia="Arial"/>
                <w:noProof/>
                <w:spacing w:val="1"/>
              </w:rPr>
              <w:t>c</w:t>
            </w:r>
            <w:r w:rsidR="00502E14" w:rsidRPr="00BE4527">
              <w:rPr>
                <w:rStyle w:val="Hyperlink"/>
                <w:rFonts w:eastAsia="Arial"/>
                <w:noProof/>
              </w:rPr>
              <w:t>hange</w:t>
            </w:r>
            <w:r w:rsidR="00502E14">
              <w:rPr>
                <w:noProof/>
                <w:webHidden/>
              </w:rPr>
              <w:tab/>
            </w:r>
            <w:r>
              <w:rPr>
                <w:noProof/>
                <w:webHidden/>
              </w:rPr>
              <w:fldChar w:fldCharType="begin"/>
            </w:r>
            <w:r w:rsidR="00502E14">
              <w:rPr>
                <w:noProof/>
                <w:webHidden/>
              </w:rPr>
              <w:instrText xml:space="preserve"> PAGEREF _Toc3465107 \h </w:instrText>
            </w:r>
            <w:r>
              <w:rPr>
                <w:noProof/>
                <w:webHidden/>
              </w:rPr>
            </w:r>
            <w:r>
              <w:rPr>
                <w:noProof/>
                <w:webHidden/>
              </w:rPr>
              <w:fldChar w:fldCharType="separate"/>
            </w:r>
            <w:r w:rsidR="003330E7">
              <w:rPr>
                <w:noProof/>
                <w:webHidden/>
              </w:rPr>
              <w:t>11</w:t>
            </w:r>
            <w:r>
              <w:rPr>
                <w:noProof/>
                <w:webHidden/>
              </w:rPr>
              <w:fldChar w:fldCharType="end"/>
            </w:r>
          </w:hyperlink>
        </w:p>
        <w:p w:rsidR="00502E14" w:rsidRDefault="00CF2A50">
          <w:pPr>
            <w:pStyle w:val="Verzeichnis2"/>
            <w:tabs>
              <w:tab w:val="left" w:pos="880"/>
              <w:tab w:val="right" w:leader="dot" w:pos="10010"/>
            </w:tabs>
            <w:rPr>
              <w:rFonts w:eastAsiaTheme="minorEastAsia"/>
              <w:noProof/>
              <w:lang w:val="de-AT" w:eastAsia="de-AT"/>
            </w:rPr>
          </w:pPr>
          <w:hyperlink w:anchor="_Toc3465108" w:history="1">
            <w:r w:rsidR="00502E14" w:rsidRPr="00BE4527">
              <w:rPr>
                <w:rStyle w:val="Hyperlink"/>
                <w:rFonts w:eastAsia="Times New Roman"/>
                <w:noProof/>
              </w:rPr>
              <w:t>3.4</w:t>
            </w:r>
            <w:r w:rsidR="00502E14">
              <w:rPr>
                <w:rFonts w:eastAsiaTheme="minorEastAsia"/>
                <w:noProof/>
                <w:lang w:val="de-AT" w:eastAsia="de-AT"/>
              </w:rPr>
              <w:tab/>
            </w:r>
            <w:r w:rsidR="00502E14" w:rsidRPr="00BE4527">
              <w:rPr>
                <w:rStyle w:val="Hyperlink"/>
                <w:rFonts w:eastAsia="Times New Roman"/>
                <w:noProof/>
                <w:spacing w:val="-3"/>
              </w:rPr>
              <w:t>P</w:t>
            </w:r>
            <w:r w:rsidR="00502E14" w:rsidRPr="00BE4527">
              <w:rPr>
                <w:rStyle w:val="Hyperlink"/>
                <w:rFonts w:eastAsia="Times New Roman"/>
                <w:noProof/>
                <w:spacing w:val="1"/>
              </w:rPr>
              <w:t>r</w:t>
            </w:r>
            <w:r w:rsidR="00502E14" w:rsidRPr="00BE4527">
              <w:rPr>
                <w:rStyle w:val="Hyperlink"/>
                <w:rFonts w:eastAsia="Times New Roman"/>
                <w:noProof/>
                <w:spacing w:val="-1"/>
              </w:rPr>
              <w:t>e</w:t>
            </w:r>
            <w:r w:rsidR="00502E14" w:rsidRPr="00BE4527">
              <w:rPr>
                <w:rStyle w:val="Hyperlink"/>
                <w:rFonts w:eastAsia="Times New Roman"/>
                <w:noProof/>
                <w:spacing w:val="1"/>
              </w:rPr>
              <w:t>r</w:t>
            </w:r>
            <w:r w:rsidR="00502E14" w:rsidRPr="00BE4527">
              <w:rPr>
                <w:rStyle w:val="Hyperlink"/>
                <w:rFonts w:eastAsia="Times New Roman"/>
                <w:noProof/>
                <w:spacing w:val="-1"/>
              </w:rPr>
              <w:t>e</w:t>
            </w:r>
            <w:r w:rsidR="00502E14" w:rsidRPr="00BE4527">
              <w:rPr>
                <w:rStyle w:val="Hyperlink"/>
                <w:rFonts w:eastAsia="Times New Roman"/>
                <w:noProof/>
                <w:spacing w:val="1"/>
              </w:rPr>
              <w:t>qu</w:t>
            </w:r>
            <w:r w:rsidR="00502E14" w:rsidRPr="00BE4527">
              <w:rPr>
                <w:rStyle w:val="Hyperlink"/>
                <w:rFonts w:eastAsia="Times New Roman"/>
                <w:noProof/>
              </w:rPr>
              <w:t>is</w:t>
            </w:r>
            <w:r w:rsidR="00502E14" w:rsidRPr="00BE4527">
              <w:rPr>
                <w:rStyle w:val="Hyperlink"/>
                <w:rFonts w:eastAsia="Times New Roman"/>
                <w:noProof/>
                <w:spacing w:val="1"/>
              </w:rPr>
              <w:t>i</w:t>
            </w:r>
            <w:r w:rsidR="00502E14" w:rsidRPr="00BE4527">
              <w:rPr>
                <w:rStyle w:val="Hyperlink"/>
                <w:rFonts w:eastAsia="Times New Roman"/>
                <w:noProof/>
              </w:rPr>
              <w:t>t</w:t>
            </w:r>
            <w:r w:rsidR="00502E14" w:rsidRPr="00BE4527">
              <w:rPr>
                <w:rStyle w:val="Hyperlink"/>
                <w:rFonts w:eastAsia="Times New Roman"/>
                <w:noProof/>
                <w:spacing w:val="-2"/>
              </w:rPr>
              <w:t>e</w:t>
            </w:r>
            <w:r w:rsidR="00502E14" w:rsidRPr="00BE4527">
              <w:rPr>
                <w:rStyle w:val="Hyperlink"/>
                <w:rFonts w:eastAsia="Times New Roman"/>
                <w:noProof/>
              </w:rPr>
              <w:t xml:space="preserve">s </w:t>
            </w:r>
            <w:r w:rsidR="00502E14" w:rsidRPr="00BE4527">
              <w:rPr>
                <w:rStyle w:val="Hyperlink"/>
                <w:rFonts w:eastAsia="Times New Roman"/>
                <w:noProof/>
                <w:spacing w:val="2"/>
              </w:rPr>
              <w:t>f</w:t>
            </w:r>
            <w:r w:rsidR="00502E14" w:rsidRPr="00BE4527">
              <w:rPr>
                <w:rStyle w:val="Hyperlink"/>
                <w:rFonts w:eastAsia="Times New Roman"/>
                <w:noProof/>
              </w:rPr>
              <w:t>or</w:t>
            </w:r>
            <w:r w:rsidR="00502E14" w:rsidRPr="00BE4527">
              <w:rPr>
                <w:rStyle w:val="Hyperlink"/>
                <w:rFonts w:eastAsia="Times New Roman"/>
                <w:noProof/>
                <w:spacing w:val="-1"/>
              </w:rPr>
              <w:t xml:space="preserve"> c</w:t>
            </w:r>
            <w:r w:rsidR="00502E14" w:rsidRPr="00BE4527">
              <w:rPr>
                <w:rStyle w:val="Hyperlink"/>
                <w:rFonts w:eastAsia="Times New Roman"/>
                <w:noProof/>
              </w:rPr>
              <w:t>om</w:t>
            </w:r>
            <w:r w:rsidR="00502E14" w:rsidRPr="00BE4527">
              <w:rPr>
                <w:rStyle w:val="Hyperlink"/>
                <w:rFonts w:eastAsia="Times New Roman"/>
                <w:noProof/>
                <w:spacing w:val="1"/>
              </w:rPr>
              <w:t>mun</w:t>
            </w:r>
            <w:r w:rsidR="00502E14" w:rsidRPr="00BE4527">
              <w:rPr>
                <w:rStyle w:val="Hyperlink"/>
                <w:rFonts w:eastAsia="Times New Roman"/>
                <w:noProof/>
              </w:rPr>
              <w:t>ica</w:t>
            </w:r>
            <w:r w:rsidR="00502E14" w:rsidRPr="00BE4527">
              <w:rPr>
                <w:rStyle w:val="Hyperlink"/>
                <w:rFonts w:eastAsia="Times New Roman"/>
                <w:noProof/>
                <w:spacing w:val="-1"/>
              </w:rPr>
              <w:t>t</w:t>
            </w:r>
            <w:r w:rsidR="00502E14" w:rsidRPr="00BE4527">
              <w:rPr>
                <w:rStyle w:val="Hyperlink"/>
                <w:rFonts w:eastAsia="Times New Roman"/>
                <w:noProof/>
              </w:rPr>
              <w:t>ion</w:t>
            </w:r>
            <w:r w:rsidR="00502E14">
              <w:rPr>
                <w:noProof/>
                <w:webHidden/>
              </w:rPr>
              <w:tab/>
            </w:r>
            <w:r>
              <w:rPr>
                <w:noProof/>
                <w:webHidden/>
              </w:rPr>
              <w:fldChar w:fldCharType="begin"/>
            </w:r>
            <w:r w:rsidR="00502E14">
              <w:rPr>
                <w:noProof/>
                <w:webHidden/>
              </w:rPr>
              <w:instrText xml:space="preserve"> PAGEREF _Toc3465108 \h </w:instrText>
            </w:r>
            <w:r>
              <w:rPr>
                <w:noProof/>
                <w:webHidden/>
              </w:rPr>
            </w:r>
            <w:r>
              <w:rPr>
                <w:noProof/>
                <w:webHidden/>
              </w:rPr>
              <w:fldChar w:fldCharType="separate"/>
            </w:r>
            <w:r w:rsidR="003330E7">
              <w:rPr>
                <w:noProof/>
                <w:webHidden/>
              </w:rPr>
              <w:t>11</w:t>
            </w:r>
            <w:r>
              <w:rPr>
                <w:noProof/>
                <w:webHidden/>
              </w:rPr>
              <w:fldChar w:fldCharType="end"/>
            </w:r>
          </w:hyperlink>
        </w:p>
        <w:p w:rsidR="00502E14" w:rsidRDefault="00CF2A50">
          <w:pPr>
            <w:pStyle w:val="Verzeichnis2"/>
            <w:tabs>
              <w:tab w:val="left" w:pos="880"/>
              <w:tab w:val="right" w:leader="dot" w:pos="10010"/>
            </w:tabs>
            <w:rPr>
              <w:rFonts w:eastAsiaTheme="minorEastAsia"/>
              <w:noProof/>
              <w:lang w:val="de-AT" w:eastAsia="de-AT"/>
            </w:rPr>
          </w:pPr>
          <w:hyperlink w:anchor="_Toc3465109" w:history="1">
            <w:r w:rsidR="00502E14" w:rsidRPr="00BE4527">
              <w:rPr>
                <w:rStyle w:val="Hyperlink"/>
                <w:rFonts w:eastAsia="Times New Roman"/>
                <w:noProof/>
              </w:rPr>
              <w:t>3.5</w:t>
            </w:r>
            <w:r w:rsidR="00502E14">
              <w:rPr>
                <w:rFonts w:eastAsiaTheme="minorEastAsia"/>
                <w:noProof/>
                <w:lang w:val="de-AT" w:eastAsia="de-AT"/>
              </w:rPr>
              <w:tab/>
            </w:r>
            <w:r w:rsidR="00502E14" w:rsidRPr="00BE4527">
              <w:rPr>
                <w:rStyle w:val="Hyperlink"/>
                <w:rFonts w:eastAsia="Times New Roman"/>
                <w:noProof/>
              </w:rPr>
              <w:t>D</w:t>
            </w:r>
            <w:r w:rsidR="00502E14" w:rsidRPr="00BE4527">
              <w:rPr>
                <w:rStyle w:val="Hyperlink"/>
                <w:rFonts w:eastAsia="Times New Roman"/>
                <w:noProof/>
                <w:spacing w:val="-1"/>
              </w:rPr>
              <w:t>e</w:t>
            </w:r>
            <w:r w:rsidR="00502E14" w:rsidRPr="00BE4527">
              <w:rPr>
                <w:rStyle w:val="Hyperlink"/>
                <w:rFonts w:eastAsia="Times New Roman"/>
                <w:noProof/>
              </w:rPr>
              <w:t>l</w:t>
            </w:r>
            <w:r w:rsidR="00502E14" w:rsidRPr="00BE4527">
              <w:rPr>
                <w:rStyle w:val="Hyperlink"/>
                <w:rFonts w:eastAsia="Times New Roman"/>
                <w:noProof/>
                <w:spacing w:val="1"/>
              </w:rPr>
              <w:t>i</w:t>
            </w:r>
            <w:r w:rsidR="00502E14" w:rsidRPr="00BE4527">
              <w:rPr>
                <w:rStyle w:val="Hyperlink"/>
                <w:rFonts w:eastAsia="Times New Roman"/>
                <w:noProof/>
              </w:rPr>
              <w:t>v</w:t>
            </w:r>
            <w:r w:rsidR="00502E14" w:rsidRPr="00BE4527">
              <w:rPr>
                <w:rStyle w:val="Hyperlink"/>
                <w:rFonts w:eastAsia="Times New Roman"/>
                <w:noProof/>
                <w:spacing w:val="-1"/>
              </w:rPr>
              <w:t>er</w:t>
            </w:r>
            <w:r w:rsidR="00502E14" w:rsidRPr="00BE4527">
              <w:rPr>
                <w:rStyle w:val="Hyperlink"/>
                <w:rFonts w:eastAsia="Times New Roman"/>
                <w:noProof/>
              </w:rPr>
              <w:t>y of</w:t>
            </w:r>
            <w:r w:rsidR="00502E14" w:rsidRPr="00BE4527">
              <w:rPr>
                <w:rStyle w:val="Hyperlink"/>
                <w:rFonts w:eastAsia="Times New Roman"/>
                <w:noProof/>
                <w:spacing w:val="1"/>
              </w:rPr>
              <w:t xml:space="preserve"> </w:t>
            </w:r>
            <w:r w:rsidR="00502E14" w:rsidRPr="00BE4527">
              <w:rPr>
                <w:rStyle w:val="Hyperlink"/>
                <w:rFonts w:eastAsia="Times New Roman"/>
                <w:noProof/>
              </w:rPr>
              <w:t xml:space="preserve">PEPPOL </w:t>
            </w:r>
            <w:r w:rsidR="00502E14" w:rsidRPr="00BE4527">
              <w:rPr>
                <w:rStyle w:val="Hyperlink"/>
                <w:rFonts w:eastAsia="Times New Roman"/>
                <w:noProof/>
                <w:spacing w:val="-1"/>
              </w:rPr>
              <w:t>me</w:t>
            </w:r>
            <w:r w:rsidR="00502E14" w:rsidRPr="00BE4527">
              <w:rPr>
                <w:rStyle w:val="Hyperlink"/>
                <w:rFonts w:eastAsia="Times New Roman"/>
                <w:noProof/>
              </w:rPr>
              <w:t>ssages</w:t>
            </w:r>
            <w:r w:rsidR="00502E14">
              <w:rPr>
                <w:noProof/>
                <w:webHidden/>
              </w:rPr>
              <w:tab/>
            </w:r>
            <w:r>
              <w:rPr>
                <w:noProof/>
                <w:webHidden/>
              </w:rPr>
              <w:fldChar w:fldCharType="begin"/>
            </w:r>
            <w:r w:rsidR="00502E14">
              <w:rPr>
                <w:noProof/>
                <w:webHidden/>
              </w:rPr>
              <w:instrText xml:space="preserve"> PAGEREF _Toc3465109 \h </w:instrText>
            </w:r>
            <w:r>
              <w:rPr>
                <w:noProof/>
                <w:webHidden/>
              </w:rPr>
            </w:r>
            <w:r>
              <w:rPr>
                <w:noProof/>
                <w:webHidden/>
              </w:rPr>
              <w:fldChar w:fldCharType="separate"/>
            </w:r>
            <w:r w:rsidR="003330E7">
              <w:rPr>
                <w:noProof/>
                <w:webHidden/>
              </w:rPr>
              <w:t>11</w:t>
            </w:r>
            <w:r>
              <w:rPr>
                <w:noProof/>
                <w:webHidden/>
              </w:rPr>
              <w:fldChar w:fldCharType="end"/>
            </w:r>
          </w:hyperlink>
        </w:p>
        <w:p w:rsidR="00502E14" w:rsidRDefault="00CF2A50">
          <w:pPr>
            <w:pStyle w:val="Verzeichnis3"/>
            <w:tabs>
              <w:tab w:val="left" w:pos="1320"/>
              <w:tab w:val="right" w:leader="dot" w:pos="10010"/>
            </w:tabs>
            <w:rPr>
              <w:rFonts w:eastAsiaTheme="minorEastAsia"/>
              <w:noProof/>
              <w:lang w:val="de-AT" w:eastAsia="de-AT"/>
            </w:rPr>
          </w:pPr>
          <w:hyperlink w:anchor="_Toc3465110" w:history="1">
            <w:r w:rsidR="00502E14" w:rsidRPr="00BE4527">
              <w:rPr>
                <w:rStyle w:val="Hyperlink"/>
                <w:rFonts w:eastAsia="Times New Roman"/>
                <w:noProof/>
              </w:rPr>
              <w:t>3.5.1</w:t>
            </w:r>
            <w:r w:rsidR="00502E14">
              <w:rPr>
                <w:rFonts w:eastAsiaTheme="minorEastAsia"/>
                <w:noProof/>
                <w:lang w:val="de-AT" w:eastAsia="de-AT"/>
              </w:rPr>
              <w:tab/>
            </w:r>
            <w:r w:rsidR="00502E14" w:rsidRPr="00BE4527">
              <w:rPr>
                <w:rStyle w:val="Hyperlink"/>
                <w:rFonts w:eastAsia="Times New Roman"/>
                <w:noProof/>
              </w:rPr>
              <w:t>Use of AS2-From and AS2-To headers</w:t>
            </w:r>
            <w:r w:rsidR="00502E14">
              <w:rPr>
                <w:noProof/>
                <w:webHidden/>
              </w:rPr>
              <w:tab/>
            </w:r>
            <w:r>
              <w:rPr>
                <w:noProof/>
                <w:webHidden/>
              </w:rPr>
              <w:fldChar w:fldCharType="begin"/>
            </w:r>
            <w:r w:rsidR="00502E14">
              <w:rPr>
                <w:noProof/>
                <w:webHidden/>
              </w:rPr>
              <w:instrText xml:space="preserve"> PAGEREF _Toc3465110 \h </w:instrText>
            </w:r>
            <w:r>
              <w:rPr>
                <w:noProof/>
                <w:webHidden/>
              </w:rPr>
            </w:r>
            <w:r>
              <w:rPr>
                <w:noProof/>
                <w:webHidden/>
              </w:rPr>
              <w:fldChar w:fldCharType="separate"/>
            </w:r>
            <w:r w:rsidR="003330E7">
              <w:rPr>
                <w:noProof/>
                <w:webHidden/>
              </w:rPr>
              <w:t>11</w:t>
            </w:r>
            <w:r>
              <w:rPr>
                <w:noProof/>
                <w:webHidden/>
              </w:rPr>
              <w:fldChar w:fldCharType="end"/>
            </w:r>
          </w:hyperlink>
        </w:p>
        <w:p w:rsidR="00502E14" w:rsidRDefault="00CF2A50">
          <w:pPr>
            <w:pStyle w:val="Verzeichnis3"/>
            <w:tabs>
              <w:tab w:val="left" w:pos="1320"/>
              <w:tab w:val="right" w:leader="dot" w:pos="10010"/>
            </w:tabs>
            <w:rPr>
              <w:rFonts w:eastAsiaTheme="minorEastAsia"/>
              <w:noProof/>
              <w:lang w:val="de-AT" w:eastAsia="de-AT"/>
            </w:rPr>
          </w:pPr>
          <w:hyperlink w:anchor="_Toc3465111" w:history="1">
            <w:r w:rsidR="00502E14" w:rsidRPr="00BE4527">
              <w:rPr>
                <w:rStyle w:val="Hyperlink"/>
                <w:rFonts w:eastAsia="Times New Roman"/>
                <w:noProof/>
              </w:rPr>
              <w:t>3.5.2</w:t>
            </w:r>
            <w:r w:rsidR="00502E14">
              <w:rPr>
                <w:rFonts w:eastAsiaTheme="minorEastAsia"/>
                <w:noProof/>
                <w:lang w:val="de-AT" w:eastAsia="de-AT"/>
              </w:rPr>
              <w:tab/>
            </w:r>
            <w:r w:rsidR="00502E14" w:rsidRPr="00BE4527">
              <w:rPr>
                <w:rStyle w:val="Hyperlink"/>
                <w:rFonts w:eastAsia="Times New Roman"/>
                <w:noProof/>
              </w:rPr>
              <w:t xml:space="preserve">Non-normative AS2 Headers </w:t>
            </w:r>
            <w:r w:rsidR="00502E14" w:rsidRPr="00BE4527">
              <w:rPr>
                <w:rStyle w:val="Hyperlink"/>
                <w:noProof/>
              </w:rPr>
              <w:t>e</w:t>
            </w:r>
            <w:r w:rsidR="00502E14" w:rsidRPr="00BE4527">
              <w:rPr>
                <w:rStyle w:val="Hyperlink"/>
                <w:rFonts w:eastAsia="Times New Roman"/>
                <w:noProof/>
              </w:rPr>
              <w:t>xample</w:t>
            </w:r>
            <w:r w:rsidR="00502E14">
              <w:rPr>
                <w:noProof/>
                <w:webHidden/>
              </w:rPr>
              <w:tab/>
            </w:r>
            <w:r>
              <w:rPr>
                <w:noProof/>
                <w:webHidden/>
              </w:rPr>
              <w:fldChar w:fldCharType="begin"/>
            </w:r>
            <w:r w:rsidR="00502E14">
              <w:rPr>
                <w:noProof/>
                <w:webHidden/>
              </w:rPr>
              <w:instrText xml:space="preserve"> PAGEREF _Toc3465111 \h </w:instrText>
            </w:r>
            <w:r>
              <w:rPr>
                <w:noProof/>
                <w:webHidden/>
              </w:rPr>
            </w:r>
            <w:r>
              <w:rPr>
                <w:noProof/>
                <w:webHidden/>
              </w:rPr>
              <w:fldChar w:fldCharType="separate"/>
            </w:r>
            <w:r w:rsidR="003330E7">
              <w:rPr>
                <w:noProof/>
                <w:webHidden/>
              </w:rPr>
              <w:t>12</w:t>
            </w:r>
            <w:r>
              <w:rPr>
                <w:noProof/>
                <w:webHidden/>
              </w:rPr>
              <w:fldChar w:fldCharType="end"/>
            </w:r>
          </w:hyperlink>
        </w:p>
        <w:p w:rsidR="00502E14" w:rsidRDefault="00CF2A50">
          <w:pPr>
            <w:pStyle w:val="Verzeichnis3"/>
            <w:tabs>
              <w:tab w:val="left" w:pos="1320"/>
              <w:tab w:val="right" w:leader="dot" w:pos="10010"/>
            </w:tabs>
            <w:rPr>
              <w:rFonts w:eastAsiaTheme="minorEastAsia"/>
              <w:noProof/>
              <w:lang w:val="de-AT" w:eastAsia="de-AT"/>
            </w:rPr>
          </w:pPr>
          <w:hyperlink w:anchor="_Toc3465112" w:history="1">
            <w:r w:rsidR="00502E14" w:rsidRPr="00BE4527">
              <w:rPr>
                <w:rStyle w:val="Hyperlink"/>
                <w:rFonts w:eastAsia="Times New Roman"/>
                <w:noProof/>
              </w:rPr>
              <w:t>3.5.3</w:t>
            </w:r>
            <w:r w:rsidR="00502E14">
              <w:rPr>
                <w:rFonts w:eastAsiaTheme="minorEastAsia"/>
                <w:noProof/>
                <w:lang w:val="de-AT" w:eastAsia="de-AT"/>
              </w:rPr>
              <w:tab/>
            </w:r>
            <w:r w:rsidR="00502E14" w:rsidRPr="00BE4527">
              <w:rPr>
                <w:rStyle w:val="Hyperlink"/>
                <w:rFonts w:eastAsia="Times New Roman"/>
                <w:noProof/>
              </w:rPr>
              <w:t>Non-normative AS2 Headers MDN example</w:t>
            </w:r>
            <w:r w:rsidR="00502E14">
              <w:rPr>
                <w:noProof/>
                <w:webHidden/>
              </w:rPr>
              <w:tab/>
            </w:r>
            <w:r>
              <w:rPr>
                <w:noProof/>
                <w:webHidden/>
              </w:rPr>
              <w:fldChar w:fldCharType="begin"/>
            </w:r>
            <w:r w:rsidR="00502E14">
              <w:rPr>
                <w:noProof/>
                <w:webHidden/>
              </w:rPr>
              <w:instrText xml:space="preserve"> PAGEREF _Toc3465112 \h </w:instrText>
            </w:r>
            <w:r>
              <w:rPr>
                <w:noProof/>
                <w:webHidden/>
              </w:rPr>
            </w:r>
            <w:r>
              <w:rPr>
                <w:noProof/>
                <w:webHidden/>
              </w:rPr>
              <w:fldChar w:fldCharType="separate"/>
            </w:r>
            <w:r w:rsidR="003330E7">
              <w:rPr>
                <w:noProof/>
                <w:webHidden/>
              </w:rPr>
              <w:t>12</w:t>
            </w:r>
            <w:r>
              <w:rPr>
                <w:noProof/>
                <w:webHidden/>
              </w:rPr>
              <w:fldChar w:fldCharType="end"/>
            </w:r>
          </w:hyperlink>
        </w:p>
        <w:p w:rsidR="00502E14" w:rsidRDefault="00CF2A50">
          <w:pPr>
            <w:pStyle w:val="Verzeichnis3"/>
            <w:tabs>
              <w:tab w:val="left" w:pos="1320"/>
              <w:tab w:val="right" w:leader="dot" w:pos="10010"/>
            </w:tabs>
            <w:rPr>
              <w:rFonts w:eastAsiaTheme="minorEastAsia"/>
              <w:noProof/>
              <w:lang w:val="de-AT" w:eastAsia="de-AT"/>
            </w:rPr>
          </w:pPr>
          <w:hyperlink w:anchor="_Toc3465113" w:history="1">
            <w:r w:rsidR="00502E14" w:rsidRPr="00BE4527">
              <w:rPr>
                <w:rStyle w:val="Hyperlink"/>
                <w:rFonts w:eastAsia="Times New Roman"/>
                <w:noProof/>
              </w:rPr>
              <w:t>3.5.4</w:t>
            </w:r>
            <w:r w:rsidR="00502E14">
              <w:rPr>
                <w:rFonts w:eastAsiaTheme="minorEastAsia"/>
                <w:noProof/>
                <w:lang w:val="de-AT" w:eastAsia="de-AT"/>
              </w:rPr>
              <w:tab/>
            </w:r>
            <w:r w:rsidR="00502E14" w:rsidRPr="00BE4527">
              <w:rPr>
                <w:rStyle w:val="Hyperlink"/>
                <w:rFonts w:eastAsia="Times New Roman"/>
                <w:noProof/>
                <w:spacing w:val="-3"/>
              </w:rPr>
              <w:t>F</w:t>
            </w:r>
            <w:r w:rsidR="00502E14" w:rsidRPr="00BE4527">
              <w:rPr>
                <w:rStyle w:val="Hyperlink"/>
                <w:rFonts w:eastAsia="Times New Roman"/>
                <w:noProof/>
              </w:rPr>
              <w:t>a</w:t>
            </w:r>
            <w:r w:rsidR="00502E14" w:rsidRPr="00BE4527">
              <w:rPr>
                <w:rStyle w:val="Hyperlink"/>
                <w:rFonts w:eastAsia="Times New Roman"/>
                <w:noProof/>
                <w:spacing w:val="1"/>
              </w:rPr>
              <w:t>u</w:t>
            </w:r>
            <w:r w:rsidR="00502E14" w:rsidRPr="00BE4527">
              <w:rPr>
                <w:rStyle w:val="Hyperlink"/>
                <w:rFonts w:eastAsia="Times New Roman"/>
                <w:noProof/>
              </w:rPr>
              <w:t>lts/Errors returned</w:t>
            </w:r>
            <w:r w:rsidR="00502E14">
              <w:rPr>
                <w:noProof/>
                <w:webHidden/>
              </w:rPr>
              <w:tab/>
            </w:r>
            <w:r>
              <w:rPr>
                <w:noProof/>
                <w:webHidden/>
              </w:rPr>
              <w:fldChar w:fldCharType="begin"/>
            </w:r>
            <w:r w:rsidR="00502E14">
              <w:rPr>
                <w:noProof/>
                <w:webHidden/>
              </w:rPr>
              <w:instrText xml:space="preserve"> PAGEREF _Toc3465113 \h </w:instrText>
            </w:r>
            <w:r>
              <w:rPr>
                <w:noProof/>
                <w:webHidden/>
              </w:rPr>
            </w:r>
            <w:r>
              <w:rPr>
                <w:noProof/>
                <w:webHidden/>
              </w:rPr>
              <w:fldChar w:fldCharType="separate"/>
            </w:r>
            <w:r w:rsidR="003330E7">
              <w:rPr>
                <w:noProof/>
                <w:webHidden/>
              </w:rPr>
              <w:t>12</w:t>
            </w:r>
            <w:r>
              <w:rPr>
                <w:noProof/>
                <w:webHidden/>
              </w:rPr>
              <w:fldChar w:fldCharType="end"/>
            </w:r>
          </w:hyperlink>
        </w:p>
        <w:p w:rsidR="00502E14" w:rsidRDefault="00CF2A50">
          <w:pPr>
            <w:pStyle w:val="Verzeichnis2"/>
            <w:tabs>
              <w:tab w:val="left" w:pos="880"/>
              <w:tab w:val="right" w:leader="dot" w:pos="10010"/>
            </w:tabs>
            <w:rPr>
              <w:rFonts w:eastAsiaTheme="minorEastAsia"/>
              <w:noProof/>
              <w:lang w:val="de-AT" w:eastAsia="de-AT"/>
            </w:rPr>
          </w:pPr>
          <w:hyperlink w:anchor="_Toc3465114" w:history="1">
            <w:r w:rsidR="00502E14" w:rsidRPr="00BE4527">
              <w:rPr>
                <w:rStyle w:val="Hyperlink"/>
                <w:rFonts w:eastAsia="Arial"/>
                <w:noProof/>
              </w:rPr>
              <w:t>3.6</w:t>
            </w:r>
            <w:r w:rsidR="00502E14">
              <w:rPr>
                <w:rFonts w:eastAsiaTheme="minorEastAsia"/>
                <w:noProof/>
                <w:lang w:val="de-AT" w:eastAsia="de-AT"/>
              </w:rPr>
              <w:tab/>
            </w:r>
            <w:r w:rsidR="00502E14" w:rsidRPr="00BE4527">
              <w:rPr>
                <w:rStyle w:val="Hyperlink"/>
                <w:rFonts w:eastAsia="Arial"/>
                <w:noProof/>
              </w:rPr>
              <w:t>S</w:t>
            </w:r>
            <w:r w:rsidR="00502E14" w:rsidRPr="00BE4527">
              <w:rPr>
                <w:rStyle w:val="Hyperlink"/>
                <w:rFonts w:eastAsia="Arial"/>
                <w:noProof/>
                <w:spacing w:val="1"/>
              </w:rPr>
              <w:t>ec</w:t>
            </w:r>
            <w:r w:rsidR="00502E14" w:rsidRPr="00BE4527">
              <w:rPr>
                <w:rStyle w:val="Hyperlink"/>
                <w:rFonts w:eastAsia="Arial"/>
                <w:noProof/>
              </w:rPr>
              <w:t>uri</w:t>
            </w:r>
            <w:r w:rsidR="00502E14" w:rsidRPr="00BE4527">
              <w:rPr>
                <w:rStyle w:val="Hyperlink"/>
                <w:rFonts w:eastAsia="Arial"/>
                <w:noProof/>
                <w:spacing w:val="2"/>
              </w:rPr>
              <w:t>t</w:t>
            </w:r>
            <w:r w:rsidR="00502E14" w:rsidRPr="00BE4527">
              <w:rPr>
                <w:rStyle w:val="Hyperlink"/>
                <w:rFonts w:eastAsia="Arial"/>
                <w:noProof/>
              </w:rPr>
              <w:t>y</w:t>
            </w:r>
            <w:r w:rsidR="00502E14">
              <w:rPr>
                <w:noProof/>
                <w:webHidden/>
              </w:rPr>
              <w:tab/>
            </w:r>
            <w:r>
              <w:rPr>
                <w:noProof/>
                <w:webHidden/>
              </w:rPr>
              <w:fldChar w:fldCharType="begin"/>
            </w:r>
            <w:r w:rsidR="00502E14">
              <w:rPr>
                <w:noProof/>
                <w:webHidden/>
              </w:rPr>
              <w:instrText xml:space="preserve"> PAGEREF _Toc3465114 \h </w:instrText>
            </w:r>
            <w:r>
              <w:rPr>
                <w:noProof/>
                <w:webHidden/>
              </w:rPr>
            </w:r>
            <w:r>
              <w:rPr>
                <w:noProof/>
                <w:webHidden/>
              </w:rPr>
              <w:fldChar w:fldCharType="separate"/>
            </w:r>
            <w:r w:rsidR="003330E7">
              <w:rPr>
                <w:noProof/>
                <w:webHidden/>
              </w:rPr>
              <w:t>13</w:t>
            </w:r>
            <w:r>
              <w:rPr>
                <w:noProof/>
                <w:webHidden/>
              </w:rPr>
              <w:fldChar w:fldCharType="end"/>
            </w:r>
          </w:hyperlink>
        </w:p>
        <w:p w:rsidR="00502E14" w:rsidRDefault="00CF2A50">
          <w:pPr>
            <w:pStyle w:val="Verzeichnis3"/>
            <w:tabs>
              <w:tab w:val="left" w:pos="1320"/>
              <w:tab w:val="right" w:leader="dot" w:pos="10010"/>
            </w:tabs>
            <w:rPr>
              <w:rFonts w:eastAsiaTheme="minorEastAsia"/>
              <w:noProof/>
              <w:lang w:val="de-AT" w:eastAsia="de-AT"/>
            </w:rPr>
          </w:pPr>
          <w:hyperlink w:anchor="_Toc3465115" w:history="1">
            <w:r w:rsidR="00502E14" w:rsidRPr="00BE4527">
              <w:rPr>
                <w:rStyle w:val="Hyperlink"/>
                <w:rFonts w:eastAsia="Times New Roman"/>
                <w:noProof/>
              </w:rPr>
              <w:t>3.6.1</w:t>
            </w:r>
            <w:r w:rsidR="00502E14">
              <w:rPr>
                <w:rFonts w:eastAsiaTheme="minorEastAsia"/>
                <w:noProof/>
                <w:lang w:val="de-AT" w:eastAsia="de-AT"/>
              </w:rPr>
              <w:tab/>
            </w:r>
            <w:r w:rsidR="00502E14" w:rsidRPr="00BE4527">
              <w:rPr>
                <w:rStyle w:val="Hyperlink"/>
                <w:rFonts w:eastAsia="Times New Roman"/>
                <w:noProof/>
                <w:spacing w:val="-1"/>
              </w:rPr>
              <w:t>Me</w:t>
            </w:r>
            <w:r w:rsidR="00502E14" w:rsidRPr="00BE4527">
              <w:rPr>
                <w:rStyle w:val="Hyperlink"/>
                <w:rFonts w:eastAsia="Times New Roman"/>
                <w:noProof/>
              </w:rPr>
              <w:t xml:space="preserve">ssage </w:t>
            </w:r>
            <w:r w:rsidR="00502E14" w:rsidRPr="00BE4527">
              <w:rPr>
                <w:rStyle w:val="Hyperlink"/>
                <w:rFonts w:eastAsia="Times New Roman"/>
                <w:noProof/>
                <w:spacing w:val="-1"/>
              </w:rPr>
              <w:t>A</w:t>
            </w:r>
            <w:r w:rsidR="00502E14" w:rsidRPr="00BE4527">
              <w:rPr>
                <w:rStyle w:val="Hyperlink"/>
                <w:rFonts w:eastAsia="Times New Roman"/>
                <w:noProof/>
                <w:spacing w:val="1"/>
              </w:rPr>
              <w:t>u</w:t>
            </w:r>
            <w:r w:rsidR="00502E14" w:rsidRPr="00BE4527">
              <w:rPr>
                <w:rStyle w:val="Hyperlink"/>
                <w:rFonts w:eastAsia="Times New Roman"/>
                <w:noProof/>
              </w:rPr>
              <w:t>thenti</w:t>
            </w:r>
            <w:r w:rsidR="00502E14" w:rsidRPr="00BE4527">
              <w:rPr>
                <w:rStyle w:val="Hyperlink"/>
                <w:rFonts w:eastAsia="Times New Roman"/>
                <w:noProof/>
                <w:spacing w:val="-1"/>
              </w:rPr>
              <w:t>c</w:t>
            </w:r>
            <w:r w:rsidR="00502E14" w:rsidRPr="00BE4527">
              <w:rPr>
                <w:rStyle w:val="Hyperlink"/>
                <w:rFonts w:eastAsia="Times New Roman"/>
                <w:noProof/>
                <w:spacing w:val="2"/>
              </w:rPr>
              <w:t>a</w:t>
            </w:r>
            <w:r w:rsidR="00502E14" w:rsidRPr="00BE4527">
              <w:rPr>
                <w:rStyle w:val="Hyperlink"/>
                <w:rFonts w:eastAsia="Times New Roman"/>
                <w:noProof/>
              </w:rPr>
              <w:t>tion a</w:t>
            </w:r>
            <w:r w:rsidR="00502E14" w:rsidRPr="00BE4527">
              <w:rPr>
                <w:rStyle w:val="Hyperlink"/>
                <w:rFonts w:eastAsia="Times New Roman"/>
                <w:noProof/>
                <w:spacing w:val="1"/>
              </w:rPr>
              <w:t>n</w:t>
            </w:r>
            <w:r w:rsidR="00502E14" w:rsidRPr="00BE4527">
              <w:rPr>
                <w:rStyle w:val="Hyperlink"/>
                <w:rFonts w:eastAsia="Times New Roman"/>
                <w:noProof/>
              </w:rPr>
              <w:t>d</w:t>
            </w:r>
            <w:r w:rsidR="00502E14" w:rsidRPr="00BE4527">
              <w:rPr>
                <w:rStyle w:val="Hyperlink"/>
                <w:rFonts w:eastAsia="Times New Roman"/>
                <w:noProof/>
                <w:spacing w:val="1"/>
              </w:rPr>
              <w:t xml:space="preserve"> </w:t>
            </w:r>
            <w:r w:rsidR="00502E14" w:rsidRPr="00BE4527">
              <w:rPr>
                <w:rStyle w:val="Hyperlink"/>
                <w:rFonts w:eastAsia="Times New Roman"/>
                <w:noProof/>
                <w:spacing w:val="-2"/>
              </w:rPr>
              <w:t>I</w:t>
            </w:r>
            <w:r w:rsidR="00502E14" w:rsidRPr="00BE4527">
              <w:rPr>
                <w:rStyle w:val="Hyperlink"/>
                <w:rFonts w:eastAsia="Times New Roman"/>
                <w:noProof/>
                <w:spacing w:val="1"/>
              </w:rPr>
              <w:t>n</w:t>
            </w:r>
            <w:r w:rsidR="00502E14" w:rsidRPr="00BE4527">
              <w:rPr>
                <w:rStyle w:val="Hyperlink"/>
                <w:rFonts w:eastAsia="Times New Roman"/>
                <w:noProof/>
              </w:rPr>
              <w:t>t</w:t>
            </w:r>
            <w:r w:rsidR="00502E14" w:rsidRPr="00BE4527">
              <w:rPr>
                <w:rStyle w:val="Hyperlink"/>
                <w:rFonts w:eastAsia="Times New Roman"/>
                <w:noProof/>
                <w:spacing w:val="-2"/>
              </w:rPr>
              <w:t>e</w:t>
            </w:r>
            <w:r w:rsidR="00502E14" w:rsidRPr="00BE4527">
              <w:rPr>
                <w:rStyle w:val="Hyperlink"/>
                <w:rFonts w:eastAsia="Times New Roman"/>
                <w:noProof/>
              </w:rPr>
              <w:t>g</w:t>
            </w:r>
            <w:r w:rsidR="00502E14" w:rsidRPr="00BE4527">
              <w:rPr>
                <w:rStyle w:val="Hyperlink"/>
                <w:rFonts w:eastAsia="Times New Roman"/>
                <w:noProof/>
                <w:spacing w:val="-1"/>
              </w:rPr>
              <w:t>r</w:t>
            </w:r>
            <w:r w:rsidR="00502E14" w:rsidRPr="00BE4527">
              <w:rPr>
                <w:rStyle w:val="Hyperlink"/>
                <w:rFonts w:eastAsia="Times New Roman"/>
                <w:noProof/>
              </w:rPr>
              <w:t>ity</w:t>
            </w:r>
            <w:r w:rsidR="00502E14">
              <w:rPr>
                <w:noProof/>
                <w:webHidden/>
              </w:rPr>
              <w:tab/>
            </w:r>
            <w:r>
              <w:rPr>
                <w:noProof/>
                <w:webHidden/>
              </w:rPr>
              <w:fldChar w:fldCharType="begin"/>
            </w:r>
            <w:r w:rsidR="00502E14">
              <w:rPr>
                <w:noProof/>
                <w:webHidden/>
              </w:rPr>
              <w:instrText xml:space="preserve"> PAGEREF _Toc3465115 \h </w:instrText>
            </w:r>
            <w:r>
              <w:rPr>
                <w:noProof/>
                <w:webHidden/>
              </w:rPr>
            </w:r>
            <w:r>
              <w:rPr>
                <w:noProof/>
                <w:webHidden/>
              </w:rPr>
              <w:fldChar w:fldCharType="separate"/>
            </w:r>
            <w:r w:rsidR="003330E7">
              <w:rPr>
                <w:noProof/>
                <w:webHidden/>
              </w:rPr>
              <w:t>13</w:t>
            </w:r>
            <w:r>
              <w:rPr>
                <w:noProof/>
                <w:webHidden/>
              </w:rPr>
              <w:fldChar w:fldCharType="end"/>
            </w:r>
          </w:hyperlink>
        </w:p>
        <w:p w:rsidR="00502E14" w:rsidRDefault="00CF2A50">
          <w:pPr>
            <w:pStyle w:val="Verzeichnis3"/>
            <w:tabs>
              <w:tab w:val="left" w:pos="1320"/>
              <w:tab w:val="right" w:leader="dot" w:pos="10010"/>
            </w:tabs>
            <w:rPr>
              <w:rFonts w:eastAsiaTheme="minorEastAsia"/>
              <w:noProof/>
              <w:lang w:val="de-AT" w:eastAsia="de-AT"/>
            </w:rPr>
          </w:pPr>
          <w:hyperlink w:anchor="_Toc3465116" w:history="1">
            <w:r w:rsidR="00502E14" w:rsidRPr="00BE4527">
              <w:rPr>
                <w:rStyle w:val="Hyperlink"/>
                <w:rFonts w:eastAsia="Times New Roman"/>
                <w:noProof/>
              </w:rPr>
              <w:t>3.6.2</w:t>
            </w:r>
            <w:r w:rsidR="00502E14">
              <w:rPr>
                <w:rFonts w:eastAsiaTheme="minorEastAsia"/>
                <w:noProof/>
                <w:lang w:val="de-AT" w:eastAsia="de-AT"/>
              </w:rPr>
              <w:tab/>
            </w:r>
            <w:r w:rsidR="00502E14" w:rsidRPr="00BE4527">
              <w:rPr>
                <w:rStyle w:val="Hyperlink"/>
                <w:rFonts w:eastAsia="Times New Roman"/>
                <w:noProof/>
              </w:rPr>
              <w:t>R</w:t>
            </w:r>
            <w:r w:rsidR="00502E14" w:rsidRPr="00BE4527">
              <w:rPr>
                <w:rStyle w:val="Hyperlink"/>
                <w:rFonts w:eastAsia="Times New Roman"/>
                <w:noProof/>
                <w:spacing w:val="-1"/>
              </w:rPr>
              <w:t>e</w:t>
            </w:r>
            <w:r w:rsidR="00502E14" w:rsidRPr="00BE4527">
              <w:rPr>
                <w:rStyle w:val="Hyperlink"/>
                <w:rFonts w:eastAsia="Times New Roman"/>
                <w:noProof/>
              </w:rPr>
              <w:t>s</w:t>
            </w:r>
            <w:r w:rsidR="00502E14" w:rsidRPr="00BE4527">
              <w:rPr>
                <w:rStyle w:val="Hyperlink"/>
                <w:rFonts w:eastAsia="Times New Roman"/>
                <w:noProof/>
                <w:spacing w:val="1"/>
              </w:rPr>
              <w:t>p</w:t>
            </w:r>
            <w:r w:rsidR="00502E14" w:rsidRPr="00BE4527">
              <w:rPr>
                <w:rStyle w:val="Hyperlink"/>
                <w:rFonts w:eastAsia="Times New Roman"/>
                <w:noProof/>
              </w:rPr>
              <w:t>o</w:t>
            </w:r>
            <w:r w:rsidR="00502E14" w:rsidRPr="00BE4527">
              <w:rPr>
                <w:rStyle w:val="Hyperlink"/>
                <w:rFonts w:eastAsia="Times New Roman"/>
                <w:noProof/>
                <w:spacing w:val="1"/>
              </w:rPr>
              <w:t>n</w:t>
            </w:r>
            <w:r w:rsidR="00502E14" w:rsidRPr="00BE4527">
              <w:rPr>
                <w:rStyle w:val="Hyperlink"/>
                <w:rFonts w:eastAsia="Times New Roman"/>
                <w:noProof/>
              </w:rPr>
              <w:t>s</w:t>
            </w:r>
            <w:r w:rsidR="00502E14" w:rsidRPr="00BE4527">
              <w:rPr>
                <w:rStyle w:val="Hyperlink"/>
                <w:rFonts w:eastAsia="Times New Roman"/>
                <w:noProof/>
                <w:spacing w:val="-1"/>
              </w:rPr>
              <w:t>e</w:t>
            </w:r>
            <w:r w:rsidR="00502E14" w:rsidRPr="00BE4527">
              <w:rPr>
                <w:rStyle w:val="Hyperlink"/>
                <w:rFonts w:eastAsia="Times New Roman"/>
                <w:noProof/>
              </w:rPr>
              <w:t>s</w:t>
            </w:r>
            <w:r w:rsidR="00502E14">
              <w:rPr>
                <w:noProof/>
                <w:webHidden/>
              </w:rPr>
              <w:tab/>
            </w:r>
            <w:r>
              <w:rPr>
                <w:noProof/>
                <w:webHidden/>
              </w:rPr>
              <w:fldChar w:fldCharType="begin"/>
            </w:r>
            <w:r w:rsidR="00502E14">
              <w:rPr>
                <w:noProof/>
                <w:webHidden/>
              </w:rPr>
              <w:instrText xml:space="preserve"> PAGEREF _Toc3465116 \h </w:instrText>
            </w:r>
            <w:r>
              <w:rPr>
                <w:noProof/>
                <w:webHidden/>
              </w:rPr>
            </w:r>
            <w:r>
              <w:rPr>
                <w:noProof/>
                <w:webHidden/>
              </w:rPr>
              <w:fldChar w:fldCharType="separate"/>
            </w:r>
            <w:r w:rsidR="003330E7">
              <w:rPr>
                <w:noProof/>
                <w:webHidden/>
              </w:rPr>
              <w:t>13</w:t>
            </w:r>
            <w:r>
              <w:rPr>
                <w:noProof/>
                <w:webHidden/>
              </w:rPr>
              <w:fldChar w:fldCharType="end"/>
            </w:r>
          </w:hyperlink>
        </w:p>
        <w:p w:rsidR="00502E14" w:rsidRDefault="00CF2A50">
          <w:pPr>
            <w:pStyle w:val="Verzeichnis3"/>
            <w:tabs>
              <w:tab w:val="left" w:pos="1320"/>
              <w:tab w:val="right" w:leader="dot" w:pos="10010"/>
            </w:tabs>
            <w:rPr>
              <w:rFonts w:eastAsiaTheme="minorEastAsia"/>
              <w:noProof/>
              <w:lang w:val="de-AT" w:eastAsia="de-AT"/>
            </w:rPr>
          </w:pPr>
          <w:hyperlink w:anchor="_Toc3465117" w:history="1">
            <w:r w:rsidR="00502E14" w:rsidRPr="00BE4527">
              <w:rPr>
                <w:rStyle w:val="Hyperlink"/>
                <w:rFonts w:eastAsia="Times New Roman"/>
                <w:noProof/>
              </w:rPr>
              <w:t>3.6.3</w:t>
            </w:r>
            <w:r w:rsidR="00502E14">
              <w:rPr>
                <w:rFonts w:eastAsiaTheme="minorEastAsia"/>
                <w:noProof/>
                <w:lang w:val="de-AT" w:eastAsia="de-AT"/>
              </w:rPr>
              <w:tab/>
            </w:r>
            <w:r w:rsidR="00502E14" w:rsidRPr="00BE4527">
              <w:rPr>
                <w:rStyle w:val="Hyperlink"/>
                <w:rFonts w:eastAsia="Times New Roman"/>
                <w:noProof/>
              </w:rPr>
              <w:t>Vali</w:t>
            </w:r>
            <w:r w:rsidR="00502E14" w:rsidRPr="00BE4527">
              <w:rPr>
                <w:rStyle w:val="Hyperlink"/>
                <w:rFonts w:eastAsia="Times New Roman"/>
                <w:noProof/>
                <w:spacing w:val="1"/>
              </w:rPr>
              <w:t>d</w:t>
            </w:r>
            <w:r w:rsidR="00502E14" w:rsidRPr="00BE4527">
              <w:rPr>
                <w:rStyle w:val="Hyperlink"/>
                <w:rFonts w:eastAsia="Times New Roman"/>
                <w:noProof/>
              </w:rPr>
              <w:t>a</w:t>
            </w:r>
            <w:r w:rsidR="00502E14" w:rsidRPr="00BE4527">
              <w:rPr>
                <w:rStyle w:val="Hyperlink"/>
                <w:rFonts w:eastAsia="Times New Roman"/>
                <w:noProof/>
                <w:spacing w:val="-1"/>
              </w:rPr>
              <w:t>t</w:t>
            </w:r>
            <w:r w:rsidR="00502E14" w:rsidRPr="00BE4527">
              <w:rPr>
                <w:rStyle w:val="Hyperlink"/>
                <w:rFonts w:eastAsia="Times New Roman"/>
                <w:noProof/>
              </w:rPr>
              <w:t>ion</w:t>
            </w:r>
            <w:r w:rsidR="00502E14">
              <w:rPr>
                <w:noProof/>
                <w:webHidden/>
              </w:rPr>
              <w:tab/>
            </w:r>
            <w:r>
              <w:rPr>
                <w:noProof/>
                <w:webHidden/>
              </w:rPr>
              <w:fldChar w:fldCharType="begin"/>
            </w:r>
            <w:r w:rsidR="00502E14">
              <w:rPr>
                <w:noProof/>
                <w:webHidden/>
              </w:rPr>
              <w:instrText xml:space="preserve"> PAGEREF _Toc3465117 \h </w:instrText>
            </w:r>
            <w:r>
              <w:rPr>
                <w:noProof/>
                <w:webHidden/>
              </w:rPr>
            </w:r>
            <w:r>
              <w:rPr>
                <w:noProof/>
                <w:webHidden/>
              </w:rPr>
              <w:fldChar w:fldCharType="separate"/>
            </w:r>
            <w:r w:rsidR="003330E7">
              <w:rPr>
                <w:noProof/>
                <w:webHidden/>
              </w:rPr>
              <w:t>14</w:t>
            </w:r>
            <w:r>
              <w:rPr>
                <w:noProof/>
                <w:webHidden/>
              </w:rPr>
              <w:fldChar w:fldCharType="end"/>
            </w:r>
          </w:hyperlink>
        </w:p>
        <w:p w:rsidR="00502E14" w:rsidRDefault="00CF2A50">
          <w:pPr>
            <w:pStyle w:val="Verzeichnis3"/>
            <w:tabs>
              <w:tab w:val="left" w:pos="1320"/>
              <w:tab w:val="right" w:leader="dot" w:pos="10010"/>
            </w:tabs>
            <w:rPr>
              <w:rFonts w:eastAsiaTheme="minorEastAsia"/>
              <w:noProof/>
              <w:lang w:val="de-AT" w:eastAsia="de-AT"/>
            </w:rPr>
          </w:pPr>
          <w:hyperlink w:anchor="_Toc3465118" w:history="1">
            <w:r w:rsidR="00502E14" w:rsidRPr="00BE4527">
              <w:rPr>
                <w:rStyle w:val="Hyperlink"/>
                <w:rFonts w:eastAsia="Times New Roman"/>
                <w:noProof/>
              </w:rPr>
              <w:t>3.6.4</w:t>
            </w:r>
            <w:r w:rsidR="00502E14">
              <w:rPr>
                <w:rFonts w:eastAsiaTheme="minorEastAsia"/>
                <w:noProof/>
                <w:lang w:val="de-AT" w:eastAsia="de-AT"/>
              </w:rPr>
              <w:tab/>
            </w:r>
            <w:r w:rsidR="00502E14" w:rsidRPr="00BE4527">
              <w:rPr>
                <w:rStyle w:val="Hyperlink"/>
                <w:rFonts w:eastAsia="Times New Roman"/>
                <w:noProof/>
              </w:rPr>
              <w:t>Use</w:t>
            </w:r>
            <w:r w:rsidR="00502E14" w:rsidRPr="00BE4527">
              <w:rPr>
                <w:rStyle w:val="Hyperlink"/>
                <w:rFonts w:eastAsia="Times New Roman"/>
                <w:noProof/>
                <w:spacing w:val="-1"/>
              </w:rPr>
              <w:t xml:space="preserve"> </w:t>
            </w:r>
            <w:r w:rsidR="00502E14" w:rsidRPr="00BE4527">
              <w:rPr>
                <w:rStyle w:val="Hyperlink"/>
                <w:rFonts w:eastAsia="Times New Roman"/>
                <w:noProof/>
              </w:rPr>
              <w:t>of</w:t>
            </w:r>
            <w:r w:rsidR="00502E14" w:rsidRPr="00BE4527">
              <w:rPr>
                <w:rStyle w:val="Hyperlink"/>
                <w:rFonts w:eastAsia="Times New Roman"/>
                <w:noProof/>
                <w:spacing w:val="1"/>
              </w:rPr>
              <w:t xml:space="preserve"> </w:t>
            </w:r>
            <w:r w:rsidR="00502E14" w:rsidRPr="00BE4527">
              <w:rPr>
                <w:rStyle w:val="Hyperlink"/>
                <w:rFonts w:eastAsia="Times New Roman"/>
                <w:noProof/>
              </w:rPr>
              <w:t>H</w:t>
            </w:r>
            <w:r w:rsidR="00502E14" w:rsidRPr="00BE4527">
              <w:rPr>
                <w:rStyle w:val="Hyperlink"/>
                <w:rFonts w:eastAsia="Times New Roman"/>
                <w:noProof/>
                <w:spacing w:val="1"/>
              </w:rPr>
              <w:t>T</w:t>
            </w:r>
            <w:r w:rsidR="00502E14" w:rsidRPr="00BE4527">
              <w:rPr>
                <w:rStyle w:val="Hyperlink"/>
                <w:rFonts w:eastAsia="Times New Roman"/>
                <w:noProof/>
              </w:rPr>
              <w:t>T</w:t>
            </w:r>
            <w:r w:rsidR="00502E14" w:rsidRPr="00BE4527">
              <w:rPr>
                <w:rStyle w:val="Hyperlink"/>
                <w:rFonts w:eastAsia="Times New Roman"/>
                <w:noProof/>
                <w:spacing w:val="-3"/>
              </w:rPr>
              <w:t>P</w:t>
            </w:r>
            <w:r w:rsidR="00502E14" w:rsidRPr="00BE4527">
              <w:rPr>
                <w:rStyle w:val="Hyperlink"/>
                <w:rFonts w:eastAsia="Times New Roman"/>
                <w:noProof/>
              </w:rPr>
              <w:t>S</w:t>
            </w:r>
            <w:r w:rsidR="00502E14">
              <w:rPr>
                <w:noProof/>
                <w:webHidden/>
              </w:rPr>
              <w:tab/>
            </w:r>
            <w:r>
              <w:rPr>
                <w:noProof/>
                <w:webHidden/>
              </w:rPr>
              <w:fldChar w:fldCharType="begin"/>
            </w:r>
            <w:r w:rsidR="00502E14">
              <w:rPr>
                <w:noProof/>
                <w:webHidden/>
              </w:rPr>
              <w:instrText xml:space="preserve"> PAGEREF _Toc3465118 \h </w:instrText>
            </w:r>
            <w:r>
              <w:rPr>
                <w:noProof/>
                <w:webHidden/>
              </w:rPr>
            </w:r>
            <w:r>
              <w:rPr>
                <w:noProof/>
                <w:webHidden/>
              </w:rPr>
              <w:fldChar w:fldCharType="separate"/>
            </w:r>
            <w:r w:rsidR="003330E7">
              <w:rPr>
                <w:noProof/>
                <w:webHidden/>
              </w:rPr>
              <w:t>14</w:t>
            </w:r>
            <w:r>
              <w:rPr>
                <w:noProof/>
                <w:webHidden/>
              </w:rPr>
              <w:fldChar w:fldCharType="end"/>
            </w:r>
          </w:hyperlink>
        </w:p>
        <w:p w:rsidR="00502E14" w:rsidRDefault="00CF2A50">
          <w:pPr>
            <w:pStyle w:val="Verzeichnis3"/>
            <w:tabs>
              <w:tab w:val="left" w:pos="1320"/>
              <w:tab w:val="right" w:leader="dot" w:pos="10010"/>
            </w:tabs>
            <w:rPr>
              <w:rFonts w:eastAsiaTheme="minorEastAsia"/>
              <w:noProof/>
              <w:lang w:val="de-AT" w:eastAsia="de-AT"/>
            </w:rPr>
          </w:pPr>
          <w:hyperlink w:anchor="_Toc3465119" w:history="1">
            <w:r w:rsidR="00502E14" w:rsidRPr="00BE4527">
              <w:rPr>
                <w:rStyle w:val="Hyperlink"/>
                <w:rFonts w:eastAsia="Times New Roman"/>
                <w:noProof/>
              </w:rPr>
              <w:t>3.6.5</w:t>
            </w:r>
            <w:r w:rsidR="00502E14">
              <w:rPr>
                <w:rFonts w:eastAsiaTheme="minorEastAsia"/>
                <w:noProof/>
                <w:lang w:val="de-AT" w:eastAsia="de-AT"/>
              </w:rPr>
              <w:tab/>
            </w:r>
            <w:r w:rsidR="00502E14" w:rsidRPr="00BE4527">
              <w:rPr>
                <w:rStyle w:val="Hyperlink"/>
                <w:rFonts w:eastAsia="Times New Roman"/>
                <w:noProof/>
              </w:rPr>
              <w:t>R</w:t>
            </w:r>
            <w:r w:rsidR="00502E14" w:rsidRPr="00BE4527">
              <w:rPr>
                <w:rStyle w:val="Hyperlink"/>
                <w:rFonts w:eastAsia="Times New Roman"/>
                <w:noProof/>
                <w:spacing w:val="-1"/>
              </w:rPr>
              <w:t>e</w:t>
            </w:r>
            <w:r w:rsidR="00502E14" w:rsidRPr="00BE4527">
              <w:rPr>
                <w:rStyle w:val="Hyperlink"/>
                <w:rFonts w:eastAsia="Times New Roman"/>
                <w:noProof/>
              </w:rPr>
              <w:t>l</w:t>
            </w:r>
            <w:r w:rsidR="00502E14" w:rsidRPr="00BE4527">
              <w:rPr>
                <w:rStyle w:val="Hyperlink"/>
                <w:rFonts w:eastAsia="Times New Roman"/>
                <w:noProof/>
                <w:spacing w:val="1"/>
              </w:rPr>
              <w:t>i</w:t>
            </w:r>
            <w:r w:rsidR="00502E14" w:rsidRPr="00BE4527">
              <w:rPr>
                <w:rStyle w:val="Hyperlink"/>
                <w:rFonts w:eastAsia="Times New Roman"/>
                <w:noProof/>
              </w:rPr>
              <w:t>a</w:t>
            </w:r>
            <w:r w:rsidR="00502E14" w:rsidRPr="00BE4527">
              <w:rPr>
                <w:rStyle w:val="Hyperlink"/>
                <w:rFonts w:eastAsia="Times New Roman"/>
                <w:noProof/>
                <w:spacing w:val="1"/>
              </w:rPr>
              <w:t>b</w:t>
            </w:r>
            <w:r w:rsidR="00502E14" w:rsidRPr="00BE4527">
              <w:rPr>
                <w:rStyle w:val="Hyperlink"/>
                <w:rFonts w:eastAsia="Times New Roman"/>
                <w:noProof/>
              </w:rPr>
              <w:t xml:space="preserve">le </w:t>
            </w:r>
            <w:r w:rsidR="00502E14" w:rsidRPr="00BE4527">
              <w:rPr>
                <w:rStyle w:val="Hyperlink"/>
                <w:rFonts w:eastAsia="Times New Roman"/>
                <w:noProof/>
                <w:spacing w:val="-1"/>
              </w:rPr>
              <w:t>e</w:t>
            </w:r>
            <w:r w:rsidR="00502E14" w:rsidRPr="00BE4527">
              <w:rPr>
                <w:rStyle w:val="Hyperlink"/>
                <w:rFonts w:eastAsia="Times New Roman"/>
                <w:noProof/>
              </w:rPr>
              <w:t>x</w:t>
            </w:r>
            <w:r w:rsidR="00502E14" w:rsidRPr="00BE4527">
              <w:rPr>
                <w:rStyle w:val="Hyperlink"/>
                <w:rFonts w:eastAsia="Times New Roman"/>
                <w:noProof/>
                <w:spacing w:val="-1"/>
              </w:rPr>
              <w:t>c</w:t>
            </w:r>
            <w:r w:rsidR="00502E14" w:rsidRPr="00BE4527">
              <w:rPr>
                <w:rStyle w:val="Hyperlink"/>
                <w:rFonts w:eastAsia="Times New Roman"/>
                <w:noProof/>
                <w:spacing w:val="1"/>
              </w:rPr>
              <w:t>h</w:t>
            </w:r>
            <w:r w:rsidR="00502E14" w:rsidRPr="00BE4527">
              <w:rPr>
                <w:rStyle w:val="Hyperlink"/>
                <w:rFonts w:eastAsia="Times New Roman"/>
                <w:noProof/>
              </w:rPr>
              <w:t>a</w:t>
            </w:r>
            <w:r w:rsidR="00502E14" w:rsidRPr="00BE4527">
              <w:rPr>
                <w:rStyle w:val="Hyperlink"/>
                <w:rFonts w:eastAsia="Times New Roman"/>
                <w:noProof/>
                <w:spacing w:val="1"/>
              </w:rPr>
              <w:t>n</w:t>
            </w:r>
            <w:r w:rsidR="00502E14" w:rsidRPr="00BE4527">
              <w:rPr>
                <w:rStyle w:val="Hyperlink"/>
                <w:rFonts w:eastAsia="Times New Roman"/>
                <w:noProof/>
              </w:rPr>
              <w:t>ge</w:t>
            </w:r>
            <w:r w:rsidR="00502E14" w:rsidRPr="00BE4527">
              <w:rPr>
                <w:rStyle w:val="Hyperlink"/>
                <w:rFonts w:eastAsia="Times New Roman"/>
                <w:noProof/>
                <w:spacing w:val="-1"/>
              </w:rPr>
              <w:t xml:space="preserve"> </w:t>
            </w:r>
            <w:r w:rsidR="00502E14" w:rsidRPr="00BE4527">
              <w:rPr>
                <w:rStyle w:val="Hyperlink"/>
                <w:rFonts w:eastAsia="Times New Roman"/>
                <w:noProof/>
                <w:spacing w:val="1"/>
              </w:rPr>
              <w:t>b</w:t>
            </w:r>
            <w:r w:rsidR="00502E14" w:rsidRPr="00BE4527">
              <w:rPr>
                <w:rStyle w:val="Hyperlink"/>
                <w:rFonts w:eastAsia="Times New Roman"/>
                <w:noProof/>
                <w:spacing w:val="-1"/>
              </w:rPr>
              <w:t>e</w:t>
            </w:r>
            <w:r w:rsidR="00502E14" w:rsidRPr="00BE4527">
              <w:rPr>
                <w:rStyle w:val="Hyperlink"/>
                <w:rFonts w:eastAsia="Times New Roman"/>
                <w:noProof/>
                <w:spacing w:val="1"/>
              </w:rPr>
              <w:t>h</w:t>
            </w:r>
            <w:r w:rsidR="00502E14" w:rsidRPr="00BE4527">
              <w:rPr>
                <w:rStyle w:val="Hyperlink"/>
                <w:rFonts w:eastAsia="Times New Roman"/>
                <w:noProof/>
              </w:rPr>
              <w:t>avio</w:t>
            </w:r>
            <w:r w:rsidR="00502E14" w:rsidRPr="00BE4527">
              <w:rPr>
                <w:rStyle w:val="Hyperlink"/>
                <w:rFonts w:eastAsia="Times New Roman"/>
                <w:noProof/>
                <w:spacing w:val="1"/>
              </w:rPr>
              <w:t>u</w:t>
            </w:r>
            <w:r w:rsidR="00502E14" w:rsidRPr="00BE4527">
              <w:rPr>
                <w:rStyle w:val="Hyperlink"/>
                <w:rFonts w:eastAsia="Times New Roman"/>
                <w:noProof/>
              </w:rPr>
              <w:t>r</w:t>
            </w:r>
            <w:r w:rsidR="00502E14">
              <w:rPr>
                <w:noProof/>
                <w:webHidden/>
              </w:rPr>
              <w:tab/>
            </w:r>
            <w:r>
              <w:rPr>
                <w:noProof/>
                <w:webHidden/>
              </w:rPr>
              <w:fldChar w:fldCharType="begin"/>
            </w:r>
            <w:r w:rsidR="00502E14">
              <w:rPr>
                <w:noProof/>
                <w:webHidden/>
              </w:rPr>
              <w:instrText xml:space="preserve"> PAGEREF _Toc3465119 \h </w:instrText>
            </w:r>
            <w:r>
              <w:rPr>
                <w:noProof/>
                <w:webHidden/>
              </w:rPr>
            </w:r>
            <w:r>
              <w:rPr>
                <w:noProof/>
                <w:webHidden/>
              </w:rPr>
              <w:fldChar w:fldCharType="separate"/>
            </w:r>
            <w:r w:rsidR="003330E7">
              <w:rPr>
                <w:noProof/>
                <w:webHidden/>
              </w:rPr>
              <w:t>14</w:t>
            </w:r>
            <w:r>
              <w:rPr>
                <w:noProof/>
                <w:webHidden/>
              </w:rPr>
              <w:fldChar w:fldCharType="end"/>
            </w:r>
          </w:hyperlink>
        </w:p>
        <w:p w:rsidR="00502E14" w:rsidRDefault="00CF2A50">
          <w:pPr>
            <w:pStyle w:val="Verzeichnis1"/>
            <w:tabs>
              <w:tab w:val="left" w:pos="440"/>
              <w:tab w:val="right" w:leader="dot" w:pos="10010"/>
            </w:tabs>
            <w:rPr>
              <w:rFonts w:eastAsiaTheme="minorEastAsia"/>
              <w:noProof/>
              <w:lang w:val="de-AT" w:eastAsia="de-AT"/>
            </w:rPr>
          </w:pPr>
          <w:hyperlink w:anchor="_Toc3465120" w:history="1">
            <w:r w:rsidR="00502E14" w:rsidRPr="00BE4527">
              <w:rPr>
                <w:rStyle w:val="Hyperlink"/>
                <w:rFonts w:eastAsia="Arial"/>
                <w:noProof/>
              </w:rPr>
              <w:t>4</w:t>
            </w:r>
            <w:r w:rsidR="00502E14">
              <w:rPr>
                <w:rFonts w:eastAsiaTheme="minorEastAsia"/>
                <w:noProof/>
                <w:lang w:val="de-AT" w:eastAsia="de-AT"/>
              </w:rPr>
              <w:tab/>
            </w:r>
            <w:r w:rsidR="00502E14" w:rsidRPr="00BE4527">
              <w:rPr>
                <w:rStyle w:val="Hyperlink"/>
                <w:rFonts w:eastAsia="Arial"/>
                <w:noProof/>
                <w:spacing w:val="-4"/>
              </w:rPr>
              <w:t>A</w:t>
            </w:r>
            <w:r w:rsidR="00502E14" w:rsidRPr="00BE4527">
              <w:rPr>
                <w:rStyle w:val="Hyperlink"/>
                <w:rFonts w:eastAsia="Arial"/>
                <w:noProof/>
                <w:spacing w:val="1"/>
              </w:rPr>
              <w:t>p</w:t>
            </w:r>
            <w:r w:rsidR="00502E14" w:rsidRPr="00BE4527">
              <w:rPr>
                <w:rStyle w:val="Hyperlink"/>
                <w:rFonts w:eastAsia="Arial"/>
                <w:noProof/>
                <w:spacing w:val="-1"/>
              </w:rPr>
              <w:t>p</w:t>
            </w:r>
            <w:r w:rsidR="00502E14" w:rsidRPr="00BE4527">
              <w:rPr>
                <w:rStyle w:val="Hyperlink"/>
                <w:rFonts w:eastAsia="Arial"/>
                <w:noProof/>
              </w:rPr>
              <w:t>e</w:t>
            </w:r>
            <w:r w:rsidR="00502E14" w:rsidRPr="00BE4527">
              <w:rPr>
                <w:rStyle w:val="Hyperlink"/>
                <w:rFonts w:eastAsia="Arial"/>
                <w:noProof/>
                <w:spacing w:val="-1"/>
              </w:rPr>
              <w:t>nd</w:t>
            </w:r>
            <w:r w:rsidR="00502E14" w:rsidRPr="00BE4527">
              <w:rPr>
                <w:rStyle w:val="Hyperlink"/>
                <w:rFonts w:eastAsia="Arial"/>
                <w:noProof/>
                <w:spacing w:val="1"/>
              </w:rPr>
              <w:t>i</w:t>
            </w:r>
            <w:r w:rsidR="00502E14" w:rsidRPr="00BE4527">
              <w:rPr>
                <w:rStyle w:val="Hyperlink"/>
                <w:rFonts w:eastAsia="Arial"/>
                <w:noProof/>
              </w:rPr>
              <w:t>x</w:t>
            </w:r>
            <w:r w:rsidR="00502E14" w:rsidRPr="00BE4527">
              <w:rPr>
                <w:rStyle w:val="Hyperlink"/>
                <w:rFonts w:eastAsia="Arial"/>
                <w:noProof/>
                <w:spacing w:val="3"/>
              </w:rPr>
              <w:t xml:space="preserve"> </w:t>
            </w:r>
            <w:r w:rsidR="00502E14" w:rsidRPr="00BE4527">
              <w:rPr>
                <w:rStyle w:val="Hyperlink"/>
                <w:rFonts w:eastAsia="Arial"/>
                <w:noProof/>
              </w:rPr>
              <w:t>A</w:t>
            </w:r>
            <w:r w:rsidR="00502E14">
              <w:rPr>
                <w:noProof/>
                <w:webHidden/>
              </w:rPr>
              <w:tab/>
            </w:r>
            <w:r>
              <w:rPr>
                <w:noProof/>
                <w:webHidden/>
              </w:rPr>
              <w:fldChar w:fldCharType="begin"/>
            </w:r>
            <w:r w:rsidR="00502E14">
              <w:rPr>
                <w:noProof/>
                <w:webHidden/>
              </w:rPr>
              <w:instrText xml:space="preserve"> PAGEREF _Toc3465120 \h </w:instrText>
            </w:r>
            <w:r>
              <w:rPr>
                <w:noProof/>
                <w:webHidden/>
              </w:rPr>
            </w:r>
            <w:r>
              <w:rPr>
                <w:noProof/>
                <w:webHidden/>
              </w:rPr>
              <w:fldChar w:fldCharType="separate"/>
            </w:r>
            <w:r w:rsidR="003330E7">
              <w:rPr>
                <w:noProof/>
                <w:webHidden/>
              </w:rPr>
              <w:t>16</w:t>
            </w:r>
            <w:r>
              <w:rPr>
                <w:noProof/>
                <w:webHidden/>
              </w:rPr>
              <w:fldChar w:fldCharType="end"/>
            </w:r>
          </w:hyperlink>
        </w:p>
        <w:p w:rsidR="00502E14" w:rsidRDefault="00CF2A50">
          <w:pPr>
            <w:pStyle w:val="Verzeichnis2"/>
            <w:tabs>
              <w:tab w:val="left" w:pos="880"/>
              <w:tab w:val="right" w:leader="dot" w:pos="10010"/>
            </w:tabs>
            <w:rPr>
              <w:rFonts w:eastAsiaTheme="minorEastAsia"/>
              <w:noProof/>
              <w:lang w:val="de-AT" w:eastAsia="de-AT"/>
            </w:rPr>
          </w:pPr>
          <w:hyperlink w:anchor="_Toc3465121" w:history="1">
            <w:r w:rsidR="00502E14" w:rsidRPr="00BE4527">
              <w:rPr>
                <w:rStyle w:val="Hyperlink"/>
                <w:rFonts w:ascii="Times New Roman" w:eastAsia="Times New Roman" w:hAnsi="Times New Roman" w:cs="Times New Roman"/>
                <w:noProof/>
              </w:rPr>
              <w:t>4.1</w:t>
            </w:r>
            <w:r w:rsidR="00502E14">
              <w:rPr>
                <w:rFonts w:eastAsiaTheme="minorEastAsia"/>
                <w:noProof/>
                <w:lang w:val="de-AT" w:eastAsia="de-AT"/>
              </w:rPr>
              <w:tab/>
            </w:r>
            <w:r w:rsidR="00502E14" w:rsidRPr="00BE4527">
              <w:rPr>
                <w:rStyle w:val="Hyperlink"/>
                <w:rFonts w:eastAsia="Arial"/>
                <w:noProof/>
              </w:rPr>
              <w:t>Example Failures/Errors</w:t>
            </w:r>
            <w:r w:rsidR="00502E14">
              <w:rPr>
                <w:noProof/>
                <w:webHidden/>
              </w:rPr>
              <w:tab/>
            </w:r>
            <w:r>
              <w:rPr>
                <w:noProof/>
                <w:webHidden/>
              </w:rPr>
              <w:fldChar w:fldCharType="begin"/>
            </w:r>
            <w:r w:rsidR="00502E14">
              <w:rPr>
                <w:noProof/>
                <w:webHidden/>
              </w:rPr>
              <w:instrText xml:space="preserve"> PAGEREF _Toc3465121 \h </w:instrText>
            </w:r>
            <w:r>
              <w:rPr>
                <w:noProof/>
                <w:webHidden/>
              </w:rPr>
            </w:r>
            <w:r>
              <w:rPr>
                <w:noProof/>
                <w:webHidden/>
              </w:rPr>
              <w:fldChar w:fldCharType="separate"/>
            </w:r>
            <w:r w:rsidR="003330E7">
              <w:rPr>
                <w:noProof/>
                <w:webHidden/>
              </w:rPr>
              <w:t>16</w:t>
            </w:r>
            <w:r>
              <w:rPr>
                <w:noProof/>
                <w:webHidden/>
              </w:rPr>
              <w:fldChar w:fldCharType="end"/>
            </w:r>
          </w:hyperlink>
        </w:p>
        <w:p w:rsidR="00502E14" w:rsidRDefault="00CF2A50">
          <w:pPr>
            <w:pStyle w:val="Verzeichnis2"/>
            <w:tabs>
              <w:tab w:val="left" w:pos="880"/>
              <w:tab w:val="right" w:leader="dot" w:pos="10010"/>
            </w:tabs>
            <w:rPr>
              <w:rFonts w:eastAsiaTheme="minorEastAsia"/>
              <w:noProof/>
              <w:lang w:val="de-AT" w:eastAsia="de-AT"/>
            </w:rPr>
          </w:pPr>
          <w:hyperlink w:anchor="_Toc3465122" w:history="1">
            <w:r w:rsidR="00502E14" w:rsidRPr="00BE4527">
              <w:rPr>
                <w:rStyle w:val="Hyperlink"/>
                <w:rFonts w:eastAsia="Arial"/>
                <w:noProof/>
              </w:rPr>
              <w:t>4.2</w:t>
            </w:r>
            <w:r w:rsidR="00502E14">
              <w:rPr>
                <w:rFonts w:eastAsiaTheme="minorEastAsia"/>
                <w:noProof/>
                <w:lang w:val="de-AT" w:eastAsia="de-AT"/>
              </w:rPr>
              <w:tab/>
            </w:r>
            <w:r w:rsidR="00502E14" w:rsidRPr="00BE4527">
              <w:rPr>
                <w:rStyle w:val="Hyperlink"/>
                <w:rFonts w:eastAsia="Arial"/>
                <w:noProof/>
              </w:rPr>
              <w:t>Sample instance document</w:t>
            </w:r>
            <w:r w:rsidR="00502E14">
              <w:rPr>
                <w:noProof/>
                <w:webHidden/>
              </w:rPr>
              <w:tab/>
            </w:r>
            <w:r>
              <w:rPr>
                <w:noProof/>
                <w:webHidden/>
              </w:rPr>
              <w:fldChar w:fldCharType="begin"/>
            </w:r>
            <w:r w:rsidR="00502E14">
              <w:rPr>
                <w:noProof/>
                <w:webHidden/>
              </w:rPr>
              <w:instrText xml:space="preserve"> PAGEREF _Toc3465122 \h </w:instrText>
            </w:r>
            <w:r>
              <w:rPr>
                <w:noProof/>
                <w:webHidden/>
              </w:rPr>
            </w:r>
            <w:r>
              <w:rPr>
                <w:noProof/>
                <w:webHidden/>
              </w:rPr>
              <w:fldChar w:fldCharType="separate"/>
            </w:r>
            <w:r w:rsidR="003330E7">
              <w:rPr>
                <w:noProof/>
                <w:webHidden/>
              </w:rPr>
              <w:t>16</w:t>
            </w:r>
            <w:r>
              <w:rPr>
                <w:noProof/>
                <w:webHidden/>
              </w:rPr>
              <w:fldChar w:fldCharType="end"/>
            </w:r>
          </w:hyperlink>
        </w:p>
        <w:p w:rsidR="00DF04D2" w:rsidRDefault="00CF2A50" w:rsidP="00337EEE">
          <w:r>
            <w:rPr>
              <w:b/>
              <w:bCs/>
            </w:rPr>
            <w:fldChar w:fldCharType="end"/>
          </w:r>
        </w:p>
      </w:sdtContent>
    </w:sdt>
    <w:p w:rsidR="00DF04D2" w:rsidRDefault="00DF04D2" w:rsidP="00337EEE">
      <w:pPr>
        <w:sectPr w:rsidR="00DF04D2" w:rsidSect="008F279D">
          <w:headerReference w:type="default" r:id="rId11"/>
          <w:footerReference w:type="default" r:id="rId12"/>
          <w:pgSz w:w="11920" w:h="16840"/>
          <w:pgMar w:top="1300" w:right="940" w:bottom="1500" w:left="960" w:header="400" w:footer="1309" w:gutter="0"/>
          <w:cols w:space="720"/>
          <w:titlePg/>
          <w:docGrid w:linePitch="299"/>
        </w:sectPr>
      </w:pPr>
    </w:p>
    <w:p w:rsidR="00DF04D2" w:rsidRDefault="00E11039" w:rsidP="00D34039">
      <w:pPr>
        <w:pStyle w:val="berschrift1"/>
        <w:ind w:left="432" w:hanging="432"/>
        <w:rPr>
          <w:rFonts w:eastAsia="Arial"/>
        </w:rPr>
      </w:pPr>
      <w:bookmarkStart w:id="22" w:name="_Toc3465096"/>
      <w:r>
        <w:rPr>
          <w:rFonts w:eastAsia="Arial"/>
          <w:spacing w:val="1"/>
        </w:rPr>
        <w:lastRenderedPageBreak/>
        <w:t>I</w:t>
      </w:r>
      <w:r>
        <w:rPr>
          <w:rFonts w:eastAsia="Arial"/>
          <w:spacing w:val="-1"/>
        </w:rPr>
        <w:t>n</w:t>
      </w:r>
      <w:r>
        <w:rPr>
          <w:rFonts w:eastAsia="Arial"/>
        </w:rPr>
        <w:t>t</w:t>
      </w:r>
      <w:r>
        <w:rPr>
          <w:rFonts w:eastAsia="Arial"/>
          <w:spacing w:val="1"/>
        </w:rPr>
        <w:t>r</w:t>
      </w:r>
      <w:r>
        <w:rPr>
          <w:rFonts w:eastAsia="Arial"/>
          <w:spacing w:val="-1"/>
        </w:rPr>
        <w:t>odu</w:t>
      </w:r>
      <w:r>
        <w:rPr>
          <w:rFonts w:eastAsia="Arial"/>
        </w:rPr>
        <w:t>ct</w:t>
      </w:r>
      <w:r>
        <w:rPr>
          <w:rFonts w:eastAsia="Arial"/>
          <w:spacing w:val="1"/>
        </w:rPr>
        <w:t>i</w:t>
      </w:r>
      <w:r>
        <w:rPr>
          <w:rFonts w:eastAsia="Arial"/>
          <w:spacing w:val="-1"/>
        </w:rPr>
        <w:t>o</w:t>
      </w:r>
      <w:r>
        <w:rPr>
          <w:rFonts w:eastAsia="Arial"/>
        </w:rPr>
        <w:t>n</w:t>
      </w:r>
      <w:bookmarkEnd w:id="22"/>
    </w:p>
    <w:p w:rsidR="00DF04D2" w:rsidRDefault="00F91C29" w:rsidP="00337EEE">
      <w:r>
        <w:t xml:space="preserve">This specification is designed to facilitate becoming a compliant Access Point under the governance </w:t>
      </w:r>
      <w:r w:rsidR="000613CD">
        <w:t xml:space="preserve">of the OpenPEPPOL Association. </w:t>
      </w:r>
      <w:r>
        <w:t xml:space="preserve">The OpenPEPPOL Association is comprised of public and private members of the PEPPOL community (see </w:t>
      </w:r>
      <w:hyperlink r:id="rId13" w:history="1">
        <w:r w:rsidRPr="003816B0">
          <w:rPr>
            <w:rStyle w:val="Hyperlink"/>
          </w:rPr>
          <w:t>http://peppol.eu</w:t>
        </w:r>
      </w:hyperlink>
      <w:r>
        <w:t>) and has taken over responsibilities for PEPPOL specifications, building blocks and services. Throughout this document the word PEPPOL refers to both the community and the association involving these responsibilities and reflects the requirements of the PEPPOL Transport Infrastructure Coordinating Community (TICC).</w:t>
      </w:r>
    </w:p>
    <w:p w:rsidR="00DF04D2" w:rsidRDefault="00E11039" w:rsidP="00D34039">
      <w:pPr>
        <w:pStyle w:val="berschrift2"/>
        <w:rPr>
          <w:rFonts w:eastAsia="Arial"/>
        </w:rPr>
      </w:pPr>
      <w:bookmarkStart w:id="23" w:name="_Toc3465097"/>
      <w:r>
        <w:rPr>
          <w:rFonts w:eastAsia="Arial"/>
        </w:rPr>
        <w:t>Ob</w:t>
      </w:r>
      <w:r>
        <w:rPr>
          <w:rFonts w:eastAsia="Arial"/>
          <w:spacing w:val="-2"/>
        </w:rPr>
        <w:t>j</w:t>
      </w:r>
      <w:r>
        <w:rPr>
          <w:rFonts w:eastAsia="Arial"/>
          <w:spacing w:val="1"/>
        </w:rPr>
        <w:t>ec</w:t>
      </w:r>
      <w:r>
        <w:rPr>
          <w:rFonts w:eastAsia="Arial"/>
        </w:rPr>
        <w:t>t</w:t>
      </w:r>
      <w:r>
        <w:rPr>
          <w:rFonts w:eastAsia="Arial"/>
          <w:spacing w:val="2"/>
        </w:rPr>
        <w:t>i</w:t>
      </w:r>
      <w:r>
        <w:rPr>
          <w:rFonts w:eastAsia="Arial"/>
          <w:spacing w:val="-4"/>
        </w:rPr>
        <w:t>v</w:t>
      </w:r>
      <w:r>
        <w:rPr>
          <w:rFonts w:eastAsia="Arial"/>
        </w:rPr>
        <w:t>e</w:t>
      </w:r>
      <w:bookmarkEnd w:id="23"/>
    </w:p>
    <w:p w:rsidR="00E11039" w:rsidRDefault="00E11039" w:rsidP="00337EEE">
      <w:r>
        <w:t xml:space="preserve">This document describes </w:t>
      </w:r>
      <w:r w:rsidR="001B7825">
        <w:t xml:space="preserve">a </w:t>
      </w:r>
      <w:r>
        <w:t xml:space="preserve">specification to be used to exchange </w:t>
      </w:r>
      <w:r w:rsidR="0011730F">
        <w:t xml:space="preserve">business </w:t>
      </w:r>
      <w:r w:rsidR="00237A6C">
        <w:t>message</w:t>
      </w:r>
      <w:r>
        <w:t>s between Access Points</w:t>
      </w:r>
      <w:r w:rsidR="00812050">
        <w:t xml:space="preserve"> (AP)</w:t>
      </w:r>
      <w:r>
        <w:t xml:space="preserve"> as part of the PEPPOL infrastructure. </w:t>
      </w:r>
      <w:r w:rsidR="001B7825">
        <w:t>It</w:t>
      </w:r>
      <w:r w:rsidR="0002652D">
        <w:t xml:space="preserve"> uses the AS2 specification as specified in </w:t>
      </w:r>
      <w:r w:rsidR="0002652D" w:rsidRPr="0002652D">
        <w:t>RFC4130 HTTP Applicability Statement 2 (AS2)</w:t>
      </w:r>
      <w:r w:rsidR="0002652D">
        <w:t xml:space="preserve">. </w:t>
      </w:r>
      <w:r>
        <w:t>AS2 was chosen because of its popularity among ex</w:t>
      </w:r>
      <w:r w:rsidR="00A61AEC">
        <w:t>isting EDI Service Providers</w:t>
      </w:r>
      <w:r w:rsidR="0002652D">
        <w:t xml:space="preserve"> and the fact that it has already undergone extensive</w:t>
      </w:r>
      <w:r w:rsidR="006C6B95">
        <w:t xml:space="preserve"> interoperability testing</w:t>
      </w:r>
      <w:r w:rsidR="00A61AEC">
        <w:t>. T</w:t>
      </w:r>
      <w:r>
        <w:t xml:space="preserve">his </w:t>
      </w:r>
      <w:r w:rsidR="0011730F">
        <w:t>specification</w:t>
      </w:r>
      <w:r>
        <w:t xml:space="preserve"> therefore focusses on leveraging these </w:t>
      </w:r>
      <w:r w:rsidR="00A61AEC">
        <w:t xml:space="preserve">existing AS2 systems to become part of the PEPPOL network </w:t>
      </w:r>
      <w:r w:rsidR="006C6B95">
        <w:t>of Access Points</w:t>
      </w:r>
      <w:r w:rsidR="00812050">
        <w:t>. This</w:t>
      </w:r>
      <w:r w:rsidR="008B38EE">
        <w:t xml:space="preserve"> </w:t>
      </w:r>
      <w:r w:rsidR="0011730F">
        <w:t xml:space="preserve">specification </w:t>
      </w:r>
      <w:r w:rsidR="008B38EE">
        <w:t xml:space="preserve">will show how these systems can be enhanced by using the </w:t>
      </w:r>
      <w:r w:rsidR="0022230B">
        <w:t xml:space="preserve">PEPPOL </w:t>
      </w:r>
      <w:r w:rsidR="008B38EE">
        <w:t xml:space="preserve">Service Metadata </w:t>
      </w:r>
      <w:r w:rsidR="001B7825">
        <w:t>Lookup (SML)</w:t>
      </w:r>
      <w:r w:rsidR="0022230B">
        <w:t>, based on the appropriate BUSDOX specification,</w:t>
      </w:r>
      <w:r w:rsidR="001B7825">
        <w:t xml:space="preserve"> </w:t>
      </w:r>
      <w:r w:rsidR="008B38EE">
        <w:t>to dynamically exchange</w:t>
      </w:r>
      <w:r w:rsidR="002E37E3">
        <w:t xml:space="preserve"> various security parameters including</w:t>
      </w:r>
      <w:r w:rsidR="008B38EE">
        <w:t xml:space="preserve"> </w:t>
      </w:r>
      <w:r w:rsidR="002E37E3">
        <w:t>Public keys,</w:t>
      </w:r>
      <w:r w:rsidR="008B38EE">
        <w:t xml:space="preserve"> Endpoint URLs</w:t>
      </w:r>
      <w:r w:rsidR="002E37E3">
        <w:t xml:space="preserve"> </w:t>
      </w:r>
      <w:r w:rsidR="0035144F">
        <w:t>etc.</w:t>
      </w:r>
      <w:r w:rsidR="00812050">
        <w:t xml:space="preserve"> and therefore automate the inclusion of new or modified APs</w:t>
      </w:r>
      <w:r w:rsidR="008B38EE">
        <w:t>.</w:t>
      </w:r>
    </w:p>
    <w:p w:rsidR="008B38EE" w:rsidRDefault="00A61AEC" w:rsidP="00337EEE">
      <w:r>
        <w:t xml:space="preserve">The </w:t>
      </w:r>
      <w:r w:rsidR="00C939A0">
        <w:t xml:space="preserve">PEPPOL </w:t>
      </w:r>
      <w:r w:rsidR="00E11039">
        <w:t>AS2 Specification</w:t>
      </w:r>
      <w:r>
        <w:t xml:space="preserve"> use</w:t>
      </w:r>
      <w:r w:rsidR="0022230B">
        <w:t>s</w:t>
      </w:r>
      <w:r>
        <w:t xml:space="preserve"> security settings which are equivalent to the </w:t>
      </w:r>
      <w:r>
        <w:rPr>
          <w:spacing w:val="1"/>
        </w:rPr>
        <w:t>S</w:t>
      </w:r>
      <w:r>
        <w:rPr>
          <w:spacing w:val="-1"/>
        </w:rPr>
        <w:t>ec</w:t>
      </w:r>
      <w:r>
        <w:t>u</w:t>
      </w:r>
      <w:r>
        <w:rPr>
          <w:spacing w:val="1"/>
        </w:rPr>
        <w:t>r</w:t>
      </w:r>
      <w:r>
        <w:t>e</w:t>
      </w:r>
      <w:r>
        <w:rPr>
          <w:spacing w:val="-1"/>
        </w:rPr>
        <w:t xml:space="preserve"> </w:t>
      </w:r>
      <w:r>
        <w:t>T</w:t>
      </w:r>
      <w:r>
        <w:rPr>
          <w:spacing w:val="-1"/>
        </w:rPr>
        <w:t>r</w:t>
      </w:r>
      <w:r>
        <w:t xml:space="preserve">usted </w:t>
      </w:r>
      <w:r>
        <w:rPr>
          <w:spacing w:val="-1"/>
        </w:rPr>
        <w:t>A</w:t>
      </w:r>
      <w:r>
        <w:rPr>
          <w:spacing w:val="5"/>
        </w:rPr>
        <w:t>s</w:t>
      </w:r>
      <w:r>
        <w:rPr>
          <w:spacing w:val="-5"/>
        </w:rPr>
        <w:t>y</w:t>
      </w:r>
      <w:r>
        <w:rPr>
          <w:spacing w:val="2"/>
        </w:rPr>
        <w:t>n</w:t>
      </w:r>
      <w:r>
        <w:rPr>
          <w:spacing w:val="-1"/>
        </w:rPr>
        <w:t>c</w:t>
      </w:r>
      <w:r>
        <w:t>h</w:t>
      </w:r>
      <w:r>
        <w:rPr>
          <w:spacing w:val="-1"/>
        </w:rPr>
        <w:t>r</w:t>
      </w:r>
      <w:r>
        <w:t xml:space="preserve">onous </w:t>
      </w:r>
      <w:r>
        <w:rPr>
          <w:spacing w:val="1"/>
        </w:rPr>
        <w:t>R</w:t>
      </w:r>
      <w:r>
        <w:rPr>
          <w:spacing w:val="-1"/>
        </w:rPr>
        <w:t>e</w:t>
      </w:r>
      <w:r>
        <w:t>l</w:t>
      </w:r>
      <w:r>
        <w:rPr>
          <w:spacing w:val="1"/>
        </w:rPr>
        <w:t>i</w:t>
      </w:r>
      <w:r>
        <w:rPr>
          <w:spacing w:val="-1"/>
        </w:rPr>
        <w:t>a</w:t>
      </w:r>
      <w:r>
        <w:t xml:space="preserve">ble </w:t>
      </w:r>
      <w:r>
        <w:rPr>
          <w:spacing w:val="-1"/>
        </w:rPr>
        <w:t>T</w:t>
      </w:r>
      <w:r>
        <w:rPr>
          <w:spacing w:val="1"/>
        </w:rPr>
        <w:t>r</w:t>
      </w:r>
      <w:r>
        <w:rPr>
          <w:spacing w:val="-1"/>
        </w:rPr>
        <w:t>a</w:t>
      </w:r>
      <w:r>
        <w:t>n</w:t>
      </w:r>
      <w:r>
        <w:rPr>
          <w:spacing w:val="2"/>
        </w:rPr>
        <w:t>s</w:t>
      </w:r>
      <w:r>
        <w:t xml:space="preserve">port </w:t>
      </w:r>
      <w:r>
        <w:rPr>
          <w:spacing w:val="-1"/>
        </w:rPr>
        <w:t>(</w:t>
      </w:r>
      <w:r>
        <w:rPr>
          <w:spacing w:val="1"/>
        </w:rPr>
        <w:t>S</w:t>
      </w:r>
      <w:r>
        <w:t>TART) security settings,</w:t>
      </w:r>
      <w:r>
        <w:rPr>
          <w:spacing w:val="-1"/>
        </w:rPr>
        <w:t xml:space="preserve"> </w:t>
      </w:r>
      <w:r w:rsidR="00AF0078">
        <w:rPr>
          <w:spacing w:val="-1"/>
        </w:rPr>
        <w:t>the original PEPPOL document exchange protocol</w:t>
      </w:r>
      <w:r>
        <w:rPr>
          <w:spacing w:val="-1"/>
        </w:rPr>
        <w:t>.</w:t>
      </w:r>
      <w:r w:rsidR="00E11039">
        <w:t xml:space="preserve"> </w:t>
      </w:r>
      <w:r>
        <w:t xml:space="preserve">AS2 </w:t>
      </w:r>
      <w:r w:rsidR="00E11039">
        <w:t>us</w:t>
      </w:r>
      <w:r>
        <w:t>es an</w:t>
      </w:r>
      <w:r w:rsidR="00E11039">
        <w:t xml:space="preserve"> S</w:t>
      </w:r>
      <w:r w:rsidR="0002652D">
        <w:t>/</w:t>
      </w:r>
      <w:r w:rsidR="00E11039">
        <w:t>MIME</w:t>
      </w:r>
      <w:r w:rsidR="00E11039">
        <w:rPr>
          <w:spacing w:val="-1"/>
        </w:rPr>
        <w:t>-</w:t>
      </w:r>
      <w:r w:rsidR="00E11039">
        <w:t>b</w:t>
      </w:r>
      <w:r w:rsidR="00E11039">
        <w:rPr>
          <w:spacing w:val="-1"/>
        </w:rPr>
        <w:t>a</w:t>
      </w:r>
      <w:r w:rsidR="00E11039">
        <w:t>s</w:t>
      </w:r>
      <w:r w:rsidR="00E11039">
        <w:rPr>
          <w:spacing w:val="-1"/>
        </w:rPr>
        <w:t>e</w:t>
      </w:r>
      <w:r w:rsidR="00E11039">
        <w:t>d pr</w:t>
      </w:r>
      <w:r w:rsidR="00E11039">
        <w:rPr>
          <w:spacing w:val="-1"/>
        </w:rPr>
        <w:t>o</w:t>
      </w:r>
      <w:r w:rsidR="00E11039">
        <w:t>file</w:t>
      </w:r>
      <w:r>
        <w:t xml:space="preserve"> which provides security using Digital Certificates in much the same way as START. </w:t>
      </w:r>
      <w:r w:rsidR="0035144F">
        <w:t>Therefore,</w:t>
      </w:r>
      <w:r>
        <w:t xml:space="preserve"> the same Certificates can be used for both protocols. It also uses URLs to identify the Endpoint addresses therefore the Service Metadata obtained from existing SMPs can be reused for AS2 Endpoints. </w:t>
      </w:r>
    </w:p>
    <w:p w:rsidR="00BF1624" w:rsidRDefault="009A5176" w:rsidP="00337EEE">
      <w:r>
        <w:t>AS2 provides a Transport infrastructure for exchanging s</w:t>
      </w:r>
      <w:r w:rsidRPr="009A5176">
        <w:t>tructured business data</w:t>
      </w:r>
      <w:r>
        <w:t xml:space="preserve"> securely </w:t>
      </w:r>
      <w:r w:rsidRPr="009A5176">
        <w:t>using the HTTP transfer protocol</w:t>
      </w:r>
      <w:r>
        <w:t xml:space="preserve">. This exchange is normally </w:t>
      </w:r>
      <w:r w:rsidRPr="009A5176">
        <w:t>XML</w:t>
      </w:r>
      <w:r>
        <w:t xml:space="preserve"> but can also exchange other</w:t>
      </w:r>
      <w:r w:rsidRPr="009A5176">
        <w:t xml:space="preserve"> Electronic Data Interchange (EDI)</w:t>
      </w:r>
      <w:r>
        <w:t xml:space="preserve"> formats such as</w:t>
      </w:r>
      <w:r w:rsidRPr="009A5176">
        <w:t xml:space="preserve"> the UN Electronic Data Interchange for Administration, Commerce, and Transport</w:t>
      </w:r>
      <w:r>
        <w:t xml:space="preserve"> </w:t>
      </w:r>
      <w:r w:rsidRPr="009A5176">
        <w:t>(UN/EDIFACT) format. The data is</w:t>
      </w:r>
      <w:r>
        <w:t xml:space="preserve"> </w:t>
      </w:r>
      <w:r w:rsidRPr="009A5176">
        <w:t>packaged using standard MIME structures. Authentication and data</w:t>
      </w:r>
      <w:r>
        <w:t xml:space="preserve"> </w:t>
      </w:r>
      <w:r w:rsidRPr="009A5176">
        <w:t>confidentiality are obtained by using Cryptographic Message Syntax</w:t>
      </w:r>
      <w:r w:rsidR="006C6B95">
        <w:t xml:space="preserve"> (CMS)</w:t>
      </w:r>
      <w:r w:rsidRPr="009A5176">
        <w:t xml:space="preserve"> with S/MIME security body parts. Authenticated acknowledgements make</w:t>
      </w:r>
      <w:r>
        <w:t xml:space="preserve"> </w:t>
      </w:r>
      <w:r w:rsidRPr="009A5176">
        <w:t>use of multipart/signed Message Disposition Notification (MDN)</w:t>
      </w:r>
      <w:r>
        <w:t xml:space="preserve"> </w:t>
      </w:r>
      <w:r w:rsidRPr="009A5176">
        <w:t>responses to the original HTTP message.</w:t>
      </w:r>
      <w:r w:rsidR="00BF1624">
        <w:t xml:space="preserve"> This provides a non-</w:t>
      </w:r>
      <w:r w:rsidR="003B3B62">
        <w:t>repudiation of receipt</w:t>
      </w:r>
      <w:r w:rsidR="003B3B62">
        <w:rPr>
          <w:rStyle w:val="Funotenzeichen"/>
          <w:rFonts w:ascii="Times New Roman" w:eastAsia="Times New Roman" w:hAnsi="Times New Roman" w:cs="Times New Roman"/>
          <w:sz w:val="24"/>
          <w:szCs w:val="24"/>
        </w:rPr>
        <w:footnoteReference w:id="1"/>
      </w:r>
      <w:r w:rsidR="00BF1624">
        <w:t xml:space="preserve"> </w:t>
      </w:r>
      <w:r w:rsidR="003B3B62">
        <w:t xml:space="preserve">for the </w:t>
      </w:r>
      <w:r w:rsidR="00BF1624">
        <w:t>exchange of a</w:t>
      </w:r>
      <w:r w:rsidR="006C6B95">
        <w:t>n electronic</w:t>
      </w:r>
      <w:r w:rsidR="00BF1624">
        <w:t xml:space="preserve"> business </w:t>
      </w:r>
      <w:r w:rsidR="00237A6C">
        <w:t>message</w:t>
      </w:r>
      <w:r w:rsidR="003B3B62">
        <w:t xml:space="preserve"> and therefore assures the sender </w:t>
      </w:r>
      <w:r w:rsidR="00942988">
        <w:t>of the message transport status</w:t>
      </w:r>
      <w:r w:rsidR="00BF1624">
        <w:t>.</w:t>
      </w:r>
    </w:p>
    <w:p w:rsidR="00DF04D2" w:rsidRPr="007A1EAC" w:rsidRDefault="00E11039" w:rsidP="00337EEE">
      <w:r w:rsidRPr="007A1EAC">
        <w:t>The</w:t>
      </w:r>
      <w:r w:rsidRPr="007A1EAC">
        <w:rPr>
          <w:spacing w:val="-1"/>
        </w:rPr>
        <w:t xml:space="preserve"> </w:t>
      </w:r>
      <w:r w:rsidR="00204EDF">
        <w:rPr>
          <w:spacing w:val="-1"/>
        </w:rPr>
        <w:t xml:space="preserve">PEPPOL </w:t>
      </w:r>
      <w:r w:rsidR="00A84399" w:rsidRPr="007A1EAC">
        <w:rPr>
          <w:spacing w:val="1"/>
        </w:rPr>
        <w:t>AS2 Transport Specification</w:t>
      </w:r>
      <w:r w:rsidRPr="007A1EAC">
        <w:rPr>
          <w:spacing w:val="-1"/>
        </w:rPr>
        <w:t xml:space="preserve"> </w:t>
      </w:r>
      <w:r w:rsidRPr="007A1EAC">
        <w:t>d</w:t>
      </w:r>
      <w:r w:rsidRPr="007A1EAC">
        <w:rPr>
          <w:spacing w:val="-1"/>
        </w:rPr>
        <w:t>e</w:t>
      </w:r>
      <w:r w:rsidRPr="007A1EAC">
        <w:t>fin</w:t>
      </w:r>
      <w:r w:rsidRPr="007A1EAC">
        <w:rPr>
          <w:spacing w:val="-1"/>
        </w:rPr>
        <w:t>e</w:t>
      </w:r>
      <w:r w:rsidRPr="007A1EAC">
        <w:t>s</w:t>
      </w:r>
      <w:r w:rsidRPr="007A1EAC">
        <w:rPr>
          <w:spacing w:val="2"/>
        </w:rPr>
        <w:t xml:space="preserve"> </w:t>
      </w:r>
      <w:r w:rsidRPr="007A1EAC">
        <w:t>a</w:t>
      </w:r>
      <w:r w:rsidRPr="007A1EAC">
        <w:rPr>
          <w:spacing w:val="-1"/>
        </w:rPr>
        <w:t xml:space="preserve"> </w:t>
      </w:r>
      <w:r w:rsidRPr="007A1EAC">
        <w:rPr>
          <w:spacing w:val="2"/>
        </w:rPr>
        <w:t>s</w:t>
      </w:r>
      <w:r w:rsidRPr="007A1EAC">
        <w:rPr>
          <w:spacing w:val="-1"/>
        </w:rPr>
        <w:t>ec</w:t>
      </w:r>
      <w:r w:rsidRPr="007A1EAC">
        <w:t>u</w:t>
      </w:r>
      <w:r w:rsidRPr="007A1EAC">
        <w:rPr>
          <w:spacing w:val="-1"/>
        </w:rPr>
        <w:t>re</w:t>
      </w:r>
      <w:r w:rsidRPr="007A1EAC">
        <w:t>,</w:t>
      </w:r>
      <w:r w:rsidRPr="007A1EAC">
        <w:rPr>
          <w:spacing w:val="2"/>
        </w:rPr>
        <w:t xml:space="preserve"> </w:t>
      </w:r>
      <w:r w:rsidRPr="007A1EAC">
        <w:t>r</w:t>
      </w:r>
      <w:r w:rsidRPr="007A1EAC">
        <w:rPr>
          <w:spacing w:val="-2"/>
        </w:rPr>
        <w:t>e</w:t>
      </w:r>
      <w:r w:rsidRPr="007A1EAC">
        <w:t>l</w:t>
      </w:r>
      <w:r w:rsidRPr="007A1EAC">
        <w:rPr>
          <w:spacing w:val="1"/>
        </w:rPr>
        <w:t>i</w:t>
      </w:r>
      <w:r w:rsidRPr="007A1EAC">
        <w:rPr>
          <w:spacing w:val="-1"/>
        </w:rPr>
        <w:t>a</w:t>
      </w:r>
      <w:r w:rsidRPr="007A1EAC">
        <w:t xml:space="preserve">ble </w:t>
      </w:r>
      <w:r w:rsidRPr="007A1EAC">
        <w:rPr>
          <w:spacing w:val="2"/>
        </w:rPr>
        <w:t>p</w:t>
      </w:r>
      <w:r w:rsidRPr="007A1EAC">
        <w:t>ro</w:t>
      </w:r>
      <w:r w:rsidRPr="007A1EAC">
        <w:rPr>
          <w:spacing w:val="-1"/>
        </w:rPr>
        <w:t>f</w:t>
      </w:r>
      <w:r w:rsidRPr="007A1EAC">
        <w:t>i</w:t>
      </w:r>
      <w:r w:rsidRPr="007A1EAC">
        <w:rPr>
          <w:spacing w:val="1"/>
        </w:rPr>
        <w:t>l</w:t>
      </w:r>
      <w:r w:rsidRPr="007A1EAC">
        <w:t>e using</w:t>
      </w:r>
      <w:r w:rsidRPr="007A1EAC">
        <w:rPr>
          <w:spacing w:val="-2"/>
        </w:rPr>
        <w:t xml:space="preserve"> </w:t>
      </w:r>
      <w:r w:rsidRPr="007A1EAC">
        <w:t>a</w:t>
      </w:r>
      <w:r w:rsidRPr="007A1EAC">
        <w:rPr>
          <w:spacing w:val="-1"/>
        </w:rPr>
        <w:t xml:space="preserve"> </w:t>
      </w:r>
      <w:r w:rsidRPr="007A1EAC">
        <w:t xml:space="preserve">set </w:t>
      </w:r>
      <w:r w:rsidRPr="007A1EAC">
        <w:rPr>
          <w:spacing w:val="2"/>
        </w:rPr>
        <w:t>o</w:t>
      </w:r>
      <w:r w:rsidRPr="007A1EAC">
        <w:t xml:space="preserve">f </w:t>
      </w:r>
      <w:r w:rsidRPr="007A1EAC">
        <w:rPr>
          <w:spacing w:val="-1"/>
        </w:rPr>
        <w:t>we</w:t>
      </w:r>
      <w:r w:rsidRPr="007A1EAC">
        <w:t>l</w:t>
      </w:r>
      <w:r w:rsidRPr="007A1EAC">
        <w:rPr>
          <w:spacing w:val="2"/>
        </w:rPr>
        <w:t>l</w:t>
      </w:r>
      <w:r w:rsidRPr="007A1EAC">
        <w:rPr>
          <w:spacing w:val="-1"/>
        </w:rPr>
        <w:t>-</w:t>
      </w:r>
      <w:r w:rsidRPr="007A1EAC">
        <w:t>kno</w:t>
      </w:r>
      <w:r w:rsidRPr="007A1EAC">
        <w:rPr>
          <w:spacing w:val="2"/>
        </w:rPr>
        <w:t>w</w:t>
      </w:r>
      <w:r w:rsidRPr="007A1EAC">
        <w:t>n st</w:t>
      </w:r>
      <w:r w:rsidRPr="007A1EAC">
        <w:rPr>
          <w:spacing w:val="-1"/>
        </w:rPr>
        <w:t>a</w:t>
      </w:r>
      <w:r w:rsidRPr="007A1EAC">
        <w:t>nd</w:t>
      </w:r>
      <w:r w:rsidRPr="007A1EAC">
        <w:rPr>
          <w:spacing w:val="-1"/>
        </w:rPr>
        <w:t>a</w:t>
      </w:r>
      <w:r w:rsidRPr="007A1EAC">
        <w:t>rds</w:t>
      </w:r>
      <w:r w:rsidR="00204EDF">
        <w:t xml:space="preserve"> and specifications</w:t>
      </w:r>
      <w:r w:rsidR="00237A6C">
        <w:t xml:space="preserve"> for </w:t>
      </w:r>
      <w:r w:rsidR="001B7825">
        <w:t xml:space="preserve">PEPPOL </w:t>
      </w:r>
      <w:r w:rsidR="00237A6C">
        <w:t>Access Point</w:t>
      </w:r>
      <w:r w:rsidR="0022230B">
        <w:t>’</w:t>
      </w:r>
      <w:r w:rsidR="00237A6C">
        <w:t>s data exchange</w:t>
      </w:r>
      <w:r w:rsidRPr="007A1EAC">
        <w:t>:</w:t>
      </w:r>
    </w:p>
    <w:p w:rsidR="00237A6C" w:rsidRPr="007C5A57" w:rsidRDefault="00237A6C" w:rsidP="007C5A57">
      <w:pPr>
        <w:pStyle w:val="Listenabsatz"/>
        <w:numPr>
          <w:ilvl w:val="0"/>
          <w:numId w:val="39"/>
        </w:numPr>
      </w:pPr>
      <w:r w:rsidRPr="007C5A57">
        <w:t>BUSDOX Metadata Lookup and publishing specifications and services</w:t>
      </w:r>
    </w:p>
    <w:p w:rsidR="0052719F" w:rsidRPr="007C5A57" w:rsidRDefault="00AF0078" w:rsidP="007C5A57">
      <w:pPr>
        <w:pStyle w:val="Listenabsatz"/>
        <w:numPr>
          <w:ilvl w:val="0"/>
          <w:numId w:val="39"/>
        </w:numPr>
      </w:pPr>
      <w:r w:rsidRPr="007C5A57">
        <w:t xml:space="preserve">PEPPOL </w:t>
      </w:r>
      <w:r w:rsidR="0052719F" w:rsidRPr="007C5A57">
        <w:t xml:space="preserve">Business </w:t>
      </w:r>
      <w:r w:rsidR="005402B7">
        <w:t>Message Envelope</w:t>
      </w:r>
      <w:r w:rsidR="0052719F" w:rsidRPr="007C5A57">
        <w:t xml:space="preserve"> of UN/CEFACT Standard Business Document Header</w:t>
      </w:r>
    </w:p>
    <w:p w:rsidR="00237A6C" w:rsidRPr="007C5A57" w:rsidRDefault="00237A6C" w:rsidP="007C5A57">
      <w:pPr>
        <w:pStyle w:val="Listenabsatz"/>
        <w:numPr>
          <w:ilvl w:val="0"/>
          <w:numId w:val="39"/>
        </w:numPr>
      </w:pPr>
      <w:r w:rsidRPr="007C5A57">
        <w:t>RFC</w:t>
      </w:r>
      <w:r w:rsidR="001B7825" w:rsidRPr="007C5A57">
        <w:t xml:space="preserve"> </w:t>
      </w:r>
      <w:r w:rsidRPr="007C5A57">
        <w:t>4130 HTTP Applicability Statement 2 – AS2</w:t>
      </w:r>
    </w:p>
    <w:p w:rsidR="00A84399" w:rsidRPr="007C5A57" w:rsidRDefault="00A84399" w:rsidP="007C5A57">
      <w:pPr>
        <w:pStyle w:val="Listenabsatz"/>
        <w:numPr>
          <w:ilvl w:val="0"/>
          <w:numId w:val="39"/>
        </w:numPr>
      </w:pPr>
      <w:r w:rsidRPr="007C5A57">
        <w:t xml:space="preserve">RFC </w:t>
      </w:r>
      <w:r w:rsidR="00521660">
        <w:t>7230</w:t>
      </w:r>
      <w:r w:rsidR="00BE01F0">
        <w:t xml:space="preserve"> to </w:t>
      </w:r>
      <w:r w:rsidR="00521660">
        <w:t>7235</w:t>
      </w:r>
      <w:r w:rsidRPr="007C5A57">
        <w:t xml:space="preserve"> </w:t>
      </w:r>
      <w:r w:rsidR="00521660" w:rsidRPr="00521660">
        <w:t>Hypertext Transfer Protocol (HTTP/1.1)</w:t>
      </w:r>
    </w:p>
    <w:p w:rsidR="00A84399" w:rsidRPr="007C5A57" w:rsidRDefault="00A84399" w:rsidP="007C5A57">
      <w:pPr>
        <w:pStyle w:val="Listenabsatz"/>
        <w:numPr>
          <w:ilvl w:val="0"/>
          <w:numId w:val="39"/>
        </w:numPr>
      </w:pPr>
      <w:r w:rsidRPr="007C5A57">
        <w:t>RFC 1767 EDI Content Type</w:t>
      </w:r>
    </w:p>
    <w:p w:rsidR="00A84399" w:rsidRPr="007C5A57" w:rsidRDefault="00A84399" w:rsidP="007C5A57">
      <w:pPr>
        <w:pStyle w:val="Listenabsatz"/>
        <w:numPr>
          <w:ilvl w:val="0"/>
          <w:numId w:val="39"/>
        </w:numPr>
      </w:pPr>
      <w:r w:rsidRPr="007C5A57">
        <w:t>RFC 3023 XML Media Types</w:t>
      </w:r>
    </w:p>
    <w:p w:rsidR="00A84399" w:rsidRPr="007C5A57" w:rsidRDefault="00A84399" w:rsidP="007C5A57">
      <w:pPr>
        <w:pStyle w:val="Listenabsatz"/>
        <w:numPr>
          <w:ilvl w:val="0"/>
          <w:numId w:val="39"/>
        </w:numPr>
      </w:pPr>
      <w:r w:rsidRPr="007C5A57">
        <w:t xml:space="preserve">RFC 1847 Security </w:t>
      </w:r>
      <w:proofErr w:type="spellStart"/>
      <w:r w:rsidRPr="007C5A57">
        <w:t>Multiparts</w:t>
      </w:r>
      <w:proofErr w:type="spellEnd"/>
      <w:r w:rsidRPr="007C5A57">
        <w:t xml:space="preserve"> for MIME</w:t>
      </w:r>
    </w:p>
    <w:p w:rsidR="00A84399" w:rsidRPr="007C5A57" w:rsidRDefault="00A84399" w:rsidP="007C5A57">
      <w:pPr>
        <w:pStyle w:val="Listenabsatz"/>
        <w:numPr>
          <w:ilvl w:val="0"/>
          <w:numId w:val="39"/>
        </w:numPr>
      </w:pPr>
      <w:r w:rsidRPr="007C5A57">
        <w:t>RFC 3462 Multipart/Report</w:t>
      </w:r>
    </w:p>
    <w:p w:rsidR="00A84399" w:rsidRPr="007C5A57" w:rsidRDefault="00A84399" w:rsidP="007C5A57">
      <w:pPr>
        <w:pStyle w:val="Listenabsatz"/>
        <w:numPr>
          <w:ilvl w:val="0"/>
          <w:numId w:val="39"/>
        </w:numPr>
      </w:pPr>
      <w:r w:rsidRPr="007C5A57">
        <w:t>RFC 2045 to 2049 MIME RFCs</w:t>
      </w:r>
    </w:p>
    <w:p w:rsidR="00A84399" w:rsidRPr="007C5A57" w:rsidRDefault="00A84399" w:rsidP="007C5A57">
      <w:pPr>
        <w:pStyle w:val="Listenabsatz"/>
        <w:numPr>
          <w:ilvl w:val="0"/>
          <w:numId w:val="39"/>
        </w:numPr>
      </w:pPr>
      <w:r w:rsidRPr="007C5A57">
        <w:t>RFC 3798 Message Disposition Notification</w:t>
      </w:r>
    </w:p>
    <w:p w:rsidR="00DF04D2" w:rsidRPr="007C5A57" w:rsidRDefault="00A84399" w:rsidP="007C5A57">
      <w:pPr>
        <w:pStyle w:val="Listenabsatz"/>
        <w:numPr>
          <w:ilvl w:val="0"/>
          <w:numId w:val="39"/>
        </w:numPr>
      </w:pPr>
      <w:r w:rsidRPr="007C5A57">
        <w:t xml:space="preserve">RFC </w:t>
      </w:r>
      <w:r w:rsidR="0035144F">
        <w:t>5751</w:t>
      </w:r>
      <w:r w:rsidRPr="007C5A57">
        <w:t xml:space="preserve"> S/MIME v3.</w:t>
      </w:r>
      <w:r w:rsidR="0035144F">
        <w:t>2</w:t>
      </w:r>
      <w:r w:rsidR="0035144F" w:rsidRPr="007C5A57">
        <w:t xml:space="preserve"> </w:t>
      </w:r>
      <w:r w:rsidRPr="007C5A57">
        <w:t>Specification</w:t>
      </w:r>
    </w:p>
    <w:p w:rsidR="0005486E" w:rsidRPr="007C5A57" w:rsidRDefault="0005486E" w:rsidP="007C5A57">
      <w:pPr>
        <w:pStyle w:val="Listenabsatz"/>
        <w:numPr>
          <w:ilvl w:val="0"/>
          <w:numId w:val="39"/>
        </w:numPr>
      </w:pPr>
      <w:r w:rsidRPr="007C5A57">
        <w:t>RFC 5652 Cryptographic Message Syntax (CMS)</w:t>
      </w:r>
    </w:p>
    <w:p w:rsidR="00BF1624" w:rsidRDefault="008F27B4" w:rsidP="007C5A57">
      <w:pPr>
        <w:pStyle w:val="Listenabsatz"/>
        <w:numPr>
          <w:ilvl w:val="0"/>
          <w:numId w:val="39"/>
        </w:numPr>
      </w:pPr>
      <w:r w:rsidRPr="007C5A57">
        <w:t>RFC 5246 The Transport</w:t>
      </w:r>
      <w:r w:rsidR="000613CD" w:rsidRPr="007C5A57">
        <w:t xml:space="preserve"> Layer Security (TLS) Protocol </w:t>
      </w:r>
      <w:r w:rsidRPr="007C5A57">
        <w:t>Version 1.2</w:t>
      </w:r>
    </w:p>
    <w:p w:rsidR="00AF0078" w:rsidRPr="007C5A57" w:rsidRDefault="00AF0078" w:rsidP="007C5A57">
      <w:pPr>
        <w:pStyle w:val="Listenabsatz"/>
        <w:numPr>
          <w:ilvl w:val="0"/>
          <w:numId w:val="39"/>
        </w:numPr>
      </w:pPr>
      <w:r>
        <w:lastRenderedPageBreak/>
        <w:t xml:space="preserve">RFC 8446 </w:t>
      </w:r>
      <w:r w:rsidRPr="00AF0078">
        <w:t>The Transport Layer Security (TLS) Protocol Version 1.3</w:t>
      </w:r>
    </w:p>
    <w:p w:rsidR="00BF1624" w:rsidRDefault="00AF1171" w:rsidP="00337EEE">
      <w:pPr>
        <w:rPr>
          <w:spacing w:val="2"/>
        </w:rPr>
      </w:pPr>
      <w:r>
        <w:rPr>
          <w:spacing w:val="-2"/>
        </w:rPr>
        <w:t>PEPPOL</w:t>
      </w:r>
      <w:r>
        <w:rPr>
          <w:spacing w:val="-1"/>
        </w:rPr>
        <w:t xml:space="preserve"> </w:t>
      </w:r>
      <w:r w:rsidR="00BF1624">
        <w:rPr>
          <w:spacing w:val="2"/>
        </w:rPr>
        <w:t>A</w:t>
      </w:r>
      <w:r w:rsidR="00BF1624">
        <w:rPr>
          <w:spacing w:val="-1"/>
        </w:rPr>
        <w:t>c</w:t>
      </w:r>
      <w:r w:rsidR="00BF1624">
        <w:rPr>
          <w:spacing w:val="1"/>
        </w:rPr>
        <w:t>c</w:t>
      </w:r>
      <w:r w:rsidR="00BF1624">
        <w:rPr>
          <w:spacing w:val="-1"/>
        </w:rPr>
        <w:t>e</w:t>
      </w:r>
      <w:r w:rsidR="00BF1624">
        <w:t xml:space="preserve">ss </w:t>
      </w:r>
      <w:r w:rsidR="00BF1624">
        <w:rPr>
          <w:spacing w:val="1"/>
        </w:rPr>
        <w:t>P</w:t>
      </w:r>
      <w:r w:rsidR="00BF1624">
        <w:t>oin</w:t>
      </w:r>
      <w:r w:rsidR="00BF1624">
        <w:rPr>
          <w:spacing w:val="1"/>
        </w:rPr>
        <w:t>t</w:t>
      </w:r>
      <w:r w:rsidR="00BF1624">
        <w:t>s communi</w:t>
      </w:r>
      <w:r w:rsidR="00BF1624">
        <w:rPr>
          <w:spacing w:val="-1"/>
        </w:rPr>
        <w:t>ca</w:t>
      </w:r>
      <w:r w:rsidR="00BF1624">
        <w:t>te in a</w:t>
      </w:r>
      <w:r w:rsidR="00BF1624">
        <w:rPr>
          <w:spacing w:val="-1"/>
        </w:rPr>
        <w:t xml:space="preserve"> </w:t>
      </w:r>
      <w:r w:rsidR="00BF1624">
        <w:t>p</w:t>
      </w:r>
      <w:r w:rsidR="00BF1624">
        <w:rPr>
          <w:spacing w:val="1"/>
        </w:rPr>
        <w:t>e</w:t>
      </w:r>
      <w:r w:rsidR="00BF1624">
        <w:rPr>
          <w:spacing w:val="-1"/>
        </w:rPr>
        <w:t>e</w:t>
      </w:r>
      <w:r w:rsidR="00BF1624">
        <w:rPr>
          <w:spacing w:val="2"/>
        </w:rPr>
        <w:t>r</w:t>
      </w:r>
      <w:r w:rsidR="00BF1624">
        <w:rPr>
          <w:spacing w:val="-1"/>
        </w:rPr>
        <w:t>-</w:t>
      </w:r>
      <w:r w:rsidR="00BF1624">
        <w:t>t</w:t>
      </w:r>
      <w:r w:rsidR="00BF1624">
        <w:rPr>
          <w:spacing w:val="2"/>
        </w:rPr>
        <w:t>o</w:t>
      </w:r>
      <w:r w:rsidR="00BF1624">
        <w:rPr>
          <w:spacing w:val="-1"/>
        </w:rPr>
        <w:t>-</w:t>
      </w:r>
      <w:r w:rsidR="00BF1624">
        <w:t>p</w:t>
      </w:r>
      <w:r w:rsidR="00BF1624">
        <w:rPr>
          <w:spacing w:val="-1"/>
        </w:rPr>
        <w:t>ee</w:t>
      </w:r>
      <w:r w:rsidR="00BF1624">
        <w:t>r mo</w:t>
      </w:r>
      <w:r w:rsidR="00BF1624">
        <w:rPr>
          <w:spacing w:val="2"/>
        </w:rPr>
        <w:t>d</w:t>
      </w:r>
      <w:r w:rsidR="00BF1624">
        <w:rPr>
          <w:spacing w:val="-1"/>
        </w:rPr>
        <w:t>e</w:t>
      </w:r>
      <w:r w:rsidR="00BF1624">
        <w:t>l a</w:t>
      </w:r>
      <w:r w:rsidR="00BF1624">
        <w:rPr>
          <w:spacing w:val="-1"/>
        </w:rPr>
        <w:t>c</w:t>
      </w:r>
      <w:r w:rsidR="00BF1624">
        <w:t>ross the i</w:t>
      </w:r>
      <w:r w:rsidR="00BF1624">
        <w:rPr>
          <w:spacing w:val="2"/>
        </w:rPr>
        <w:t>n</w:t>
      </w:r>
      <w:r w:rsidR="00BF1624">
        <w:t>te</w:t>
      </w:r>
      <w:r w:rsidR="00BF1624">
        <w:rPr>
          <w:spacing w:val="-1"/>
        </w:rPr>
        <w:t>r</w:t>
      </w:r>
      <w:r w:rsidR="00BF1624">
        <w:t>n</w:t>
      </w:r>
      <w:r w:rsidR="00BF1624">
        <w:rPr>
          <w:spacing w:val="-1"/>
        </w:rPr>
        <w:t>e</w:t>
      </w:r>
      <w:r w:rsidR="00BF1624">
        <w:t xml:space="preserve">t </w:t>
      </w:r>
      <w:r w:rsidR="00BF1624">
        <w:rPr>
          <w:spacing w:val="1"/>
        </w:rPr>
        <w:t>t</w:t>
      </w:r>
      <w:r w:rsidR="00BF1624">
        <w:t>o fo</w:t>
      </w:r>
      <w:r w:rsidR="00BF1624">
        <w:rPr>
          <w:spacing w:val="-1"/>
        </w:rPr>
        <w:t>r</w:t>
      </w:r>
      <w:r w:rsidR="00BF1624">
        <w:t xml:space="preserve">m </w:t>
      </w:r>
      <w:r w:rsidR="00BF1624">
        <w:rPr>
          <w:spacing w:val="1"/>
        </w:rPr>
        <w:t>t</w:t>
      </w:r>
      <w:r w:rsidR="00BF1624">
        <w:t xml:space="preserve">he </w:t>
      </w:r>
      <w:r>
        <w:rPr>
          <w:spacing w:val="-2"/>
        </w:rPr>
        <w:t>PEPPOL</w:t>
      </w:r>
      <w:r>
        <w:rPr>
          <w:spacing w:val="-1"/>
        </w:rPr>
        <w:t xml:space="preserve"> </w:t>
      </w:r>
      <w:r w:rsidR="00BF1624">
        <w:t>in</w:t>
      </w:r>
      <w:r w:rsidR="00BF1624">
        <w:rPr>
          <w:spacing w:val="2"/>
        </w:rPr>
        <w:t>f</w:t>
      </w:r>
      <w:r w:rsidR="00BF1624">
        <w:t>r</w:t>
      </w:r>
      <w:r w:rsidR="00BF1624">
        <w:rPr>
          <w:spacing w:val="-2"/>
        </w:rPr>
        <w:t>a</w:t>
      </w:r>
      <w:r w:rsidR="00BF1624">
        <w:t>stru</w:t>
      </w:r>
      <w:r w:rsidR="00BF1624">
        <w:rPr>
          <w:spacing w:val="-1"/>
        </w:rPr>
        <w:t>c</w:t>
      </w:r>
      <w:r w:rsidR="00BF1624">
        <w:t>tu</w:t>
      </w:r>
      <w:r w:rsidR="00BF1624">
        <w:rPr>
          <w:spacing w:val="2"/>
        </w:rPr>
        <w:t>r</w:t>
      </w:r>
      <w:r w:rsidR="00BF1624">
        <w:rPr>
          <w:spacing w:val="-1"/>
        </w:rPr>
        <w:t>e</w:t>
      </w:r>
      <w:r w:rsidR="00BF1624">
        <w:t>.</w:t>
      </w:r>
      <w:r w:rsidR="00BF1624">
        <w:rPr>
          <w:spacing w:val="2"/>
        </w:rPr>
        <w:t xml:space="preserve"> </w:t>
      </w:r>
      <w:r w:rsidR="00BF1624">
        <w:t>E</w:t>
      </w:r>
      <w:r w:rsidR="00BF1624">
        <w:rPr>
          <w:spacing w:val="-1"/>
        </w:rPr>
        <w:t>ac</w:t>
      </w:r>
      <w:r w:rsidR="00BF1624">
        <w:t>h A</w:t>
      </w:r>
      <w:r w:rsidR="00BF1624">
        <w:rPr>
          <w:spacing w:val="1"/>
        </w:rPr>
        <w:t>c</w:t>
      </w:r>
      <w:r w:rsidR="00BF1624">
        <w:rPr>
          <w:spacing w:val="-1"/>
        </w:rPr>
        <w:t>ce</w:t>
      </w:r>
      <w:r w:rsidR="00BF1624">
        <w:t xml:space="preserve">ss </w:t>
      </w:r>
      <w:r w:rsidR="00BF1624">
        <w:rPr>
          <w:spacing w:val="1"/>
        </w:rPr>
        <w:t>P</w:t>
      </w:r>
      <w:r w:rsidR="00BF1624">
        <w:t>oint</w:t>
      </w:r>
      <w:r w:rsidR="00BF1624">
        <w:rPr>
          <w:spacing w:val="1"/>
        </w:rPr>
        <w:t xml:space="preserve"> </w:t>
      </w:r>
      <w:r w:rsidR="00BF1624">
        <w:t>d</w:t>
      </w:r>
      <w:r w:rsidR="00BF1624">
        <w:rPr>
          <w:spacing w:val="-1"/>
        </w:rPr>
        <w:t>e</w:t>
      </w:r>
      <w:r w:rsidR="00BF1624">
        <w:t>ri</w:t>
      </w:r>
      <w:r w:rsidR="00BF1624">
        <w:rPr>
          <w:spacing w:val="2"/>
        </w:rPr>
        <w:t>v</w:t>
      </w:r>
      <w:r w:rsidR="00BF1624">
        <w:rPr>
          <w:spacing w:val="-1"/>
        </w:rPr>
        <w:t>e</w:t>
      </w:r>
      <w:r w:rsidR="00BF1624">
        <w:t xml:space="preserve">s the </w:t>
      </w:r>
      <w:r w:rsidR="00BF1624">
        <w:rPr>
          <w:spacing w:val="-1"/>
        </w:rPr>
        <w:t>e</w:t>
      </w:r>
      <w:r w:rsidR="00BF1624">
        <w:t>ndpoint</w:t>
      </w:r>
      <w:r w:rsidR="00BF1624">
        <w:rPr>
          <w:spacing w:val="1"/>
        </w:rPr>
        <w:t xml:space="preserve"> </w:t>
      </w:r>
      <w:r w:rsidR="00BF1624">
        <w:rPr>
          <w:spacing w:val="-1"/>
        </w:rPr>
        <w:t>a</w:t>
      </w:r>
      <w:r w:rsidR="00BF1624">
        <w:t>dd</w:t>
      </w:r>
      <w:r w:rsidR="00BF1624">
        <w:rPr>
          <w:spacing w:val="1"/>
        </w:rPr>
        <w:t>r</w:t>
      </w:r>
      <w:r w:rsidR="00BF1624">
        <w:rPr>
          <w:spacing w:val="-1"/>
        </w:rPr>
        <w:t>e</w:t>
      </w:r>
      <w:r w:rsidR="00BF1624">
        <w:t>sses</w:t>
      </w:r>
      <w:r w:rsidR="00BF1624">
        <w:rPr>
          <w:spacing w:val="2"/>
        </w:rPr>
        <w:t xml:space="preserve"> </w:t>
      </w:r>
      <w:r w:rsidR="00BF1624">
        <w:t>of oth</w:t>
      </w:r>
      <w:r w:rsidR="00BF1624">
        <w:rPr>
          <w:spacing w:val="-1"/>
        </w:rPr>
        <w:t>e</w:t>
      </w:r>
      <w:r w:rsidR="00BF1624">
        <w:t>r</w:t>
      </w:r>
      <w:r w:rsidR="00BF1624">
        <w:rPr>
          <w:spacing w:val="1"/>
        </w:rPr>
        <w:t xml:space="preserve"> </w:t>
      </w:r>
      <w:r>
        <w:rPr>
          <w:spacing w:val="-2"/>
        </w:rPr>
        <w:t>PEPPOL</w:t>
      </w:r>
      <w:r>
        <w:t xml:space="preserve"> </w:t>
      </w:r>
      <w:r w:rsidR="00BF1624">
        <w:t>A</w:t>
      </w:r>
      <w:r w:rsidR="00BF1624">
        <w:rPr>
          <w:spacing w:val="-1"/>
        </w:rPr>
        <w:t>cce</w:t>
      </w:r>
      <w:r w:rsidR="00BF1624">
        <w:t xml:space="preserve">ss </w:t>
      </w:r>
      <w:r w:rsidR="00BF1624">
        <w:rPr>
          <w:spacing w:val="1"/>
        </w:rPr>
        <w:t>P</w:t>
      </w:r>
      <w:r w:rsidR="00BF1624">
        <w:t>oin</w:t>
      </w:r>
      <w:r w:rsidR="00BF1624">
        <w:rPr>
          <w:spacing w:val="1"/>
        </w:rPr>
        <w:t>t</w:t>
      </w:r>
      <w:r w:rsidR="00BF1624">
        <w:t>s throu</w:t>
      </w:r>
      <w:r w:rsidR="00BF1624">
        <w:rPr>
          <w:spacing w:val="-2"/>
        </w:rPr>
        <w:t>g</w:t>
      </w:r>
      <w:r w:rsidR="00BF1624">
        <w:t>h t</w:t>
      </w:r>
      <w:r w:rsidR="00BF1624">
        <w:rPr>
          <w:spacing w:val="3"/>
        </w:rPr>
        <w:t>h</w:t>
      </w:r>
      <w:r w:rsidR="00BF1624">
        <w:t>e</w:t>
      </w:r>
      <w:r w:rsidR="00BF1624">
        <w:rPr>
          <w:spacing w:val="-1"/>
        </w:rPr>
        <w:t xml:space="preserve"> </w:t>
      </w:r>
      <w:r>
        <w:rPr>
          <w:spacing w:val="-2"/>
        </w:rPr>
        <w:t>PEPPOL</w:t>
      </w:r>
      <w:r>
        <w:t xml:space="preserve"> </w:t>
      </w:r>
      <w:r w:rsidR="00BF1624">
        <w:t>Se</w:t>
      </w:r>
      <w:r w:rsidR="00BF1624">
        <w:rPr>
          <w:spacing w:val="-1"/>
        </w:rPr>
        <w:t>r</w:t>
      </w:r>
      <w:r w:rsidR="00BF1624">
        <w:t>vice</w:t>
      </w:r>
      <w:r w:rsidR="00BF1624">
        <w:rPr>
          <w:spacing w:val="-1"/>
        </w:rPr>
        <w:t xml:space="preserve"> </w:t>
      </w:r>
      <w:r w:rsidR="00BF1624">
        <w:rPr>
          <w:spacing w:val="2"/>
        </w:rPr>
        <w:t>M</w:t>
      </w:r>
      <w:r w:rsidR="00BF1624">
        <w:rPr>
          <w:spacing w:val="-1"/>
        </w:rPr>
        <w:t>e</w:t>
      </w:r>
      <w:r w:rsidR="00BF1624">
        <w:rPr>
          <w:spacing w:val="3"/>
        </w:rPr>
        <w:t>t</w:t>
      </w:r>
      <w:r w:rsidR="00BF1624">
        <w:rPr>
          <w:spacing w:val="-1"/>
        </w:rPr>
        <w:t>a</w:t>
      </w:r>
      <w:r w:rsidR="00BF1624">
        <w:rPr>
          <w:spacing w:val="2"/>
        </w:rPr>
        <w:t>d</w:t>
      </w:r>
      <w:r w:rsidR="00BF1624">
        <w:rPr>
          <w:spacing w:val="-1"/>
        </w:rPr>
        <w:t>a</w:t>
      </w:r>
      <w:r w:rsidR="00BF1624">
        <w:t>ta Pub</w:t>
      </w:r>
      <w:r w:rsidR="00BF1624">
        <w:rPr>
          <w:spacing w:val="1"/>
        </w:rPr>
        <w:t>l</w:t>
      </w:r>
      <w:r w:rsidR="00BF1624">
        <w:t>ish</w:t>
      </w:r>
      <w:r w:rsidR="00BF1624">
        <w:rPr>
          <w:spacing w:val="1"/>
        </w:rPr>
        <w:t>i</w:t>
      </w:r>
      <w:r w:rsidR="00BF1624">
        <w:t>ng</w:t>
      </w:r>
      <w:r w:rsidR="0022230B">
        <w:t>/Lookup (SMP/SML)</w:t>
      </w:r>
      <w:r w:rsidR="00BF1624">
        <w:t xml:space="preserve"> </w:t>
      </w:r>
      <w:r w:rsidR="00BF1624">
        <w:rPr>
          <w:spacing w:val="-3"/>
        </w:rPr>
        <w:t>I</w:t>
      </w:r>
      <w:r w:rsidR="00BF1624">
        <w:t>n</w:t>
      </w:r>
      <w:r w:rsidR="00BF1624">
        <w:rPr>
          <w:spacing w:val="1"/>
        </w:rPr>
        <w:t>f</w:t>
      </w:r>
      <w:r w:rsidR="00BF1624">
        <w:t>r</w:t>
      </w:r>
      <w:r w:rsidR="00BF1624">
        <w:rPr>
          <w:spacing w:val="-2"/>
        </w:rPr>
        <w:t>a</w:t>
      </w:r>
      <w:r w:rsidR="00BF1624">
        <w:t>st</w:t>
      </w:r>
      <w:r w:rsidR="00BF1624">
        <w:rPr>
          <w:spacing w:val="2"/>
        </w:rPr>
        <w:t>r</w:t>
      </w:r>
      <w:r w:rsidR="00BF1624">
        <w:t>u</w:t>
      </w:r>
      <w:r w:rsidR="00BF1624">
        <w:rPr>
          <w:spacing w:val="-1"/>
        </w:rPr>
        <w:t>c</w:t>
      </w:r>
      <w:r w:rsidR="00BF1624">
        <w:t>tur</w:t>
      </w:r>
      <w:r w:rsidR="00BF1624">
        <w:rPr>
          <w:spacing w:val="-1"/>
        </w:rPr>
        <w:t>e</w:t>
      </w:r>
      <w:r w:rsidR="00BF1624">
        <w:t>.</w:t>
      </w:r>
      <w:r w:rsidR="00BF1624">
        <w:rPr>
          <w:spacing w:val="2"/>
        </w:rPr>
        <w:t xml:space="preserve"> </w:t>
      </w:r>
    </w:p>
    <w:p w:rsidR="00BF1624" w:rsidRDefault="00BF1624" w:rsidP="00337EEE">
      <w:r>
        <w:rPr>
          <w:spacing w:val="-3"/>
        </w:rPr>
        <w:t>I</w:t>
      </w:r>
      <w:r>
        <w:t xml:space="preserve">n </w:t>
      </w:r>
      <w:r>
        <w:rPr>
          <w:spacing w:val="2"/>
        </w:rPr>
        <w:t>o</w:t>
      </w:r>
      <w:r>
        <w:t>rd</w:t>
      </w:r>
      <w:r>
        <w:rPr>
          <w:spacing w:val="-1"/>
        </w:rPr>
        <w:t>e</w:t>
      </w:r>
      <w:r>
        <w:t>r to ins</w:t>
      </w:r>
      <w:r>
        <w:rPr>
          <w:spacing w:val="1"/>
        </w:rPr>
        <w:t>t</w:t>
      </w:r>
      <w:r>
        <w:rPr>
          <w:spacing w:val="-1"/>
        </w:rPr>
        <w:t>a</w:t>
      </w:r>
      <w:r>
        <w:t>nt</w:t>
      </w:r>
      <w:r>
        <w:rPr>
          <w:spacing w:val="1"/>
        </w:rPr>
        <w:t>i</w:t>
      </w:r>
      <w:r>
        <w:rPr>
          <w:spacing w:val="-1"/>
        </w:rPr>
        <w:t>a</w:t>
      </w:r>
      <w:r>
        <w:t>te</w:t>
      </w:r>
      <w:r>
        <w:rPr>
          <w:spacing w:val="2"/>
        </w:rPr>
        <w:t xml:space="preserve"> </w:t>
      </w:r>
      <w:r>
        <w:t>a</w:t>
      </w:r>
      <w:r>
        <w:rPr>
          <w:spacing w:val="1"/>
        </w:rPr>
        <w:t xml:space="preserve"> </w:t>
      </w:r>
      <w:r>
        <w:t>wo</w:t>
      </w:r>
      <w:r>
        <w:rPr>
          <w:spacing w:val="-1"/>
        </w:rPr>
        <w:t>r</w:t>
      </w:r>
      <w:r>
        <w:t>king</w:t>
      </w:r>
      <w:r>
        <w:rPr>
          <w:spacing w:val="-2"/>
        </w:rPr>
        <w:t xml:space="preserve"> </w:t>
      </w:r>
      <w:r>
        <w:rPr>
          <w:spacing w:val="2"/>
        </w:rPr>
        <w:t>n</w:t>
      </w:r>
      <w:r>
        <w:rPr>
          <w:spacing w:val="-1"/>
        </w:rPr>
        <w:t>e</w:t>
      </w:r>
      <w:r>
        <w:t>twor</w:t>
      </w:r>
      <w:r>
        <w:rPr>
          <w:spacing w:val="-1"/>
        </w:rPr>
        <w:t>k</w:t>
      </w:r>
      <w:r>
        <w:t xml:space="preserve">, </w:t>
      </w:r>
      <w:r>
        <w:rPr>
          <w:spacing w:val="1"/>
        </w:rPr>
        <w:t>c</w:t>
      </w:r>
      <w:r>
        <w:rPr>
          <w:spacing w:val="-1"/>
        </w:rPr>
        <w:t>e</w:t>
      </w:r>
      <w:r>
        <w:t>rt</w:t>
      </w:r>
      <w:r>
        <w:rPr>
          <w:spacing w:val="-1"/>
        </w:rPr>
        <w:t>a</w:t>
      </w:r>
      <w:r>
        <w:t>in</w:t>
      </w:r>
      <w:r>
        <w:rPr>
          <w:spacing w:val="3"/>
        </w:rPr>
        <w:t xml:space="preserve"> </w:t>
      </w:r>
      <w:r>
        <w:t>pro</w:t>
      </w:r>
      <w:r>
        <w:rPr>
          <w:spacing w:val="-1"/>
        </w:rPr>
        <w:t>f</w:t>
      </w:r>
      <w:r>
        <w:t>i</w:t>
      </w:r>
      <w:r>
        <w:rPr>
          <w:spacing w:val="1"/>
        </w:rPr>
        <w:t>l</w:t>
      </w:r>
      <w:r>
        <w:t>e</w:t>
      </w:r>
      <w:r>
        <w:rPr>
          <w:spacing w:val="-1"/>
        </w:rPr>
        <w:t xml:space="preserve"> </w:t>
      </w:r>
      <w:r>
        <w:t>info</w:t>
      </w:r>
      <w:r>
        <w:rPr>
          <w:spacing w:val="-1"/>
        </w:rPr>
        <w:t>r</w:t>
      </w:r>
      <w:r>
        <w:t xml:space="preserve">mation </w:t>
      </w:r>
      <w:r>
        <w:rPr>
          <w:spacing w:val="1"/>
        </w:rPr>
        <w:t>i</w:t>
      </w:r>
      <w:r>
        <w:t>s e</w:t>
      </w:r>
      <w:r>
        <w:rPr>
          <w:spacing w:val="1"/>
        </w:rPr>
        <w:t>x</w:t>
      </w:r>
      <w:r>
        <w:t>p</w:t>
      </w:r>
      <w:r>
        <w:rPr>
          <w:spacing w:val="-1"/>
        </w:rPr>
        <w:t>ec</w:t>
      </w:r>
      <w:r>
        <w:t>ted.</w:t>
      </w:r>
      <w:r>
        <w:rPr>
          <w:spacing w:val="2"/>
        </w:rPr>
        <w:t xml:space="preserve"> </w:t>
      </w:r>
      <w:r w:rsidR="00AF1171">
        <w:rPr>
          <w:spacing w:val="3"/>
        </w:rPr>
        <w:t>T</w:t>
      </w:r>
      <w:r>
        <w:t>he</w:t>
      </w:r>
      <w:r>
        <w:rPr>
          <w:spacing w:val="-1"/>
        </w:rPr>
        <w:t xml:space="preserve"> </w:t>
      </w:r>
      <w:r w:rsidR="00AF1171">
        <w:rPr>
          <w:spacing w:val="-1"/>
        </w:rPr>
        <w:t xml:space="preserve">complete </w:t>
      </w:r>
      <w:r>
        <w:rPr>
          <w:spacing w:val="1"/>
        </w:rPr>
        <w:t>P</w:t>
      </w:r>
      <w:r>
        <w:t>EP</w:t>
      </w:r>
      <w:r>
        <w:rPr>
          <w:spacing w:val="1"/>
        </w:rPr>
        <w:t>P</w:t>
      </w:r>
      <w:r>
        <w:rPr>
          <w:spacing w:val="2"/>
        </w:rPr>
        <w:t>O</w:t>
      </w:r>
      <w:r>
        <w:t>L</w:t>
      </w:r>
      <w:r>
        <w:rPr>
          <w:spacing w:val="-5"/>
        </w:rPr>
        <w:t xml:space="preserve"> </w:t>
      </w:r>
      <w:r>
        <w:t>inf</w:t>
      </w:r>
      <w:r>
        <w:rPr>
          <w:spacing w:val="-1"/>
        </w:rPr>
        <w:t>ra</w:t>
      </w:r>
      <w:r>
        <w:t>str</w:t>
      </w:r>
      <w:r>
        <w:rPr>
          <w:spacing w:val="2"/>
        </w:rPr>
        <w:t>u</w:t>
      </w:r>
      <w:r>
        <w:rPr>
          <w:spacing w:val="-1"/>
        </w:rPr>
        <w:t>c</w:t>
      </w:r>
      <w:r>
        <w:t>tu</w:t>
      </w:r>
      <w:r>
        <w:rPr>
          <w:spacing w:val="2"/>
        </w:rPr>
        <w:t>r</w:t>
      </w:r>
      <w:r>
        <w:rPr>
          <w:spacing w:val="-1"/>
        </w:rPr>
        <w:t>e</w:t>
      </w:r>
      <w:r>
        <w:t xml:space="preserve"> includ</w:t>
      </w:r>
      <w:r>
        <w:rPr>
          <w:spacing w:val="-1"/>
        </w:rPr>
        <w:t>e</w:t>
      </w:r>
      <w:r>
        <w:t>s</w:t>
      </w:r>
      <w:r>
        <w:rPr>
          <w:spacing w:val="2"/>
        </w:rPr>
        <w:t xml:space="preserve"> </w:t>
      </w:r>
      <w:r>
        <w:rPr>
          <w:spacing w:val="-2"/>
        </w:rPr>
        <w:t>g</w:t>
      </w:r>
      <w:r>
        <w:t>ov</w:t>
      </w:r>
      <w:r>
        <w:rPr>
          <w:spacing w:val="1"/>
        </w:rPr>
        <w:t>e</w:t>
      </w:r>
      <w:r>
        <w:t>r</w:t>
      </w:r>
      <w:r>
        <w:rPr>
          <w:spacing w:val="1"/>
        </w:rPr>
        <w:t>n</w:t>
      </w:r>
      <w:r>
        <w:rPr>
          <w:spacing w:val="-1"/>
        </w:rPr>
        <w:t>a</w:t>
      </w:r>
      <w:r>
        <w:t>n</w:t>
      </w:r>
      <w:r>
        <w:rPr>
          <w:spacing w:val="-1"/>
        </w:rPr>
        <w:t>c</w:t>
      </w:r>
      <w:r>
        <w:t>e</w:t>
      </w:r>
      <w:r>
        <w:rPr>
          <w:spacing w:val="-1"/>
        </w:rPr>
        <w:t xml:space="preserve"> </w:t>
      </w:r>
      <w:r>
        <w:t xml:space="preserve">models, </w:t>
      </w:r>
      <w:r>
        <w:rPr>
          <w:spacing w:val="1"/>
        </w:rPr>
        <w:t>c</w:t>
      </w:r>
      <w:r>
        <w:rPr>
          <w:spacing w:val="-1"/>
        </w:rPr>
        <w:t>e</w:t>
      </w:r>
      <w:r>
        <w:t>rtifi</w:t>
      </w:r>
      <w:r>
        <w:rPr>
          <w:spacing w:val="1"/>
        </w:rPr>
        <w:t>c</w:t>
      </w:r>
      <w:r>
        <w:rPr>
          <w:spacing w:val="-1"/>
        </w:rPr>
        <w:t>a</w:t>
      </w:r>
      <w:r>
        <w:t>te rul</w:t>
      </w:r>
      <w:r>
        <w:rPr>
          <w:spacing w:val="-1"/>
        </w:rPr>
        <w:t>e</w:t>
      </w:r>
      <w:r>
        <w:t>s, identifi</w:t>
      </w:r>
      <w:r>
        <w:rPr>
          <w:spacing w:val="-1"/>
        </w:rPr>
        <w:t>e</w:t>
      </w:r>
      <w:r>
        <w:t xml:space="preserve">r </w:t>
      </w:r>
      <w:r>
        <w:rPr>
          <w:spacing w:val="-1"/>
        </w:rPr>
        <w:t>f</w:t>
      </w:r>
      <w:r>
        <w:rPr>
          <w:spacing w:val="2"/>
        </w:rPr>
        <w:t>o</w:t>
      </w:r>
      <w:r>
        <w:t>rm</w:t>
      </w:r>
      <w:r>
        <w:rPr>
          <w:spacing w:val="-1"/>
        </w:rPr>
        <w:t>a</w:t>
      </w:r>
      <w:r>
        <w:t>ts, and other</w:t>
      </w:r>
      <w:r>
        <w:rPr>
          <w:spacing w:val="-1"/>
        </w:rPr>
        <w:t xml:space="preserve"> </w:t>
      </w:r>
      <w:r>
        <w:t>pro</w:t>
      </w:r>
      <w:r>
        <w:rPr>
          <w:spacing w:val="-1"/>
        </w:rPr>
        <w:t>f</w:t>
      </w:r>
      <w:r>
        <w:t>i</w:t>
      </w:r>
      <w:r>
        <w:rPr>
          <w:spacing w:val="1"/>
        </w:rPr>
        <w:t>l</w:t>
      </w:r>
      <w:r>
        <w:t>i</w:t>
      </w:r>
      <w:r>
        <w:rPr>
          <w:spacing w:val="3"/>
        </w:rPr>
        <w:t>n</w:t>
      </w:r>
      <w:r>
        <w:rPr>
          <w:spacing w:val="-2"/>
        </w:rPr>
        <w:t>g</w:t>
      </w:r>
      <w:r w:rsidR="0022230B">
        <w:rPr>
          <w:spacing w:val="-2"/>
        </w:rPr>
        <w:t xml:space="preserve"> information published elsewhere</w:t>
      </w:r>
      <w:r>
        <w:t>. This</w:t>
      </w:r>
      <w:r>
        <w:rPr>
          <w:spacing w:val="3"/>
        </w:rPr>
        <w:t xml:space="preserve"> </w:t>
      </w:r>
      <w:r>
        <w:t>spe</w:t>
      </w:r>
      <w:r>
        <w:rPr>
          <w:spacing w:val="-2"/>
        </w:rPr>
        <w:t>c</w:t>
      </w:r>
      <w:r>
        <w:t>ific</w:t>
      </w:r>
      <w:r>
        <w:rPr>
          <w:spacing w:val="-2"/>
        </w:rPr>
        <w:t>a</w:t>
      </w:r>
      <w:r>
        <w:t>t</w:t>
      </w:r>
      <w:r>
        <w:rPr>
          <w:spacing w:val="1"/>
        </w:rPr>
        <w:t>i</w:t>
      </w:r>
      <w:r>
        <w:t>on</w:t>
      </w:r>
      <w:r>
        <w:rPr>
          <w:spacing w:val="3"/>
        </w:rPr>
        <w:t xml:space="preserve"> </w:t>
      </w:r>
      <w:r>
        <w:t>the</w:t>
      </w:r>
      <w:r>
        <w:rPr>
          <w:spacing w:val="1"/>
        </w:rPr>
        <w:t>r</w:t>
      </w:r>
      <w:r>
        <w:rPr>
          <w:spacing w:val="-1"/>
        </w:rPr>
        <w:t>e</w:t>
      </w:r>
      <w:r>
        <w:t>fo</w:t>
      </w:r>
      <w:r>
        <w:rPr>
          <w:spacing w:val="1"/>
        </w:rPr>
        <w:t>r</w:t>
      </w:r>
      <w:r>
        <w:t>e</w:t>
      </w:r>
      <w:r>
        <w:rPr>
          <w:spacing w:val="-1"/>
        </w:rPr>
        <w:t xml:space="preserve"> e</w:t>
      </w:r>
      <w:r>
        <w:rPr>
          <w:spacing w:val="2"/>
        </w:rPr>
        <w:t>x</w:t>
      </w:r>
      <w:r>
        <w:rPr>
          <w:spacing w:val="-1"/>
        </w:rPr>
        <w:t>c</w:t>
      </w:r>
      <w:r>
        <w:t>ludes su</w:t>
      </w:r>
      <w:r>
        <w:rPr>
          <w:spacing w:val="-1"/>
        </w:rPr>
        <w:t>c</w:t>
      </w:r>
      <w:r>
        <w:t>h pr</w:t>
      </w:r>
      <w:r>
        <w:rPr>
          <w:spacing w:val="-1"/>
        </w:rPr>
        <w:t>o</w:t>
      </w:r>
      <w:r>
        <w:t>fili</w:t>
      </w:r>
      <w:r>
        <w:rPr>
          <w:spacing w:val="3"/>
        </w:rPr>
        <w:t>n</w:t>
      </w:r>
      <w:r>
        <w:t>g info</w:t>
      </w:r>
      <w:r>
        <w:rPr>
          <w:spacing w:val="-1"/>
        </w:rPr>
        <w:t>r</w:t>
      </w:r>
      <w:r>
        <w:t>mation</w:t>
      </w:r>
      <w:r w:rsidR="0022230B">
        <w:t xml:space="preserve"> but refers to them when appropriate</w:t>
      </w:r>
      <w:r>
        <w:t>.</w:t>
      </w:r>
    </w:p>
    <w:p w:rsidR="00DF04D2" w:rsidRDefault="00E11039" w:rsidP="00337EEE">
      <w:r>
        <w:t>This sp</w:t>
      </w:r>
      <w:r>
        <w:rPr>
          <w:spacing w:val="-1"/>
        </w:rPr>
        <w:t>ec</w:t>
      </w:r>
      <w:r>
        <w:t>ific</w:t>
      </w:r>
      <w:r>
        <w:rPr>
          <w:spacing w:val="-2"/>
        </w:rPr>
        <w:t>a</w:t>
      </w:r>
      <w:r>
        <w:t>t</w:t>
      </w:r>
      <w:r>
        <w:rPr>
          <w:spacing w:val="1"/>
        </w:rPr>
        <w:t>i</w:t>
      </w:r>
      <w:r>
        <w:t>on p</w:t>
      </w:r>
      <w:r>
        <w:rPr>
          <w:spacing w:val="-1"/>
        </w:rPr>
        <w:t>r</w:t>
      </w:r>
      <w:r>
        <w:t>o</w:t>
      </w:r>
      <w:r>
        <w:rPr>
          <w:spacing w:val="-1"/>
        </w:rPr>
        <w:t>f</w:t>
      </w:r>
      <w:r>
        <w:t>i</w:t>
      </w:r>
      <w:r>
        <w:rPr>
          <w:spacing w:val="1"/>
        </w:rPr>
        <w:t>l</w:t>
      </w:r>
      <w:r>
        <w:t>e</w:t>
      </w:r>
      <w:r>
        <w:rPr>
          <w:spacing w:val="1"/>
        </w:rPr>
        <w:t xml:space="preserve"> </w:t>
      </w:r>
      <w:r>
        <w:t>d</w:t>
      </w:r>
      <w:r>
        <w:rPr>
          <w:spacing w:val="-1"/>
        </w:rPr>
        <w:t>e</w:t>
      </w:r>
      <w:r>
        <w:t>s</w:t>
      </w:r>
      <w:r>
        <w:rPr>
          <w:spacing w:val="-1"/>
        </w:rPr>
        <w:t>c</w:t>
      </w:r>
      <w:r>
        <w:t>rib</w:t>
      </w:r>
      <w:r>
        <w:rPr>
          <w:spacing w:val="-1"/>
        </w:rPr>
        <w:t>e</w:t>
      </w:r>
      <w:r>
        <w:t>s the u</w:t>
      </w:r>
      <w:r>
        <w:rPr>
          <w:spacing w:val="2"/>
        </w:rPr>
        <w:t>s</w:t>
      </w:r>
      <w:r>
        <w:rPr>
          <w:spacing w:val="1"/>
        </w:rPr>
        <w:t>a</w:t>
      </w:r>
      <w:r>
        <w:rPr>
          <w:spacing w:val="-2"/>
        </w:rPr>
        <w:t>g</w:t>
      </w:r>
      <w:r>
        <w:t>e</w:t>
      </w:r>
      <w:r>
        <w:rPr>
          <w:spacing w:val="-1"/>
        </w:rPr>
        <w:t xml:space="preserve"> </w:t>
      </w:r>
      <w:r>
        <w:t>of t</w:t>
      </w:r>
      <w:r>
        <w:rPr>
          <w:spacing w:val="2"/>
        </w:rPr>
        <w:t>h</w:t>
      </w:r>
      <w:r>
        <w:rPr>
          <w:spacing w:val="-1"/>
        </w:rPr>
        <w:t>e</w:t>
      </w:r>
      <w:r>
        <w:t>se</w:t>
      </w:r>
      <w:r>
        <w:rPr>
          <w:spacing w:val="-1"/>
        </w:rPr>
        <w:t xml:space="preserve"> </w:t>
      </w:r>
      <w:r>
        <w:t>stand</w:t>
      </w:r>
      <w:r>
        <w:rPr>
          <w:spacing w:val="-1"/>
        </w:rPr>
        <w:t>a</w:t>
      </w:r>
      <w:r>
        <w:t xml:space="preserve">rds to support </w:t>
      </w:r>
      <w:r>
        <w:rPr>
          <w:spacing w:val="3"/>
        </w:rPr>
        <w:t>t</w:t>
      </w:r>
      <w:r>
        <w:t>he</w:t>
      </w:r>
      <w:r>
        <w:rPr>
          <w:spacing w:val="-1"/>
        </w:rPr>
        <w:t xml:space="preserve"> re</w:t>
      </w:r>
      <w:r>
        <w:t>qui</w:t>
      </w:r>
      <w:r>
        <w:rPr>
          <w:spacing w:val="2"/>
        </w:rPr>
        <w:t>r</w:t>
      </w:r>
      <w:r>
        <w:rPr>
          <w:spacing w:val="-1"/>
        </w:rPr>
        <w:t>e</w:t>
      </w:r>
      <w:r>
        <w:t xml:space="preserve">ments of </w:t>
      </w:r>
      <w:r w:rsidR="00AF1171">
        <w:rPr>
          <w:spacing w:val="-2"/>
        </w:rPr>
        <w:t>PEPPOL</w:t>
      </w:r>
      <w:r>
        <w:t>.</w:t>
      </w:r>
      <w:r>
        <w:rPr>
          <w:spacing w:val="5"/>
        </w:rPr>
        <w:t xml:space="preserve"> </w:t>
      </w:r>
      <w:r>
        <w:rPr>
          <w:spacing w:val="-3"/>
        </w:rPr>
        <w:t>I</w:t>
      </w:r>
      <w:r>
        <w:t>n p</w:t>
      </w:r>
      <w:r>
        <w:rPr>
          <w:spacing w:val="-1"/>
        </w:rPr>
        <w:t>a</w:t>
      </w:r>
      <w:r>
        <w:t>rticul</w:t>
      </w:r>
      <w:r>
        <w:rPr>
          <w:spacing w:val="1"/>
        </w:rPr>
        <w:t>a</w:t>
      </w:r>
      <w:r>
        <w:t>r the</w:t>
      </w:r>
      <w:r>
        <w:rPr>
          <w:spacing w:val="-1"/>
        </w:rPr>
        <w:t xml:space="preserve"> </w:t>
      </w:r>
      <w:r>
        <w:t>us</w:t>
      </w:r>
      <w:r>
        <w:rPr>
          <w:spacing w:val="1"/>
        </w:rPr>
        <w:t>a</w:t>
      </w:r>
      <w:r>
        <w:rPr>
          <w:spacing w:val="-2"/>
        </w:rPr>
        <w:t>g</w:t>
      </w:r>
      <w:r>
        <w:t>e</w:t>
      </w:r>
      <w:r>
        <w:rPr>
          <w:spacing w:val="-1"/>
        </w:rPr>
        <w:t xml:space="preserve"> </w:t>
      </w:r>
      <w:r>
        <w:t>of t</w:t>
      </w:r>
      <w:r>
        <w:rPr>
          <w:spacing w:val="2"/>
        </w:rPr>
        <w:t>h</w:t>
      </w:r>
      <w:r>
        <w:rPr>
          <w:spacing w:val="-1"/>
        </w:rPr>
        <w:t>e</w:t>
      </w:r>
      <w:r>
        <w:t>se</w:t>
      </w:r>
      <w:r>
        <w:rPr>
          <w:spacing w:val="-1"/>
        </w:rPr>
        <w:t xml:space="preserve"> </w:t>
      </w:r>
      <w:r>
        <w:t>stand</w:t>
      </w:r>
      <w:r>
        <w:rPr>
          <w:spacing w:val="1"/>
        </w:rPr>
        <w:t>ar</w:t>
      </w:r>
      <w:r>
        <w:t>ds is r</w:t>
      </w:r>
      <w:r>
        <w:rPr>
          <w:spacing w:val="-1"/>
        </w:rPr>
        <w:t>e</w:t>
      </w:r>
      <w:r>
        <w:t>strict</w:t>
      </w:r>
      <w:r>
        <w:rPr>
          <w:spacing w:val="-1"/>
        </w:rPr>
        <w:t>e</w:t>
      </w:r>
      <w:r>
        <w:t>d to c</w:t>
      </w:r>
      <w:r>
        <w:rPr>
          <w:spacing w:val="1"/>
        </w:rPr>
        <w:t>e</w:t>
      </w:r>
      <w:r>
        <w:t>rt</w:t>
      </w:r>
      <w:r>
        <w:rPr>
          <w:spacing w:val="-1"/>
        </w:rPr>
        <w:t>a</w:t>
      </w:r>
      <w:r>
        <w:t>in</w:t>
      </w:r>
      <w:r>
        <w:rPr>
          <w:spacing w:val="3"/>
        </w:rPr>
        <w:t xml:space="preserve"> </w:t>
      </w:r>
      <w:r>
        <w:t>p</w:t>
      </w:r>
      <w:r>
        <w:rPr>
          <w:spacing w:val="-1"/>
        </w:rPr>
        <w:t>a</w:t>
      </w:r>
      <w:r>
        <w:t>t</w:t>
      </w:r>
      <w:r>
        <w:rPr>
          <w:spacing w:val="1"/>
        </w:rPr>
        <w:t>t</w:t>
      </w:r>
      <w:r>
        <w:rPr>
          <w:spacing w:val="-1"/>
        </w:rPr>
        <w:t>e</w:t>
      </w:r>
      <w:r>
        <w:t xml:space="preserve">rns to </w:t>
      </w:r>
      <w:r>
        <w:rPr>
          <w:spacing w:val="-1"/>
        </w:rPr>
        <w:t>e</w:t>
      </w:r>
      <w:r>
        <w:t>n</w:t>
      </w:r>
      <w:r>
        <w:rPr>
          <w:spacing w:val="3"/>
        </w:rPr>
        <w:t>a</w:t>
      </w:r>
      <w:r>
        <w:t>ble in</w:t>
      </w:r>
      <w:r>
        <w:rPr>
          <w:spacing w:val="1"/>
        </w:rPr>
        <w:t>t</w:t>
      </w:r>
      <w:r>
        <w:rPr>
          <w:spacing w:val="-1"/>
        </w:rPr>
        <w:t>e</w:t>
      </w:r>
      <w:r>
        <w:t>rop</w:t>
      </w:r>
      <w:r>
        <w:rPr>
          <w:spacing w:val="-2"/>
        </w:rPr>
        <w:t>e</w:t>
      </w:r>
      <w:r>
        <w:t>r</w:t>
      </w:r>
      <w:r>
        <w:rPr>
          <w:spacing w:val="-2"/>
        </w:rPr>
        <w:t>a</w:t>
      </w:r>
      <w:r>
        <w:t>bi</w:t>
      </w:r>
      <w:r>
        <w:rPr>
          <w:spacing w:val="1"/>
        </w:rPr>
        <w:t>l</w:t>
      </w:r>
      <w:r>
        <w:t>i</w:t>
      </w:r>
      <w:r>
        <w:rPr>
          <w:spacing w:val="6"/>
        </w:rPr>
        <w:t>t</w:t>
      </w:r>
      <w:r>
        <w:t>y</w:t>
      </w:r>
      <w:r>
        <w:rPr>
          <w:spacing w:val="-5"/>
        </w:rPr>
        <w:t xml:space="preserve"> </w:t>
      </w:r>
      <w:r>
        <w:t xml:space="preserve">to be </w:t>
      </w:r>
      <w:r>
        <w:rPr>
          <w:spacing w:val="-1"/>
        </w:rPr>
        <w:t>ac</w:t>
      </w:r>
      <w:r>
        <w:rPr>
          <w:spacing w:val="2"/>
        </w:rPr>
        <w:t>h</w:t>
      </w:r>
      <w:r>
        <w:t>iev</w:t>
      </w:r>
      <w:r>
        <w:rPr>
          <w:spacing w:val="-1"/>
        </w:rPr>
        <w:t>e</w:t>
      </w:r>
      <w:r>
        <w:t>d.</w:t>
      </w:r>
    </w:p>
    <w:p w:rsidR="00DF04D2" w:rsidRDefault="00E11039" w:rsidP="00D34039">
      <w:pPr>
        <w:pStyle w:val="berschrift2"/>
        <w:rPr>
          <w:rFonts w:eastAsia="Arial"/>
        </w:rPr>
      </w:pPr>
      <w:bookmarkStart w:id="24" w:name="_Toc3465098"/>
      <w:r>
        <w:rPr>
          <w:rFonts w:eastAsia="Arial"/>
          <w:spacing w:val="1"/>
        </w:rPr>
        <w:t>Sc</w:t>
      </w:r>
      <w:r>
        <w:rPr>
          <w:rFonts w:eastAsia="Arial"/>
        </w:rPr>
        <w:t>ope</w:t>
      </w:r>
      <w:bookmarkEnd w:id="24"/>
    </w:p>
    <w:p w:rsidR="00DF04D2" w:rsidRDefault="00E11039" w:rsidP="00337EEE">
      <w:r>
        <w:t>This</w:t>
      </w:r>
      <w:r>
        <w:rPr>
          <w:spacing w:val="1"/>
        </w:rPr>
        <w:t xml:space="preserve"> </w:t>
      </w:r>
      <w:r>
        <w:t>spe</w:t>
      </w:r>
      <w:r>
        <w:rPr>
          <w:spacing w:val="-2"/>
        </w:rPr>
        <w:t>c</w:t>
      </w:r>
      <w:r>
        <w:t>ific</w:t>
      </w:r>
      <w:r>
        <w:rPr>
          <w:spacing w:val="-2"/>
        </w:rPr>
        <w:t>a</w:t>
      </w:r>
      <w:r>
        <w:t>t</w:t>
      </w:r>
      <w:r>
        <w:rPr>
          <w:spacing w:val="1"/>
        </w:rPr>
        <w:t>i</w:t>
      </w:r>
      <w:r>
        <w:t>on r</w:t>
      </w:r>
      <w:r>
        <w:rPr>
          <w:spacing w:val="-2"/>
        </w:rPr>
        <w:t>e</w:t>
      </w:r>
      <w:r>
        <w:rPr>
          <w:spacing w:val="3"/>
        </w:rPr>
        <w:t>l</w:t>
      </w:r>
      <w:r>
        <w:rPr>
          <w:spacing w:val="-1"/>
        </w:rPr>
        <w:t>a</w:t>
      </w:r>
      <w:r>
        <w:t>tes</w:t>
      </w:r>
      <w:r>
        <w:rPr>
          <w:spacing w:val="2"/>
        </w:rPr>
        <w:t xml:space="preserve"> </w:t>
      </w:r>
      <w:r>
        <w:t xml:space="preserve">to </w:t>
      </w:r>
      <w:r>
        <w:rPr>
          <w:spacing w:val="1"/>
        </w:rPr>
        <w:t>t</w:t>
      </w:r>
      <w:r>
        <w:t>he</w:t>
      </w:r>
      <w:r>
        <w:rPr>
          <w:spacing w:val="-1"/>
        </w:rPr>
        <w:t xml:space="preserve"> </w:t>
      </w:r>
      <w:r>
        <w:t>T</w:t>
      </w:r>
      <w:r>
        <w:rPr>
          <w:spacing w:val="-1"/>
        </w:rPr>
        <w:t>ec</w:t>
      </w:r>
      <w:r>
        <w:t>hnic</w:t>
      </w:r>
      <w:r>
        <w:rPr>
          <w:spacing w:val="-1"/>
        </w:rPr>
        <w:t>a</w:t>
      </w:r>
      <w:r>
        <w:t xml:space="preserve">l </w:t>
      </w:r>
      <w:r>
        <w:rPr>
          <w:spacing w:val="2"/>
        </w:rPr>
        <w:t>T</w:t>
      </w:r>
      <w:r>
        <w:t>r</w:t>
      </w:r>
      <w:r>
        <w:rPr>
          <w:spacing w:val="-2"/>
        </w:rPr>
        <w:t>a</w:t>
      </w:r>
      <w:r>
        <w:t>nsp</w:t>
      </w:r>
      <w:r>
        <w:rPr>
          <w:spacing w:val="2"/>
        </w:rPr>
        <w:t>o</w:t>
      </w:r>
      <w:r>
        <w:t>rt</w:t>
      </w:r>
      <w:r>
        <w:rPr>
          <w:spacing w:val="2"/>
        </w:rPr>
        <w:t xml:space="preserve"> </w:t>
      </w:r>
      <w:r>
        <w:rPr>
          <w:spacing w:val="-3"/>
        </w:rPr>
        <w:t>L</w:t>
      </w:r>
      <w:r>
        <w:rPr>
          <w:spacing w:val="4"/>
        </w:rPr>
        <w:t>a</w:t>
      </w:r>
      <w:r>
        <w:rPr>
          <w:spacing w:val="-5"/>
        </w:rPr>
        <w:t>y</w:t>
      </w:r>
      <w:r>
        <w:rPr>
          <w:spacing w:val="-1"/>
        </w:rPr>
        <w:t>e</w:t>
      </w:r>
      <w:r>
        <w:t>r i.</w:t>
      </w:r>
      <w:r>
        <w:rPr>
          <w:spacing w:val="-1"/>
        </w:rPr>
        <w:t>e</w:t>
      </w:r>
      <w:r>
        <w:t>.</w:t>
      </w:r>
      <w:r>
        <w:rPr>
          <w:spacing w:val="2"/>
        </w:rPr>
        <w:t xml:space="preserve"> </w:t>
      </w:r>
      <w:r w:rsidR="00AF1171">
        <w:rPr>
          <w:spacing w:val="-2"/>
        </w:rPr>
        <w:t>PEPPOL</w:t>
      </w:r>
      <w:r w:rsidR="00AF1171">
        <w:rPr>
          <w:spacing w:val="2"/>
        </w:rPr>
        <w:t xml:space="preserve"> </w:t>
      </w:r>
      <w:r>
        <w:t>specific</w:t>
      </w:r>
      <w:r>
        <w:rPr>
          <w:spacing w:val="-2"/>
        </w:rPr>
        <w:t>a</w:t>
      </w:r>
      <w:r>
        <w:t>t</w:t>
      </w:r>
      <w:r>
        <w:rPr>
          <w:spacing w:val="1"/>
        </w:rPr>
        <w:t>i</w:t>
      </w:r>
      <w:r>
        <w:t>ons. The</w:t>
      </w:r>
      <w:r>
        <w:rPr>
          <w:spacing w:val="-1"/>
        </w:rPr>
        <w:t xml:space="preserve"> </w:t>
      </w:r>
      <w:r w:rsidR="00AF1171">
        <w:rPr>
          <w:spacing w:val="-2"/>
        </w:rPr>
        <w:t>PEPPOL</w:t>
      </w:r>
      <w:r w:rsidR="00AF1171">
        <w:t xml:space="preserve"> </w:t>
      </w:r>
      <w:r>
        <w:t>spe</w:t>
      </w:r>
      <w:r>
        <w:rPr>
          <w:spacing w:val="-2"/>
        </w:rPr>
        <w:t>c</w:t>
      </w:r>
      <w:r>
        <w:t>ific</w:t>
      </w:r>
      <w:r>
        <w:rPr>
          <w:spacing w:val="-2"/>
        </w:rPr>
        <w:t>a</w:t>
      </w:r>
      <w:r>
        <w:t>t</w:t>
      </w:r>
      <w:r>
        <w:rPr>
          <w:spacing w:val="1"/>
        </w:rPr>
        <w:t>i</w:t>
      </w:r>
      <w:r>
        <w:t xml:space="preserve">ons </w:t>
      </w:r>
      <w:r>
        <w:rPr>
          <w:spacing w:val="1"/>
        </w:rPr>
        <w:t>c</w:t>
      </w:r>
      <w:r>
        <w:rPr>
          <w:spacing w:val="-1"/>
        </w:rPr>
        <w:t>a</w:t>
      </w:r>
      <w:r>
        <w:t>n be</w:t>
      </w:r>
      <w:r>
        <w:rPr>
          <w:spacing w:val="-1"/>
        </w:rPr>
        <w:t xml:space="preserve"> </w:t>
      </w:r>
      <w:r>
        <w:t>us</w:t>
      </w:r>
      <w:r>
        <w:rPr>
          <w:spacing w:val="1"/>
        </w:rPr>
        <w:t>e</w:t>
      </w:r>
      <w:r>
        <w:t xml:space="preserve">d in </w:t>
      </w:r>
      <w:r>
        <w:rPr>
          <w:spacing w:val="1"/>
        </w:rPr>
        <w:t>m</w:t>
      </w:r>
      <w:r>
        <w:rPr>
          <w:spacing w:val="-1"/>
        </w:rPr>
        <w:t>a</w:t>
      </w:r>
      <w:r>
        <w:rPr>
          <w:spacing w:val="2"/>
        </w:rPr>
        <w:t>n</w:t>
      </w:r>
      <w:r>
        <w:t>y</w:t>
      </w:r>
      <w:r>
        <w:rPr>
          <w:spacing w:val="-5"/>
        </w:rPr>
        <w:t xml:space="preserve"> </w:t>
      </w:r>
      <w:r>
        <w:t>in</w:t>
      </w:r>
      <w:r>
        <w:rPr>
          <w:spacing w:val="1"/>
        </w:rPr>
        <w:t>t</w:t>
      </w:r>
      <w:r>
        <w:rPr>
          <w:spacing w:val="-1"/>
        </w:rPr>
        <w:t>e</w:t>
      </w:r>
      <w:r>
        <w:t>ro</w:t>
      </w:r>
      <w:r>
        <w:rPr>
          <w:spacing w:val="1"/>
        </w:rPr>
        <w:t>p</w:t>
      </w:r>
      <w:r>
        <w:rPr>
          <w:spacing w:val="-1"/>
        </w:rPr>
        <w:t>e</w:t>
      </w:r>
      <w:r>
        <w:t>r</w:t>
      </w:r>
      <w:r>
        <w:rPr>
          <w:spacing w:val="-2"/>
        </w:rPr>
        <w:t>a</w:t>
      </w:r>
      <w:r>
        <w:t>bi</w:t>
      </w:r>
      <w:r>
        <w:rPr>
          <w:spacing w:val="1"/>
        </w:rPr>
        <w:t>l</w:t>
      </w:r>
      <w:r>
        <w:t>i</w:t>
      </w:r>
      <w:r>
        <w:rPr>
          <w:spacing w:val="1"/>
        </w:rPr>
        <w:t>t</w:t>
      </w:r>
      <w:r>
        <w:t>y</w:t>
      </w:r>
      <w:r>
        <w:rPr>
          <w:spacing w:val="-3"/>
        </w:rPr>
        <w:t xml:space="preserve"> </w:t>
      </w:r>
      <w:r>
        <w:t>s</w:t>
      </w:r>
      <w:r>
        <w:rPr>
          <w:spacing w:val="-1"/>
        </w:rPr>
        <w:t>e</w:t>
      </w:r>
      <w:r>
        <w:t>t</w:t>
      </w:r>
      <w:r>
        <w:rPr>
          <w:spacing w:val="1"/>
        </w:rPr>
        <w:t>t</w:t>
      </w:r>
      <w:r>
        <w:t>i</w:t>
      </w:r>
      <w:r>
        <w:rPr>
          <w:spacing w:val="3"/>
        </w:rPr>
        <w:t>n</w:t>
      </w:r>
      <w:r>
        <w:rPr>
          <w:spacing w:val="-2"/>
        </w:rPr>
        <w:t>g</w:t>
      </w:r>
      <w:r>
        <w:t xml:space="preserve">s, </w:t>
      </w:r>
      <w:r>
        <w:rPr>
          <w:spacing w:val="1"/>
        </w:rPr>
        <w:t>i</w:t>
      </w:r>
      <w:r>
        <w:t>t provides tr</w:t>
      </w:r>
      <w:r>
        <w:rPr>
          <w:spacing w:val="-1"/>
        </w:rPr>
        <w:t>a</w:t>
      </w:r>
      <w:r>
        <w:t xml:space="preserve">nsport </w:t>
      </w:r>
      <w:r>
        <w:rPr>
          <w:spacing w:val="-1"/>
        </w:rPr>
        <w:t>f</w:t>
      </w:r>
      <w:r>
        <w:t>or</w:t>
      </w:r>
      <w:r>
        <w:rPr>
          <w:spacing w:val="-1"/>
        </w:rPr>
        <w:t xml:space="preserve"> </w:t>
      </w:r>
      <w:r w:rsidR="006C6B95">
        <w:rPr>
          <w:spacing w:val="-1"/>
        </w:rPr>
        <w:t>e-</w:t>
      </w:r>
      <w:r>
        <w:t>pr</w:t>
      </w:r>
      <w:r>
        <w:rPr>
          <w:spacing w:val="2"/>
        </w:rPr>
        <w:t>o</w:t>
      </w:r>
      <w:r>
        <w:rPr>
          <w:spacing w:val="-1"/>
        </w:rPr>
        <w:t>c</w:t>
      </w:r>
      <w:r>
        <w:t>u</w:t>
      </w:r>
      <w:r>
        <w:rPr>
          <w:spacing w:val="1"/>
        </w:rPr>
        <w:t>r</w:t>
      </w:r>
      <w:r>
        <w:rPr>
          <w:spacing w:val="-1"/>
        </w:rPr>
        <w:t>e</w:t>
      </w:r>
      <w:r>
        <w:t>me</w:t>
      </w:r>
      <w:r>
        <w:rPr>
          <w:spacing w:val="2"/>
        </w:rPr>
        <w:t>n</w:t>
      </w:r>
      <w:r>
        <w:t xml:space="preserve">t </w:t>
      </w:r>
      <w:r w:rsidR="00237A6C">
        <w:t>messages</w:t>
      </w:r>
      <w:r w:rsidR="006C6B95">
        <w:t xml:space="preserve"> for both pre and post award scenarios</w:t>
      </w:r>
      <w:r>
        <w:t xml:space="preserve"> as sp</w:t>
      </w:r>
      <w:r>
        <w:rPr>
          <w:spacing w:val="-1"/>
        </w:rPr>
        <w:t>ec</w:t>
      </w:r>
      <w:r>
        <w:t>ified</w:t>
      </w:r>
      <w:r>
        <w:rPr>
          <w:spacing w:val="1"/>
        </w:rPr>
        <w:t xml:space="preserve"> </w:t>
      </w:r>
      <w:r>
        <w:t xml:space="preserve">in </w:t>
      </w:r>
      <w:r>
        <w:rPr>
          <w:spacing w:val="1"/>
        </w:rPr>
        <w:t>t</w:t>
      </w:r>
      <w:r>
        <w:t>he</w:t>
      </w:r>
      <w:r>
        <w:rPr>
          <w:spacing w:val="-1"/>
        </w:rPr>
        <w:t xml:space="preserve"> </w:t>
      </w:r>
      <w:r>
        <w:rPr>
          <w:spacing w:val="1"/>
        </w:rPr>
        <w:t>P</w:t>
      </w:r>
      <w:r>
        <w:t>EP</w:t>
      </w:r>
      <w:r>
        <w:rPr>
          <w:spacing w:val="1"/>
        </w:rPr>
        <w:t>P</w:t>
      </w:r>
      <w:r>
        <w:t>OL</w:t>
      </w:r>
      <w:r>
        <w:rPr>
          <w:spacing w:val="-6"/>
        </w:rPr>
        <w:t xml:space="preserve"> </w:t>
      </w:r>
      <w:r>
        <w:rPr>
          <w:spacing w:val="1"/>
        </w:rPr>
        <w:t>P</w:t>
      </w:r>
      <w:r>
        <w:t>ro</w:t>
      </w:r>
      <w:r>
        <w:rPr>
          <w:spacing w:val="-1"/>
        </w:rPr>
        <w:t>f</w:t>
      </w:r>
      <w:r>
        <w:t>i</w:t>
      </w:r>
      <w:r>
        <w:rPr>
          <w:spacing w:val="1"/>
        </w:rPr>
        <w:t>l</w:t>
      </w:r>
      <w:r>
        <w:rPr>
          <w:spacing w:val="-1"/>
        </w:rPr>
        <w:t>e</w:t>
      </w:r>
      <w:r>
        <w:t>s.</w:t>
      </w:r>
    </w:p>
    <w:p w:rsidR="00DF04D2" w:rsidRPr="00AE5177" w:rsidRDefault="000C1698" w:rsidP="00337EEE">
      <w:pPr>
        <w:rPr>
          <w:rFonts w:ascii="Times New Roman" w:eastAsia="Times New Roman" w:hAnsi="Times New Roman" w:cs="Times New Roman"/>
          <w:sz w:val="20"/>
          <w:szCs w:val="20"/>
        </w:rPr>
      </w:pPr>
      <w:r>
        <w:rPr>
          <w:noProof/>
          <w:lang w:val="de-AT" w:eastAsia="de-AT"/>
        </w:rPr>
        <w:drawing>
          <wp:inline distT="0" distB="0" distL="0" distR="0">
            <wp:extent cx="5971540" cy="3140710"/>
            <wp:effectExtent l="0" t="0" r="0" b="254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71540" cy="3140710"/>
                    </a:xfrm>
                    <a:prstGeom prst="rect">
                      <a:avLst/>
                    </a:prstGeom>
                    <a:noFill/>
                    <a:ln>
                      <a:noFill/>
                    </a:ln>
                  </pic:spPr>
                </pic:pic>
              </a:graphicData>
            </a:graphic>
          </wp:inline>
        </w:drawing>
      </w:r>
    </w:p>
    <w:p w:rsidR="00DF04D2" w:rsidRDefault="00E11039" w:rsidP="00D34039">
      <w:pPr>
        <w:pStyle w:val="berschrift2"/>
        <w:rPr>
          <w:rFonts w:eastAsia="Arial"/>
        </w:rPr>
      </w:pPr>
      <w:bookmarkStart w:id="25" w:name="_Toc3465099"/>
      <w:r>
        <w:rPr>
          <w:rFonts w:eastAsia="Arial"/>
        </w:rPr>
        <w:t>Go</w:t>
      </w:r>
      <w:r>
        <w:rPr>
          <w:rFonts w:eastAsia="Arial"/>
          <w:spacing w:val="1"/>
        </w:rPr>
        <w:t>a</w:t>
      </w:r>
      <w:r>
        <w:rPr>
          <w:rFonts w:eastAsia="Arial"/>
        </w:rPr>
        <w:t>ls</w:t>
      </w:r>
      <w:r>
        <w:rPr>
          <w:rFonts w:eastAsia="Arial"/>
          <w:spacing w:val="-1"/>
        </w:rPr>
        <w:t xml:space="preserve"> </w:t>
      </w:r>
      <w:r>
        <w:rPr>
          <w:rFonts w:eastAsia="Arial"/>
          <w:spacing w:val="1"/>
        </w:rPr>
        <w:t>a</w:t>
      </w:r>
      <w:r>
        <w:rPr>
          <w:rFonts w:eastAsia="Arial"/>
        </w:rPr>
        <w:t>nd non</w:t>
      </w:r>
      <w:r>
        <w:rPr>
          <w:rFonts w:eastAsia="Arial"/>
          <w:spacing w:val="-1"/>
        </w:rPr>
        <w:t>-</w:t>
      </w:r>
      <w:r>
        <w:rPr>
          <w:rFonts w:eastAsia="Arial"/>
        </w:rPr>
        <w:t>goa</w:t>
      </w:r>
      <w:r>
        <w:rPr>
          <w:rFonts w:eastAsia="Arial"/>
          <w:spacing w:val="1"/>
        </w:rPr>
        <w:t>l</w:t>
      </w:r>
      <w:r>
        <w:rPr>
          <w:rFonts w:eastAsia="Arial"/>
        </w:rPr>
        <w:t>s</w:t>
      </w:r>
      <w:bookmarkEnd w:id="25"/>
    </w:p>
    <w:p w:rsidR="00DF04D2" w:rsidRDefault="00E11039" w:rsidP="00337EEE">
      <w:r>
        <w:t>The</w:t>
      </w:r>
      <w:r>
        <w:rPr>
          <w:spacing w:val="-1"/>
        </w:rPr>
        <w:t xml:space="preserve"> </w:t>
      </w:r>
      <w:r>
        <w:rPr>
          <w:spacing w:val="-2"/>
        </w:rPr>
        <w:t>g</w:t>
      </w:r>
      <w:r>
        <w:rPr>
          <w:spacing w:val="2"/>
        </w:rPr>
        <w:t>o</w:t>
      </w:r>
      <w:r>
        <w:rPr>
          <w:spacing w:val="-1"/>
        </w:rPr>
        <w:t>a</w:t>
      </w:r>
      <w:r>
        <w:t>l of this pro</w:t>
      </w:r>
      <w:r>
        <w:rPr>
          <w:spacing w:val="-1"/>
        </w:rPr>
        <w:t>f</w:t>
      </w:r>
      <w:r>
        <w:t>i</w:t>
      </w:r>
      <w:r>
        <w:rPr>
          <w:spacing w:val="1"/>
        </w:rPr>
        <w:t>l</w:t>
      </w:r>
      <w:r>
        <w:t>e</w:t>
      </w:r>
      <w:r>
        <w:rPr>
          <w:spacing w:val="-1"/>
        </w:rPr>
        <w:t xml:space="preserve"> </w:t>
      </w:r>
      <w:r>
        <w:t>is</w:t>
      </w:r>
      <w:r>
        <w:rPr>
          <w:spacing w:val="3"/>
        </w:rPr>
        <w:t xml:space="preserve"> </w:t>
      </w:r>
      <w:r>
        <w:t>to support a</w:t>
      </w:r>
      <w:r>
        <w:rPr>
          <w:spacing w:val="-1"/>
        </w:rPr>
        <w:t xml:space="preserve"> </w:t>
      </w:r>
      <w:r>
        <w:t>hi</w:t>
      </w:r>
      <w:r>
        <w:rPr>
          <w:spacing w:val="-2"/>
        </w:rPr>
        <w:t>g</w:t>
      </w:r>
      <w:r>
        <w:t>h le</w:t>
      </w:r>
      <w:r>
        <w:rPr>
          <w:spacing w:val="2"/>
        </w:rPr>
        <w:t>v</w:t>
      </w:r>
      <w:r>
        <w:rPr>
          <w:spacing w:val="-1"/>
        </w:rPr>
        <w:t>e</w:t>
      </w:r>
      <w:r>
        <w:t xml:space="preserve">l of </w:t>
      </w:r>
      <w:r>
        <w:rPr>
          <w:spacing w:val="-1"/>
        </w:rPr>
        <w:t>a</w:t>
      </w:r>
      <w:r>
        <w:t>ssur</w:t>
      </w:r>
      <w:r>
        <w:rPr>
          <w:spacing w:val="-1"/>
        </w:rPr>
        <w:t>a</w:t>
      </w:r>
      <w:r>
        <w:rPr>
          <w:spacing w:val="2"/>
        </w:rPr>
        <w:t>n</w:t>
      </w:r>
      <w:r>
        <w:rPr>
          <w:spacing w:val="-1"/>
        </w:rPr>
        <w:t>c</w:t>
      </w:r>
      <w:r>
        <w:t>e</w:t>
      </w:r>
      <w:r>
        <w:rPr>
          <w:spacing w:val="-1"/>
        </w:rPr>
        <w:t xml:space="preserve"> a</w:t>
      </w:r>
      <w:r>
        <w:t xml:space="preserve">nd </w:t>
      </w:r>
      <w:r>
        <w:rPr>
          <w:spacing w:val="2"/>
        </w:rPr>
        <w:t>p</w:t>
      </w:r>
      <w:r>
        <w:t>roo</w:t>
      </w:r>
      <w:r>
        <w:rPr>
          <w:spacing w:val="2"/>
        </w:rPr>
        <w:t>f</w:t>
      </w:r>
      <w:r>
        <w:rPr>
          <w:spacing w:val="-1"/>
        </w:rPr>
        <w:t>-</w:t>
      </w:r>
      <w:r>
        <w:rPr>
          <w:spacing w:val="2"/>
        </w:rPr>
        <w:t>o</w:t>
      </w:r>
      <w:r>
        <w:rPr>
          <w:spacing w:val="-1"/>
        </w:rPr>
        <w:t>f</w:t>
      </w:r>
      <w:r>
        <w:rPr>
          <w:spacing w:val="2"/>
        </w:rPr>
        <w:t>-</w:t>
      </w:r>
      <w:r>
        <w:t>d</w:t>
      </w:r>
      <w:r>
        <w:rPr>
          <w:spacing w:val="-1"/>
        </w:rPr>
        <w:t>e</w:t>
      </w:r>
      <w:r>
        <w:t>l</w:t>
      </w:r>
      <w:r>
        <w:rPr>
          <w:spacing w:val="1"/>
        </w:rPr>
        <w:t>i</w:t>
      </w:r>
      <w:r>
        <w:t>v</w:t>
      </w:r>
      <w:r>
        <w:rPr>
          <w:spacing w:val="-1"/>
        </w:rPr>
        <w:t>e</w:t>
      </w:r>
      <w:r>
        <w:rPr>
          <w:spacing w:val="4"/>
        </w:rPr>
        <w:t>r</w:t>
      </w:r>
      <w:r>
        <w:t>y</w:t>
      </w:r>
      <w:r>
        <w:rPr>
          <w:spacing w:val="-5"/>
        </w:rPr>
        <w:t xml:space="preserve"> </w:t>
      </w:r>
      <w:r>
        <w:rPr>
          <w:spacing w:val="-1"/>
        </w:rPr>
        <w:t>a</w:t>
      </w:r>
      <w:r>
        <w:rPr>
          <w:spacing w:val="1"/>
        </w:rPr>
        <w:t>c</w:t>
      </w:r>
      <w:r>
        <w:t>ross the</w:t>
      </w:r>
      <w:r w:rsidR="00F1771A">
        <w:t xml:space="preserve"> </w:t>
      </w:r>
      <w:r w:rsidR="00AF1171">
        <w:rPr>
          <w:spacing w:val="-2"/>
        </w:rPr>
        <w:t>PEPPOL</w:t>
      </w:r>
      <w:r w:rsidR="00AF1171">
        <w:rPr>
          <w:spacing w:val="4"/>
        </w:rPr>
        <w:t xml:space="preserve"> </w:t>
      </w:r>
      <w:r>
        <w:rPr>
          <w:spacing w:val="-3"/>
        </w:rPr>
        <w:t>I</w:t>
      </w:r>
      <w:r>
        <w:t>n</w:t>
      </w:r>
      <w:r>
        <w:rPr>
          <w:spacing w:val="-1"/>
        </w:rPr>
        <w:t>f</w:t>
      </w:r>
      <w:r>
        <w:rPr>
          <w:spacing w:val="1"/>
        </w:rPr>
        <w:t>r</w:t>
      </w:r>
      <w:r>
        <w:rPr>
          <w:spacing w:val="-1"/>
        </w:rPr>
        <w:t>a</w:t>
      </w:r>
      <w:r>
        <w:t>stru</w:t>
      </w:r>
      <w:r>
        <w:rPr>
          <w:spacing w:val="-1"/>
        </w:rPr>
        <w:t>c</w:t>
      </w:r>
      <w:r>
        <w:t>tur</w:t>
      </w:r>
      <w:r>
        <w:rPr>
          <w:spacing w:val="-1"/>
        </w:rPr>
        <w:t>e</w:t>
      </w:r>
      <w:r>
        <w:t>.</w:t>
      </w:r>
      <w:r>
        <w:rPr>
          <w:spacing w:val="2"/>
        </w:rPr>
        <w:t xml:space="preserve"> </w:t>
      </w:r>
      <w:r>
        <w:t>The</w:t>
      </w:r>
      <w:r>
        <w:rPr>
          <w:spacing w:val="-1"/>
        </w:rPr>
        <w:t xml:space="preserve"> </w:t>
      </w:r>
      <w:r>
        <w:t>pro</w:t>
      </w:r>
      <w:r>
        <w:rPr>
          <w:spacing w:val="-1"/>
        </w:rPr>
        <w:t>f</w:t>
      </w:r>
      <w:r>
        <w:t>i</w:t>
      </w:r>
      <w:r>
        <w:rPr>
          <w:spacing w:val="1"/>
        </w:rPr>
        <w:t>l</w:t>
      </w:r>
      <w:r>
        <w:t>e</w:t>
      </w:r>
      <w:r>
        <w:rPr>
          <w:spacing w:val="-1"/>
        </w:rPr>
        <w:t xml:space="preserve"> </w:t>
      </w:r>
      <w:r>
        <w:t>is des</w:t>
      </w:r>
      <w:r>
        <w:rPr>
          <w:spacing w:val="3"/>
        </w:rPr>
        <w:t>i</w:t>
      </w:r>
      <w:r>
        <w:rPr>
          <w:spacing w:val="-2"/>
        </w:rPr>
        <w:t>g</w:t>
      </w:r>
      <w:r>
        <w:t>n</w:t>
      </w:r>
      <w:r>
        <w:rPr>
          <w:spacing w:val="-1"/>
        </w:rPr>
        <w:t>e</w:t>
      </w:r>
      <w:r>
        <w:t xml:space="preserve">d </w:t>
      </w:r>
      <w:r>
        <w:rPr>
          <w:spacing w:val="3"/>
        </w:rPr>
        <w:t>t</w:t>
      </w:r>
      <w:r>
        <w:t>o:</w:t>
      </w:r>
    </w:p>
    <w:p w:rsidR="00DF04D2" w:rsidRPr="007C5A57" w:rsidRDefault="0052719F" w:rsidP="007C5A57">
      <w:pPr>
        <w:pStyle w:val="Listenabsatz"/>
        <w:numPr>
          <w:ilvl w:val="0"/>
          <w:numId w:val="37"/>
        </w:numPr>
      </w:pPr>
      <w:r w:rsidRPr="007C5A57">
        <w:t>F</w:t>
      </w:r>
      <w:r w:rsidR="0005486E" w:rsidRPr="007C5A57">
        <w:t>acilitate</w:t>
      </w:r>
      <w:r w:rsidR="00E11039" w:rsidRPr="007C5A57">
        <w:t xml:space="preserve"> implementers</w:t>
      </w:r>
      <w:r w:rsidR="00A84399" w:rsidRPr="007C5A57">
        <w:t xml:space="preserve"> </w:t>
      </w:r>
      <w:r w:rsidR="00BF1624" w:rsidRPr="007C5A57">
        <w:t>to leverage existing systems and</w:t>
      </w:r>
      <w:r w:rsidR="00667415" w:rsidRPr="007C5A57">
        <w:t xml:space="preserve"> </w:t>
      </w:r>
      <w:r w:rsidR="00E11039" w:rsidRPr="007C5A57">
        <w:t xml:space="preserve">therefore gain access to </w:t>
      </w:r>
      <w:r w:rsidR="00BF1624" w:rsidRPr="007C5A57">
        <w:t>PEPPOL</w:t>
      </w:r>
      <w:r w:rsidR="00A84399" w:rsidRPr="007C5A57">
        <w:t>, without the need to make significant changes to existing systems.</w:t>
      </w:r>
    </w:p>
    <w:p w:rsidR="00667415" w:rsidRPr="007C5A57" w:rsidRDefault="00E11039" w:rsidP="007C5A57">
      <w:pPr>
        <w:pStyle w:val="Listenabsatz"/>
        <w:numPr>
          <w:ilvl w:val="0"/>
          <w:numId w:val="37"/>
        </w:numPr>
      </w:pPr>
      <w:r w:rsidRPr="007C5A57">
        <w:t>Clearly state the transport level requirements in a single document.</w:t>
      </w:r>
    </w:p>
    <w:p w:rsidR="00667415" w:rsidRPr="007C5A57" w:rsidRDefault="00667415" w:rsidP="007C5A57">
      <w:pPr>
        <w:pStyle w:val="Listenabsatz"/>
        <w:numPr>
          <w:ilvl w:val="0"/>
          <w:numId w:val="37"/>
        </w:numPr>
      </w:pPr>
      <w:r w:rsidRPr="007C5A57">
        <w:t xml:space="preserve">Identify the additional steps required to update an existing AS2 system so it complies with the requirements and can therefore </w:t>
      </w:r>
      <w:r w:rsidR="00BF1624" w:rsidRPr="007C5A57">
        <w:t>participate</w:t>
      </w:r>
      <w:r w:rsidRPr="007C5A57">
        <w:t xml:space="preserve"> as a </w:t>
      </w:r>
      <w:r w:rsidR="00AF1171" w:rsidRPr="007C5A57">
        <w:t xml:space="preserve">PEPPOL </w:t>
      </w:r>
      <w:r w:rsidR="00BF1624" w:rsidRPr="007C5A57">
        <w:t xml:space="preserve">compliant </w:t>
      </w:r>
      <w:r w:rsidRPr="007C5A57">
        <w:t>Access Point (AP).</w:t>
      </w:r>
    </w:p>
    <w:p w:rsidR="00DF04D2" w:rsidRPr="007C5A57" w:rsidRDefault="00E11039" w:rsidP="007C5A57">
      <w:pPr>
        <w:pStyle w:val="Listenabsatz"/>
        <w:numPr>
          <w:ilvl w:val="0"/>
          <w:numId w:val="37"/>
        </w:numPr>
      </w:pPr>
      <w:r w:rsidRPr="007C5A57">
        <w:t>Define a simple, interoperable</w:t>
      </w:r>
      <w:r w:rsidR="0005486E" w:rsidRPr="007C5A57">
        <w:t>, reliable and safe</w:t>
      </w:r>
      <w:r w:rsidRPr="007C5A57">
        <w:t xml:space="preserve"> communications pattern that APs can use to</w:t>
      </w:r>
      <w:r w:rsidR="0005486E" w:rsidRPr="007C5A57">
        <w:t xml:space="preserve"> </w:t>
      </w:r>
      <w:r w:rsidRPr="007C5A57">
        <w:t>communicate.</w:t>
      </w:r>
    </w:p>
    <w:p w:rsidR="00DF04D2" w:rsidRPr="007C5A57" w:rsidRDefault="00E11039" w:rsidP="007C5A57">
      <w:pPr>
        <w:pStyle w:val="Listenabsatz"/>
        <w:numPr>
          <w:ilvl w:val="0"/>
          <w:numId w:val="37"/>
        </w:numPr>
      </w:pPr>
      <w:r w:rsidRPr="007C5A57">
        <w:t>Define the message exchange formats and patterns clearly</w:t>
      </w:r>
      <w:r w:rsidR="00BF1624" w:rsidRPr="007C5A57">
        <w:t>.</w:t>
      </w:r>
    </w:p>
    <w:p w:rsidR="00DF04D2" w:rsidRPr="007C5A57" w:rsidRDefault="00E11039" w:rsidP="007C5A57">
      <w:pPr>
        <w:pStyle w:val="Listenabsatz"/>
        <w:numPr>
          <w:ilvl w:val="0"/>
          <w:numId w:val="37"/>
        </w:numPr>
      </w:pPr>
      <w:r w:rsidRPr="007C5A57">
        <w:t>Ensure that messages are reliably delivered between APs, including providing the prerequisites for logging and proof-of-delivery for messages at the transport level</w:t>
      </w:r>
    </w:p>
    <w:p w:rsidR="00DF04D2" w:rsidRPr="007C5A57" w:rsidRDefault="005E4D6A" w:rsidP="007C5A57">
      <w:pPr>
        <w:pStyle w:val="Listenabsatz"/>
        <w:numPr>
          <w:ilvl w:val="0"/>
          <w:numId w:val="37"/>
        </w:numPr>
      </w:pPr>
      <w:r w:rsidRPr="007C5A57">
        <w:t xml:space="preserve">Ensure confidentiality during the exchange by using </w:t>
      </w:r>
      <w:r w:rsidR="007B1F47" w:rsidRPr="007C5A57">
        <w:t>transport</w:t>
      </w:r>
      <w:r w:rsidRPr="007C5A57">
        <w:t xml:space="preserve">-level encryption using </w:t>
      </w:r>
      <w:r w:rsidR="006A1076" w:rsidRPr="007C5A57">
        <w:t xml:space="preserve">Transport Level </w:t>
      </w:r>
      <w:r w:rsidR="006A1076" w:rsidRPr="007C5A57">
        <w:lastRenderedPageBreak/>
        <w:t>Security (</w:t>
      </w:r>
      <w:r w:rsidR="008F27B4" w:rsidRPr="007C5A57">
        <w:t>TLS</w:t>
      </w:r>
      <w:r w:rsidR="006A1076" w:rsidRPr="007C5A57">
        <w:t>)</w:t>
      </w:r>
      <w:r w:rsidRPr="007C5A57">
        <w:t>.</w:t>
      </w:r>
    </w:p>
    <w:p w:rsidR="00DF04D2" w:rsidRPr="007C5A57" w:rsidRDefault="00E11039" w:rsidP="007C5A57">
      <w:pPr>
        <w:pStyle w:val="Listenabsatz"/>
        <w:numPr>
          <w:ilvl w:val="0"/>
          <w:numId w:val="37"/>
        </w:numPr>
      </w:pPr>
      <w:r w:rsidRPr="007C5A57">
        <w:t>Ensure integrity and authenticity of received messages</w:t>
      </w:r>
      <w:r w:rsidR="00F1771A" w:rsidRPr="007C5A57">
        <w:t>. This</w:t>
      </w:r>
      <w:r w:rsidR="00653974" w:rsidRPr="007C5A57">
        <w:t xml:space="preserve"> is maintained</w:t>
      </w:r>
      <w:r w:rsidRPr="007C5A57">
        <w:t xml:space="preserve"> by </w:t>
      </w:r>
      <w:r w:rsidR="0005486E" w:rsidRPr="007C5A57">
        <w:t>using the Cryptographic Message Syntax (</w:t>
      </w:r>
      <w:r w:rsidR="00DC25F6">
        <w:t xml:space="preserve">CMS) specified in </w:t>
      </w:r>
      <w:r w:rsidR="00C8647A">
        <w:t>RFC</w:t>
      </w:r>
      <w:r w:rsidR="00DC25F6">
        <w:t xml:space="preserve"> </w:t>
      </w:r>
      <w:r w:rsidR="00C8647A">
        <w:t>5652</w:t>
      </w:r>
      <w:r w:rsidR="00653974" w:rsidRPr="007C5A57">
        <w:t xml:space="preserve">, </w:t>
      </w:r>
      <w:r w:rsidR="0005486E" w:rsidRPr="007C5A57">
        <w:t xml:space="preserve">which </w:t>
      </w:r>
      <w:r w:rsidR="00653974" w:rsidRPr="007C5A57">
        <w:t>is</w:t>
      </w:r>
      <w:r w:rsidR="0005486E" w:rsidRPr="007C5A57">
        <w:t xml:space="preserve"> used to digitally sign, digest, authenticate </w:t>
      </w:r>
      <w:r w:rsidR="00653974" w:rsidRPr="007C5A57">
        <w:t>and</w:t>
      </w:r>
      <w:r w:rsidR="0005486E" w:rsidRPr="007C5A57">
        <w:t xml:space="preserve"> encrypt </w:t>
      </w:r>
      <w:r w:rsidR="00653974" w:rsidRPr="007C5A57">
        <w:t xml:space="preserve">the electronic </w:t>
      </w:r>
      <w:r w:rsidR="00237A6C" w:rsidRPr="007C5A57">
        <w:t>message</w:t>
      </w:r>
      <w:r w:rsidR="00BF1624" w:rsidRPr="007C5A57">
        <w:t>.</w:t>
      </w:r>
    </w:p>
    <w:p w:rsidR="00DF04D2" w:rsidRPr="007C5A57" w:rsidRDefault="00E11039" w:rsidP="007C5A57">
      <w:pPr>
        <w:pStyle w:val="Listenabsatz"/>
        <w:numPr>
          <w:ilvl w:val="0"/>
          <w:numId w:val="37"/>
        </w:numPr>
      </w:pPr>
      <w:r w:rsidRPr="007C5A57">
        <w:t>Establish a common format for representing authentication</w:t>
      </w:r>
      <w:r w:rsidR="0005486E" w:rsidRPr="007C5A57">
        <w:t xml:space="preserve"> and </w:t>
      </w:r>
      <w:proofErr w:type="spellStart"/>
      <w:r w:rsidR="0005486E" w:rsidRPr="007C5A57">
        <w:t>authorisation</w:t>
      </w:r>
      <w:proofErr w:type="spellEnd"/>
      <w:r w:rsidRPr="007C5A57">
        <w:t xml:space="preserve"> events </w:t>
      </w:r>
      <w:r w:rsidR="00667415" w:rsidRPr="007C5A57">
        <w:t xml:space="preserve">using </w:t>
      </w:r>
      <w:r w:rsidR="00653974" w:rsidRPr="007C5A57">
        <w:t>PEPPOL provided Digital Certificates.</w:t>
      </w:r>
    </w:p>
    <w:p w:rsidR="00DF04D2" w:rsidRPr="007C5A57" w:rsidRDefault="00E11039" w:rsidP="007C5A57">
      <w:pPr>
        <w:pStyle w:val="Listenabsatz"/>
        <w:numPr>
          <w:ilvl w:val="0"/>
          <w:numId w:val="37"/>
        </w:numPr>
      </w:pPr>
      <w:r w:rsidRPr="007C5A57">
        <w:t xml:space="preserve">Recipients can assume that senders </w:t>
      </w:r>
      <w:r w:rsidR="0005486E" w:rsidRPr="007C5A57">
        <w:t xml:space="preserve">are trusted </w:t>
      </w:r>
      <w:r w:rsidRPr="007C5A57">
        <w:t xml:space="preserve">by </w:t>
      </w:r>
      <w:r w:rsidR="00667415" w:rsidRPr="007C5A57">
        <w:t>the trust chain of the</w:t>
      </w:r>
      <w:r w:rsidR="0005486E" w:rsidRPr="007C5A57">
        <w:t xml:space="preserve"> PEPPOL</w:t>
      </w:r>
      <w:r w:rsidR="00667415" w:rsidRPr="007C5A57">
        <w:t xml:space="preserve"> issued certificates</w:t>
      </w:r>
      <w:r w:rsidRPr="007C5A57">
        <w:t xml:space="preserve"> and</w:t>
      </w:r>
      <w:r w:rsidR="0005486E" w:rsidRPr="007C5A57">
        <w:t xml:space="preserve"> the Governance documents already signed by members</w:t>
      </w:r>
      <w:r w:rsidRPr="007C5A57">
        <w:t>.</w:t>
      </w:r>
    </w:p>
    <w:p w:rsidR="00DF04D2" w:rsidRDefault="00E11039" w:rsidP="00337EEE">
      <w:r>
        <w:t>The</w:t>
      </w:r>
      <w:r>
        <w:rPr>
          <w:spacing w:val="1"/>
        </w:rPr>
        <w:t xml:space="preserve"> </w:t>
      </w:r>
      <w:r>
        <w:rPr>
          <w:spacing w:val="-1"/>
        </w:rPr>
        <w:t>P</w:t>
      </w:r>
      <w:r>
        <w:t>r</w:t>
      </w:r>
      <w:r>
        <w:rPr>
          <w:spacing w:val="1"/>
        </w:rPr>
        <w:t>o</w:t>
      </w:r>
      <w:r>
        <w:t>fi</w:t>
      </w:r>
      <w:r>
        <w:rPr>
          <w:spacing w:val="-1"/>
        </w:rPr>
        <w:t>l</w:t>
      </w:r>
      <w:r>
        <w:t>e</w:t>
      </w:r>
      <w:r>
        <w:rPr>
          <w:spacing w:val="-2"/>
        </w:rPr>
        <w:t xml:space="preserve"> </w:t>
      </w:r>
      <w:r>
        <w:t>d</w:t>
      </w:r>
      <w:r>
        <w:rPr>
          <w:spacing w:val="-1"/>
        </w:rPr>
        <w:t>o</w:t>
      </w:r>
      <w:r>
        <w:t>es</w:t>
      </w:r>
      <w:r>
        <w:rPr>
          <w:spacing w:val="1"/>
        </w:rPr>
        <w:t xml:space="preserve"> </w:t>
      </w:r>
      <w:r>
        <w:rPr>
          <w:spacing w:val="-1"/>
        </w:rPr>
        <w:t>N</w:t>
      </w:r>
      <w:r>
        <w:rPr>
          <w:spacing w:val="-2"/>
        </w:rPr>
        <w:t>O</w:t>
      </w:r>
      <w:r>
        <w:t>T</w:t>
      </w:r>
      <w:r>
        <w:rPr>
          <w:spacing w:val="1"/>
        </w:rPr>
        <w:t xml:space="preserve"> </w:t>
      </w:r>
      <w:r>
        <w:t>a</w:t>
      </w:r>
      <w:r>
        <w:rPr>
          <w:spacing w:val="-1"/>
        </w:rPr>
        <w:t>dd</w:t>
      </w:r>
      <w:r>
        <w:rPr>
          <w:spacing w:val="-3"/>
        </w:rPr>
        <w:t>r</w:t>
      </w:r>
      <w:r>
        <w:t>ess:</w:t>
      </w:r>
    </w:p>
    <w:p w:rsidR="00DF04D2" w:rsidRPr="007C5A57" w:rsidRDefault="00E11039" w:rsidP="007C5A57">
      <w:pPr>
        <w:pStyle w:val="Listenabsatz"/>
        <w:numPr>
          <w:ilvl w:val="0"/>
          <w:numId w:val="38"/>
        </w:numPr>
      </w:pPr>
      <w:r w:rsidRPr="007C5A57">
        <w:t xml:space="preserve">The verification of certificates, format of participant identifiers, and other details required to create a full instantiation of </w:t>
      </w:r>
      <w:r w:rsidR="00AF1171" w:rsidRPr="007C5A57">
        <w:t>PEPPOL</w:t>
      </w:r>
      <w:r w:rsidRPr="007C5A57">
        <w:t>.</w:t>
      </w:r>
    </w:p>
    <w:p w:rsidR="00DF04D2" w:rsidRPr="007C5A57" w:rsidRDefault="00E11039" w:rsidP="007C5A57">
      <w:pPr>
        <w:pStyle w:val="Listenabsatz"/>
        <w:numPr>
          <w:ilvl w:val="0"/>
          <w:numId w:val="38"/>
        </w:numPr>
      </w:pPr>
      <w:r w:rsidRPr="007C5A57">
        <w:t xml:space="preserve">Communication with </w:t>
      </w:r>
      <w:r w:rsidR="00AF1171" w:rsidRPr="007C5A57">
        <w:t xml:space="preserve">PEPPOL </w:t>
      </w:r>
      <w:r w:rsidRPr="007C5A57">
        <w:t>Service Metadata services.</w:t>
      </w:r>
    </w:p>
    <w:p w:rsidR="00DF04D2" w:rsidRDefault="00E11039" w:rsidP="00D34039">
      <w:pPr>
        <w:pStyle w:val="berschrift2"/>
        <w:rPr>
          <w:rFonts w:eastAsia="Arial"/>
        </w:rPr>
      </w:pPr>
      <w:bookmarkStart w:id="26" w:name="_Toc3465100"/>
      <w:r>
        <w:rPr>
          <w:rFonts w:eastAsia="Arial"/>
        </w:rPr>
        <w:t>Te</w:t>
      </w:r>
      <w:r>
        <w:rPr>
          <w:rFonts w:eastAsia="Arial"/>
          <w:spacing w:val="1"/>
        </w:rPr>
        <w:t>r</w:t>
      </w:r>
      <w:r>
        <w:rPr>
          <w:rFonts w:eastAsia="Arial"/>
        </w:rPr>
        <w:t>minolo</w:t>
      </w:r>
      <w:r>
        <w:rPr>
          <w:rFonts w:eastAsia="Arial"/>
          <w:spacing w:val="2"/>
        </w:rPr>
        <w:t>g</w:t>
      </w:r>
      <w:r>
        <w:rPr>
          <w:rFonts w:eastAsia="Arial"/>
        </w:rPr>
        <w:t>y</w:t>
      </w:r>
      <w:bookmarkEnd w:id="26"/>
    </w:p>
    <w:p w:rsidR="00DF04D2" w:rsidRDefault="00E11039" w:rsidP="00337EEE">
      <w:r>
        <w:t>The</w:t>
      </w:r>
      <w:r>
        <w:rPr>
          <w:spacing w:val="-1"/>
        </w:rPr>
        <w:t xml:space="preserve"> </w:t>
      </w:r>
      <w:r>
        <w:t>k</w:t>
      </w:r>
      <w:r>
        <w:rPr>
          <w:spacing w:val="4"/>
        </w:rPr>
        <w:t>e</w:t>
      </w:r>
      <w:r>
        <w:rPr>
          <w:spacing w:val="-5"/>
        </w:rPr>
        <w:t>y</w:t>
      </w:r>
      <w:r>
        <w:t>wo</w:t>
      </w:r>
      <w:r>
        <w:rPr>
          <w:spacing w:val="-1"/>
        </w:rPr>
        <w:t>r</w:t>
      </w:r>
      <w:r>
        <w:t>ds</w:t>
      </w:r>
      <w:r>
        <w:rPr>
          <w:spacing w:val="2"/>
        </w:rPr>
        <w:t xml:space="preserve"> </w:t>
      </w:r>
      <w:r>
        <w:rPr>
          <w:spacing w:val="-2"/>
        </w:rPr>
        <w:t>"</w:t>
      </w:r>
      <w:r>
        <w:t>MUS</w:t>
      </w:r>
      <w:r>
        <w:rPr>
          <w:spacing w:val="2"/>
        </w:rPr>
        <w:t>T</w:t>
      </w:r>
      <w:r>
        <w:rPr>
          <w:spacing w:val="-2"/>
        </w:rPr>
        <w:t>"</w:t>
      </w:r>
      <w:r>
        <w:t>,</w:t>
      </w:r>
      <w:r>
        <w:rPr>
          <w:spacing w:val="2"/>
        </w:rPr>
        <w:t xml:space="preserve"> </w:t>
      </w:r>
      <w:r>
        <w:rPr>
          <w:spacing w:val="-2"/>
        </w:rPr>
        <w:t>"</w:t>
      </w:r>
      <w:r>
        <w:t>MUST N</w:t>
      </w:r>
      <w:r>
        <w:rPr>
          <w:spacing w:val="-1"/>
        </w:rPr>
        <w:t>O</w:t>
      </w:r>
      <w:r>
        <w:rPr>
          <w:spacing w:val="2"/>
        </w:rPr>
        <w:t>T</w:t>
      </w:r>
      <w:r>
        <w:rPr>
          <w:spacing w:val="-2"/>
        </w:rPr>
        <w:t>"</w:t>
      </w:r>
      <w:r>
        <w:t>,</w:t>
      </w:r>
      <w:r>
        <w:rPr>
          <w:spacing w:val="2"/>
        </w:rPr>
        <w:t xml:space="preserve"> </w:t>
      </w:r>
      <w:r>
        <w:rPr>
          <w:spacing w:val="-2"/>
        </w:rPr>
        <w:t>"</w:t>
      </w:r>
      <w:r>
        <w:t>REQ</w:t>
      </w:r>
      <w:r>
        <w:rPr>
          <w:spacing w:val="1"/>
        </w:rPr>
        <w:t>U</w:t>
      </w:r>
      <w:r>
        <w:t>IRE</w:t>
      </w:r>
      <w:r>
        <w:rPr>
          <w:spacing w:val="-1"/>
        </w:rPr>
        <w:t>D</w:t>
      </w:r>
      <w:r>
        <w:rPr>
          <w:spacing w:val="-2"/>
        </w:rPr>
        <w:t>"</w:t>
      </w:r>
      <w:r>
        <w:t>,</w:t>
      </w:r>
      <w:r>
        <w:rPr>
          <w:spacing w:val="2"/>
        </w:rPr>
        <w:t xml:space="preserve"> </w:t>
      </w:r>
      <w:r>
        <w:rPr>
          <w:spacing w:val="-2"/>
        </w:rPr>
        <w:t>"</w:t>
      </w:r>
      <w:r>
        <w:rPr>
          <w:spacing w:val="1"/>
        </w:rPr>
        <w:t>S</w:t>
      </w:r>
      <w:r>
        <w:t>H</w:t>
      </w:r>
      <w:r>
        <w:rPr>
          <w:spacing w:val="1"/>
        </w:rPr>
        <w:t>A</w:t>
      </w:r>
      <w:r>
        <w:t>L</w:t>
      </w:r>
      <w:r>
        <w:rPr>
          <w:spacing w:val="-3"/>
        </w:rPr>
        <w:t>L</w:t>
      </w:r>
      <w:r>
        <w:t>",</w:t>
      </w:r>
      <w:r>
        <w:rPr>
          <w:spacing w:val="3"/>
        </w:rPr>
        <w:t xml:space="preserve"> </w:t>
      </w:r>
      <w:r>
        <w:rPr>
          <w:spacing w:val="-2"/>
        </w:rPr>
        <w:t>"</w:t>
      </w:r>
      <w:r>
        <w:rPr>
          <w:spacing w:val="1"/>
        </w:rPr>
        <w:t>S</w:t>
      </w:r>
      <w:r>
        <w:t>H</w:t>
      </w:r>
      <w:r>
        <w:rPr>
          <w:spacing w:val="1"/>
        </w:rPr>
        <w:t>A</w:t>
      </w:r>
      <w:r>
        <w:t>LL</w:t>
      </w:r>
      <w:r>
        <w:rPr>
          <w:spacing w:val="-3"/>
        </w:rPr>
        <w:t xml:space="preserve"> </w:t>
      </w:r>
      <w:r>
        <w:rPr>
          <w:spacing w:val="2"/>
        </w:rPr>
        <w:t>N</w:t>
      </w:r>
      <w:r>
        <w:t>O</w:t>
      </w:r>
      <w:r>
        <w:rPr>
          <w:spacing w:val="1"/>
        </w:rPr>
        <w:t>T</w:t>
      </w:r>
      <w:r>
        <w:rPr>
          <w:spacing w:val="-2"/>
        </w:rPr>
        <w:t>"</w:t>
      </w:r>
      <w:r>
        <w:t xml:space="preserve">, </w:t>
      </w:r>
      <w:r>
        <w:rPr>
          <w:spacing w:val="-2"/>
        </w:rPr>
        <w:t>"</w:t>
      </w:r>
      <w:r>
        <w:rPr>
          <w:spacing w:val="1"/>
        </w:rPr>
        <w:t>S</w:t>
      </w:r>
      <w:r>
        <w:t>H</w:t>
      </w:r>
      <w:r>
        <w:rPr>
          <w:spacing w:val="1"/>
        </w:rPr>
        <w:t>O</w:t>
      </w:r>
      <w:r>
        <w:rPr>
          <w:spacing w:val="2"/>
        </w:rPr>
        <w:t>U</w:t>
      </w:r>
      <w:r>
        <w:rPr>
          <w:spacing w:val="-3"/>
        </w:rPr>
        <w:t>L</w:t>
      </w:r>
      <w:r>
        <w:rPr>
          <w:spacing w:val="2"/>
        </w:rPr>
        <w:t>D</w:t>
      </w:r>
      <w:r>
        <w:rPr>
          <w:spacing w:val="-2"/>
        </w:rPr>
        <w:t>"</w:t>
      </w:r>
      <w:r>
        <w:t xml:space="preserve">, </w:t>
      </w:r>
      <w:r>
        <w:rPr>
          <w:spacing w:val="-2"/>
        </w:rPr>
        <w:t>"</w:t>
      </w:r>
      <w:r>
        <w:rPr>
          <w:spacing w:val="1"/>
        </w:rPr>
        <w:t>S</w:t>
      </w:r>
      <w:r>
        <w:t>H</w:t>
      </w:r>
      <w:r>
        <w:rPr>
          <w:spacing w:val="-1"/>
        </w:rPr>
        <w:t>O</w:t>
      </w:r>
      <w:r>
        <w:rPr>
          <w:spacing w:val="2"/>
        </w:rPr>
        <w:t>U</w:t>
      </w:r>
      <w:r>
        <w:rPr>
          <w:spacing w:val="-3"/>
        </w:rPr>
        <w:t>L</w:t>
      </w:r>
      <w:r>
        <w:t>D</w:t>
      </w:r>
      <w:r>
        <w:rPr>
          <w:spacing w:val="2"/>
        </w:rPr>
        <w:t xml:space="preserve"> </w:t>
      </w:r>
      <w:r>
        <w:t>N</w:t>
      </w:r>
      <w:r>
        <w:rPr>
          <w:spacing w:val="-1"/>
        </w:rPr>
        <w:t>O</w:t>
      </w:r>
      <w:r>
        <w:rPr>
          <w:spacing w:val="2"/>
        </w:rPr>
        <w:t>T</w:t>
      </w:r>
      <w:r>
        <w:rPr>
          <w:spacing w:val="-2"/>
        </w:rPr>
        <w:t>"</w:t>
      </w:r>
      <w:r>
        <w:t>,</w:t>
      </w:r>
      <w:r>
        <w:rPr>
          <w:spacing w:val="2"/>
        </w:rPr>
        <w:t xml:space="preserve"> </w:t>
      </w:r>
      <w:r>
        <w:rPr>
          <w:spacing w:val="-2"/>
        </w:rPr>
        <w:t>"</w:t>
      </w:r>
      <w:r>
        <w:t>RECOMMEND</w:t>
      </w:r>
      <w:r>
        <w:rPr>
          <w:spacing w:val="-1"/>
        </w:rPr>
        <w:t>E</w:t>
      </w:r>
      <w:r>
        <w:rPr>
          <w:spacing w:val="2"/>
        </w:rPr>
        <w:t>D</w:t>
      </w:r>
      <w:r>
        <w:rPr>
          <w:spacing w:val="-2"/>
        </w:rPr>
        <w:t>"</w:t>
      </w:r>
      <w:r>
        <w:t>,</w:t>
      </w:r>
      <w:r>
        <w:rPr>
          <w:spacing w:val="2"/>
        </w:rPr>
        <w:t xml:space="preserve"> </w:t>
      </w:r>
      <w:r>
        <w:rPr>
          <w:spacing w:val="-2"/>
        </w:rPr>
        <w:t>"</w:t>
      </w:r>
      <w:r>
        <w:t>MA</w:t>
      </w:r>
      <w:r>
        <w:rPr>
          <w:spacing w:val="1"/>
        </w:rPr>
        <w:t>Y</w:t>
      </w:r>
      <w:r>
        <w:rPr>
          <w:spacing w:val="-2"/>
        </w:rPr>
        <w:t>"</w:t>
      </w:r>
      <w:r>
        <w:t>,</w:t>
      </w:r>
      <w:r>
        <w:rPr>
          <w:spacing w:val="2"/>
        </w:rPr>
        <w:t xml:space="preserve"> </w:t>
      </w:r>
      <w:r>
        <w:rPr>
          <w:spacing w:val="-1"/>
        </w:rPr>
        <w:t>a</w:t>
      </w:r>
      <w:r>
        <w:t xml:space="preserve">nd </w:t>
      </w:r>
      <w:r>
        <w:rPr>
          <w:spacing w:val="-2"/>
        </w:rPr>
        <w:t>"</w:t>
      </w:r>
      <w:r>
        <w:t>OP</w:t>
      </w:r>
      <w:r>
        <w:rPr>
          <w:spacing w:val="2"/>
        </w:rPr>
        <w:t>T</w:t>
      </w:r>
      <w:r>
        <w:rPr>
          <w:spacing w:val="-3"/>
        </w:rPr>
        <w:t>I</w:t>
      </w:r>
      <w:r>
        <w:rPr>
          <w:spacing w:val="2"/>
        </w:rPr>
        <w:t>O</w:t>
      </w:r>
      <w:r>
        <w:t>N</w:t>
      </w:r>
      <w:r>
        <w:rPr>
          <w:spacing w:val="1"/>
        </w:rPr>
        <w:t>A</w:t>
      </w:r>
      <w:r>
        <w:rPr>
          <w:spacing w:val="-3"/>
        </w:rPr>
        <w:t>L</w:t>
      </w:r>
      <w:r>
        <w:t xml:space="preserve">" </w:t>
      </w:r>
      <w:r>
        <w:rPr>
          <w:spacing w:val="1"/>
        </w:rPr>
        <w:t>i</w:t>
      </w:r>
      <w:r>
        <w:t>n th</w:t>
      </w:r>
      <w:r>
        <w:rPr>
          <w:spacing w:val="1"/>
        </w:rPr>
        <w:t>i</w:t>
      </w:r>
      <w:r>
        <w:t>s do</w:t>
      </w:r>
      <w:r>
        <w:rPr>
          <w:spacing w:val="-1"/>
        </w:rPr>
        <w:t>c</w:t>
      </w:r>
      <w:r>
        <w:t xml:space="preserve">ument </w:t>
      </w:r>
      <w:r>
        <w:rPr>
          <w:spacing w:val="-1"/>
        </w:rPr>
        <w:t>a</w:t>
      </w:r>
      <w:r>
        <w:t>re</w:t>
      </w:r>
      <w:r>
        <w:rPr>
          <w:spacing w:val="-2"/>
        </w:rPr>
        <w:t xml:space="preserve"> </w:t>
      </w:r>
      <w:r>
        <w:t xml:space="preserve">to </w:t>
      </w:r>
      <w:r>
        <w:rPr>
          <w:spacing w:val="3"/>
        </w:rPr>
        <w:t>b</w:t>
      </w:r>
      <w:r>
        <w:t>e in</w:t>
      </w:r>
      <w:r>
        <w:rPr>
          <w:spacing w:val="1"/>
        </w:rPr>
        <w:t>t</w:t>
      </w:r>
      <w:r>
        <w:rPr>
          <w:spacing w:val="-1"/>
        </w:rPr>
        <w:t>e</w:t>
      </w:r>
      <w:r>
        <w:t>rp</w:t>
      </w:r>
      <w:r>
        <w:rPr>
          <w:spacing w:val="-1"/>
        </w:rPr>
        <w:t>re</w:t>
      </w:r>
      <w:r>
        <w:t>ted</w:t>
      </w:r>
      <w:r>
        <w:rPr>
          <w:spacing w:val="2"/>
        </w:rPr>
        <w:t xml:space="preserve"> </w:t>
      </w:r>
      <w:r>
        <w:rPr>
          <w:spacing w:val="-1"/>
        </w:rPr>
        <w:t>a</w:t>
      </w:r>
      <w:r>
        <w:t>s des</w:t>
      </w:r>
      <w:r>
        <w:rPr>
          <w:spacing w:val="-1"/>
        </w:rPr>
        <w:t>c</w:t>
      </w:r>
      <w:r>
        <w:t>ri</w:t>
      </w:r>
      <w:r>
        <w:rPr>
          <w:spacing w:val="2"/>
        </w:rPr>
        <w:t>b</w:t>
      </w:r>
      <w:r>
        <w:rPr>
          <w:spacing w:val="-1"/>
        </w:rPr>
        <w:t>e</w:t>
      </w:r>
      <w:r>
        <w:t xml:space="preserve">d in </w:t>
      </w:r>
      <w:r>
        <w:rPr>
          <w:spacing w:val="1"/>
        </w:rPr>
        <w:t>R</w:t>
      </w:r>
      <w:r>
        <w:rPr>
          <w:spacing w:val="-1"/>
        </w:rPr>
        <w:t>F</w:t>
      </w:r>
      <w:r>
        <w:t>C 2119.</w:t>
      </w:r>
    </w:p>
    <w:p w:rsidR="00DF04D2" w:rsidRDefault="00E11039" w:rsidP="00D34039">
      <w:pPr>
        <w:pStyle w:val="berschrift3"/>
        <w:rPr>
          <w:rFonts w:eastAsia="Times New Roman"/>
        </w:rPr>
      </w:pPr>
      <w:bookmarkStart w:id="27" w:name="_Toc535876127"/>
      <w:bookmarkStart w:id="28" w:name="_Toc535876128"/>
      <w:bookmarkStart w:id="29" w:name="_Toc535876129"/>
      <w:bookmarkStart w:id="30" w:name="_Toc3465101"/>
      <w:bookmarkEnd w:id="27"/>
      <w:bookmarkEnd w:id="28"/>
      <w:bookmarkEnd w:id="29"/>
      <w:r>
        <w:rPr>
          <w:rFonts w:eastAsia="Times New Roman"/>
        </w:rPr>
        <w:t>No</w:t>
      </w:r>
      <w:r>
        <w:rPr>
          <w:rFonts w:eastAsia="Times New Roman"/>
          <w:spacing w:val="1"/>
        </w:rPr>
        <w:t>r</w:t>
      </w:r>
      <w:r>
        <w:rPr>
          <w:rFonts w:eastAsia="Times New Roman"/>
          <w:spacing w:val="-3"/>
        </w:rPr>
        <w:t>m</w:t>
      </w:r>
      <w:r>
        <w:rPr>
          <w:rFonts w:eastAsia="Times New Roman"/>
        </w:rPr>
        <w:t>a</w:t>
      </w:r>
      <w:r>
        <w:rPr>
          <w:rFonts w:eastAsia="Times New Roman"/>
          <w:spacing w:val="-1"/>
        </w:rPr>
        <w:t>t</w:t>
      </w:r>
      <w:r>
        <w:rPr>
          <w:rFonts w:eastAsia="Times New Roman"/>
        </w:rPr>
        <w:t>ive</w:t>
      </w:r>
      <w:r>
        <w:rPr>
          <w:rFonts w:eastAsia="Times New Roman"/>
          <w:spacing w:val="2"/>
        </w:rPr>
        <w:t xml:space="preserve"> </w:t>
      </w:r>
      <w:r>
        <w:rPr>
          <w:rFonts w:eastAsia="Times New Roman"/>
          <w:spacing w:val="-1"/>
        </w:rPr>
        <w:t>re</w:t>
      </w:r>
      <w:r>
        <w:rPr>
          <w:rFonts w:eastAsia="Times New Roman"/>
          <w:spacing w:val="1"/>
        </w:rPr>
        <w:t>f</w:t>
      </w:r>
      <w:r>
        <w:rPr>
          <w:rFonts w:eastAsia="Times New Roman"/>
          <w:spacing w:val="-1"/>
        </w:rPr>
        <w:t>e</w:t>
      </w:r>
      <w:r>
        <w:rPr>
          <w:rFonts w:eastAsia="Times New Roman"/>
          <w:spacing w:val="1"/>
        </w:rPr>
        <w:t>r</w:t>
      </w:r>
      <w:r>
        <w:rPr>
          <w:rFonts w:eastAsia="Times New Roman"/>
          <w:spacing w:val="-1"/>
        </w:rPr>
        <w:t>e</w:t>
      </w:r>
      <w:r>
        <w:rPr>
          <w:rFonts w:eastAsia="Times New Roman"/>
          <w:spacing w:val="1"/>
        </w:rPr>
        <w:t>n</w:t>
      </w:r>
      <w:r>
        <w:rPr>
          <w:rFonts w:eastAsia="Times New Roman"/>
          <w:spacing w:val="-1"/>
        </w:rPr>
        <w:t>ce</w:t>
      </w:r>
      <w:r>
        <w:rPr>
          <w:rFonts w:eastAsia="Times New Roman"/>
        </w:rPr>
        <w:t>s</w:t>
      </w:r>
      <w:bookmarkEnd w:id="30"/>
    </w:p>
    <w:p w:rsidR="00B31522" w:rsidRPr="00C62F8F" w:rsidRDefault="00B31522" w:rsidP="00C62F8F">
      <w:pPr>
        <w:ind w:left="1560" w:hanging="1560"/>
      </w:pPr>
      <w:proofErr w:type="spellStart"/>
      <w:r>
        <w:t>Bradner</w:t>
      </w:r>
      <w:proofErr w:type="spellEnd"/>
      <w:r>
        <w:t xml:space="preserve"> S., “</w:t>
      </w:r>
      <w:r w:rsidRPr="0087498E">
        <w:t>Key words for use in RFCs to Indicate Requirement Levels</w:t>
      </w:r>
      <w:r>
        <w:t>”, RFC 2119, March 1997</w:t>
      </w:r>
    </w:p>
    <w:p w:rsidR="007A1EAC" w:rsidRDefault="007A1EAC" w:rsidP="00337EEE">
      <w:proofErr w:type="spellStart"/>
      <w:r w:rsidRPr="007A1EAC">
        <w:t>Moberg</w:t>
      </w:r>
      <w:proofErr w:type="spellEnd"/>
      <w:r w:rsidRPr="007A1EAC">
        <w:t xml:space="preserve"> D.</w:t>
      </w:r>
      <w:r w:rsidR="005F535D">
        <w:t>,</w:t>
      </w:r>
      <w:r w:rsidRPr="007A1EAC">
        <w:t xml:space="preserve"> </w:t>
      </w:r>
      <w:r w:rsidR="005F535D">
        <w:t>“</w:t>
      </w:r>
      <w:r w:rsidRPr="007A1EAC">
        <w:t>MIME-Based Secure Peer-to-Peer Business Data</w:t>
      </w:r>
      <w:r>
        <w:t xml:space="preserve"> </w:t>
      </w:r>
      <w:r w:rsidRPr="007A1EAC">
        <w:t>Interchange Using HTTP,</w:t>
      </w:r>
      <w:r>
        <w:t xml:space="preserve"> </w:t>
      </w:r>
      <w:r w:rsidRPr="007A1EAC">
        <w:t>Applicability Statement 2 (AS2)</w:t>
      </w:r>
      <w:r w:rsidR="005F535D">
        <w:t>”,</w:t>
      </w:r>
      <w:r w:rsidRPr="007A1EAC">
        <w:t xml:space="preserve"> RFC</w:t>
      </w:r>
      <w:r w:rsidR="005F535D">
        <w:t xml:space="preserve"> </w:t>
      </w:r>
      <w:r w:rsidRPr="007A1EAC">
        <w:t>4130</w:t>
      </w:r>
      <w:r w:rsidR="005F535D">
        <w:t>,</w:t>
      </w:r>
      <w:r w:rsidRPr="007A1EAC">
        <w:t xml:space="preserve"> July 2005</w:t>
      </w:r>
      <w:r w:rsidR="005F535D">
        <w:t>.</w:t>
      </w:r>
    </w:p>
    <w:p w:rsidR="007A1EAC" w:rsidRPr="007A1EAC" w:rsidRDefault="007A1EAC" w:rsidP="00337EEE">
      <w:r w:rsidRPr="007A1EAC">
        <w:t>Hansen T.</w:t>
      </w:r>
      <w:r w:rsidR="005F535D">
        <w:t>,</w:t>
      </w:r>
      <w:r w:rsidRPr="007A1EAC">
        <w:t xml:space="preserve"> </w:t>
      </w:r>
      <w:r w:rsidR="005F535D">
        <w:t>“</w:t>
      </w:r>
      <w:r w:rsidRPr="007A1EAC">
        <w:t>Message Disposition Notification</w:t>
      </w:r>
      <w:r w:rsidR="005F535D">
        <w:t>”,</w:t>
      </w:r>
      <w:r w:rsidRPr="007A1EAC">
        <w:t xml:space="preserve"> RFC 3798</w:t>
      </w:r>
      <w:r w:rsidR="005F535D">
        <w:t>,</w:t>
      </w:r>
      <w:r w:rsidRPr="007A1EAC">
        <w:t xml:space="preserve"> May 2004</w:t>
      </w:r>
      <w:r w:rsidR="005F535D">
        <w:t>.</w:t>
      </w:r>
    </w:p>
    <w:p w:rsidR="00667415" w:rsidRPr="00667415" w:rsidRDefault="00667415" w:rsidP="001257B1">
      <w:proofErr w:type="spellStart"/>
      <w:r w:rsidRPr="00667415">
        <w:t>Ramsdell</w:t>
      </w:r>
      <w:proofErr w:type="spellEnd"/>
      <w:r w:rsidRPr="00667415">
        <w:t xml:space="preserve"> B.,</w:t>
      </w:r>
      <w:r w:rsidR="001257B1">
        <w:t xml:space="preserve"> Turner S., </w:t>
      </w:r>
      <w:r w:rsidR="005F535D">
        <w:t>“</w:t>
      </w:r>
      <w:r w:rsidR="001257B1">
        <w:t>Secure/Multipurpose Internet Mail Extensions (S/MIME) Version 3.2 Message Specification</w:t>
      </w:r>
      <w:r w:rsidR="005F535D">
        <w:t>”</w:t>
      </w:r>
      <w:r w:rsidRPr="00667415">
        <w:t xml:space="preserve">, RFC </w:t>
      </w:r>
      <w:r w:rsidR="008C2F17">
        <w:t>5751</w:t>
      </w:r>
      <w:r w:rsidRPr="00667415">
        <w:t>, J</w:t>
      </w:r>
      <w:r w:rsidR="008C2F17">
        <w:t>anuary</w:t>
      </w:r>
      <w:r w:rsidRPr="00667415">
        <w:t xml:space="preserve"> 20</w:t>
      </w:r>
      <w:r w:rsidR="008C2F17">
        <w:t>10</w:t>
      </w:r>
      <w:r w:rsidRPr="00667415">
        <w:t>.</w:t>
      </w:r>
    </w:p>
    <w:p w:rsidR="009A5176" w:rsidRPr="009A5176" w:rsidRDefault="009A5176" w:rsidP="00337EEE">
      <w:proofErr w:type="spellStart"/>
      <w:proofErr w:type="gramStart"/>
      <w:r w:rsidRPr="009A5176">
        <w:t>Vaudreuil</w:t>
      </w:r>
      <w:proofErr w:type="spellEnd"/>
      <w:r w:rsidRPr="009A5176">
        <w:t xml:space="preserve"> G., "The Multipart/Report Content Type for the Reporting of Mail System Administrative Messages", RFC 3462, January 2003.</w:t>
      </w:r>
      <w:proofErr w:type="gramEnd"/>
    </w:p>
    <w:p w:rsidR="009A5176" w:rsidRPr="009A5176" w:rsidRDefault="009A5176" w:rsidP="00337EEE">
      <w:proofErr w:type="spellStart"/>
      <w:r w:rsidRPr="009A5176">
        <w:t>Ramsdell</w:t>
      </w:r>
      <w:proofErr w:type="spellEnd"/>
      <w:r w:rsidRPr="009A5176">
        <w:t xml:space="preserve"> B., </w:t>
      </w:r>
      <w:r w:rsidR="005F535D">
        <w:t xml:space="preserve">Turner S., </w:t>
      </w:r>
      <w:r w:rsidRPr="009A5176">
        <w:t>"Secure/Multipurpose Internet Mail Extensions (S/MIME) Version 3.</w:t>
      </w:r>
      <w:r w:rsidR="005F535D">
        <w:t>2</w:t>
      </w:r>
      <w:r w:rsidR="005F535D" w:rsidRPr="009A5176">
        <w:t xml:space="preserve"> </w:t>
      </w:r>
      <w:r w:rsidRPr="009A5176">
        <w:t xml:space="preserve">Certificate Handling", RFC </w:t>
      </w:r>
      <w:r w:rsidR="005F535D">
        <w:t>5750</w:t>
      </w:r>
      <w:r w:rsidRPr="009A5176">
        <w:t xml:space="preserve">, </w:t>
      </w:r>
      <w:r w:rsidR="005F535D">
        <w:t>January</w:t>
      </w:r>
      <w:r w:rsidR="005F535D" w:rsidRPr="009A5176">
        <w:t xml:space="preserve"> 20</w:t>
      </w:r>
      <w:r w:rsidR="005F535D">
        <w:t>10</w:t>
      </w:r>
      <w:r w:rsidRPr="009A5176">
        <w:t>.</w:t>
      </w:r>
    </w:p>
    <w:p w:rsidR="00AE5177" w:rsidRDefault="009A5176">
      <w:proofErr w:type="spellStart"/>
      <w:r w:rsidRPr="009A5176">
        <w:t>Housley</w:t>
      </w:r>
      <w:proofErr w:type="spellEnd"/>
      <w:r w:rsidRPr="009A5176">
        <w:t xml:space="preserve"> R., "Cryptographic Message Syntax (CMS)", RFC </w:t>
      </w:r>
      <w:r w:rsidR="00A05368">
        <w:t>5652</w:t>
      </w:r>
      <w:r w:rsidRPr="009A5176">
        <w:t>,</w:t>
      </w:r>
      <w:r w:rsidR="00BF1624">
        <w:t xml:space="preserve"> </w:t>
      </w:r>
      <w:r w:rsidR="00A05368">
        <w:t xml:space="preserve">September </w:t>
      </w:r>
      <w:r w:rsidR="00BF1624">
        <w:t>200</w:t>
      </w:r>
      <w:r w:rsidR="00A05368">
        <w:t>9</w:t>
      </w:r>
      <w:r w:rsidR="00BF1624">
        <w:t>.</w:t>
      </w:r>
    </w:p>
    <w:p w:rsidR="003543FE" w:rsidRDefault="003543FE">
      <w:proofErr w:type="spellStart"/>
      <w:r w:rsidRPr="003543FE">
        <w:t>Langøy</w:t>
      </w:r>
      <w:proofErr w:type="spellEnd"/>
      <w:r>
        <w:t xml:space="preserve"> B., “</w:t>
      </w:r>
      <w:r w:rsidRPr="003543FE">
        <w:t>PEPPOL Policy for Transport Security</w:t>
      </w:r>
      <w:r>
        <w:t xml:space="preserve">”, January 2019, </w:t>
      </w:r>
      <w:hyperlink r:id="rId15" w:history="1">
        <w:r w:rsidRPr="00D272B5">
          <w:rPr>
            <w:rStyle w:val="Hyperlink"/>
          </w:rPr>
          <w:t>https://github.com/OpenPEPPOL/documentation/blob/master/TransportInfrastructure/PEPPOL-EDN-Policy-for-Transport-Security-1.0-2019-01-31.pdf</w:t>
        </w:r>
      </w:hyperlink>
    </w:p>
    <w:p w:rsidR="00DF04D2" w:rsidRDefault="00E11039" w:rsidP="00D34039">
      <w:pPr>
        <w:pStyle w:val="berschrift1"/>
        <w:ind w:left="432" w:hanging="432"/>
        <w:rPr>
          <w:rFonts w:eastAsia="Arial"/>
        </w:rPr>
      </w:pPr>
      <w:bookmarkStart w:id="31" w:name="_Toc3465102"/>
      <w:r>
        <w:rPr>
          <w:rFonts w:eastAsia="Arial"/>
        </w:rPr>
        <w:lastRenderedPageBreak/>
        <w:t>O</w:t>
      </w:r>
      <w:r>
        <w:rPr>
          <w:rFonts w:eastAsia="Arial"/>
          <w:spacing w:val="-3"/>
        </w:rPr>
        <w:t>v</w:t>
      </w:r>
      <w:r>
        <w:rPr>
          <w:rFonts w:eastAsia="Arial"/>
        </w:rPr>
        <w:t>e</w:t>
      </w:r>
      <w:r>
        <w:rPr>
          <w:rFonts w:eastAsia="Arial"/>
          <w:spacing w:val="1"/>
        </w:rPr>
        <w:t>r</w:t>
      </w:r>
      <w:r>
        <w:rPr>
          <w:rFonts w:eastAsia="Arial"/>
          <w:spacing w:val="-3"/>
        </w:rPr>
        <w:t>v</w:t>
      </w:r>
      <w:r>
        <w:rPr>
          <w:rFonts w:eastAsia="Arial"/>
          <w:spacing w:val="1"/>
        </w:rPr>
        <w:t>i</w:t>
      </w:r>
      <w:r>
        <w:rPr>
          <w:rFonts w:eastAsia="Arial"/>
          <w:spacing w:val="-3"/>
        </w:rPr>
        <w:t>e</w:t>
      </w:r>
      <w:r>
        <w:rPr>
          <w:rFonts w:eastAsia="Arial"/>
        </w:rPr>
        <w:t>w</w:t>
      </w:r>
      <w:bookmarkEnd w:id="31"/>
    </w:p>
    <w:p w:rsidR="00010E9E" w:rsidRDefault="00E11039" w:rsidP="00337EEE">
      <w:r>
        <w:t>The</w:t>
      </w:r>
      <w:r>
        <w:rPr>
          <w:spacing w:val="-1"/>
        </w:rPr>
        <w:t xml:space="preserve"> </w:t>
      </w:r>
      <w:r w:rsidR="00AF1171">
        <w:rPr>
          <w:spacing w:val="-2"/>
        </w:rPr>
        <w:t>PEPPOL</w:t>
      </w:r>
      <w:r w:rsidR="00AF1171">
        <w:t xml:space="preserve"> </w:t>
      </w:r>
      <w:r w:rsidR="005A3361">
        <w:t>AS2 specification</w:t>
      </w:r>
      <w:r>
        <w:t xml:space="preserve"> p</w:t>
      </w:r>
      <w:r>
        <w:rPr>
          <w:spacing w:val="-1"/>
        </w:rPr>
        <w:t>r</w:t>
      </w:r>
      <w:r>
        <w:t>ovides a</w:t>
      </w:r>
      <w:r>
        <w:rPr>
          <w:spacing w:val="-1"/>
        </w:rPr>
        <w:t xml:space="preserve"> </w:t>
      </w:r>
      <w:r>
        <w:t>secu</w:t>
      </w:r>
      <w:r>
        <w:rPr>
          <w:spacing w:val="-1"/>
        </w:rPr>
        <w:t>r</w:t>
      </w:r>
      <w:r>
        <w:t>e r</w:t>
      </w:r>
      <w:r>
        <w:rPr>
          <w:spacing w:val="-2"/>
        </w:rPr>
        <w:t>e</w:t>
      </w:r>
      <w:r>
        <w:t>li</w:t>
      </w:r>
      <w:r>
        <w:rPr>
          <w:spacing w:val="-1"/>
        </w:rPr>
        <w:t>a</w:t>
      </w:r>
      <w:r>
        <w:t xml:space="preserve">ble </w:t>
      </w:r>
      <w:r>
        <w:rPr>
          <w:spacing w:val="-1"/>
        </w:rPr>
        <w:t>a</w:t>
      </w:r>
      <w:r>
        <w:t>ppro</w:t>
      </w:r>
      <w:r>
        <w:rPr>
          <w:spacing w:val="-2"/>
        </w:rPr>
        <w:t>a</w:t>
      </w:r>
      <w:r>
        <w:rPr>
          <w:spacing w:val="-1"/>
        </w:rPr>
        <w:t>c</w:t>
      </w:r>
      <w:r>
        <w:t>h</w:t>
      </w:r>
      <w:r>
        <w:rPr>
          <w:spacing w:val="2"/>
        </w:rPr>
        <w:t xml:space="preserve"> </w:t>
      </w:r>
      <w:r>
        <w:t>for</w:t>
      </w:r>
      <w:r>
        <w:rPr>
          <w:spacing w:val="-1"/>
        </w:rPr>
        <w:t xml:space="preserve"> </w:t>
      </w:r>
      <w:r>
        <w:t>mes</w:t>
      </w:r>
      <w:r>
        <w:rPr>
          <w:spacing w:val="2"/>
        </w:rPr>
        <w:t>s</w:t>
      </w:r>
      <w:r>
        <w:t>a</w:t>
      </w:r>
      <w:r>
        <w:rPr>
          <w:spacing w:val="-2"/>
        </w:rPr>
        <w:t>g</w:t>
      </w:r>
      <w:r>
        <w:rPr>
          <w:spacing w:val="-1"/>
        </w:rPr>
        <w:t>e</w:t>
      </w:r>
      <w:r>
        <w:t xml:space="preserve">s </w:t>
      </w:r>
      <w:r w:rsidR="007A1EAC">
        <w:t>exchange</w:t>
      </w:r>
      <w:r>
        <w:rPr>
          <w:spacing w:val="2"/>
        </w:rPr>
        <w:t xml:space="preserve"> </w:t>
      </w:r>
      <w:r>
        <w:t>f</w:t>
      </w:r>
      <w:r>
        <w:rPr>
          <w:spacing w:val="-1"/>
        </w:rPr>
        <w:t>r</w:t>
      </w:r>
      <w:r>
        <w:t>om one</w:t>
      </w:r>
      <w:r>
        <w:rPr>
          <w:spacing w:val="2"/>
        </w:rPr>
        <w:t xml:space="preserve"> </w:t>
      </w:r>
      <w:r w:rsidR="007A1EAC">
        <w:t>PEPPOL</w:t>
      </w:r>
      <w:r>
        <w:rPr>
          <w:spacing w:val="-1"/>
        </w:rPr>
        <w:t xml:space="preserve"> </w:t>
      </w:r>
      <w:r>
        <w:t>Ac</w:t>
      </w:r>
      <w:r>
        <w:rPr>
          <w:spacing w:val="-1"/>
        </w:rPr>
        <w:t>ce</w:t>
      </w:r>
      <w:r>
        <w:t xml:space="preserve">ss Point </w:t>
      </w:r>
      <w:r>
        <w:rPr>
          <w:spacing w:val="-1"/>
        </w:rPr>
        <w:t>(</w:t>
      </w:r>
      <w:r>
        <w:t>AP) to an</w:t>
      </w:r>
      <w:r>
        <w:rPr>
          <w:spacing w:val="-1"/>
        </w:rPr>
        <w:t>o</w:t>
      </w:r>
      <w:r>
        <w:t>the</w:t>
      </w:r>
      <w:r>
        <w:rPr>
          <w:spacing w:val="-1"/>
        </w:rPr>
        <w:t>r</w:t>
      </w:r>
      <w:r>
        <w:t xml:space="preserve">. </w:t>
      </w:r>
      <w:r w:rsidR="007A1EAC">
        <w:t xml:space="preserve">The key factor here is </w:t>
      </w:r>
      <w:r w:rsidR="00E641B9">
        <w:t>utilizing</w:t>
      </w:r>
      <w:r w:rsidR="007A1EAC">
        <w:t xml:space="preserve"> the SMP lookup in an efficient way so </w:t>
      </w:r>
      <w:r w:rsidR="002179D3">
        <w:t xml:space="preserve">that existing APs can use the </w:t>
      </w:r>
      <w:r w:rsidR="005E4D6A">
        <w:t xml:space="preserve">retrieved </w:t>
      </w:r>
      <w:r w:rsidR="00F85FBA">
        <w:t>m</w:t>
      </w:r>
      <w:r w:rsidR="002179D3">
        <w:t xml:space="preserve">etadata to automatically </w:t>
      </w:r>
      <w:r w:rsidR="00C30105">
        <w:t xml:space="preserve">facilitate </w:t>
      </w:r>
      <w:r w:rsidR="002179D3">
        <w:t xml:space="preserve">the exchange. </w:t>
      </w:r>
      <w:r w:rsidR="00607DBB">
        <w:t>A pre-</w:t>
      </w:r>
      <w:r w:rsidR="00010E9E">
        <w:t>requisite</w:t>
      </w:r>
      <w:r w:rsidR="00607DBB">
        <w:t xml:space="preserve"> for using this profile in the PEPPOL Infrastructure is that the business message is wrapped in a message envelope.</w:t>
      </w:r>
      <w:r w:rsidR="00C1431D">
        <w:t xml:space="preserve"> It should be noted that AS2 is payload agnostic, but the use of AS2 in the PEPPOL infrastructure context requires the use of business message envelope.</w:t>
      </w:r>
      <w:r w:rsidR="001213B6">
        <w:t xml:space="preserve"> </w:t>
      </w:r>
      <w:r w:rsidR="00C1431D">
        <w:t>T</w:t>
      </w:r>
      <w:r w:rsidR="001213B6">
        <w:t xml:space="preserve">he envelope provides a standard way to encapsulate routing information irrespective of the type of business message used. It therefore obviates the need for APs to read the contents of the business message. </w:t>
      </w:r>
      <w:r w:rsidR="00607DBB">
        <w:t xml:space="preserve">The envelope </w:t>
      </w:r>
      <w:r w:rsidR="00010E9E">
        <w:t xml:space="preserve">carries, in its header, </w:t>
      </w:r>
      <w:r w:rsidR="00607DBB">
        <w:t>several of the service metadata elements that are necessary for the receiving AP to ensure that the message is sent to the correct channel and service.</w:t>
      </w:r>
      <w:r w:rsidR="002179D3">
        <w:t xml:space="preserve"> </w:t>
      </w:r>
      <w:r w:rsidR="00C30105">
        <w:t xml:space="preserve">The details of this envelope </w:t>
      </w:r>
      <w:r w:rsidR="00F1771A">
        <w:t xml:space="preserve">are </w:t>
      </w:r>
      <w:r w:rsidR="00C30105">
        <w:t xml:space="preserve">described in a separate document entitled </w:t>
      </w:r>
      <w:r w:rsidR="000F33F3">
        <w:t>“</w:t>
      </w:r>
      <w:r w:rsidR="00C30105" w:rsidRPr="00C30105">
        <w:t>PEPPOL Business Message Envelope (SBDH)</w:t>
      </w:r>
      <w:r w:rsidR="000F33F3">
        <w:t>”</w:t>
      </w:r>
      <w:r w:rsidR="00C30105">
        <w:t>.</w:t>
      </w:r>
    </w:p>
    <w:p w:rsidR="00F1771A" w:rsidRDefault="00F1771A" w:rsidP="0019444D">
      <w:pPr>
        <w:jc w:val="center"/>
      </w:pPr>
      <w:r>
        <w:rPr>
          <w:noProof/>
          <w:lang w:val="de-AT" w:eastAsia="de-AT"/>
        </w:rPr>
        <w:drawing>
          <wp:inline distT="0" distB="0" distL="0" distR="0">
            <wp:extent cx="1628572" cy="231428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1628572" cy="2314286"/>
                    </a:xfrm>
                    <a:prstGeom prst="rect">
                      <a:avLst/>
                    </a:prstGeom>
                  </pic:spPr>
                </pic:pic>
              </a:graphicData>
            </a:graphic>
          </wp:inline>
        </w:drawing>
      </w:r>
    </w:p>
    <w:p w:rsidR="00010E9E" w:rsidRDefault="00010E9E" w:rsidP="00010E9E">
      <w:pPr>
        <w:pStyle w:val="Beschriftung"/>
        <w:jc w:val="center"/>
      </w:pPr>
      <w:r>
        <w:t xml:space="preserve">Figure </w:t>
      </w:r>
      <w:r w:rsidR="00CF2A50">
        <w:fldChar w:fldCharType="begin"/>
      </w:r>
      <w:r w:rsidR="007B6C1C">
        <w:instrText xml:space="preserve"> SEQ Figure \* ARABIC </w:instrText>
      </w:r>
      <w:r w:rsidR="00CF2A50">
        <w:fldChar w:fldCharType="separate"/>
      </w:r>
      <w:r w:rsidR="003330E7">
        <w:rPr>
          <w:noProof/>
        </w:rPr>
        <w:t>1</w:t>
      </w:r>
      <w:r w:rsidR="00CF2A50">
        <w:rPr>
          <w:noProof/>
        </w:rPr>
        <w:fldChar w:fldCharType="end"/>
      </w:r>
      <w:r>
        <w:t xml:space="preserve"> Illustration of a Business Document Envelope</w:t>
      </w:r>
    </w:p>
    <w:p w:rsidR="00F53CA4" w:rsidRDefault="0089554B">
      <w:r>
        <w:t xml:space="preserve">The Business Message Envelope contains </w:t>
      </w:r>
      <w:r w:rsidR="00816448">
        <w:t xml:space="preserve">a </w:t>
      </w:r>
      <w:r>
        <w:t>unique identifier (</w:t>
      </w:r>
      <w:proofErr w:type="spellStart"/>
      <w:r>
        <w:t>InstanceIdentifier</w:t>
      </w:r>
      <w:proofErr w:type="spellEnd"/>
      <w:r>
        <w:t xml:space="preserve">) used to identify a specific instance of a Message Envelope. This identifier is something completely different form the AS2 Message-ID described in this specification. </w:t>
      </w:r>
      <w:r w:rsidR="00816448">
        <w:t xml:space="preserve">The Message-ID is unique for every AS2 transmission. </w:t>
      </w:r>
      <w:r w:rsidR="002108EA">
        <w:t xml:space="preserve">Hence, if a message is resent, the </w:t>
      </w:r>
      <w:proofErr w:type="spellStart"/>
      <w:r w:rsidR="002108EA">
        <w:t>InstanceIdentif</w:t>
      </w:r>
      <w:r w:rsidR="00C03AD6">
        <w:t>i</w:t>
      </w:r>
      <w:r w:rsidR="002108EA">
        <w:t>er</w:t>
      </w:r>
      <w:proofErr w:type="spellEnd"/>
      <w:r w:rsidR="002108EA">
        <w:t xml:space="preserve"> may be the same but the AS2 Message-ID must be different.</w:t>
      </w:r>
    </w:p>
    <w:p w:rsidR="001878F3" w:rsidRDefault="00E641B9" w:rsidP="00953FBD">
      <w:pPr>
        <w:pStyle w:val="berschrift2"/>
      </w:pPr>
      <w:bookmarkStart w:id="32" w:name="_Toc3465103"/>
      <w:r>
        <w:t>A typical workflow</w:t>
      </w:r>
      <w:bookmarkEnd w:id="32"/>
    </w:p>
    <w:p w:rsidR="00DF04D2" w:rsidRDefault="00E11039" w:rsidP="00337EEE">
      <w:r>
        <w:t xml:space="preserve">A </w:t>
      </w:r>
      <w:r>
        <w:rPr>
          <w:spacing w:val="2"/>
        </w:rPr>
        <w:t>t</w:t>
      </w:r>
      <w:r>
        <w:rPr>
          <w:spacing w:val="-5"/>
        </w:rPr>
        <w:t>y</w:t>
      </w:r>
      <w:r>
        <w:t>pi</w:t>
      </w:r>
      <w:r>
        <w:rPr>
          <w:spacing w:val="2"/>
        </w:rPr>
        <w:t>c</w:t>
      </w:r>
      <w:r>
        <w:rPr>
          <w:spacing w:val="-1"/>
        </w:rPr>
        <w:t>a</w:t>
      </w:r>
      <w:r>
        <w:t xml:space="preserve">l </w:t>
      </w:r>
      <w:r w:rsidR="003C1A7C">
        <w:t>work</w:t>
      </w:r>
      <w:r>
        <w:t xml:space="preserve">flow </w:t>
      </w:r>
      <w:r w:rsidR="003C1A7C">
        <w:t xml:space="preserve">between </w:t>
      </w:r>
      <w:proofErr w:type="spellStart"/>
      <w:r w:rsidR="00980324">
        <w:t>SrcAP</w:t>
      </w:r>
      <w:proofErr w:type="spellEnd"/>
      <w:r w:rsidR="005E4D6A">
        <w:t xml:space="preserve"> (source Access Point) </w:t>
      </w:r>
      <w:r w:rsidR="003C1A7C">
        <w:t xml:space="preserve">to </w:t>
      </w:r>
      <w:proofErr w:type="spellStart"/>
      <w:r w:rsidR="00980324">
        <w:t>DestAP</w:t>
      </w:r>
      <w:proofErr w:type="spellEnd"/>
      <w:r w:rsidR="005E4D6A">
        <w:t xml:space="preserve"> (destination Access </w:t>
      </w:r>
      <w:r w:rsidR="00010E9E">
        <w:t>P</w:t>
      </w:r>
      <w:r w:rsidR="005E4D6A">
        <w:t xml:space="preserve">oint) </w:t>
      </w:r>
      <w:r>
        <w:t>mi</w:t>
      </w:r>
      <w:r>
        <w:rPr>
          <w:spacing w:val="-2"/>
        </w:rPr>
        <w:t>g</w:t>
      </w:r>
      <w:r>
        <w:t>ht be:</w:t>
      </w:r>
    </w:p>
    <w:p w:rsidR="002179D3" w:rsidRDefault="003C1A7C" w:rsidP="00337EEE">
      <w:pPr>
        <w:pStyle w:val="Listenabsatz"/>
        <w:numPr>
          <w:ilvl w:val="0"/>
          <w:numId w:val="1"/>
        </w:numPr>
      </w:pPr>
      <w:r>
        <w:t xml:space="preserve">An electronic </w:t>
      </w:r>
      <w:r w:rsidR="00237A6C">
        <w:t>message</w:t>
      </w:r>
      <w:r w:rsidR="00E11039">
        <w:t xml:space="preserve"> </w:t>
      </w:r>
      <w:r w:rsidR="005E4D6A">
        <w:t xml:space="preserve">is issued by Company C1 and handed over to </w:t>
      </w:r>
      <w:proofErr w:type="spellStart"/>
      <w:r w:rsidR="00980324">
        <w:t>SrcAP</w:t>
      </w:r>
      <w:proofErr w:type="spellEnd"/>
      <w:r w:rsidR="005E4D6A">
        <w:t xml:space="preserve"> for transportation to the </w:t>
      </w:r>
      <w:proofErr w:type="spellStart"/>
      <w:r w:rsidR="00980324">
        <w:t>DestAP</w:t>
      </w:r>
      <w:proofErr w:type="spellEnd"/>
      <w:r w:rsidR="005E4D6A">
        <w:t xml:space="preserve"> and finally delivered to ultimate receiver Company C2.</w:t>
      </w:r>
      <w:r w:rsidR="002179D3">
        <w:t xml:space="preserve"> The method used to </w:t>
      </w:r>
      <w:r w:rsidR="005E4D6A">
        <w:t xml:space="preserve">communicate between C1 and </w:t>
      </w:r>
      <w:proofErr w:type="spellStart"/>
      <w:r w:rsidR="00980324">
        <w:t>SrcAP</w:t>
      </w:r>
      <w:proofErr w:type="spellEnd"/>
      <w:r w:rsidR="005E4D6A">
        <w:t xml:space="preserve"> and </w:t>
      </w:r>
      <w:r w:rsidR="006E34B1">
        <w:t xml:space="preserve">correspondingly </w:t>
      </w:r>
      <w:proofErr w:type="spellStart"/>
      <w:r w:rsidR="00980324">
        <w:t>DestAP</w:t>
      </w:r>
      <w:proofErr w:type="spellEnd"/>
      <w:r w:rsidR="005E4D6A">
        <w:t xml:space="preserve"> and C2</w:t>
      </w:r>
      <w:r w:rsidR="002179D3">
        <w:t xml:space="preserve"> is outside the scope of this document but the </w:t>
      </w:r>
      <w:proofErr w:type="spellStart"/>
      <w:r w:rsidR="00980324">
        <w:t>SrcAP</w:t>
      </w:r>
      <w:proofErr w:type="spellEnd"/>
      <w:r w:rsidR="005E4D6A">
        <w:t xml:space="preserve"> </w:t>
      </w:r>
      <w:r w:rsidR="00F07C06">
        <w:t>MUST</w:t>
      </w:r>
      <w:r w:rsidR="002179D3">
        <w:t xml:space="preserve"> assure the authenticity </w:t>
      </w:r>
      <w:r w:rsidR="00194A89">
        <w:t xml:space="preserve">of Company C1 </w:t>
      </w:r>
      <w:r w:rsidR="002179D3">
        <w:t xml:space="preserve">and integrity of the </w:t>
      </w:r>
      <w:r w:rsidR="00237A6C">
        <w:t>message</w:t>
      </w:r>
      <w:r w:rsidR="00F1771A">
        <w:t xml:space="preserve"> (4-corner model)</w:t>
      </w:r>
      <w:r w:rsidR="002179D3">
        <w:t>.</w:t>
      </w:r>
    </w:p>
    <w:p w:rsidR="007C5A57" w:rsidRDefault="00E11039" w:rsidP="007C5A57">
      <w:pPr>
        <w:pStyle w:val="Listenabsatz"/>
        <w:numPr>
          <w:ilvl w:val="0"/>
          <w:numId w:val="1"/>
        </w:numPr>
      </w:pPr>
      <w:r>
        <w:t>The</w:t>
      </w:r>
      <w:r w:rsidRPr="00337EEE">
        <w:rPr>
          <w:spacing w:val="-1"/>
        </w:rPr>
        <w:t xml:space="preserve"> </w:t>
      </w:r>
      <w:r w:rsidR="00237A6C">
        <w:t>message</w:t>
      </w:r>
      <w:r w:rsidRPr="00337EEE">
        <w:rPr>
          <w:spacing w:val="-1"/>
        </w:rPr>
        <w:t xml:space="preserve"> </w:t>
      </w:r>
      <w:r w:rsidR="00570493" w:rsidRPr="00337EEE">
        <w:rPr>
          <w:spacing w:val="-1"/>
        </w:rPr>
        <w:t xml:space="preserve">handed over by C1 to </w:t>
      </w:r>
      <w:r w:rsidR="00F82F8A" w:rsidRPr="00337EEE">
        <w:rPr>
          <w:spacing w:val="-1"/>
        </w:rPr>
        <w:t xml:space="preserve">the </w:t>
      </w:r>
      <w:proofErr w:type="spellStart"/>
      <w:r w:rsidR="00980324">
        <w:t>SrcAP</w:t>
      </w:r>
      <w:proofErr w:type="spellEnd"/>
      <w:r>
        <w:t xml:space="preserve">, </w:t>
      </w:r>
      <w:r w:rsidRPr="00337EEE">
        <w:rPr>
          <w:spacing w:val="1"/>
        </w:rPr>
        <w:t>i</w:t>
      </w:r>
      <w:r>
        <w:t>n</w:t>
      </w:r>
      <w:r w:rsidRPr="00337EEE">
        <w:rPr>
          <w:spacing w:val="-1"/>
        </w:rPr>
        <w:t>c</w:t>
      </w:r>
      <w:r>
        <w:t>lud</w:t>
      </w:r>
      <w:r w:rsidR="002179D3" w:rsidRPr="00337EEE">
        <w:rPr>
          <w:spacing w:val="1"/>
        </w:rPr>
        <w:t>es</w:t>
      </w:r>
      <w:r w:rsidRPr="00337EEE">
        <w:rPr>
          <w:spacing w:val="-2"/>
        </w:rPr>
        <w:t xml:space="preserve"> </w:t>
      </w:r>
      <w:r w:rsidR="00194A89" w:rsidRPr="00337EEE">
        <w:rPr>
          <w:spacing w:val="-2"/>
        </w:rPr>
        <w:t xml:space="preserve">an envelope with </w:t>
      </w:r>
      <w:r>
        <w:t>r</w:t>
      </w:r>
      <w:r w:rsidRPr="00337EEE">
        <w:rPr>
          <w:spacing w:val="-2"/>
        </w:rPr>
        <w:t>e</w:t>
      </w:r>
      <w:r w:rsidRPr="00337EEE">
        <w:rPr>
          <w:spacing w:val="2"/>
        </w:rPr>
        <w:t>q</w:t>
      </w:r>
      <w:r>
        <w:t>uir</w:t>
      </w:r>
      <w:r w:rsidRPr="00337EEE">
        <w:rPr>
          <w:spacing w:val="-1"/>
        </w:rPr>
        <w:t>e</w:t>
      </w:r>
      <w:r>
        <w:t xml:space="preserve">d </w:t>
      </w:r>
      <w:r w:rsidR="00194A89">
        <w:t>info</w:t>
      </w:r>
      <w:r w:rsidR="00194A89" w:rsidRPr="00337EEE">
        <w:rPr>
          <w:spacing w:val="-1"/>
        </w:rPr>
        <w:t>r</w:t>
      </w:r>
      <w:r w:rsidR="00194A89" w:rsidRPr="00337EEE">
        <w:rPr>
          <w:spacing w:val="3"/>
        </w:rPr>
        <w:t>m</w:t>
      </w:r>
      <w:r w:rsidR="00194A89" w:rsidRPr="00337EEE">
        <w:rPr>
          <w:spacing w:val="-1"/>
        </w:rPr>
        <w:t>a</w:t>
      </w:r>
      <w:r w:rsidR="00194A89">
        <w:t>t</w:t>
      </w:r>
      <w:r w:rsidR="00194A89" w:rsidRPr="00337EEE">
        <w:rPr>
          <w:spacing w:val="1"/>
        </w:rPr>
        <w:t>i</w:t>
      </w:r>
      <w:r w:rsidR="00194A89">
        <w:t xml:space="preserve">on </w:t>
      </w:r>
      <w:r>
        <w:t>su</w:t>
      </w:r>
      <w:r w:rsidRPr="00337EEE">
        <w:rPr>
          <w:spacing w:val="-1"/>
        </w:rPr>
        <w:t>c</w:t>
      </w:r>
      <w:r>
        <w:t xml:space="preserve">h </w:t>
      </w:r>
      <w:r w:rsidRPr="00337EEE">
        <w:rPr>
          <w:spacing w:val="-1"/>
        </w:rPr>
        <w:t>a</w:t>
      </w:r>
      <w:r>
        <w:t>s:</w:t>
      </w:r>
    </w:p>
    <w:p w:rsidR="00337EEE" w:rsidRPr="007C5A57" w:rsidRDefault="00E11039" w:rsidP="007C5A57">
      <w:pPr>
        <w:pStyle w:val="Listenabsatz"/>
        <w:numPr>
          <w:ilvl w:val="1"/>
          <w:numId w:val="1"/>
        </w:numPr>
      </w:pPr>
      <w:r w:rsidRPr="007C5A57">
        <w:t>Recipient Identifier and identifier type</w:t>
      </w:r>
    </w:p>
    <w:p w:rsidR="00DF04D2" w:rsidRPr="007C5A57" w:rsidRDefault="00E11039" w:rsidP="007C5A57">
      <w:pPr>
        <w:pStyle w:val="Listenabsatz"/>
        <w:numPr>
          <w:ilvl w:val="1"/>
          <w:numId w:val="1"/>
        </w:numPr>
      </w:pPr>
      <w:r w:rsidRPr="007C5A57">
        <w:t>Sender Identifier and identifier type</w:t>
      </w:r>
    </w:p>
    <w:p w:rsidR="00F1771A" w:rsidRPr="007C5A57" w:rsidRDefault="00E11039" w:rsidP="007C5A57">
      <w:pPr>
        <w:pStyle w:val="Listenabsatz"/>
        <w:numPr>
          <w:ilvl w:val="1"/>
          <w:numId w:val="1"/>
        </w:numPr>
      </w:pPr>
      <w:r w:rsidRPr="007C5A57">
        <w:t>Document identifier</w:t>
      </w:r>
    </w:p>
    <w:p w:rsidR="00337EEE" w:rsidRPr="007C5A57" w:rsidRDefault="00F1771A" w:rsidP="007C5A57">
      <w:pPr>
        <w:pStyle w:val="Listenabsatz"/>
        <w:numPr>
          <w:ilvl w:val="1"/>
          <w:numId w:val="1"/>
        </w:numPr>
      </w:pPr>
      <w:r w:rsidRPr="007C5A57">
        <w:t>P</w:t>
      </w:r>
      <w:r w:rsidR="00E11039" w:rsidRPr="007C5A57">
        <w:t>rocess identifier</w:t>
      </w:r>
    </w:p>
    <w:p w:rsidR="00DF04D2" w:rsidRDefault="00531C0D" w:rsidP="00337EEE">
      <w:pPr>
        <w:pStyle w:val="Listenabsatz"/>
        <w:numPr>
          <w:ilvl w:val="0"/>
          <w:numId w:val="1"/>
        </w:numPr>
      </w:pPr>
      <w:r>
        <w:t xml:space="preserve">The </w:t>
      </w:r>
      <w:proofErr w:type="spellStart"/>
      <w:r w:rsidR="00980324">
        <w:t>SrcAP</w:t>
      </w:r>
      <w:proofErr w:type="spellEnd"/>
      <w:r>
        <w:t xml:space="preserve"> uses the recipient identifier and </w:t>
      </w:r>
      <w:r w:rsidR="00C30105">
        <w:t xml:space="preserve">specific </w:t>
      </w:r>
      <w:r>
        <w:t>document</w:t>
      </w:r>
      <w:r w:rsidR="00C30105">
        <w:t xml:space="preserve"> and process information</w:t>
      </w:r>
      <w:r>
        <w:t xml:space="preserve"> to look-up the necessary service metadata from the SML/SMP </w:t>
      </w:r>
      <w:r w:rsidR="00C30105">
        <w:t>system</w:t>
      </w:r>
      <w:r>
        <w:t xml:space="preserve">. The </w:t>
      </w:r>
      <w:proofErr w:type="spellStart"/>
      <w:r w:rsidR="00980324">
        <w:t>SrcAP</w:t>
      </w:r>
      <w:proofErr w:type="spellEnd"/>
      <w:r>
        <w:t xml:space="preserve"> may decide to cache the service metadata depending on transaction volumes or other factors</w:t>
      </w:r>
      <w:r w:rsidR="00942988">
        <w:t>, which should be no longer than 24 hrs</w:t>
      </w:r>
      <w:r>
        <w:t>.</w:t>
      </w:r>
    </w:p>
    <w:p w:rsidR="00531C0D" w:rsidRDefault="00980324" w:rsidP="00337EEE">
      <w:pPr>
        <w:pStyle w:val="Listenabsatz"/>
        <w:numPr>
          <w:ilvl w:val="0"/>
          <w:numId w:val="1"/>
        </w:numPr>
      </w:pPr>
      <w:proofErr w:type="spellStart"/>
      <w:r>
        <w:t>SrcAP</w:t>
      </w:r>
      <w:proofErr w:type="spellEnd"/>
      <w:r w:rsidR="00531C0D">
        <w:t xml:space="preserve"> validates </w:t>
      </w:r>
      <w:r w:rsidR="001B7825">
        <w:t xml:space="preserve">that the </w:t>
      </w:r>
      <w:r w:rsidR="00531C0D">
        <w:t>metadata</w:t>
      </w:r>
      <w:r w:rsidR="001B7825">
        <w:t xml:space="preserve"> was signed by a PEPPOL certificate</w:t>
      </w:r>
      <w:r w:rsidR="00531C0D">
        <w:t>.</w:t>
      </w:r>
    </w:p>
    <w:p w:rsidR="00337EEE" w:rsidRDefault="00980324" w:rsidP="00337EEE">
      <w:pPr>
        <w:pStyle w:val="Listenabsatz"/>
        <w:numPr>
          <w:ilvl w:val="0"/>
          <w:numId w:val="1"/>
        </w:numPr>
      </w:pPr>
      <w:proofErr w:type="spellStart"/>
      <w:r>
        <w:t>SrcAP</w:t>
      </w:r>
      <w:proofErr w:type="spellEnd"/>
      <w:r w:rsidR="00531C0D">
        <w:t xml:space="preserve"> </w:t>
      </w:r>
      <w:r w:rsidR="00E11039" w:rsidRPr="00337EEE">
        <w:rPr>
          <w:spacing w:val="-2"/>
        </w:rPr>
        <w:t>g</w:t>
      </w:r>
      <w:r w:rsidR="00E11039" w:rsidRPr="00337EEE">
        <w:rPr>
          <w:spacing w:val="-1"/>
        </w:rPr>
        <w:t>e</w:t>
      </w:r>
      <w:r w:rsidR="00E11039">
        <w:t>ts</w:t>
      </w:r>
      <w:r w:rsidR="005A3361">
        <w:t xml:space="preserve"> </w:t>
      </w:r>
      <w:r w:rsidR="001B7825">
        <w:t xml:space="preserve">PEPPOL issued </w:t>
      </w:r>
      <w:r w:rsidR="005A3361">
        <w:t>Private Key</w:t>
      </w:r>
      <w:r w:rsidR="00E11039">
        <w:t xml:space="preserve"> X509 </w:t>
      </w:r>
      <w:r w:rsidR="00E11039" w:rsidRPr="00337EEE">
        <w:rPr>
          <w:spacing w:val="-1"/>
        </w:rPr>
        <w:t>c</w:t>
      </w:r>
      <w:r w:rsidR="00E11039" w:rsidRPr="00337EEE">
        <w:rPr>
          <w:spacing w:val="1"/>
        </w:rPr>
        <w:t>e</w:t>
      </w:r>
      <w:r w:rsidR="00E11039">
        <w:t>rtifi</w:t>
      </w:r>
      <w:r w:rsidR="00E11039" w:rsidRPr="00337EEE">
        <w:rPr>
          <w:spacing w:val="-1"/>
        </w:rPr>
        <w:t>ca</w:t>
      </w:r>
      <w:r w:rsidR="005A3361">
        <w:t>te for signing from</w:t>
      </w:r>
      <w:r w:rsidR="001B7825">
        <w:t xml:space="preserve"> its</w:t>
      </w:r>
      <w:r w:rsidR="005A3361">
        <w:t xml:space="preserve"> own</w:t>
      </w:r>
      <w:r w:rsidR="001B7825">
        <w:t xml:space="preserve"> certificate</w:t>
      </w:r>
      <w:r w:rsidR="005A3361">
        <w:t xml:space="preserve"> stores</w:t>
      </w:r>
      <w:r w:rsidR="00BB6702">
        <w:t>.</w:t>
      </w:r>
    </w:p>
    <w:p w:rsidR="00DF04D2" w:rsidRDefault="00980324" w:rsidP="00337EEE">
      <w:pPr>
        <w:pStyle w:val="Listenabsatz"/>
        <w:numPr>
          <w:ilvl w:val="0"/>
          <w:numId w:val="1"/>
        </w:numPr>
      </w:pPr>
      <w:proofErr w:type="spellStart"/>
      <w:r>
        <w:t>SrcAP</w:t>
      </w:r>
      <w:proofErr w:type="spellEnd"/>
      <w:r w:rsidR="00531C0D">
        <w:t xml:space="preserve"> </w:t>
      </w:r>
      <w:r w:rsidR="00F07C06">
        <w:t>MUST ensure</w:t>
      </w:r>
      <w:r w:rsidR="00E11039">
        <w:t xml:space="preserve"> th</w:t>
      </w:r>
      <w:r w:rsidR="009750E7">
        <w:t>at the</w:t>
      </w:r>
      <w:r w:rsidR="00E11039">
        <w:t xml:space="preserve"> </w:t>
      </w:r>
      <w:r w:rsidR="009750E7">
        <w:t xml:space="preserve">message envelope carries the </w:t>
      </w:r>
      <w:r w:rsidR="00E11039" w:rsidRPr="00337EEE">
        <w:rPr>
          <w:spacing w:val="-2"/>
        </w:rPr>
        <w:t>c</w:t>
      </w:r>
      <w:r w:rsidR="00E11039">
        <w:t>o</w:t>
      </w:r>
      <w:r w:rsidR="00E11039" w:rsidRPr="00337EEE">
        <w:rPr>
          <w:spacing w:val="-1"/>
        </w:rPr>
        <w:t>r</w:t>
      </w:r>
      <w:r w:rsidR="00E11039" w:rsidRPr="00337EEE">
        <w:rPr>
          <w:spacing w:val="1"/>
        </w:rPr>
        <w:t>r</w:t>
      </w:r>
      <w:r w:rsidR="00E11039" w:rsidRPr="00337EEE">
        <w:rPr>
          <w:spacing w:val="-1"/>
        </w:rPr>
        <w:t>ec</w:t>
      </w:r>
      <w:r w:rsidR="005A3361">
        <w:t xml:space="preserve">t </w:t>
      </w:r>
      <w:r w:rsidR="00E11039" w:rsidRPr="00337EEE">
        <w:rPr>
          <w:spacing w:val="2"/>
        </w:rPr>
        <w:t>h</w:t>
      </w:r>
      <w:r w:rsidR="00E11039" w:rsidRPr="00337EEE">
        <w:rPr>
          <w:spacing w:val="-1"/>
        </w:rPr>
        <w:t>ea</w:t>
      </w:r>
      <w:r w:rsidR="00E11039">
        <w:t>d</w:t>
      </w:r>
      <w:r w:rsidR="00E11039" w:rsidRPr="00337EEE">
        <w:rPr>
          <w:spacing w:val="-1"/>
        </w:rPr>
        <w:t>e</w:t>
      </w:r>
      <w:r w:rsidR="00E11039">
        <w:t>rs</w:t>
      </w:r>
      <w:r w:rsidR="00E11039" w:rsidRPr="00337EEE">
        <w:rPr>
          <w:spacing w:val="2"/>
        </w:rPr>
        <w:t xml:space="preserve"> </w:t>
      </w:r>
      <w:r w:rsidR="00E11039" w:rsidRPr="00337EEE">
        <w:rPr>
          <w:spacing w:val="-1"/>
        </w:rPr>
        <w:t>c</w:t>
      </w:r>
      <w:r w:rsidR="00E11039">
        <w:t xml:space="preserve">ontaining </w:t>
      </w:r>
      <w:r w:rsidR="00871AB9">
        <w:t xml:space="preserve">identifiers for </w:t>
      </w:r>
      <w:r w:rsidR="00E11039">
        <w:t>re</w:t>
      </w:r>
      <w:r w:rsidR="00E11039" w:rsidRPr="00337EEE">
        <w:rPr>
          <w:spacing w:val="-1"/>
        </w:rPr>
        <w:t>c</w:t>
      </w:r>
      <w:r w:rsidR="00E11039">
        <w:t>ip</w:t>
      </w:r>
      <w:r w:rsidR="00E11039" w:rsidRPr="00337EEE">
        <w:rPr>
          <w:spacing w:val="1"/>
        </w:rPr>
        <w:t>i</w:t>
      </w:r>
      <w:r w:rsidR="00E11039" w:rsidRPr="00337EEE">
        <w:rPr>
          <w:spacing w:val="-1"/>
        </w:rPr>
        <w:t>e</w:t>
      </w:r>
      <w:r w:rsidR="00E11039">
        <w:t>nt</w:t>
      </w:r>
      <w:r w:rsidR="00871AB9">
        <w:t xml:space="preserve"> and</w:t>
      </w:r>
      <w:r w:rsidR="00E11039">
        <w:t xml:space="preserve"> send</w:t>
      </w:r>
      <w:r w:rsidR="00E11039" w:rsidRPr="00337EEE">
        <w:rPr>
          <w:spacing w:val="-1"/>
        </w:rPr>
        <w:t>e</w:t>
      </w:r>
      <w:r w:rsidR="00E11039">
        <w:t>r</w:t>
      </w:r>
      <w:r w:rsidR="00871AB9">
        <w:t>,</w:t>
      </w:r>
      <w:r w:rsidR="00E11039" w:rsidRPr="00337EEE">
        <w:rPr>
          <w:spacing w:val="1"/>
        </w:rPr>
        <w:t xml:space="preserve"> </w:t>
      </w:r>
      <w:r w:rsidR="009750E7" w:rsidRPr="00337EEE">
        <w:rPr>
          <w:spacing w:val="1"/>
        </w:rPr>
        <w:t xml:space="preserve">process </w:t>
      </w:r>
      <w:r w:rsidR="00871AB9" w:rsidRPr="00337EEE">
        <w:rPr>
          <w:spacing w:val="1"/>
        </w:rPr>
        <w:t>type</w:t>
      </w:r>
      <w:r w:rsidR="009750E7" w:rsidRPr="00337EEE">
        <w:rPr>
          <w:spacing w:val="1"/>
        </w:rPr>
        <w:t xml:space="preserve"> </w:t>
      </w:r>
      <w:r w:rsidR="00E11039" w:rsidRPr="00337EEE">
        <w:rPr>
          <w:spacing w:val="-1"/>
        </w:rPr>
        <w:t>a</w:t>
      </w:r>
      <w:r w:rsidR="00E11039">
        <w:t>nd do</w:t>
      </w:r>
      <w:r w:rsidR="00E11039" w:rsidRPr="00337EEE">
        <w:rPr>
          <w:spacing w:val="-1"/>
        </w:rPr>
        <w:t>c</w:t>
      </w:r>
      <w:r w:rsidR="00E11039" w:rsidRPr="00337EEE">
        <w:rPr>
          <w:spacing w:val="2"/>
        </w:rPr>
        <w:t>u</w:t>
      </w:r>
      <w:r w:rsidR="00E11039">
        <w:t xml:space="preserve">ment </w:t>
      </w:r>
      <w:r w:rsidR="00531C0D" w:rsidRPr="00337EEE">
        <w:rPr>
          <w:spacing w:val="3"/>
        </w:rPr>
        <w:t>identifier</w:t>
      </w:r>
      <w:r w:rsidR="00E11039">
        <w:t>.</w:t>
      </w:r>
    </w:p>
    <w:p w:rsidR="00DF04D2" w:rsidRDefault="00980324" w:rsidP="00337EEE">
      <w:pPr>
        <w:pStyle w:val="Listenabsatz"/>
        <w:numPr>
          <w:ilvl w:val="0"/>
          <w:numId w:val="1"/>
        </w:numPr>
      </w:pPr>
      <w:proofErr w:type="spellStart"/>
      <w:r>
        <w:lastRenderedPageBreak/>
        <w:t>SrcAP</w:t>
      </w:r>
      <w:proofErr w:type="spellEnd"/>
      <w:r w:rsidR="00531C0D">
        <w:t xml:space="preserve"> </w:t>
      </w:r>
      <w:r w:rsidR="00E11039">
        <w:t>si</w:t>
      </w:r>
      <w:r w:rsidR="00E11039" w:rsidRPr="00337EEE">
        <w:rPr>
          <w:spacing w:val="-2"/>
        </w:rPr>
        <w:t>g</w:t>
      </w:r>
      <w:r w:rsidR="00E11039">
        <w:t>ns the</w:t>
      </w:r>
      <w:r w:rsidR="00E11039" w:rsidRPr="00337EEE">
        <w:rPr>
          <w:spacing w:val="-1"/>
        </w:rPr>
        <w:t xml:space="preserve"> </w:t>
      </w:r>
      <w:r w:rsidR="00E11039">
        <w:t>mess</w:t>
      </w:r>
      <w:r w:rsidR="00E11039" w:rsidRPr="00337EEE">
        <w:rPr>
          <w:spacing w:val="1"/>
        </w:rPr>
        <w:t>a</w:t>
      </w:r>
      <w:r w:rsidR="00E11039" w:rsidRPr="00337EEE">
        <w:rPr>
          <w:spacing w:val="-2"/>
        </w:rPr>
        <w:t>g</w:t>
      </w:r>
      <w:r w:rsidR="00E11039" w:rsidRPr="00337EEE">
        <w:rPr>
          <w:spacing w:val="-1"/>
        </w:rPr>
        <w:t>e</w:t>
      </w:r>
      <w:r w:rsidR="0011730F" w:rsidRPr="00337EEE">
        <w:rPr>
          <w:spacing w:val="-1"/>
        </w:rPr>
        <w:t xml:space="preserve"> using </w:t>
      </w:r>
      <w:r w:rsidR="00BB6702">
        <w:rPr>
          <w:spacing w:val="-1"/>
        </w:rPr>
        <w:t xml:space="preserve">the </w:t>
      </w:r>
      <w:r w:rsidR="0011730F" w:rsidRPr="00337EEE">
        <w:rPr>
          <w:spacing w:val="-1"/>
        </w:rPr>
        <w:t xml:space="preserve">PEPPOL </w:t>
      </w:r>
      <w:r w:rsidR="00BB6702">
        <w:rPr>
          <w:spacing w:val="-1"/>
        </w:rPr>
        <w:t xml:space="preserve">AP </w:t>
      </w:r>
      <w:r w:rsidR="0011730F" w:rsidRPr="00337EEE">
        <w:rPr>
          <w:spacing w:val="-1"/>
        </w:rPr>
        <w:t>Certificate</w:t>
      </w:r>
      <w:r w:rsidR="001B7825">
        <w:rPr>
          <w:spacing w:val="-1"/>
        </w:rPr>
        <w:t xml:space="preserve"> Private Key</w:t>
      </w:r>
      <w:r w:rsidR="00E11039">
        <w:t>.</w:t>
      </w:r>
    </w:p>
    <w:p w:rsidR="00DF04D2" w:rsidRDefault="00980324" w:rsidP="00337EEE">
      <w:pPr>
        <w:pStyle w:val="Listenabsatz"/>
        <w:numPr>
          <w:ilvl w:val="0"/>
          <w:numId w:val="1"/>
        </w:numPr>
      </w:pPr>
      <w:proofErr w:type="spellStart"/>
      <w:r>
        <w:t>SrcAP</w:t>
      </w:r>
      <w:proofErr w:type="spellEnd"/>
      <w:r w:rsidR="003A3E01">
        <w:t xml:space="preserve"> </w:t>
      </w:r>
      <w:r w:rsidR="00E11039">
        <w:t>us</w:t>
      </w:r>
      <w:r w:rsidR="00E11039" w:rsidRPr="00337EEE">
        <w:rPr>
          <w:spacing w:val="-1"/>
        </w:rPr>
        <w:t>e</w:t>
      </w:r>
      <w:r w:rsidR="00E11039">
        <w:t xml:space="preserve">s </w:t>
      </w:r>
      <w:r w:rsidR="005A3361" w:rsidRPr="00337EEE">
        <w:rPr>
          <w:spacing w:val="1"/>
        </w:rPr>
        <w:t>HTTP</w:t>
      </w:r>
      <w:r w:rsidR="008F27B4">
        <w:rPr>
          <w:spacing w:val="1"/>
        </w:rPr>
        <w:t>S</w:t>
      </w:r>
      <w:r w:rsidR="00E11039" w:rsidRPr="00337EEE">
        <w:rPr>
          <w:spacing w:val="-1"/>
        </w:rPr>
        <w:t xml:space="preserve"> </w:t>
      </w:r>
      <w:r w:rsidR="00E11039">
        <w:t xml:space="preserve">to </w:t>
      </w:r>
      <w:r w:rsidR="005A3361">
        <w:t>send message</w:t>
      </w:r>
      <w:r w:rsidR="008F27B4">
        <w:t xml:space="preserve"> securely</w:t>
      </w:r>
      <w:r w:rsidR="005A3361">
        <w:t xml:space="preserve"> to </w:t>
      </w:r>
      <w:proofErr w:type="spellStart"/>
      <w:r>
        <w:t>DestAP</w:t>
      </w:r>
      <w:proofErr w:type="spellEnd"/>
      <w:r w:rsidR="003A3E01">
        <w:t xml:space="preserve"> </w:t>
      </w:r>
      <w:r w:rsidR="0011730F">
        <w:t xml:space="preserve">using the URL as </w:t>
      </w:r>
      <w:r w:rsidR="003A3E01">
        <w:t xml:space="preserve">retrieved from the </w:t>
      </w:r>
      <w:r w:rsidR="0011730F">
        <w:t>SMP</w:t>
      </w:r>
      <w:r w:rsidR="001B7825">
        <w:t xml:space="preserve"> and in accordance with</w:t>
      </w:r>
      <w:r w:rsidR="001B7825" w:rsidRPr="001B7825">
        <w:t xml:space="preserve"> </w:t>
      </w:r>
      <w:r w:rsidR="001B7825">
        <w:t>AS2 specification RFC 4130</w:t>
      </w:r>
      <w:r w:rsidR="0011730F">
        <w:t>.</w:t>
      </w:r>
    </w:p>
    <w:p w:rsidR="00DF04D2" w:rsidRDefault="00980324" w:rsidP="00337EEE">
      <w:pPr>
        <w:pStyle w:val="Listenabsatz"/>
        <w:numPr>
          <w:ilvl w:val="0"/>
          <w:numId w:val="1"/>
        </w:numPr>
      </w:pPr>
      <w:proofErr w:type="spellStart"/>
      <w:r>
        <w:t>DestAP</w:t>
      </w:r>
      <w:proofErr w:type="spellEnd"/>
      <w:r w:rsidR="00D642A2">
        <w:t xml:space="preserve"> </w:t>
      </w:r>
      <w:r w:rsidR="00E11039">
        <w:t>r</w:t>
      </w:r>
      <w:r w:rsidR="00E11039" w:rsidRPr="00337EEE">
        <w:rPr>
          <w:spacing w:val="-1"/>
        </w:rPr>
        <w:t>e</w:t>
      </w:r>
      <w:r w:rsidR="00E11039">
        <w:t>sponds</w:t>
      </w:r>
      <w:r w:rsidR="00E93067">
        <w:t xml:space="preserve"> (synchronously)</w:t>
      </w:r>
      <w:r w:rsidR="00E11039">
        <w:t xml:space="preserve"> wi</w:t>
      </w:r>
      <w:r w:rsidR="00E11039" w:rsidRPr="00337EEE">
        <w:rPr>
          <w:spacing w:val="1"/>
        </w:rPr>
        <w:t>t</w:t>
      </w:r>
      <w:r w:rsidR="00E11039">
        <w:t>h a</w:t>
      </w:r>
      <w:r w:rsidR="00E11039" w:rsidRPr="00337EEE">
        <w:rPr>
          <w:spacing w:val="-1"/>
        </w:rPr>
        <w:t xml:space="preserve"> </w:t>
      </w:r>
      <w:r w:rsidR="00E11039">
        <w:t>si</w:t>
      </w:r>
      <w:r w:rsidR="00E11039" w:rsidRPr="00337EEE">
        <w:rPr>
          <w:spacing w:val="-2"/>
        </w:rPr>
        <w:t>g</w:t>
      </w:r>
      <w:r w:rsidR="00E11039" w:rsidRPr="00337EEE">
        <w:rPr>
          <w:spacing w:val="2"/>
        </w:rPr>
        <w:t>n</w:t>
      </w:r>
      <w:r w:rsidR="00E11039" w:rsidRPr="00337EEE">
        <w:rPr>
          <w:spacing w:val="-1"/>
        </w:rPr>
        <w:t>e</w:t>
      </w:r>
      <w:r w:rsidR="00E11039">
        <w:t>d pr</w:t>
      </w:r>
      <w:r w:rsidR="00E11039" w:rsidRPr="00337EEE">
        <w:rPr>
          <w:spacing w:val="-1"/>
        </w:rPr>
        <w:t>o</w:t>
      </w:r>
      <w:r w:rsidR="00E11039">
        <w:t>of</w:t>
      </w:r>
      <w:r w:rsidR="00E11039" w:rsidRPr="00337EEE">
        <w:rPr>
          <w:spacing w:val="-1"/>
        </w:rPr>
        <w:t>-</w:t>
      </w:r>
      <w:r w:rsidR="00E11039" w:rsidRPr="00337EEE">
        <w:rPr>
          <w:spacing w:val="2"/>
        </w:rPr>
        <w:t>o</w:t>
      </w:r>
      <w:r w:rsidR="00E11039" w:rsidRPr="00337EEE">
        <w:rPr>
          <w:spacing w:val="-1"/>
        </w:rPr>
        <w:t>f-</w:t>
      </w:r>
      <w:r w:rsidR="00E11039">
        <w:t>d</w:t>
      </w:r>
      <w:r w:rsidR="00E11039" w:rsidRPr="00337EEE">
        <w:rPr>
          <w:spacing w:val="-1"/>
        </w:rPr>
        <w:t>e</w:t>
      </w:r>
      <w:r w:rsidR="00E11039">
        <w:t>l</w:t>
      </w:r>
      <w:r w:rsidR="00E11039" w:rsidRPr="00337EEE">
        <w:rPr>
          <w:spacing w:val="1"/>
        </w:rPr>
        <w:t>i</w:t>
      </w:r>
      <w:r w:rsidR="00E11039">
        <w:t>v</w:t>
      </w:r>
      <w:r w:rsidR="00E11039" w:rsidRPr="00337EEE">
        <w:rPr>
          <w:spacing w:val="1"/>
        </w:rPr>
        <w:t>e</w:t>
      </w:r>
      <w:r w:rsidR="00E11039" w:rsidRPr="00337EEE">
        <w:rPr>
          <w:spacing w:val="4"/>
        </w:rPr>
        <w:t>r</w:t>
      </w:r>
      <w:r w:rsidR="00E11039">
        <w:t>y</w:t>
      </w:r>
      <w:r w:rsidR="00E11039" w:rsidRPr="00337EEE">
        <w:rPr>
          <w:spacing w:val="-5"/>
        </w:rPr>
        <w:t xml:space="preserve"> </w:t>
      </w:r>
      <w:r w:rsidR="00E11039">
        <w:t>me</w:t>
      </w:r>
      <w:r w:rsidR="00E11039" w:rsidRPr="00337EEE">
        <w:rPr>
          <w:spacing w:val="2"/>
        </w:rPr>
        <w:t>s</w:t>
      </w:r>
      <w:r w:rsidR="00E11039">
        <w:t>s</w:t>
      </w:r>
      <w:r w:rsidR="00E11039" w:rsidRPr="00337EEE">
        <w:rPr>
          <w:spacing w:val="-1"/>
        </w:rPr>
        <w:t>a</w:t>
      </w:r>
      <w:r w:rsidR="00E11039">
        <w:t>ge</w:t>
      </w:r>
      <w:r w:rsidR="00E11039" w:rsidRPr="00337EEE">
        <w:rPr>
          <w:spacing w:val="-1"/>
        </w:rPr>
        <w:t xml:space="preserve"> </w:t>
      </w:r>
      <w:r w:rsidR="00E11039">
        <w:t xml:space="preserve">to </w:t>
      </w:r>
      <w:proofErr w:type="spellStart"/>
      <w:r>
        <w:t>SrcAP</w:t>
      </w:r>
      <w:proofErr w:type="spellEnd"/>
      <w:r w:rsidR="001B0908">
        <w:t xml:space="preserve"> </w:t>
      </w:r>
      <w:r w:rsidR="005A3361">
        <w:t>using the</w:t>
      </w:r>
      <w:r w:rsidR="00210EEE">
        <w:t xml:space="preserve"> Message Delivery Notification</w:t>
      </w:r>
      <w:r w:rsidR="005A3361">
        <w:t xml:space="preserve"> </w:t>
      </w:r>
      <w:r w:rsidR="00210EEE">
        <w:t>(</w:t>
      </w:r>
      <w:r w:rsidR="005A3361">
        <w:t>MDN</w:t>
      </w:r>
      <w:r w:rsidR="00210EEE">
        <w:t>)</w:t>
      </w:r>
      <w:r w:rsidR="005A3361">
        <w:t xml:space="preserve"> specification</w:t>
      </w:r>
      <w:r w:rsidR="001B7825">
        <w:t xml:space="preserve"> as specified in the AS2 specification RFC 4130</w:t>
      </w:r>
      <w:r w:rsidR="00E11039">
        <w:t>.</w:t>
      </w:r>
    </w:p>
    <w:p w:rsidR="00AE5177" w:rsidRDefault="006E34B1" w:rsidP="00AE5177">
      <w:pPr>
        <w:pStyle w:val="Listenabsatz"/>
        <w:numPr>
          <w:ilvl w:val="0"/>
          <w:numId w:val="1"/>
        </w:numPr>
      </w:pPr>
      <w:r w:rsidRPr="006E34B1">
        <w:t xml:space="preserve">Finally </w:t>
      </w:r>
      <w:proofErr w:type="spellStart"/>
      <w:r w:rsidRPr="006E34B1">
        <w:t>SrcAP</w:t>
      </w:r>
      <w:proofErr w:type="spellEnd"/>
      <w:r w:rsidRPr="006E34B1">
        <w:t xml:space="preserve"> archives the MDN as a signed proof-of-delivery of the message.</w:t>
      </w:r>
      <w:r w:rsidR="00B23EE2">
        <w:t xml:space="preserve"> </w:t>
      </w:r>
      <w:r w:rsidRPr="006E34B1">
        <w:t xml:space="preserve">The expectation is that most Access Points will act as both </w:t>
      </w:r>
      <w:proofErr w:type="spellStart"/>
      <w:r w:rsidRPr="006E34B1">
        <w:t>SrcAP</w:t>
      </w:r>
      <w:proofErr w:type="spellEnd"/>
      <w:r w:rsidRPr="006E34B1">
        <w:t xml:space="preserve"> and </w:t>
      </w:r>
      <w:proofErr w:type="spellStart"/>
      <w:proofErr w:type="gramStart"/>
      <w:r w:rsidRPr="006E34B1">
        <w:t>DestAP</w:t>
      </w:r>
      <w:proofErr w:type="spellEnd"/>
      <w:r w:rsidRPr="006E34B1">
        <w:t>,</w:t>
      </w:r>
      <w:proofErr w:type="gramEnd"/>
      <w:r w:rsidRPr="006E34B1">
        <w:t xml:space="preserve"> however this is not required by the specifications.</w:t>
      </w:r>
    </w:p>
    <w:p w:rsidR="00DF04D2" w:rsidRDefault="00E11039" w:rsidP="00D34039">
      <w:pPr>
        <w:pStyle w:val="berschrift1"/>
        <w:ind w:left="432" w:hanging="432"/>
        <w:rPr>
          <w:rFonts w:eastAsia="Arial"/>
        </w:rPr>
      </w:pPr>
      <w:bookmarkStart w:id="33" w:name="_Toc3465104"/>
      <w:r>
        <w:rPr>
          <w:rFonts w:eastAsia="Arial"/>
        </w:rPr>
        <w:lastRenderedPageBreak/>
        <w:t>S</w:t>
      </w:r>
      <w:r>
        <w:rPr>
          <w:rFonts w:eastAsia="Arial"/>
          <w:spacing w:val="-1"/>
        </w:rPr>
        <w:t>p</w:t>
      </w:r>
      <w:r>
        <w:rPr>
          <w:rFonts w:eastAsia="Arial"/>
        </w:rPr>
        <w:t>ec</w:t>
      </w:r>
      <w:r>
        <w:rPr>
          <w:rFonts w:eastAsia="Arial"/>
          <w:spacing w:val="1"/>
        </w:rPr>
        <w:t>i</w:t>
      </w:r>
      <w:r>
        <w:rPr>
          <w:rFonts w:eastAsia="Arial"/>
        </w:rPr>
        <w:t>f</w:t>
      </w:r>
      <w:r>
        <w:rPr>
          <w:rFonts w:eastAsia="Arial"/>
          <w:spacing w:val="-1"/>
        </w:rPr>
        <w:t>i</w:t>
      </w:r>
      <w:r>
        <w:rPr>
          <w:rFonts w:eastAsia="Arial"/>
        </w:rPr>
        <w:t>cat</w:t>
      </w:r>
      <w:r>
        <w:rPr>
          <w:rFonts w:eastAsia="Arial"/>
          <w:spacing w:val="1"/>
        </w:rPr>
        <w:t>i</w:t>
      </w:r>
      <w:r>
        <w:rPr>
          <w:rFonts w:eastAsia="Arial"/>
          <w:spacing w:val="-1"/>
        </w:rPr>
        <w:t>o</w:t>
      </w:r>
      <w:r>
        <w:rPr>
          <w:rFonts w:eastAsia="Arial"/>
        </w:rPr>
        <w:t>n</w:t>
      </w:r>
      <w:r>
        <w:rPr>
          <w:rFonts w:eastAsia="Arial"/>
          <w:spacing w:val="-2"/>
        </w:rPr>
        <w:t xml:space="preserve"> </w:t>
      </w:r>
      <w:r>
        <w:rPr>
          <w:rFonts w:eastAsia="Arial"/>
        </w:rPr>
        <w:t>P</w:t>
      </w:r>
      <w:r>
        <w:rPr>
          <w:rFonts w:eastAsia="Arial"/>
          <w:spacing w:val="1"/>
        </w:rPr>
        <w:t>r</w:t>
      </w:r>
      <w:r>
        <w:rPr>
          <w:rFonts w:eastAsia="Arial"/>
          <w:spacing w:val="-1"/>
        </w:rPr>
        <w:t>o</w:t>
      </w:r>
      <w:r>
        <w:rPr>
          <w:rFonts w:eastAsia="Arial"/>
          <w:spacing w:val="-2"/>
        </w:rPr>
        <w:t>f</w:t>
      </w:r>
      <w:r>
        <w:rPr>
          <w:rFonts w:eastAsia="Arial"/>
          <w:spacing w:val="1"/>
        </w:rPr>
        <w:t>il</w:t>
      </w:r>
      <w:r>
        <w:rPr>
          <w:rFonts w:eastAsia="Arial"/>
        </w:rPr>
        <w:t>e</w:t>
      </w:r>
      <w:r>
        <w:rPr>
          <w:rFonts w:eastAsia="Arial"/>
          <w:spacing w:val="-1"/>
        </w:rPr>
        <w:t xml:space="preserve"> D</w:t>
      </w:r>
      <w:r>
        <w:rPr>
          <w:rFonts w:eastAsia="Arial"/>
        </w:rPr>
        <w:t>et</w:t>
      </w:r>
      <w:r>
        <w:rPr>
          <w:rFonts w:eastAsia="Arial"/>
          <w:spacing w:val="-3"/>
        </w:rPr>
        <w:t>a</w:t>
      </w:r>
      <w:r>
        <w:rPr>
          <w:rFonts w:eastAsia="Arial"/>
          <w:spacing w:val="1"/>
        </w:rPr>
        <w:t>il</w:t>
      </w:r>
      <w:r>
        <w:rPr>
          <w:rFonts w:eastAsia="Arial"/>
        </w:rPr>
        <w:t>s</w:t>
      </w:r>
      <w:bookmarkEnd w:id="33"/>
    </w:p>
    <w:p w:rsidR="007E5A36" w:rsidRDefault="00E11039" w:rsidP="007E5A36">
      <w:r>
        <w:t>The</w:t>
      </w:r>
      <w:r>
        <w:rPr>
          <w:spacing w:val="-1"/>
        </w:rPr>
        <w:t xml:space="preserve"> f</w:t>
      </w:r>
      <w:r>
        <w:t>ol</w:t>
      </w:r>
      <w:r>
        <w:rPr>
          <w:spacing w:val="1"/>
        </w:rPr>
        <w:t>l</w:t>
      </w:r>
      <w:r>
        <w:t>owing r</w:t>
      </w:r>
      <w:r>
        <w:rPr>
          <w:spacing w:val="-2"/>
        </w:rPr>
        <w:t>e</w:t>
      </w:r>
      <w:r>
        <w:t>qu</w:t>
      </w:r>
      <w:r>
        <w:rPr>
          <w:spacing w:val="1"/>
        </w:rPr>
        <w:t>ir</w:t>
      </w:r>
      <w:r>
        <w:rPr>
          <w:spacing w:val="-1"/>
        </w:rPr>
        <w:t>e</w:t>
      </w:r>
      <w:r>
        <w:t>m</w:t>
      </w:r>
      <w:r>
        <w:rPr>
          <w:spacing w:val="2"/>
        </w:rPr>
        <w:t>e</w:t>
      </w:r>
      <w:r>
        <w:t>nts app</w:t>
      </w:r>
      <w:r>
        <w:rPr>
          <w:spacing w:val="2"/>
        </w:rPr>
        <w:t>l</w:t>
      </w:r>
      <w:r>
        <w:t>y</w:t>
      </w:r>
      <w:r>
        <w:rPr>
          <w:spacing w:val="-5"/>
        </w:rPr>
        <w:t xml:space="preserve"> </w:t>
      </w:r>
      <w:r>
        <w:t xml:space="preserve">to </w:t>
      </w:r>
      <w:r>
        <w:rPr>
          <w:spacing w:val="1"/>
        </w:rPr>
        <w:t>t</w:t>
      </w:r>
      <w:r>
        <w:t>he</w:t>
      </w:r>
      <w:r>
        <w:rPr>
          <w:spacing w:val="1"/>
        </w:rPr>
        <w:t xml:space="preserve"> </w:t>
      </w:r>
      <w:r w:rsidR="00AF1171">
        <w:rPr>
          <w:spacing w:val="-2"/>
        </w:rPr>
        <w:t>PEPPOL</w:t>
      </w:r>
      <w:r w:rsidR="00AF1171">
        <w:t xml:space="preserve"> </w:t>
      </w:r>
      <w:r w:rsidR="005A3361">
        <w:t>AS2</w:t>
      </w:r>
      <w:r>
        <w:t xml:space="preserve"> </w:t>
      </w:r>
      <w:r>
        <w:rPr>
          <w:spacing w:val="1"/>
        </w:rPr>
        <w:t>P</w:t>
      </w:r>
      <w:r>
        <w:t>ro</w:t>
      </w:r>
      <w:r>
        <w:rPr>
          <w:spacing w:val="-1"/>
        </w:rPr>
        <w:t>f</w:t>
      </w:r>
      <w:r>
        <w:t>i</w:t>
      </w:r>
      <w:r>
        <w:rPr>
          <w:spacing w:val="1"/>
        </w:rPr>
        <w:t>l</w:t>
      </w:r>
      <w:r>
        <w:rPr>
          <w:spacing w:val="-1"/>
        </w:rPr>
        <w:t>e</w:t>
      </w:r>
      <w:r>
        <w:t>.</w:t>
      </w:r>
      <w:r w:rsidR="007E5A36">
        <w:t xml:space="preserve"> The functionality used in this profile of AS2 is included in the AS2 Version 1.0.</w:t>
      </w:r>
    </w:p>
    <w:p w:rsidR="00F1771A" w:rsidRDefault="00F1771A" w:rsidP="00134200">
      <w:pPr>
        <w:pStyle w:val="berschrift2"/>
        <w:rPr>
          <w:rFonts w:eastAsia="Arial"/>
        </w:rPr>
      </w:pPr>
      <w:bookmarkStart w:id="34" w:name="_Toc3465105"/>
      <w:r w:rsidRPr="00134200">
        <w:rPr>
          <w:rFonts w:eastAsia="Arial"/>
        </w:rPr>
        <w:t>Use of HTTP</w:t>
      </w:r>
      <w:bookmarkEnd w:id="34"/>
    </w:p>
    <w:p w:rsidR="00F1771A" w:rsidRDefault="00F1771A" w:rsidP="00F1771A">
      <w:r>
        <w:t>AS2 is based on the transmission using HTTP protocol. It consists of a set of headers and a payload. HTTP header names in the specification are always to be treated case insensitive. HTTP header values are to be treated case sensitive.</w:t>
      </w:r>
    </w:p>
    <w:p w:rsidR="00DF04D2" w:rsidRDefault="00E11039" w:rsidP="00D34039">
      <w:pPr>
        <w:pStyle w:val="berschrift2"/>
        <w:rPr>
          <w:rFonts w:eastAsia="Arial"/>
        </w:rPr>
      </w:pPr>
      <w:bookmarkStart w:id="35" w:name="_Toc3465106"/>
      <w:r>
        <w:rPr>
          <w:rFonts w:eastAsia="Arial"/>
        </w:rPr>
        <w:t xml:space="preserve">Use of </w:t>
      </w:r>
      <w:r w:rsidR="00C31C4F">
        <w:rPr>
          <w:rFonts w:eastAsia="Arial"/>
        </w:rPr>
        <w:t>Digital Certificates</w:t>
      </w:r>
      <w:bookmarkEnd w:id="35"/>
    </w:p>
    <w:p w:rsidR="00DF04D2" w:rsidRDefault="00C31C4F" w:rsidP="00337EEE">
      <w:r>
        <w:t>In this specification the use of PKI ensures security of transmission</w:t>
      </w:r>
      <w:r w:rsidR="00276367">
        <w:t xml:space="preserve"> by using PEPPOL supplied certificates for signing</w:t>
      </w:r>
      <w:r w:rsidR="00BB6702">
        <w:t xml:space="preserve"> and</w:t>
      </w:r>
      <w:r>
        <w:t xml:space="preserve"> the use of a signed MDN</w:t>
      </w:r>
      <w:r w:rsidR="002C58AB">
        <w:t xml:space="preserve"> </w:t>
      </w:r>
      <w:r>
        <w:t>provides a non-</w:t>
      </w:r>
      <w:proofErr w:type="spellStart"/>
      <w:r>
        <w:t>repudiatable</w:t>
      </w:r>
      <w:proofErr w:type="spellEnd"/>
      <w:r>
        <w:t xml:space="preserve"> transaction. </w:t>
      </w:r>
      <w:r w:rsidR="00EB3958" w:rsidRPr="00EB3958">
        <w:t>The sender does this by verifying the signed MDN with the receiving partner's public key, and by verifying that the returned MIC</w:t>
      </w:r>
      <w:r w:rsidR="00EB3958">
        <w:t xml:space="preserve"> (Message Integrity Check)</w:t>
      </w:r>
      <w:r w:rsidR="00EB3958" w:rsidRPr="00EB3958">
        <w:t xml:space="preserve"> value in the MDN is the same as the MIC for the original message.</w:t>
      </w:r>
    </w:p>
    <w:p w:rsidR="00DF04D2" w:rsidRDefault="00E11039" w:rsidP="00D34039">
      <w:pPr>
        <w:pStyle w:val="berschrift2"/>
        <w:rPr>
          <w:rFonts w:eastAsia="Arial"/>
        </w:rPr>
      </w:pPr>
      <w:bookmarkStart w:id="36" w:name="_Toc3465107"/>
      <w:r>
        <w:rPr>
          <w:rFonts w:eastAsia="Arial"/>
          <w:spacing w:val="-1"/>
        </w:rPr>
        <w:t>M</w:t>
      </w:r>
      <w:r>
        <w:rPr>
          <w:rFonts w:eastAsia="Arial"/>
          <w:spacing w:val="1"/>
        </w:rPr>
        <w:t>essa</w:t>
      </w:r>
      <w:r>
        <w:rPr>
          <w:rFonts w:eastAsia="Arial"/>
          <w:spacing w:val="-3"/>
        </w:rPr>
        <w:t>g</w:t>
      </w:r>
      <w:r>
        <w:rPr>
          <w:rFonts w:eastAsia="Arial"/>
        </w:rPr>
        <w:t>e</w:t>
      </w:r>
      <w:r>
        <w:rPr>
          <w:rFonts w:eastAsia="Arial"/>
          <w:spacing w:val="1"/>
        </w:rPr>
        <w:t xml:space="preserve"> E</w:t>
      </w:r>
      <w:r>
        <w:rPr>
          <w:rFonts w:eastAsia="Arial"/>
          <w:spacing w:val="-1"/>
        </w:rPr>
        <w:t>x</w:t>
      </w:r>
      <w:r>
        <w:rPr>
          <w:rFonts w:eastAsia="Arial"/>
          <w:spacing w:val="1"/>
        </w:rPr>
        <w:t>c</w:t>
      </w:r>
      <w:r>
        <w:rPr>
          <w:rFonts w:eastAsia="Arial"/>
        </w:rPr>
        <w:t>hange</w:t>
      </w:r>
      <w:bookmarkEnd w:id="36"/>
    </w:p>
    <w:p w:rsidR="00DF04D2" w:rsidRDefault="00E11039" w:rsidP="00337EEE">
      <w:r>
        <w:t>This pro</w:t>
      </w:r>
      <w:r>
        <w:rPr>
          <w:spacing w:val="-1"/>
        </w:rPr>
        <w:t>f</w:t>
      </w:r>
      <w:r>
        <w:t>i</w:t>
      </w:r>
      <w:r>
        <w:rPr>
          <w:spacing w:val="1"/>
        </w:rPr>
        <w:t>l</w:t>
      </w:r>
      <w:r>
        <w:t>e</w:t>
      </w:r>
      <w:r>
        <w:rPr>
          <w:spacing w:val="-1"/>
        </w:rPr>
        <w:t xml:space="preserve"> </w:t>
      </w:r>
      <w:r>
        <w:t xml:space="preserve">uses </w:t>
      </w:r>
      <w:r w:rsidR="00C31C4F">
        <w:t>HTTP</w:t>
      </w:r>
      <w:r w:rsidR="008F27B4">
        <w:t>S</w:t>
      </w:r>
      <w:r w:rsidR="00C31C4F">
        <w:t xml:space="preserve"> for </w:t>
      </w:r>
      <w:r w:rsidR="008318B8">
        <w:t xml:space="preserve">secure </w:t>
      </w:r>
      <w:r w:rsidR="00C31C4F">
        <w:t>transport and S/MIME for content</w:t>
      </w:r>
      <w:r w:rsidR="008318B8">
        <w:t>, including a digital signature,</w:t>
      </w:r>
      <w:r w:rsidR="00C31C4F">
        <w:t xml:space="preserve"> to send any</w:t>
      </w:r>
      <w:r>
        <w:rPr>
          <w:spacing w:val="-3"/>
        </w:rPr>
        <w:t xml:space="preserve"> </w:t>
      </w:r>
      <w:r w:rsidR="0011730F">
        <w:rPr>
          <w:spacing w:val="2"/>
        </w:rPr>
        <w:t xml:space="preserve">electronic business </w:t>
      </w:r>
      <w:r w:rsidR="00237A6C">
        <w:rPr>
          <w:spacing w:val="2"/>
        </w:rPr>
        <w:t>message</w:t>
      </w:r>
      <w:r>
        <w:t xml:space="preserve"> </w:t>
      </w:r>
      <w:r>
        <w:rPr>
          <w:spacing w:val="-1"/>
        </w:rPr>
        <w:t>f</w:t>
      </w:r>
      <w:r>
        <w:t>rom one</w:t>
      </w:r>
      <w:r>
        <w:rPr>
          <w:spacing w:val="-1"/>
        </w:rPr>
        <w:t xml:space="preserve"> </w:t>
      </w:r>
      <w:r>
        <w:rPr>
          <w:spacing w:val="2"/>
        </w:rPr>
        <w:t>A</w:t>
      </w:r>
      <w:r>
        <w:rPr>
          <w:spacing w:val="-1"/>
        </w:rPr>
        <w:t>c</w:t>
      </w:r>
      <w:r>
        <w:rPr>
          <w:spacing w:val="1"/>
        </w:rPr>
        <w:t>c</w:t>
      </w:r>
      <w:r>
        <w:rPr>
          <w:spacing w:val="-1"/>
        </w:rPr>
        <w:t>e</w:t>
      </w:r>
      <w:r>
        <w:t>ss</w:t>
      </w:r>
      <w:r w:rsidR="00C31C4F">
        <w:t xml:space="preserve"> </w:t>
      </w:r>
      <w:r>
        <w:rPr>
          <w:spacing w:val="1"/>
        </w:rPr>
        <w:t>P</w:t>
      </w:r>
      <w:r>
        <w:t>oint</w:t>
      </w:r>
      <w:r>
        <w:rPr>
          <w:spacing w:val="1"/>
        </w:rPr>
        <w:t xml:space="preserve"> </w:t>
      </w:r>
      <w:r>
        <w:t>to anoth</w:t>
      </w:r>
      <w:r>
        <w:rPr>
          <w:spacing w:val="-1"/>
        </w:rPr>
        <w:t>e</w:t>
      </w:r>
      <w:r>
        <w:t xml:space="preserve">r. </w:t>
      </w:r>
      <w:r w:rsidR="00276367">
        <w:t xml:space="preserve">The transmission should be idempotent so that the </w:t>
      </w:r>
      <w:proofErr w:type="spellStart"/>
      <w:r w:rsidR="00980324">
        <w:t>SrcAP</w:t>
      </w:r>
      <w:proofErr w:type="spellEnd"/>
      <w:r w:rsidR="00276367">
        <w:t xml:space="preserve"> can resend to </w:t>
      </w:r>
      <w:proofErr w:type="spellStart"/>
      <w:r w:rsidR="00980324">
        <w:t>DestAP</w:t>
      </w:r>
      <w:proofErr w:type="spellEnd"/>
      <w:r w:rsidR="00276367">
        <w:t xml:space="preserve"> without </w:t>
      </w:r>
      <w:r w:rsidR="006A1076">
        <w:t xml:space="preserve">fear </w:t>
      </w:r>
      <w:r w:rsidR="00276367">
        <w:t xml:space="preserve">of </w:t>
      </w:r>
      <w:r w:rsidR="00F1771A">
        <w:t xml:space="preserve">duplicate </w:t>
      </w:r>
      <w:r w:rsidR="006A1076">
        <w:t>error responses</w:t>
      </w:r>
      <w:r w:rsidR="00276367">
        <w:t>.</w:t>
      </w:r>
    </w:p>
    <w:p w:rsidR="00682DBB" w:rsidRDefault="00682DBB" w:rsidP="00337EEE">
      <w:r>
        <w:t xml:space="preserve">The </w:t>
      </w:r>
      <w:proofErr w:type="spellStart"/>
      <w:r>
        <w:t>SrcAP</w:t>
      </w:r>
      <w:proofErr w:type="spellEnd"/>
      <w:r>
        <w:t xml:space="preserve"> SHOULD implement a resend strategy but it may be configured dependent on the business context.</w:t>
      </w:r>
    </w:p>
    <w:p w:rsidR="00DF04D2" w:rsidRDefault="00E11039" w:rsidP="00D34039">
      <w:pPr>
        <w:pStyle w:val="berschrift2"/>
        <w:rPr>
          <w:rFonts w:eastAsia="Times New Roman"/>
        </w:rPr>
      </w:pPr>
      <w:bookmarkStart w:id="37" w:name="_Toc3465108"/>
      <w:r>
        <w:rPr>
          <w:rFonts w:eastAsia="Times New Roman"/>
          <w:spacing w:val="-3"/>
        </w:rPr>
        <w:t>P</w:t>
      </w:r>
      <w:r>
        <w:rPr>
          <w:rFonts w:eastAsia="Times New Roman"/>
          <w:spacing w:val="1"/>
        </w:rPr>
        <w:t>r</w:t>
      </w:r>
      <w:r>
        <w:rPr>
          <w:rFonts w:eastAsia="Times New Roman"/>
          <w:spacing w:val="-1"/>
        </w:rPr>
        <w:t>e</w:t>
      </w:r>
      <w:r>
        <w:rPr>
          <w:rFonts w:eastAsia="Times New Roman"/>
          <w:spacing w:val="1"/>
        </w:rPr>
        <w:t>r</w:t>
      </w:r>
      <w:r>
        <w:rPr>
          <w:rFonts w:eastAsia="Times New Roman"/>
          <w:spacing w:val="-1"/>
        </w:rPr>
        <w:t>e</w:t>
      </w:r>
      <w:r>
        <w:rPr>
          <w:rFonts w:eastAsia="Times New Roman"/>
          <w:spacing w:val="1"/>
        </w:rPr>
        <w:t>qu</w:t>
      </w:r>
      <w:r>
        <w:rPr>
          <w:rFonts w:eastAsia="Times New Roman"/>
        </w:rPr>
        <w:t>is</w:t>
      </w:r>
      <w:r>
        <w:rPr>
          <w:rFonts w:eastAsia="Times New Roman"/>
          <w:spacing w:val="1"/>
        </w:rPr>
        <w:t>i</w:t>
      </w:r>
      <w:r>
        <w:rPr>
          <w:rFonts w:eastAsia="Times New Roman"/>
        </w:rPr>
        <w:t>t</w:t>
      </w:r>
      <w:r>
        <w:rPr>
          <w:rFonts w:eastAsia="Times New Roman"/>
          <w:spacing w:val="-2"/>
        </w:rPr>
        <w:t>e</w:t>
      </w:r>
      <w:r>
        <w:rPr>
          <w:rFonts w:eastAsia="Times New Roman"/>
        </w:rPr>
        <w:t xml:space="preserve">s </w:t>
      </w:r>
      <w:r>
        <w:rPr>
          <w:rFonts w:eastAsia="Times New Roman"/>
          <w:spacing w:val="2"/>
        </w:rPr>
        <w:t>f</w:t>
      </w:r>
      <w:r>
        <w:rPr>
          <w:rFonts w:eastAsia="Times New Roman"/>
        </w:rPr>
        <w:t>or</w:t>
      </w:r>
      <w:r>
        <w:rPr>
          <w:rFonts w:eastAsia="Times New Roman"/>
          <w:spacing w:val="-1"/>
        </w:rPr>
        <w:t xml:space="preserve"> c</w:t>
      </w:r>
      <w:r>
        <w:rPr>
          <w:rFonts w:eastAsia="Times New Roman"/>
        </w:rPr>
        <w:t>om</w:t>
      </w:r>
      <w:r>
        <w:rPr>
          <w:rFonts w:eastAsia="Times New Roman"/>
          <w:spacing w:val="1"/>
        </w:rPr>
        <w:t>mun</w:t>
      </w:r>
      <w:r>
        <w:rPr>
          <w:rFonts w:eastAsia="Times New Roman"/>
        </w:rPr>
        <w:t>ica</w:t>
      </w:r>
      <w:r>
        <w:rPr>
          <w:rFonts w:eastAsia="Times New Roman"/>
          <w:spacing w:val="-1"/>
        </w:rPr>
        <w:t>t</w:t>
      </w:r>
      <w:r>
        <w:rPr>
          <w:rFonts w:eastAsia="Times New Roman"/>
        </w:rPr>
        <w:t>ion</w:t>
      </w:r>
      <w:bookmarkEnd w:id="37"/>
    </w:p>
    <w:p w:rsidR="00DF04D2" w:rsidRDefault="00E11039" w:rsidP="00337EEE">
      <w:r>
        <w:rPr>
          <w:spacing w:val="-2"/>
        </w:rPr>
        <w:t>B</w:t>
      </w:r>
      <w:r>
        <w:rPr>
          <w:spacing w:val="-1"/>
        </w:rPr>
        <w:t>e</w:t>
      </w:r>
      <w:r>
        <w:t>f</w:t>
      </w:r>
      <w:r>
        <w:rPr>
          <w:spacing w:val="1"/>
        </w:rPr>
        <w:t>o</w:t>
      </w:r>
      <w:r>
        <w:t>re</w:t>
      </w:r>
      <w:r>
        <w:rPr>
          <w:spacing w:val="-2"/>
        </w:rPr>
        <w:t xml:space="preserve"> </w:t>
      </w:r>
      <w:r>
        <w:rPr>
          <w:spacing w:val="-1"/>
        </w:rPr>
        <w:t>a</w:t>
      </w:r>
      <w:r>
        <w:t>n</w:t>
      </w:r>
      <w:r>
        <w:rPr>
          <w:spacing w:val="2"/>
        </w:rPr>
        <w:t xml:space="preserve"> </w:t>
      </w:r>
      <w:r>
        <w:t>A</w:t>
      </w:r>
      <w:r>
        <w:rPr>
          <w:spacing w:val="-1"/>
        </w:rPr>
        <w:t>c</w:t>
      </w:r>
      <w:r>
        <w:rPr>
          <w:spacing w:val="1"/>
        </w:rPr>
        <w:t>c</w:t>
      </w:r>
      <w:r>
        <w:rPr>
          <w:spacing w:val="-1"/>
        </w:rPr>
        <w:t>e</w:t>
      </w:r>
      <w:r>
        <w:t xml:space="preserve">ss </w:t>
      </w:r>
      <w:r>
        <w:rPr>
          <w:spacing w:val="1"/>
        </w:rPr>
        <w:t>P</w:t>
      </w:r>
      <w:r>
        <w:t>oint</w:t>
      </w:r>
      <w:r>
        <w:rPr>
          <w:spacing w:val="1"/>
        </w:rPr>
        <w:t xml:space="preserve"> </w:t>
      </w:r>
      <w:r>
        <w:rPr>
          <w:spacing w:val="-1"/>
        </w:rPr>
        <w:t>ca</w:t>
      </w:r>
      <w:r>
        <w:t>n d</w:t>
      </w:r>
      <w:r>
        <w:rPr>
          <w:spacing w:val="-1"/>
        </w:rPr>
        <w:t>e</w:t>
      </w:r>
      <w:r>
        <w:t>l</w:t>
      </w:r>
      <w:r>
        <w:rPr>
          <w:spacing w:val="1"/>
        </w:rPr>
        <w:t>i</w:t>
      </w:r>
      <w:r>
        <w:t>v</w:t>
      </w:r>
      <w:r>
        <w:rPr>
          <w:spacing w:val="-1"/>
        </w:rPr>
        <w:t>e</w:t>
      </w:r>
      <w:r>
        <w:t>r a</w:t>
      </w:r>
      <w:r>
        <w:rPr>
          <w:spacing w:val="-2"/>
        </w:rPr>
        <w:t xml:space="preserve"> </w:t>
      </w:r>
      <w:r>
        <w:rPr>
          <w:spacing w:val="3"/>
        </w:rPr>
        <w:t>m</w:t>
      </w:r>
      <w:r>
        <w:rPr>
          <w:spacing w:val="-1"/>
        </w:rPr>
        <w:t>e</w:t>
      </w:r>
      <w:r>
        <w:t>ss</w:t>
      </w:r>
      <w:r>
        <w:rPr>
          <w:spacing w:val="2"/>
        </w:rPr>
        <w:t>a</w:t>
      </w:r>
      <w:r>
        <w:rPr>
          <w:spacing w:val="-2"/>
        </w:rPr>
        <w:t>g</w:t>
      </w:r>
      <w:r>
        <w:t>e</w:t>
      </w:r>
      <w:r>
        <w:rPr>
          <w:spacing w:val="-1"/>
        </w:rPr>
        <w:t xml:space="preserve"> </w:t>
      </w:r>
      <w:r>
        <w:t xml:space="preserve">to </w:t>
      </w:r>
      <w:r>
        <w:rPr>
          <w:spacing w:val="2"/>
        </w:rPr>
        <w:t>a</w:t>
      </w:r>
      <w:r>
        <w:t>nother</w:t>
      </w:r>
      <w:r>
        <w:rPr>
          <w:spacing w:val="-1"/>
        </w:rPr>
        <w:t xml:space="preserve"> </w:t>
      </w:r>
      <w:r>
        <w:t>A</w:t>
      </w:r>
      <w:r>
        <w:rPr>
          <w:spacing w:val="-1"/>
        </w:rPr>
        <w:t>c</w:t>
      </w:r>
      <w:r>
        <w:rPr>
          <w:spacing w:val="1"/>
        </w:rPr>
        <w:t>c</w:t>
      </w:r>
      <w:r>
        <w:rPr>
          <w:spacing w:val="-1"/>
        </w:rPr>
        <w:t>e</w:t>
      </w:r>
      <w:r>
        <w:t>ss</w:t>
      </w:r>
      <w:r>
        <w:rPr>
          <w:spacing w:val="4"/>
        </w:rPr>
        <w:t xml:space="preserve"> </w:t>
      </w:r>
      <w:r>
        <w:rPr>
          <w:spacing w:val="1"/>
        </w:rPr>
        <w:t>P</w:t>
      </w:r>
      <w:r>
        <w:t>oin</w:t>
      </w:r>
      <w:r>
        <w:rPr>
          <w:spacing w:val="1"/>
        </w:rPr>
        <w:t>t</w:t>
      </w:r>
      <w:r>
        <w:t xml:space="preserve">, the </w:t>
      </w:r>
      <w:proofErr w:type="spellStart"/>
      <w:r w:rsidR="00980324">
        <w:t>SrcAP</w:t>
      </w:r>
      <w:proofErr w:type="spellEnd"/>
      <w:r>
        <w:t xml:space="preserve"> MUST h</w:t>
      </w:r>
      <w:r>
        <w:rPr>
          <w:spacing w:val="-1"/>
        </w:rPr>
        <w:t>a</w:t>
      </w:r>
      <w:r>
        <w:t>ve</w:t>
      </w:r>
      <w:r>
        <w:rPr>
          <w:spacing w:val="-1"/>
        </w:rPr>
        <w:t xml:space="preserve"> </w:t>
      </w:r>
      <w:r>
        <w:t>the</w:t>
      </w:r>
      <w:r w:rsidR="00337EEE">
        <w:t xml:space="preserve"> </w:t>
      </w:r>
      <w:r>
        <w:t>following</w:t>
      </w:r>
      <w:r>
        <w:rPr>
          <w:spacing w:val="-2"/>
        </w:rPr>
        <w:t xml:space="preserve"> </w:t>
      </w:r>
      <w:r>
        <w:t>info</w:t>
      </w:r>
      <w:r>
        <w:rPr>
          <w:spacing w:val="-1"/>
        </w:rPr>
        <w:t>r</w:t>
      </w:r>
      <w:r>
        <w:t xml:space="preserve">mation, </w:t>
      </w:r>
      <w:r>
        <w:rPr>
          <w:spacing w:val="2"/>
        </w:rPr>
        <w:t>w</w:t>
      </w:r>
      <w:r>
        <w:t>hich it MAY</w:t>
      </w:r>
      <w:r>
        <w:rPr>
          <w:spacing w:val="-1"/>
        </w:rPr>
        <w:t xml:space="preserve"> f</w:t>
      </w:r>
      <w:r>
        <w:t xml:space="preserve">ind </w:t>
      </w:r>
      <w:r>
        <w:rPr>
          <w:spacing w:val="1"/>
        </w:rPr>
        <w:t>i</w:t>
      </w:r>
      <w:r>
        <w:t xml:space="preserve">n the </w:t>
      </w:r>
      <w:r>
        <w:rPr>
          <w:spacing w:val="-2"/>
        </w:rPr>
        <w:t>B</w:t>
      </w:r>
      <w:r>
        <w:t>USDOX</w:t>
      </w:r>
      <w:r>
        <w:rPr>
          <w:spacing w:val="-1"/>
        </w:rPr>
        <w:t xml:space="preserve"> </w:t>
      </w:r>
      <w:r>
        <w:rPr>
          <w:spacing w:val="1"/>
        </w:rPr>
        <w:t>Se</w:t>
      </w:r>
      <w:r>
        <w:t>rvi</w:t>
      </w:r>
      <w:r>
        <w:rPr>
          <w:spacing w:val="-1"/>
        </w:rPr>
        <w:t>c</w:t>
      </w:r>
      <w:r>
        <w:t>e</w:t>
      </w:r>
      <w:r>
        <w:rPr>
          <w:spacing w:val="-1"/>
        </w:rPr>
        <w:t xml:space="preserve"> </w:t>
      </w:r>
      <w:r>
        <w:t>Me</w:t>
      </w:r>
      <w:r>
        <w:rPr>
          <w:spacing w:val="2"/>
        </w:rPr>
        <w:t>t</w:t>
      </w:r>
      <w:r>
        <w:rPr>
          <w:spacing w:val="-1"/>
        </w:rPr>
        <w:t>a</w:t>
      </w:r>
      <w:r>
        <w:rPr>
          <w:spacing w:val="2"/>
        </w:rPr>
        <w:t>d</w:t>
      </w:r>
      <w:r>
        <w:rPr>
          <w:spacing w:val="-1"/>
        </w:rPr>
        <w:t>a</w:t>
      </w:r>
      <w:r>
        <w:t>ta Pub</w:t>
      </w:r>
      <w:r>
        <w:rPr>
          <w:spacing w:val="1"/>
        </w:rPr>
        <w:t>l</w:t>
      </w:r>
      <w:r>
        <w:t>ish</w:t>
      </w:r>
      <w:r>
        <w:rPr>
          <w:spacing w:val="1"/>
        </w:rPr>
        <w:t>i</w:t>
      </w:r>
      <w:r>
        <w:t>ng</w:t>
      </w:r>
      <w:r>
        <w:rPr>
          <w:spacing w:val="-2"/>
        </w:rPr>
        <w:t xml:space="preserve"> </w:t>
      </w:r>
      <w:r>
        <w:t>do</w:t>
      </w:r>
      <w:r>
        <w:rPr>
          <w:spacing w:val="-1"/>
        </w:rPr>
        <w:t>c</w:t>
      </w:r>
      <w:r>
        <w:t>ument:</w:t>
      </w:r>
    </w:p>
    <w:p w:rsidR="00DF04D2" w:rsidRPr="007C5A57" w:rsidRDefault="00E11039" w:rsidP="007C5A57">
      <w:pPr>
        <w:pStyle w:val="Listenabsatz"/>
        <w:numPr>
          <w:ilvl w:val="0"/>
          <w:numId w:val="36"/>
        </w:numPr>
      </w:pPr>
      <w:r w:rsidRPr="007C5A57">
        <w:t xml:space="preserve">The </w:t>
      </w:r>
      <w:r w:rsidR="008820BF" w:rsidRPr="007C5A57">
        <w:t>Endpoint/</w:t>
      </w:r>
      <w:proofErr w:type="spellStart"/>
      <w:r w:rsidRPr="007C5A57">
        <w:t>EndpointReference</w:t>
      </w:r>
      <w:proofErr w:type="spellEnd"/>
      <w:r w:rsidR="008820BF" w:rsidRPr="007C5A57">
        <w:t xml:space="preserve"> as </w:t>
      </w:r>
      <w:r w:rsidR="00D03B21" w:rsidRPr="007C5A57">
        <w:t>Address (URL)</w:t>
      </w:r>
      <w:r w:rsidRPr="007C5A57">
        <w:t xml:space="preserve"> for the </w:t>
      </w:r>
      <w:proofErr w:type="spellStart"/>
      <w:r w:rsidR="00980324" w:rsidRPr="007C5A57">
        <w:t>DestAP</w:t>
      </w:r>
      <w:proofErr w:type="spellEnd"/>
      <w:r w:rsidRPr="007C5A57">
        <w:t>.</w:t>
      </w:r>
    </w:p>
    <w:p w:rsidR="00892FF3" w:rsidRDefault="00892FF3" w:rsidP="007C5A57">
      <w:pPr>
        <w:pStyle w:val="Listenabsatz"/>
        <w:numPr>
          <w:ilvl w:val="0"/>
          <w:numId w:val="36"/>
        </w:numPr>
      </w:pPr>
      <w:r w:rsidRPr="007C5A57">
        <w:t xml:space="preserve">The </w:t>
      </w:r>
      <w:r w:rsidR="008820BF" w:rsidRPr="007C5A57">
        <w:t>Endpoint/</w:t>
      </w:r>
      <w:r w:rsidRPr="007C5A57">
        <w:t>Certificate (see the use of AS2-</w:t>
      </w:r>
      <w:r w:rsidR="008820BF" w:rsidRPr="007C5A57">
        <w:t>T</w:t>
      </w:r>
      <w:r w:rsidRPr="007C5A57">
        <w:t>o header value below)</w:t>
      </w:r>
    </w:p>
    <w:p w:rsidR="0022078E" w:rsidRPr="007C5A57" w:rsidRDefault="0022078E" w:rsidP="004C0B8E">
      <w:r>
        <w:t xml:space="preserve">The transport profile identifier </w:t>
      </w:r>
      <w:r w:rsidR="004C0B8E">
        <w:t xml:space="preserve">to be used in SMP registrations </w:t>
      </w:r>
      <w:r>
        <w:t xml:space="preserve">for </w:t>
      </w:r>
      <w:r w:rsidR="004C0B8E">
        <w:t xml:space="preserve">endpoints supporting this </w:t>
      </w:r>
      <w:r>
        <w:t>version of the document</w:t>
      </w:r>
      <w:r w:rsidR="004C0B8E">
        <w:t xml:space="preserve"> MUST be</w:t>
      </w:r>
      <w:r>
        <w:t xml:space="preserve"> </w:t>
      </w:r>
      <w:r w:rsidRPr="0022078E">
        <w:rPr>
          <w:rStyle w:val="CodeInline"/>
        </w:rPr>
        <w:t>busdox-transport-as2-ver</w:t>
      </w:r>
      <w:r w:rsidR="00C47C18">
        <w:rPr>
          <w:rStyle w:val="CodeInline"/>
        </w:rPr>
        <w:t>2</w:t>
      </w:r>
      <w:r w:rsidRPr="0022078E">
        <w:rPr>
          <w:rStyle w:val="CodeInline"/>
        </w:rPr>
        <w:t>p0</w:t>
      </w:r>
      <w:r w:rsidR="004C0B8E" w:rsidRPr="004C0B8E">
        <w:t>.</w:t>
      </w:r>
    </w:p>
    <w:p w:rsidR="00D34039" w:rsidRDefault="00D34039" w:rsidP="00337EEE">
      <w:r w:rsidRPr="00866ADE">
        <w:t xml:space="preserve">The transmission </w:t>
      </w:r>
      <w:r>
        <w:t xml:space="preserve">MUST </w:t>
      </w:r>
      <w:r w:rsidRPr="00866ADE">
        <w:t xml:space="preserve">include </w:t>
      </w:r>
      <w:r>
        <w:t xml:space="preserve">an enveloped message with </w:t>
      </w:r>
      <w:r w:rsidRPr="00866ADE">
        <w:t>the following Service Metadata</w:t>
      </w:r>
      <w:r w:rsidR="00C30105">
        <w:t xml:space="preserve"> defined in the separate document specification </w:t>
      </w:r>
      <w:r w:rsidR="00C30105" w:rsidRPr="00C30105">
        <w:t>PEPPOL Business Message Envelope (SBDH)</w:t>
      </w:r>
      <w:r w:rsidRPr="00866ADE">
        <w:t>:</w:t>
      </w:r>
    </w:p>
    <w:tbl>
      <w:tblPr>
        <w:tblStyle w:val="Tabellengitternetz"/>
        <w:tblW w:w="0" w:type="auto"/>
        <w:tblLayout w:type="fixed"/>
        <w:tblLook w:val="04A0"/>
      </w:tblPr>
      <w:tblGrid>
        <w:gridCol w:w="2093"/>
        <w:gridCol w:w="7513"/>
      </w:tblGrid>
      <w:tr w:rsidR="00D34039" w:rsidTr="00010E9E">
        <w:tc>
          <w:tcPr>
            <w:tcW w:w="2093" w:type="dxa"/>
          </w:tcPr>
          <w:p w:rsidR="00D34039" w:rsidRPr="00337EEE" w:rsidRDefault="00D34039" w:rsidP="00337EEE">
            <w:pPr>
              <w:rPr>
                <w:b/>
              </w:rPr>
            </w:pPr>
            <w:r w:rsidRPr="00337EEE">
              <w:rPr>
                <w:b/>
              </w:rPr>
              <w:t>Necessary value</w:t>
            </w:r>
          </w:p>
        </w:tc>
        <w:tc>
          <w:tcPr>
            <w:tcW w:w="7513" w:type="dxa"/>
          </w:tcPr>
          <w:p w:rsidR="00D34039" w:rsidRPr="00337EEE" w:rsidRDefault="00C4133B" w:rsidP="00337EEE">
            <w:pPr>
              <w:rPr>
                <w:b/>
              </w:rPr>
            </w:pPr>
            <w:r>
              <w:rPr>
                <w:b/>
              </w:rPr>
              <w:t>Location in SBDH</w:t>
            </w:r>
          </w:p>
        </w:tc>
      </w:tr>
      <w:tr w:rsidR="00D34039" w:rsidTr="00010E9E">
        <w:tc>
          <w:tcPr>
            <w:tcW w:w="2093" w:type="dxa"/>
          </w:tcPr>
          <w:p w:rsidR="00D34039" w:rsidRPr="00892FF3" w:rsidRDefault="00D34039" w:rsidP="00337EEE">
            <w:pPr>
              <w:rPr>
                <w:sz w:val="20"/>
              </w:rPr>
            </w:pPr>
            <w:proofErr w:type="spellStart"/>
            <w:r w:rsidRPr="00892FF3">
              <w:rPr>
                <w:sz w:val="20"/>
              </w:rPr>
              <w:t>RecipientIdentifier</w:t>
            </w:r>
            <w:proofErr w:type="spellEnd"/>
          </w:p>
        </w:tc>
        <w:tc>
          <w:tcPr>
            <w:tcW w:w="7513" w:type="dxa"/>
          </w:tcPr>
          <w:p w:rsidR="00D34039" w:rsidRPr="00892FF3" w:rsidRDefault="00C4133B" w:rsidP="00337EEE">
            <w:pPr>
              <w:rPr>
                <w:sz w:val="20"/>
              </w:rPr>
            </w:pPr>
            <w:r w:rsidRPr="00892FF3">
              <w:rPr>
                <w:sz w:val="20"/>
              </w:rPr>
              <w:t>/StandardBusinessDocument/StandardBusinessDocumentHeader/Sender/Identifier</w:t>
            </w:r>
          </w:p>
        </w:tc>
      </w:tr>
      <w:tr w:rsidR="00D34039" w:rsidTr="00010E9E">
        <w:tc>
          <w:tcPr>
            <w:tcW w:w="2093" w:type="dxa"/>
          </w:tcPr>
          <w:p w:rsidR="00D34039" w:rsidRPr="00892FF3" w:rsidRDefault="00D34039" w:rsidP="00337EEE">
            <w:pPr>
              <w:rPr>
                <w:sz w:val="20"/>
              </w:rPr>
            </w:pPr>
            <w:proofErr w:type="spellStart"/>
            <w:r w:rsidRPr="00892FF3">
              <w:rPr>
                <w:sz w:val="20"/>
              </w:rPr>
              <w:t>SenderIdentifier</w:t>
            </w:r>
            <w:proofErr w:type="spellEnd"/>
          </w:p>
        </w:tc>
        <w:tc>
          <w:tcPr>
            <w:tcW w:w="7513" w:type="dxa"/>
          </w:tcPr>
          <w:p w:rsidR="00D34039" w:rsidRPr="00892FF3" w:rsidRDefault="00C4133B" w:rsidP="00337EEE">
            <w:pPr>
              <w:rPr>
                <w:sz w:val="20"/>
              </w:rPr>
            </w:pPr>
            <w:r w:rsidRPr="00892FF3">
              <w:rPr>
                <w:sz w:val="20"/>
              </w:rPr>
              <w:t>/StandardBusinessDocument/StandardBusinessDocumentHeader/Receiver/Identifier</w:t>
            </w:r>
          </w:p>
        </w:tc>
      </w:tr>
      <w:tr w:rsidR="00D34039" w:rsidTr="00010E9E">
        <w:tc>
          <w:tcPr>
            <w:tcW w:w="2093" w:type="dxa"/>
          </w:tcPr>
          <w:p w:rsidR="00D34039" w:rsidRPr="00892FF3" w:rsidRDefault="00D34039" w:rsidP="00337EEE">
            <w:pPr>
              <w:rPr>
                <w:sz w:val="20"/>
              </w:rPr>
            </w:pPr>
            <w:proofErr w:type="spellStart"/>
            <w:r w:rsidRPr="00892FF3">
              <w:rPr>
                <w:sz w:val="20"/>
              </w:rPr>
              <w:t>DocumentIdentifier</w:t>
            </w:r>
            <w:proofErr w:type="spellEnd"/>
          </w:p>
        </w:tc>
        <w:tc>
          <w:tcPr>
            <w:tcW w:w="7513" w:type="dxa"/>
          </w:tcPr>
          <w:p w:rsidR="00D34039" w:rsidRPr="00892FF3" w:rsidRDefault="008820BF" w:rsidP="00C4133B">
            <w:pPr>
              <w:rPr>
                <w:sz w:val="20"/>
              </w:rPr>
            </w:pPr>
            <w:r>
              <w:rPr>
                <w:sz w:val="20"/>
              </w:rPr>
              <w:t>/</w:t>
            </w:r>
            <w:r w:rsidR="00C4133B" w:rsidRPr="00892FF3">
              <w:rPr>
                <w:sz w:val="20"/>
              </w:rPr>
              <w:t>StandardBusinessDocument/StandardBusinessDocumentHeader/BusinessScope/Scope[Type=</w:t>
            </w:r>
            <w:r w:rsidR="00C4133B" w:rsidRPr="00892FF3">
              <w:rPr>
                <w:b/>
                <w:sz w:val="20"/>
              </w:rPr>
              <w:t>'DOCUMENTID'</w:t>
            </w:r>
            <w:r w:rsidR="00C4133B" w:rsidRPr="00892FF3">
              <w:rPr>
                <w:sz w:val="20"/>
              </w:rPr>
              <w:t>]/InstanceIdentifier</w:t>
            </w:r>
          </w:p>
        </w:tc>
      </w:tr>
      <w:tr w:rsidR="00D34039" w:rsidTr="00010E9E">
        <w:tc>
          <w:tcPr>
            <w:tcW w:w="2093" w:type="dxa"/>
          </w:tcPr>
          <w:p w:rsidR="00D34039" w:rsidRPr="00892FF3" w:rsidRDefault="00D34039" w:rsidP="00337EEE">
            <w:pPr>
              <w:rPr>
                <w:sz w:val="20"/>
              </w:rPr>
            </w:pPr>
            <w:proofErr w:type="spellStart"/>
            <w:r w:rsidRPr="00892FF3">
              <w:rPr>
                <w:sz w:val="20"/>
              </w:rPr>
              <w:t>ProcessIdentifier</w:t>
            </w:r>
            <w:proofErr w:type="spellEnd"/>
          </w:p>
        </w:tc>
        <w:tc>
          <w:tcPr>
            <w:tcW w:w="7513" w:type="dxa"/>
          </w:tcPr>
          <w:p w:rsidR="00D34039" w:rsidRPr="00892FF3" w:rsidRDefault="008820BF" w:rsidP="00C4133B">
            <w:pPr>
              <w:rPr>
                <w:sz w:val="20"/>
              </w:rPr>
            </w:pPr>
            <w:r>
              <w:rPr>
                <w:sz w:val="20"/>
              </w:rPr>
              <w:t>/</w:t>
            </w:r>
            <w:r w:rsidR="00C4133B" w:rsidRPr="00892FF3">
              <w:rPr>
                <w:sz w:val="20"/>
              </w:rPr>
              <w:t>StandardBusinessDocument/StandardBusinessDocumentHeader/BusinessScope/Scope[Type=</w:t>
            </w:r>
            <w:r w:rsidR="00C4133B" w:rsidRPr="00892FF3">
              <w:rPr>
                <w:b/>
                <w:sz w:val="20"/>
              </w:rPr>
              <w:t>'PROCESSID'</w:t>
            </w:r>
            <w:r w:rsidR="00C4133B" w:rsidRPr="00892FF3">
              <w:rPr>
                <w:sz w:val="20"/>
              </w:rPr>
              <w:t>]/InstanceIdentifier</w:t>
            </w:r>
          </w:p>
        </w:tc>
      </w:tr>
    </w:tbl>
    <w:p w:rsidR="00892FF3" w:rsidRPr="00134200" w:rsidRDefault="00892FF3" w:rsidP="00953FBD"/>
    <w:p w:rsidR="002C4BB4" w:rsidRDefault="002C4BB4" w:rsidP="00D34039">
      <w:pPr>
        <w:pStyle w:val="berschrift2"/>
        <w:rPr>
          <w:rFonts w:eastAsia="Times New Roman"/>
        </w:rPr>
      </w:pPr>
      <w:bookmarkStart w:id="38" w:name="_Toc3465109"/>
      <w:r>
        <w:rPr>
          <w:rFonts w:eastAsia="Times New Roman"/>
        </w:rPr>
        <w:t>D</w:t>
      </w:r>
      <w:r>
        <w:rPr>
          <w:rFonts w:eastAsia="Times New Roman"/>
          <w:spacing w:val="-1"/>
        </w:rPr>
        <w:t>e</w:t>
      </w:r>
      <w:r>
        <w:rPr>
          <w:rFonts w:eastAsia="Times New Roman"/>
        </w:rPr>
        <w:t>l</w:t>
      </w:r>
      <w:r>
        <w:rPr>
          <w:rFonts w:eastAsia="Times New Roman"/>
          <w:spacing w:val="1"/>
        </w:rPr>
        <w:t>i</w:t>
      </w:r>
      <w:r>
        <w:rPr>
          <w:rFonts w:eastAsia="Times New Roman"/>
        </w:rPr>
        <w:t>v</w:t>
      </w:r>
      <w:r>
        <w:rPr>
          <w:rFonts w:eastAsia="Times New Roman"/>
          <w:spacing w:val="-1"/>
        </w:rPr>
        <w:t>er</w:t>
      </w:r>
      <w:r>
        <w:rPr>
          <w:rFonts w:eastAsia="Times New Roman"/>
        </w:rPr>
        <w:t>y of</w:t>
      </w:r>
      <w:r>
        <w:rPr>
          <w:rFonts w:eastAsia="Times New Roman"/>
          <w:spacing w:val="1"/>
        </w:rPr>
        <w:t xml:space="preserve"> </w:t>
      </w:r>
      <w:r w:rsidR="00AF1171">
        <w:rPr>
          <w:rFonts w:eastAsia="Times New Roman"/>
        </w:rPr>
        <w:t xml:space="preserve">PEPPOL </w:t>
      </w:r>
      <w:r>
        <w:rPr>
          <w:rFonts w:eastAsia="Times New Roman"/>
          <w:spacing w:val="-1"/>
        </w:rPr>
        <w:t>me</w:t>
      </w:r>
      <w:r>
        <w:rPr>
          <w:rFonts w:eastAsia="Times New Roman"/>
        </w:rPr>
        <w:t>ssages</w:t>
      </w:r>
      <w:bookmarkEnd w:id="38"/>
    </w:p>
    <w:p w:rsidR="002C4BB4" w:rsidRPr="00871AB9" w:rsidRDefault="002C4BB4" w:rsidP="00337EEE">
      <w:r w:rsidRPr="00871AB9">
        <w:t xml:space="preserve">The </w:t>
      </w:r>
      <w:proofErr w:type="spellStart"/>
      <w:r w:rsidR="00980324" w:rsidRPr="00871AB9">
        <w:t>SrcAP</w:t>
      </w:r>
      <w:proofErr w:type="spellEnd"/>
      <w:r w:rsidRPr="00871AB9">
        <w:t xml:space="preserve"> will consider the message to be delivered when it receives an MDN signifying that the message has been successfully processed and no error is received. Each message has a unique Id </w:t>
      </w:r>
      <w:r w:rsidR="005E6C86">
        <w:t>(</w:t>
      </w:r>
      <w:r w:rsidR="005E6C86" w:rsidRPr="005E6C86">
        <w:t>Message-Id</w:t>
      </w:r>
      <w:r w:rsidR="005E6C86">
        <w:t xml:space="preserve"> field</w:t>
      </w:r>
      <w:r w:rsidR="003E6143">
        <w:t xml:space="preserve"> in the AS2 header</w:t>
      </w:r>
      <w:r w:rsidR="005E6C86">
        <w:t xml:space="preserve">), </w:t>
      </w:r>
      <w:r w:rsidRPr="00871AB9">
        <w:t xml:space="preserve">and the </w:t>
      </w:r>
      <w:proofErr w:type="spellStart"/>
      <w:r w:rsidR="00980324" w:rsidRPr="00871AB9">
        <w:t>SrcAP</w:t>
      </w:r>
      <w:proofErr w:type="spellEnd"/>
      <w:r w:rsidRPr="00871AB9">
        <w:t xml:space="preserve"> should verify which messages have yet to be </w:t>
      </w:r>
      <w:r w:rsidR="00134200" w:rsidRPr="00871AB9">
        <w:t>receipted</w:t>
      </w:r>
      <w:r w:rsidR="00134200">
        <w:t xml:space="preserve"> by</w:t>
      </w:r>
      <w:r w:rsidR="005E6C86">
        <w:t xml:space="preserve"> comparing with the Original-Message-Id in the MDN</w:t>
      </w:r>
      <w:r w:rsidRPr="00871AB9">
        <w:t>.</w:t>
      </w:r>
      <w:r w:rsidR="004B6EA5">
        <w:t xml:space="preserve"> The MDN MUST </w:t>
      </w:r>
      <w:proofErr w:type="gramStart"/>
      <w:r w:rsidR="004B6EA5">
        <w:t>be</w:t>
      </w:r>
      <w:proofErr w:type="gramEnd"/>
      <w:r w:rsidR="004B6EA5">
        <w:t xml:space="preserve"> sent synchronously.</w:t>
      </w:r>
      <w:r w:rsidR="00E94F48">
        <w:t xml:space="preserve"> The Message-Id MUST </w:t>
      </w:r>
      <w:proofErr w:type="gramStart"/>
      <w:r w:rsidR="00E94F48">
        <w:t>be</w:t>
      </w:r>
      <w:proofErr w:type="gramEnd"/>
      <w:r w:rsidR="00E94F48">
        <w:t xml:space="preserve"> globally unique.</w:t>
      </w:r>
    </w:p>
    <w:p w:rsidR="00206FA8" w:rsidRDefault="00206FA8" w:rsidP="00D34039">
      <w:pPr>
        <w:pStyle w:val="berschrift3"/>
        <w:rPr>
          <w:rFonts w:eastAsia="Times New Roman"/>
        </w:rPr>
      </w:pPr>
      <w:bookmarkStart w:id="39" w:name="_Toc3465110"/>
      <w:r>
        <w:rPr>
          <w:rFonts w:eastAsia="Times New Roman"/>
        </w:rPr>
        <w:t xml:space="preserve">Use of </w:t>
      </w:r>
      <w:r w:rsidR="00377A8B">
        <w:rPr>
          <w:rFonts w:eastAsia="Times New Roman"/>
        </w:rPr>
        <w:t>AS2</w:t>
      </w:r>
      <w:r>
        <w:rPr>
          <w:rFonts w:eastAsia="Times New Roman"/>
        </w:rPr>
        <w:t>-</w:t>
      </w:r>
      <w:r w:rsidR="00377A8B">
        <w:rPr>
          <w:rFonts w:eastAsia="Times New Roman"/>
        </w:rPr>
        <w:t>F</w:t>
      </w:r>
      <w:r>
        <w:rPr>
          <w:rFonts w:eastAsia="Times New Roman"/>
        </w:rPr>
        <w:t xml:space="preserve">rom and </w:t>
      </w:r>
      <w:r w:rsidR="00377A8B">
        <w:rPr>
          <w:rFonts w:eastAsia="Times New Roman"/>
        </w:rPr>
        <w:t>AS2</w:t>
      </w:r>
      <w:r>
        <w:rPr>
          <w:rFonts w:eastAsia="Times New Roman"/>
        </w:rPr>
        <w:t>-</w:t>
      </w:r>
      <w:r w:rsidR="00377A8B">
        <w:rPr>
          <w:rFonts w:eastAsia="Times New Roman"/>
        </w:rPr>
        <w:t>T</w:t>
      </w:r>
      <w:r>
        <w:rPr>
          <w:rFonts w:eastAsia="Times New Roman"/>
        </w:rPr>
        <w:t>o headers</w:t>
      </w:r>
      <w:bookmarkEnd w:id="39"/>
    </w:p>
    <w:p w:rsidR="008318B8" w:rsidRDefault="00206FA8" w:rsidP="00337EEE">
      <w:r w:rsidRPr="00892FF3">
        <w:t xml:space="preserve">The </w:t>
      </w:r>
      <w:r w:rsidR="00377A8B" w:rsidRPr="00892FF3">
        <w:t>AS2</w:t>
      </w:r>
      <w:r w:rsidRPr="00892FF3">
        <w:t>-</w:t>
      </w:r>
      <w:r w:rsidR="00377A8B" w:rsidRPr="00892FF3">
        <w:t>F</w:t>
      </w:r>
      <w:r w:rsidRPr="00892FF3">
        <w:t xml:space="preserve">rom and </w:t>
      </w:r>
      <w:r w:rsidR="00377A8B" w:rsidRPr="00892FF3">
        <w:t>AS2</w:t>
      </w:r>
      <w:r w:rsidRPr="00892FF3">
        <w:t>-</w:t>
      </w:r>
      <w:r w:rsidR="00377A8B" w:rsidRPr="00892FF3">
        <w:t>T</w:t>
      </w:r>
      <w:r w:rsidRPr="00892FF3">
        <w:t xml:space="preserve">o </w:t>
      </w:r>
      <w:r w:rsidR="008820BF">
        <w:t>headers are</w:t>
      </w:r>
      <w:r w:rsidRPr="00892FF3">
        <w:t xml:space="preserve"> used as </w:t>
      </w:r>
      <w:r w:rsidR="00AD1ED0" w:rsidRPr="00892FF3">
        <w:t xml:space="preserve">mandatory </w:t>
      </w:r>
      <w:r w:rsidRPr="00892FF3">
        <w:t xml:space="preserve">to identify </w:t>
      </w:r>
      <w:proofErr w:type="spellStart"/>
      <w:r w:rsidR="008820BF">
        <w:t>S</w:t>
      </w:r>
      <w:r w:rsidRPr="00892FF3">
        <w:t>rcAP</w:t>
      </w:r>
      <w:proofErr w:type="spellEnd"/>
      <w:r w:rsidRPr="00892FF3">
        <w:t xml:space="preserve"> and </w:t>
      </w:r>
      <w:proofErr w:type="spellStart"/>
      <w:r w:rsidR="008820BF">
        <w:t>D</w:t>
      </w:r>
      <w:r w:rsidRPr="00892FF3">
        <w:t>estAP</w:t>
      </w:r>
      <w:proofErr w:type="spellEnd"/>
      <w:r w:rsidRPr="00892FF3">
        <w:t xml:space="preserve">. The </w:t>
      </w:r>
      <w:proofErr w:type="spellStart"/>
      <w:r w:rsidR="008820BF">
        <w:t>D</w:t>
      </w:r>
      <w:r w:rsidRPr="00892FF3">
        <w:t>estAP</w:t>
      </w:r>
      <w:proofErr w:type="spellEnd"/>
      <w:r w:rsidRPr="00892FF3">
        <w:t xml:space="preserve"> MUST accept messages from </w:t>
      </w:r>
      <w:proofErr w:type="spellStart"/>
      <w:r w:rsidR="008820BF">
        <w:t>S</w:t>
      </w:r>
      <w:r w:rsidRPr="00892FF3">
        <w:t>rcAP</w:t>
      </w:r>
      <w:proofErr w:type="spellEnd"/>
      <w:r w:rsidRPr="00892FF3">
        <w:t xml:space="preserve"> </w:t>
      </w:r>
      <w:r w:rsidR="008318B8">
        <w:t>provided</w:t>
      </w:r>
      <w:r w:rsidRPr="00892FF3">
        <w:t xml:space="preserve"> it is correctly authenticated by the use of </w:t>
      </w:r>
      <w:r w:rsidR="00D03B21" w:rsidRPr="00892FF3">
        <w:t xml:space="preserve">validating that the payload is signed with valid </w:t>
      </w:r>
      <w:r w:rsidRPr="00892FF3">
        <w:t xml:space="preserve">PEPPOL Certificates. </w:t>
      </w:r>
    </w:p>
    <w:p w:rsidR="00206FA8" w:rsidRPr="00892FF3" w:rsidRDefault="00D66136" w:rsidP="00337EEE">
      <w:r w:rsidRPr="00892FF3">
        <w:lastRenderedPageBreak/>
        <w:t xml:space="preserve">The </w:t>
      </w:r>
      <w:proofErr w:type="spellStart"/>
      <w:r w:rsidR="008820BF">
        <w:t>D</w:t>
      </w:r>
      <w:r w:rsidRPr="00892FF3">
        <w:t>estAP</w:t>
      </w:r>
      <w:proofErr w:type="spellEnd"/>
      <w:r w:rsidRPr="00892FF3">
        <w:t xml:space="preserve"> MUST NOT require pre-configuration</w:t>
      </w:r>
      <w:r w:rsidR="008318B8">
        <w:t xml:space="preserve"> (or bi-lateral agreements)</w:t>
      </w:r>
      <w:r w:rsidRPr="00892FF3">
        <w:t xml:space="preserve"> for new </w:t>
      </w:r>
      <w:proofErr w:type="spellStart"/>
      <w:r w:rsidR="008820BF">
        <w:t>S</w:t>
      </w:r>
      <w:r w:rsidRPr="00892FF3">
        <w:t>rcAP</w:t>
      </w:r>
      <w:proofErr w:type="spellEnd"/>
      <w:r w:rsidR="008318B8">
        <w:t xml:space="preserve"> and should be able to dynamically determine a new or changed </w:t>
      </w:r>
      <w:proofErr w:type="spellStart"/>
      <w:r w:rsidR="008820BF">
        <w:t>S</w:t>
      </w:r>
      <w:r w:rsidR="008318B8">
        <w:t>rcAP</w:t>
      </w:r>
      <w:proofErr w:type="spellEnd"/>
      <w:r w:rsidRPr="00892FF3">
        <w:t>.</w:t>
      </w:r>
    </w:p>
    <w:p w:rsidR="00377A8B" w:rsidRPr="00892FF3" w:rsidRDefault="00D66136" w:rsidP="00337EEE">
      <w:r w:rsidRPr="00892FF3">
        <w:t xml:space="preserve">The values of </w:t>
      </w:r>
      <w:r w:rsidR="00377A8B" w:rsidRPr="00892FF3">
        <w:t>AS2</w:t>
      </w:r>
      <w:r w:rsidRPr="00892FF3">
        <w:t>-</w:t>
      </w:r>
      <w:r w:rsidR="00377A8B" w:rsidRPr="00892FF3">
        <w:t>F</w:t>
      </w:r>
      <w:r w:rsidRPr="00892FF3">
        <w:t>rom MUST correspond to the CN-value</w:t>
      </w:r>
      <w:r w:rsidR="008318B8">
        <w:t xml:space="preserve"> (Common Name)</w:t>
      </w:r>
      <w:r w:rsidRPr="00892FF3">
        <w:t xml:space="preserve"> of the AP Certificate used in the transmission.</w:t>
      </w:r>
      <w:r w:rsidR="00D03B21" w:rsidRPr="00892FF3">
        <w:t xml:space="preserve"> The </w:t>
      </w:r>
      <w:r w:rsidR="00675464" w:rsidRPr="00892FF3">
        <w:t xml:space="preserve">AS2-To </w:t>
      </w:r>
      <w:r w:rsidR="008820BF">
        <w:t xml:space="preserve">value </w:t>
      </w:r>
      <w:r w:rsidR="00675464" w:rsidRPr="00892FF3">
        <w:t xml:space="preserve">MUST correspond to </w:t>
      </w:r>
      <w:r w:rsidR="008820BF">
        <w:t xml:space="preserve">the </w:t>
      </w:r>
      <w:r w:rsidR="00675464" w:rsidRPr="00892FF3">
        <w:t xml:space="preserve">CN-value of the </w:t>
      </w:r>
      <w:proofErr w:type="spellStart"/>
      <w:r w:rsidR="008820BF">
        <w:t>D</w:t>
      </w:r>
      <w:r w:rsidR="008820BF" w:rsidRPr="00892FF3">
        <w:t>estAP</w:t>
      </w:r>
      <w:proofErr w:type="spellEnd"/>
      <w:r w:rsidR="008820BF" w:rsidRPr="00892FF3">
        <w:t xml:space="preserve"> </w:t>
      </w:r>
      <w:r w:rsidR="00675464" w:rsidRPr="00892FF3">
        <w:t>Certificate. The</w:t>
      </w:r>
      <w:r w:rsidR="00D03B21" w:rsidRPr="00892FF3">
        <w:t xml:space="preserve"> CN</w:t>
      </w:r>
      <w:r w:rsidR="00675464" w:rsidRPr="00892FF3">
        <w:t>-value</w:t>
      </w:r>
      <w:r w:rsidR="00D03B21" w:rsidRPr="00892FF3">
        <w:t xml:space="preserve"> can be retrieved from the Endpoint/Certificate in the service metadata</w:t>
      </w:r>
      <w:r w:rsidR="00DF11D1">
        <w:t xml:space="preserve"> (from the SMP)</w:t>
      </w:r>
      <w:r w:rsidR="00D03B21" w:rsidRPr="00892FF3">
        <w:t>.</w:t>
      </w:r>
      <w:r w:rsidR="008318B8">
        <w:t xml:space="preserve"> The CN is </w:t>
      </w:r>
      <w:r w:rsidR="00512F28">
        <w:t>issued</w:t>
      </w:r>
      <w:r w:rsidR="008318B8">
        <w:t xml:space="preserve"> by </w:t>
      </w:r>
      <w:r w:rsidR="00512F28">
        <w:t>O</w:t>
      </w:r>
      <w:r w:rsidR="008318B8">
        <w:t xml:space="preserve">penPEPPOL and therefore these identifiers cannot be set until a </w:t>
      </w:r>
      <w:r w:rsidR="00CD7496">
        <w:t xml:space="preserve">PEPPOL signing </w:t>
      </w:r>
      <w:r w:rsidR="008318B8">
        <w:t xml:space="preserve">Digital Certificate is </w:t>
      </w:r>
      <w:r w:rsidR="00DF11D1">
        <w:t>available.</w:t>
      </w:r>
    </w:p>
    <w:p w:rsidR="00D66136" w:rsidRDefault="00377A8B" w:rsidP="00337EEE">
      <w:proofErr w:type="gramStart"/>
      <w:r w:rsidRPr="00892FF3">
        <w:t xml:space="preserve">The value of </w:t>
      </w:r>
      <w:r w:rsidR="008820BF">
        <w:t xml:space="preserve">an </w:t>
      </w:r>
      <w:r w:rsidRPr="00892FF3">
        <w:t xml:space="preserve">AS2-To header in </w:t>
      </w:r>
      <w:r w:rsidR="00A409B9" w:rsidRPr="00892FF3">
        <w:t>an</w:t>
      </w:r>
      <w:r w:rsidRPr="00892FF3">
        <w:t xml:space="preserve"> MDN MUST match the value of the AS2-From header </w:t>
      </w:r>
      <w:r w:rsidR="008820BF">
        <w:t xml:space="preserve">value </w:t>
      </w:r>
      <w:r w:rsidRPr="00892FF3">
        <w:t>in the corresponding request message.</w:t>
      </w:r>
      <w:proofErr w:type="gramEnd"/>
      <w:r w:rsidRPr="00892FF3">
        <w:t xml:space="preserve"> </w:t>
      </w:r>
      <w:proofErr w:type="gramStart"/>
      <w:r w:rsidRPr="00892FF3">
        <w:t xml:space="preserve">Likewise, the value for the AS2-From header in </w:t>
      </w:r>
      <w:r w:rsidR="00A409B9" w:rsidRPr="00892FF3">
        <w:t>an</w:t>
      </w:r>
      <w:r w:rsidRPr="00892FF3">
        <w:t xml:space="preserve"> MDN MUST match the value of the AS2-To header in the corresponding AS2 request message.</w:t>
      </w:r>
      <w:proofErr w:type="gramEnd"/>
    </w:p>
    <w:p w:rsidR="00A05EBC" w:rsidRPr="00647A60" w:rsidRDefault="00A05EBC" w:rsidP="00D34039">
      <w:pPr>
        <w:pStyle w:val="berschrift3"/>
        <w:rPr>
          <w:rFonts w:eastAsia="Times New Roman"/>
        </w:rPr>
      </w:pPr>
      <w:bookmarkStart w:id="40" w:name="_Toc3465111"/>
      <w:r w:rsidRPr="00647A60">
        <w:rPr>
          <w:rFonts w:eastAsia="Times New Roman"/>
        </w:rPr>
        <w:t xml:space="preserve">Non-normative </w:t>
      </w:r>
      <w:r w:rsidR="000D484F">
        <w:rPr>
          <w:rFonts w:eastAsia="Times New Roman"/>
        </w:rPr>
        <w:t xml:space="preserve">AS2 Headers </w:t>
      </w:r>
      <w:r w:rsidRPr="00D34039">
        <w:t>e</w:t>
      </w:r>
      <w:r w:rsidRPr="00647A60">
        <w:rPr>
          <w:rFonts w:eastAsia="Times New Roman"/>
        </w:rPr>
        <w:t>xample</w:t>
      </w:r>
      <w:bookmarkEnd w:id="40"/>
    </w:p>
    <w:p w:rsidR="000C68EC" w:rsidRPr="000C68EC" w:rsidRDefault="000C68EC" w:rsidP="00C528D4">
      <w:pPr>
        <w:pStyle w:val="KeinLeerraum"/>
        <w:ind w:left="284" w:hanging="284"/>
        <w:rPr>
          <w:rFonts w:ascii="Courier New" w:hAnsi="Courier New" w:cs="Courier New"/>
        </w:rPr>
      </w:pPr>
      <w:proofErr w:type="gramStart"/>
      <w:r w:rsidRPr="000C68EC">
        <w:rPr>
          <w:rFonts w:ascii="Courier New" w:hAnsi="Courier New" w:cs="Courier New"/>
        </w:rPr>
        <w:t>content-disposition</w:t>
      </w:r>
      <w:proofErr w:type="gramEnd"/>
      <w:r w:rsidRPr="000C68EC">
        <w:rPr>
          <w:rFonts w:ascii="Courier New" w:hAnsi="Courier New" w:cs="Courier New"/>
        </w:rPr>
        <w:t xml:space="preserve"> = attachment; filename="smime.p7m"</w:t>
      </w:r>
    </w:p>
    <w:p w:rsidR="000C68EC" w:rsidRPr="000C68EC" w:rsidRDefault="000C68EC" w:rsidP="00C528D4">
      <w:pPr>
        <w:pStyle w:val="KeinLeerraum"/>
        <w:ind w:left="284" w:hanging="284"/>
        <w:rPr>
          <w:rFonts w:ascii="Courier New" w:hAnsi="Courier New" w:cs="Courier New"/>
        </w:rPr>
      </w:pPr>
      <w:r w:rsidRPr="000C68EC">
        <w:rPr>
          <w:rFonts w:ascii="Courier New" w:hAnsi="Courier New" w:cs="Courier New"/>
        </w:rPr>
        <w:t xml:space="preserve">as2-from = </w:t>
      </w:r>
      <w:r w:rsidR="00D96D56" w:rsidRPr="00D96D56">
        <w:rPr>
          <w:rFonts w:ascii="Courier New" w:hAnsi="Courier New" w:cs="Courier New"/>
        </w:rPr>
        <w:t>PDK0002</w:t>
      </w:r>
      <w:r w:rsidR="00D96D56">
        <w:rPr>
          <w:rFonts w:ascii="Courier New" w:hAnsi="Courier New" w:cs="Courier New"/>
        </w:rPr>
        <w:t>69</w:t>
      </w:r>
    </w:p>
    <w:p w:rsidR="000C68EC" w:rsidRPr="000C68EC" w:rsidRDefault="000C68EC" w:rsidP="00C528D4">
      <w:pPr>
        <w:pStyle w:val="KeinLeerraum"/>
        <w:ind w:left="284" w:hanging="284"/>
        <w:rPr>
          <w:rFonts w:ascii="Courier New" w:hAnsi="Courier New" w:cs="Courier New"/>
        </w:rPr>
      </w:pPr>
      <w:proofErr w:type="gramStart"/>
      <w:r w:rsidRPr="000C68EC">
        <w:rPr>
          <w:rFonts w:ascii="Courier New" w:hAnsi="Courier New" w:cs="Courier New"/>
        </w:rPr>
        <w:t>connection</w:t>
      </w:r>
      <w:proofErr w:type="gramEnd"/>
      <w:r w:rsidRPr="000C68EC">
        <w:rPr>
          <w:rFonts w:ascii="Courier New" w:hAnsi="Courier New" w:cs="Courier New"/>
        </w:rPr>
        <w:t xml:space="preserve"> = close, TE</w:t>
      </w:r>
    </w:p>
    <w:p w:rsidR="000C68EC" w:rsidRPr="000C68EC" w:rsidRDefault="000C68EC" w:rsidP="00C528D4">
      <w:pPr>
        <w:pStyle w:val="KeinLeerraum"/>
        <w:ind w:left="284" w:hanging="284"/>
        <w:rPr>
          <w:rFonts w:ascii="Courier New" w:hAnsi="Courier New" w:cs="Courier New"/>
        </w:rPr>
      </w:pPr>
      <w:proofErr w:type="spellStart"/>
      <w:proofErr w:type="gramStart"/>
      <w:r w:rsidRPr="000C68EC">
        <w:rPr>
          <w:rFonts w:ascii="Courier New" w:hAnsi="Courier New" w:cs="Courier New"/>
        </w:rPr>
        <w:t>ediint</w:t>
      </w:r>
      <w:proofErr w:type="spellEnd"/>
      <w:r w:rsidRPr="000C68EC">
        <w:rPr>
          <w:rFonts w:ascii="Courier New" w:hAnsi="Courier New" w:cs="Courier New"/>
        </w:rPr>
        <w:t>-features</w:t>
      </w:r>
      <w:proofErr w:type="gramEnd"/>
      <w:r w:rsidRPr="000C68EC">
        <w:rPr>
          <w:rFonts w:ascii="Courier New" w:hAnsi="Courier New" w:cs="Courier New"/>
        </w:rPr>
        <w:t xml:space="preserve"> = multiple-attachments, CEM</w:t>
      </w:r>
    </w:p>
    <w:p w:rsidR="000C68EC" w:rsidRPr="000C68EC" w:rsidRDefault="000C68EC" w:rsidP="00C528D4">
      <w:pPr>
        <w:pStyle w:val="KeinLeerraum"/>
        <w:ind w:left="284" w:hanging="284"/>
        <w:rPr>
          <w:rFonts w:ascii="Courier New" w:hAnsi="Courier New" w:cs="Courier New"/>
        </w:rPr>
      </w:pPr>
      <w:proofErr w:type="gramStart"/>
      <w:r w:rsidRPr="000C68EC">
        <w:rPr>
          <w:rFonts w:ascii="Courier New" w:hAnsi="Courier New" w:cs="Courier New"/>
        </w:rPr>
        <w:t>date</w:t>
      </w:r>
      <w:proofErr w:type="gramEnd"/>
      <w:r w:rsidRPr="000C68EC">
        <w:rPr>
          <w:rFonts w:ascii="Courier New" w:hAnsi="Courier New" w:cs="Courier New"/>
        </w:rPr>
        <w:t xml:space="preserve"> = </w:t>
      </w:r>
      <w:r w:rsidR="00D96D56">
        <w:rPr>
          <w:rFonts w:ascii="Courier New" w:hAnsi="Courier New" w:cs="Courier New"/>
        </w:rPr>
        <w:t>Thu</w:t>
      </w:r>
      <w:r w:rsidRPr="000C68EC">
        <w:rPr>
          <w:rFonts w:ascii="Courier New" w:hAnsi="Courier New" w:cs="Courier New"/>
        </w:rPr>
        <w:t xml:space="preserve">, </w:t>
      </w:r>
      <w:r w:rsidR="00D96D56">
        <w:rPr>
          <w:rFonts w:ascii="Courier New" w:hAnsi="Courier New" w:cs="Courier New"/>
        </w:rPr>
        <w:t>14</w:t>
      </w:r>
      <w:r w:rsidRPr="000C68EC">
        <w:rPr>
          <w:rFonts w:ascii="Courier New" w:hAnsi="Courier New" w:cs="Courier New"/>
        </w:rPr>
        <w:t xml:space="preserve"> </w:t>
      </w:r>
      <w:r w:rsidR="00D96D56">
        <w:rPr>
          <w:rFonts w:ascii="Courier New" w:hAnsi="Courier New" w:cs="Courier New"/>
        </w:rPr>
        <w:t>Mar</w:t>
      </w:r>
      <w:r w:rsidRPr="000C68EC">
        <w:rPr>
          <w:rFonts w:ascii="Courier New" w:hAnsi="Courier New" w:cs="Courier New"/>
        </w:rPr>
        <w:t xml:space="preserve"> 201</w:t>
      </w:r>
      <w:r w:rsidR="00D96D56">
        <w:rPr>
          <w:rFonts w:ascii="Courier New" w:hAnsi="Courier New" w:cs="Courier New"/>
        </w:rPr>
        <w:t>9</w:t>
      </w:r>
      <w:r w:rsidRPr="000C68EC">
        <w:rPr>
          <w:rFonts w:ascii="Courier New" w:hAnsi="Courier New" w:cs="Courier New"/>
        </w:rPr>
        <w:t xml:space="preserve"> 1</w:t>
      </w:r>
      <w:r w:rsidR="00D96D56">
        <w:rPr>
          <w:rFonts w:ascii="Courier New" w:hAnsi="Courier New" w:cs="Courier New"/>
        </w:rPr>
        <w:t>4</w:t>
      </w:r>
      <w:r w:rsidRPr="000C68EC">
        <w:rPr>
          <w:rFonts w:ascii="Courier New" w:hAnsi="Courier New" w:cs="Courier New"/>
        </w:rPr>
        <w:t>:</w:t>
      </w:r>
      <w:r w:rsidR="00D96D56">
        <w:rPr>
          <w:rFonts w:ascii="Courier New" w:hAnsi="Courier New" w:cs="Courier New"/>
        </w:rPr>
        <w:t>03</w:t>
      </w:r>
      <w:r w:rsidRPr="000C68EC">
        <w:rPr>
          <w:rFonts w:ascii="Courier New" w:hAnsi="Courier New" w:cs="Courier New"/>
        </w:rPr>
        <w:t>:00 CET</w:t>
      </w:r>
    </w:p>
    <w:p w:rsidR="000C68EC" w:rsidRPr="000C68EC" w:rsidRDefault="000C68EC" w:rsidP="00C528D4">
      <w:pPr>
        <w:pStyle w:val="KeinLeerraum"/>
        <w:ind w:left="284" w:hanging="284"/>
        <w:rPr>
          <w:rFonts w:ascii="Courier New" w:hAnsi="Courier New" w:cs="Courier New"/>
        </w:rPr>
      </w:pPr>
      <w:r w:rsidRPr="000C68EC">
        <w:rPr>
          <w:rFonts w:ascii="Courier New" w:hAnsi="Courier New" w:cs="Courier New"/>
        </w:rPr>
        <w:t xml:space="preserve">as2-to = </w:t>
      </w:r>
      <w:r w:rsidR="00D96D56" w:rsidRPr="00D96D56">
        <w:rPr>
          <w:rFonts w:ascii="Courier New" w:hAnsi="Courier New" w:cs="Courier New"/>
        </w:rPr>
        <w:t>PDK0002</w:t>
      </w:r>
      <w:r w:rsidR="00D96D56">
        <w:rPr>
          <w:rFonts w:ascii="Courier New" w:hAnsi="Courier New" w:cs="Courier New"/>
        </w:rPr>
        <w:t>70</w:t>
      </w:r>
    </w:p>
    <w:p w:rsidR="000C68EC" w:rsidRPr="000C68EC" w:rsidRDefault="000C68EC" w:rsidP="00C528D4">
      <w:pPr>
        <w:pStyle w:val="KeinLeerraum"/>
        <w:ind w:left="284" w:hanging="284"/>
        <w:rPr>
          <w:rFonts w:ascii="Courier New" w:hAnsi="Courier New" w:cs="Courier New"/>
        </w:rPr>
      </w:pPr>
      <w:proofErr w:type="gramStart"/>
      <w:r w:rsidRPr="000C68EC">
        <w:rPr>
          <w:rFonts w:ascii="Courier New" w:hAnsi="Courier New" w:cs="Courier New"/>
        </w:rPr>
        <w:t>disposition-notification-to</w:t>
      </w:r>
      <w:proofErr w:type="gramEnd"/>
      <w:r w:rsidRPr="000C68EC">
        <w:rPr>
          <w:rFonts w:ascii="Courier New" w:hAnsi="Courier New" w:cs="Courier New"/>
        </w:rPr>
        <w:t xml:space="preserve"> = http://</w:t>
      </w:r>
      <w:r w:rsidR="00311FF6">
        <w:rPr>
          <w:rFonts w:ascii="Courier New" w:hAnsi="Courier New" w:cs="Courier New"/>
        </w:rPr>
        <w:t>srcap</w:t>
      </w:r>
      <w:r>
        <w:rPr>
          <w:rFonts w:ascii="Courier New" w:hAnsi="Courier New" w:cs="Courier New"/>
        </w:rPr>
        <w:t>.com</w:t>
      </w:r>
      <w:r w:rsidRPr="000C68EC">
        <w:rPr>
          <w:rFonts w:ascii="Courier New" w:hAnsi="Courier New" w:cs="Courier New"/>
        </w:rPr>
        <w:t>/</w:t>
      </w:r>
      <w:r w:rsidR="00D96D56">
        <w:rPr>
          <w:rFonts w:ascii="Courier New" w:hAnsi="Courier New" w:cs="Courier New"/>
        </w:rPr>
        <w:t>peppol-as2-ap</w:t>
      </w:r>
    </w:p>
    <w:p w:rsidR="000C68EC" w:rsidRPr="000C68EC" w:rsidRDefault="000C68EC" w:rsidP="00C528D4">
      <w:pPr>
        <w:pStyle w:val="KeinLeerraum"/>
        <w:ind w:left="284" w:hanging="284"/>
        <w:rPr>
          <w:rFonts w:ascii="Courier New" w:hAnsi="Courier New" w:cs="Courier New"/>
        </w:rPr>
      </w:pPr>
      <w:proofErr w:type="gramStart"/>
      <w:r w:rsidRPr="000C68EC">
        <w:rPr>
          <w:rFonts w:ascii="Courier New" w:hAnsi="Courier New" w:cs="Courier New"/>
        </w:rPr>
        <w:t>message-id</w:t>
      </w:r>
      <w:proofErr w:type="gramEnd"/>
      <w:r w:rsidRPr="000C68EC">
        <w:rPr>
          <w:rFonts w:ascii="Courier New" w:hAnsi="Courier New" w:cs="Courier New"/>
        </w:rPr>
        <w:t xml:space="preserve"> = &lt;</w:t>
      </w:r>
      <w:r w:rsidR="00311FF6">
        <w:rPr>
          <w:rFonts w:ascii="Courier New" w:hAnsi="Courier New" w:cs="Courier New"/>
        </w:rPr>
        <w:t>any</w:t>
      </w:r>
      <w:r w:rsidRPr="000C68EC">
        <w:rPr>
          <w:rFonts w:ascii="Courier New" w:hAnsi="Courier New" w:cs="Courier New"/>
        </w:rPr>
        <w:t>_opensource_AS2-1385734320013-0@</w:t>
      </w:r>
      <w:r w:rsidR="00D96D56">
        <w:rPr>
          <w:rFonts w:ascii="Courier New" w:hAnsi="Courier New" w:cs="Courier New"/>
        </w:rPr>
        <w:t>P</w:t>
      </w:r>
      <w:r w:rsidR="00D96D56" w:rsidRPr="00D96D56">
        <w:rPr>
          <w:rFonts w:ascii="Courier New" w:hAnsi="Courier New" w:cs="Courier New"/>
        </w:rPr>
        <w:t>DK0002</w:t>
      </w:r>
      <w:r w:rsidR="00D96D56">
        <w:rPr>
          <w:rFonts w:ascii="Courier New" w:hAnsi="Courier New" w:cs="Courier New"/>
        </w:rPr>
        <w:t>69</w:t>
      </w:r>
      <w:r w:rsidRPr="000C68EC">
        <w:rPr>
          <w:rFonts w:ascii="Courier New" w:hAnsi="Courier New" w:cs="Courier New"/>
        </w:rPr>
        <w:t>&gt;</w:t>
      </w:r>
    </w:p>
    <w:p w:rsidR="000C68EC" w:rsidRPr="000C68EC" w:rsidRDefault="000C68EC" w:rsidP="00C528D4">
      <w:pPr>
        <w:pStyle w:val="KeinLeerraum"/>
        <w:ind w:left="284" w:hanging="284"/>
        <w:rPr>
          <w:rFonts w:ascii="Courier New" w:hAnsi="Courier New" w:cs="Courier New"/>
        </w:rPr>
      </w:pPr>
      <w:proofErr w:type="gramStart"/>
      <w:r w:rsidRPr="000C68EC">
        <w:rPr>
          <w:rFonts w:ascii="Courier New" w:hAnsi="Courier New" w:cs="Courier New"/>
        </w:rPr>
        <w:t>subject</w:t>
      </w:r>
      <w:proofErr w:type="gramEnd"/>
      <w:r w:rsidRPr="000C68EC">
        <w:rPr>
          <w:rFonts w:ascii="Courier New" w:hAnsi="Courier New" w:cs="Courier New"/>
        </w:rPr>
        <w:t xml:space="preserve"> = AS2 message</w:t>
      </w:r>
    </w:p>
    <w:p w:rsidR="000C68EC" w:rsidRPr="000C68EC" w:rsidRDefault="000C68EC" w:rsidP="00C528D4">
      <w:pPr>
        <w:pStyle w:val="KeinLeerraum"/>
        <w:ind w:left="284" w:hanging="284"/>
        <w:rPr>
          <w:rFonts w:ascii="Courier New" w:hAnsi="Courier New" w:cs="Courier New"/>
        </w:rPr>
      </w:pPr>
      <w:proofErr w:type="gramStart"/>
      <w:r w:rsidRPr="000C68EC">
        <w:rPr>
          <w:rFonts w:ascii="Courier New" w:hAnsi="Courier New" w:cs="Courier New"/>
        </w:rPr>
        <w:t>from</w:t>
      </w:r>
      <w:proofErr w:type="gramEnd"/>
      <w:r w:rsidRPr="000C68EC">
        <w:rPr>
          <w:rFonts w:ascii="Courier New" w:hAnsi="Courier New" w:cs="Courier New"/>
        </w:rPr>
        <w:t xml:space="preserve"> = as2@</w:t>
      </w:r>
      <w:r w:rsidR="00311FF6">
        <w:rPr>
          <w:rFonts w:ascii="Courier New" w:hAnsi="Courier New" w:cs="Courier New"/>
        </w:rPr>
        <w:t>srcap</w:t>
      </w:r>
      <w:r w:rsidRPr="000C68EC">
        <w:rPr>
          <w:rFonts w:ascii="Courier New" w:hAnsi="Courier New" w:cs="Courier New"/>
        </w:rPr>
        <w:t>.com</w:t>
      </w:r>
    </w:p>
    <w:p w:rsidR="000C68EC" w:rsidRPr="000C68EC" w:rsidRDefault="000C68EC" w:rsidP="00C528D4">
      <w:pPr>
        <w:pStyle w:val="KeinLeerraum"/>
        <w:ind w:left="284" w:hanging="284"/>
        <w:rPr>
          <w:rFonts w:ascii="Courier New" w:hAnsi="Courier New" w:cs="Courier New"/>
        </w:rPr>
      </w:pPr>
      <w:proofErr w:type="gramStart"/>
      <w:r w:rsidRPr="000C68EC">
        <w:rPr>
          <w:rFonts w:ascii="Courier New" w:hAnsi="Courier New" w:cs="Courier New"/>
        </w:rPr>
        <w:t>as2-version</w:t>
      </w:r>
      <w:proofErr w:type="gramEnd"/>
      <w:r w:rsidRPr="000C68EC">
        <w:rPr>
          <w:rFonts w:ascii="Courier New" w:hAnsi="Courier New" w:cs="Courier New"/>
        </w:rPr>
        <w:t xml:space="preserve"> = 1.2</w:t>
      </w:r>
    </w:p>
    <w:p w:rsidR="000C68EC" w:rsidRPr="000C68EC" w:rsidRDefault="000C68EC" w:rsidP="00C528D4">
      <w:pPr>
        <w:pStyle w:val="KeinLeerraum"/>
        <w:ind w:left="284" w:hanging="284"/>
        <w:rPr>
          <w:rFonts w:ascii="Courier New" w:hAnsi="Courier New" w:cs="Courier New"/>
        </w:rPr>
      </w:pPr>
      <w:r w:rsidRPr="000C68EC">
        <w:rPr>
          <w:rFonts w:ascii="Courier New" w:hAnsi="Courier New" w:cs="Courier New"/>
        </w:rPr>
        <w:t>disposition-notification-options = signed-receipt-protocol=</w:t>
      </w:r>
      <w:bookmarkStart w:id="41" w:name="_GoBack"/>
      <w:bookmarkEnd w:id="41"/>
      <w:r w:rsidR="00E31C1C" w:rsidRPr="00E31C1C">
        <w:t xml:space="preserve"> </w:t>
      </w:r>
      <w:r w:rsidR="00E31C1C" w:rsidRPr="00E31C1C">
        <w:rPr>
          <w:rFonts w:ascii="Courier New" w:hAnsi="Courier New" w:cs="Courier New"/>
        </w:rPr>
        <w:t>required</w:t>
      </w:r>
      <w:r w:rsidRPr="000C68EC">
        <w:rPr>
          <w:rFonts w:ascii="Courier New" w:hAnsi="Courier New" w:cs="Courier New"/>
        </w:rPr>
        <w:t>, pkcs7-signature; signed-receipt-</w:t>
      </w:r>
      <w:proofErr w:type="spellStart"/>
      <w:r w:rsidRPr="000C68EC">
        <w:rPr>
          <w:rFonts w:ascii="Courier New" w:hAnsi="Courier New" w:cs="Courier New"/>
        </w:rPr>
        <w:t>micalg</w:t>
      </w:r>
      <w:proofErr w:type="spellEnd"/>
      <w:r w:rsidRPr="000C68EC">
        <w:rPr>
          <w:rFonts w:ascii="Courier New" w:hAnsi="Courier New" w:cs="Courier New"/>
        </w:rPr>
        <w:t>=</w:t>
      </w:r>
      <w:r w:rsidR="00582C82">
        <w:rPr>
          <w:rFonts w:ascii="Courier New" w:hAnsi="Courier New" w:cs="Courier New"/>
        </w:rPr>
        <w:t>required</w:t>
      </w:r>
      <w:r w:rsidRPr="000C68EC">
        <w:rPr>
          <w:rFonts w:ascii="Courier New" w:hAnsi="Courier New" w:cs="Courier New"/>
        </w:rPr>
        <w:t xml:space="preserve">, </w:t>
      </w:r>
      <w:r w:rsidR="00A409B9">
        <w:rPr>
          <w:rFonts w:ascii="Courier New" w:hAnsi="Courier New" w:cs="Courier New"/>
        </w:rPr>
        <w:t>sha-256,</w:t>
      </w:r>
      <w:r w:rsidR="000F33F3">
        <w:rPr>
          <w:rFonts w:ascii="Courier New" w:hAnsi="Courier New" w:cs="Courier New"/>
        </w:rPr>
        <w:t xml:space="preserve"> </w:t>
      </w:r>
      <w:r w:rsidR="00C528D4">
        <w:rPr>
          <w:rFonts w:ascii="Courier New" w:hAnsi="Courier New" w:cs="Courier New"/>
        </w:rPr>
        <w:t>sha256</w:t>
      </w:r>
    </w:p>
    <w:p w:rsidR="000C68EC" w:rsidRPr="000C68EC" w:rsidRDefault="000C68EC" w:rsidP="00C528D4">
      <w:pPr>
        <w:pStyle w:val="KeinLeerraum"/>
        <w:ind w:left="284" w:hanging="284"/>
        <w:rPr>
          <w:rFonts w:ascii="Courier New" w:hAnsi="Courier New" w:cs="Courier New"/>
        </w:rPr>
      </w:pPr>
      <w:proofErr w:type="gramStart"/>
      <w:r w:rsidRPr="000C68EC">
        <w:rPr>
          <w:rFonts w:ascii="Courier New" w:hAnsi="Courier New" w:cs="Courier New"/>
        </w:rPr>
        <w:t>content-type</w:t>
      </w:r>
      <w:proofErr w:type="gramEnd"/>
      <w:r w:rsidRPr="000C68EC">
        <w:rPr>
          <w:rFonts w:ascii="Courier New" w:hAnsi="Courier New" w:cs="Courier New"/>
        </w:rPr>
        <w:t xml:space="preserve"> = multipart/signed; protocol="application/pkcs7-signature"; </w:t>
      </w:r>
      <w:proofErr w:type="spellStart"/>
      <w:r w:rsidRPr="000C68EC">
        <w:rPr>
          <w:rFonts w:ascii="Courier New" w:hAnsi="Courier New" w:cs="Courier New"/>
        </w:rPr>
        <w:t>micalg</w:t>
      </w:r>
      <w:proofErr w:type="spellEnd"/>
      <w:r w:rsidRPr="000C68EC">
        <w:rPr>
          <w:rFonts w:ascii="Courier New" w:hAnsi="Courier New" w:cs="Courier New"/>
        </w:rPr>
        <w:t>=sha</w:t>
      </w:r>
      <w:r w:rsidR="00C528D4">
        <w:rPr>
          <w:rFonts w:ascii="Courier New" w:hAnsi="Courier New" w:cs="Courier New"/>
        </w:rPr>
        <w:t>-256</w:t>
      </w:r>
      <w:r w:rsidRPr="000C68EC">
        <w:rPr>
          <w:rFonts w:ascii="Courier New" w:hAnsi="Courier New" w:cs="Courier New"/>
        </w:rPr>
        <w:t>; boundary="----=_Part_1_1908557897.1385734320094"</w:t>
      </w:r>
    </w:p>
    <w:p w:rsidR="000C68EC" w:rsidRPr="000C68EC" w:rsidRDefault="000C68EC" w:rsidP="00C528D4">
      <w:pPr>
        <w:pStyle w:val="KeinLeerraum"/>
        <w:ind w:left="284" w:hanging="284"/>
        <w:rPr>
          <w:rFonts w:ascii="Courier New" w:hAnsi="Courier New" w:cs="Courier New"/>
        </w:rPr>
      </w:pPr>
      <w:proofErr w:type="gramStart"/>
      <w:r w:rsidRPr="000C68EC">
        <w:rPr>
          <w:rFonts w:ascii="Courier New" w:hAnsi="Courier New" w:cs="Courier New"/>
        </w:rPr>
        <w:t>host</w:t>
      </w:r>
      <w:proofErr w:type="gramEnd"/>
      <w:r w:rsidRPr="000C68EC">
        <w:rPr>
          <w:rFonts w:ascii="Courier New" w:hAnsi="Courier New" w:cs="Courier New"/>
        </w:rPr>
        <w:t xml:space="preserve"> = as2server.</w:t>
      </w:r>
      <w:r w:rsidR="00537512">
        <w:rPr>
          <w:rFonts w:ascii="Courier New" w:hAnsi="Courier New" w:cs="Courier New"/>
        </w:rPr>
        <w:t>destap</w:t>
      </w:r>
      <w:r w:rsidRPr="000C68EC">
        <w:rPr>
          <w:rFonts w:ascii="Courier New" w:hAnsi="Courier New" w:cs="Courier New"/>
        </w:rPr>
        <w:t>.com</w:t>
      </w:r>
    </w:p>
    <w:p w:rsidR="000C68EC" w:rsidRPr="000C68EC" w:rsidRDefault="000C68EC" w:rsidP="00C528D4">
      <w:pPr>
        <w:pStyle w:val="KeinLeerraum"/>
        <w:ind w:left="284" w:hanging="284"/>
        <w:rPr>
          <w:rFonts w:ascii="Courier New" w:hAnsi="Courier New" w:cs="Courier New"/>
        </w:rPr>
      </w:pPr>
      <w:proofErr w:type="gramStart"/>
      <w:r w:rsidRPr="000C68EC">
        <w:rPr>
          <w:rFonts w:ascii="Courier New" w:hAnsi="Courier New" w:cs="Courier New"/>
        </w:rPr>
        <w:t>mime-version</w:t>
      </w:r>
      <w:proofErr w:type="gramEnd"/>
      <w:r w:rsidRPr="000C68EC">
        <w:rPr>
          <w:rFonts w:ascii="Courier New" w:hAnsi="Courier New" w:cs="Courier New"/>
        </w:rPr>
        <w:t xml:space="preserve"> = 1.0</w:t>
      </w:r>
    </w:p>
    <w:p w:rsidR="000C68EC" w:rsidRDefault="000C68EC" w:rsidP="00C528D4">
      <w:pPr>
        <w:pStyle w:val="KeinLeerraum"/>
        <w:ind w:left="284" w:hanging="284"/>
        <w:rPr>
          <w:rFonts w:ascii="Courier New" w:hAnsi="Courier New" w:cs="Courier New"/>
        </w:rPr>
      </w:pPr>
      <w:proofErr w:type="gramStart"/>
      <w:r w:rsidRPr="000C68EC">
        <w:rPr>
          <w:rFonts w:ascii="Courier New" w:hAnsi="Courier New" w:cs="Courier New"/>
        </w:rPr>
        <w:t>recipient-address</w:t>
      </w:r>
      <w:proofErr w:type="gramEnd"/>
      <w:r w:rsidRPr="000C68EC">
        <w:rPr>
          <w:rFonts w:ascii="Courier New" w:hAnsi="Courier New" w:cs="Courier New"/>
        </w:rPr>
        <w:t xml:space="preserve"> = http://</w:t>
      </w:r>
      <w:r w:rsidR="00311FF6">
        <w:rPr>
          <w:rFonts w:ascii="Courier New" w:hAnsi="Courier New" w:cs="Courier New"/>
        </w:rPr>
        <w:t>destap</w:t>
      </w:r>
      <w:r w:rsidRPr="000C68EC">
        <w:rPr>
          <w:rFonts w:ascii="Courier New" w:hAnsi="Courier New" w:cs="Courier New"/>
        </w:rPr>
        <w:t>.com/</w:t>
      </w:r>
      <w:r w:rsidR="00311FF6">
        <w:rPr>
          <w:rFonts w:ascii="Courier New" w:hAnsi="Courier New" w:cs="Courier New"/>
        </w:rPr>
        <w:t>peppol-as2-ap</w:t>
      </w:r>
    </w:p>
    <w:p w:rsidR="000C68EC" w:rsidRPr="000C68EC" w:rsidRDefault="000C68EC" w:rsidP="00AE5177">
      <w:pPr>
        <w:pStyle w:val="berschrift3"/>
        <w:rPr>
          <w:rFonts w:eastAsia="Times New Roman"/>
        </w:rPr>
      </w:pPr>
      <w:bookmarkStart w:id="42" w:name="_Toc3465112"/>
      <w:r w:rsidRPr="000C68EC">
        <w:rPr>
          <w:rFonts w:eastAsia="Times New Roman"/>
        </w:rPr>
        <w:t>Non-normative AS2 Headers MDN example</w:t>
      </w:r>
      <w:bookmarkEnd w:id="42"/>
    </w:p>
    <w:p w:rsidR="000C68EC" w:rsidRPr="000C68EC" w:rsidRDefault="000C68EC" w:rsidP="00C528D4">
      <w:pPr>
        <w:pStyle w:val="KeinLeerraum"/>
        <w:ind w:left="284" w:hanging="284"/>
        <w:rPr>
          <w:rFonts w:ascii="Courier New" w:hAnsi="Courier New" w:cs="Courier New"/>
        </w:rPr>
      </w:pPr>
      <w:r w:rsidRPr="000C68EC">
        <w:rPr>
          <w:rFonts w:ascii="Courier New" w:hAnsi="Courier New" w:cs="Courier New"/>
        </w:rPr>
        <w:t xml:space="preserve">as2-from = </w:t>
      </w:r>
      <w:r w:rsidR="00311FF6" w:rsidRPr="00D96D56">
        <w:rPr>
          <w:rFonts w:ascii="Courier New" w:hAnsi="Courier New" w:cs="Courier New"/>
        </w:rPr>
        <w:t>PDK0002</w:t>
      </w:r>
      <w:r w:rsidR="00311FF6">
        <w:rPr>
          <w:rFonts w:ascii="Courier New" w:hAnsi="Courier New" w:cs="Courier New"/>
        </w:rPr>
        <w:t>70</w:t>
      </w:r>
    </w:p>
    <w:p w:rsidR="000C68EC" w:rsidRPr="000C68EC" w:rsidRDefault="000C68EC" w:rsidP="00C528D4">
      <w:pPr>
        <w:pStyle w:val="KeinLeerraum"/>
        <w:ind w:left="284" w:hanging="284"/>
        <w:rPr>
          <w:rFonts w:ascii="Courier New" w:hAnsi="Courier New" w:cs="Courier New"/>
        </w:rPr>
      </w:pPr>
      <w:proofErr w:type="gramStart"/>
      <w:r w:rsidRPr="000C68EC">
        <w:rPr>
          <w:rFonts w:ascii="Courier New" w:hAnsi="Courier New" w:cs="Courier New"/>
        </w:rPr>
        <w:t>connection</w:t>
      </w:r>
      <w:proofErr w:type="gramEnd"/>
      <w:r w:rsidRPr="000C68EC">
        <w:rPr>
          <w:rFonts w:ascii="Courier New" w:hAnsi="Courier New" w:cs="Courier New"/>
        </w:rPr>
        <w:t xml:space="preserve"> = close</w:t>
      </w:r>
    </w:p>
    <w:p w:rsidR="000C68EC" w:rsidRPr="000C68EC" w:rsidRDefault="000C68EC" w:rsidP="00C528D4">
      <w:pPr>
        <w:pStyle w:val="KeinLeerraum"/>
        <w:ind w:left="284" w:hanging="284"/>
        <w:rPr>
          <w:rFonts w:ascii="Courier New" w:hAnsi="Courier New" w:cs="Courier New"/>
        </w:rPr>
      </w:pPr>
      <w:proofErr w:type="spellStart"/>
      <w:proofErr w:type="gramStart"/>
      <w:r w:rsidRPr="000C68EC">
        <w:rPr>
          <w:rFonts w:ascii="Courier New" w:hAnsi="Courier New" w:cs="Courier New"/>
        </w:rPr>
        <w:t>ediint</w:t>
      </w:r>
      <w:proofErr w:type="spellEnd"/>
      <w:r w:rsidRPr="000C68EC">
        <w:rPr>
          <w:rFonts w:ascii="Courier New" w:hAnsi="Courier New" w:cs="Courier New"/>
        </w:rPr>
        <w:t>-features</w:t>
      </w:r>
      <w:proofErr w:type="gramEnd"/>
      <w:r w:rsidRPr="000C68EC">
        <w:rPr>
          <w:rFonts w:ascii="Courier New" w:hAnsi="Courier New" w:cs="Courier New"/>
        </w:rPr>
        <w:t xml:space="preserve"> = multiple-attachments, CEM</w:t>
      </w:r>
    </w:p>
    <w:p w:rsidR="000C68EC" w:rsidRPr="000C68EC" w:rsidRDefault="000C68EC" w:rsidP="00C528D4">
      <w:pPr>
        <w:pStyle w:val="KeinLeerraum"/>
        <w:ind w:left="284" w:hanging="284"/>
        <w:rPr>
          <w:rFonts w:ascii="Courier New" w:hAnsi="Courier New" w:cs="Courier New"/>
        </w:rPr>
      </w:pPr>
      <w:proofErr w:type="gramStart"/>
      <w:r w:rsidRPr="000C68EC">
        <w:rPr>
          <w:rFonts w:ascii="Courier New" w:hAnsi="Courier New" w:cs="Courier New"/>
        </w:rPr>
        <w:t>date</w:t>
      </w:r>
      <w:proofErr w:type="gramEnd"/>
      <w:r w:rsidRPr="000C68EC">
        <w:rPr>
          <w:rFonts w:ascii="Courier New" w:hAnsi="Courier New" w:cs="Courier New"/>
        </w:rPr>
        <w:t xml:space="preserve"> = </w:t>
      </w:r>
      <w:r w:rsidR="00311FF6">
        <w:rPr>
          <w:rFonts w:ascii="Courier New" w:hAnsi="Courier New" w:cs="Courier New"/>
        </w:rPr>
        <w:t>Thu</w:t>
      </w:r>
      <w:r w:rsidRPr="000C68EC">
        <w:rPr>
          <w:rFonts w:ascii="Courier New" w:hAnsi="Courier New" w:cs="Courier New"/>
        </w:rPr>
        <w:t xml:space="preserve">, </w:t>
      </w:r>
      <w:r w:rsidR="00311FF6">
        <w:rPr>
          <w:rFonts w:ascii="Courier New" w:hAnsi="Courier New" w:cs="Courier New"/>
        </w:rPr>
        <w:t>14</w:t>
      </w:r>
      <w:r w:rsidRPr="000C68EC">
        <w:rPr>
          <w:rFonts w:ascii="Courier New" w:hAnsi="Courier New" w:cs="Courier New"/>
        </w:rPr>
        <w:t xml:space="preserve"> </w:t>
      </w:r>
      <w:r w:rsidR="00311FF6">
        <w:rPr>
          <w:rFonts w:ascii="Courier New" w:hAnsi="Courier New" w:cs="Courier New"/>
        </w:rPr>
        <w:t>Mar</w:t>
      </w:r>
      <w:r w:rsidRPr="000C68EC">
        <w:rPr>
          <w:rFonts w:ascii="Courier New" w:hAnsi="Courier New" w:cs="Courier New"/>
        </w:rPr>
        <w:t xml:space="preserve"> 201</w:t>
      </w:r>
      <w:r w:rsidR="00311FF6">
        <w:rPr>
          <w:rFonts w:ascii="Courier New" w:hAnsi="Courier New" w:cs="Courier New"/>
        </w:rPr>
        <w:t>9</w:t>
      </w:r>
      <w:r w:rsidRPr="000C68EC">
        <w:rPr>
          <w:rFonts w:ascii="Courier New" w:hAnsi="Courier New" w:cs="Courier New"/>
        </w:rPr>
        <w:t xml:space="preserve"> </w:t>
      </w:r>
      <w:r w:rsidR="00311FF6">
        <w:rPr>
          <w:rFonts w:ascii="Courier New" w:hAnsi="Courier New" w:cs="Courier New"/>
        </w:rPr>
        <w:t>14</w:t>
      </w:r>
      <w:r w:rsidRPr="000C68EC">
        <w:rPr>
          <w:rFonts w:ascii="Courier New" w:hAnsi="Courier New" w:cs="Courier New"/>
        </w:rPr>
        <w:t>:</w:t>
      </w:r>
      <w:r w:rsidR="00311FF6">
        <w:rPr>
          <w:rFonts w:ascii="Courier New" w:hAnsi="Courier New" w:cs="Courier New"/>
        </w:rPr>
        <w:t>03</w:t>
      </w:r>
      <w:r w:rsidRPr="000C68EC">
        <w:rPr>
          <w:rFonts w:ascii="Courier New" w:hAnsi="Courier New" w:cs="Courier New"/>
        </w:rPr>
        <w:t>:0</w:t>
      </w:r>
      <w:r w:rsidR="00311FF6">
        <w:rPr>
          <w:rFonts w:ascii="Courier New" w:hAnsi="Courier New" w:cs="Courier New"/>
        </w:rPr>
        <w:t>1</w:t>
      </w:r>
      <w:r w:rsidRPr="000C68EC">
        <w:rPr>
          <w:rFonts w:ascii="Courier New" w:hAnsi="Courier New" w:cs="Courier New"/>
        </w:rPr>
        <w:t xml:space="preserve"> CET</w:t>
      </w:r>
    </w:p>
    <w:p w:rsidR="000C68EC" w:rsidRPr="000C68EC" w:rsidRDefault="000C68EC" w:rsidP="00C528D4">
      <w:pPr>
        <w:pStyle w:val="KeinLeerraum"/>
        <w:ind w:left="284" w:hanging="284"/>
        <w:rPr>
          <w:rFonts w:ascii="Courier New" w:hAnsi="Courier New" w:cs="Courier New"/>
        </w:rPr>
      </w:pPr>
      <w:proofErr w:type="gramStart"/>
      <w:r w:rsidRPr="000C68EC">
        <w:rPr>
          <w:rFonts w:ascii="Courier New" w:hAnsi="Courier New" w:cs="Courier New"/>
        </w:rPr>
        <w:t>server</w:t>
      </w:r>
      <w:proofErr w:type="gramEnd"/>
      <w:r w:rsidRPr="000C68EC">
        <w:rPr>
          <w:rFonts w:ascii="Courier New" w:hAnsi="Courier New" w:cs="Courier New"/>
        </w:rPr>
        <w:t xml:space="preserve"> = </w:t>
      </w:r>
      <w:r w:rsidR="00311FF6">
        <w:rPr>
          <w:rFonts w:ascii="Courier New" w:hAnsi="Courier New" w:cs="Courier New"/>
        </w:rPr>
        <w:t>any</w:t>
      </w:r>
      <w:r w:rsidRPr="000C68EC">
        <w:rPr>
          <w:rFonts w:ascii="Courier New" w:hAnsi="Courier New" w:cs="Courier New"/>
        </w:rPr>
        <w:t xml:space="preserve"> </w:t>
      </w:r>
      <w:proofErr w:type="spellStart"/>
      <w:r w:rsidRPr="000C68EC">
        <w:rPr>
          <w:rFonts w:ascii="Courier New" w:hAnsi="Courier New" w:cs="Courier New"/>
        </w:rPr>
        <w:t>opensource</w:t>
      </w:r>
      <w:proofErr w:type="spellEnd"/>
      <w:r w:rsidRPr="000C68EC">
        <w:rPr>
          <w:rFonts w:ascii="Courier New" w:hAnsi="Courier New" w:cs="Courier New"/>
        </w:rPr>
        <w:t xml:space="preserve"> AS2 1.1</w:t>
      </w:r>
    </w:p>
    <w:p w:rsidR="000C68EC" w:rsidRPr="000C68EC" w:rsidRDefault="000C68EC" w:rsidP="00C528D4">
      <w:pPr>
        <w:pStyle w:val="KeinLeerraum"/>
        <w:ind w:left="284" w:hanging="284"/>
        <w:rPr>
          <w:rFonts w:ascii="Courier New" w:hAnsi="Courier New" w:cs="Courier New"/>
        </w:rPr>
      </w:pPr>
      <w:r w:rsidRPr="000C68EC">
        <w:rPr>
          <w:rFonts w:ascii="Courier New" w:hAnsi="Courier New" w:cs="Courier New"/>
        </w:rPr>
        <w:t xml:space="preserve">as2-to = </w:t>
      </w:r>
      <w:r w:rsidR="00311FF6" w:rsidRPr="00D96D56">
        <w:rPr>
          <w:rFonts w:ascii="Courier New" w:hAnsi="Courier New" w:cs="Courier New"/>
        </w:rPr>
        <w:t>PDK0002</w:t>
      </w:r>
      <w:r w:rsidR="00311FF6">
        <w:rPr>
          <w:rFonts w:ascii="Courier New" w:hAnsi="Courier New" w:cs="Courier New"/>
        </w:rPr>
        <w:t>69</w:t>
      </w:r>
    </w:p>
    <w:p w:rsidR="000C68EC" w:rsidRPr="000C68EC" w:rsidRDefault="000C68EC" w:rsidP="00C528D4">
      <w:pPr>
        <w:pStyle w:val="KeinLeerraum"/>
        <w:ind w:left="284" w:hanging="284"/>
        <w:rPr>
          <w:rFonts w:ascii="Courier New" w:hAnsi="Courier New" w:cs="Courier New"/>
        </w:rPr>
      </w:pPr>
      <w:proofErr w:type="gramStart"/>
      <w:r w:rsidRPr="000C68EC">
        <w:rPr>
          <w:rFonts w:ascii="Courier New" w:hAnsi="Courier New" w:cs="Courier New"/>
        </w:rPr>
        <w:t>content-length</w:t>
      </w:r>
      <w:proofErr w:type="gramEnd"/>
      <w:r w:rsidRPr="000C68EC">
        <w:rPr>
          <w:rFonts w:ascii="Courier New" w:hAnsi="Courier New" w:cs="Courier New"/>
        </w:rPr>
        <w:t xml:space="preserve"> = 3035</w:t>
      </w:r>
    </w:p>
    <w:p w:rsidR="000C68EC" w:rsidRPr="000C68EC" w:rsidRDefault="000C68EC" w:rsidP="00C528D4">
      <w:pPr>
        <w:pStyle w:val="KeinLeerraum"/>
        <w:ind w:left="284" w:hanging="284"/>
        <w:rPr>
          <w:rFonts w:ascii="Courier New" w:hAnsi="Courier New" w:cs="Courier New"/>
        </w:rPr>
      </w:pPr>
      <w:proofErr w:type="gramStart"/>
      <w:r w:rsidRPr="000C68EC">
        <w:rPr>
          <w:rFonts w:ascii="Courier New" w:hAnsi="Courier New" w:cs="Courier New"/>
        </w:rPr>
        <w:t>message</w:t>
      </w:r>
      <w:r w:rsidR="00311FF6">
        <w:rPr>
          <w:rFonts w:ascii="Courier New" w:hAnsi="Courier New" w:cs="Courier New"/>
        </w:rPr>
        <w:t>-id</w:t>
      </w:r>
      <w:proofErr w:type="gramEnd"/>
      <w:r w:rsidR="00311FF6">
        <w:rPr>
          <w:rFonts w:ascii="Courier New" w:hAnsi="Courier New" w:cs="Courier New"/>
        </w:rPr>
        <w:t xml:space="preserve"> = &lt;mdn-of-</w:t>
      </w:r>
      <w:r w:rsidRPr="000C68EC">
        <w:rPr>
          <w:rFonts w:ascii="Courier New" w:hAnsi="Courier New" w:cs="Courier New"/>
        </w:rPr>
        <w:t>1385734320013-0@</w:t>
      </w:r>
      <w:r w:rsidR="00311FF6" w:rsidRPr="00D96D56">
        <w:rPr>
          <w:rFonts w:ascii="Courier New" w:hAnsi="Courier New" w:cs="Courier New"/>
        </w:rPr>
        <w:t>PDK0002</w:t>
      </w:r>
      <w:r w:rsidR="00311FF6">
        <w:rPr>
          <w:rFonts w:ascii="Courier New" w:hAnsi="Courier New" w:cs="Courier New"/>
        </w:rPr>
        <w:t>69</w:t>
      </w:r>
      <w:r w:rsidRPr="000C68EC">
        <w:rPr>
          <w:rFonts w:ascii="Courier New" w:hAnsi="Courier New" w:cs="Courier New"/>
        </w:rPr>
        <w:t>&gt;</w:t>
      </w:r>
    </w:p>
    <w:p w:rsidR="000C68EC" w:rsidRPr="000C68EC" w:rsidRDefault="000C68EC" w:rsidP="00C528D4">
      <w:pPr>
        <w:pStyle w:val="KeinLeerraum"/>
        <w:ind w:left="284" w:hanging="284"/>
        <w:rPr>
          <w:rFonts w:ascii="Courier New" w:hAnsi="Courier New" w:cs="Courier New"/>
        </w:rPr>
      </w:pPr>
      <w:proofErr w:type="gramStart"/>
      <w:r w:rsidRPr="000C68EC">
        <w:rPr>
          <w:rFonts w:ascii="Courier New" w:hAnsi="Courier New" w:cs="Courier New"/>
        </w:rPr>
        <w:t>as2-version</w:t>
      </w:r>
      <w:proofErr w:type="gramEnd"/>
      <w:r w:rsidRPr="000C68EC">
        <w:rPr>
          <w:rFonts w:ascii="Courier New" w:hAnsi="Courier New" w:cs="Courier New"/>
        </w:rPr>
        <w:t xml:space="preserve"> = 1.2</w:t>
      </w:r>
    </w:p>
    <w:p w:rsidR="000C68EC" w:rsidRPr="000C68EC" w:rsidRDefault="000C68EC" w:rsidP="00C528D4">
      <w:pPr>
        <w:pStyle w:val="KeinLeerraum"/>
        <w:ind w:left="284" w:hanging="284"/>
        <w:rPr>
          <w:rFonts w:ascii="Courier New" w:hAnsi="Courier New" w:cs="Courier New"/>
        </w:rPr>
      </w:pPr>
      <w:proofErr w:type="gramStart"/>
      <w:r w:rsidRPr="000C68EC">
        <w:rPr>
          <w:rFonts w:ascii="Courier New" w:hAnsi="Courier New" w:cs="Courier New"/>
        </w:rPr>
        <w:t>content-type</w:t>
      </w:r>
      <w:proofErr w:type="gramEnd"/>
      <w:r w:rsidRPr="000C68EC">
        <w:rPr>
          <w:rFonts w:ascii="Courier New" w:hAnsi="Courier New" w:cs="Courier New"/>
        </w:rPr>
        <w:t xml:space="preserve"> = multipart/signed; protocol="application/pkcs7-signature"; </w:t>
      </w:r>
      <w:proofErr w:type="spellStart"/>
      <w:r w:rsidRPr="000C68EC">
        <w:rPr>
          <w:rFonts w:ascii="Courier New" w:hAnsi="Courier New" w:cs="Courier New"/>
        </w:rPr>
        <w:t>micalg</w:t>
      </w:r>
      <w:proofErr w:type="spellEnd"/>
      <w:r w:rsidRPr="000C68EC">
        <w:rPr>
          <w:rFonts w:ascii="Courier New" w:hAnsi="Courier New" w:cs="Courier New"/>
        </w:rPr>
        <w:t>=sha</w:t>
      </w:r>
      <w:r w:rsidR="00A409B9">
        <w:rPr>
          <w:rFonts w:ascii="Courier New" w:hAnsi="Courier New" w:cs="Courier New"/>
        </w:rPr>
        <w:t>-256</w:t>
      </w:r>
      <w:r w:rsidRPr="000C68EC">
        <w:rPr>
          <w:rFonts w:ascii="Courier New" w:hAnsi="Courier New" w:cs="Courier New"/>
        </w:rPr>
        <w:t>;  boundary="----=_Part_61_13593581.1385637260652"</w:t>
      </w:r>
    </w:p>
    <w:p w:rsidR="00A05EBC" w:rsidRPr="00AE5177" w:rsidRDefault="000C68EC" w:rsidP="00C528D4">
      <w:pPr>
        <w:pStyle w:val="KeinLeerraum"/>
        <w:ind w:left="284" w:hanging="284"/>
        <w:rPr>
          <w:rFonts w:ascii="Courier New" w:hAnsi="Courier New" w:cs="Courier New"/>
        </w:rPr>
      </w:pPr>
      <w:proofErr w:type="gramStart"/>
      <w:r w:rsidRPr="000C68EC">
        <w:rPr>
          <w:rFonts w:ascii="Courier New" w:hAnsi="Courier New" w:cs="Courier New"/>
        </w:rPr>
        <w:t>mime-version</w:t>
      </w:r>
      <w:proofErr w:type="gramEnd"/>
      <w:r w:rsidRPr="000C68EC">
        <w:rPr>
          <w:rFonts w:ascii="Courier New" w:hAnsi="Courier New" w:cs="Courier New"/>
        </w:rPr>
        <w:t xml:space="preserve"> = 1.0</w:t>
      </w:r>
    </w:p>
    <w:p w:rsidR="00DF04D2" w:rsidRDefault="00E11039" w:rsidP="00D34039">
      <w:pPr>
        <w:pStyle w:val="berschrift3"/>
        <w:rPr>
          <w:rFonts w:eastAsia="Times New Roman"/>
        </w:rPr>
      </w:pPr>
      <w:bookmarkStart w:id="43" w:name="_Toc3465113"/>
      <w:r>
        <w:rPr>
          <w:rFonts w:eastAsia="Times New Roman"/>
          <w:spacing w:val="-3"/>
        </w:rPr>
        <w:t>F</w:t>
      </w:r>
      <w:r>
        <w:rPr>
          <w:rFonts w:eastAsia="Times New Roman"/>
        </w:rPr>
        <w:t>a</w:t>
      </w:r>
      <w:r>
        <w:rPr>
          <w:rFonts w:eastAsia="Times New Roman"/>
          <w:spacing w:val="1"/>
        </w:rPr>
        <w:t>u</w:t>
      </w:r>
      <w:r>
        <w:rPr>
          <w:rFonts w:eastAsia="Times New Roman"/>
        </w:rPr>
        <w:t>lts</w:t>
      </w:r>
      <w:r w:rsidR="001C39FE">
        <w:rPr>
          <w:rFonts w:eastAsia="Times New Roman"/>
        </w:rPr>
        <w:t>/Errors returned</w:t>
      </w:r>
      <w:bookmarkEnd w:id="43"/>
    </w:p>
    <w:p w:rsidR="00DF04D2" w:rsidRDefault="006A7516" w:rsidP="00337EEE">
      <w:r>
        <w:t>Typically,</w:t>
      </w:r>
      <w:r w:rsidR="001C39FE">
        <w:t xml:space="preserve"> all AS2 errors from </w:t>
      </w:r>
      <w:proofErr w:type="spellStart"/>
      <w:r w:rsidR="00980324">
        <w:t>DestAP</w:t>
      </w:r>
      <w:proofErr w:type="spellEnd"/>
      <w:r w:rsidR="001C39FE">
        <w:t xml:space="preserve"> are returned using the MDN</w:t>
      </w:r>
      <w:r w:rsidR="0035244D">
        <w:t xml:space="preserve"> and the error reported in the </w:t>
      </w:r>
      <w:r w:rsidR="0035244D" w:rsidRPr="0035244D">
        <w:t>"disposition-field</w:t>
      </w:r>
      <w:r w:rsidR="0035244D">
        <w:t>”</w:t>
      </w:r>
      <w:r w:rsidR="001C39FE">
        <w:t xml:space="preserve">. </w:t>
      </w:r>
      <w:r w:rsidR="000854F4">
        <w:t xml:space="preserve">The </w:t>
      </w:r>
      <w:proofErr w:type="spellStart"/>
      <w:r w:rsidR="00980324">
        <w:t>DestAP</w:t>
      </w:r>
      <w:proofErr w:type="spellEnd"/>
      <w:r w:rsidR="000854F4">
        <w:t xml:space="preserve"> has several integrity checks all of which may return errors. </w:t>
      </w:r>
      <w:r w:rsidR="0035244D">
        <w:t>If the disposition-field states “</w:t>
      </w:r>
      <w:r w:rsidR="0035244D" w:rsidRPr="0035244D">
        <w:t>MDN-sent-automatically; processed</w:t>
      </w:r>
      <w:r w:rsidR="0035244D">
        <w:t xml:space="preserve">” then the transmission was successful. </w:t>
      </w:r>
      <w:r w:rsidR="00285759" w:rsidRPr="00285759">
        <w:t xml:space="preserve">When </w:t>
      </w:r>
      <w:r w:rsidR="00E46EE1">
        <w:t>it is not successful,</w:t>
      </w:r>
      <w:r w:rsidR="00285759" w:rsidRPr="00285759">
        <w:t xml:space="preserve"> the "disposition-field" MUST</w:t>
      </w:r>
      <w:r w:rsidR="003E6143">
        <w:t xml:space="preserve"> </w:t>
      </w:r>
      <w:r w:rsidR="00661840">
        <w:t>include a disposition-modifier indicating the error or failure (see list below)</w:t>
      </w:r>
      <w:r w:rsidR="00285759" w:rsidRPr="00285759">
        <w:t>.</w:t>
      </w:r>
      <w:r w:rsidR="00285759">
        <w:t xml:space="preserve"> </w:t>
      </w:r>
      <w:r w:rsidR="001C39FE">
        <w:t xml:space="preserve">Other errors would be considered </w:t>
      </w:r>
      <w:r w:rsidR="006F3A4F">
        <w:t>normal socket or HTTP errors and are outside the scope of this document.</w:t>
      </w:r>
      <w:r w:rsidR="000613CD">
        <w:t xml:space="preserve"> </w:t>
      </w:r>
      <w:r w:rsidR="000F5262">
        <w:t xml:space="preserve">A failure indicates that the </w:t>
      </w:r>
      <w:proofErr w:type="spellStart"/>
      <w:r w:rsidR="000F5262">
        <w:t>DestAP</w:t>
      </w:r>
      <w:proofErr w:type="spellEnd"/>
      <w:r w:rsidR="000F5262">
        <w:t xml:space="preserve"> cannot understand the </w:t>
      </w:r>
      <w:r w:rsidR="000613CD">
        <w:t xml:space="preserve">MDN requirements of the </w:t>
      </w:r>
      <w:proofErr w:type="spellStart"/>
      <w:r w:rsidR="000613CD">
        <w:t>SrcAP</w:t>
      </w:r>
      <w:proofErr w:type="spellEnd"/>
      <w:r w:rsidR="000613CD">
        <w:t xml:space="preserve">. </w:t>
      </w:r>
      <w:r w:rsidR="000F5262">
        <w:t>A warning indicates that the message was accepted for further processing although there were errors</w:t>
      </w:r>
      <w:r w:rsidR="004B6EA5">
        <w:t xml:space="preserve">. The AS2 standard </w:t>
      </w:r>
      <w:r w:rsidR="00E93067">
        <w:t>specification</w:t>
      </w:r>
      <w:r w:rsidR="004B6EA5">
        <w:t xml:space="preserve"> contains a number of faults.</w:t>
      </w:r>
      <w:r w:rsidR="006F3A4F">
        <w:t xml:space="preserve"> The</w:t>
      </w:r>
      <w:r w:rsidR="000F5262">
        <w:t xml:space="preserve"> list </w:t>
      </w:r>
      <w:r w:rsidR="00F62A08">
        <w:t xml:space="preserve">below </w:t>
      </w:r>
      <w:r w:rsidR="004B6EA5">
        <w:t xml:space="preserve">enumerates some </w:t>
      </w:r>
      <w:r w:rsidR="00F62A08">
        <w:t>ex</w:t>
      </w:r>
      <w:r w:rsidR="004B6EA5">
        <w:t>a</w:t>
      </w:r>
      <w:r w:rsidR="00F62A08">
        <w:t xml:space="preserve">mples of failures/errors/warnings </w:t>
      </w:r>
      <w:r w:rsidR="000F5262">
        <w:t>that SHOULD be used</w:t>
      </w:r>
      <w:r w:rsidR="004B6EA5">
        <w:t>. This specification also adds faults that may occur in the PEPPOL infrastructure.</w:t>
      </w:r>
    </w:p>
    <w:tbl>
      <w:tblPr>
        <w:tblStyle w:val="Tabellengitternetz"/>
        <w:tblW w:w="0" w:type="auto"/>
        <w:tblLook w:val="04A0"/>
      </w:tblPr>
      <w:tblGrid>
        <w:gridCol w:w="5037"/>
        <w:gridCol w:w="4972"/>
      </w:tblGrid>
      <w:tr w:rsidR="00647A60" w:rsidTr="00F62A08">
        <w:tc>
          <w:tcPr>
            <w:tcW w:w="5037" w:type="dxa"/>
          </w:tcPr>
          <w:p w:rsidR="00647A60" w:rsidRDefault="00647A60" w:rsidP="008435CE">
            <w:pPr>
              <w:pStyle w:val="tableheading"/>
            </w:pPr>
            <w:r>
              <w:lastRenderedPageBreak/>
              <w:t>Failure</w:t>
            </w:r>
            <w:r w:rsidR="008435CE">
              <w:t>s</w:t>
            </w:r>
            <w:r w:rsidR="008435CE" w:rsidDel="008435CE">
              <w:t xml:space="preserve"> </w:t>
            </w:r>
          </w:p>
        </w:tc>
        <w:tc>
          <w:tcPr>
            <w:tcW w:w="4972" w:type="dxa"/>
          </w:tcPr>
          <w:p w:rsidR="00647A60" w:rsidRDefault="00647A60" w:rsidP="0052719F">
            <w:pPr>
              <w:pStyle w:val="tableheading"/>
            </w:pPr>
            <w:r>
              <w:t>Possible cause</w:t>
            </w:r>
          </w:p>
        </w:tc>
      </w:tr>
      <w:tr w:rsidR="00647A60" w:rsidTr="00F62A08">
        <w:tc>
          <w:tcPr>
            <w:tcW w:w="5037" w:type="dxa"/>
          </w:tcPr>
          <w:p w:rsidR="00647A60" w:rsidRDefault="00647A60" w:rsidP="00337EEE">
            <w:r>
              <w:t>Failure: unsupported format</w:t>
            </w:r>
          </w:p>
        </w:tc>
        <w:tc>
          <w:tcPr>
            <w:tcW w:w="4972" w:type="dxa"/>
          </w:tcPr>
          <w:p w:rsidR="00647A60" w:rsidRDefault="00E46EE1" w:rsidP="00E46EE1">
            <w:proofErr w:type="gramStart"/>
            <w:r w:rsidRPr="00E46EE1">
              <w:t>if</w:t>
            </w:r>
            <w:proofErr w:type="gramEnd"/>
            <w:r w:rsidRPr="00E46EE1">
              <w:t xml:space="preserve"> the </w:t>
            </w:r>
            <w:proofErr w:type="spellStart"/>
            <w:r>
              <w:t>D</w:t>
            </w:r>
            <w:r w:rsidRPr="00892FF3">
              <w:t>estAP</w:t>
            </w:r>
            <w:proofErr w:type="spellEnd"/>
            <w:r w:rsidRPr="00E46EE1">
              <w:t xml:space="preserve"> determines that a signed receipt cannot be returned because it does not support the requested protocol format</w:t>
            </w:r>
            <w:r w:rsidR="000F5262">
              <w:t>.</w:t>
            </w:r>
          </w:p>
        </w:tc>
      </w:tr>
      <w:tr w:rsidR="00647A60" w:rsidTr="00F62A08">
        <w:tc>
          <w:tcPr>
            <w:tcW w:w="5037" w:type="dxa"/>
          </w:tcPr>
          <w:p w:rsidR="00647A60" w:rsidRDefault="00647A60" w:rsidP="00337EEE">
            <w:r w:rsidRPr="000854F4">
              <w:t>Fail</w:t>
            </w:r>
            <w:r>
              <w:t>ure: unsupported MIC-algorithms</w:t>
            </w:r>
          </w:p>
        </w:tc>
        <w:tc>
          <w:tcPr>
            <w:tcW w:w="4972" w:type="dxa"/>
          </w:tcPr>
          <w:p w:rsidR="00647A60" w:rsidRDefault="008435CE" w:rsidP="00337EEE">
            <w:r>
              <w:t xml:space="preserve">The </w:t>
            </w:r>
            <w:proofErr w:type="spellStart"/>
            <w:r>
              <w:t>SrcAP</w:t>
            </w:r>
            <w:proofErr w:type="spellEnd"/>
            <w:r>
              <w:t xml:space="preserve"> requested a MIC-Algorithm which the </w:t>
            </w:r>
            <w:proofErr w:type="spellStart"/>
            <w:r>
              <w:t>DestAP</w:t>
            </w:r>
            <w:proofErr w:type="spellEnd"/>
            <w:r>
              <w:t xml:space="preserve"> does not support</w:t>
            </w:r>
          </w:p>
        </w:tc>
      </w:tr>
      <w:tr w:rsidR="008435CE" w:rsidTr="00F62A08">
        <w:tc>
          <w:tcPr>
            <w:tcW w:w="5037" w:type="dxa"/>
          </w:tcPr>
          <w:p w:rsidR="008435CE" w:rsidRPr="000854F4" w:rsidRDefault="008435CE" w:rsidP="00337EEE">
            <w:r>
              <w:t>Failure: sender-equals-receiver</w:t>
            </w:r>
          </w:p>
        </w:tc>
        <w:tc>
          <w:tcPr>
            <w:tcW w:w="4972" w:type="dxa"/>
          </w:tcPr>
          <w:p w:rsidR="008435CE" w:rsidRDefault="008435CE" w:rsidP="00337EEE">
            <w:r>
              <w:t>The AS2-To name is identical to the AS2-From name.</w:t>
            </w:r>
          </w:p>
        </w:tc>
      </w:tr>
      <w:tr w:rsidR="008435CE" w:rsidTr="00F62A08">
        <w:tc>
          <w:tcPr>
            <w:tcW w:w="5037" w:type="dxa"/>
          </w:tcPr>
          <w:p w:rsidR="008435CE" w:rsidRPr="00134200" w:rsidRDefault="008435CE" w:rsidP="00337EEE">
            <w:pPr>
              <w:rPr>
                <w:b/>
              </w:rPr>
            </w:pPr>
            <w:r w:rsidRPr="00134200">
              <w:rPr>
                <w:b/>
              </w:rPr>
              <w:t>Errors</w:t>
            </w:r>
          </w:p>
        </w:tc>
        <w:tc>
          <w:tcPr>
            <w:tcW w:w="4972" w:type="dxa"/>
          </w:tcPr>
          <w:p w:rsidR="008435CE" w:rsidRPr="00134200" w:rsidRDefault="008435CE" w:rsidP="00337EEE">
            <w:pPr>
              <w:rPr>
                <w:b/>
              </w:rPr>
            </w:pPr>
            <w:r w:rsidRPr="00134200">
              <w:rPr>
                <w:b/>
              </w:rPr>
              <w:t>Possible cause</w:t>
            </w:r>
          </w:p>
        </w:tc>
      </w:tr>
      <w:tr w:rsidR="008435CE" w:rsidTr="00F62A08">
        <w:tc>
          <w:tcPr>
            <w:tcW w:w="5037" w:type="dxa"/>
          </w:tcPr>
          <w:p w:rsidR="008435CE" w:rsidRPr="000854F4" w:rsidRDefault="008435CE" w:rsidP="00337EEE">
            <w:r>
              <w:t>Error: decryption-failed</w:t>
            </w:r>
          </w:p>
        </w:tc>
        <w:tc>
          <w:tcPr>
            <w:tcW w:w="4972" w:type="dxa"/>
          </w:tcPr>
          <w:p w:rsidR="008435CE" w:rsidRDefault="008435CE" w:rsidP="00337EEE">
            <w:proofErr w:type="gramStart"/>
            <w:r>
              <w:t>the</w:t>
            </w:r>
            <w:proofErr w:type="gramEnd"/>
            <w:r>
              <w:t xml:space="preserve"> </w:t>
            </w:r>
            <w:proofErr w:type="spellStart"/>
            <w:r>
              <w:t>D</w:t>
            </w:r>
            <w:r w:rsidRPr="00892FF3">
              <w:t>estAP</w:t>
            </w:r>
            <w:proofErr w:type="spellEnd"/>
            <w:r>
              <w:t xml:space="preserve"> could not decrypt the message contents.</w:t>
            </w:r>
          </w:p>
        </w:tc>
      </w:tr>
      <w:tr w:rsidR="008435CE" w:rsidTr="00F62A08">
        <w:tc>
          <w:tcPr>
            <w:tcW w:w="5037" w:type="dxa"/>
          </w:tcPr>
          <w:p w:rsidR="008435CE" w:rsidRPr="00285759" w:rsidRDefault="008435CE" w:rsidP="00337EEE">
            <w:r>
              <w:t>Error: authentication-failed</w:t>
            </w:r>
          </w:p>
        </w:tc>
        <w:tc>
          <w:tcPr>
            <w:tcW w:w="4972" w:type="dxa"/>
          </w:tcPr>
          <w:p w:rsidR="008435CE" w:rsidRDefault="008435CE" w:rsidP="00337EEE">
            <w:proofErr w:type="gramStart"/>
            <w:r>
              <w:t>the</w:t>
            </w:r>
            <w:proofErr w:type="gramEnd"/>
            <w:r>
              <w:t xml:space="preserve"> </w:t>
            </w:r>
            <w:proofErr w:type="spellStart"/>
            <w:r>
              <w:t>D</w:t>
            </w:r>
            <w:r w:rsidRPr="00892FF3">
              <w:t>estAP</w:t>
            </w:r>
            <w:proofErr w:type="spellEnd"/>
            <w:r>
              <w:t xml:space="preserve"> could not authenticate the sender.</w:t>
            </w:r>
          </w:p>
          <w:p w:rsidR="008435CE" w:rsidRDefault="008435CE" w:rsidP="00337EEE">
            <w:r>
              <w:t>Sender in this profile is the sending AP.</w:t>
            </w:r>
          </w:p>
        </w:tc>
      </w:tr>
      <w:tr w:rsidR="008435CE" w:rsidTr="00F62A08">
        <w:tc>
          <w:tcPr>
            <w:tcW w:w="5037" w:type="dxa"/>
          </w:tcPr>
          <w:p w:rsidR="008435CE" w:rsidRPr="00285759" w:rsidRDefault="008435CE" w:rsidP="00337EEE">
            <w:r>
              <w:t>Error: integrity-check-failed</w:t>
            </w:r>
          </w:p>
        </w:tc>
        <w:tc>
          <w:tcPr>
            <w:tcW w:w="4972" w:type="dxa"/>
          </w:tcPr>
          <w:p w:rsidR="008435CE" w:rsidRDefault="008435CE" w:rsidP="00337EEE">
            <w:proofErr w:type="gramStart"/>
            <w:r>
              <w:t>the</w:t>
            </w:r>
            <w:proofErr w:type="gramEnd"/>
            <w:r>
              <w:t xml:space="preserve"> </w:t>
            </w:r>
            <w:proofErr w:type="spellStart"/>
            <w:r>
              <w:t>D</w:t>
            </w:r>
            <w:r w:rsidRPr="00892FF3">
              <w:t>estAP</w:t>
            </w:r>
            <w:proofErr w:type="spellEnd"/>
            <w:r>
              <w:t xml:space="preserve"> could not verify content integrity.</w:t>
            </w:r>
          </w:p>
        </w:tc>
      </w:tr>
      <w:tr w:rsidR="008435CE" w:rsidTr="00F62A08">
        <w:tc>
          <w:tcPr>
            <w:tcW w:w="5037" w:type="dxa"/>
          </w:tcPr>
          <w:p w:rsidR="008435CE" w:rsidRDefault="008435CE">
            <w:r>
              <w:t xml:space="preserve">Error: </w:t>
            </w:r>
            <w:r w:rsidR="004B6EA5">
              <w:t>p</w:t>
            </w:r>
            <w:r w:rsidR="004B6EA5" w:rsidRPr="00E46EE1">
              <w:t>articipant</w:t>
            </w:r>
            <w:r w:rsidR="004B6EA5">
              <w:t>-n</w:t>
            </w:r>
            <w:r w:rsidR="004B6EA5" w:rsidRPr="00E46EE1">
              <w:t>ot</w:t>
            </w:r>
            <w:r w:rsidR="004B6EA5">
              <w:t>-a</w:t>
            </w:r>
            <w:r w:rsidR="004B6EA5" w:rsidRPr="00E46EE1">
              <w:t>ccepted</w:t>
            </w:r>
            <w:r w:rsidR="004B6EA5">
              <w:t xml:space="preserve"> </w:t>
            </w:r>
            <w:r w:rsidR="00F62A08">
              <w:t>(*)</w:t>
            </w:r>
          </w:p>
        </w:tc>
        <w:tc>
          <w:tcPr>
            <w:tcW w:w="4972" w:type="dxa"/>
          </w:tcPr>
          <w:p w:rsidR="008435CE" w:rsidRDefault="008435CE" w:rsidP="00E46EE1">
            <w:r>
              <w:t xml:space="preserve">The </w:t>
            </w:r>
            <w:proofErr w:type="spellStart"/>
            <w:r>
              <w:t>D</w:t>
            </w:r>
            <w:r w:rsidRPr="00892FF3">
              <w:t>estAP</w:t>
            </w:r>
            <w:proofErr w:type="spellEnd"/>
            <w:r w:rsidR="00E215C9">
              <w:t xml:space="preserve"> </w:t>
            </w:r>
            <w:proofErr w:type="gramStart"/>
            <w:r>
              <w:t xml:space="preserve">could </w:t>
            </w:r>
            <w:r w:rsidR="004B6EA5">
              <w:t>can</w:t>
            </w:r>
            <w:r>
              <w:t>not</w:t>
            </w:r>
            <w:proofErr w:type="gramEnd"/>
            <w:r>
              <w:t xml:space="preserve"> identify the participant as described in the received service metadata. This may occur if the </w:t>
            </w:r>
            <w:proofErr w:type="spellStart"/>
            <w:r>
              <w:t>SrcAP</w:t>
            </w:r>
            <w:proofErr w:type="spellEnd"/>
            <w:r>
              <w:t xml:space="preserve"> is using stale cached service metadata that has been updated.</w:t>
            </w:r>
          </w:p>
        </w:tc>
      </w:tr>
      <w:tr w:rsidR="008435CE" w:rsidTr="00F62A08">
        <w:tc>
          <w:tcPr>
            <w:tcW w:w="5037" w:type="dxa"/>
          </w:tcPr>
          <w:p w:rsidR="008435CE" w:rsidRPr="00D66136" w:rsidRDefault="008435CE">
            <w:pPr>
              <w:rPr>
                <w:highlight w:val="yellow"/>
              </w:rPr>
            </w:pPr>
            <w:r>
              <w:t xml:space="preserve">Error: </w:t>
            </w:r>
            <w:r w:rsidR="004B6EA5">
              <w:t>d</w:t>
            </w:r>
            <w:r w:rsidR="004B6EA5" w:rsidRPr="00647A60">
              <w:t>ocument</w:t>
            </w:r>
            <w:r w:rsidR="004B6EA5">
              <w:t>-t</w:t>
            </w:r>
            <w:r w:rsidR="004B6EA5" w:rsidRPr="00647A60">
              <w:t>ype</w:t>
            </w:r>
            <w:r w:rsidR="004B6EA5">
              <w:t>-id-n</w:t>
            </w:r>
            <w:r w:rsidR="004B6EA5" w:rsidRPr="00647A60">
              <w:t>ot</w:t>
            </w:r>
            <w:r w:rsidR="004B6EA5">
              <w:t>-a</w:t>
            </w:r>
            <w:r w:rsidR="004B6EA5" w:rsidRPr="00647A60">
              <w:t>ccepted</w:t>
            </w:r>
            <w:r w:rsidR="004B6EA5">
              <w:t xml:space="preserve"> </w:t>
            </w:r>
            <w:r w:rsidR="00F62A08">
              <w:t>(*)</w:t>
            </w:r>
          </w:p>
        </w:tc>
        <w:tc>
          <w:tcPr>
            <w:tcW w:w="4972" w:type="dxa"/>
          </w:tcPr>
          <w:p w:rsidR="008435CE" w:rsidRPr="00647A60" w:rsidRDefault="008435CE">
            <w:r w:rsidRPr="00647A60">
              <w:t xml:space="preserve">The </w:t>
            </w:r>
            <w:proofErr w:type="spellStart"/>
            <w:r>
              <w:t>D</w:t>
            </w:r>
            <w:r w:rsidRPr="00892FF3">
              <w:t>estAP</w:t>
            </w:r>
            <w:proofErr w:type="spellEnd"/>
            <w:r w:rsidRPr="00647A60">
              <w:t xml:space="preserve"> does not accept documents of this type.</w:t>
            </w:r>
            <w:r>
              <w:t xml:space="preserve"> The document identifier, as described in the envelope, does not correspond to the </w:t>
            </w:r>
            <w:proofErr w:type="spellStart"/>
            <w:r>
              <w:t>D</w:t>
            </w:r>
            <w:r w:rsidRPr="00892FF3">
              <w:t>estAP</w:t>
            </w:r>
            <w:r>
              <w:t>s</w:t>
            </w:r>
            <w:proofErr w:type="spellEnd"/>
            <w:r>
              <w:t xml:space="preserve"> and records. This may occur if the </w:t>
            </w:r>
            <w:proofErr w:type="spellStart"/>
            <w:r w:rsidR="004B6EA5">
              <w:t>S</w:t>
            </w:r>
            <w:r>
              <w:t>rcAP</w:t>
            </w:r>
            <w:proofErr w:type="spellEnd"/>
            <w:r>
              <w:t xml:space="preserve"> is using stale cached service metadata that has been updated.</w:t>
            </w:r>
          </w:p>
        </w:tc>
      </w:tr>
      <w:tr w:rsidR="00F62A08" w:rsidTr="00F62A08">
        <w:tc>
          <w:tcPr>
            <w:tcW w:w="5037" w:type="dxa"/>
          </w:tcPr>
          <w:p w:rsidR="00F62A08" w:rsidRDefault="00F62A08">
            <w:r>
              <w:t xml:space="preserve">Error: </w:t>
            </w:r>
            <w:r w:rsidR="004B6EA5">
              <w:t>p</w:t>
            </w:r>
            <w:r>
              <w:t>rocess</w:t>
            </w:r>
            <w:r w:rsidR="004B6EA5">
              <w:t>-id-not-accepted</w:t>
            </w:r>
            <w:r>
              <w:t xml:space="preserve"> (*)</w:t>
            </w:r>
          </w:p>
        </w:tc>
        <w:tc>
          <w:tcPr>
            <w:tcW w:w="4972" w:type="dxa"/>
          </w:tcPr>
          <w:p w:rsidR="00F62A08" w:rsidRPr="00647A60" w:rsidRDefault="004B6EA5">
            <w:r w:rsidRPr="00647A60">
              <w:t xml:space="preserve">The </w:t>
            </w:r>
            <w:proofErr w:type="spellStart"/>
            <w:r>
              <w:t>D</w:t>
            </w:r>
            <w:r w:rsidRPr="00892FF3">
              <w:t>estAP</w:t>
            </w:r>
            <w:proofErr w:type="spellEnd"/>
            <w:r w:rsidRPr="00647A60">
              <w:t xml:space="preserve"> does not accept documents of this type.</w:t>
            </w:r>
            <w:r>
              <w:t xml:space="preserve"> The process identifier, as described in the envelope, does not correspond to the </w:t>
            </w:r>
            <w:proofErr w:type="spellStart"/>
            <w:r>
              <w:t>D</w:t>
            </w:r>
            <w:r w:rsidRPr="00892FF3">
              <w:t>estAP</w:t>
            </w:r>
            <w:r>
              <w:t>s</w:t>
            </w:r>
            <w:proofErr w:type="spellEnd"/>
            <w:r>
              <w:t xml:space="preserve"> and records. This may occur if the </w:t>
            </w:r>
            <w:proofErr w:type="spellStart"/>
            <w:r>
              <w:t>SrcAP</w:t>
            </w:r>
            <w:proofErr w:type="spellEnd"/>
            <w:r>
              <w:t xml:space="preserve"> is using stale cached service metadata that has been updated.</w:t>
            </w:r>
          </w:p>
        </w:tc>
      </w:tr>
      <w:tr w:rsidR="000F5262" w:rsidTr="00F62A08">
        <w:tc>
          <w:tcPr>
            <w:tcW w:w="5037" w:type="dxa"/>
          </w:tcPr>
          <w:p w:rsidR="000F5262" w:rsidRDefault="000F5262" w:rsidP="00337EEE">
            <w:r w:rsidRPr="00285759">
              <w:t>Err</w:t>
            </w:r>
            <w:r>
              <w:t>or: unexpected-processing-error</w:t>
            </w:r>
          </w:p>
        </w:tc>
        <w:tc>
          <w:tcPr>
            <w:tcW w:w="4972" w:type="dxa"/>
          </w:tcPr>
          <w:p w:rsidR="000F5262" w:rsidRPr="00647A60" w:rsidRDefault="000F5262" w:rsidP="00E46EE1">
            <w:proofErr w:type="gramStart"/>
            <w:r>
              <w:t>a</w:t>
            </w:r>
            <w:proofErr w:type="gramEnd"/>
            <w:r>
              <w:t xml:space="preserve"> catch-all for any additional processing errors.</w:t>
            </w:r>
          </w:p>
        </w:tc>
      </w:tr>
      <w:tr w:rsidR="000F5262" w:rsidTr="00F62A08">
        <w:tc>
          <w:tcPr>
            <w:tcW w:w="5037" w:type="dxa"/>
          </w:tcPr>
          <w:p w:rsidR="000F5262" w:rsidRPr="00134200" w:rsidRDefault="000F5262" w:rsidP="00337EEE">
            <w:pPr>
              <w:rPr>
                <w:b/>
              </w:rPr>
            </w:pPr>
            <w:r w:rsidRPr="00134200">
              <w:rPr>
                <w:b/>
              </w:rPr>
              <w:t>Warnings</w:t>
            </w:r>
          </w:p>
        </w:tc>
        <w:tc>
          <w:tcPr>
            <w:tcW w:w="4972" w:type="dxa"/>
          </w:tcPr>
          <w:p w:rsidR="000F5262" w:rsidRPr="00134200" w:rsidRDefault="000F5262" w:rsidP="008435CE">
            <w:pPr>
              <w:rPr>
                <w:b/>
              </w:rPr>
            </w:pPr>
            <w:r w:rsidRPr="00134200">
              <w:rPr>
                <w:b/>
              </w:rPr>
              <w:t>Possible causes</w:t>
            </w:r>
          </w:p>
        </w:tc>
      </w:tr>
      <w:tr w:rsidR="000F5262" w:rsidTr="00F62A08">
        <w:tc>
          <w:tcPr>
            <w:tcW w:w="5037" w:type="dxa"/>
          </w:tcPr>
          <w:p w:rsidR="000F5262" w:rsidRDefault="000F5262" w:rsidP="00337EEE">
            <w:r>
              <w:t>Warning: duplicate-document</w:t>
            </w:r>
          </w:p>
        </w:tc>
        <w:tc>
          <w:tcPr>
            <w:tcW w:w="4972" w:type="dxa"/>
          </w:tcPr>
          <w:p w:rsidR="000F5262" w:rsidRPr="00647A60" w:rsidRDefault="000F5262" w:rsidP="008435CE">
            <w:r>
              <w:t xml:space="preserve">An identical message already exists at the </w:t>
            </w:r>
            <w:proofErr w:type="spellStart"/>
            <w:r>
              <w:t>DestAP</w:t>
            </w:r>
            <w:proofErr w:type="spellEnd"/>
            <w:r>
              <w:t>.</w:t>
            </w:r>
          </w:p>
        </w:tc>
      </w:tr>
    </w:tbl>
    <w:p w:rsidR="00DF04D2" w:rsidRDefault="00F62A08" w:rsidP="00337EEE">
      <w:r>
        <w:t xml:space="preserve">(*) Error types recommended by </w:t>
      </w:r>
      <w:r w:rsidR="00AE5177">
        <w:t>O</w:t>
      </w:r>
      <w:r>
        <w:t>penPEPPOL (not part of the AS2 RFC)</w:t>
      </w:r>
    </w:p>
    <w:p w:rsidR="00DF04D2" w:rsidRDefault="00E11039" w:rsidP="00337EEE">
      <w:pPr>
        <w:pStyle w:val="berschrift2"/>
        <w:rPr>
          <w:rFonts w:eastAsia="Arial"/>
        </w:rPr>
      </w:pPr>
      <w:bookmarkStart w:id="44" w:name="_Toc3465114"/>
      <w:r>
        <w:rPr>
          <w:rFonts w:eastAsia="Arial"/>
        </w:rPr>
        <w:t>S</w:t>
      </w:r>
      <w:r>
        <w:rPr>
          <w:rFonts w:eastAsia="Arial"/>
          <w:spacing w:val="1"/>
        </w:rPr>
        <w:t>ec</w:t>
      </w:r>
      <w:r>
        <w:rPr>
          <w:rFonts w:eastAsia="Arial"/>
        </w:rPr>
        <w:t>uri</w:t>
      </w:r>
      <w:r>
        <w:rPr>
          <w:rFonts w:eastAsia="Arial"/>
          <w:spacing w:val="2"/>
        </w:rPr>
        <w:t>t</w:t>
      </w:r>
      <w:r>
        <w:rPr>
          <w:rFonts w:eastAsia="Arial"/>
        </w:rPr>
        <w:t>y</w:t>
      </w:r>
      <w:bookmarkEnd w:id="44"/>
    </w:p>
    <w:p w:rsidR="002C58AB" w:rsidRDefault="00595065" w:rsidP="00337EEE">
      <w:r>
        <w:t xml:space="preserve">PEPPOL supplied </w:t>
      </w:r>
      <w:r w:rsidR="000F33F3">
        <w:t>c</w:t>
      </w:r>
      <w:r>
        <w:t xml:space="preserve">ertificates </w:t>
      </w:r>
      <w:r w:rsidR="00DC25F6">
        <w:t xml:space="preserve">MUST </w:t>
      </w:r>
      <w:r>
        <w:t>be used for message signing</w:t>
      </w:r>
      <w:r w:rsidR="00582C82">
        <w:t xml:space="preserve"> using SHA-256 algorithm</w:t>
      </w:r>
      <w:r>
        <w:t xml:space="preserve"> and the returned MDN </w:t>
      </w:r>
      <w:r w:rsidR="00DC25F6">
        <w:t xml:space="preserve">MUST </w:t>
      </w:r>
      <w:r w:rsidR="00B67024">
        <w:t xml:space="preserve">also </w:t>
      </w:r>
      <w:r>
        <w:t>be</w:t>
      </w:r>
      <w:r w:rsidR="00DC25F6">
        <w:t xml:space="preserve"> signed using SHA-256 algorithm, according to RFC 5652</w:t>
      </w:r>
      <w:r>
        <w:t>.</w:t>
      </w:r>
      <w:r w:rsidR="00E47370">
        <w:t xml:space="preserve"> </w:t>
      </w:r>
      <w:r w:rsidR="003708B3">
        <w:t>The MDN va</w:t>
      </w:r>
      <w:r w:rsidR="000F33F3">
        <w:t>lidation process ensures a non-</w:t>
      </w:r>
      <w:r w:rsidR="000F33F3" w:rsidRPr="000F33F3">
        <w:t>repudiable</w:t>
      </w:r>
      <w:r w:rsidR="003708B3">
        <w:t xml:space="preserve"> transaction. </w:t>
      </w:r>
      <w:r w:rsidR="002C58AB" w:rsidRPr="00EB3958">
        <w:t>The sender does this by verifying the signed MDN with the receiving partner's public key, and by verifying that the returned MIC</w:t>
      </w:r>
      <w:r w:rsidR="002C58AB">
        <w:t xml:space="preserve"> (Message Integrity Check)</w:t>
      </w:r>
      <w:r w:rsidR="002C58AB" w:rsidRPr="00EB3958">
        <w:t xml:space="preserve"> value in the MDN is the same as the MIC for the original message.</w:t>
      </w:r>
      <w:r w:rsidR="00B67024">
        <w:t xml:space="preserve"> Mess</w:t>
      </w:r>
      <w:r w:rsidR="00B67024">
        <w:rPr>
          <w:spacing w:val="1"/>
        </w:rPr>
        <w:t>a</w:t>
      </w:r>
      <w:r w:rsidR="00B67024">
        <w:rPr>
          <w:spacing w:val="-2"/>
        </w:rPr>
        <w:t>g</w:t>
      </w:r>
      <w:r w:rsidR="00B67024">
        <w:rPr>
          <w:spacing w:val="-1"/>
        </w:rPr>
        <w:t>e</w:t>
      </w:r>
      <w:r w:rsidR="00B67024">
        <w:t>s MUST be</w:t>
      </w:r>
      <w:r w:rsidR="00B67024">
        <w:rPr>
          <w:spacing w:val="-1"/>
        </w:rPr>
        <w:t xml:space="preserve"> </w:t>
      </w:r>
      <w:r w:rsidR="000D484F">
        <w:rPr>
          <w:spacing w:val="-1"/>
        </w:rPr>
        <w:t>encrypted during transport. This is achieved using a transport protocol (</w:t>
      </w:r>
      <w:r w:rsidR="00B67024">
        <w:rPr>
          <w:spacing w:val="-1"/>
        </w:rPr>
        <w:t>HTTPS</w:t>
      </w:r>
      <w:r w:rsidR="000D484F">
        <w:rPr>
          <w:spacing w:val="-1"/>
        </w:rPr>
        <w:t>) which obviates the need for message level encryption</w:t>
      </w:r>
      <w:r w:rsidR="00B67024">
        <w:rPr>
          <w:spacing w:val="-1"/>
        </w:rPr>
        <w:t>.</w:t>
      </w:r>
      <w:r w:rsidR="005F0792">
        <w:rPr>
          <w:spacing w:val="-1"/>
        </w:rPr>
        <w:t xml:space="preserve"> An encryption at message </w:t>
      </w:r>
      <w:r w:rsidR="00FE77F8">
        <w:rPr>
          <w:spacing w:val="-1"/>
        </w:rPr>
        <w:t xml:space="preserve">envelope </w:t>
      </w:r>
      <w:r w:rsidR="005F0792">
        <w:rPr>
          <w:spacing w:val="-1"/>
        </w:rPr>
        <w:t xml:space="preserve">level MUST NOT </w:t>
      </w:r>
      <w:proofErr w:type="gramStart"/>
      <w:r w:rsidR="005F0792">
        <w:rPr>
          <w:spacing w:val="-1"/>
        </w:rPr>
        <w:t>be</w:t>
      </w:r>
      <w:proofErr w:type="gramEnd"/>
      <w:r w:rsidR="005F0792">
        <w:rPr>
          <w:spacing w:val="-1"/>
        </w:rPr>
        <w:t xml:space="preserve"> applied.</w:t>
      </w:r>
    </w:p>
    <w:p w:rsidR="00DF04D2" w:rsidRDefault="00E11039" w:rsidP="00337EEE">
      <w:pPr>
        <w:pStyle w:val="berschrift3"/>
        <w:rPr>
          <w:rFonts w:eastAsia="Times New Roman"/>
        </w:rPr>
      </w:pPr>
      <w:bookmarkStart w:id="45" w:name="_Toc3465115"/>
      <w:r>
        <w:rPr>
          <w:rFonts w:eastAsia="Times New Roman"/>
          <w:spacing w:val="-1"/>
        </w:rPr>
        <w:t>Me</w:t>
      </w:r>
      <w:r>
        <w:rPr>
          <w:rFonts w:eastAsia="Times New Roman"/>
        </w:rPr>
        <w:t xml:space="preserve">ssage </w:t>
      </w:r>
      <w:r>
        <w:rPr>
          <w:rFonts w:eastAsia="Times New Roman"/>
          <w:spacing w:val="-1"/>
        </w:rPr>
        <w:t>A</w:t>
      </w:r>
      <w:r>
        <w:rPr>
          <w:rFonts w:eastAsia="Times New Roman"/>
          <w:spacing w:val="1"/>
        </w:rPr>
        <w:t>u</w:t>
      </w:r>
      <w:r>
        <w:rPr>
          <w:rFonts w:eastAsia="Times New Roman"/>
        </w:rPr>
        <w:t>thenti</w:t>
      </w:r>
      <w:r>
        <w:rPr>
          <w:rFonts w:eastAsia="Times New Roman"/>
          <w:spacing w:val="-1"/>
        </w:rPr>
        <w:t>c</w:t>
      </w:r>
      <w:r>
        <w:rPr>
          <w:rFonts w:eastAsia="Times New Roman"/>
          <w:spacing w:val="2"/>
        </w:rPr>
        <w:t>a</w:t>
      </w:r>
      <w:r>
        <w:rPr>
          <w:rFonts w:eastAsia="Times New Roman"/>
        </w:rPr>
        <w:t>tion a</w:t>
      </w:r>
      <w:r>
        <w:rPr>
          <w:rFonts w:eastAsia="Times New Roman"/>
          <w:spacing w:val="1"/>
        </w:rPr>
        <w:t>n</w:t>
      </w:r>
      <w:r>
        <w:rPr>
          <w:rFonts w:eastAsia="Times New Roman"/>
        </w:rPr>
        <w:t>d</w:t>
      </w:r>
      <w:r>
        <w:rPr>
          <w:rFonts w:eastAsia="Times New Roman"/>
          <w:spacing w:val="1"/>
        </w:rPr>
        <w:t xml:space="preserve"> </w:t>
      </w:r>
      <w:r>
        <w:rPr>
          <w:rFonts w:eastAsia="Times New Roman"/>
          <w:spacing w:val="-2"/>
        </w:rPr>
        <w:t>I</w:t>
      </w:r>
      <w:r>
        <w:rPr>
          <w:rFonts w:eastAsia="Times New Roman"/>
          <w:spacing w:val="1"/>
        </w:rPr>
        <w:t>n</w:t>
      </w:r>
      <w:r>
        <w:rPr>
          <w:rFonts w:eastAsia="Times New Roman"/>
        </w:rPr>
        <w:t>t</w:t>
      </w:r>
      <w:r>
        <w:rPr>
          <w:rFonts w:eastAsia="Times New Roman"/>
          <w:spacing w:val="-2"/>
        </w:rPr>
        <w:t>e</w:t>
      </w:r>
      <w:r>
        <w:rPr>
          <w:rFonts w:eastAsia="Times New Roman"/>
        </w:rPr>
        <w:t>g</w:t>
      </w:r>
      <w:r>
        <w:rPr>
          <w:rFonts w:eastAsia="Times New Roman"/>
          <w:spacing w:val="-1"/>
        </w:rPr>
        <w:t>r</w:t>
      </w:r>
      <w:r>
        <w:rPr>
          <w:rFonts w:eastAsia="Times New Roman"/>
        </w:rPr>
        <w:t>ity</w:t>
      </w:r>
      <w:bookmarkEnd w:id="45"/>
    </w:p>
    <w:p w:rsidR="003708B3" w:rsidRPr="003708B3" w:rsidRDefault="00E11039" w:rsidP="00337EEE">
      <w:r>
        <w:t>Auth</w:t>
      </w:r>
      <w:r>
        <w:rPr>
          <w:spacing w:val="-1"/>
        </w:rPr>
        <w:t>e</w:t>
      </w:r>
      <w:r>
        <w:t>nt</w:t>
      </w:r>
      <w:r>
        <w:rPr>
          <w:spacing w:val="1"/>
        </w:rPr>
        <w:t>i</w:t>
      </w:r>
      <w:r>
        <w:rPr>
          <w:spacing w:val="-1"/>
        </w:rPr>
        <w:t>ca</w:t>
      </w:r>
      <w:r>
        <w:t>t</w:t>
      </w:r>
      <w:r>
        <w:rPr>
          <w:spacing w:val="1"/>
        </w:rPr>
        <w:t>i</w:t>
      </w:r>
      <w:r>
        <w:t xml:space="preserve">on </w:t>
      </w:r>
      <w:r>
        <w:rPr>
          <w:spacing w:val="-1"/>
        </w:rPr>
        <w:t>a</w:t>
      </w:r>
      <w:r>
        <w:t>nd in</w:t>
      </w:r>
      <w:r>
        <w:rPr>
          <w:spacing w:val="1"/>
        </w:rPr>
        <w:t>te</w:t>
      </w:r>
      <w:r>
        <w:rPr>
          <w:spacing w:val="-2"/>
        </w:rPr>
        <w:t>g</w:t>
      </w:r>
      <w:r>
        <w:rPr>
          <w:spacing w:val="1"/>
        </w:rPr>
        <w:t>r</w:t>
      </w:r>
      <w:r>
        <w:t>i</w:t>
      </w:r>
      <w:r>
        <w:rPr>
          <w:spacing w:val="3"/>
        </w:rPr>
        <w:t>t</w:t>
      </w:r>
      <w:r>
        <w:t>y</w:t>
      </w:r>
      <w:r>
        <w:rPr>
          <w:spacing w:val="-5"/>
        </w:rPr>
        <w:t xml:space="preserve"> </w:t>
      </w:r>
      <w:r>
        <w:t>of m</w:t>
      </w:r>
      <w:r>
        <w:rPr>
          <w:spacing w:val="-1"/>
        </w:rPr>
        <w:t>e</w:t>
      </w:r>
      <w:r>
        <w:t>ss</w:t>
      </w:r>
      <w:r>
        <w:rPr>
          <w:spacing w:val="2"/>
        </w:rPr>
        <w:t>a</w:t>
      </w:r>
      <w:r>
        <w:t>g</w:t>
      </w:r>
      <w:r>
        <w:rPr>
          <w:spacing w:val="-1"/>
        </w:rPr>
        <w:t>e</w:t>
      </w:r>
      <w:r>
        <w:t>s is</w:t>
      </w:r>
      <w:r>
        <w:rPr>
          <w:spacing w:val="1"/>
        </w:rPr>
        <w:t xml:space="preserve"> </w:t>
      </w:r>
      <w:r>
        <w:rPr>
          <w:spacing w:val="-1"/>
        </w:rPr>
        <w:t>e</w:t>
      </w:r>
      <w:r>
        <w:t>stablished</w:t>
      </w:r>
      <w:r>
        <w:rPr>
          <w:spacing w:val="-1"/>
        </w:rPr>
        <w:t xml:space="preserve"> </w:t>
      </w:r>
      <w:r>
        <w:rPr>
          <w:spacing w:val="2"/>
        </w:rPr>
        <w:t>b</w:t>
      </w:r>
      <w:r>
        <w:t>y</w:t>
      </w:r>
      <w:r>
        <w:rPr>
          <w:spacing w:val="-5"/>
        </w:rPr>
        <w:t xml:space="preserve"> </w:t>
      </w:r>
      <w:r>
        <w:rPr>
          <w:spacing w:val="3"/>
        </w:rPr>
        <w:t>m</w:t>
      </w:r>
      <w:r>
        <w:rPr>
          <w:spacing w:val="-1"/>
        </w:rPr>
        <w:t>ea</w:t>
      </w:r>
      <w:r>
        <w:t>ns of d</w:t>
      </w:r>
      <w:r>
        <w:rPr>
          <w:spacing w:val="2"/>
        </w:rPr>
        <w:t>i</w:t>
      </w:r>
      <w:r>
        <w:rPr>
          <w:spacing w:val="-2"/>
        </w:rPr>
        <w:t>g</w:t>
      </w:r>
      <w:r>
        <w:t>i</w:t>
      </w:r>
      <w:r>
        <w:rPr>
          <w:spacing w:val="1"/>
        </w:rPr>
        <w:t>t</w:t>
      </w:r>
      <w:r>
        <w:rPr>
          <w:spacing w:val="-1"/>
        </w:rPr>
        <w:t>a</w:t>
      </w:r>
      <w:r>
        <w:t>l</w:t>
      </w:r>
      <w:r>
        <w:rPr>
          <w:spacing w:val="3"/>
        </w:rPr>
        <w:t xml:space="preserve"> </w:t>
      </w:r>
      <w:r>
        <w:t>si</w:t>
      </w:r>
      <w:r>
        <w:rPr>
          <w:spacing w:val="-2"/>
        </w:rPr>
        <w:t>g</w:t>
      </w:r>
      <w:r>
        <w:t>n</w:t>
      </w:r>
      <w:r>
        <w:rPr>
          <w:spacing w:val="-1"/>
        </w:rPr>
        <w:t>a</w:t>
      </w:r>
      <w:r>
        <w:t>tu</w:t>
      </w:r>
      <w:r>
        <w:rPr>
          <w:spacing w:val="2"/>
        </w:rPr>
        <w:t>r</w:t>
      </w:r>
      <w:r>
        <w:rPr>
          <w:spacing w:val="-1"/>
        </w:rPr>
        <w:t>e</w:t>
      </w:r>
      <w:r>
        <w:t>s ap</w:t>
      </w:r>
      <w:r>
        <w:rPr>
          <w:spacing w:val="-1"/>
        </w:rPr>
        <w:t>p</w:t>
      </w:r>
      <w:r>
        <w:t>l</w:t>
      </w:r>
      <w:r>
        <w:rPr>
          <w:spacing w:val="1"/>
        </w:rPr>
        <w:t>i</w:t>
      </w:r>
      <w:r>
        <w:rPr>
          <w:spacing w:val="-1"/>
        </w:rPr>
        <w:t>e</w:t>
      </w:r>
      <w:r>
        <w:t xml:space="preserve">d to </w:t>
      </w:r>
      <w:r>
        <w:rPr>
          <w:spacing w:val="1"/>
        </w:rPr>
        <w:t>t</w:t>
      </w:r>
      <w:r>
        <w:t>he</w:t>
      </w:r>
      <w:r w:rsidR="0085389B">
        <w:t xml:space="preserve"> </w:t>
      </w:r>
      <w:r w:rsidR="00595065">
        <w:rPr>
          <w:spacing w:val="1"/>
        </w:rPr>
        <w:t>S/MIME</w:t>
      </w:r>
      <w:r>
        <w:rPr>
          <w:spacing w:val="1"/>
        </w:rPr>
        <w:t xml:space="preserve"> </w:t>
      </w:r>
      <w:r>
        <w:t>mess</w:t>
      </w:r>
      <w:r>
        <w:rPr>
          <w:spacing w:val="-1"/>
        </w:rPr>
        <w:t>a</w:t>
      </w:r>
      <w:r>
        <w:rPr>
          <w:spacing w:val="-2"/>
        </w:rPr>
        <w:t>g</w:t>
      </w:r>
      <w:r>
        <w:rPr>
          <w:spacing w:val="-1"/>
        </w:rPr>
        <w:t>e</w:t>
      </w:r>
      <w:r>
        <w:t>.</w:t>
      </w:r>
      <w:r>
        <w:rPr>
          <w:spacing w:val="2"/>
        </w:rPr>
        <w:t xml:space="preserve"> </w:t>
      </w:r>
      <w:r w:rsidR="003708B3" w:rsidRPr="003708B3">
        <w:t>The authentication</w:t>
      </w:r>
      <w:r w:rsidR="003708B3">
        <w:t xml:space="preserve"> </w:t>
      </w:r>
      <w:r w:rsidR="003708B3" w:rsidRPr="003708B3">
        <w:t>algorithm performs the following</w:t>
      </w:r>
      <w:r w:rsidR="003708B3">
        <w:t xml:space="preserve"> (</w:t>
      </w:r>
      <w:r w:rsidR="0025507B">
        <w:t xml:space="preserve">according to </w:t>
      </w:r>
      <w:r w:rsidR="003708B3">
        <w:t>RFC 4130)</w:t>
      </w:r>
      <w:r w:rsidR="003708B3" w:rsidRPr="003708B3">
        <w:t>:</w:t>
      </w:r>
    </w:p>
    <w:p w:rsidR="003708B3" w:rsidRPr="00AE5177" w:rsidRDefault="003708B3" w:rsidP="00AE5177">
      <w:pPr>
        <w:pStyle w:val="Listenabsatz"/>
        <w:numPr>
          <w:ilvl w:val="0"/>
          <w:numId w:val="34"/>
        </w:numPr>
      </w:pPr>
      <w:r w:rsidRPr="00AE5177">
        <w:t>The message integrity check (MIC or Message Digest), is decrypted using the sender's public key.</w:t>
      </w:r>
    </w:p>
    <w:p w:rsidR="003708B3" w:rsidRPr="00AE5177" w:rsidRDefault="003708B3" w:rsidP="00AE5177">
      <w:pPr>
        <w:pStyle w:val="Listenabsatz"/>
        <w:numPr>
          <w:ilvl w:val="0"/>
          <w:numId w:val="34"/>
        </w:numPr>
      </w:pPr>
      <w:r w:rsidRPr="00AE5177">
        <w:t>A MIC on the signed contents (the MIME header and encoded EDI object, as per RFC 1767) in the message received is calculated using the same one-way hash function that the sender used.</w:t>
      </w:r>
    </w:p>
    <w:p w:rsidR="00DF04D2" w:rsidRPr="00AE5177" w:rsidRDefault="003708B3" w:rsidP="00AE5177">
      <w:pPr>
        <w:pStyle w:val="Listenabsatz"/>
        <w:numPr>
          <w:ilvl w:val="0"/>
          <w:numId w:val="34"/>
        </w:numPr>
      </w:pPr>
      <w:r w:rsidRPr="00AE5177">
        <w:t>The MIC extracted from the message that was sent and the MIC calculated using the same one-way hash function that the sending trading partner used are compared for equality.</w:t>
      </w:r>
    </w:p>
    <w:p w:rsidR="00DF04D2" w:rsidRDefault="00E11039" w:rsidP="00337EEE">
      <w:pPr>
        <w:pStyle w:val="berschrift3"/>
        <w:rPr>
          <w:rFonts w:eastAsia="Times New Roman"/>
        </w:rPr>
      </w:pPr>
      <w:bookmarkStart w:id="46" w:name="_Toc3465116"/>
      <w:r>
        <w:rPr>
          <w:rFonts w:eastAsia="Times New Roman"/>
        </w:rPr>
        <w:t>R</w:t>
      </w:r>
      <w:r>
        <w:rPr>
          <w:rFonts w:eastAsia="Times New Roman"/>
          <w:spacing w:val="-1"/>
        </w:rPr>
        <w:t>e</w:t>
      </w:r>
      <w:r>
        <w:rPr>
          <w:rFonts w:eastAsia="Times New Roman"/>
        </w:rPr>
        <w:t>s</w:t>
      </w:r>
      <w:r>
        <w:rPr>
          <w:rFonts w:eastAsia="Times New Roman"/>
          <w:spacing w:val="1"/>
        </w:rPr>
        <w:t>p</w:t>
      </w:r>
      <w:r>
        <w:rPr>
          <w:rFonts w:eastAsia="Times New Roman"/>
        </w:rPr>
        <w:t>o</w:t>
      </w:r>
      <w:r>
        <w:rPr>
          <w:rFonts w:eastAsia="Times New Roman"/>
          <w:spacing w:val="1"/>
        </w:rPr>
        <w:t>n</w:t>
      </w:r>
      <w:r>
        <w:rPr>
          <w:rFonts w:eastAsia="Times New Roman"/>
        </w:rPr>
        <w:t>s</w:t>
      </w:r>
      <w:r>
        <w:rPr>
          <w:rFonts w:eastAsia="Times New Roman"/>
          <w:spacing w:val="-1"/>
        </w:rPr>
        <w:t>e</w:t>
      </w:r>
      <w:r>
        <w:rPr>
          <w:rFonts w:eastAsia="Times New Roman"/>
        </w:rPr>
        <w:t>s</w:t>
      </w:r>
      <w:bookmarkEnd w:id="46"/>
    </w:p>
    <w:p w:rsidR="003708B3" w:rsidRPr="003708B3" w:rsidRDefault="003708B3" w:rsidP="00337EEE">
      <w:r w:rsidRPr="003708B3">
        <w:t>The signed MDN, when received by the sender of the EDI Interchange,</w:t>
      </w:r>
      <w:r>
        <w:t xml:space="preserve"> </w:t>
      </w:r>
      <w:r w:rsidRPr="003708B3">
        <w:t>can be used by the sender as follows</w:t>
      </w:r>
      <w:r>
        <w:t xml:space="preserve"> </w:t>
      </w:r>
      <w:r>
        <w:lastRenderedPageBreak/>
        <w:t>(</w:t>
      </w:r>
      <w:r w:rsidR="0025507B">
        <w:t xml:space="preserve">according to </w:t>
      </w:r>
      <w:r>
        <w:t>RFC 4130)</w:t>
      </w:r>
      <w:r w:rsidRPr="003708B3">
        <w:t>:</w:t>
      </w:r>
    </w:p>
    <w:p w:rsidR="003708B3" w:rsidRPr="00AE5177" w:rsidRDefault="003708B3" w:rsidP="00AE5177">
      <w:pPr>
        <w:pStyle w:val="Listenabsatz"/>
        <w:numPr>
          <w:ilvl w:val="0"/>
          <w:numId w:val="35"/>
        </w:numPr>
      </w:pPr>
      <w:r w:rsidRPr="00AE5177">
        <w:t>As an acknowledgement that the EDI Interchange sent was delivered and acknowledged by the receiving trading partner. The receiver does this by returning the original-message-id of the sent message in the MDN portion of the signed receipt.</w:t>
      </w:r>
    </w:p>
    <w:p w:rsidR="003708B3" w:rsidRPr="00AE5177" w:rsidRDefault="003708B3" w:rsidP="00AE5177">
      <w:pPr>
        <w:pStyle w:val="Listenabsatz"/>
        <w:numPr>
          <w:ilvl w:val="0"/>
          <w:numId w:val="35"/>
        </w:numPr>
      </w:pPr>
      <w:r w:rsidRPr="00AE5177">
        <w:t>As an acknowledgement that the integrity of the EDI Interchange was verified by the receiving trading partner. The receiver does this by returning the calculated MIC of the received EC Interchange (and 1767 MIME headers) in the "Received-content-MIC" field of the signed MDN.</w:t>
      </w:r>
    </w:p>
    <w:p w:rsidR="003708B3" w:rsidRPr="00AE5177" w:rsidRDefault="003708B3" w:rsidP="00AE5177">
      <w:pPr>
        <w:pStyle w:val="Listenabsatz"/>
        <w:numPr>
          <w:ilvl w:val="0"/>
          <w:numId w:val="35"/>
        </w:numPr>
      </w:pPr>
      <w:r w:rsidRPr="00AE5177">
        <w:t>As an acknowledgement that the receiving trading partner has authenticated the sender of the EDI Interchange.</w:t>
      </w:r>
    </w:p>
    <w:p w:rsidR="003708B3" w:rsidRPr="00AE5177" w:rsidRDefault="003708B3" w:rsidP="00AE5177">
      <w:pPr>
        <w:pStyle w:val="Listenabsatz"/>
        <w:numPr>
          <w:ilvl w:val="0"/>
          <w:numId w:val="35"/>
        </w:numPr>
      </w:pPr>
      <w:r w:rsidRPr="00AE5177">
        <w:t>As a non-repudiation of receipt when the signed MDN is successfully verified by the sender with the receiving trading partner's public key and the returned MIC value inside the MDN is the same as the digest of the original message.</w:t>
      </w:r>
    </w:p>
    <w:p w:rsidR="00DF04D2" w:rsidRDefault="00E11039" w:rsidP="00337EEE">
      <w:pPr>
        <w:pStyle w:val="berschrift3"/>
        <w:rPr>
          <w:rFonts w:eastAsia="Times New Roman"/>
        </w:rPr>
      </w:pPr>
      <w:bookmarkStart w:id="47" w:name="_Toc3465117"/>
      <w:r>
        <w:rPr>
          <w:rFonts w:eastAsia="Times New Roman"/>
        </w:rPr>
        <w:t>Vali</w:t>
      </w:r>
      <w:r>
        <w:rPr>
          <w:rFonts w:eastAsia="Times New Roman"/>
          <w:spacing w:val="1"/>
        </w:rPr>
        <w:t>d</w:t>
      </w:r>
      <w:r>
        <w:rPr>
          <w:rFonts w:eastAsia="Times New Roman"/>
        </w:rPr>
        <w:t>a</w:t>
      </w:r>
      <w:r>
        <w:rPr>
          <w:rFonts w:eastAsia="Times New Roman"/>
          <w:spacing w:val="-1"/>
        </w:rPr>
        <w:t>t</w:t>
      </w:r>
      <w:r>
        <w:rPr>
          <w:rFonts w:eastAsia="Times New Roman"/>
        </w:rPr>
        <w:t>ion</w:t>
      </w:r>
      <w:bookmarkEnd w:id="47"/>
    </w:p>
    <w:p w:rsidR="00DF04D2" w:rsidRDefault="00E11039" w:rsidP="00337EEE">
      <w:r>
        <w:t>The</w:t>
      </w:r>
      <w:r>
        <w:rPr>
          <w:spacing w:val="-1"/>
        </w:rPr>
        <w:t xml:space="preserve"> r</w:t>
      </w:r>
      <w:r>
        <w:rPr>
          <w:spacing w:val="1"/>
        </w:rPr>
        <w:t>e</w:t>
      </w:r>
      <w:r>
        <w:rPr>
          <w:spacing w:val="-1"/>
        </w:rPr>
        <w:t>ce</w:t>
      </w:r>
      <w:r>
        <w:t>iver</w:t>
      </w:r>
      <w:r>
        <w:rPr>
          <w:spacing w:val="-1"/>
        </w:rPr>
        <w:t xml:space="preserve"> </w:t>
      </w:r>
      <w:r>
        <w:rPr>
          <w:spacing w:val="2"/>
        </w:rPr>
        <w:t>o</w:t>
      </w:r>
      <w:r>
        <w:t xml:space="preserve">f </w:t>
      </w:r>
      <w:r>
        <w:rPr>
          <w:spacing w:val="-2"/>
        </w:rPr>
        <w:t>e</w:t>
      </w:r>
      <w:r>
        <w:t>i</w:t>
      </w:r>
      <w:r>
        <w:rPr>
          <w:spacing w:val="1"/>
        </w:rPr>
        <w:t>t</w:t>
      </w:r>
      <w:r>
        <w:t>h</w:t>
      </w:r>
      <w:r>
        <w:rPr>
          <w:spacing w:val="-1"/>
        </w:rPr>
        <w:t>e</w:t>
      </w:r>
      <w:r>
        <w:t>r</w:t>
      </w:r>
      <w:r>
        <w:rPr>
          <w:spacing w:val="1"/>
        </w:rPr>
        <w:t xml:space="preserve"> </w:t>
      </w:r>
      <w:r>
        <w:t>r</w:t>
      </w:r>
      <w:r>
        <w:rPr>
          <w:spacing w:val="-2"/>
        </w:rPr>
        <w:t>e</w:t>
      </w:r>
      <w:r>
        <w:rPr>
          <w:spacing w:val="2"/>
        </w:rPr>
        <w:t>q</w:t>
      </w:r>
      <w:r>
        <w:t>u</w:t>
      </w:r>
      <w:r>
        <w:rPr>
          <w:spacing w:val="-1"/>
        </w:rPr>
        <w:t>e</w:t>
      </w:r>
      <w:r>
        <w:t xml:space="preserve">st or </w:t>
      </w:r>
      <w:r>
        <w:rPr>
          <w:spacing w:val="-1"/>
        </w:rPr>
        <w:t>re</w:t>
      </w:r>
      <w:r>
        <w:t xml:space="preserve">sponse </w:t>
      </w:r>
      <w:r>
        <w:rPr>
          <w:spacing w:val="2"/>
        </w:rPr>
        <w:t>m</w:t>
      </w:r>
      <w:r>
        <w:rPr>
          <w:spacing w:val="-1"/>
        </w:rPr>
        <w:t>e</w:t>
      </w:r>
      <w:r>
        <w:t>ss</w:t>
      </w:r>
      <w:r>
        <w:rPr>
          <w:spacing w:val="2"/>
        </w:rPr>
        <w:t>a</w:t>
      </w:r>
      <w:r>
        <w:rPr>
          <w:spacing w:val="-2"/>
        </w:rPr>
        <w:t>g</w:t>
      </w:r>
      <w:r>
        <w:rPr>
          <w:spacing w:val="1"/>
        </w:rPr>
        <w:t>e</w:t>
      </w:r>
      <w:r>
        <w:t>s MU</w:t>
      </w:r>
      <w:r>
        <w:rPr>
          <w:spacing w:val="1"/>
        </w:rPr>
        <w:t>S</w:t>
      </w:r>
      <w:r>
        <w:t>T v</w:t>
      </w:r>
      <w:r>
        <w:rPr>
          <w:spacing w:val="-1"/>
        </w:rPr>
        <w:t>a</w:t>
      </w:r>
      <w:r>
        <w:t>l</w:t>
      </w:r>
      <w:r>
        <w:rPr>
          <w:spacing w:val="1"/>
        </w:rPr>
        <w:t>i</w:t>
      </w:r>
      <w:r>
        <w:t>d</w:t>
      </w:r>
      <w:r>
        <w:rPr>
          <w:spacing w:val="-1"/>
        </w:rPr>
        <w:t>a</w:t>
      </w:r>
      <w:r>
        <w:t>te the</w:t>
      </w:r>
      <w:r>
        <w:rPr>
          <w:spacing w:val="-1"/>
        </w:rPr>
        <w:t xml:space="preserve"> </w:t>
      </w:r>
      <w:r>
        <w:t>me</w:t>
      </w:r>
      <w:r>
        <w:rPr>
          <w:spacing w:val="2"/>
        </w:rPr>
        <w:t>s</w:t>
      </w:r>
      <w:r>
        <w:t>s</w:t>
      </w:r>
      <w:r>
        <w:rPr>
          <w:spacing w:val="-1"/>
        </w:rPr>
        <w:t>a</w:t>
      </w:r>
      <w:r>
        <w:t>ge</w:t>
      </w:r>
      <w:r>
        <w:rPr>
          <w:spacing w:val="-1"/>
        </w:rPr>
        <w:t xml:space="preserve"> </w:t>
      </w:r>
      <w:r>
        <w:t>si</w:t>
      </w:r>
      <w:r>
        <w:rPr>
          <w:spacing w:val="-2"/>
        </w:rPr>
        <w:t>g</w:t>
      </w:r>
      <w:r>
        <w:rPr>
          <w:spacing w:val="2"/>
        </w:rPr>
        <w:t>n</w:t>
      </w:r>
      <w:r>
        <w:rPr>
          <w:spacing w:val="-1"/>
        </w:rPr>
        <w:t>a</w:t>
      </w:r>
      <w:r>
        <w:t>ture</w:t>
      </w:r>
      <w:r w:rsidR="00682DBB">
        <w:t xml:space="preserve"> </w:t>
      </w:r>
      <w:r>
        <w:rPr>
          <w:spacing w:val="-1"/>
        </w:rPr>
        <w:t>(</w:t>
      </w:r>
      <w:r w:rsidR="004F336A">
        <w:rPr>
          <w:spacing w:val="-1"/>
        </w:rPr>
        <w:t xml:space="preserve">PEPPOL issued </w:t>
      </w:r>
      <w:r>
        <w:t>X.509</w:t>
      </w:r>
      <w:r>
        <w:rPr>
          <w:spacing w:val="2"/>
        </w:rPr>
        <w:t xml:space="preserve"> </w:t>
      </w:r>
      <w:r>
        <w:rPr>
          <w:spacing w:val="-1"/>
        </w:rPr>
        <w:t>c</w:t>
      </w:r>
      <w:r>
        <w:rPr>
          <w:spacing w:val="1"/>
        </w:rPr>
        <w:t>e</w:t>
      </w:r>
      <w:r>
        <w:t>rtifi</w:t>
      </w:r>
      <w:r>
        <w:rPr>
          <w:spacing w:val="1"/>
        </w:rPr>
        <w:t>c</w:t>
      </w:r>
      <w:r>
        <w:rPr>
          <w:spacing w:val="-1"/>
        </w:rPr>
        <w:t>a</w:t>
      </w:r>
      <w:r>
        <w:t>tes</w:t>
      </w:r>
      <w:r w:rsidR="004F336A">
        <w:t>)</w:t>
      </w:r>
      <w:r>
        <w:t xml:space="preserve"> in</w:t>
      </w:r>
      <w:r>
        <w:rPr>
          <w:spacing w:val="-1"/>
        </w:rPr>
        <w:t>c</w:t>
      </w:r>
      <w:r>
        <w:t>lud</w:t>
      </w:r>
      <w:r>
        <w:rPr>
          <w:spacing w:val="1"/>
        </w:rPr>
        <w:t>i</w:t>
      </w:r>
      <w:r>
        <w:t>ng</w:t>
      </w:r>
      <w:r>
        <w:rPr>
          <w:spacing w:val="-2"/>
        </w:rPr>
        <w:t xml:space="preserve"> </w:t>
      </w:r>
      <w:r>
        <w:t>is</w:t>
      </w:r>
      <w:r>
        <w:rPr>
          <w:spacing w:val="1"/>
        </w:rPr>
        <w:t>s</w:t>
      </w:r>
      <w:r>
        <w:t>u</w:t>
      </w:r>
      <w:r>
        <w:rPr>
          <w:spacing w:val="-1"/>
        </w:rPr>
        <w:t>e</w:t>
      </w:r>
      <w:r>
        <w:t>r s</w:t>
      </w:r>
      <w:r>
        <w:rPr>
          <w:spacing w:val="2"/>
        </w:rPr>
        <w:t>i</w:t>
      </w:r>
      <w:r>
        <w:rPr>
          <w:spacing w:val="-2"/>
        </w:rPr>
        <w:t>g</w:t>
      </w:r>
      <w:r>
        <w:t>n</w:t>
      </w:r>
      <w:r>
        <w:rPr>
          <w:spacing w:val="-1"/>
        </w:rPr>
        <w:t>a</w:t>
      </w:r>
      <w:r>
        <w:t>tu</w:t>
      </w:r>
      <w:r>
        <w:rPr>
          <w:spacing w:val="2"/>
        </w:rPr>
        <w:t>r</w:t>
      </w:r>
      <w:r>
        <w:rPr>
          <w:spacing w:val="-1"/>
        </w:rPr>
        <w:t>e</w:t>
      </w:r>
      <w:r>
        <w:t>, test of v</w:t>
      </w:r>
      <w:r>
        <w:rPr>
          <w:spacing w:val="-1"/>
        </w:rPr>
        <w:t>a</w:t>
      </w:r>
      <w:r>
        <w:t>l</w:t>
      </w:r>
      <w:r>
        <w:rPr>
          <w:spacing w:val="1"/>
        </w:rPr>
        <w:t>i</w:t>
      </w:r>
      <w:r>
        <w:t>di</w:t>
      </w:r>
      <w:r>
        <w:rPr>
          <w:spacing w:val="6"/>
        </w:rPr>
        <w:t>t</w:t>
      </w:r>
      <w:r>
        <w:t>y p</w:t>
      </w:r>
      <w:r>
        <w:rPr>
          <w:spacing w:val="-1"/>
        </w:rPr>
        <w:t>e</w:t>
      </w:r>
      <w:r>
        <w:t xml:space="preserve">riod </w:t>
      </w:r>
      <w:r>
        <w:rPr>
          <w:spacing w:val="-1"/>
        </w:rPr>
        <w:t>a</w:t>
      </w:r>
      <w:r>
        <w:t xml:space="preserve">nd </w:t>
      </w:r>
      <w:r w:rsidR="004F336A">
        <w:t>Certificate trust chain through PEPPOL provided root and intermediate certificates</w:t>
      </w:r>
      <w:r>
        <w:t>.</w:t>
      </w:r>
      <w:r w:rsidR="00682DBB">
        <w:t xml:space="preserve"> The sender SHOULD NOT provide a certificate chain as part of the certificate information in a transmission.</w:t>
      </w:r>
      <w:r>
        <w:t xml:space="preserve"> </w:t>
      </w:r>
      <w:r>
        <w:rPr>
          <w:spacing w:val="-1"/>
        </w:rPr>
        <w:t>De</w:t>
      </w:r>
      <w:r>
        <w:rPr>
          <w:spacing w:val="2"/>
        </w:rPr>
        <w:t>p</w:t>
      </w:r>
      <w:r>
        <w:rPr>
          <w:spacing w:val="-1"/>
        </w:rPr>
        <w:t>e</w:t>
      </w:r>
      <w:r>
        <w:t>ndi</w:t>
      </w:r>
      <w:r>
        <w:rPr>
          <w:spacing w:val="3"/>
        </w:rPr>
        <w:t>n</w:t>
      </w:r>
      <w:r>
        <w:t>g</w:t>
      </w:r>
      <w:r>
        <w:rPr>
          <w:spacing w:val="-2"/>
        </w:rPr>
        <w:t xml:space="preserve"> </w:t>
      </w:r>
      <w:r>
        <w:t>on</w:t>
      </w:r>
      <w:r>
        <w:rPr>
          <w:spacing w:val="2"/>
        </w:rPr>
        <w:t xml:space="preserve"> </w:t>
      </w:r>
      <w:r>
        <w:t>loc</w:t>
      </w:r>
      <w:r>
        <w:rPr>
          <w:spacing w:val="-1"/>
        </w:rPr>
        <w:t>a</w:t>
      </w:r>
      <w:r>
        <w:t>l po</w:t>
      </w:r>
      <w:r>
        <w:rPr>
          <w:spacing w:val="1"/>
        </w:rPr>
        <w:t>l</w:t>
      </w:r>
      <w:r>
        <w:t>i</w:t>
      </w:r>
      <w:r>
        <w:rPr>
          <w:spacing w:val="2"/>
        </w:rPr>
        <w:t>c</w:t>
      </w:r>
      <w:r>
        <w:rPr>
          <w:spacing w:val="-5"/>
        </w:rPr>
        <w:t>y</w:t>
      </w:r>
      <w:r>
        <w:t>, t</w:t>
      </w:r>
      <w:r>
        <w:rPr>
          <w:spacing w:val="3"/>
        </w:rPr>
        <w:t>h</w:t>
      </w:r>
      <w:r>
        <w:t>e</w:t>
      </w:r>
      <w:r>
        <w:rPr>
          <w:spacing w:val="-1"/>
        </w:rPr>
        <w:t xml:space="preserve"> r</w:t>
      </w:r>
      <w:r>
        <w:rPr>
          <w:spacing w:val="1"/>
        </w:rPr>
        <w:t>e</w:t>
      </w:r>
      <w:r>
        <w:rPr>
          <w:spacing w:val="-1"/>
        </w:rPr>
        <w:t>ce</w:t>
      </w:r>
      <w:r>
        <w:t>iver</w:t>
      </w:r>
      <w:r>
        <w:rPr>
          <w:spacing w:val="1"/>
        </w:rPr>
        <w:t xml:space="preserve"> S</w:t>
      </w:r>
      <w:r>
        <w:t>H</w:t>
      </w:r>
      <w:r>
        <w:rPr>
          <w:spacing w:val="-1"/>
        </w:rPr>
        <w:t>O</w:t>
      </w:r>
      <w:r>
        <w:rPr>
          <w:spacing w:val="2"/>
        </w:rPr>
        <w:t>U</w:t>
      </w:r>
      <w:r>
        <w:rPr>
          <w:spacing w:val="-3"/>
        </w:rPr>
        <w:t>L</w:t>
      </w:r>
      <w:r>
        <w:t xml:space="preserve">D </w:t>
      </w:r>
      <w:r>
        <w:rPr>
          <w:spacing w:val="-1"/>
        </w:rPr>
        <w:t>c</w:t>
      </w:r>
      <w:r>
        <w:t>h</w:t>
      </w:r>
      <w:r>
        <w:rPr>
          <w:spacing w:val="1"/>
        </w:rPr>
        <w:t>e</w:t>
      </w:r>
      <w:r>
        <w:rPr>
          <w:spacing w:val="-1"/>
        </w:rPr>
        <w:t>c</w:t>
      </w:r>
      <w:r>
        <w:t>k r</w:t>
      </w:r>
      <w:r>
        <w:rPr>
          <w:spacing w:val="-2"/>
        </w:rPr>
        <w:t>e</w:t>
      </w:r>
      <w:r>
        <w:t>vo</w:t>
      </w:r>
      <w:r>
        <w:rPr>
          <w:spacing w:val="-1"/>
        </w:rPr>
        <w:t>ca</w:t>
      </w:r>
      <w:r>
        <w:t>t</w:t>
      </w:r>
      <w:r>
        <w:rPr>
          <w:spacing w:val="1"/>
        </w:rPr>
        <w:t>i</w:t>
      </w:r>
      <w:r>
        <w:t>on st</w:t>
      </w:r>
      <w:r>
        <w:rPr>
          <w:spacing w:val="-1"/>
        </w:rPr>
        <w:t>a</w:t>
      </w:r>
      <w:r>
        <w:t>tus of</w:t>
      </w:r>
      <w:r>
        <w:rPr>
          <w:spacing w:val="2"/>
        </w:rPr>
        <w:t xml:space="preserve"> </w:t>
      </w:r>
      <w:r>
        <w:rPr>
          <w:spacing w:val="-1"/>
        </w:rPr>
        <w:t>a</w:t>
      </w:r>
      <w:r>
        <w:rPr>
          <w:spacing w:val="5"/>
        </w:rPr>
        <w:t>n</w:t>
      </w:r>
      <w:r>
        <w:t>y</w:t>
      </w:r>
      <w:r>
        <w:rPr>
          <w:spacing w:val="-5"/>
        </w:rPr>
        <w:t xml:space="preserve"> </w:t>
      </w:r>
      <w:r>
        <w:rPr>
          <w:spacing w:val="1"/>
        </w:rPr>
        <w:t>c</w:t>
      </w:r>
      <w:r>
        <w:rPr>
          <w:spacing w:val="-1"/>
        </w:rPr>
        <w:t>e</w:t>
      </w:r>
      <w:r>
        <w:t>rtifi</w:t>
      </w:r>
      <w:r>
        <w:rPr>
          <w:spacing w:val="-1"/>
        </w:rPr>
        <w:t>ca</w:t>
      </w:r>
      <w:r>
        <w:t>tes u</w:t>
      </w:r>
      <w:r>
        <w:rPr>
          <w:spacing w:val="2"/>
        </w:rPr>
        <w:t>s</w:t>
      </w:r>
      <w:r>
        <w:rPr>
          <w:spacing w:val="-1"/>
        </w:rPr>
        <w:t>e</w:t>
      </w:r>
      <w:r>
        <w:t>d to si</w:t>
      </w:r>
      <w:r>
        <w:rPr>
          <w:spacing w:val="-2"/>
        </w:rPr>
        <w:t>g</w:t>
      </w:r>
      <w:r>
        <w:t>n</w:t>
      </w:r>
      <w:r w:rsidR="004F336A">
        <w:t xml:space="preserve"> and encrypt</w:t>
      </w:r>
      <w:r>
        <w:t xml:space="preserve"> t</w:t>
      </w:r>
      <w:r>
        <w:rPr>
          <w:spacing w:val="3"/>
        </w:rPr>
        <w:t>h</w:t>
      </w:r>
      <w:r>
        <w:t>e</w:t>
      </w:r>
      <w:r>
        <w:rPr>
          <w:spacing w:val="-1"/>
        </w:rPr>
        <w:t xml:space="preserve"> </w:t>
      </w:r>
      <w:r>
        <w:t>mess</w:t>
      </w:r>
      <w:r>
        <w:rPr>
          <w:spacing w:val="1"/>
        </w:rPr>
        <w:t>a</w:t>
      </w:r>
      <w:r>
        <w:rPr>
          <w:spacing w:val="-2"/>
        </w:rPr>
        <w:t>g</w:t>
      </w:r>
      <w:r>
        <w:t>e.</w:t>
      </w:r>
    </w:p>
    <w:p w:rsidR="00DF04D2" w:rsidRDefault="00E11039" w:rsidP="00337EEE">
      <w:r>
        <w:t>The</w:t>
      </w:r>
      <w:r>
        <w:rPr>
          <w:spacing w:val="-1"/>
        </w:rPr>
        <w:t xml:space="preserve"> </w:t>
      </w:r>
      <w:proofErr w:type="spellStart"/>
      <w:r w:rsidR="00980324">
        <w:rPr>
          <w:spacing w:val="1"/>
        </w:rPr>
        <w:t>SrcAP</w:t>
      </w:r>
      <w:proofErr w:type="spellEnd"/>
      <w:r>
        <w:t xml:space="preserve"> </w:t>
      </w:r>
      <w:r>
        <w:rPr>
          <w:spacing w:val="1"/>
        </w:rPr>
        <w:t>S</w:t>
      </w:r>
      <w:r>
        <w:t>H</w:t>
      </w:r>
      <w:r>
        <w:rPr>
          <w:spacing w:val="-1"/>
        </w:rPr>
        <w:t>O</w:t>
      </w:r>
      <w:r>
        <w:rPr>
          <w:spacing w:val="2"/>
        </w:rPr>
        <w:t>U</w:t>
      </w:r>
      <w:r>
        <w:rPr>
          <w:spacing w:val="-3"/>
        </w:rPr>
        <w:t>L</w:t>
      </w:r>
      <w:r>
        <w:t xml:space="preserve">D </w:t>
      </w:r>
      <w:r>
        <w:rPr>
          <w:spacing w:val="2"/>
        </w:rPr>
        <w:t>v</w:t>
      </w:r>
      <w:r>
        <w:t>al</w:t>
      </w:r>
      <w:r>
        <w:rPr>
          <w:spacing w:val="1"/>
        </w:rPr>
        <w:t>i</w:t>
      </w:r>
      <w:r>
        <w:t>d</w:t>
      </w:r>
      <w:r>
        <w:rPr>
          <w:spacing w:val="-1"/>
        </w:rPr>
        <w:t>a</w:t>
      </w:r>
      <w:r>
        <w:t>te th</w:t>
      </w:r>
      <w:r>
        <w:rPr>
          <w:spacing w:val="-1"/>
        </w:rPr>
        <w:t>a</w:t>
      </w:r>
      <w:r>
        <w:t xml:space="preserve">t </w:t>
      </w:r>
      <w:r>
        <w:rPr>
          <w:spacing w:val="1"/>
        </w:rPr>
        <w:t>t</w:t>
      </w:r>
      <w:r>
        <w:t>he</w:t>
      </w:r>
      <w:r>
        <w:rPr>
          <w:spacing w:val="-1"/>
        </w:rPr>
        <w:t xml:space="preserve"> </w:t>
      </w:r>
      <w:r>
        <w:rPr>
          <w:spacing w:val="1"/>
        </w:rPr>
        <w:t>S</w:t>
      </w:r>
      <w:r>
        <w:t>ubje</w:t>
      </w:r>
      <w:r>
        <w:rPr>
          <w:spacing w:val="-1"/>
        </w:rPr>
        <w:t>c</w:t>
      </w:r>
      <w:r>
        <w:t xml:space="preserve">t </w:t>
      </w:r>
      <w:del w:id="48" w:author="Philip Helger" w:date="2019-08-28T20:48:00Z">
        <w:r w:rsidDel="00A50CDD">
          <w:delText>Unique</w:delText>
        </w:r>
        <w:r w:rsidDel="00A50CDD">
          <w:rPr>
            <w:spacing w:val="2"/>
          </w:rPr>
          <w:delText xml:space="preserve"> </w:delText>
        </w:r>
      </w:del>
      <w:ins w:id="49" w:author="Philip Helger" w:date="2019-08-28T20:48:00Z">
        <w:r w:rsidR="00A50CDD">
          <w:t>Key</w:t>
        </w:r>
        <w:r w:rsidR="00A50CDD">
          <w:rPr>
            <w:spacing w:val="2"/>
          </w:rPr>
          <w:t xml:space="preserve"> </w:t>
        </w:r>
      </w:ins>
      <w:r>
        <w:rPr>
          <w:spacing w:val="-3"/>
        </w:rPr>
        <w:t>I</w:t>
      </w:r>
      <w:r>
        <w:t>d</w:t>
      </w:r>
      <w:r>
        <w:rPr>
          <w:spacing w:val="-1"/>
        </w:rPr>
        <w:t>e</w:t>
      </w:r>
      <w:r>
        <w:t>nt</w:t>
      </w:r>
      <w:r>
        <w:rPr>
          <w:spacing w:val="1"/>
        </w:rPr>
        <w:t>i</w:t>
      </w:r>
      <w:r>
        <w:t>fi</w:t>
      </w:r>
      <w:r>
        <w:rPr>
          <w:spacing w:val="-1"/>
        </w:rPr>
        <w:t>e</w:t>
      </w:r>
      <w:r>
        <w:t xml:space="preserve">r </w:t>
      </w:r>
      <w:r>
        <w:rPr>
          <w:spacing w:val="1"/>
        </w:rPr>
        <w:t>o</w:t>
      </w:r>
      <w:r>
        <w:t>f the</w:t>
      </w:r>
      <w:r>
        <w:rPr>
          <w:spacing w:val="-1"/>
        </w:rPr>
        <w:t xml:space="preserve"> </w:t>
      </w:r>
      <w:r>
        <w:rPr>
          <w:spacing w:val="1"/>
        </w:rPr>
        <w:t>c</w:t>
      </w:r>
      <w:r>
        <w:rPr>
          <w:spacing w:val="-1"/>
        </w:rPr>
        <w:t>e</w:t>
      </w:r>
      <w:r>
        <w:t>rt</w:t>
      </w:r>
      <w:r>
        <w:rPr>
          <w:spacing w:val="2"/>
        </w:rPr>
        <w:t>i</w:t>
      </w:r>
      <w:r>
        <w:t>fi</w:t>
      </w:r>
      <w:r>
        <w:rPr>
          <w:spacing w:val="-1"/>
        </w:rPr>
        <w:t>ca</w:t>
      </w:r>
      <w:r>
        <w:t>te us</w:t>
      </w:r>
      <w:r>
        <w:rPr>
          <w:spacing w:val="-1"/>
        </w:rPr>
        <w:t>e</w:t>
      </w:r>
      <w:r>
        <w:t>d to s</w:t>
      </w:r>
      <w:r>
        <w:rPr>
          <w:spacing w:val="3"/>
        </w:rPr>
        <w:t>i</w:t>
      </w:r>
      <w:r>
        <w:rPr>
          <w:spacing w:val="-2"/>
        </w:rPr>
        <w:t>g</w:t>
      </w:r>
      <w:r>
        <w:t>n the r</w:t>
      </w:r>
      <w:r>
        <w:rPr>
          <w:spacing w:val="-2"/>
        </w:rPr>
        <w:t>e</w:t>
      </w:r>
      <w:r>
        <w:t>sponse m</w:t>
      </w:r>
      <w:r>
        <w:rPr>
          <w:spacing w:val="-1"/>
        </w:rPr>
        <w:t>e</w:t>
      </w:r>
      <w:r>
        <w:t>ss</w:t>
      </w:r>
      <w:r>
        <w:rPr>
          <w:spacing w:val="2"/>
        </w:rPr>
        <w:t>a</w:t>
      </w:r>
      <w:r>
        <w:t>g</w:t>
      </w:r>
      <w:r>
        <w:rPr>
          <w:spacing w:val="-1"/>
        </w:rPr>
        <w:t>e</w:t>
      </w:r>
      <w:r>
        <w:t>s matc</w:t>
      </w:r>
      <w:r>
        <w:rPr>
          <w:spacing w:val="1"/>
        </w:rPr>
        <w:t>h</w:t>
      </w:r>
      <w:r>
        <w:rPr>
          <w:spacing w:val="-1"/>
        </w:rPr>
        <w:t>e</w:t>
      </w:r>
      <w:r>
        <w:t>s the Subje</w:t>
      </w:r>
      <w:r>
        <w:rPr>
          <w:spacing w:val="-1"/>
        </w:rPr>
        <w:t>c</w:t>
      </w:r>
      <w:r>
        <w:t xml:space="preserve">t </w:t>
      </w:r>
      <w:del w:id="50" w:author="Philip Helger" w:date="2019-08-28T20:48:00Z">
        <w:r w:rsidDel="00A50CDD">
          <w:delText>Unique</w:delText>
        </w:r>
        <w:r w:rsidDel="00A50CDD">
          <w:rPr>
            <w:spacing w:val="2"/>
          </w:rPr>
          <w:delText xml:space="preserve"> </w:delText>
        </w:r>
      </w:del>
      <w:ins w:id="51" w:author="Philip Helger" w:date="2019-08-28T20:48:00Z">
        <w:r w:rsidR="00A50CDD">
          <w:t>Key</w:t>
        </w:r>
        <w:r w:rsidR="00A50CDD">
          <w:rPr>
            <w:spacing w:val="2"/>
          </w:rPr>
          <w:t xml:space="preserve"> </w:t>
        </w:r>
      </w:ins>
      <w:r>
        <w:rPr>
          <w:spacing w:val="-3"/>
        </w:rPr>
        <w:t>I</w:t>
      </w:r>
      <w:r>
        <w:rPr>
          <w:spacing w:val="2"/>
        </w:rPr>
        <w:t>d</w:t>
      </w:r>
      <w:r>
        <w:rPr>
          <w:spacing w:val="-1"/>
        </w:rPr>
        <w:t>e</w:t>
      </w:r>
      <w:r>
        <w:t>nt</w:t>
      </w:r>
      <w:r>
        <w:rPr>
          <w:spacing w:val="1"/>
        </w:rPr>
        <w:t>i</w:t>
      </w:r>
      <w:r>
        <w:t>fi</w:t>
      </w:r>
      <w:r>
        <w:rPr>
          <w:spacing w:val="-1"/>
        </w:rPr>
        <w:t>e</w:t>
      </w:r>
      <w:r>
        <w:t xml:space="preserve">r </w:t>
      </w:r>
      <w:r w:rsidR="00231E81">
        <w:t xml:space="preserve">of the certificate </w:t>
      </w:r>
      <w:r>
        <w:t>pu</w:t>
      </w:r>
      <w:r>
        <w:rPr>
          <w:spacing w:val="-1"/>
        </w:rPr>
        <w:t>b</w:t>
      </w:r>
      <w:r>
        <w:t>l</w:t>
      </w:r>
      <w:r>
        <w:rPr>
          <w:spacing w:val="1"/>
        </w:rPr>
        <w:t>i</w:t>
      </w:r>
      <w:r>
        <w:t>shed</w:t>
      </w:r>
      <w:r>
        <w:rPr>
          <w:spacing w:val="-1"/>
        </w:rPr>
        <w:t xml:space="preserve"> </w:t>
      </w:r>
      <w:r>
        <w:t xml:space="preserve">in </w:t>
      </w:r>
      <w:r>
        <w:rPr>
          <w:spacing w:val="1"/>
        </w:rPr>
        <w:t>t</w:t>
      </w:r>
      <w:r>
        <w:t>he</w:t>
      </w:r>
      <w:r>
        <w:rPr>
          <w:spacing w:val="1"/>
        </w:rPr>
        <w:t xml:space="preserve"> S</w:t>
      </w:r>
      <w:r>
        <w:rPr>
          <w:spacing w:val="-1"/>
        </w:rPr>
        <w:t>e</w:t>
      </w:r>
      <w:r>
        <w:t>rvi</w:t>
      </w:r>
      <w:r>
        <w:rPr>
          <w:spacing w:val="-1"/>
        </w:rPr>
        <w:t>c</w:t>
      </w:r>
      <w:r>
        <w:t>e</w:t>
      </w:r>
      <w:r>
        <w:rPr>
          <w:spacing w:val="-1"/>
        </w:rPr>
        <w:t xml:space="preserve"> </w:t>
      </w:r>
      <w:r>
        <w:t>Met</w:t>
      </w:r>
      <w:r>
        <w:rPr>
          <w:spacing w:val="-1"/>
        </w:rPr>
        <w:t>a</w:t>
      </w:r>
      <w:r>
        <w:rPr>
          <w:spacing w:val="2"/>
        </w:rPr>
        <w:t>d</w:t>
      </w:r>
      <w:r>
        <w:rPr>
          <w:spacing w:val="-1"/>
        </w:rPr>
        <w:t>a</w:t>
      </w:r>
      <w:r>
        <w:t xml:space="preserve">ta </w:t>
      </w:r>
      <w:r>
        <w:rPr>
          <w:spacing w:val="1"/>
        </w:rPr>
        <w:t>P</w:t>
      </w:r>
      <w:r>
        <w:t>ubl</w:t>
      </w:r>
      <w:r>
        <w:rPr>
          <w:spacing w:val="1"/>
        </w:rPr>
        <w:t>i</w:t>
      </w:r>
      <w:r>
        <w:t>sh</w:t>
      </w:r>
      <w:r w:rsidR="00231E81">
        <w:rPr>
          <w:spacing w:val="-2"/>
        </w:rPr>
        <w:t>er (SMP)</w:t>
      </w:r>
      <w:r>
        <w:t>.</w:t>
      </w:r>
    </w:p>
    <w:p w:rsidR="00DF04D2" w:rsidRDefault="00E11039" w:rsidP="00337EEE">
      <w:r>
        <w:rPr>
          <w:spacing w:val="1"/>
        </w:rPr>
        <w:t>W</w:t>
      </w:r>
      <w:r>
        <w:t>h</w:t>
      </w:r>
      <w:r>
        <w:rPr>
          <w:spacing w:val="-1"/>
        </w:rPr>
        <w:t>e</w:t>
      </w:r>
      <w:r>
        <w:t>n v</w:t>
      </w:r>
      <w:r>
        <w:rPr>
          <w:spacing w:val="-1"/>
        </w:rPr>
        <w:t>a</w:t>
      </w:r>
      <w:r>
        <w:t>l</w:t>
      </w:r>
      <w:r>
        <w:rPr>
          <w:spacing w:val="1"/>
        </w:rPr>
        <w:t>i</w:t>
      </w:r>
      <w:r>
        <w:t>d</w:t>
      </w:r>
      <w:r>
        <w:rPr>
          <w:spacing w:val="-1"/>
        </w:rPr>
        <w:t>a</w:t>
      </w:r>
      <w:r>
        <w:t>t</w:t>
      </w:r>
      <w:r>
        <w:rPr>
          <w:spacing w:val="1"/>
        </w:rPr>
        <w:t>i</w:t>
      </w:r>
      <w:r>
        <w:t>ng</w:t>
      </w:r>
      <w:r>
        <w:rPr>
          <w:spacing w:val="-2"/>
        </w:rPr>
        <w:t xml:space="preserve"> </w:t>
      </w:r>
      <w:r>
        <w:t>a</w:t>
      </w:r>
      <w:r>
        <w:rPr>
          <w:spacing w:val="-1"/>
        </w:rPr>
        <w:t xml:space="preserve"> </w:t>
      </w:r>
      <w:r>
        <w:t>s</w:t>
      </w:r>
      <w:r>
        <w:rPr>
          <w:spacing w:val="3"/>
        </w:rPr>
        <w:t>i</w:t>
      </w:r>
      <w:r>
        <w:rPr>
          <w:spacing w:val="-2"/>
        </w:rPr>
        <w:t>g</w:t>
      </w:r>
      <w:r>
        <w:t>n</w:t>
      </w:r>
      <w:r>
        <w:rPr>
          <w:spacing w:val="-1"/>
        </w:rPr>
        <w:t>e</w:t>
      </w:r>
      <w:r>
        <w:t>d</w:t>
      </w:r>
      <w:r>
        <w:rPr>
          <w:spacing w:val="2"/>
        </w:rPr>
        <w:t xml:space="preserve"> </w:t>
      </w:r>
      <w:r>
        <w:rPr>
          <w:spacing w:val="-1"/>
        </w:rPr>
        <w:t>re</w:t>
      </w:r>
      <w:r>
        <w:t>sponse m</w:t>
      </w:r>
      <w:r>
        <w:rPr>
          <w:spacing w:val="-1"/>
        </w:rPr>
        <w:t>e</w:t>
      </w:r>
      <w:r>
        <w:t>ss</w:t>
      </w:r>
      <w:r>
        <w:rPr>
          <w:spacing w:val="2"/>
        </w:rPr>
        <w:t>a</w:t>
      </w:r>
      <w:r>
        <w:t>g</w:t>
      </w:r>
      <w:r>
        <w:rPr>
          <w:spacing w:val="-1"/>
        </w:rPr>
        <w:t>e</w:t>
      </w:r>
      <w:r>
        <w:t xml:space="preserve">, the </w:t>
      </w:r>
      <w:proofErr w:type="spellStart"/>
      <w:r w:rsidR="00980324">
        <w:t>SrcAP</w:t>
      </w:r>
      <w:proofErr w:type="spellEnd"/>
      <w:r>
        <w:rPr>
          <w:spacing w:val="1"/>
        </w:rPr>
        <w:t xml:space="preserve"> S</w:t>
      </w:r>
      <w:r>
        <w:t>H</w:t>
      </w:r>
      <w:r>
        <w:rPr>
          <w:spacing w:val="-1"/>
        </w:rPr>
        <w:t>O</w:t>
      </w:r>
      <w:r>
        <w:t>U</w:t>
      </w:r>
      <w:r>
        <w:rPr>
          <w:spacing w:val="-3"/>
        </w:rPr>
        <w:t>L</w:t>
      </w:r>
      <w:r>
        <w:t>D</w:t>
      </w:r>
      <w:r>
        <w:rPr>
          <w:spacing w:val="2"/>
        </w:rPr>
        <w:t xml:space="preserve"> </w:t>
      </w:r>
      <w:r>
        <w:rPr>
          <w:spacing w:val="-1"/>
        </w:rPr>
        <w:t>c</w:t>
      </w:r>
      <w:r>
        <w:rPr>
          <w:spacing w:val="4"/>
        </w:rPr>
        <w:t>h</w:t>
      </w:r>
      <w:r>
        <w:rPr>
          <w:spacing w:val="-1"/>
        </w:rPr>
        <w:t>ec</w:t>
      </w:r>
      <w:r>
        <w:t>k t</w:t>
      </w:r>
      <w:r>
        <w:rPr>
          <w:spacing w:val="3"/>
        </w:rPr>
        <w:t>h</w:t>
      </w:r>
      <w:r>
        <w:rPr>
          <w:spacing w:val="-1"/>
        </w:rPr>
        <w:t>a</w:t>
      </w:r>
      <w:r>
        <w:t xml:space="preserve">t </w:t>
      </w:r>
      <w:r>
        <w:rPr>
          <w:spacing w:val="1"/>
        </w:rPr>
        <w:t>t</w:t>
      </w:r>
      <w:r>
        <w:t xml:space="preserve">he </w:t>
      </w:r>
      <w:r>
        <w:rPr>
          <w:spacing w:val="-1"/>
        </w:rPr>
        <w:t>ce</w:t>
      </w:r>
      <w:r>
        <w:t>rtifi</w:t>
      </w:r>
      <w:r>
        <w:rPr>
          <w:spacing w:val="1"/>
        </w:rPr>
        <w:t>c</w:t>
      </w:r>
      <w:r>
        <w:rPr>
          <w:spacing w:val="-1"/>
        </w:rPr>
        <w:t>a</w:t>
      </w:r>
      <w:r>
        <w:t xml:space="preserve">te in the </w:t>
      </w:r>
      <w:r>
        <w:rPr>
          <w:spacing w:val="-1"/>
        </w:rPr>
        <w:t>re</w:t>
      </w:r>
      <w:r>
        <w:t>spon</w:t>
      </w:r>
      <w:r>
        <w:rPr>
          <w:spacing w:val="3"/>
        </w:rPr>
        <w:t>s</w:t>
      </w:r>
      <w:r>
        <w:t>e</w:t>
      </w:r>
      <w:r>
        <w:rPr>
          <w:spacing w:val="-1"/>
        </w:rPr>
        <w:t xml:space="preserve"> </w:t>
      </w:r>
      <w:r>
        <w:t>mat</w:t>
      </w:r>
      <w:r>
        <w:rPr>
          <w:spacing w:val="-1"/>
        </w:rPr>
        <w:t>c</w:t>
      </w:r>
      <w:r>
        <w:t>h</w:t>
      </w:r>
      <w:r>
        <w:rPr>
          <w:spacing w:val="-1"/>
        </w:rPr>
        <w:t>e</w:t>
      </w:r>
      <w:r>
        <w:t>s the me</w:t>
      </w:r>
      <w:r>
        <w:rPr>
          <w:spacing w:val="2"/>
        </w:rPr>
        <w:t>t</w:t>
      </w:r>
      <w:r>
        <w:rPr>
          <w:spacing w:val="-1"/>
        </w:rPr>
        <w:t>a</w:t>
      </w:r>
      <w:r>
        <w:t>d</w:t>
      </w:r>
      <w:r>
        <w:rPr>
          <w:spacing w:val="-1"/>
        </w:rPr>
        <w:t>a</w:t>
      </w:r>
      <w:r>
        <w:t xml:space="preserve">ta </w:t>
      </w:r>
      <w:r>
        <w:rPr>
          <w:spacing w:val="1"/>
        </w:rPr>
        <w:t>r</w:t>
      </w:r>
      <w:r>
        <w:rPr>
          <w:spacing w:val="-1"/>
        </w:rPr>
        <w:t>ece</w:t>
      </w:r>
      <w:r>
        <w:t>ived</w:t>
      </w:r>
      <w:r>
        <w:rPr>
          <w:spacing w:val="2"/>
        </w:rPr>
        <w:t xml:space="preserve"> </w:t>
      </w:r>
      <w:r>
        <w:t>f</w:t>
      </w:r>
      <w:r>
        <w:rPr>
          <w:spacing w:val="-1"/>
        </w:rPr>
        <w:t>r</w:t>
      </w:r>
      <w:r>
        <w:t xml:space="preserve">om </w:t>
      </w:r>
      <w:r>
        <w:rPr>
          <w:spacing w:val="1"/>
        </w:rPr>
        <w:t>t</w:t>
      </w:r>
      <w:r>
        <w:t>he</w:t>
      </w:r>
      <w:r>
        <w:rPr>
          <w:spacing w:val="-1"/>
        </w:rPr>
        <w:t xml:space="preserve"> </w:t>
      </w:r>
      <w:r>
        <w:rPr>
          <w:spacing w:val="1"/>
        </w:rPr>
        <w:t>S</w:t>
      </w:r>
      <w:r>
        <w:rPr>
          <w:spacing w:val="-1"/>
        </w:rPr>
        <w:t>e</w:t>
      </w:r>
      <w:r>
        <w:t>rvi</w:t>
      </w:r>
      <w:r>
        <w:rPr>
          <w:spacing w:val="1"/>
        </w:rPr>
        <w:t>c</w:t>
      </w:r>
      <w:r>
        <w:t>e</w:t>
      </w:r>
      <w:r>
        <w:rPr>
          <w:spacing w:val="1"/>
        </w:rPr>
        <w:t xml:space="preserve"> </w:t>
      </w:r>
      <w:r>
        <w:t>Met</w:t>
      </w:r>
      <w:r>
        <w:rPr>
          <w:spacing w:val="-1"/>
        </w:rPr>
        <w:t>a</w:t>
      </w:r>
      <w:r>
        <w:t>d</w:t>
      </w:r>
      <w:r>
        <w:rPr>
          <w:spacing w:val="-1"/>
        </w:rPr>
        <w:t>a</w:t>
      </w:r>
      <w:r>
        <w:t>ta Pub</w:t>
      </w:r>
      <w:r>
        <w:rPr>
          <w:spacing w:val="1"/>
        </w:rPr>
        <w:t>l</w:t>
      </w:r>
      <w:r>
        <w:t>ishe</w:t>
      </w:r>
      <w:r>
        <w:rPr>
          <w:spacing w:val="-1"/>
        </w:rPr>
        <w:t>r</w:t>
      </w:r>
      <w:r>
        <w:t>. This</w:t>
      </w:r>
      <w:r w:rsidR="008427C8">
        <w:t xml:space="preserve"> </w:t>
      </w:r>
      <w:r>
        <w:t>is done</w:t>
      </w:r>
      <w:r>
        <w:rPr>
          <w:spacing w:val="-1"/>
        </w:rPr>
        <w:t xml:space="preserve"> </w:t>
      </w:r>
      <w:r>
        <w:rPr>
          <w:spacing w:val="2"/>
        </w:rPr>
        <w:t>b</w:t>
      </w:r>
      <w:r>
        <w:t>y</w:t>
      </w:r>
      <w:r>
        <w:rPr>
          <w:spacing w:val="-3"/>
        </w:rPr>
        <w:t xml:space="preserve"> </w:t>
      </w:r>
      <w:r>
        <w:rPr>
          <w:spacing w:val="-1"/>
        </w:rPr>
        <w:t>c</w:t>
      </w:r>
      <w:r>
        <w:t>ompa</w:t>
      </w:r>
      <w:r>
        <w:rPr>
          <w:spacing w:val="-1"/>
        </w:rPr>
        <w:t>r</w:t>
      </w:r>
      <w:r>
        <w:t>i</w:t>
      </w:r>
      <w:r>
        <w:rPr>
          <w:spacing w:val="3"/>
        </w:rPr>
        <w:t>n</w:t>
      </w:r>
      <w:r>
        <w:t>g</w:t>
      </w:r>
      <w:r>
        <w:rPr>
          <w:spacing w:val="-2"/>
        </w:rPr>
        <w:t xml:space="preserve"> </w:t>
      </w:r>
      <w:r>
        <w:t>the</w:t>
      </w:r>
      <w:r>
        <w:rPr>
          <w:spacing w:val="2"/>
        </w:rPr>
        <w:t xml:space="preserve"> </w:t>
      </w:r>
      <w:r>
        <w:t>subj</w:t>
      </w:r>
      <w:r>
        <w:rPr>
          <w:spacing w:val="-1"/>
        </w:rPr>
        <w:t>ec</w:t>
      </w:r>
      <w:r>
        <w:t>t common nam</w:t>
      </w:r>
      <w:r>
        <w:rPr>
          <w:spacing w:val="4"/>
        </w:rPr>
        <w:t>e</w:t>
      </w:r>
      <w:r>
        <w:rPr>
          <w:spacing w:val="21"/>
          <w:position w:val="11"/>
          <w:sz w:val="16"/>
          <w:szCs w:val="16"/>
        </w:rPr>
        <w:t xml:space="preserve"> </w:t>
      </w:r>
      <w:r>
        <w:t xml:space="preserve">in </w:t>
      </w:r>
      <w:r>
        <w:rPr>
          <w:spacing w:val="1"/>
        </w:rPr>
        <w:t>t</w:t>
      </w:r>
      <w:r>
        <w:t>he</w:t>
      </w:r>
      <w:r>
        <w:rPr>
          <w:spacing w:val="-1"/>
        </w:rPr>
        <w:t xml:space="preserve"> ce</w:t>
      </w:r>
      <w:r>
        <w:t>rtifi</w:t>
      </w:r>
      <w:r>
        <w:rPr>
          <w:spacing w:val="1"/>
        </w:rPr>
        <w:t>c</w:t>
      </w:r>
      <w:r>
        <w:rPr>
          <w:spacing w:val="-1"/>
        </w:rPr>
        <w:t>a</w:t>
      </w:r>
      <w:r>
        <w:t>te to the v</w:t>
      </w:r>
      <w:r>
        <w:rPr>
          <w:spacing w:val="-1"/>
        </w:rPr>
        <w:t>a</w:t>
      </w:r>
      <w:r>
        <w:rPr>
          <w:spacing w:val="3"/>
        </w:rPr>
        <w:t>l</w:t>
      </w:r>
      <w:r>
        <w:t>ue</w:t>
      </w:r>
      <w:r>
        <w:rPr>
          <w:spacing w:val="-1"/>
        </w:rPr>
        <w:t xml:space="preserve"> </w:t>
      </w:r>
      <w:r>
        <w:t>stat</w:t>
      </w:r>
      <w:r>
        <w:rPr>
          <w:spacing w:val="-1"/>
        </w:rPr>
        <w:t>e</w:t>
      </w:r>
      <w:r>
        <w:t xml:space="preserve">d in </w:t>
      </w:r>
      <w:r>
        <w:rPr>
          <w:spacing w:val="1"/>
        </w:rPr>
        <w:t>t</w:t>
      </w:r>
      <w:r>
        <w:t>he</w:t>
      </w:r>
      <w:r>
        <w:rPr>
          <w:spacing w:val="-1"/>
        </w:rPr>
        <w:t xml:space="preserve"> </w:t>
      </w:r>
      <w:r>
        <w:t>met</w:t>
      </w:r>
      <w:r>
        <w:rPr>
          <w:spacing w:val="-1"/>
        </w:rPr>
        <w:t>a</w:t>
      </w:r>
      <w:r>
        <w:t>d</w:t>
      </w:r>
      <w:r>
        <w:rPr>
          <w:spacing w:val="-1"/>
        </w:rPr>
        <w:t>a</w:t>
      </w:r>
      <w:r>
        <w:rPr>
          <w:spacing w:val="3"/>
        </w:rPr>
        <w:t>t</w:t>
      </w:r>
      <w:r>
        <w:rPr>
          <w:spacing w:val="-1"/>
        </w:rPr>
        <w:t>a</w:t>
      </w:r>
      <w:r>
        <w:t>. This ch</w:t>
      </w:r>
      <w:r>
        <w:rPr>
          <w:spacing w:val="-1"/>
        </w:rPr>
        <w:t>ec</w:t>
      </w:r>
      <w:r>
        <w:t xml:space="preserve">k </w:t>
      </w:r>
      <w:r>
        <w:rPr>
          <w:spacing w:val="-1"/>
        </w:rPr>
        <w:t>e</w:t>
      </w:r>
      <w:r>
        <w:t>ns</w:t>
      </w:r>
      <w:r>
        <w:rPr>
          <w:spacing w:val="2"/>
        </w:rPr>
        <w:t>u</w:t>
      </w:r>
      <w:r>
        <w:t>r</w:t>
      </w:r>
      <w:r>
        <w:rPr>
          <w:spacing w:val="-2"/>
        </w:rPr>
        <w:t>e</w:t>
      </w:r>
      <w:r>
        <w:t xml:space="preserve">s that </w:t>
      </w:r>
      <w:r>
        <w:rPr>
          <w:spacing w:val="2"/>
        </w:rPr>
        <w:t>o</w:t>
      </w:r>
      <w:r>
        <w:t>n</w:t>
      </w:r>
      <w:r>
        <w:rPr>
          <w:spacing w:val="3"/>
        </w:rPr>
        <w:t>l</w:t>
      </w:r>
      <w:r>
        <w:t>y</w:t>
      </w:r>
      <w:r>
        <w:rPr>
          <w:spacing w:val="-5"/>
        </w:rPr>
        <w:t xml:space="preserve"> </w:t>
      </w:r>
      <w:r>
        <w:t>the l</w:t>
      </w:r>
      <w:r>
        <w:rPr>
          <w:spacing w:val="1"/>
        </w:rPr>
        <w:t>e</w:t>
      </w:r>
      <w:r>
        <w:rPr>
          <w:spacing w:val="-2"/>
        </w:rPr>
        <w:t>g</w:t>
      </w:r>
      <w:r>
        <w:t>i</w:t>
      </w:r>
      <w:r>
        <w:rPr>
          <w:spacing w:val="1"/>
        </w:rPr>
        <w:t>t</w:t>
      </w:r>
      <w:r>
        <w:t>i</w:t>
      </w:r>
      <w:r>
        <w:rPr>
          <w:spacing w:val="1"/>
        </w:rPr>
        <w:t>ma</w:t>
      </w:r>
      <w:r>
        <w:t xml:space="preserve">te </w:t>
      </w:r>
      <w:r>
        <w:rPr>
          <w:spacing w:val="-1"/>
        </w:rPr>
        <w:t>A</w:t>
      </w:r>
      <w:r>
        <w:rPr>
          <w:spacing w:val="1"/>
        </w:rPr>
        <w:t>c</w:t>
      </w:r>
      <w:r>
        <w:rPr>
          <w:spacing w:val="-1"/>
        </w:rPr>
        <w:t>ce</w:t>
      </w:r>
      <w:r>
        <w:t>ss</w:t>
      </w:r>
      <w:r>
        <w:rPr>
          <w:spacing w:val="3"/>
        </w:rPr>
        <w:t xml:space="preserve"> </w:t>
      </w:r>
      <w:r>
        <w:rPr>
          <w:spacing w:val="1"/>
        </w:rPr>
        <w:t>P</w:t>
      </w:r>
      <w:r>
        <w:t>oint</w:t>
      </w:r>
      <w:r>
        <w:rPr>
          <w:spacing w:val="1"/>
        </w:rPr>
        <w:t xml:space="preserve"> </w:t>
      </w:r>
      <w:r>
        <w:t>stat</w:t>
      </w:r>
      <w:r>
        <w:rPr>
          <w:spacing w:val="-1"/>
        </w:rPr>
        <w:t>e</w:t>
      </w:r>
      <w:r>
        <w:t xml:space="preserve">d in </w:t>
      </w:r>
      <w:r>
        <w:rPr>
          <w:spacing w:val="1"/>
        </w:rPr>
        <w:t>t</w:t>
      </w:r>
      <w:r>
        <w:t>he</w:t>
      </w:r>
      <w:r>
        <w:rPr>
          <w:spacing w:val="-1"/>
        </w:rPr>
        <w:t xml:space="preserve"> </w:t>
      </w:r>
      <w:r>
        <w:t>se</w:t>
      </w:r>
      <w:r>
        <w:rPr>
          <w:spacing w:val="-1"/>
        </w:rPr>
        <w:t>r</w:t>
      </w:r>
      <w:r>
        <w:t>vice</w:t>
      </w:r>
      <w:r>
        <w:rPr>
          <w:spacing w:val="-1"/>
        </w:rPr>
        <w:t xml:space="preserve"> </w:t>
      </w:r>
      <w:r>
        <w:t>met</w:t>
      </w:r>
      <w:r>
        <w:rPr>
          <w:spacing w:val="-1"/>
        </w:rPr>
        <w:t>a</w:t>
      </w:r>
      <w:r>
        <w:t>d</w:t>
      </w:r>
      <w:r>
        <w:rPr>
          <w:spacing w:val="-1"/>
        </w:rPr>
        <w:t>a</w:t>
      </w:r>
      <w:r>
        <w:t>ta</w:t>
      </w:r>
      <w:r>
        <w:rPr>
          <w:spacing w:val="2"/>
        </w:rPr>
        <w:t xml:space="preserve"> </w:t>
      </w:r>
      <w:r>
        <w:t>will</w:t>
      </w:r>
      <w:r>
        <w:rPr>
          <w:spacing w:val="1"/>
        </w:rPr>
        <w:t xml:space="preserve"> </w:t>
      </w:r>
      <w:r>
        <w:t>be</w:t>
      </w:r>
      <w:r>
        <w:rPr>
          <w:spacing w:val="-1"/>
        </w:rPr>
        <w:t xml:space="preserve"> a</w:t>
      </w:r>
      <w:r>
        <w:t xml:space="preserve">ble </w:t>
      </w:r>
      <w:r>
        <w:rPr>
          <w:spacing w:val="2"/>
        </w:rPr>
        <w:t>t</w:t>
      </w:r>
      <w:r>
        <w:t>o p</w:t>
      </w:r>
      <w:r>
        <w:rPr>
          <w:spacing w:val="-1"/>
        </w:rPr>
        <w:t>r</w:t>
      </w:r>
      <w:r>
        <w:t>odu</w:t>
      </w:r>
      <w:r>
        <w:rPr>
          <w:spacing w:val="-1"/>
        </w:rPr>
        <w:t>c</w:t>
      </w:r>
      <w:r>
        <w:t>e</w:t>
      </w:r>
      <w:r>
        <w:rPr>
          <w:spacing w:val="-1"/>
        </w:rPr>
        <w:t xml:space="preserve"> c</w:t>
      </w:r>
      <w:r>
        <w:rPr>
          <w:spacing w:val="2"/>
        </w:rPr>
        <w:t>o</w:t>
      </w:r>
      <w:r>
        <w:t>r</w:t>
      </w:r>
      <w:r>
        <w:rPr>
          <w:spacing w:val="-1"/>
        </w:rPr>
        <w:t>r</w:t>
      </w:r>
      <w:r>
        <w:rPr>
          <w:spacing w:val="1"/>
        </w:rPr>
        <w:t>e</w:t>
      </w:r>
      <w:r>
        <w:rPr>
          <w:spacing w:val="-1"/>
        </w:rPr>
        <w:t>c</w:t>
      </w:r>
      <w:r>
        <w:t>t r</w:t>
      </w:r>
      <w:r>
        <w:rPr>
          <w:spacing w:val="-1"/>
        </w:rPr>
        <w:t>e</w:t>
      </w:r>
      <w:r>
        <w:t>spon</w:t>
      </w:r>
      <w:r>
        <w:rPr>
          <w:spacing w:val="3"/>
        </w:rPr>
        <w:t>s</w:t>
      </w:r>
      <w:r>
        <w:rPr>
          <w:spacing w:val="1"/>
        </w:rPr>
        <w:t>e</w:t>
      </w:r>
      <w:r>
        <w:t>s.</w:t>
      </w:r>
      <w:r w:rsidR="00DA37D7">
        <w:t xml:space="preserve"> </w:t>
      </w:r>
      <w:r w:rsidR="00DA37D7" w:rsidRPr="00DA37D7">
        <w:t>If the MIC provided in the MDN response does not equal the M</w:t>
      </w:r>
      <w:r w:rsidR="00DA37D7">
        <w:t>I</w:t>
      </w:r>
      <w:r w:rsidR="00DA37D7" w:rsidRPr="00DA37D7">
        <w:t>C computed by the sender, this must be handled out-of-band</w:t>
      </w:r>
      <w:r w:rsidR="00DA37D7">
        <w:t>.</w:t>
      </w:r>
    </w:p>
    <w:p w:rsidR="00DF04D2" w:rsidRDefault="00E11039" w:rsidP="00337EEE">
      <w:pPr>
        <w:pStyle w:val="berschrift3"/>
        <w:rPr>
          <w:rFonts w:eastAsia="Times New Roman"/>
        </w:rPr>
      </w:pPr>
      <w:bookmarkStart w:id="52" w:name="_Toc3465118"/>
      <w:r>
        <w:rPr>
          <w:rFonts w:eastAsia="Times New Roman"/>
        </w:rPr>
        <w:t>Use</w:t>
      </w:r>
      <w:r>
        <w:rPr>
          <w:rFonts w:eastAsia="Times New Roman"/>
          <w:spacing w:val="-1"/>
        </w:rPr>
        <w:t xml:space="preserve"> </w:t>
      </w:r>
      <w:r>
        <w:rPr>
          <w:rFonts w:eastAsia="Times New Roman"/>
        </w:rPr>
        <w:t>of</w:t>
      </w:r>
      <w:r>
        <w:rPr>
          <w:rFonts w:eastAsia="Times New Roman"/>
          <w:spacing w:val="1"/>
        </w:rPr>
        <w:t xml:space="preserve"> </w:t>
      </w:r>
      <w:r>
        <w:rPr>
          <w:rFonts w:eastAsia="Times New Roman"/>
        </w:rPr>
        <w:t>H</w:t>
      </w:r>
      <w:r>
        <w:rPr>
          <w:rFonts w:eastAsia="Times New Roman"/>
          <w:spacing w:val="1"/>
        </w:rPr>
        <w:t>T</w:t>
      </w:r>
      <w:r>
        <w:rPr>
          <w:rFonts w:eastAsia="Times New Roman"/>
        </w:rPr>
        <w:t>T</w:t>
      </w:r>
      <w:r>
        <w:rPr>
          <w:rFonts w:eastAsia="Times New Roman"/>
          <w:spacing w:val="-3"/>
        </w:rPr>
        <w:t>P</w:t>
      </w:r>
      <w:r>
        <w:rPr>
          <w:rFonts w:eastAsia="Times New Roman"/>
        </w:rPr>
        <w:t>S</w:t>
      </w:r>
      <w:bookmarkEnd w:id="52"/>
    </w:p>
    <w:p w:rsidR="00C01551" w:rsidRPr="00FE77F8" w:rsidRDefault="00E11039" w:rsidP="00FE77F8">
      <w:r w:rsidRPr="00FE77F8">
        <w:t xml:space="preserve">Messages </w:t>
      </w:r>
      <w:r w:rsidR="00205C4A" w:rsidRPr="00FE77F8">
        <w:t>MUST</w:t>
      </w:r>
      <w:r w:rsidRPr="00FE77F8">
        <w:t xml:space="preserve"> be </w:t>
      </w:r>
      <w:r w:rsidR="00205C4A" w:rsidRPr="00FE77F8">
        <w:t>transmitted using HTTPS POST</w:t>
      </w:r>
      <w:r w:rsidR="00C01551" w:rsidRPr="00FE77F8">
        <w:t xml:space="preserve"> using trusted </w:t>
      </w:r>
      <w:r w:rsidR="00CD7496" w:rsidRPr="00FE77F8">
        <w:t xml:space="preserve">SSL </w:t>
      </w:r>
      <w:r w:rsidR="00C01551" w:rsidRPr="00FE77F8">
        <w:t>certificates</w:t>
      </w:r>
      <w:r w:rsidR="00231E81" w:rsidRPr="00FE77F8">
        <w:t xml:space="preserve"> -</w:t>
      </w:r>
      <w:r w:rsidR="00E81AB8" w:rsidRPr="00FE77F8">
        <w:t xml:space="preserve"> </w:t>
      </w:r>
      <w:r w:rsidR="00CD7496" w:rsidRPr="00FE77F8">
        <w:t>which</w:t>
      </w:r>
      <w:r w:rsidR="00E81AB8" w:rsidRPr="00FE77F8">
        <w:t xml:space="preserve"> prevents a “man-in-the-middle” attack</w:t>
      </w:r>
      <w:r w:rsidR="00C01551" w:rsidRPr="00FE77F8">
        <w:t xml:space="preserve"> </w:t>
      </w:r>
      <w:r w:rsidR="00231E81" w:rsidRPr="00FE77F8">
        <w:t xml:space="preserve">- </w:t>
      </w:r>
      <w:r w:rsidR="00C01551" w:rsidRPr="00FE77F8">
        <w:t>as follows</w:t>
      </w:r>
      <w:r w:rsidR="00231E81" w:rsidRPr="00FE77F8">
        <w:t>:</w:t>
      </w:r>
    </w:p>
    <w:p w:rsidR="00C01551" w:rsidRPr="00AE5177" w:rsidRDefault="00C01551" w:rsidP="00AE5177">
      <w:pPr>
        <w:pStyle w:val="Listenabsatz"/>
        <w:numPr>
          <w:ilvl w:val="0"/>
          <w:numId w:val="33"/>
        </w:numPr>
      </w:pPr>
      <w:r w:rsidRPr="00AE5177">
        <w:t xml:space="preserve">The </w:t>
      </w:r>
      <w:proofErr w:type="spellStart"/>
      <w:r w:rsidR="00231E81" w:rsidRPr="00AE5177">
        <w:t>D</w:t>
      </w:r>
      <w:r w:rsidRPr="00AE5177">
        <w:t>estAP</w:t>
      </w:r>
      <w:proofErr w:type="spellEnd"/>
      <w:r w:rsidRPr="00AE5177">
        <w:t xml:space="preserve"> MUST implement HTTPS with certificate chains to certificate authorities</w:t>
      </w:r>
      <w:r w:rsidR="008E47C9" w:rsidRPr="00AE5177">
        <w:t xml:space="preserve"> which would be considered to be trusted by the PEPPOL community.</w:t>
      </w:r>
    </w:p>
    <w:p w:rsidR="00E81AB8" w:rsidRPr="00AE5177" w:rsidRDefault="00CD7496" w:rsidP="00AE5177">
      <w:pPr>
        <w:pStyle w:val="Listenabsatz"/>
        <w:numPr>
          <w:ilvl w:val="0"/>
          <w:numId w:val="33"/>
        </w:numPr>
      </w:pPr>
      <w:r w:rsidRPr="00AE5177">
        <w:t xml:space="preserve">It SHOULD be a </w:t>
      </w:r>
      <w:r w:rsidR="00C01551" w:rsidRPr="00AE5177">
        <w:t>2048 bit Certificate</w:t>
      </w:r>
      <w:r w:rsidR="00D05E58" w:rsidRPr="00AE5177">
        <w:t xml:space="preserve"> or better</w:t>
      </w:r>
      <w:r w:rsidR="00B574A1">
        <w:t>.</w:t>
      </w:r>
    </w:p>
    <w:p w:rsidR="006A1076" w:rsidRPr="00AE5177" w:rsidRDefault="00CD7496" w:rsidP="00AE5177">
      <w:pPr>
        <w:pStyle w:val="Listenabsatz"/>
        <w:numPr>
          <w:ilvl w:val="0"/>
          <w:numId w:val="33"/>
        </w:numPr>
      </w:pPr>
      <w:r w:rsidRPr="00AE5177">
        <w:t xml:space="preserve">The </w:t>
      </w:r>
      <w:r w:rsidR="006A1076" w:rsidRPr="00AE5177">
        <w:t xml:space="preserve">certificate MUST correctly identify the </w:t>
      </w:r>
      <w:proofErr w:type="spellStart"/>
      <w:r w:rsidR="00231E81" w:rsidRPr="00AE5177">
        <w:t>D</w:t>
      </w:r>
      <w:r w:rsidR="006A1076" w:rsidRPr="00AE5177">
        <w:t>estAP</w:t>
      </w:r>
      <w:proofErr w:type="spellEnd"/>
      <w:r w:rsidR="006A1076" w:rsidRPr="00AE5177">
        <w:t xml:space="preserve"> URL e.g. no self-signed certificates.</w:t>
      </w:r>
    </w:p>
    <w:p w:rsidR="006A1076" w:rsidRPr="00AE5177" w:rsidRDefault="006A1076" w:rsidP="00AE5177">
      <w:pPr>
        <w:pStyle w:val="Listenabsatz"/>
        <w:numPr>
          <w:ilvl w:val="0"/>
          <w:numId w:val="33"/>
        </w:numPr>
      </w:pPr>
      <w:r w:rsidRPr="00AE5177">
        <w:t>The certificate MUST NOT be expired or revoked.</w:t>
      </w:r>
    </w:p>
    <w:p w:rsidR="00CD7496" w:rsidRPr="00AE5177" w:rsidRDefault="006A1076" w:rsidP="00AE5177">
      <w:pPr>
        <w:pStyle w:val="Listenabsatz"/>
        <w:numPr>
          <w:ilvl w:val="0"/>
          <w:numId w:val="33"/>
        </w:numPr>
      </w:pPr>
      <w:r w:rsidRPr="00AE5177">
        <w:t xml:space="preserve">The </w:t>
      </w:r>
      <w:proofErr w:type="spellStart"/>
      <w:r w:rsidR="00231E81" w:rsidRPr="00AE5177">
        <w:t>D</w:t>
      </w:r>
      <w:r w:rsidRPr="00AE5177">
        <w:t>estAP</w:t>
      </w:r>
      <w:proofErr w:type="spellEnd"/>
      <w:r w:rsidRPr="00AE5177">
        <w:t xml:space="preserve"> MU</w:t>
      </w:r>
      <w:r w:rsidR="00CB230D" w:rsidRPr="00AE5177">
        <w:t>ST use a simple TLS handshake.</w:t>
      </w:r>
    </w:p>
    <w:p w:rsidR="006A1076" w:rsidRPr="00AE5177" w:rsidRDefault="006A1076" w:rsidP="00AE5177">
      <w:pPr>
        <w:pStyle w:val="Listenabsatz"/>
        <w:numPr>
          <w:ilvl w:val="0"/>
          <w:numId w:val="33"/>
        </w:numPr>
      </w:pPr>
      <w:r w:rsidRPr="00AE5177">
        <w:t xml:space="preserve">It </w:t>
      </w:r>
      <w:r w:rsidR="00CB230D" w:rsidRPr="00AE5177">
        <w:t>MUST</w:t>
      </w:r>
      <w:r w:rsidRPr="00AE5177">
        <w:t xml:space="preserve"> use TLS v1.2</w:t>
      </w:r>
      <w:r w:rsidR="00CD7496" w:rsidRPr="00AE5177">
        <w:t xml:space="preserve"> </w:t>
      </w:r>
      <w:r w:rsidR="005F535D">
        <w:t>(</w:t>
      </w:r>
      <w:r w:rsidRPr="00AE5177">
        <w:t xml:space="preserve">as described in </w:t>
      </w:r>
      <w:r w:rsidR="00D05E58" w:rsidRPr="00AE5177">
        <w:t>RFC 5246</w:t>
      </w:r>
      <w:r w:rsidR="005F535D">
        <w:t>) or TLS v1.3 (as defined in RFC 8446)</w:t>
      </w:r>
      <w:r w:rsidRPr="00AE5177">
        <w:t>.</w:t>
      </w:r>
    </w:p>
    <w:p w:rsidR="00CD7496" w:rsidRPr="00AE5177" w:rsidRDefault="00C01551" w:rsidP="00AE5177">
      <w:pPr>
        <w:pStyle w:val="Listenabsatz"/>
        <w:numPr>
          <w:ilvl w:val="0"/>
          <w:numId w:val="33"/>
        </w:numPr>
      </w:pPr>
      <w:r w:rsidRPr="00AE5177">
        <w:t xml:space="preserve">The </w:t>
      </w:r>
      <w:proofErr w:type="spellStart"/>
      <w:r w:rsidR="00231E81" w:rsidRPr="00AE5177">
        <w:t>D</w:t>
      </w:r>
      <w:r w:rsidR="00D05E58" w:rsidRPr="00AE5177">
        <w:t>estAP</w:t>
      </w:r>
      <w:proofErr w:type="spellEnd"/>
      <w:r w:rsidRPr="00AE5177">
        <w:t xml:space="preserve"> URL </w:t>
      </w:r>
      <w:r w:rsidR="00CD7496" w:rsidRPr="00AE5177">
        <w:t>MUST</w:t>
      </w:r>
      <w:r w:rsidRPr="00AE5177">
        <w:t xml:space="preserve"> only refer to HTTPS</w:t>
      </w:r>
      <w:r w:rsidR="00CD7496" w:rsidRPr="00AE5177">
        <w:t>.</w:t>
      </w:r>
    </w:p>
    <w:p w:rsidR="00C01551" w:rsidRPr="00AE5177" w:rsidRDefault="00CD7496" w:rsidP="00FE77F8">
      <w:pPr>
        <w:pStyle w:val="Listenabsatz"/>
        <w:numPr>
          <w:ilvl w:val="0"/>
          <w:numId w:val="33"/>
        </w:numPr>
      </w:pPr>
      <w:r w:rsidRPr="00AE5177">
        <w:t xml:space="preserve">The </w:t>
      </w:r>
      <w:proofErr w:type="spellStart"/>
      <w:r w:rsidR="00231E81" w:rsidRPr="00AE5177">
        <w:t>D</w:t>
      </w:r>
      <w:r w:rsidR="00D05E58" w:rsidRPr="00AE5177">
        <w:t>estAP</w:t>
      </w:r>
      <w:proofErr w:type="spellEnd"/>
      <w:r w:rsidR="00D05E58" w:rsidRPr="00AE5177">
        <w:t xml:space="preserve"> </w:t>
      </w:r>
      <w:r w:rsidRPr="00AE5177">
        <w:t>URL SHOULD use the default port 443.</w:t>
      </w:r>
      <w:r w:rsidR="008E47C9" w:rsidRPr="00AE5177">
        <w:t xml:space="preserve"> </w:t>
      </w:r>
      <w:r w:rsidRPr="00AE5177">
        <w:t xml:space="preserve">This assures firewall rules are </w:t>
      </w:r>
      <w:r w:rsidR="00D05E58" w:rsidRPr="00AE5177">
        <w:t>often setup in advance.</w:t>
      </w:r>
      <w:r w:rsidR="00FE77F8" w:rsidRPr="00FE77F8">
        <w:t xml:space="preserve"> In case this is not possible, then the </w:t>
      </w:r>
      <w:proofErr w:type="spellStart"/>
      <w:r w:rsidR="00FE77F8" w:rsidRPr="00FE77F8">
        <w:t>DestAP</w:t>
      </w:r>
      <w:proofErr w:type="spellEnd"/>
      <w:r w:rsidR="00FE77F8" w:rsidRPr="00FE77F8">
        <w:t xml:space="preserve"> MUST use a port from the range 44300 to 44399 inclusive.</w:t>
      </w:r>
    </w:p>
    <w:p w:rsidR="00C01551" w:rsidRPr="00AE5177" w:rsidRDefault="00C01551" w:rsidP="00AE5177">
      <w:pPr>
        <w:pStyle w:val="Listenabsatz"/>
        <w:numPr>
          <w:ilvl w:val="0"/>
          <w:numId w:val="33"/>
        </w:numPr>
      </w:pPr>
      <w:r w:rsidRPr="00AE5177">
        <w:t xml:space="preserve">The </w:t>
      </w:r>
      <w:proofErr w:type="spellStart"/>
      <w:r w:rsidR="00231E81" w:rsidRPr="00AE5177">
        <w:t>D</w:t>
      </w:r>
      <w:r w:rsidRPr="00AE5177">
        <w:t>estAP</w:t>
      </w:r>
      <w:proofErr w:type="spellEnd"/>
      <w:r w:rsidRPr="00AE5177">
        <w:t xml:space="preserve"> MAY use </w:t>
      </w:r>
      <w:r w:rsidR="006A1076" w:rsidRPr="00AE5177">
        <w:t>wildcard certificates to facilitate multiple URLs under the same trusted domain.</w:t>
      </w:r>
    </w:p>
    <w:p w:rsidR="00DF04D2" w:rsidRDefault="00E11039" w:rsidP="00337EEE">
      <w:pPr>
        <w:pStyle w:val="berschrift3"/>
        <w:rPr>
          <w:rFonts w:eastAsia="Times New Roman"/>
        </w:rPr>
      </w:pPr>
      <w:bookmarkStart w:id="53" w:name="_Toc3465119"/>
      <w:r>
        <w:rPr>
          <w:rFonts w:eastAsia="Times New Roman"/>
        </w:rPr>
        <w:t>R</w:t>
      </w:r>
      <w:r>
        <w:rPr>
          <w:rFonts w:eastAsia="Times New Roman"/>
          <w:spacing w:val="-1"/>
        </w:rPr>
        <w:t>e</w:t>
      </w:r>
      <w:r>
        <w:rPr>
          <w:rFonts w:eastAsia="Times New Roman"/>
        </w:rPr>
        <w:t>l</w:t>
      </w:r>
      <w:r>
        <w:rPr>
          <w:rFonts w:eastAsia="Times New Roman"/>
          <w:spacing w:val="1"/>
        </w:rPr>
        <w:t>i</w:t>
      </w:r>
      <w:r>
        <w:rPr>
          <w:rFonts w:eastAsia="Times New Roman"/>
        </w:rPr>
        <w:t>a</w:t>
      </w:r>
      <w:r>
        <w:rPr>
          <w:rFonts w:eastAsia="Times New Roman"/>
          <w:spacing w:val="1"/>
        </w:rPr>
        <w:t>b</w:t>
      </w:r>
      <w:r>
        <w:rPr>
          <w:rFonts w:eastAsia="Times New Roman"/>
        </w:rPr>
        <w:t xml:space="preserve">le </w:t>
      </w:r>
      <w:r>
        <w:rPr>
          <w:rFonts w:eastAsia="Times New Roman"/>
          <w:spacing w:val="-1"/>
        </w:rPr>
        <w:t>e</w:t>
      </w:r>
      <w:r>
        <w:rPr>
          <w:rFonts w:eastAsia="Times New Roman"/>
        </w:rPr>
        <w:t>x</w:t>
      </w:r>
      <w:r>
        <w:rPr>
          <w:rFonts w:eastAsia="Times New Roman"/>
          <w:spacing w:val="-1"/>
        </w:rPr>
        <w:t>c</w:t>
      </w:r>
      <w:r>
        <w:rPr>
          <w:rFonts w:eastAsia="Times New Roman"/>
          <w:spacing w:val="1"/>
        </w:rPr>
        <w:t>h</w:t>
      </w:r>
      <w:r>
        <w:rPr>
          <w:rFonts w:eastAsia="Times New Roman"/>
        </w:rPr>
        <w:t>a</w:t>
      </w:r>
      <w:r>
        <w:rPr>
          <w:rFonts w:eastAsia="Times New Roman"/>
          <w:spacing w:val="1"/>
        </w:rPr>
        <w:t>n</w:t>
      </w:r>
      <w:r>
        <w:rPr>
          <w:rFonts w:eastAsia="Times New Roman"/>
        </w:rPr>
        <w:t>ge</w:t>
      </w:r>
      <w:r>
        <w:rPr>
          <w:rFonts w:eastAsia="Times New Roman"/>
          <w:spacing w:val="-1"/>
        </w:rPr>
        <w:t xml:space="preserve"> </w:t>
      </w:r>
      <w:proofErr w:type="spellStart"/>
      <w:r>
        <w:rPr>
          <w:rFonts w:eastAsia="Times New Roman"/>
          <w:spacing w:val="1"/>
        </w:rPr>
        <w:t>b</w:t>
      </w:r>
      <w:r>
        <w:rPr>
          <w:rFonts w:eastAsia="Times New Roman"/>
          <w:spacing w:val="-1"/>
        </w:rPr>
        <w:t>e</w:t>
      </w:r>
      <w:r>
        <w:rPr>
          <w:rFonts w:eastAsia="Times New Roman"/>
          <w:spacing w:val="1"/>
        </w:rPr>
        <w:t>h</w:t>
      </w:r>
      <w:r>
        <w:rPr>
          <w:rFonts w:eastAsia="Times New Roman"/>
        </w:rPr>
        <w:t>avio</w:t>
      </w:r>
      <w:r>
        <w:rPr>
          <w:rFonts w:eastAsia="Times New Roman"/>
          <w:spacing w:val="1"/>
        </w:rPr>
        <w:t>u</w:t>
      </w:r>
      <w:r>
        <w:rPr>
          <w:rFonts w:eastAsia="Times New Roman"/>
        </w:rPr>
        <w:t>r</w:t>
      </w:r>
      <w:bookmarkEnd w:id="53"/>
      <w:proofErr w:type="spellEnd"/>
    </w:p>
    <w:p w:rsidR="00BC6BC5" w:rsidRDefault="00BC6BC5" w:rsidP="00337EEE">
      <w:r w:rsidRPr="00BC6BC5">
        <w:t>The Request-URI</w:t>
      </w:r>
      <w:r>
        <w:rPr>
          <w:rStyle w:val="Funotenzeichen"/>
          <w:rFonts w:ascii="Times New Roman" w:eastAsia="Times New Roman" w:hAnsi="Times New Roman" w:cs="Times New Roman"/>
          <w:sz w:val="24"/>
          <w:szCs w:val="24"/>
        </w:rPr>
        <w:footnoteReference w:id="2"/>
      </w:r>
      <w:r w:rsidRPr="00BC6BC5">
        <w:t xml:space="preserve"> identifies a process for unpacking and handling the message data and for generating a reply for the client that contains a </w:t>
      </w:r>
      <w:r>
        <w:t xml:space="preserve">signed </w:t>
      </w:r>
      <w:r w:rsidRPr="00BC6BC5">
        <w:t>message</w:t>
      </w:r>
      <w:r>
        <w:t xml:space="preserve"> </w:t>
      </w:r>
      <w:r w:rsidRPr="00BC6BC5">
        <w:t>di</w:t>
      </w:r>
      <w:r>
        <w:t>sposition acknowledgement (MDN)</w:t>
      </w:r>
      <w:r w:rsidRPr="00BC6BC5">
        <w:t>. The</w:t>
      </w:r>
      <w:r>
        <w:t xml:space="preserve"> </w:t>
      </w:r>
      <w:r w:rsidRPr="00BC6BC5">
        <w:t>MDN is returned in the HTTP response message body. This request/reply transactional interchange provide</w:t>
      </w:r>
      <w:r>
        <w:t>s</w:t>
      </w:r>
      <w:r w:rsidRPr="00BC6BC5">
        <w:t xml:space="preserve"> secure, reliable, and authenticated </w:t>
      </w:r>
      <w:r>
        <w:t>exchange</w:t>
      </w:r>
      <w:r w:rsidRPr="00BC6BC5">
        <w:t xml:space="preserve"> using HTTP as a transfer protocol.</w:t>
      </w:r>
    </w:p>
    <w:p w:rsidR="004F336A" w:rsidRDefault="00E11039" w:rsidP="00337EEE">
      <w:r>
        <w:lastRenderedPageBreak/>
        <w:t>The</w:t>
      </w:r>
      <w:r>
        <w:rPr>
          <w:spacing w:val="-1"/>
        </w:rPr>
        <w:t xml:space="preserve"> f</w:t>
      </w:r>
      <w:r>
        <w:t>ol</w:t>
      </w:r>
      <w:r>
        <w:rPr>
          <w:spacing w:val="1"/>
        </w:rPr>
        <w:t>l</w:t>
      </w:r>
      <w:r>
        <w:t>owing r</w:t>
      </w:r>
      <w:r>
        <w:rPr>
          <w:spacing w:val="-2"/>
        </w:rPr>
        <w:t>e</w:t>
      </w:r>
      <w:r>
        <w:t>qui</w:t>
      </w:r>
      <w:r>
        <w:rPr>
          <w:spacing w:val="2"/>
        </w:rPr>
        <w:t>r</w:t>
      </w:r>
      <w:r>
        <w:rPr>
          <w:spacing w:val="-1"/>
        </w:rPr>
        <w:t>e</w:t>
      </w:r>
      <w:r>
        <w:t>m</w:t>
      </w:r>
      <w:r>
        <w:rPr>
          <w:spacing w:val="2"/>
        </w:rPr>
        <w:t>e</w:t>
      </w:r>
      <w:r>
        <w:t>nts ensu</w:t>
      </w:r>
      <w:r>
        <w:rPr>
          <w:spacing w:val="-1"/>
        </w:rPr>
        <w:t>r</w:t>
      </w:r>
      <w:r>
        <w:t>e</w:t>
      </w:r>
      <w:r>
        <w:rPr>
          <w:spacing w:val="-1"/>
        </w:rPr>
        <w:t xml:space="preserve"> </w:t>
      </w:r>
      <w:r>
        <w:t xml:space="preserve">that the </w:t>
      </w:r>
      <w:r>
        <w:rPr>
          <w:spacing w:val="1"/>
        </w:rPr>
        <w:t>re</w:t>
      </w:r>
      <w:r>
        <w:t>l</w:t>
      </w:r>
      <w:r>
        <w:rPr>
          <w:spacing w:val="1"/>
        </w:rPr>
        <w:t>i</w:t>
      </w:r>
      <w:r>
        <w:rPr>
          <w:spacing w:val="-1"/>
        </w:rPr>
        <w:t>a</w:t>
      </w:r>
      <w:r>
        <w:t>ble m</w:t>
      </w:r>
      <w:r>
        <w:rPr>
          <w:spacing w:val="-1"/>
        </w:rPr>
        <w:t>e</w:t>
      </w:r>
      <w:r>
        <w:t>ss</w:t>
      </w:r>
      <w:r>
        <w:rPr>
          <w:spacing w:val="2"/>
        </w:rPr>
        <w:t>a</w:t>
      </w:r>
      <w:r>
        <w:rPr>
          <w:spacing w:val="-2"/>
        </w:rPr>
        <w:t>g</w:t>
      </w:r>
      <w:r>
        <w:t>i</w:t>
      </w:r>
      <w:r>
        <w:rPr>
          <w:spacing w:val="3"/>
        </w:rPr>
        <w:t>n</w:t>
      </w:r>
      <w:r>
        <w:t>g</w:t>
      </w:r>
      <w:r>
        <w:rPr>
          <w:spacing w:val="-2"/>
        </w:rPr>
        <w:t xml:space="preserve"> </w:t>
      </w:r>
      <w:r>
        <w:rPr>
          <w:spacing w:val="-1"/>
        </w:rPr>
        <w:t>f</w:t>
      </w:r>
      <w:r>
        <w:rPr>
          <w:spacing w:val="1"/>
        </w:rPr>
        <w:t>r</w:t>
      </w:r>
      <w:r>
        <w:rPr>
          <w:spacing w:val="-1"/>
        </w:rPr>
        <w:t>a</w:t>
      </w:r>
      <w:r>
        <w:t>me</w:t>
      </w:r>
      <w:r>
        <w:rPr>
          <w:spacing w:val="-1"/>
        </w:rPr>
        <w:t>w</w:t>
      </w:r>
      <w:r>
        <w:t>o</w:t>
      </w:r>
      <w:r>
        <w:rPr>
          <w:spacing w:val="-1"/>
        </w:rPr>
        <w:t>r</w:t>
      </w:r>
      <w:r>
        <w:t>k</w:t>
      </w:r>
      <w:r>
        <w:rPr>
          <w:spacing w:val="2"/>
        </w:rPr>
        <w:t xml:space="preserve"> </w:t>
      </w:r>
      <w:r>
        <w:rPr>
          <w:spacing w:val="-1"/>
        </w:rPr>
        <w:t>e</w:t>
      </w:r>
      <w:r>
        <w:t>f</w:t>
      </w:r>
      <w:r>
        <w:rPr>
          <w:spacing w:val="-1"/>
        </w:rPr>
        <w:t>f</w:t>
      </w:r>
      <w:r>
        <w:rPr>
          <w:spacing w:val="1"/>
        </w:rPr>
        <w:t>e</w:t>
      </w:r>
      <w:r>
        <w:rPr>
          <w:spacing w:val="-1"/>
        </w:rPr>
        <w:t>c</w:t>
      </w:r>
      <w:r>
        <w:t>t</w:t>
      </w:r>
      <w:r>
        <w:rPr>
          <w:spacing w:val="1"/>
        </w:rPr>
        <w:t>i</w:t>
      </w:r>
      <w:r>
        <w:t>v</w:t>
      </w:r>
      <w:r>
        <w:rPr>
          <w:spacing w:val="-1"/>
        </w:rPr>
        <w:t>e</w:t>
      </w:r>
      <w:r>
        <w:rPr>
          <w:spacing w:val="5"/>
        </w:rPr>
        <w:t>l</w:t>
      </w:r>
      <w:r>
        <w:t>y</w:t>
      </w:r>
      <w:r>
        <w:rPr>
          <w:spacing w:val="-5"/>
        </w:rPr>
        <w:t xml:space="preserve"> </w:t>
      </w:r>
      <w:r>
        <w:t>d</w:t>
      </w:r>
      <w:r>
        <w:rPr>
          <w:spacing w:val="-1"/>
        </w:rPr>
        <w:t>e</w:t>
      </w:r>
      <w:r>
        <w:t>l</w:t>
      </w:r>
      <w:r>
        <w:rPr>
          <w:spacing w:val="1"/>
        </w:rPr>
        <w:t>i</w:t>
      </w:r>
      <w:r>
        <w:t>v</w:t>
      </w:r>
      <w:r>
        <w:rPr>
          <w:spacing w:val="-1"/>
        </w:rPr>
        <w:t>e</w:t>
      </w:r>
      <w:r>
        <w:t>rs</w:t>
      </w:r>
      <w:r w:rsidR="0085389B">
        <w:t xml:space="preserve"> </w:t>
      </w:r>
      <w:r>
        <w:t>mess</w:t>
      </w:r>
      <w:r>
        <w:rPr>
          <w:spacing w:val="-1"/>
        </w:rPr>
        <w:t>a</w:t>
      </w:r>
      <w:r>
        <w:t>g</w:t>
      </w:r>
      <w:r>
        <w:rPr>
          <w:spacing w:val="-1"/>
        </w:rPr>
        <w:t>e</w:t>
      </w:r>
      <w:r>
        <w:t>s f</w:t>
      </w:r>
      <w:r>
        <w:rPr>
          <w:spacing w:val="-1"/>
        </w:rPr>
        <w:t>r</w:t>
      </w:r>
      <w:r>
        <w:t xml:space="preserve">om </w:t>
      </w:r>
      <w:proofErr w:type="spellStart"/>
      <w:r w:rsidR="00980324">
        <w:rPr>
          <w:spacing w:val="1"/>
        </w:rPr>
        <w:t>SrcAP</w:t>
      </w:r>
      <w:proofErr w:type="spellEnd"/>
      <w:r>
        <w:t xml:space="preserve"> </w:t>
      </w:r>
      <w:r>
        <w:rPr>
          <w:spacing w:val="1"/>
        </w:rPr>
        <w:t>t</w:t>
      </w:r>
      <w:r>
        <w:t xml:space="preserve">o </w:t>
      </w:r>
      <w:proofErr w:type="spellStart"/>
      <w:r w:rsidR="00980324">
        <w:t>DestAP</w:t>
      </w:r>
      <w:proofErr w:type="spellEnd"/>
      <w:r>
        <w:t>, or l</w:t>
      </w:r>
      <w:r>
        <w:rPr>
          <w:spacing w:val="-1"/>
        </w:rPr>
        <w:t>ea</w:t>
      </w:r>
      <w:r>
        <w:t>v</w:t>
      </w:r>
      <w:r>
        <w:rPr>
          <w:spacing w:val="-1"/>
        </w:rPr>
        <w:t>e</w:t>
      </w:r>
      <w:r>
        <w:t>s t</w:t>
      </w:r>
      <w:r>
        <w:rPr>
          <w:spacing w:val="3"/>
        </w:rPr>
        <w:t>h</w:t>
      </w:r>
      <w:r>
        <w:t>e</w:t>
      </w:r>
      <w:r>
        <w:rPr>
          <w:spacing w:val="-1"/>
        </w:rPr>
        <w:t xml:space="preserve"> </w:t>
      </w:r>
      <w:r>
        <w:t>A</w:t>
      </w:r>
      <w:r>
        <w:rPr>
          <w:spacing w:val="1"/>
        </w:rPr>
        <w:t>c</w:t>
      </w:r>
      <w:r>
        <w:rPr>
          <w:spacing w:val="-1"/>
        </w:rPr>
        <w:t>ce</w:t>
      </w:r>
      <w:r>
        <w:t xml:space="preserve">ss </w:t>
      </w:r>
      <w:r>
        <w:rPr>
          <w:spacing w:val="1"/>
        </w:rPr>
        <w:t>P</w:t>
      </w:r>
      <w:r>
        <w:t>oin</w:t>
      </w:r>
      <w:r>
        <w:rPr>
          <w:spacing w:val="1"/>
        </w:rPr>
        <w:t>t</w:t>
      </w:r>
      <w:r>
        <w:t>s with a</w:t>
      </w:r>
      <w:r>
        <w:rPr>
          <w:spacing w:val="-1"/>
        </w:rPr>
        <w:t xml:space="preserve"> c</w:t>
      </w:r>
      <w:r>
        <w:t>le</w:t>
      </w:r>
      <w:r>
        <w:rPr>
          <w:spacing w:val="-1"/>
        </w:rPr>
        <w:t>a</w:t>
      </w:r>
      <w:r>
        <w:t xml:space="preserve">r </w:t>
      </w:r>
      <w:r>
        <w:rPr>
          <w:spacing w:val="2"/>
        </w:rPr>
        <w:t>s</w:t>
      </w:r>
      <w:r>
        <w:t>tatus of the</w:t>
      </w:r>
      <w:r>
        <w:rPr>
          <w:spacing w:val="-1"/>
        </w:rPr>
        <w:t xml:space="preserve"> </w:t>
      </w:r>
      <w:r>
        <w:t>tr</w:t>
      </w:r>
      <w:r>
        <w:rPr>
          <w:spacing w:val="-1"/>
        </w:rPr>
        <w:t>a</w:t>
      </w:r>
      <w:r>
        <w:t>nsm</w:t>
      </w:r>
      <w:r>
        <w:rPr>
          <w:spacing w:val="1"/>
        </w:rPr>
        <w:t>i</w:t>
      </w:r>
      <w:r>
        <w:t>t</w:t>
      </w:r>
      <w:r>
        <w:rPr>
          <w:spacing w:val="1"/>
        </w:rPr>
        <w:t>t</w:t>
      </w:r>
      <w:r>
        <w:rPr>
          <w:spacing w:val="-1"/>
        </w:rPr>
        <w:t>e</w:t>
      </w:r>
      <w:r>
        <w:t>d mess</w:t>
      </w:r>
      <w:r>
        <w:rPr>
          <w:spacing w:val="-1"/>
        </w:rPr>
        <w:t>a</w:t>
      </w:r>
      <w:r>
        <w:t>g</w:t>
      </w:r>
      <w:r>
        <w:rPr>
          <w:spacing w:val="-1"/>
        </w:rPr>
        <w:t>e</w:t>
      </w:r>
      <w:r>
        <w:t>s.</w:t>
      </w:r>
      <w:r w:rsidR="000E30EC">
        <w:t xml:space="preserve"> </w:t>
      </w:r>
    </w:p>
    <w:p w:rsidR="004F6F07" w:rsidRDefault="004F336A" w:rsidP="00337EEE">
      <w:pPr>
        <w:pStyle w:val="Listenabsatz"/>
        <w:numPr>
          <w:ilvl w:val="0"/>
          <w:numId w:val="19"/>
        </w:numPr>
      </w:pPr>
      <w:r w:rsidRPr="000E30EC">
        <w:t xml:space="preserve">The </w:t>
      </w:r>
      <w:proofErr w:type="spellStart"/>
      <w:r w:rsidR="00980324">
        <w:t>SrcAP</w:t>
      </w:r>
      <w:proofErr w:type="spellEnd"/>
      <w:r w:rsidRPr="000E30EC">
        <w:t xml:space="preserve"> </w:t>
      </w:r>
      <w:r w:rsidR="00E11039" w:rsidRPr="000E30EC">
        <w:t xml:space="preserve">MUST </w:t>
      </w:r>
      <w:r w:rsidRPr="000E30EC">
        <w:t>assume</w:t>
      </w:r>
      <w:r w:rsidR="00E11039" w:rsidRPr="000E30EC">
        <w:t xml:space="preserve"> unacknowledged messages</w:t>
      </w:r>
      <w:r w:rsidRPr="000E30EC">
        <w:t xml:space="preserve"> are not delivered or accepted and </w:t>
      </w:r>
      <w:r w:rsidR="004F6F07">
        <w:t>SHOULD</w:t>
      </w:r>
      <w:r w:rsidRPr="000E30EC">
        <w:t xml:space="preserve"> resend within a reasonable time span</w:t>
      </w:r>
      <w:r w:rsidR="00E11039" w:rsidRPr="000E30EC">
        <w:t>.</w:t>
      </w:r>
    </w:p>
    <w:p w:rsidR="00DF04D2" w:rsidRPr="004F6F07" w:rsidRDefault="004F6F07" w:rsidP="00337EEE">
      <w:pPr>
        <w:pStyle w:val="Listenabsatz"/>
        <w:numPr>
          <w:ilvl w:val="0"/>
          <w:numId w:val="19"/>
        </w:numPr>
      </w:pPr>
      <w:r w:rsidRPr="004F6F07">
        <w:t xml:space="preserve">The </w:t>
      </w:r>
      <w:proofErr w:type="spellStart"/>
      <w:r w:rsidR="00980324">
        <w:t>SrcAP</w:t>
      </w:r>
      <w:proofErr w:type="spellEnd"/>
      <w:r w:rsidRPr="004F6F07">
        <w:t xml:space="preserve"> MUST assume that only messages which have been receipted without error or failure have been successfully delivered.</w:t>
      </w:r>
    </w:p>
    <w:p w:rsidR="00DF04D2" w:rsidRPr="000E30EC" w:rsidRDefault="00E11039" w:rsidP="00337EEE">
      <w:pPr>
        <w:pStyle w:val="Listenabsatz"/>
        <w:numPr>
          <w:ilvl w:val="0"/>
          <w:numId w:val="19"/>
        </w:numPr>
      </w:pPr>
      <w:r w:rsidRPr="000E30EC">
        <w:t xml:space="preserve">If the </w:t>
      </w:r>
      <w:proofErr w:type="spellStart"/>
      <w:r w:rsidR="00980324">
        <w:t>SrcAP</w:t>
      </w:r>
      <w:proofErr w:type="spellEnd"/>
      <w:r w:rsidRPr="000E30EC">
        <w:t xml:space="preserve"> is </w:t>
      </w:r>
      <w:r w:rsidR="00DF38D6">
        <w:t>s</w:t>
      </w:r>
      <w:r w:rsidRPr="000E30EC">
        <w:t xml:space="preserve">ending a </w:t>
      </w:r>
      <w:r w:rsidR="004F6F07">
        <w:t>transmission</w:t>
      </w:r>
      <w:r w:rsidRPr="000E30EC">
        <w:t xml:space="preserve">, </w:t>
      </w:r>
      <w:r w:rsidR="00DF38D6">
        <w:t xml:space="preserve">then the </w:t>
      </w:r>
      <w:proofErr w:type="spellStart"/>
      <w:r w:rsidR="00980324">
        <w:t>DestAP</w:t>
      </w:r>
      <w:proofErr w:type="spellEnd"/>
      <w:r w:rsidR="00DF38D6">
        <w:t xml:space="preserve"> closes the connection after 5 to 15 seconds to allow the channel to be reused and/or ensure </w:t>
      </w:r>
      <w:proofErr w:type="spellStart"/>
      <w:r w:rsidR="00980324">
        <w:t>SrcAP</w:t>
      </w:r>
      <w:proofErr w:type="spellEnd"/>
      <w:r w:rsidR="00DF38D6">
        <w:t xml:space="preserve"> has received the signed </w:t>
      </w:r>
      <w:r w:rsidR="00DF38D6" w:rsidRPr="000E30EC">
        <w:t>a</w:t>
      </w:r>
      <w:r w:rsidR="00DF38D6" w:rsidRPr="00337EEE">
        <w:rPr>
          <w:spacing w:val="-1"/>
        </w:rPr>
        <w:t>c</w:t>
      </w:r>
      <w:r w:rsidR="00DF38D6" w:rsidRPr="000E30EC">
        <w:t>know</w:t>
      </w:r>
      <w:r w:rsidR="00DF38D6" w:rsidRPr="00337EEE">
        <w:rPr>
          <w:spacing w:val="5"/>
        </w:rPr>
        <w:t>l</w:t>
      </w:r>
      <w:r w:rsidR="00DF38D6" w:rsidRPr="00337EEE">
        <w:rPr>
          <w:spacing w:val="-1"/>
        </w:rPr>
        <w:t>e</w:t>
      </w:r>
      <w:r w:rsidR="00DF38D6" w:rsidRPr="00337EEE">
        <w:rPr>
          <w:spacing w:val="2"/>
        </w:rPr>
        <w:t>d</w:t>
      </w:r>
      <w:r w:rsidR="00DF38D6" w:rsidRPr="000E30EC">
        <w:t>g</w:t>
      </w:r>
      <w:r w:rsidR="00DF38D6" w:rsidRPr="00337EEE">
        <w:rPr>
          <w:spacing w:val="-1"/>
        </w:rPr>
        <w:t>e</w:t>
      </w:r>
      <w:r w:rsidR="00DF38D6" w:rsidRPr="000E30EC">
        <w:t>ment</w:t>
      </w:r>
      <w:r w:rsidR="00DF38D6">
        <w:t xml:space="preserve"> response.</w:t>
      </w:r>
    </w:p>
    <w:p w:rsidR="000E30EC" w:rsidRDefault="00E11039" w:rsidP="00337EEE">
      <w:pPr>
        <w:pStyle w:val="Listenabsatz"/>
        <w:numPr>
          <w:ilvl w:val="0"/>
          <w:numId w:val="19"/>
        </w:numPr>
      </w:pPr>
      <w:r w:rsidRPr="00337EEE">
        <w:rPr>
          <w:position w:val="1"/>
        </w:rPr>
        <w:t>The</w:t>
      </w:r>
      <w:r w:rsidRPr="00337EEE">
        <w:rPr>
          <w:spacing w:val="-1"/>
          <w:position w:val="1"/>
        </w:rPr>
        <w:t xml:space="preserve"> </w:t>
      </w:r>
      <w:proofErr w:type="spellStart"/>
      <w:r w:rsidR="00980324" w:rsidRPr="00337EEE">
        <w:rPr>
          <w:spacing w:val="1"/>
          <w:position w:val="1"/>
        </w:rPr>
        <w:t>SrcAP</w:t>
      </w:r>
      <w:proofErr w:type="spellEnd"/>
      <w:r w:rsidR="004F6F07" w:rsidRPr="00337EEE">
        <w:rPr>
          <w:position w:val="1"/>
        </w:rPr>
        <w:t xml:space="preserve"> SHOULD</w:t>
      </w:r>
      <w:r w:rsidRPr="000E30EC">
        <w:t xml:space="preserve"> </w:t>
      </w:r>
      <w:r w:rsidRPr="00337EEE">
        <w:rPr>
          <w:spacing w:val="2"/>
        </w:rPr>
        <w:t>k</w:t>
      </w:r>
      <w:r w:rsidRPr="00337EEE">
        <w:rPr>
          <w:spacing w:val="-1"/>
        </w:rPr>
        <w:t>ee</w:t>
      </w:r>
      <w:r w:rsidRPr="000E30EC">
        <w:t>p</w:t>
      </w:r>
      <w:r w:rsidRPr="00337EEE">
        <w:rPr>
          <w:spacing w:val="2"/>
        </w:rPr>
        <w:t xml:space="preserve"> </w:t>
      </w:r>
      <w:r w:rsidRPr="000E30EC">
        <w:t>a</w:t>
      </w:r>
      <w:r w:rsidRPr="00337EEE">
        <w:rPr>
          <w:spacing w:val="-1"/>
        </w:rPr>
        <w:t xml:space="preserve"> </w:t>
      </w:r>
      <w:r w:rsidRPr="000E30EC">
        <w:t>p</w:t>
      </w:r>
      <w:r w:rsidRPr="00337EEE">
        <w:rPr>
          <w:spacing w:val="-1"/>
        </w:rPr>
        <w:t>e</w:t>
      </w:r>
      <w:r w:rsidRPr="000E30EC">
        <w:t>rsist</w:t>
      </w:r>
      <w:r w:rsidRPr="00337EEE">
        <w:rPr>
          <w:spacing w:val="-1"/>
        </w:rPr>
        <w:t>e</w:t>
      </w:r>
      <w:r w:rsidRPr="000E30EC">
        <w:t xml:space="preserve">nt </w:t>
      </w:r>
      <w:r w:rsidRPr="00337EEE">
        <w:rPr>
          <w:spacing w:val="1"/>
        </w:rPr>
        <w:t>l</w:t>
      </w:r>
      <w:r w:rsidRPr="000E30EC">
        <w:t>og</w:t>
      </w:r>
      <w:r w:rsidRPr="00337EEE">
        <w:rPr>
          <w:spacing w:val="-2"/>
        </w:rPr>
        <w:t xml:space="preserve"> </w:t>
      </w:r>
      <w:r w:rsidRPr="00337EEE">
        <w:rPr>
          <w:spacing w:val="2"/>
        </w:rPr>
        <w:t>o</w:t>
      </w:r>
      <w:r w:rsidRPr="000E30EC">
        <w:t>f the</w:t>
      </w:r>
      <w:r w:rsidR="00BC6BC5" w:rsidRPr="00337EEE">
        <w:rPr>
          <w:spacing w:val="-1"/>
        </w:rPr>
        <w:t>se</w:t>
      </w:r>
      <w:r w:rsidRPr="000E30EC">
        <w:t xml:space="preserve"> </w:t>
      </w:r>
      <w:r w:rsidR="004F6F07">
        <w:t xml:space="preserve">signed </w:t>
      </w:r>
      <w:r w:rsidRPr="000E30EC">
        <w:t>a</w:t>
      </w:r>
      <w:r w:rsidRPr="00337EEE">
        <w:rPr>
          <w:spacing w:val="-1"/>
        </w:rPr>
        <w:t>c</w:t>
      </w:r>
      <w:r w:rsidRPr="000E30EC">
        <w:t>know</w:t>
      </w:r>
      <w:r w:rsidRPr="00337EEE">
        <w:rPr>
          <w:spacing w:val="5"/>
        </w:rPr>
        <w:t>l</w:t>
      </w:r>
      <w:r w:rsidRPr="00337EEE">
        <w:rPr>
          <w:spacing w:val="-1"/>
        </w:rPr>
        <w:t>e</w:t>
      </w:r>
      <w:r w:rsidRPr="00337EEE">
        <w:rPr>
          <w:spacing w:val="2"/>
        </w:rPr>
        <w:t>d</w:t>
      </w:r>
      <w:r w:rsidRPr="000E30EC">
        <w:t>g</w:t>
      </w:r>
      <w:r w:rsidRPr="00337EEE">
        <w:rPr>
          <w:spacing w:val="-1"/>
        </w:rPr>
        <w:t>e</w:t>
      </w:r>
      <w:r w:rsidRPr="000E30EC">
        <w:t>ment</w:t>
      </w:r>
      <w:r w:rsidR="004F6F07">
        <w:t>s</w:t>
      </w:r>
      <w:r w:rsidRPr="000E30EC">
        <w:t xml:space="preserve"> </w:t>
      </w:r>
      <w:r w:rsidR="00BC6BC5" w:rsidRPr="00337EEE">
        <w:rPr>
          <w:spacing w:val="-1"/>
        </w:rPr>
        <w:t>for a reasonable length of time</w:t>
      </w:r>
      <w:r w:rsidRPr="000E30EC">
        <w:t>.</w:t>
      </w:r>
    </w:p>
    <w:p w:rsidR="00DF04D2" w:rsidRDefault="00E11039" w:rsidP="00337EEE">
      <w:pPr>
        <w:pStyle w:val="berschrift1"/>
        <w:ind w:left="432" w:hanging="432"/>
        <w:rPr>
          <w:rFonts w:eastAsia="Arial"/>
        </w:rPr>
      </w:pPr>
      <w:bookmarkStart w:id="54" w:name="_Toc3465120"/>
      <w:r>
        <w:rPr>
          <w:rFonts w:eastAsia="Arial"/>
          <w:spacing w:val="-4"/>
        </w:rPr>
        <w:lastRenderedPageBreak/>
        <w:t>A</w:t>
      </w:r>
      <w:r>
        <w:rPr>
          <w:rFonts w:eastAsia="Arial"/>
          <w:spacing w:val="1"/>
        </w:rPr>
        <w:t>p</w:t>
      </w:r>
      <w:r>
        <w:rPr>
          <w:rFonts w:eastAsia="Arial"/>
          <w:spacing w:val="-1"/>
        </w:rPr>
        <w:t>p</w:t>
      </w:r>
      <w:r>
        <w:rPr>
          <w:rFonts w:eastAsia="Arial"/>
        </w:rPr>
        <w:t>e</w:t>
      </w:r>
      <w:r>
        <w:rPr>
          <w:rFonts w:eastAsia="Arial"/>
          <w:spacing w:val="-1"/>
        </w:rPr>
        <w:t>nd</w:t>
      </w:r>
      <w:r>
        <w:rPr>
          <w:rFonts w:eastAsia="Arial"/>
          <w:spacing w:val="1"/>
        </w:rPr>
        <w:t>i</w:t>
      </w:r>
      <w:r>
        <w:rPr>
          <w:rFonts w:eastAsia="Arial"/>
        </w:rPr>
        <w:t>x</w:t>
      </w:r>
      <w:r>
        <w:rPr>
          <w:rFonts w:eastAsia="Arial"/>
          <w:spacing w:val="3"/>
        </w:rPr>
        <w:t xml:space="preserve"> </w:t>
      </w:r>
      <w:r>
        <w:rPr>
          <w:rFonts w:eastAsia="Arial"/>
        </w:rPr>
        <w:t>A</w:t>
      </w:r>
      <w:bookmarkEnd w:id="54"/>
    </w:p>
    <w:p w:rsidR="00285759" w:rsidRDefault="00DD3093" w:rsidP="00337EEE">
      <w:pPr>
        <w:pStyle w:val="berschrift2"/>
        <w:rPr>
          <w:rFonts w:ascii="Times New Roman" w:eastAsia="Times New Roman" w:hAnsi="Times New Roman" w:cs="Times New Roman"/>
        </w:rPr>
      </w:pPr>
      <w:bookmarkStart w:id="55" w:name="_Toc3465121"/>
      <w:r>
        <w:rPr>
          <w:rFonts w:eastAsia="Arial"/>
        </w:rPr>
        <w:t>Example Failures/Errors</w:t>
      </w:r>
      <w:bookmarkEnd w:id="55"/>
    </w:p>
    <w:p w:rsidR="00285759" w:rsidRDefault="00DD3093" w:rsidP="00337EEE">
      <w:r>
        <w:t>(Source RFC 4130)</w:t>
      </w:r>
      <w:r w:rsidR="00295BE1">
        <w:t xml:space="preserve"> </w:t>
      </w:r>
      <w:r w:rsidR="00285759" w:rsidRPr="00285759">
        <w:t xml:space="preserve">The following set of examples represents allowable constructions </w:t>
      </w:r>
      <w:r w:rsidRPr="00285759">
        <w:t>of the</w:t>
      </w:r>
      <w:r w:rsidR="00285759" w:rsidRPr="00285759">
        <w:t xml:space="preserve"> Disposition field that combine the historic constructions above with optional RFC 3798 error, warning, and failure fields. </w:t>
      </w:r>
      <w:r w:rsidRPr="00285759">
        <w:t>AS2 implementations</w:t>
      </w:r>
      <w:r w:rsidR="00285759" w:rsidRPr="00285759">
        <w:t xml:space="preserve"> MAY produce these constructions. However, AS2 servers are not required to recognize or process optional error</w:t>
      </w:r>
      <w:r w:rsidRPr="00285759">
        <w:t>,</w:t>
      </w:r>
      <w:r>
        <w:t xml:space="preserve"> </w:t>
      </w:r>
      <w:r w:rsidRPr="00285759">
        <w:t>warning</w:t>
      </w:r>
      <w:r w:rsidR="00285759" w:rsidRPr="00285759">
        <w:t>, or failure fields at this time. Note that the use of the</w:t>
      </w:r>
      <w:r>
        <w:t xml:space="preserve"> </w:t>
      </w:r>
      <w:r w:rsidR="00285759" w:rsidRPr="00285759">
        <w:t>multiple error fields in the second example below provides for the indication of multiple error conditions.</w:t>
      </w:r>
    </w:p>
    <w:p w:rsidR="00134200" w:rsidRDefault="00490CF1" w:rsidP="0085389B">
      <w:pPr>
        <w:pStyle w:val="KeinLeerraum"/>
      </w:pPr>
      <w:r>
        <w:t>Message handled successfully:</w:t>
      </w:r>
    </w:p>
    <w:p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Disposition: automatic-action/MDN-sent-automatically; processed</w:t>
      </w:r>
    </w:p>
    <w:p w:rsidR="00285759" w:rsidRDefault="00285759" w:rsidP="0085389B">
      <w:pPr>
        <w:pStyle w:val="KeinLeerraum"/>
      </w:pPr>
    </w:p>
    <w:p w:rsidR="00490CF1" w:rsidRPr="00285759" w:rsidRDefault="00490CF1" w:rsidP="0085389B">
      <w:pPr>
        <w:pStyle w:val="KeinLeerraum"/>
      </w:pPr>
      <w:r>
        <w:t>Message with 2 errors:</w:t>
      </w:r>
    </w:p>
    <w:p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Disposition: automatic-action/MDN-sent-automatically;</w:t>
      </w:r>
    </w:p>
    <w:p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 xml:space="preserve">  </w:t>
      </w:r>
      <w:proofErr w:type="gramStart"/>
      <w:r w:rsidRPr="00195391">
        <w:rPr>
          <w:rFonts w:ascii="Courier New" w:hAnsi="Courier New" w:cs="Courier New"/>
          <w:sz w:val="20"/>
        </w:rPr>
        <w:t>processed/</w:t>
      </w:r>
      <w:proofErr w:type="gramEnd"/>
      <w:r w:rsidRPr="00195391">
        <w:rPr>
          <w:rFonts w:ascii="Courier New" w:hAnsi="Courier New" w:cs="Courier New"/>
          <w:sz w:val="20"/>
        </w:rPr>
        <w:t>error: decryption-failed</w:t>
      </w:r>
    </w:p>
    <w:p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Error: The signature did not decrypt into a valid PKCS#1 Type-2 block.</w:t>
      </w:r>
    </w:p>
    <w:p w:rsidR="00490CF1" w:rsidRDefault="00285759" w:rsidP="0085389B">
      <w:pPr>
        <w:pStyle w:val="KeinLeerraum"/>
        <w:rPr>
          <w:rFonts w:ascii="Courier New" w:hAnsi="Courier New" w:cs="Courier New"/>
          <w:sz w:val="20"/>
        </w:rPr>
      </w:pPr>
      <w:r w:rsidRPr="00195391">
        <w:rPr>
          <w:rFonts w:ascii="Courier New" w:hAnsi="Courier New" w:cs="Courier New"/>
          <w:sz w:val="20"/>
        </w:rPr>
        <w:t>Error: The length of the decrypted key does not equal the octet</w:t>
      </w:r>
    </w:p>
    <w:p w:rsidR="00285759" w:rsidRPr="00195391" w:rsidRDefault="00490CF1" w:rsidP="0085389B">
      <w:pPr>
        <w:pStyle w:val="KeinLeerraum"/>
        <w:rPr>
          <w:rFonts w:ascii="Courier New" w:hAnsi="Courier New" w:cs="Courier New"/>
          <w:sz w:val="20"/>
        </w:rPr>
      </w:pPr>
      <w:r>
        <w:rPr>
          <w:rFonts w:ascii="Courier New" w:hAnsi="Courier New" w:cs="Courier New"/>
          <w:sz w:val="20"/>
        </w:rPr>
        <w:t xml:space="preserve">  </w:t>
      </w:r>
      <w:r w:rsidR="00285759" w:rsidRPr="00195391">
        <w:rPr>
          <w:rFonts w:ascii="Courier New" w:hAnsi="Courier New" w:cs="Courier New"/>
          <w:sz w:val="20"/>
        </w:rPr>
        <w:t xml:space="preserve"> </w:t>
      </w:r>
      <w:proofErr w:type="gramStart"/>
      <w:r w:rsidR="00285759" w:rsidRPr="00195391">
        <w:rPr>
          <w:rFonts w:ascii="Courier New" w:hAnsi="Courier New" w:cs="Courier New"/>
          <w:sz w:val="20"/>
        </w:rPr>
        <w:t>length</w:t>
      </w:r>
      <w:proofErr w:type="gramEnd"/>
      <w:r w:rsidR="00285759" w:rsidRPr="00195391">
        <w:rPr>
          <w:rFonts w:ascii="Courier New" w:hAnsi="Courier New" w:cs="Courier New"/>
          <w:sz w:val="20"/>
        </w:rPr>
        <w:t xml:space="preserve"> of the modulus.</w:t>
      </w:r>
    </w:p>
    <w:p w:rsidR="00285759" w:rsidRDefault="00285759" w:rsidP="0085389B">
      <w:pPr>
        <w:pStyle w:val="KeinLeerraum"/>
      </w:pPr>
    </w:p>
    <w:p w:rsidR="00490CF1" w:rsidRPr="00285759" w:rsidRDefault="00490CF1" w:rsidP="0085389B">
      <w:pPr>
        <w:pStyle w:val="KeinLeerraum"/>
      </w:pPr>
      <w:r>
        <w:t>Message handled with a warning</w:t>
      </w:r>
      <w:r w:rsidR="002E71E9">
        <w:t>:</w:t>
      </w:r>
    </w:p>
    <w:p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Disposition: automatic-action/MDN-sent-automatically;</w:t>
      </w:r>
    </w:p>
    <w:p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 xml:space="preserve">  </w:t>
      </w:r>
      <w:proofErr w:type="gramStart"/>
      <w:r w:rsidRPr="00195391">
        <w:rPr>
          <w:rFonts w:ascii="Courier New" w:hAnsi="Courier New" w:cs="Courier New"/>
          <w:sz w:val="20"/>
        </w:rPr>
        <w:t>processed/warning</w:t>
      </w:r>
      <w:proofErr w:type="gramEnd"/>
      <w:r w:rsidRPr="00195391">
        <w:rPr>
          <w:rFonts w:ascii="Courier New" w:hAnsi="Courier New" w:cs="Courier New"/>
          <w:sz w:val="20"/>
        </w:rPr>
        <w:t>: duplicate-document</w:t>
      </w:r>
    </w:p>
    <w:p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Warning: An identical message already exists at the</w:t>
      </w:r>
    </w:p>
    <w:p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 xml:space="preserve">  </w:t>
      </w:r>
      <w:proofErr w:type="gramStart"/>
      <w:r w:rsidRPr="00195391">
        <w:rPr>
          <w:rFonts w:ascii="Courier New" w:hAnsi="Courier New" w:cs="Courier New"/>
          <w:sz w:val="20"/>
        </w:rPr>
        <w:t>destination</w:t>
      </w:r>
      <w:proofErr w:type="gramEnd"/>
      <w:r w:rsidRPr="00195391">
        <w:rPr>
          <w:rFonts w:ascii="Courier New" w:hAnsi="Courier New" w:cs="Courier New"/>
          <w:sz w:val="20"/>
        </w:rPr>
        <w:t xml:space="preserve"> server.</w:t>
      </w:r>
    </w:p>
    <w:p w:rsidR="00285759" w:rsidRDefault="00285759" w:rsidP="0085389B">
      <w:pPr>
        <w:pStyle w:val="KeinLeerraum"/>
      </w:pPr>
    </w:p>
    <w:p w:rsidR="00490CF1" w:rsidRPr="00285759" w:rsidRDefault="00490CF1" w:rsidP="0085389B">
      <w:pPr>
        <w:pStyle w:val="KeinLeerraum"/>
      </w:pPr>
      <w:r>
        <w:t>Message handled with a failure</w:t>
      </w:r>
      <w:r w:rsidR="002E71E9">
        <w:t>:</w:t>
      </w:r>
    </w:p>
    <w:p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Disposition: automatic-action/MDN-sent-automatically;</w:t>
      </w:r>
    </w:p>
    <w:p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 xml:space="preserve">  </w:t>
      </w:r>
      <w:proofErr w:type="gramStart"/>
      <w:r w:rsidRPr="00195391">
        <w:rPr>
          <w:rFonts w:ascii="Courier New" w:hAnsi="Courier New" w:cs="Courier New"/>
          <w:sz w:val="20"/>
        </w:rPr>
        <w:t>failed/</w:t>
      </w:r>
      <w:proofErr w:type="gramEnd"/>
      <w:r w:rsidRPr="00195391">
        <w:rPr>
          <w:rFonts w:ascii="Courier New" w:hAnsi="Courier New" w:cs="Courier New"/>
          <w:sz w:val="20"/>
        </w:rPr>
        <w:t>failure: sender-equals-receiver</w:t>
      </w:r>
    </w:p>
    <w:p w:rsidR="0045220F" w:rsidRPr="000613CD" w:rsidRDefault="00285759" w:rsidP="0085389B">
      <w:pPr>
        <w:pStyle w:val="KeinLeerraum"/>
        <w:rPr>
          <w:rFonts w:ascii="Courier New" w:hAnsi="Courier New" w:cs="Courier New"/>
          <w:sz w:val="20"/>
        </w:rPr>
      </w:pPr>
      <w:r w:rsidRPr="00195391">
        <w:rPr>
          <w:rFonts w:ascii="Courier New" w:hAnsi="Courier New" w:cs="Courier New"/>
          <w:sz w:val="20"/>
        </w:rPr>
        <w:t>Failure: The AS2-To name is identical to the AS2-From name.</w:t>
      </w:r>
    </w:p>
    <w:p w:rsidR="0045220F" w:rsidRPr="0045220F" w:rsidRDefault="0045220F" w:rsidP="0045220F">
      <w:pPr>
        <w:pStyle w:val="berschrift2"/>
        <w:rPr>
          <w:rFonts w:eastAsia="Arial"/>
        </w:rPr>
      </w:pPr>
      <w:r w:rsidRPr="0045220F">
        <w:rPr>
          <w:rFonts w:eastAsia="Arial"/>
        </w:rPr>
        <w:tab/>
      </w:r>
      <w:bookmarkStart w:id="56" w:name="_Toc3465122"/>
      <w:r w:rsidRPr="0045220F">
        <w:rPr>
          <w:rFonts w:eastAsia="Arial"/>
        </w:rPr>
        <w:t>Sample instance document</w:t>
      </w:r>
      <w:bookmarkEnd w:id="56"/>
    </w:p>
    <w:p w:rsidR="0045220F" w:rsidRDefault="00AE5177" w:rsidP="0045220F">
      <w:pPr>
        <w:pStyle w:val="KeinLeerraum"/>
      </w:pPr>
      <w:r>
        <w:t>S</w:t>
      </w:r>
      <w:r w:rsidR="0045220F">
        <w:t xml:space="preserve">ource: </w:t>
      </w:r>
      <w:r w:rsidR="0045220F" w:rsidRPr="0045220F">
        <w:t>PEPPOL Business Message Envelope (SBDH)</w:t>
      </w:r>
    </w:p>
    <w:p w:rsidR="0045220F" w:rsidRDefault="0045220F" w:rsidP="0045220F">
      <w:pPr>
        <w:pStyle w:val="KeinLeerraum"/>
      </w:pP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proofErr w:type="gramStart"/>
      <w:r w:rsidRPr="00195391">
        <w:rPr>
          <w:rFonts w:ascii="Courier New" w:hAnsi="Courier New" w:cs="Courier New"/>
          <w:sz w:val="20"/>
        </w:rPr>
        <w:t>&lt;?xml</w:t>
      </w:r>
      <w:proofErr w:type="gramEnd"/>
      <w:r w:rsidRPr="00195391">
        <w:rPr>
          <w:rFonts w:ascii="Courier New" w:hAnsi="Courier New" w:cs="Courier New"/>
          <w:sz w:val="20"/>
        </w:rPr>
        <w:t xml:space="preserve"> version="1.0" encoding="UTF-8"?&gt;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&lt;</w:t>
      </w:r>
      <w:proofErr w:type="spellStart"/>
      <w:r w:rsidRPr="00195391">
        <w:rPr>
          <w:rFonts w:ascii="Courier New" w:hAnsi="Courier New" w:cs="Courier New"/>
          <w:sz w:val="20"/>
        </w:rPr>
        <w:t>StandardBusinessDocument</w:t>
      </w:r>
      <w:proofErr w:type="spellEnd"/>
      <w:r w:rsidRPr="00195391">
        <w:rPr>
          <w:rFonts w:ascii="Courier New" w:hAnsi="Courier New" w:cs="Courier New"/>
          <w:sz w:val="20"/>
        </w:rPr>
        <w:t xml:space="preserve"> </w:t>
      </w:r>
      <w:proofErr w:type="spellStart"/>
      <w:r w:rsidRPr="00195391">
        <w:rPr>
          <w:rFonts w:ascii="Courier New" w:hAnsi="Courier New" w:cs="Courier New"/>
          <w:sz w:val="20"/>
        </w:rPr>
        <w:t>xmlns:xs</w:t>
      </w:r>
      <w:proofErr w:type="spellEnd"/>
      <w:r w:rsidRPr="00195391">
        <w:rPr>
          <w:rFonts w:ascii="Courier New" w:hAnsi="Courier New" w:cs="Courier New"/>
          <w:sz w:val="20"/>
        </w:rPr>
        <w:t>="http://www.w3.org/2001/XMLSchema" xmlns="http://www.unece.org/cefact/namespaces/StandardBusinessDocumentHeader"&gt;</w:t>
      </w:r>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rPr>
      </w:pPr>
      <w:r>
        <w:rPr>
          <w:rFonts w:ascii="Courier New" w:hAnsi="Courier New" w:cs="Courier New"/>
          <w:sz w:val="20"/>
        </w:rPr>
        <w:t xml:space="preserve">  </w:t>
      </w:r>
      <w:r w:rsidR="0045220F" w:rsidRPr="00195391">
        <w:rPr>
          <w:rFonts w:ascii="Courier New" w:hAnsi="Courier New" w:cs="Courier New"/>
          <w:sz w:val="20"/>
        </w:rPr>
        <w:t>&lt;</w:t>
      </w:r>
      <w:proofErr w:type="spellStart"/>
      <w:r w:rsidR="0045220F" w:rsidRPr="00195391">
        <w:rPr>
          <w:rFonts w:ascii="Courier New" w:hAnsi="Courier New" w:cs="Courier New"/>
          <w:sz w:val="20"/>
        </w:rPr>
        <w:t>StandardBusinessDocumentHeader</w:t>
      </w:r>
      <w:proofErr w:type="spellEnd"/>
      <w:r w:rsidR="0045220F" w:rsidRPr="00195391">
        <w:rPr>
          <w:rFonts w:ascii="Courier New" w:hAnsi="Courier New" w:cs="Courier New"/>
          <w:sz w:val="20"/>
        </w:rPr>
        <w:t>&gt;</w:t>
      </w:r>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rPr>
      </w:pPr>
      <w:r>
        <w:rPr>
          <w:rFonts w:ascii="Courier New" w:hAnsi="Courier New" w:cs="Courier New"/>
          <w:sz w:val="20"/>
        </w:rPr>
        <w:t xml:space="preserve">    </w:t>
      </w:r>
      <w:r w:rsidR="0045220F" w:rsidRPr="00195391">
        <w:rPr>
          <w:rFonts w:ascii="Courier New" w:hAnsi="Courier New" w:cs="Courier New"/>
          <w:sz w:val="20"/>
        </w:rPr>
        <w:t>&lt;</w:t>
      </w:r>
      <w:proofErr w:type="spellStart"/>
      <w:r w:rsidR="0045220F" w:rsidRPr="00195391">
        <w:rPr>
          <w:rFonts w:ascii="Courier New" w:hAnsi="Courier New" w:cs="Courier New"/>
          <w:sz w:val="20"/>
        </w:rPr>
        <w:t>HeaderVersion</w:t>
      </w:r>
      <w:proofErr w:type="spellEnd"/>
      <w:r w:rsidR="0045220F" w:rsidRPr="00195391">
        <w:rPr>
          <w:rFonts w:ascii="Courier New" w:hAnsi="Courier New" w:cs="Courier New"/>
          <w:sz w:val="20"/>
        </w:rPr>
        <w:t>&gt;1.0&lt;/</w:t>
      </w:r>
      <w:proofErr w:type="spellStart"/>
      <w:r w:rsidR="0045220F" w:rsidRPr="00195391">
        <w:rPr>
          <w:rFonts w:ascii="Courier New" w:hAnsi="Courier New" w:cs="Courier New"/>
          <w:sz w:val="20"/>
        </w:rPr>
        <w:t>HeaderVersion</w:t>
      </w:r>
      <w:proofErr w:type="spellEnd"/>
      <w:r w:rsidR="0045220F" w:rsidRPr="00195391">
        <w:rPr>
          <w:rFonts w:ascii="Courier New" w:hAnsi="Courier New" w:cs="Courier New"/>
          <w:sz w:val="20"/>
        </w:rPr>
        <w:t>&gt;</w:t>
      </w:r>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rPr>
      </w:pPr>
      <w:r>
        <w:rPr>
          <w:rFonts w:ascii="Courier New" w:hAnsi="Courier New" w:cs="Courier New"/>
          <w:sz w:val="20"/>
        </w:rPr>
        <w:t xml:space="preserve">    </w:t>
      </w:r>
      <w:r w:rsidR="0045220F" w:rsidRPr="00195391">
        <w:rPr>
          <w:rFonts w:ascii="Courier New" w:hAnsi="Courier New" w:cs="Courier New"/>
          <w:sz w:val="20"/>
        </w:rPr>
        <w:t>&lt;Sender&gt;</w:t>
      </w:r>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rPr>
      </w:pPr>
      <w:r>
        <w:rPr>
          <w:rFonts w:ascii="Courier New" w:hAnsi="Courier New" w:cs="Courier New"/>
          <w:sz w:val="20"/>
        </w:rPr>
        <w:t xml:space="preserve">      </w:t>
      </w:r>
      <w:r w:rsidR="0045220F" w:rsidRPr="00195391">
        <w:rPr>
          <w:rFonts w:ascii="Courier New" w:hAnsi="Courier New" w:cs="Courier New"/>
          <w:sz w:val="20"/>
        </w:rPr>
        <w:t>&lt;Identifier Authority="iso6523-actorid-upis"&gt;0088:7315458756324&lt;/Identifier&gt;</w:t>
      </w:r>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rPr>
      </w:pPr>
      <w:r>
        <w:rPr>
          <w:rFonts w:ascii="Courier New" w:hAnsi="Courier New" w:cs="Courier New"/>
          <w:sz w:val="20"/>
        </w:rPr>
        <w:t xml:space="preserve">    </w:t>
      </w:r>
      <w:r w:rsidR="0045220F" w:rsidRPr="00195391">
        <w:rPr>
          <w:rFonts w:ascii="Courier New" w:hAnsi="Courier New" w:cs="Courier New"/>
          <w:sz w:val="20"/>
        </w:rPr>
        <w:t>&lt;/Sender&gt;</w:t>
      </w:r>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rPr>
      </w:pPr>
      <w:r>
        <w:rPr>
          <w:rFonts w:ascii="Courier New" w:hAnsi="Courier New" w:cs="Courier New"/>
          <w:sz w:val="20"/>
        </w:rPr>
        <w:t xml:space="preserve">    </w:t>
      </w:r>
      <w:r w:rsidR="0045220F" w:rsidRPr="00195391">
        <w:rPr>
          <w:rFonts w:ascii="Courier New" w:hAnsi="Courier New" w:cs="Courier New"/>
          <w:sz w:val="20"/>
        </w:rPr>
        <w:t>&lt;Receiver&gt;</w:t>
      </w:r>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rPr>
      </w:pPr>
      <w:r>
        <w:rPr>
          <w:rFonts w:ascii="Courier New" w:hAnsi="Courier New" w:cs="Courier New"/>
          <w:sz w:val="20"/>
        </w:rPr>
        <w:t xml:space="preserve">      </w:t>
      </w:r>
      <w:r w:rsidR="0045220F" w:rsidRPr="00195391">
        <w:rPr>
          <w:rFonts w:ascii="Courier New" w:hAnsi="Courier New" w:cs="Courier New"/>
          <w:sz w:val="20"/>
        </w:rPr>
        <w:t>&lt;Identifier Authority="iso6523-actorid-upis"&gt;0088:4562458856624&lt;/Identifier&gt;</w:t>
      </w:r>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rPr>
      </w:pPr>
      <w:r>
        <w:rPr>
          <w:rFonts w:ascii="Courier New" w:hAnsi="Courier New" w:cs="Courier New"/>
          <w:sz w:val="20"/>
        </w:rPr>
        <w:t xml:space="preserve">    </w:t>
      </w:r>
      <w:r w:rsidR="0045220F" w:rsidRPr="00195391">
        <w:rPr>
          <w:rFonts w:ascii="Courier New" w:hAnsi="Courier New" w:cs="Courier New"/>
          <w:sz w:val="20"/>
        </w:rPr>
        <w:t>&lt;/Receiver&gt;</w:t>
      </w:r>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rPr>
      </w:pPr>
      <w:r>
        <w:rPr>
          <w:rFonts w:ascii="Courier New" w:hAnsi="Courier New" w:cs="Courier New"/>
          <w:sz w:val="20"/>
        </w:rPr>
        <w:t xml:space="preserve">    </w:t>
      </w:r>
      <w:r w:rsidR="0045220F" w:rsidRPr="00195391">
        <w:rPr>
          <w:rFonts w:ascii="Courier New" w:hAnsi="Courier New" w:cs="Courier New"/>
          <w:sz w:val="20"/>
        </w:rPr>
        <w:t>&lt;</w:t>
      </w:r>
      <w:proofErr w:type="spellStart"/>
      <w:r w:rsidR="0045220F" w:rsidRPr="00195391">
        <w:rPr>
          <w:rFonts w:ascii="Courier New" w:hAnsi="Courier New" w:cs="Courier New"/>
          <w:sz w:val="20"/>
        </w:rPr>
        <w:t>DocumentIdentification</w:t>
      </w:r>
      <w:proofErr w:type="spellEnd"/>
      <w:r w:rsidR="0045220F" w:rsidRPr="00195391">
        <w:rPr>
          <w:rFonts w:ascii="Courier New" w:hAnsi="Courier New" w:cs="Courier New"/>
          <w:sz w:val="20"/>
        </w:rPr>
        <w:t>&gt;</w:t>
      </w:r>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rPr>
      </w:pPr>
      <w:r>
        <w:rPr>
          <w:rFonts w:ascii="Courier New" w:hAnsi="Courier New" w:cs="Courier New"/>
          <w:sz w:val="20"/>
        </w:rPr>
        <w:t xml:space="preserve">      </w:t>
      </w:r>
      <w:r w:rsidR="0045220F" w:rsidRPr="00195391">
        <w:rPr>
          <w:rFonts w:ascii="Courier New" w:hAnsi="Courier New" w:cs="Courier New"/>
          <w:sz w:val="20"/>
        </w:rPr>
        <w:t>&lt;Standard&gt;urn</w:t>
      </w:r>
      <w:proofErr w:type="gramStart"/>
      <w:r w:rsidR="0045220F" w:rsidRPr="00195391">
        <w:rPr>
          <w:rFonts w:ascii="Courier New" w:hAnsi="Courier New" w:cs="Courier New"/>
          <w:sz w:val="20"/>
        </w:rPr>
        <w:t>:oasis:names:specification:ubl:schema:xsd:Invoice</w:t>
      </w:r>
      <w:proofErr w:type="gramEnd"/>
      <w:r w:rsidR="0045220F" w:rsidRPr="00195391">
        <w:rPr>
          <w:rFonts w:ascii="Courier New" w:hAnsi="Courier New" w:cs="Courier New"/>
          <w:sz w:val="20"/>
        </w:rPr>
        <w:t>-2&lt;/Standard&gt;</w:t>
      </w:r>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rPr>
      </w:pPr>
      <w:r>
        <w:rPr>
          <w:rFonts w:ascii="Courier New" w:hAnsi="Courier New" w:cs="Courier New"/>
          <w:sz w:val="20"/>
        </w:rPr>
        <w:t xml:space="preserve">      </w:t>
      </w:r>
      <w:r w:rsidR="0045220F" w:rsidRPr="00195391">
        <w:rPr>
          <w:rFonts w:ascii="Courier New" w:hAnsi="Courier New" w:cs="Courier New"/>
          <w:sz w:val="20"/>
        </w:rPr>
        <w:t>&lt;</w:t>
      </w:r>
      <w:proofErr w:type="spellStart"/>
      <w:r w:rsidR="0045220F" w:rsidRPr="00195391">
        <w:rPr>
          <w:rFonts w:ascii="Courier New" w:hAnsi="Courier New" w:cs="Courier New"/>
          <w:sz w:val="20"/>
        </w:rPr>
        <w:t>TypeVersion</w:t>
      </w:r>
      <w:proofErr w:type="spellEnd"/>
      <w:r w:rsidR="0045220F" w:rsidRPr="00195391">
        <w:rPr>
          <w:rFonts w:ascii="Courier New" w:hAnsi="Courier New" w:cs="Courier New"/>
          <w:sz w:val="20"/>
        </w:rPr>
        <w:t>&gt;2.1&lt;/</w:t>
      </w:r>
      <w:proofErr w:type="spellStart"/>
      <w:r w:rsidR="0045220F" w:rsidRPr="00195391">
        <w:rPr>
          <w:rFonts w:ascii="Courier New" w:hAnsi="Courier New" w:cs="Courier New"/>
          <w:sz w:val="20"/>
        </w:rPr>
        <w:t>TypeVersion</w:t>
      </w:r>
      <w:proofErr w:type="spellEnd"/>
      <w:r w:rsidR="0045220F" w:rsidRPr="00195391">
        <w:rPr>
          <w:rFonts w:ascii="Courier New" w:hAnsi="Courier New" w:cs="Courier New"/>
          <w:sz w:val="20"/>
        </w:rPr>
        <w:t>&gt;</w:t>
      </w:r>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rPr>
      </w:pPr>
      <w:r>
        <w:rPr>
          <w:rFonts w:ascii="Courier New" w:hAnsi="Courier New" w:cs="Courier New"/>
          <w:sz w:val="20"/>
        </w:rPr>
        <w:t xml:space="preserve">      </w:t>
      </w:r>
      <w:r w:rsidR="0045220F" w:rsidRPr="00195391">
        <w:rPr>
          <w:rFonts w:ascii="Courier New" w:hAnsi="Courier New" w:cs="Courier New"/>
          <w:sz w:val="20"/>
        </w:rPr>
        <w:t>&lt;</w:t>
      </w:r>
      <w:proofErr w:type="spellStart"/>
      <w:r w:rsidR="0045220F" w:rsidRPr="00195391">
        <w:rPr>
          <w:rFonts w:ascii="Courier New" w:hAnsi="Courier New" w:cs="Courier New"/>
          <w:sz w:val="20"/>
        </w:rPr>
        <w:t>InstanceIdentifier</w:t>
      </w:r>
      <w:proofErr w:type="spellEnd"/>
      <w:r w:rsidR="0045220F" w:rsidRPr="00195391">
        <w:rPr>
          <w:rFonts w:ascii="Courier New" w:hAnsi="Courier New" w:cs="Courier New"/>
          <w:sz w:val="20"/>
        </w:rPr>
        <w:t>&gt;123123&lt;/</w:t>
      </w:r>
      <w:proofErr w:type="spellStart"/>
      <w:r w:rsidR="0045220F" w:rsidRPr="00195391">
        <w:rPr>
          <w:rFonts w:ascii="Courier New" w:hAnsi="Courier New" w:cs="Courier New"/>
          <w:sz w:val="20"/>
        </w:rPr>
        <w:t>InstanceIdentifier</w:t>
      </w:r>
      <w:proofErr w:type="spellEnd"/>
      <w:r w:rsidR="0045220F" w:rsidRPr="00195391">
        <w:rPr>
          <w:rFonts w:ascii="Courier New" w:hAnsi="Courier New" w:cs="Courier New"/>
          <w:sz w:val="20"/>
        </w:rPr>
        <w:t>&gt;</w:t>
      </w:r>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rPr>
      </w:pPr>
      <w:r>
        <w:rPr>
          <w:rFonts w:ascii="Courier New" w:hAnsi="Courier New" w:cs="Courier New"/>
          <w:sz w:val="20"/>
        </w:rPr>
        <w:t xml:space="preserve">      </w:t>
      </w:r>
      <w:r w:rsidR="0045220F" w:rsidRPr="00195391">
        <w:rPr>
          <w:rFonts w:ascii="Courier New" w:hAnsi="Courier New" w:cs="Courier New"/>
          <w:sz w:val="20"/>
        </w:rPr>
        <w:t>&lt;Type&gt;Invoice&lt;/Type&gt;</w:t>
      </w:r>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rPr>
      </w:pPr>
      <w:r>
        <w:rPr>
          <w:rFonts w:ascii="Courier New" w:hAnsi="Courier New" w:cs="Courier New"/>
          <w:sz w:val="20"/>
        </w:rPr>
        <w:t xml:space="preserve">      </w:t>
      </w:r>
      <w:r w:rsidR="0045220F" w:rsidRPr="00195391">
        <w:rPr>
          <w:rFonts w:ascii="Courier New" w:hAnsi="Courier New" w:cs="Courier New"/>
          <w:sz w:val="20"/>
        </w:rPr>
        <w:t>&lt;</w:t>
      </w:r>
      <w:proofErr w:type="spellStart"/>
      <w:r w:rsidR="0045220F" w:rsidRPr="00195391">
        <w:rPr>
          <w:rFonts w:ascii="Courier New" w:hAnsi="Courier New" w:cs="Courier New"/>
          <w:sz w:val="20"/>
        </w:rPr>
        <w:t>CreationDateAndTime</w:t>
      </w:r>
      <w:proofErr w:type="spellEnd"/>
      <w:r w:rsidR="0045220F" w:rsidRPr="00195391">
        <w:rPr>
          <w:rFonts w:ascii="Courier New" w:hAnsi="Courier New" w:cs="Courier New"/>
          <w:sz w:val="20"/>
        </w:rPr>
        <w:t>&gt;2013-02-19T05:10:10&lt;/</w:t>
      </w:r>
      <w:proofErr w:type="spellStart"/>
      <w:r w:rsidR="0045220F" w:rsidRPr="00195391">
        <w:rPr>
          <w:rFonts w:ascii="Courier New" w:hAnsi="Courier New" w:cs="Courier New"/>
          <w:sz w:val="20"/>
        </w:rPr>
        <w:t>CreationDateAndTime</w:t>
      </w:r>
      <w:proofErr w:type="spellEnd"/>
      <w:r w:rsidR="0045220F" w:rsidRPr="00195391">
        <w:rPr>
          <w:rFonts w:ascii="Courier New" w:hAnsi="Courier New" w:cs="Courier New"/>
          <w:sz w:val="20"/>
        </w:rPr>
        <w:t>&gt;</w:t>
      </w:r>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rPr>
      </w:pPr>
      <w:r>
        <w:rPr>
          <w:rFonts w:ascii="Courier New" w:hAnsi="Courier New" w:cs="Courier New"/>
          <w:sz w:val="20"/>
        </w:rPr>
        <w:t xml:space="preserve">    </w:t>
      </w:r>
      <w:r w:rsidR="0045220F" w:rsidRPr="00195391">
        <w:rPr>
          <w:rFonts w:ascii="Courier New" w:hAnsi="Courier New" w:cs="Courier New"/>
          <w:sz w:val="20"/>
        </w:rPr>
        <w:t>&lt;/</w:t>
      </w:r>
      <w:proofErr w:type="spellStart"/>
      <w:r w:rsidR="0045220F" w:rsidRPr="00195391">
        <w:rPr>
          <w:rFonts w:ascii="Courier New" w:hAnsi="Courier New" w:cs="Courier New"/>
          <w:sz w:val="20"/>
        </w:rPr>
        <w:t>DocumentIdentification</w:t>
      </w:r>
      <w:proofErr w:type="spellEnd"/>
      <w:r w:rsidR="0045220F" w:rsidRPr="00195391">
        <w:rPr>
          <w:rFonts w:ascii="Courier New" w:hAnsi="Courier New" w:cs="Courier New"/>
          <w:sz w:val="20"/>
        </w:rPr>
        <w:t>&gt;</w:t>
      </w:r>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rPr>
      </w:pPr>
      <w:r>
        <w:rPr>
          <w:rFonts w:ascii="Courier New" w:hAnsi="Courier New" w:cs="Courier New"/>
          <w:sz w:val="20"/>
        </w:rPr>
        <w:t xml:space="preserve">    </w:t>
      </w:r>
      <w:r w:rsidR="0045220F" w:rsidRPr="00195391">
        <w:rPr>
          <w:rFonts w:ascii="Courier New" w:hAnsi="Courier New" w:cs="Courier New"/>
          <w:sz w:val="20"/>
        </w:rPr>
        <w:t>&lt;</w:t>
      </w:r>
      <w:proofErr w:type="spellStart"/>
      <w:r w:rsidR="0045220F" w:rsidRPr="00195391">
        <w:rPr>
          <w:rFonts w:ascii="Courier New" w:hAnsi="Courier New" w:cs="Courier New"/>
          <w:sz w:val="20"/>
        </w:rPr>
        <w:t>BusinessScope</w:t>
      </w:r>
      <w:proofErr w:type="spellEnd"/>
      <w:r w:rsidR="0045220F" w:rsidRPr="00195391">
        <w:rPr>
          <w:rFonts w:ascii="Courier New" w:hAnsi="Courier New" w:cs="Courier New"/>
          <w:sz w:val="20"/>
        </w:rPr>
        <w:t>&gt;</w:t>
      </w:r>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rPr>
      </w:pPr>
      <w:r>
        <w:rPr>
          <w:rFonts w:ascii="Courier New" w:hAnsi="Courier New" w:cs="Courier New"/>
          <w:sz w:val="20"/>
        </w:rPr>
        <w:t xml:space="preserve">      </w:t>
      </w:r>
      <w:r w:rsidR="0045220F" w:rsidRPr="00195391">
        <w:rPr>
          <w:rFonts w:ascii="Courier New" w:hAnsi="Courier New" w:cs="Courier New"/>
          <w:sz w:val="20"/>
        </w:rPr>
        <w:t>&lt;Scope&gt;</w:t>
      </w:r>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rPr>
      </w:pPr>
      <w:r>
        <w:rPr>
          <w:rFonts w:ascii="Courier New" w:hAnsi="Courier New" w:cs="Courier New"/>
          <w:sz w:val="20"/>
        </w:rPr>
        <w:t xml:space="preserve">        </w:t>
      </w:r>
      <w:r w:rsidR="0045220F" w:rsidRPr="00195391">
        <w:rPr>
          <w:rFonts w:ascii="Courier New" w:hAnsi="Courier New" w:cs="Courier New"/>
          <w:sz w:val="20"/>
        </w:rPr>
        <w:t>&lt;Type&gt;DOCUMENTID&lt;/Type&gt;</w:t>
      </w:r>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rPr>
      </w:pPr>
      <w:r>
        <w:rPr>
          <w:rFonts w:ascii="Courier New" w:hAnsi="Courier New" w:cs="Courier New"/>
          <w:sz w:val="20"/>
        </w:rPr>
        <w:t xml:space="preserve">        </w:t>
      </w:r>
      <w:r w:rsidR="0045220F" w:rsidRPr="00195391">
        <w:rPr>
          <w:rFonts w:ascii="Courier New" w:hAnsi="Courier New" w:cs="Courier New"/>
          <w:sz w:val="20"/>
        </w:rPr>
        <w:t>&lt;InstanceIdentifier&gt;</w:t>
      </w:r>
      <w:r w:rsidRPr="00CB4A22">
        <w:rPr>
          <w:rFonts w:ascii="Courier New" w:hAnsi="Courier New" w:cs="Courier New"/>
          <w:sz w:val="20"/>
        </w:rPr>
        <w:t>urn:oasis:names:specification:ubl:schema:xsd:Invoice-2::Invoice##urn:cen.eu:en16931:2017#compliant#urn:fdc:peppol.eu:2017:poacc:billing:3.0::2.1</w:t>
      </w:r>
      <w:r w:rsidR="0045220F" w:rsidRPr="00195391">
        <w:rPr>
          <w:rFonts w:ascii="Courier New" w:hAnsi="Courier New" w:cs="Courier New"/>
          <w:sz w:val="20"/>
        </w:rPr>
        <w:t>&lt;/InstanceIdentifier&gt;</w:t>
      </w:r>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rPr>
      </w:pPr>
      <w:r>
        <w:rPr>
          <w:rFonts w:ascii="Courier New" w:hAnsi="Courier New" w:cs="Courier New"/>
          <w:sz w:val="20"/>
        </w:rPr>
        <w:lastRenderedPageBreak/>
        <w:t xml:space="preserve">      </w:t>
      </w:r>
      <w:r w:rsidR="0045220F" w:rsidRPr="00195391">
        <w:rPr>
          <w:rFonts w:ascii="Courier New" w:hAnsi="Courier New" w:cs="Courier New"/>
          <w:sz w:val="20"/>
        </w:rPr>
        <w:t>&lt;/Scope&gt;</w:t>
      </w:r>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rPr>
      </w:pPr>
      <w:r>
        <w:rPr>
          <w:rFonts w:ascii="Courier New" w:hAnsi="Courier New" w:cs="Courier New"/>
          <w:sz w:val="20"/>
        </w:rPr>
        <w:t xml:space="preserve">      </w:t>
      </w:r>
      <w:r w:rsidR="0045220F" w:rsidRPr="00195391">
        <w:rPr>
          <w:rFonts w:ascii="Courier New" w:hAnsi="Courier New" w:cs="Courier New"/>
          <w:sz w:val="20"/>
        </w:rPr>
        <w:t>&lt;Scope&gt;</w:t>
      </w:r>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rPr>
      </w:pPr>
      <w:r>
        <w:rPr>
          <w:rFonts w:ascii="Courier New" w:hAnsi="Courier New" w:cs="Courier New"/>
          <w:sz w:val="20"/>
        </w:rPr>
        <w:t xml:space="preserve">        </w:t>
      </w:r>
      <w:r w:rsidR="0045220F" w:rsidRPr="00195391">
        <w:rPr>
          <w:rFonts w:ascii="Courier New" w:hAnsi="Courier New" w:cs="Courier New"/>
          <w:sz w:val="20"/>
        </w:rPr>
        <w:t>&lt;Type&gt;PROCESSID&lt;/Type&gt;</w:t>
      </w:r>
    </w:p>
    <w:p w:rsidR="00CB4A22"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&lt;</w:t>
      </w:r>
      <w:proofErr w:type="spellStart"/>
      <w:r w:rsidRPr="00195391">
        <w:rPr>
          <w:rFonts w:ascii="Courier New" w:hAnsi="Courier New" w:cs="Courier New"/>
          <w:sz w:val="20"/>
        </w:rPr>
        <w:t>InstanceIdentifier</w:t>
      </w:r>
      <w:proofErr w:type="spellEnd"/>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rPr>
      </w:pPr>
      <w:r>
        <w:rPr>
          <w:rFonts w:ascii="Courier New" w:hAnsi="Courier New" w:cs="Courier New"/>
          <w:sz w:val="20"/>
        </w:rPr>
        <w:t>&gt;</w:t>
      </w:r>
      <w:r w:rsidRPr="00CB4A22">
        <w:rPr>
          <w:rFonts w:ascii="Courier New" w:hAnsi="Courier New" w:cs="Courier New"/>
          <w:sz w:val="20"/>
        </w:rPr>
        <w:t>urn:fdc:peppol.eu:2017:poacc:billing:01:1.0</w:t>
      </w:r>
      <w:r w:rsidR="0045220F" w:rsidRPr="00195391">
        <w:rPr>
          <w:rFonts w:ascii="Courier New" w:hAnsi="Courier New" w:cs="Courier New"/>
          <w:sz w:val="20"/>
        </w:rPr>
        <w:t>&lt;/InstanceIdentifier&gt;</w:t>
      </w:r>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rPr>
      </w:pPr>
      <w:r>
        <w:rPr>
          <w:rFonts w:ascii="Courier New" w:hAnsi="Courier New" w:cs="Courier New"/>
          <w:sz w:val="20"/>
        </w:rPr>
        <w:t xml:space="preserve">      </w:t>
      </w:r>
      <w:r w:rsidR="0045220F" w:rsidRPr="00195391">
        <w:rPr>
          <w:rFonts w:ascii="Courier New" w:hAnsi="Courier New" w:cs="Courier New"/>
          <w:sz w:val="20"/>
        </w:rPr>
        <w:t>&lt;/Scope&gt;</w:t>
      </w:r>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rPr>
      </w:pPr>
      <w:r>
        <w:rPr>
          <w:rFonts w:ascii="Courier New" w:hAnsi="Courier New" w:cs="Courier New"/>
          <w:sz w:val="20"/>
        </w:rPr>
        <w:t xml:space="preserve">    </w:t>
      </w:r>
      <w:r w:rsidR="0045220F" w:rsidRPr="00195391">
        <w:rPr>
          <w:rFonts w:ascii="Courier New" w:hAnsi="Courier New" w:cs="Courier New"/>
          <w:sz w:val="20"/>
        </w:rPr>
        <w:t>&lt;/</w:t>
      </w:r>
      <w:proofErr w:type="spellStart"/>
      <w:r w:rsidR="0045220F" w:rsidRPr="00195391">
        <w:rPr>
          <w:rFonts w:ascii="Courier New" w:hAnsi="Courier New" w:cs="Courier New"/>
          <w:sz w:val="20"/>
        </w:rPr>
        <w:t>BusinessScope</w:t>
      </w:r>
      <w:proofErr w:type="spellEnd"/>
      <w:r w:rsidR="0045220F" w:rsidRPr="00195391">
        <w:rPr>
          <w:rFonts w:ascii="Courier New" w:hAnsi="Courier New" w:cs="Courier New"/>
          <w:sz w:val="20"/>
        </w:rPr>
        <w:t>&gt;</w:t>
      </w:r>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rPr>
      </w:pPr>
      <w:r>
        <w:rPr>
          <w:rFonts w:ascii="Courier New" w:hAnsi="Courier New" w:cs="Courier New"/>
          <w:sz w:val="20"/>
        </w:rPr>
        <w:t xml:space="preserve">  </w:t>
      </w:r>
      <w:r w:rsidR="0045220F" w:rsidRPr="00195391">
        <w:rPr>
          <w:rFonts w:ascii="Courier New" w:hAnsi="Courier New" w:cs="Courier New"/>
          <w:sz w:val="20"/>
        </w:rPr>
        <w:t>&lt;/</w:t>
      </w:r>
      <w:proofErr w:type="spellStart"/>
      <w:r w:rsidR="0045220F" w:rsidRPr="00195391">
        <w:rPr>
          <w:rFonts w:ascii="Courier New" w:hAnsi="Courier New" w:cs="Courier New"/>
          <w:sz w:val="20"/>
        </w:rPr>
        <w:t>StandardBusinessDocumentHeader</w:t>
      </w:r>
      <w:proofErr w:type="spellEnd"/>
      <w:r w:rsidR="0045220F" w:rsidRPr="00195391">
        <w:rPr>
          <w:rFonts w:ascii="Courier New" w:hAnsi="Courier New" w:cs="Courier New"/>
          <w:sz w:val="20"/>
        </w:rPr>
        <w:t>&gt;</w:t>
      </w:r>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rPr>
      </w:pPr>
      <w:r>
        <w:rPr>
          <w:rFonts w:ascii="Courier New" w:hAnsi="Courier New" w:cs="Courier New"/>
          <w:sz w:val="20"/>
        </w:rPr>
        <w:t xml:space="preserve">  </w:t>
      </w:r>
      <w:r w:rsidR="0045220F" w:rsidRPr="00195391">
        <w:rPr>
          <w:rFonts w:ascii="Courier New" w:hAnsi="Courier New" w:cs="Courier New"/>
          <w:sz w:val="20"/>
        </w:rPr>
        <w:t xml:space="preserve">&lt;Invoice xmlns:cbc="urn:oasis:names:specification:ubl:schema:xsd:CommonBasicComponents-2" xmlns:cac="urn:oasis:names:specification:ubl:schema:xsd:CommonAggregateComponents-2" </w:t>
      </w:r>
      <w:proofErr w:type="spellStart"/>
      <w:r w:rsidR="0045220F" w:rsidRPr="00195391">
        <w:rPr>
          <w:rFonts w:ascii="Courier New" w:hAnsi="Courier New" w:cs="Courier New"/>
          <w:sz w:val="20"/>
        </w:rPr>
        <w:t>xmlns</w:t>
      </w:r>
      <w:proofErr w:type="spellEnd"/>
      <w:r w:rsidR="0045220F" w:rsidRPr="00195391">
        <w:rPr>
          <w:rFonts w:ascii="Courier New" w:hAnsi="Courier New" w:cs="Courier New"/>
          <w:sz w:val="20"/>
        </w:rPr>
        <w:t>="urn:oasis:names:specification:ubl:schema:xsd:Invoice-2"&gt;</w:t>
      </w:r>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rPr>
      </w:pPr>
      <w:r>
        <w:rPr>
          <w:rFonts w:ascii="Courier New" w:hAnsi="Courier New" w:cs="Courier New"/>
          <w:sz w:val="20"/>
        </w:rPr>
        <w:t xml:space="preserve">    </w:t>
      </w:r>
      <w:r w:rsidR="0045220F" w:rsidRPr="00195391">
        <w:rPr>
          <w:rFonts w:ascii="Courier New" w:hAnsi="Courier New" w:cs="Courier New"/>
          <w:sz w:val="20"/>
        </w:rPr>
        <w:t>&lt;</w:t>
      </w:r>
      <w:proofErr w:type="spellStart"/>
      <w:r w:rsidR="0045220F" w:rsidRPr="00195391">
        <w:rPr>
          <w:rFonts w:ascii="Courier New" w:hAnsi="Courier New" w:cs="Courier New"/>
          <w:sz w:val="20"/>
        </w:rPr>
        <w:t>cbc</w:t>
      </w:r>
      <w:proofErr w:type="gramStart"/>
      <w:r w:rsidR="0045220F" w:rsidRPr="00195391">
        <w:rPr>
          <w:rFonts w:ascii="Courier New" w:hAnsi="Courier New" w:cs="Courier New"/>
          <w:sz w:val="20"/>
        </w:rPr>
        <w:t>:UBLVersionID</w:t>
      </w:r>
      <w:proofErr w:type="spellEnd"/>
      <w:proofErr w:type="gramEnd"/>
      <w:r w:rsidR="0045220F" w:rsidRPr="00195391">
        <w:rPr>
          <w:rFonts w:ascii="Courier New" w:hAnsi="Courier New" w:cs="Courier New"/>
          <w:sz w:val="20"/>
        </w:rPr>
        <w:t>&gt;2.0&lt;/</w:t>
      </w:r>
      <w:proofErr w:type="spellStart"/>
      <w:r w:rsidR="0045220F" w:rsidRPr="00195391">
        <w:rPr>
          <w:rFonts w:ascii="Courier New" w:hAnsi="Courier New" w:cs="Courier New"/>
          <w:sz w:val="20"/>
        </w:rPr>
        <w:t>cbc:UBLVersionID</w:t>
      </w:r>
      <w:proofErr w:type="spellEnd"/>
      <w:r w:rsidR="0045220F" w:rsidRPr="00195391">
        <w:rPr>
          <w:rFonts w:ascii="Courier New" w:hAnsi="Courier New" w:cs="Courier New"/>
          <w:sz w:val="20"/>
        </w:rPr>
        <w:t>&gt;</w:t>
      </w:r>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rPr>
      </w:pPr>
      <w:r>
        <w:rPr>
          <w:rFonts w:ascii="Courier New" w:hAnsi="Courier New" w:cs="Courier New"/>
          <w:sz w:val="20"/>
        </w:rPr>
        <w:t xml:space="preserve">    </w:t>
      </w:r>
      <w:r w:rsidR="0045220F" w:rsidRPr="00195391">
        <w:rPr>
          <w:rFonts w:ascii="Courier New" w:hAnsi="Courier New" w:cs="Courier New"/>
          <w:sz w:val="20"/>
        </w:rPr>
        <w:t>&lt;</w:t>
      </w:r>
      <w:proofErr w:type="spellStart"/>
      <w:proofErr w:type="gramStart"/>
      <w:r w:rsidR="0045220F" w:rsidRPr="00195391">
        <w:rPr>
          <w:rFonts w:ascii="Courier New" w:hAnsi="Courier New" w:cs="Courier New"/>
          <w:sz w:val="20"/>
        </w:rPr>
        <w:t>cbc:</w:t>
      </w:r>
      <w:proofErr w:type="gramEnd"/>
      <w:r w:rsidR="0045220F" w:rsidRPr="00195391">
        <w:rPr>
          <w:rFonts w:ascii="Courier New" w:hAnsi="Courier New" w:cs="Courier New"/>
          <w:sz w:val="20"/>
        </w:rPr>
        <w:t>CustomizationID</w:t>
      </w:r>
      <w:proofErr w:type="spellEnd"/>
      <w:r w:rsidR="0045220F" w:rsidRPr="00195391">
        <w:rPr>
          <w:rFonts w:ascii="Courier New" w:hAnsi="Courier New" w:cs="Courier New"/>
          <w:sz w:val="20"/>
        </w:rPr>
        <w:t xml:space="preserve"> schemeID="PEPPOL"&gt;</w:t>
      </w:r>
      <w:r w:rsidRPr="00CB4A22">
        <w:rPr>
          <w:rFonts w:ascii="Courier New" w:hAnsi="Courier New" w:cs="Courier New"/>
          <w:sz w:val="20"/>
        </w:rPr>
        <w:t>urn:cen.eu:en16931:2017#compliant#urn:fdc:peppol.eu:2017:poacc:billing:3.0</w:t>
      </w:r>
      <w:r w:rsidR="0045220F" w:rsidRPr="00195391">
        <w:rPr>
          <w:rFonts w:ascii="Courier New" w:hAnsi="Courier New" w:cs="Courier New"/>
          <w:sz w:val="20"/>
        </w:rPr>
        <w:t>&lt;/cbc:CustomizationID&gt;</w:t>
      </w:r>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rPr>
      </w:pPr>
      <w:r>
        <w:rPr>
          <w:rFonts w:ascii="Courier New" w:hAnsi="Courier New" w:cs="Courier New"/>
          <w:sz w:val="20"/>
        </w:rPr>
        <w:t xml:space="preserve">    </w:t>
      </w:r>
      <w:r w:rsidR="0045220F" w:rsidRPr="00195391">
        <w:rPr>
          <w:rFonts w:ascii="Courier New" w:hAnsi="Courier New" w:cs="Courier New"/>
          <w:sz w:val="20"/>
        </w:rPr>
        <w:t>&lt;cbc:ProfileID&gt;</w:t>
      </w:r>
      <w:r w:rsidRPr="00CB4A22">
        <w:rPr>
          <w:rFonts w:ascii="Courier New" w:hAnsi="Courier New" w:cs="Courier New"/>
          <w:sz w:val="20"/>
        </w:rPr>
        <w:t>urn:fdc:peppol.eu:2017:poacc:billing:01:1.0</w:t>
      </w:r>
      <w:r w:rsidR="0045220F" w:rsidRPr="00195391">
        <w:rPr>
          <w:rFonts w:ascii="Courier New" w:hAnsi="Courier New" w:cs="Courier New"/>
          <w:sz w:val="20"/>
        </w:rPr>
        <w:t>&lt;/cbc:ProfileID&gt;</w:t>
      </w:r>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lang w:val="de-AT"/>
        </w:rPr>
      </w:pPr>
      <w:r>
        <w:rPr>
          <w:rFonts w:ascii="Courier New" w:hAnsi="Courier New" w:cs="Courier New"/>
          <w:sz w:val="20"/>
        </w:rPr>
        <w:t xml:space="preserve">    </w:t>
      </w:r>
      <w:r w:rsidR="0045220F" w:rsidRPr="00195391">
        <w:rPr>
          <w:rFonts w:ascii="Courier New" w:hAnsi="Courier New" w:cs="Courier New"/>
          <w:sz w:val="20"/>
          <w:lang w:val="de-AT"/>
        </w:rPr>
        <w:t>&lt;</w:t>
      </w:r>
      <w:proofErr w:type="spellStart"/>
      <w:r w:rsidR="0045220F" w:rsidRPr="00195391">
        <w:rPr>
          <w:rFonts w:ascii="Courier New" w:hAnsi="Courier New" w:cs="Courier New"/>
          <w:sz w:val="20"/>
          <w:lang w:val="de-AT"/>
        </w:rPr>
        <w:t>cbc:ID</w:t>
      </w:r>
      <w:proofErr w:type="spellEnd"/>
      <w:r w:rsidR="0045220F" w:rsidRPr="00195391">
        <w:rPr>
          <w:rFonts w:ascii="Courier New" w:hAnsi="Courier New" w:cs="Courier New"/>
          <w:sz w:val="20"/>
          <w:lang w:val="de-AT"/>
        </w:rPr>
        <w:t>&gt;008660-AB&lt;/</w:t>
      </w:r>
      <w:proofErr w:type="spellStart"/>
      <w:r w:rsidR="0045220F" w:rsidRPr="00195391">
        <w:rPr>
          <w:rFonts w:ascii="Courier New" w:hAnsi="Courier New" w:cs="Courier New"/>
          <w:sz w:val="20"/>
          <w:lang w:val="de-AT"/>
        </w:rPr>
        <w:t>cbc:ID</w:t>
      </w:r>
      <w:proofErr w:type="spellEnd"/>
      <w:r w:rsidR="0045220F" w:rsidRPr="00195391">
        <w:rPr>
          <w:rFonts w:ascii="Courier New" w:hAnsi="Courier New" w:cs="Courier New"/>
          <w:sz w:val="20"/>
          <w:lang w:val="de-AT"/>
        </w:rPr>
        <w:t>&gt;</w:t>
      </w:r>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lang w:val="de-AT"/>
        </w:rPr>
      </w:pPr>
      <w:r w:rsidRPr="00A50CDD">
        <w:rPr>
          <w:rFonts w:ascii="Courier New" w:hAnsi="Courier New" w:cs="Courier New"/>
          <w:sz w:val="20"/>
          <w:lang w:val="de-AT"/>
        </w:rPr>
        <w:t xml:space="preserve">    </w:t>
      </w:r>
      <w:r w:rsidR="0045220F" w:rsidRPr="00195391">
        <w:rPr>
          <w:rFonts w:ascii="Courier New" w:hAnsi="Courier New" w:cs="Courier New"/>
          <w:sz w:val="20"/>
          <w:lang w:val="de-AT"/>
        </w:rPr>
        <w:t>&lt;</w:t>
      </w:r>
      <w:proofErr w:type="spellStart"/>
      <w:r w:rsidR="0045220F" w:rsidRPr="00195391">
        <w:rPr>
          <w:rFonts w:ascii="Courier New" w:hAnsi="Courier New" w:cs="Courier New"/>
          <w:sz w:val="20"/>
          <w:lang w:val="de-AT"/>
        </w:rPr>
        <w:t>cbc:IssueDate</w:t>
      </w:r>
      <w:proofErr w:type="spellEnd"/>
      <w:r w:rsidR="0045220F" w:rsidRPr="00195391">
        <w:rPr>
          <w:rFonts w:ascii="Courier New" w:hAnsi="Courier New" w:cs="Courier New"/>
          <w:sz w:val="20"/>
          <w:lang w:val="de-AT"/>
        </w:rPr>
        <w:t>&gt;201</w:t>
      </w:r>
      <w:r>
        <w:rPr>
          <w:rFonts w:ascii="Courier New" w:hAnsi="Courier New" w:cs="Courier New"/>
          <w:sz w:val="20"/>
          <w:lang w:val="de-AT"/>
        </w:rPr>
        <w:t>9</w:t>
      </w:r>
      <w:r w:rsidR="0045220F" w:rsidRPr="00195391">
        <w:rPr>
          <w:rFonts w:ascii="Courier New" w:hAnsi="Courier New" w:cs="Courier New"/>
          <w:sz w:val="20"/>
          <w:lang w:val="de-AT"/>
        </w:rPr>
        <w:t>-0</w:t>
      </w:r>
      <w:r>
        <w:rPr>
          <w:rFonts w:ascii="Courier New" w:hAnsi="Courier New" w:cs="Courier New"/>
          <w:sz w:val="20"/>
          <w:lang w:val="de-AT"/>
        </w:rPr>
        <w:t>3</w:t>
      </w:r>
      <w:r w:rsidR="0045220F" w:rsidRPr="00195391">
        <w:rPr>
          <w:rFonts w:ascii="Courier New" w:hAnsi="Courier New" w:cs="Courier New"/>
          <w:sz w:val="20"/>
          <w:lang w:val="de-AT"/>
        </w:rPr>
        <w:t>-</w:t>
      </w:r>
      <w:r>
        <w:rPr>
          <w:rFonts w:ascii="Courier New" w:hAnsi="Courier New" w:cs="Courier New"/>
          <w:sz w:val="20"/>
          <w:lang w:val="de-AT"/>
        </w:rPr>
        <w:t>14</w:t>
      </w:r>
      <w:r w:rsidR="0045220F" w:rsidRPr="00195391">
        <w:rPr>
          <w:rFonts w:ascii="Courier New" w:hAnsi="Courier New" w:cs="Courier New"/>
          <w:sz w:val="20"/>
          <w:lang w:val="de-AT"/>
        </w:rPr>
        <w:t>&lt;/</w:t>
      </w:r>
      <w:proofErr w:type="spellStart"/>
      <w:r w:rsidR="0045220F" w:rsidRPr="00195391">
        <w:rPr>
          <w:rFonts w:ascii="Courier New" w:hAnsi="Courier New" w:cs="Courier New"/>
          <w:sz w:val="20"/>
          <w:lang w:val="de-AT"/>
        </w:rPr>
        <w:t>cbc:IssueDate</w:t>
      </w:r>
      <w:proofErr w:type="spellEnd"/>
      <w:r w:rsidR="0045220F" w:rsidRPr="00195391">
        <w:rPr>
          <w:rFonts w:ascii="Courier New" w:hAnsi="Courier New" w:cs="Courier New"/>
          <w:sz w:val="20"/>
          <w:lang w:val="de-AT"/>
        </w:rPr>
        <w:t>&gt;</w:t>
      </w:r>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lang w:val="de-AT"/>
        </w:rPr>
      </w:pPr>
      <w:r w:rsidRPr="00A50CDD">
        <w:rPr>
          <w:rFonts w:ascii="Courier New" w:hAnsi="Courier New" w:cs="Courier New"/>
          <w:sz w:val="20"/>
          <w:lang w:val="de-AT"/>
        </w:rPr>
        <w:t xml:space="preserve">    </w:t>
      </w:r>
      <w:r w:rsidR="0045220F" w:rsidRPr="00195391">
        <w:rPr>
          <w:rFonts w:ascii="Courier New" w:hAnsi="Courier New" w:cs="Courier New"/>
          <w:sz w:val="20"/>
          <w:lang w:val="de-AT"/>
        </w:rPr>
        <w:t>&lt;</w:t>
      </w:r>
      <w:proofErr w:type="spellStart"/>
      <w:r w:rsidR="0045220F" w:rsidRPr="00195391">
        <w:rPr>
          <w:rFonts w:ascii="Courier New" w:hAnsi="Courier New" w:cs="Courier New"/>
          <w:sz w:val="20"/>
          <w:lang w:val="de-AT"/>
        </w:rPr>
        <w:t>cbc:InvoiceTypeCode</w:t>
      </w:r>
      <w:proofErr w:type="spellEnd"/>
      <w:r w:rsidR="0045220F" w:rsidRPr="00195391">
        <w:rPr>
          <w:rFonts w:ascii="Courier New" w:hAnsi="Courier New" w:cs="Courier New"/>
          <w:sz w:val="20"/>
          <w:lang w:val="de-AT"/>
        </w:rPr>
        <w:t>&gt;380&lt;/</w:t>
      </w:r>
      <w:proofErr w:type="spellStart"/>
      <w:r w:rsidR="0045220F" w:rsidRPr="00195391">
        <w:rPr>
          <w:rFonts w:ascii="Courier New" w:hAnsi="Courier New" w:cs="Courier New"/>
          <w:sz w:val="20"/>
          <w:lang w:val="de-AT"/>
        </w:rPr>
        <w:t>cbc:InvoiceTypeCode</w:t>
      </w:r>
      <w:proofErr w:type="spellEnd"/>
      <w:r w:rsidR="0045220F" w:rsidRPr="00195391">
        <w:rPr>
          <w:rFonts w:ascii="Courier New" w:hAnsi="Courier New" w:cs="Courier New"/>
          <w:sz w:val="20"/>
          <w:lang w:val="de-AT"/>
        </w:rPr>
        <w:t>&gt;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proofErr w:type="gramStart"/>
      <w:r w:rsidRPr="00195391">
        <w:rPr>
          <w:rFonts w:ascii="Courier New" w:hAnsi="Courier New" w:cs="Courier New"/>
          <w:sz w:val="20"/>
        </w:rPr>
        <w:t>&lt;!--</w:t>
      </w:r>
      <w:proofErr w:type="gramEnd"/>
      <w:r w:rsidRPr="00195391">
        <w:rPr>
          <w:rFonts w:ascii="Courier New" w:hAnsi="Courier New" w:cs="Courier New"/>
          <w:sz w:val="20"/>
        </w:rPr>
        <w:t xml:space="preserve"> reduced instance file --&gt;</w:t>
      </w:r>
    </w:p>
    <w:p w:rsidR="0045220F" w:rsidRPr="00195391" w:rsidRDefault="00CB4A22" w:rsidP="000613CD">
      <w:pPr>
        <w:pStyle w:val="KeinLeerraum"/>
        <w:tabs>
          <w:tab w:val="left" w:pos="426"/>
          <w:tab w:val="left" w:pos="851"/>
          <w:tab w:val="left" w:pos="1276"/>
          <w:tab w:val="left" w:pos="1701"/>
        </w:tabs>
        <w:rPr>
          <w:rFonts w:ascii="Courier New" w:hAnsi="Courier New" w:cs="Courier New"/>
          <w:sz w:val="20"/>
        </w:rPr>
      </w:pPr>
      <w:r>
        <w:rPr>
          <w:rFonts w:ascii="Courier New" w:hAnsi="Courier New" w:cs="Courier New"/>
          <w:sz w:val="20"/>
        </w:rPr>
        <w:t xml:space="preserve">  </w:t>
      </w:r>
      <w:r w:rsidR="0045220F" w:rsidRPr="00195391">
        <w:rPr>
          <w:rFonts w:ascii="Courier New" w:hAnsi="Courier New" w:cs="Courier New"/>
          <w:sz w:val="20"/>
        </w:rPr>
        <w:t>&lt;/Invoice&gt;</w:t>
      </w:r>
    </w:p>
    <w:p w:rsidR="00DF04D2" w:rsidRDefault="0045220F" w:rsidP="000613CD">
      <w:pPr>
        <w:pStyle w:val="KeinLeerraum"/>
        <w:tabs>
          <w:tab w:val="left" w:pos="426"/>
          <w:tab w:val="left" w:pos="851"/>
          <w:tab w:val="left" w:pos="1276"/>
          <w:tab w:val="left" w:pos="1701"/>
        </w:tabs>
      </w:pPr>
      <w:r w:rsidRPr="00195391">
        <w:rPr>
          <w:rFonts w:ascii="Courier New" w:hAnsi="Courier New" w:cs="Courier New"/>
          <w:sz w:val="20"/>
        </w:rPr>
        <w:t>&lt;/</w:t>
      </w:r>
      <w:proofErr w:type="spellStart"/>
      <w:r w:rsidRPr="00195391">
        <w:rPr>
          <w:rFonts w:ascii="Courier New" w:hAnsi="Courier New" w:cs="Courier New"/>
          <w:sz w:val="20"/>
        </w:rPr>
        <w:t>StandardBusinessDocument</w:t>
      </w:r>
      <w:proofErr w:type="spellEnd"/>
      <w:r w:rsidRPr="00195391">
        <w:rPr>
          <w:rFonts w:ascii="Courier New" w:hAnsi="Courier New" w:cs="Courier New"/>
          <w:sz w:val="20"/>
        </w:rPr>
        <w:t>&gt;</w:t>
      </w:r>
    </w:p>
    <w:sectPr w:rsidR="00DF04D2" w:rsidSect="00774EBB">
      <w:pgSz w:w="11920" w:h="16840"/>
      <w:pgMar w:top="1298" w:right="941" w:bottom="1503" w:left="960" w:header="403" w:footer="1310" w:gutter="0"/>
      <w:lnNumType w:countBy="1" w:restart="continuous"/>
      <w:cols w:space="720"/>
      <w:docGrid w:linePitch="299"/>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5F7BB0" w15:done="0"/>
  <w15:commentEx w15:paraId="1AFD8C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5F7BB0" w16cid:durableId="1FF01AC2"/>
  <w16cid:commentId w16cid:paraId="1AFD8C00" w16cid:durableId="1FF0205B"/>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4B42" w:rsidRDefault="001F4B42">
      <w:pPr>
        <w:spacing w:after="0"/>
      </w:pPr>
      <w:r>
        <w:separator/>
      </w:r>
    </w:p>
  </w:endnote>
  <w:endnote w:type="continuationSeparator" w:id="0">
    <w:p w:rsidR="001F4B42" w:rsidRDefault="001F4B4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2464768"/>
      <w:docPartObj>
        <w:docPartGallery w:val="Page Numbers (Bottom of Page)"/>
        <w:docPartUnique/>
      </w:docPartObj>
    </w:sdtPr>
    <w:sdtContent>
      <w:p w:rsidR="004C0B8E" w:rsidRDefault="00CF2A50">
        <w:pPr>
          <w:pStyle w:val="Fuzeile"/>
          <w:jc w:val="right"/>
        </w:pPr>
        <w:r>
          <w:fldChar w:fldCharType="begin"/>
        </w:r>
        <w:r w:rsidR="004C0B8E">
          <w:instrText>PAGE   \* MERGEFORMAT</w:instrText>
        </w:r>
        <w:r>
          <w:fldChar w:fldCharType="separate"/>
        </w:r>
        <w:r w:rsidR="00A50CDD" w:rsidRPr="00A50CDD">
          <w:rPr>
            <w:noProof/>
            <w:lang w:val="de-DE"/>
          </w:rPr>
          <w:t>14</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4B42" w:rsidRDefault="001F4B42">
      <w:pPr>
        <w:spacing w:after="0"/>
      </w:pPr>
      <w:r>
        <w:separator/>
      </w:r>
    </w:p>
  </w:footnote>
  <w:footnote w:type="continuationSeparator" w:id="0">
    <w:p w:rsidR="001F4B42" w:rsidRDefault="001F4B42">
      <w:pPr>
        <w:spacing w:after="0"/>
      </w:pPr>
      <w:r>
        <w:continuationSeparator/>
      </w:r>
    </w:p>
  </w:footnote>
  <w:footnote w:id="1">
    <w:p w:rsidR="004C0B8E" w:rsidRPr="003B3B62" w:rsidRDefault="004C0B8E">
      <w:pPr>
        <w:pStyle w:val="Funotentext"/>
        <w:rPr>
          <w:lang w:val="en-IE"/>
        </w:rPr>
      </w:pPr>
      <w:r>
        <w:rPr>
          <w:rStyle w:val="Funotenzeichen"/>
        </w:rPr>
        <w:footnoteRef/>
      </w:r>
      <w:r>
        <w:t xml:space="preserve"> </w:t>
      </w:r>
      <w:r w:rsidRPr="003B3B62">
        <w:rPr>
          <w:sz w:val="16"/>
          <w:szCs w:val="16"/>
        </w:rPr>
        <w:t>The term non-repudiation of receipt (NRR) is often used in combination with receipts. NRR refers to a legal event that occurs only when the original sender of an interchange has verified the signed receipt coming back from recipient of the message, and has verified that the returned MIC value inside the MDN matches the previously recorded value for the original message</w:t>
      </w:r>
    </w:p>
  </w:footnote>
  <w:footnote w:id="2">
    <w:p w:rsidR="004C0B8E" w:rsidRPr="00BC6BC5" w:rsidRDefault="004C0B8E" w:rsidP="00BC6BC5">
      <w:pPr>
        <w:pStyle w:val="Funotentext"/>
        <w:rPr>
          <w:lang w:val="en-IE"/>
        </w:rPr>
      </w:pPr>
      <w:r>
        <w:rPr>
          <w:rStyle w:val="Funotenzeichen"/>
        </w:rPr>
        <w:footnoteRef/>
      </w:r>
      <w:r>
        <w:t xml:space="preserve"> According to HTTP/1.1, RFC 7230 to RFC 7235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B8E" w:rsidRPr="003A3E99" w:rsidRDefault="004C0B8E" w:rsidP="003A3E99">
    <w:r>
      <w:rPr>
        <w:noProof/>
        <w:sz w:val="20"/>
        <w:szCs w:val="20"/>
        <w:lang w:val="de-AT" w:eastAsia="de-AT"/>
      </w:rPr>
      <w:drawing>
        <wp:anchor distT="0" distB="0" distL="114300" distR="114300" simplePos="0" relativeHeight="503316305" behindDoc="0" locked="0" layoutInCell="1" allowOverlap="1">
          <wp:simplePos x="0" y="0"/>
          <wp:positionH relativeFrom="column">
            <wp:posOffset>4300270</wp:posOffset>
          </wp:positionH>
          <wp:positionV relativeFrom="paragraph">
            <wp:posOffset>-52705</wp:posOffset>
          </wp:positionV>
          <wp:extent cx="2133841" cy="503498"/>
          <wp:effectExtent l="0" t="0" r="0" b="0"/>
          <wp:wrapNone/>
          <wp:docPr id="4"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22"/>
                  <pic:cNvPicPr>
                    <a:picLocks noChangeAspect="1" noChangeArrowheads="1"/>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3841" cy="503498"/>
                  </a:xfrm>
                  <a:prstGeom prst="rect">
                    <a:avLst/>
                  </a:prstGeom>
                  <a:noFill/>
                  <a:ln>
                    <a:noFill/>
                  </a:ln>
                </pic:spPr>
              </pic:pic>
            </a:graphicData>
          </a:graphic>
        </wp:anchor>
      </w:drawing>
    </w:r>
    <w:r w:rsidRPr="003A3E99">
      <w:t>PEPPOL Transport Infrastructure</w:t>
    </w:r>
    <w:r>
      <w:t xml:space="preserve"> </w:t>
    </w:r>
    <w:r w:rsidRPr="003A3E99">
      <w:t>AS2</w:t>
    </w:r>
    <w:r>
      <w:t xml:space="preserve"> Profile</w:t>
    </w:r>
    <w:r w:rsidR="00502E14">
      <w:t xml:space="preserve"> v2.0</w:t>
    </w:r>
    <w:ins w:id="21" w:author="Philip Helger" w:date="2019-08-28T20:47:00Z">
      <w:r w:rsidR="00A50CDD">
        <w:t>.x</w:t>
      </w:r>
    </w:ins>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61CD1"/>
    <w:multiLevelType w:val="hybridMultilevel"/>
    <w:tmpl w:val="56AA3D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C584BCF"/>
    <w:multiLevelType w:val="hybridMultilevel"/>
    <w:tmpl w:val="3600174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17960C4C"/>
    <w:multiLevelType w:val="hybridMultilevel"/>
    <w:tmpl w:val="02920EC4"/>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17B236B7"/>
    <w:multiLevelType w:val="hybridMultilevel"/>
    <w:tmpl w:val="656EAC40"/>
    <w:lvl w:ilvl="0" w:tplc="AD0A0B1A">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F6650D1"/>
    <w:multiLevelType w:val="hybridMultilevel"/>
    <w:tmpl w:val="0C3A5FFE"/>
    <w:lvl w:ilvl="0" w:tplc="F18E73D4">
      <w:start w:val="4"/>
      <w:numFmt w:val="bullet"/>
      <w:lvlText w:val=""/>
      <w:lvlJc w:val="left"/>
      <w:pPr>
        <w:ind w:left="1080" w:hanging="720"/>
      </w:pPr>
      <w:rPr>
        <w:rFonts w:ascii="Symbol" w:eastAsia="Symbol" w:hAnsi="Symbol" w:cs="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FAB1FE3"/>
    <w:multiLevelType w:val="hybridMultilevel"/>
    <w:tmpl w:val="31D64842"/>
    <w:lvl w:ilvl="0" w:tplc="18090005">
      <w:start w:val="1"/>
      <w:numFmt w:val="bullet"/>
      <w:lvlText w:val=""/>
      <w:lvlJc w:val="left"/>
      <w:pPr>
        <w:ind w:left="838" w:hanging="360"/>
      </w:pPr>
      <w:rPr>
        <w:rFonts w:ascii="Wingdings" w:hAnsi="Wingdings" w:hint="default"/>
      </w:rPr>
    </w:lvl>
    <w:lvl w:ilvl="1" w:tplc="18090003" w:tentative="1">
      <w:start w:val="1"/>
      <w:numFmt w:val="bullet"/>
      <w:lvlText w:val="o"/>
      <w:lvlJc w:val="left"/>
      <w:pPr>
        <w:ind w:left="1558" w:hanging="360"/>
      </w:pPr>
      <w:rPr>
        <w:rFonts w:ascii="Courier New" w:hAnsi="Courier New" w:cs="Courier New" w:hint="default"/>
      </w:rPr>
    </w:lvl>
    <w:lvl w:ilvl="2" w:tplc="18090005" w:tentative="1">
      <w:start w:val="1"/>
      <w:numFmt w:val="bullet"/>
      <w:lvlText w:val=""/>
      <w:lvlJc w:val="left"/>
      <w:pPr>
        <w:ind w:left="2278" w:hanging="360"/>
      </w:pPr>
      <w:rPr>
        <w:rFonts w:ascii="Wingdings" w:hAnsi="Wingdings" w:hint="default"/>
      </w:rPr>
    </w:lvl>
    <w:lvl w:ilvl="3" w:tplc="18090001" w:tentative="1">
      <w:start w:val="1"/>
      <w:numFmt w:val="bullet"/>
      <w:lvlText w:val=""/>
      <w:lvlJc w:val="left"/>
      <w:pPr>
        <w:ind w:left="2998" w:hanging="360"/>
      </w:pPr>
      <w:rPr>
        <w:rFonts w:ascii="Symbol" w:hAnsi="Symbol" w:hint="default"/>
      </w:rPr>
    </w:lvl>
    <w:lvl w:ilvl="4" w:tplc="18090003" w:tentative="1">
      <w:start w:val="1"/>
      <w:numFmt w:val="bullet"/>
      <w:lvlText w:val="o"/>
      <w:lvlJc w:val="left"/>
      <w:pPr>
        <w:ind w:left="3718" w:hanging="360"/>
      </w:pPr>
      <w:rPr>
        <w:rFonts w:ascii="Courier New" w:hAnsi="Courier New" w:cs="Courier New" w:hint="default"/>
      </w:rPr>
    </w:lvl>
    <w:lvl w:ilvl="5" w:tplc="18090005" w:tentative="1">
      <w:start w:val="1"/>
      <w:numFmt w:val="bullet"/>
      <w:lvlText w:val=""/>
      <w:lvlJc w:val="left"/>
      <w:pPr>
        <w:ind w:left="4438" w:hanging="360"/>
      </w:pPr>
      <w:rPr>
        <w:rFonts w:ascii="Wingdings" w:hAnsi="Wingdings" w:hint="default"/>
      </w:rPr>
    </w:lvl>
    <w:lvl w:ilvl="6" w:tplc="18090001" w:tentative="1">
      <w:start w:val="1"/>
      <w:numFmt w:val="bullet"/>
      <w:lvlText w:val=""/>
      <w:lvlJc w:val="left"/>
      <w:pPr>
        <w:ind w:left="5158" w:hanging="360"/>
      </w:pPr>
      <w:rPr>
        <w:rFonts w:ascii="Symbol" w:hAnsi="Symbol" w:hint="default"/>
      </w:rPr>
    </w:lvl>
    <w:lvl w:ilvl="7" w:tplc="18090003" w:tentative="1">
      <w:start w:val="1"/>
      <w:numFmt w:val="bullet"/>
      <w:lvlText w:val="o"/>
      <w:lvlJc w:val="left"/>
      <w:pPr>
        <w:ind w:left="5878" w:hanging="360"/>
      </w:pPr>
      <w:rPr>
        <w:rFonts w:ascii="Courier New" w:hAnsi="Courier New" w:cs="Courier New" w:hint="default"/>
      </w:rPr>
    </w:lvl>
    <w:lvl w:ilvl="8" w:tplc="18090005" w:tentative="1">
      <w:start w:val="1"/>
      <w:numFmt w:val="bullet"/>
      <w:lvlText w:val=""/>
      <w:lvlJc w:val="left"/>
      <w:pPr>
        <w:ind w:left="6598" w:hanging="360"/>
      </w:pPr>
      <w:rPr>
        <w:rFonts w:ascii="Wingdings" w:hAnsi="Wingdings" w:hint="default"/>
      </w:rPr>
    </w:lvl>
  </w:abstractNum>
  <w:abstractNum w:abstractNumId="6">
    <w:nsid w:val="1FD150A6"/>
    <w:multiLevelType w:val="multilevel"/>
    <w:tmpl w:val="8E9E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0133167"/>
    <w:multiLevelType w:val="multilevel"/>
    <w:tmpl w:val="620CC932"/>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27216674"/>
    <w:multiLevelType w:val="hybridMultilevel"/>
    <w:tmpl w:val="D97ABC5A"/>
    <w:lvl w:ilvl="0" w:tplc="18090005">
      <w:start w:val="1"/>
      <w:numFmt w:val="bullet"/>
      <w:lvlText w:val=""/>
      <w:lvlJc w:val="left"/>
      <w:pPr>
        <w:ind w:left="1221" w:hanging="360"/>
      </w:pPr>
      <w:rPr>
        <w:rFonts w:ascii="Wingdings" w:hAnsi="Wingdings" w:hint="default"/>
      </w:rPr>
    </w:lvl>
    <w:lvl w:ilvl="1" w:tplc="18090003" w:tentative="1">
      <w:start w:val="1"/>
      <w:numFmt w:val="bullet"/>
      <w:lvlText w:val="o"/>
      <w:lvlJc w:val="left"/>
      <w:pPr>
        <w:ind w:left="1941" w:hanging="360"/>
      </w:pPr>
      <w:rPr>
        <w:rFonts w:ascii="Courier New" w:hAnsi="Courier New" w:cs="Courier New" w:hint="default"/>
      </w:rPr>
    </w:lvl>
    <w:lvl w:ilvl="2" w:tplc="18090005" w:tentative="1">
      <w:start w:val="1"/>
      <w:numFmt w:val="bullet"/>
      <w:lvlText w:val=""/>
      <w:lvlJc w:val="left"/>
      <w:pPr>
        <w:ind w:left="2661" w:hanging="360"/>
      </w:pPr>
      <w:rPr>
        <w:rFonts w:ascii="Wingdings" w:hAnsi="Wingdings" w:hint="default"/>
      </w:rPr>
    </w:lvl>
    <w:lvl w:ilvl="3" w:tplc="18090001" w:tentative="1">
      <w:start w:val="1"/>
      <w:numFmt w:val="bullet"/>
      <w:lvlText w:val=""/>
      <w:lvlJc w:val="left"/>
      <w:pPr>
        <w:ind w:left="3381" w:hanging="360"/>
      </w:pPr>
      <w:rPr>
        <w:rFonts w:ascii="Symbol" w:hAnsi="Symbol" w:hint="default"/>
      </w:rPr>
    </w:lvl>
    <w:lvl w:ilvl="4" w:tplc="18090003" w:tentative="1">
      <w:start w:val="1"/>
      <w:numFmt w:val="bullet"/>
      <w:lvlText w:val="o"/>
      <w:lvlJc w:val="left"/>
      <w:pPr>
        <w:ind w:left="4101" w:hanging="360"/>
      </w:pPr>
      <w:rPr>
        <w:rFonts w:ascii="Courier New" w:hAnsi="Courier New" w:cs="Courier New" w:hint="default"/>
      </w:rPr>
    </w:lvl>
    <w:lvl w:ilvl="5" w:tplc="18090005" w:tentative="1">
      <w:start w:val="1"/>
      <w:numFmt w:val="bullet"/>
      <w:lvlText w:val=""/>
      <w:lvlJc w:val="left"/>
      <w:pPr>
        <w:ind w:left="4821" w:hanging="360"/>
      </w:pPr>
      <w:rPr>
        <w:rFonts w:ascii="Wingdings" w:hAnsi="Wingdings" w:hint="default"/>
      </w:rPr>
    </w:lvl>
    <w:lvl w:ilvl="6" w:tplc="18090001" w:tentative="1">
      <w:start w:val="1"/>
      <w:numFmt w:val="bullet"/>
      <w:lvlText w:val=""/>
      <w:lvlJc w:val="left"/>
      <w:pPr>
        <w:ind w:left="5541" w:hanging="360"/>
      </w:pPr>
      <w:rPr>
        <w:rFonts w:ascii="Symbol" w:hAnsi="Symbol" w:hint="default"/>
      </w:rPr>
    </w:lvl>
    <w:lvl w:ilvl="7" w:tplc="18090003" w:tentative="1">
      <w:start w:val="1"/>
      <w:numFmt w:val="bullet"/>
      <w:lvlText w:val="o"/>
      <w:lvlJc w:val="left"/>
      <w:pPr>
        <w:ind w:left="6261" w:hanging="360"/>
      </w:pPr>
      <w:rPr>
        <w:rFonts w:ascii="Courier New" w:hAnsi="Courier New" w:cs="Courier New" w:hint="default"/>
      </w:rPr>
    </w:lvl>
    <w:lvl w:ilvl="8" w:tplc="18090005" w:tentative="1">
      <w:start w:val="1"/>
      <w:numFmt w:val="bullet"/>
      <w:lvlText w:val=""/>
      <w:lvlJc w:val="left"/>
      <w:pPr>
        <w:ind w:left="6981" w:hanging="360"/>
      </w:pPr>
      <w:rPr>
        <w:rFonts w:ascii="Wingdings" w:hAnsi="Wingdings" w:hint="default"/>
      </w:rPr>
    </w:lvl>
  </w:abstractNum>
  <w:abstractNum w:abstractNumId="9">
    <w:nsid w:val="286C7582"/>
    <w:multiLevelType w:val="hybridMultilevel"/>
    <w:tmpl w:val="992EFF8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98341B1"/>
    <w:multiLevelType w:val="hybridMultilevel"/>
    <w:tmpl w:val="DCA65B9E"/>
    <w:lvl w:ilvl="0" w:tplc="18090005">
      <w:start w:val="1"/>
      <w:numFmt w:val="bullet"/>
      <w:lvlText w:val=""/>
      <w:lvlJc w:val="left"/>
      <w:pPr>
        <w:ind w:left="1221" w:hanging="360"/>
      </w:pPr>
      <w:rPr>
        <w:rFonts w:ascii="Wingdings" w:hAnsi="Wingdings" w:hint="default"/>
      </w:rPr>
    </w:lvl>
    <w:lvl w:ilvl="1" w:tplc="18090003" w:tentative="1">
      <w:start w:val="1"/>
      <w:numFmt w:val="bullet"/>
      <w:lvlText w:val="o"/>
      <w:lvlJc w:val="left"/>
      <w:pPr>
        <w:ind w:left="1941" w:hanging="360"/>
      </w:pPr>
      <w:rPr>
        <w:rFonts w:ascii="Courier New" w:hAnsi="Courier New" w:cs="Courier New" w:hint="default"/>
      </w:rPr>
    </w:lvl>
    <w:lvl w:ilvl="2" w:tplc="18090005" w:tentative="1">
      <w:start w:val="1"/>
      <w:numFmt w:val="bullet"/>
      <w:lvlText w:val=""/>
      <w:lvlJc w:val="left"/>
      <w:pPr>
        <w:ind w:left="2661" w:hanging="360"/>
      </w:pPr>
      <w:rPr>
        <w:rFonts w:ascii="Wingdings" w:hAnsi="Wingdings" w:hint="default"/>
      </w:rPr>
    </w:lvl>
    <w:lvl w:ilvl="3" w:tplc="18090001" w:tentative="1">
      <w:start w:val="1"/>
      <w:numFmt w:val="bullet"/>
      <w:lvlText w:val=""/>
      <w:lvlJc w:val="left"/>
      <w:pPr>
        <w:ind w:left="3381" w:hanging="360"/>
      </w:pPr>
      <w:rPr>
        <w:rFonts w:ascii="Symbol" w:hAnsi="Symbol" w:hint="default"/>
      </w:rPr>
    </w:lvl>
    <w:lvl w:ilvl="4" w:tplc="18090003" w:tentative="1">
      <w:start w:val="1"/>
      <w:numFmt w:val="bullet"/>
      <w:lvlText w:val="o"/>
      <w:lvlJc w:val="left"/>
      <w:pPr>
        <w:ind w:left="4101" w:hanging="360"/>
      </w:pPr>
      <w:rPr>
        <w:rFonts w:ascii="Courier New" w:hAnsi="Courier New" w:cs="Courier New" w:hint="default"/>
      </w:rPr>
    </w:lvl>
    <w:lvl w:ilvl="5" w:tplc="18090005" w:tentative="1">
      <w:start w:val="1"/>
      <w:numFmt w:val="bullet"/>
      <w:lvlText w:val=""/>
      <w:lvlJc w:val="left"/>
      <w:pPr>
        <w:ind w:left="4821" w:hanging="360"/>
      </w:pPr>
      <w:rPr>
        <w:rFonts w:ascii="Wingdings" w:hAnsi="Wingdings" w:hint="default"/>
      </w:rPr>
    </w:lvl>
    <w:lvl w:ilvl="6" w:tplc="18090001" w:tentative="1">
      <w:start w:val="1"/>
      <w:numFmt w:val="bullet"/>
      <w:lvlText w:val=""/>
      <w:lvlJc w:val="left"/>
      <w:pPr>
        <w:ind w:left="5541" w:hanging="360"/>
      </w:pPr>
      <w:rPr>
        <w:rFonts w:ascii="Symbol" w:hAnsi="Symbol" w:hint="default"/>
      </w:rPr>
    </w:lvl>
    <w:lvl w:ilvl="7" w:tplc="18090003" w:tentative="1">
      <w:start w:val="1"/>
      <w:numFmt w:val="bullet"/>
      <w:lvlText w:val="o"/>
      <w:lvlJc w:val="left"/>
      <w:pPr>
        <w:ind w:left="6261" w:hanging="360"/>
      </w:pPr>
      <w:rPr>
        <w:rFonts w:ascii="Courier New" w:hAnsi="Courier New" w:cs="Courier New" w:hint="default"/>
      </w:rPr>
    </w:lvl>
    <w:lvl w:ilvl="8" w:tplc="18090005" w:tentative="1">
      <w:start w:val="1"/>
      <w:numFmt w:val="bullet"/>
      <w:lvlText w:val=""/>
      <w:lvlJc w:val="left"/>
      <w:pPr>
        <w:ind w:left="6981" w:hanging="360"/>
      </w:pPr>
      <w:rPr>
        <w:rFonts w:ascii="Wingdings" w:hAnsi="Wingdings" w:hint="default"/>
      </w:rPr>
    </w:lvl>
  </w:abstractNum>
  <w:abstractNum w:abstractNumId="11">
    <w:nsid w:val="2DA24990"/>
    <w:multiLevelType w:val="hybridMultilevel"/>
    <w:tmpl w:val="E3F02B18"/>
    <w:lvl w:ilvl="0" w:tplc="18090005">
      <w:start w:val="1"/>
      <w:numFmt w:val="bullet"/>
      <w:lvlText w:val=""/>
      <w:lvlJc w:val="left"/>
      <w:pPr>
        <w:ind w:left="1221" w:hanging="360"/>
      </w:pPr>
      <w:rPr>
        <w:rFonts w:ascii="Wingdings" w:hAnsi="Wingdings" w:hint="default"/>
      </w:rPr>
    </w:lvl>
    <w:lvl w:ilvl="1" w:tplc="18090003" w:tentative="1">
      <w:start w:val="1"/>
      <w:numFmt w:val="bullet"/>
      <w:lvlText w:val="o"/>
      <w:lvlJc w:val="left"/>
      <w:pPr>
        <w:ind w:left="1941" w:hanging="360"/>
      </w:pPr>
      <w:rPr>
        <w:rFonts w:ascii="Courier New" w:hAnsi="Courier New" w:cs="Courier New" w:hint="default"/>
      </w:rPr>
    </w:lvl>
    <w:lvl w:ilvl="2" w:tplc="18090005" w:tentative="1">
      <w:start w:val="1"/>
      <w:numFmt w:val="bullet"/>
      <w:lvlText w:val=""/>
      <w:lvlJc w:val="left"/>
      <w:pPr>
        <w:ind w:left="2661" w:hanging="360"/>
      </w:pPr>
      <w:rPr>
        <w:rFonts w:ascii="Wingdings" w:hAnsi="Wingdings" w:hint="default"/>
      </w:rPr>
    </w:lvl>
    <w:lvl w:ilvl="3" w:tplc="18090001" w:tentative="1">
      <w:start w:val="1"/>
      <w:numFmt w:val="bullet"/>
      <w:lvlText w:val=""/>
      <w:lvlJc w:val="left"/>
      <w:pPr>
        <w:ind w:left="3381" w:hanging="360"/>
      </w:pPr>
      <w:rPr>
        <w:rFonts w:ascii="Symbol" w:hAnsi="Symbol" w:hint="default"/>
      </w:rPr>
    </w:lvl>
    <w:lvl w:ilvl="4" w:tplc="18090003" w:tentative="1">
      <w:start w:val="1"/>
      <w:numFmt w:val="bullet"/>
      <w:lvlText w:val="o"/>
      <w:lvlJc w:val="left"/>
      <w:pPr>
        <w:ind w:left="4101" w:hanging="360"/>
      </w:pPr>
      <w:rPr>
        <w:rFonts w:ascii="Courier New" w:hAnsi="Courier New" w:cs="Courier New" w:hint="default"/>
      </w:rPr>
    </w:lvl>
    <w:lvl w:ilvl="5" w:tplc="18090005" w:tentative="1">
      <w:start w:val="1"/>
      <w:numFmt w:val="bullet"/>
      <w:lvlText w:val=""/>
      <w:lvlJc w:val="left"/>
      <w:pPr>
        <w:ind w:left="4821" w:hanging="360"/>
      </w:pPr>
      <w:rPr>
        <w:rFonts w:ascii="Wingdings" w:hAnsi="Wingdings" w:hint="default"/>
      </w:rPr>
    </w:lvl>
    <w:lvl w:ilvl="6" w:tplc="18090001" w:tentative="1">
      <w:start w:val="1"/>
      <w:numFmt w:val="bullet"/>
      <w:lvlText w:val=""/>
      <w:lvlJc w:val="left"/>
      <w:pPr>
        <w:ind w:left="5541" w:hanging="360"/>
      </w:pPr>
      <w:rPr>
        <w:rFonts w:ascii="Symbol" w:hAnsi="Symbol" w:hint="default"/>
      </w:rPr>
    </w:lvl>
    <w:lvl w:ilvl="7" w:tplc="18090003" w:tentative="1">
      <w:start w:val="1"/>
      <w:numFmt w:val="bullet"/>
      <w:lvlText w:val="o"/>
      <w:lvlJc w:val="left"/>
      <w:pPr>
        <w:ind w:left="6261" w:hanging="360"/>
      </w:pPr>
      <w:rPr>
        <w:rFonts w:ascii="Courier New" w:hAnsi="Courier New" w:cs="Courier New" w:hint="default"/>
      </w:rPr>
    </w:lvl>
    <w:lvl w:ilvl="8" w:tplc="18090005" w:tentative="1">
      <w:start w:val="1"/>
      <w:numFmt w:val="bullet"/>
      <w:lvlText w:val=""/>
      <w:lvlJc w:val="left"/>
      <w:pPr>
        <w:ind w:left="6981" w:hanging="360"/>
      </w:pPr>
      <w:rPr>
        <w:rFonts w:ascii="Wingdings" w:hAnsi="Wingdings" w:hint="default"/>
      </w:rPr>
    </w:lvl>
  </w:abstractNum>
  <w:abstractNum w:abstractNumId="12">
    <w:nsid w:val="2EA818F0"/>
    <w:multiLevelType w:val="hybridMultilevel"/>
    <w:tmpl w:val="D4AE96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3DB57E28"/>
    <w:multiLevelType w:val="hybridMultilevel"/>
    <w:tmpl w:val="2B384C10"/>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424B06B5"/>
    <w:multiLevelType w:val="hybridMultilevel"/>
    <w:tmpl w:val="1C74CDD4"/>
    <w:lvl w:ilvl="0" w:tplc="18090001">
      <w:start w:val="1"/>
      <w:numFmt w:val="bullet"/>
      <w:lvlText w:val=""/>
      <w:lvlJc w:val="left"/>
      <w:pPr>
        <w:ind w:left="838"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44AA66AA"/>
    <w:multiLevelType w:val="hybridMultilevel"/>
    <w:tmpl w:val="901ACDBE"/>
    <w:lvl w:ilvl="0" w:tplc="18090005">
      <w:start w:val="1"/>
      <w:numFmt w:val="bullet"/>
      <w:lvlText w:val=""/>
      <w:lvlJc w:val="left"/>
      <w:pPr>
        <w:ind w:left="1221" w:hanging="360"/>
      </w:pPr>
      <w:rPr>
        <w:rFonts w:ascii="Wingdings" w:hAnsi="Wingdings" w:hint="default"/>
      </w:rPr>
    </w:lvl>
    <w:lvl w:ilvl="1" w:tplc="18090003" w:tentative="1">
      <w:start w:val="1"/>
      <w:numFmt w:val="bullet"/>
      <w:lvlText w:val="o"/>
      <w:lvlJc w:val="left"/>
      <w:pPr>
        <w:ind w:left="1941" w:hanging="360"/>
      </w:pPr>
      <w:rPr>
        <w:rFonts w:ascii="Courier New" w:hAnsi="Courier New" w:cs="Courier New" w:hint="default"/>
      </w:rPr>
    </w:lvl>
    <w:lvl w:ilvl="2" w:tplc="18090005" w:tentative="1">
      <w:start w:val="1"/>
      <w:numFmt w:val="bullet"/>
      <w:lvlText w:val=""/>
      <w:lvlJc w:val="left"/>
      <w:pPr>
        <w:ind w:left="2661" w:hanging="360"/>
      </w:pPr>
      <w:rPr>
        <w:rFonts w:ascii="Wingdings" w:hAnsi="Wingdings" w:hint="default"/>
      </w:rPr>
    </w:lvl>
    <w:lvl w:ilvl="3" w:tplc="18090001" w:tentative="1">
      <w:start w:val="1"/>
      <w:numFmt w:val="bullet"/>
      <w:lvlText w:val=""/>
      <w:lvlJc w:val="left"/>
      <w:pPr>
        <w:ind w:left="3381" w:hanging="360"/>
      </w:pPr>
      <w:rPr>
        <w:rFonts w:ascii="Symbol" w:hAnsi="Symbol" w:hint="default"/>
      </w:rPr>
    </w:lvl>
    <w:lvl w:ilvl="4" w:tplc="18090003" w:tentative="1">
      <w:start w:val="1"/>
      <w:numFmt w:val="bullet"/>
      <w:lvlText w:val="o"/>
      <w:lvlJc w:val="left"/>
      <w:pPr>
        <w:ind w:left="4101" w:hanging="360"/>
      </w:pPr>
      <w:rPr>
        <w:rFonts w:ascii="Courier New" w:hAnsi="Courier New" w:cs="Courier New" w:hint="default"/>
      </w:rPr>
    </w:lvl>
    <w:lvl w:ilvl="5" w:tplc="18090005" w:tentative="1">
      <w:start w:val="1"/>
      <w:numFmt w:val="bullet"/>
      <w:lvlText w:val=""/>
      <w:lvlJc w:val="left"/>
      <w:pPr>
        <w:ind w:left="4821" w:hanging="360"/>
      </w:pPr>
      <w:rPr>
        <w:rFonts w:ascii="Wingdings" w:hAnsi="Wingdings" w:hint="default"/>
      </w:rPr>
    </w:lvl>
    <w:lvl w:ilvl="6" w:tplc="18090001" w:tentative="1">
      <w:start w:val="1"/>
      <w:numFmt w:val="bullet"/>
      <w:lvlText w:val=""/>
      <w:lvlJc w:val="left"/>
      <w:pPr>
        <w:ind w:left="5541" w:hanging="360"/>
      </w:pPr>
      <w:rPr>
        <w:rFonts w:ascii="Symbol" w:hAnsi="Symbol" w:hint="default"/>
      </w:rPr>
    </w:lvl>
    <w:lvl w:ilvl="7" w:tplc="18090003" w:tentative="1">
      <w:start w:val="1"/>
      <w:numFmt w:val="bullet"/>
      <w:lvlText w:val="o"/>
      <w:lvlJc w:val="left"/>
      <w:pPr>
        <w:ind w:left="6261" w:hanging="360"/>
      </w:pPr>
      <w:rPr>
        <w:rFonts w:ascii="Courier New" w:hAnsi="Courier New" w:cs="Courier New" w:hint="default"/>
      </w:rPr>
    </w:lvl>
    <w:lvl w:ilvl="8" w:tplc="18090005" w:tentative="1">
      <w:start w:val="1"/>
      <w:numFmt w:val="bullet"/>
      <w:lvlText w:val=""/>
      <w:lvlJc w:val="left"/>
      <w:pPr>
        <w:ind w:left="6981" w:hanging="360"/>
      </w:pPr>
      <w:rPr>
        <w:rFonts w:ascii="Wingdings" w:hAnsi="Wingdings" w:hint="default"/>
      </w:rPr>
    </w:lvl>
  </w:abstractNum>
  <w:abstractNum w:abstractNumId="16">
    <w:nsid w:val="470F4F11"/>
    <w:multiLevelType w:val="hybridMultilevel"/>
    <w:tmpl w:val="24343DDE"/>
    <w:lvl w:ilvl="0" w:tplc="18090005">
      <w:start w:val="1"/>
      <w:numFmt w:val="bullet"/>
      <w:lvlText w:val=""/>
      <w:lvlJc w:val="left"/>
      <w:pPr>
        <w:ind w:left="838" w:hanging="360"/>
      </w:pPr>
      <w:rPr>
        <w:rFonts w:ascii="Wingdings" w:hAnsi="Wingdings" w:hint="default"/>
      </w:rPr>
    </w:lvl>
    <w:lvl w:ilvl="1" w:tplc="18090003" w:tentative="1">
      <w:start w:val="1"/>
      <w:numFmt w:val="bullet"/>
      <w:lvlText w:val="o"/>
      <w:lvlJc w:val="left"/>
      <w:pPr>
        <w:ind w:left="1558" w:hanging="360"/>
      </w:pPr>
      <w:rPr>
        <w:rFonts w:ascii="Courier New" w:hAnsi="Courier New" w:cs="Courier New" w:hint="default"/>
      </w:rPr>
    </w:lvl>
    <w:lvl w:ilvl="2" w:tplc="18090005" w:tentative="1">
      <w:start w:val="1"/>
      <w:numFmt w:val="bullet"/>
      <w:lvlText w:val=""/>
      <w:lvlJc w:val="left"/>
      <w:pPr>
        <w:ind w:left="2278" w:hanging="360"/>
      </w:pPr>
      <w:rPr>
        <w:rFonts w:ascii="Wingdings" w:hAnsi="Wingdings" w:hint="default"/>
      </w:rPr>
    </w:lvl>
    <w:lvl w:ilvl="3" w:tplc="18090001" w:tentative="1">
      <w:start w:val="1"/>
      <w:numFmt w:val="bullet"/>
      <w:lvlText w:val=""/>
      <w:lvlJc w:val="left"/>
      <w:pPr>
        <w:ind w:left="2998" w:hanging="360"/>
      </w:pPr>
      <w:rPr>
        <w:rFonts w:ascii="Symbol" w:hAnsi="Symbol" w:hint="default"/>
      </w:rPr>
    </w:lvl>
    <w:lvl w:ilvl="4" w:tplc="18090003" w:tentative="1">
      <w:start w:val="1"/>
      <w:numFmt w:val="bullet"/>
      <w:lvlText w:val="o"/>
      <w:lvlJc w:val="left"/>
      <w:pPr>
        <w:ind w:left="3718" w:hanging="360"/>
      </w:pPr>
      <w:rPr>
        <w:rFonts w:ascii="Courier New" w:hAnsi="Courier New" w:cs="Courier New" w:hint="default"/>
      </w:rPr>
    </w:lvl>
    <w:lvl w:ilvl="5" w:tplc="18090005" w:tentative="1">
      <w:start w:val="1"/>
      <w:numFmt w:val="bullet"/>
      <w:lvlText w:val=""/>
      <w:lvlJc w:val="left"/>
      <w:pPr>
        <w:ind w:left="4438" w:hanging="360"/>
      </w:pPr>
      <w:rPr>
        <w:rFonts w:ascii="Wingdings" w:hAnsi="Wingdings" w:hint="default"/>
      </w:rPr>
    </w:lvl>
    <w:lvl w:ilvl="6" w:tplc="18090001" w:tentative="1">
      <w:start w:val="1"/>
      <w:numFmt w:val="bullet"/>
      <w:lvlText w:val=""/>
      <w:lvlJc w:val="left"/>
      <w:pPr>
        <w:ind w:left="5158" w:hanging="360"/>
      </w:pPr>
      <w:rPr>
        <w:rFonts w:ascii="Symbol" w:hAnsi="Symbol" w:hint="default"/>
      </w:rPr>
    </w:lvl>
    <w:lvl w:ilvl="7" w:tplc="18090003" w:tentative="1">
      <w:start w:val="1"/>
      <w:numFmt w:val="bullet"/>
      <w:lvlText w:val="o"/>
      <w:lvlJc w:val="left"/>
      <w:pPr>
        <w:ind w:left="5878" w:hanging="360"/>
      </w:pPr>
      <w:rPr>
        <w:rFonts w:ascii="Courier New" w:hAnsi="Courier New" w:cs="Courier New" w:hint="default"/>
      </w:rPr>
    </w:lvl>
    <w:lvl w:ilvl="8" w:tplc="18090005" w:tentative="1">
      <w:start w:val="1"/>
      <w:numFmt w:val="bullet"/>
      <w:lvlText w:val=""/>
      <w:lvlJc w:val="left"/>
      <w:pPr>
        <w:ind w:left="6598" w:hanging="360"/>
      </w:pPr>
      <w:rPr>
        <w:rFonts w:ascii="Wingdings" w:hAnsi="Wingdings" w:hint="default"/>
      </w:rPr>
    </w:lvl>
  </w:abstractNum>
  <w:abstractNum w:abstractNumId="17">
    <w:nsid w:val="4A25328B"/>
    <w:multiLevelType w:val="hybridMultilevel"/>
    <w:tmpl w:val="93943C3C"/>
    <w:lvl w:ilvl="0" w:tplc="18090001">
      <w:start w:val="1"/>
      <w:numFmt w:val="bullet"/>
      <w:lvlText w:val=""/>
      <w:lvlJc w:val="left"/>
      <w:pPr>
        <w:ind w:left="838"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C2F710C"/>
    <w:multiLevelType w:val="hybridMultilevel"/>
    <w:tmpl w:val="71065A9E"/>
    <w:lvl w:ilvl="0" w:tplc="18090001">
      <w:start w:val="1"/>
      <w:numFmt w:val="bullet"/>
      <w:lvlText w:val=""/>
      <w:lvlJc w:val="left"/>
      <w:pPr>
        <w:ind w:left="838"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D951942"/>
    <w:multiLevelType w:val="hybridMultilevel"/>
    <w:tmpl w:val="61824146"/>
    <w:lvl w:ilvl="0" w:tplc="18090001">
      <w:start w:val="1"/>
      <w:numFmt w:val="bullet"/>
      <w:lvlText w:val=""/>
      <w:lvlJc w:val="left"/>
      <w:pPr>
        <w:ind w:left="838" w:hanging="360"/>
      </w:pPr>
      <w:rPr>
        <w:rFonts w:ascii="Symbol" w:hAnsi="Symbol" w:hint="default"/>
      </w:rPr>
    </w:lvl>
    <w:lvl w:ilvl="1" w:tplc="18090003">
      <w:start w:val="1"/>
      <w:numFmt w:val="bullet"/>
      <w:lvlText w:val="o"/>
      <w:lvlJc w:val="left"/>
      <w:pPr>
        <w:ind w:left="1558" w:hanging="360"/>
      </w:pPr>
      <w:rPr>
        <w:rFonts w:ascii="Courier New" w:hAnsi="Courier New" w:cs="Courier New" w:hint="default"/>
      </w:rPr>
    </w:lvl>
    <w:lvl w:ilvl="2" w:tplc="18090005" w:tentative="1">
      <w:start w:val="1"/>
      <w:numFmt w:val="bullet"/>
      <w:lvlText w:val=""/>
      <w:lvlJc w:val="left"/>
      <w:pPr>
        <w:ind w:left="2278" w:hanging="360"/>
      </w:pPr>
      <w:rPr>
        <w:rFonts w:ascii="Wingdings" w:hAnsi="Wingdings" w:hint="default"/>
      </w:rPr>
    </w:lvl>
    <w:lvl w:ilvl="3" w:tplc="18090001" w:tentative="1">
      <w:start w:val="1"/>
      <w:numFmt w:val="bullet"/>
      <w:lvlText w:val=""/>
      <w:lvlJc w:val="left"/>
      <w:pPr>
        <w:ind w:left="2998" w:hanging="360"/>
      </w:pPr>
      <w:rPr>
        <w:rFonts w:ascii="Symbol" w:hAnsi="Symbol" w:hint="default"/>
      </w:rPr>
    </w:lvl>
    <w:lvl w:ilvl="4" w:tplc="18090003" w:tentative="1">
      <w:start w:val="1"/>
      <w:numFmt w:val="bullet"/>
      <w:lvlText w:val="o"/>
      <w:lvlJc w:val="left"/>
      <w:pPr>
        <w:ind w:left="3718" w:hanging="360"/>
      </w:pPr>
      <w:rPr>
        <w:rFonts w:ascii="Courier New" w:hAnsi="Courier New" w:cs="Courier New" w:hint="default"/>
      </w:rPr>
    </w:lvl>
    <w:lvl w:ilvl="5" w:tplc="18090005" w:tentative="1">
      <w:start w:val="1"/>
      <w:numFmt w:val="bullet"/>
      <w:lvlText w:val=""/>
      <w:lvlJc w:val="left"/>
      <w:pPr>
        <w:ind w:left="4438" w:hanging="360"/>
      </w:pPr>
      <w:rPr>
        <w:rFonts w:ascii="Wingdings" w:hAnsi="Wingdings" w:hint="default"/>
      </w:rPr>
    </w:lvl>
    <w:lvl w:ilvl="6" w:tplc="18090001" w:tentative="1">
      <w:start w:val="1"/>
      <w:numFmt w:val="bullet"/>
      <w:lvlText w:val=""/>
      <w:lvlJc w:val="left"/>
      <w:pPr>
        <w:ind w:left="5158" w:hanging="360"/>
      </w:pPr>
      <w:rPr>
        <w:rFonts w:ascii="Symbol" w:hAnsi="Symbol" w:hint="default"/>
      </w:rPr>
    </w:lvl>
    <w:lvl w:ilvl="7" w:tplc="18090003" w:tentative="1">
      <w:start w:val="1"/>
      <w:numFmt w:val="bullet"/>
      <w:lvlText w:val="o"/>
      <w:lvlJc w:val="left"/>
      <w:pPr>
        <w:ind w:left="5878" w:hanging="360"/>
      </w:pPr>
      <w:rPr>
        <w:rFonts w:ascii="Courier New" w:hAnsi="Courier New" w:cs="Courier New" w:hint="default"/>
      </w:rPr>
    </w:lvl>
    <w:lvl w:ilvl="8" w:tplc="18090005" w:tentative="1">
      <w:start w:val="1"/>
      <w:numFmt w:val="bullet"/>
      <w:lvlText w:val=""/>
      <w:lvlJc w:val="left"/>
      <w:pPr>
        <w:ind w:left="6598" w:hanging="360"/>
      </w:pPr>
      <w:rPr>
        <w:rFonts w:ascii="Wingdings" w:hAnsi="Wingdings" w:hint="default"/>
      </w:rPr>
    </w:lvl>
  </w:abstractNum>
  <w:abstractNum w:abstractNumId="20">
    <w:nsid w:val="4E717CB7"/>
    <w:multiLevelType w:val="hybridMultilevel"/>
    <w:tmpl w:val="06263AA0"/>
    <w:lvl w:ilvl="0" w:tplc="18090001">
      <w:start w:val="1"/>
      <w:numFmt w:val="bullet"/>
      <w:lvlText w:val=""/>
      <w:lvlJc w:val="left"/>
      <w:pPr>
        <w:ind w:left="838"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4EE2695B"/>
    <w:multiLevelType w:val="hybridMultilevel"/>
    <w:tmpl w:val="30A0D27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nsid w:val="58AD3047"/>
    <w:multiLevelType w:val="hybridMultilevel"/>
    <w:tmpl w:val="97E6C060"/>
    <w:lvl w:ilvl="0" w:tplc="18090005">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nsid w:val="59526409"/>
    <w:multiLevelType w:val="hybridMultilevel"/>
    <w:tmpl w:val="E08626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nsid w:val="5A774E3B"/>
    <w:multiLevelType w:val="hybridMultilevel"/>
    <w:tmpl w:val="9B0E1652"/>
    <w:lvl w:ilvl="0" w:tplc="18090003">
      <w:start w:val="1"/>
      <w:numFmt w:val="bullet"/>
      <w:lvlText w:val="o"/>
      <w:lvlJc w:val="left"/>
      <w:pPr>
        <w:ind w:left="1080" w:hanging="360"/>
      </w:pPr>
      <w:rPr>
        <w:rFonts w:ascii="Courier New" w:hAnsi="Courier New" w:cs="Courier New"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5">
    <w:nsid w:val="5EB04B01"/>
    <w:multiLevelType w:val="multilevel"/>
    <w:tmpl w:val="0C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6">
    <w:nsid w:val="60CE1B06"/>
    <w:multiLevelType w:val="hybridMultilevel"/>
    <w:tmpl w:val="D10086C0"/>
    <w:lvl w:ilvl="0" w:tplc="18090001">
      <w:start w:val="1"/>
      <w:numFmt w:val="bullet"/>
      <w:lvlText w:val=""/>
      <w:lvlJc w:val="left"/>
      <w:pPr>
        <w:ind w:left="838"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63E04654"/>
    <w:multiLevelType w:val="hybridMultilevel"/>
    <w:tmpl w:val="A18ADE58"/>
    <w:lvl w:ilvl="0" w:tplc="18090001">
      <w:start w:val="1"/>
      <w:numFmt w:val="bullet"/>
      <w:lvlText w:val=""/>
      <w:lvlJc w:val="left"/>
      <w:pPr>
        <w:ind w:left="838"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nsid w:val="643D4FE3"/>
    <w:multiLevelType w:val="hybridMultilevel"/>
    <w:tmpl w:val="F492463E"/>
    <w:lvl w:ilvl="0" w:tplc="18090001">
      <w:start w:val="1"/>
      <w:numFmt w:val="bullet"/>
      <w:lvlText w:val=""/>
      <w:lvlJc w:val="left"/>
      <w:pPr>
        <w:ind w:left="838"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nsid w:val="696F25E4"/>
    <w:multiLevelType w:val="hybridMultilevel"/>
    <w:tmpl w:val="AC96A70E"/>
    <w:lvl w:ilvl="0" w:tplc="18090001">
      <w:start w:val="1"/>
      <w:numFmt w:val="bullet"/>
      <w:lvlText w:val=""/>
      <w:lvlJc w:val="left"/>
      <w:pPr>
        <w:ind w:left="838"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69A240FF"/>
    <w:multiLevelType w:val="hybridMultilevel"/>
    <w:tmpl w:val="6258487C"/>
    <w:lvl w:ilvl="0" w:tplc="18090003">
      <w:start w:val="1"/>
      <w:numFmt w:val="bullet"/>
      <w:lvlText w:val="o"/>
      <w:lvlJc w:val="left"/>
      <w:pPr>
        <w:ind w:left="862" w:hanging="360"/>
      </w:pPr>
      <w:rPr>
        <w:rFonts w:ascii="Courier New" w:hAnsi="Courier New" w:cs="Courier New" w:hint="default"/>
      </w:rPr>
    </w:lvl>
    <w:lvl w:ilvl="1" w:tplc="18090005">
      <w:start w:val="1"/>
      <w:numFmt w:val="bullet"/>
      <w:lvlText w:val=""/>
      <w:lvlJc w:val="left"/>
      <w:pPr>
        <w:ind w:left="1582" w:hanging="360"/>
      </w:pPr>
      <w:rPr>
        <w:rFonts w:ascii="Wingdings" w:hAnsi="Wingdings" w:hint="default"/>
      </w:rPr>
    </w:lvl>
    <w:lvl w:ilvl="2" w:tplc="18090005" w:tentative="1">
      <w:start w:val="1"/>
      <w:numFmt w:val="bullet"/>
      <w:lvlText w:val=""/>
      <w:lvlJc w:val="left"/>
      <w:pPr>
        <w:ind w:left="2302" w:hanging="360"/>
      </w:pPr>
      <w:rPr>
        <w:rFonts w:ascii="Wingdings" w:hAnsi="Wingdings" w:hint="default"/>
      </w:rPr>
    </w:lvl>
    <w:lvl w:ilvl="3" w:tplc="18090001" w:tentative="1">
      <w:start w:val="1"/>
      <w:numFmt w:val="bullet"/>
      <w:lvlText w:val=""/>
      <w:lvlJc w:val="left"/>
      <w:pPr>
        <w:ind w:left="3022" w:hanging="360"/>
      </w:pPr>
      <w:rPr>
        <w:rFonts w:ascii="Symbol" w:hAnsi="Symbol" w:hint="default"/>
      </w:rPr>
    </w:lvl>
    <w:lvl w:ilvl="4" w:tplc="18090003" w:tentative="1">
      <w:start w:val="1"/>
      <w:numFmt w:val="bullet"/>
      <w:lvlText w:val="o"/>
      <w:lvlJc w:val="left"/>
      <w:pPr>
        <w:ind w:left="3742" w:hanging="360"/>
      </w:pPr>
      <w:rPr>
        <w:rFonts w:ascii="Courier New" w:hAnsi="Courier New" w:cs="Courier New" w:hint="default"/>
      </w:rPr>
    </w:lvl>
    <w:lvl w:ilvl="5" w:tplc="18090005" w:tentative="1">
      <w:start w:val="1"/>
      <w:numFmt w:val="bullet"/>
      <w:lvlText w:val=""/>
      <w:lvlJc w:val="left"/>
      <w:pPr>
        <w:ind w:left="4462" w:hanging="360"/>
      </w:pPr>
      <w:rPr>
        <w:rFonts w:ascii="Wingdings" w:hAnsi="Wingdings" w:hint="default"/>
      </w:rPr>
    </w:lvl>
    <w:lvl w:ilvl="6" w:tplc="18090001" w:tentative="1">
      <w:start w:val="1"/>
      <w:numFmt w:val="bullet"/>
      <w:lvlText w:val=""/>
      <w:lvlJc w:val="left"/>
      <w:pPr>
        <w:ind w:left="5182" w:hanging="360"/>
      </w:pPr>
      <w:rPr>
        <w:rFonts w:ascii="Symbol" w:hAnsi="Symbol" w:hint="default"/>
      </w:rPr>
    </w:lvl>
    <w:lvl w:ilvl="7" w:tplc="18090003" w:tentative="1">
      <w:start w:val="1"/>
      <w:numFmt w:val="bullet"/>
      <w:lvlText w:val="o"/>
      <w:lvlJc w:val="left"/>
      <w:pPr>
        <w:ind w:left="5902" w:hanging="360"/>
      </w:pPr>
      <w:rPr>
        <w:rFonts w:ascii="Courier New" w:hAnsi="Courier New" w:cs="Courier New" w:hint="default"/>
      </w:rPr>
    </w:lvl>
    <w:lvl w:ilvl="8" w:tplc="18090005" w:tentative="1">
      <w:start w:val="1"/>
      <w:numFmt w:val="bullet"/>
      <w:lvlText w:val=""/>
      <w:lvlJc w:val="left"/>
      <w:pPr>
        <w:ind w:left="6622" w:hanging="360"/>
      </w:pPr>
      <w:rPr>
        <w:rFonts w:ascii="Wingdings" w:hAnsi="Wingdings" w:hint="default"/>
      </w:rPr>
    </w:lvl>
  </w:abstractNum>
  <w:abstractNum w:abstractNumId="31">
    <w:nsid w:val="69E2443C"/>
    <w:multiLevelType w:val="hybridMultilevel"/>
    <w:tmpl w:val="2438C8CA"/>
    <w:lvl w:ilvl="0" w:tplc="18090003">
      <w:start w:val="1"/>
      <w:numFmt w:val="bullet"/>
      <w:lvlText w:val="o"/>
      <w:lvlJc w:val="left"/>
      <w:pPr>
        <w:ind w:left="862" w:hanging="360"/>
      </w:pPr>
      <w:rPr>
        <w:rFonts w:ascii="Courier New" w:hAnsi="Courier New" w:cs="Courier New" w:hint="default"/>
      </w:rPr>
    </w:lvl>
    <w:lvl w:ilvl="1" w:tplc="18090003">
      <w:start w:val="1"/>
      <w:numFmt w:val="bullet"/>
      <w:lvlText w:val="o"/>
      <w:lvlJc w:val="left"/>
      <w:pPr>
        <w:ind w:left="1582" w:hanging="360"/>
      </w:pPr>
      <w:rPr>
        <w:rFonts w:ascii="Courier New" w:hAnsi="Courier New" w:cs="Courier New" w:hint="default"/>
      </w:rPr>
    </w:lvl>
    <w:lvl w:ilvl="2" w:tplc="18090005" w:tentative="1">
      <w:start w:val="1"/>
      <w:numFmt w:val="bullet"/>
      <w:lvlText w:val=""/>
      <w:lvlJc w:val="left"/>
      <w:pPr>
        <w:ind w:left="2302" w:hanging="360"/>
      </w:pPr>
      <w:rPr>
        <w:rFonts w:ascii="Wingdings" w:hAnsi="Wingdings" w:hint="default"/>
      </w:rPr>
    </w:lvl>
    <w:lvl w:ilvl="3" w:tplc="18090001" w:tentative="1">
      <w:start w:val="1"/>
      <w:numFmt w:val="bullet"/>
      <w:lvlText w:val=""/>
      <w:lvlJc w:val="left"/>
      <w:pPr>
        <w:ind w:left="3022" w:hanging="360"/>
      </w:pPr>
      <w:rPr>
        <w:rFonts w:ascii="Symbol" w:hAnsi="Symbol" w:hint="default"/>
      </w:rPr>
    </w:lvl>
    <w:lvl w:ilvl="4" w:tplc="18090003" w:tentative="1">
      <w:start w:val="1"/>
      <w:numFmt w:val="bullet"/>
      <w:lvlText w:val="o"/>
      <w:lvlJc w:val="left"/>
      <w:pPr>
        <w:ind w:left="3742" w:hanging="360"/>
      </w:pPr>
      <w:rPr>
        <w:rFonts w:ascii="Courier New" w:hAnsi="Courier New" w:cs="Courier New" w:hint="default"/>
      </w:rPr>
    </w:lvl>
    <w:lvl w:ilvl="5" w:tplc="18090005" w:tentative="1">
      <w:start w:val="1"/>
      <w:numFmt w:val="bullet"/>
      <w:lvlText w:val=""/>
      <w:lvlJc w:val="left"/>
      <w:pPr>
        <w:ind w:left="4462" w:hanging="360"/>
      </w:pPr>
      <w:rPr>
        <w:rFonts w:ascii="Wingdings" w:hAnsi="Wingdings" w:hint="default"/>
      </w:rPr>
    </w:lvl>
    <w:lvl w:ilvl="6" w:tplc="18090001" w:tentative="1">
      <w:start w:val="1"/>
      <w:numFmt w:val="bullet"/>
      <w:lvlText w:val=""/>
      <w:lvlJc w:val="left"/>
      <w:pPr>
        <w:ind w:left="5182" w:hanging="360"/>
      </w:pPr>
      <w:rPr>
        <w:rFonts w:ascii="Symbol" w:hAnsi="Symbol" w:hint="default"/>
      </w:rPr>
    </w:lvl>
    <w:lvl w:ilvl="7" w:tplc="18090003" w:tentative="1">
      <w:start w:val="1"/>
      <w:numFmt w:val="bullet"/>
      <w:lvlText w:val="o"/>
      <w:lvlJc w:val="left"/>
      <w:pPr>
        <w:ind w:left="5902" w:hanging="360"/>
      </w:pPr>
      <w:rPr>
        <w:rFonts w:ascii="Courier New" w:hAnsi="Courier New" w:cs="Courier New" w:hint="default"/>
      </w:rPr>
    </w:lvl>
    <w:lvl w:ilvl="8" w:tplc="18090005" w:tentative="1">
      <w:start w:val="1"/>
      <w:numFmt w:val="bullet"/>
      <w:lvlText w:val=""/>
      <w:lvlJc w:val="left"/>
      <w:pPr>
        <w:ind w:left="6622" w:hanging="360"/>
      </w:pPr>
      <w:rPr>
        <w:rFonts w:ascii="Wingdings" w:hAnsi="Wingdings" w:hint="default"/>
      </w:rPr>
    </w:lvl>
  </w:abstractNum>
  <w:abstractNum w:abstractNumId="32">
    <w:nsid w:val="6ABC6C0B"/>
    <w:multiLevelType w:val="hybridMultilevel"/>
    <w:tmpl w:val="521089DA"/>
    <w:lvl w:ilvl="0" w:tplc="18090005">
      <w:start w:val="1"/>
      <w:numFmt w:val="bullet"/>
      <w:lvlText w:val=""/>
      <w:lvlJc w:val="left"/>
      <w:pPr>
        <w:ind w:left="1221" w:hanging="360"/>
      </w:pPr>
      <w:rPr>
        <w:rFonts w:ascii="Wingdings" w:hAnsi="Wingdings" w:hint="default"/>
      </w:rPr>
    </w:lvl>
    <w:lvl w:ilvl="1" w:tplc="18090003" w:tentative="1">
      <w:start w:val="1"/>
      <w:numFmt w:val="bullet"/>
      <w:lvlText w:val="o"/>
      <w:lvlJc w:val="left"/>
      <w:pPr>
        <w:ind w:left="1941" w:hanging="360"/>
      </w:pPr>
      <w:rPr>
        <w:rFonts w:ascii="Courier New" w:hAnsi="Courier New" w:cs="Courier New" w:hint="default"/>
      </w:rPr>
    </w:lvl>
    <w:lvl w:ilvl="2" w:tplc="18090005" w:tentative="1">
      <w:start w:val="1"/>
      <w:numFmt w:val="bullet"/>
      <w:lvlText w:val=""/>
      <w:lvlJc w:val="left"/>
      <w:pPr>
        <w:ind w:left="2661" w:hanging="360"/>
      </w:pPr>
      <w:rPr>
        <w:rFonts w:ascii="Wingdings" w:hAnsi="Wingdings" w:hint="default"/>
      </w:rPr>
    </w:lvl>
    <w:lvl w:ilvl="3" w:tplc="18090001" w:tentative="1">
      <w:start w:val="1"/>
      <w:numFmt w:val="bullet"/>
      <w:lvlText w:val=""/>
      <w:lvlJc w:val="left"/>
      <w:pPr>
        <w:ind w:left="3381" w:hanging="360"/>
      </w:pPr>
      <w:rPr>
        <w:rFonts w:ascii="Symbol" w:hAnsi="Symbol" w:hint="default"/>
      </w:rPr>
    </w:lvl>
    <w:lvl w:ilvl="4" w:tplc="18090003" w:tentative="1">
      <w:start w:val="1"/>
      <w:numFmt w:val="bullet"/>
      <w:lvlText w:val="o"/>
      <w:lvlJc w:val="left"/>
      <w:pPr>
        <w:ind w:left="4101" w:hanging="360"/>
      </w:pPr>
      <w:rPr>
        <w:rFonts w:ascii="Courier New" w:hAnsi="Courier New" w:cs="Courier New" w:hint="default"/>
      </w:rPr>
    </w:lvl>
    <w:lvl w:ilvl="5" w:tplc="18090005" w:tentative="1">
      <w:start w:val="1"/>
      <w:numFmt w:val="bullet"/>
      <w:lvlText w:val=""/>
      <w:lvlJc w:val="left"/>
      <w:pPr>
        <w:ind w:left="4821" w:hanging="360"/>
      </w:pPr>
      <w:rPr>
        <w:rFonts w:ascii="Wingdings" w:hAnsi="Wingdings" w:hint="default"/>
      </w:rPr>
    </w:lvl>
    <w:lvl w:ilvl="6" w:tplc="18090001" w:tentative="1">
      <w:start w:val="1"/>
      <w:numFmt w:val="bullet"/>
      <w:lvlText w:val=""/>
      <w:lvlJc w:val="left"/>
      <w:pPr>
        <w:ind w:left="5541" w:hanging="360"/>
      </w:pPr>
      <w:rPr>
        <w:rFonts w:ascii="Symbol" w:hAnsi="Symbol" w:hint="default"/>
      </w:rPr>
    </w:lvl>
    <w:lvl w:ilvl="7" w:tplc="18090003" w:tentative="1">
      <w:start w:val="1"/>
      <w:numFmt w:val="bullet"/>
      <w:lvlText w:val="o"/>
      <w:lvlJc w:val="left"/>
      <w:pPr>
        <w:ind w:left="6261" w:hanging="360"/>
      </w:pPr>
      <w:rPr>
        <w:rFonts w:ascii="Courier New" w:hAnsi="Courier New" w:cs="Courier New" w:hint="default"/>
      </w:rPr>
    </w:lvl>
    <w:lvl w:ilvl="8" w:tplc="18090005" w:tentative="1">
      <w:start w:val="1"/>
      <w:numFmt w:val="bullet"/>
      <w:lvlText w:val=""/>
      <w:lvlJc w:val="left"/>
      <w:pPr>
        <w:ind w:left="6981" w:hanging="360"/>
      </w:pPr>
      <w:rPr>
        <w:rFonts w:ascii="Wingdings" w:hAnsi="Wingdings" w:hint="default"/>
      </w:rPr>
    </w:lvl>
  </w:abstractNum>
  <w:abstractNum w:abstractNumId="33">
    <w:nsid w:val="6BD35ADA"/>
    <w:multiLevelType w:val="hybridMultilevel"/>
    <w:tmpl w:val="6AAE2A0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4">
    <w:nsid w:val="6DFE7147"/>
    <w:multiLevelType w:val="hybridMultilevel"/>
    <w:tmpl w:val="0DF01B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nsid w:val="6F777422"/>
    <w:multiLevelType w:val="hybridMultilevel"/>
    <w:tmpl w:val="0598D702"/>
    <w:lvl w:ilvl="0" w:tplc="18090005">
      <w:start w:val="1"/>
      <w:numFmt w:val="bullet"/>
      <w:lvlText w:val=""/>
      <w:lvlJc w:val="left"/>
      <w:pPr>
        <w:ind w:left="1800" w:hanging="360"/>
      </w:pPr>
      <w:rPr>
        <w:rFonts w:ascii="Wingdings" w:hAnsi="Wingdings"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36">
    <w:nsid w:val="72AF6FE6"/>
    <w:multiLevelType w:val="hybridMultilevel"/>
    <w:tmpl w:val="0F1278EA"/>
    <w:lvl w:ilvl="0" w:tplc="18090001">
      <w:start w:val="1"/>
      <w:numFmt w:val="bullet"/>
      <w:lvlText w:val=""/>
      <w:lvlJc w:val="left"/>
      <w:pPr>
        <w:ind w:left="838"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nsid w:val="758E2154"/>
    <w:multiLevelType w:val="hybridMultilevel"/>
    <w:tmpl w:val="BA1A20CE"/>
    <w:lvl w:ilvl="0" w:tplc="18090001">
      <w:start w:val="1"/>
      <w:numFmt w:val="bullet"/>
      <w:lvlText w:val=""/>
      <w:lvlJc w:val="left"/>
      <w:pPr>
        <w:ind w:left="838"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nsid w:val="7CD4326C"/>
    <w:multiLevelType w:val="hybridMultilevel"/>
    <w:tmpl w:val="4862551C"/>
    <w:lvl w:ilvl="0" w:tplc="18090001">
      <w:start w:val="1"/>
      <w:numFmt w:val="bullet"/>
      <w:lvlText w:val=""/>
      <w:lvlJc w:val="left"/>
      <w:pPr>
        <w:ind w:left="838"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9"/>
  </w:num>
  <w:num w:numId="2">
    <w:abstractNumId w:val="24"/>
  </w:num>
  <w:num w:numId="3">
    <w:abstractNumId w:val="31"/>
  </w:num>
  <w:num w:numId="4">
    <w:abstractNumId w:val="30"/>
  </w:num>
  <w:num w:numId="5">
    <w:abstractNumId w:val="16"/>
  </w:num>
  <w:num w:numId="6">
    <w:abstractNumId w:val="5"/>
  </w:num>
  <w:num w:numId="7">
    <w:abstractNumId w:val="13"/>
  </w:num>
  <w:num w:numId="8">
    <w:abstractNumId w:val="11"/>
  </w:num>
  <w:num w:numId="9">
    <w:abstractNumId w:val="15"/>
  </w:num>
  <w:num w:numId="10">
    <w:abstractNumId w:val="10"/>
  </w:num>
  <w:num w:numId="11">
    <w:abstractNumId w:val="32"/>
  </w:num>
  <w:num w:numId="12">
    <w:abstractNumId w:val="35"/>
  </w:num>
  <w:num w:numId="13">
    <w:abstractNumId w:val="2"/>
  </w:num>
  <w:num w:numId="14">
    <w:abstractNumId w:val="8"/>
  </w:num>
  <w:num w:numId="15">
    <w:abstractNumId w:val="22"/>
  </w:num>
  <w:num w:numId="16">
    <w:abstractNumId w:val="1"/>
  </w:num>
  <w:num w:numId="17">
    <w:abstractNumId w:val="25"/>
  </w:num>
  <w:num w:numId="18">
    <w:abstractNumId w:val="7"/>
  </w:num>
  <w:num w:numId="19">
    <w:abstractNumId w:val="9"/>
  </w:num>
  <w:num w:numId="20">
    <w:abstractNumId w:val="12"/>
  </w:num>
  <w:num w:numId="21">
    <w:abstractNumId w:val="0"/>
  </w:num>
  <w:num w:numId="22">
    <w:abstractNumId w:val="14"/>
  </w:num>
  <w:num w:numId="23">
    <w:abstractNumId w:val="36"/>
  </w:num>
  <w:num w:numId="24">
    <w:abstractNumId w:val="4"/>
  </w:num>
  <w:num w:numId="25">
    <w:abstractNumId w:val="20"/>
  </w:num>
  <w:num w:numId="26">
    <w:abstractNumId w:val="17"/>
  </w:num>
  <w:num w:numId="27">
    <w:abstractNumId w:val="29"/>
  </w:num>
  <w:num w:numId="28">
    <w:abstractNumId w:val="37"/>
  </w:num>
  <w:num w:numId="29">
    <w:abstractNumId w:val="18"/>
  </w:num>
  <w:num w:numId="30">
    <w:abstractNumId w:val="26"/>
  </w:num>
  <w:num w:numId="31">
    <w:abstractNumId w:val="6"/>
  </w:num>
  <w:num w:numId="32">
    <w:abstractNumId w:val="21"/>
  </w:num>
  <w:num w:numId="33">
    <w:abstractNumId w:val="33"/>
  </w:num>
  <w:num w:numId="34">
    <w:abstractNumId w:val="23"/>
  </w:num>
  <w:num w:numId="35">
    <w:abstractNumId w:val="34"/>
  </w:num>
  <w:num w:numId="36">
    <w:abstractNumId w:val="3"/>
  </w:num>
  <w:num w:numId="37">
    <w:abstractNumId w:val="38"/>
  </w:num>
  <w:num w:numId="38">
    <w:abstractNumId w:val="28"/>
  </w:num>
  <w:num w:numId="39">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rry">
    <w15:presenceInfo w15:providerId="None" w15:userId="Jerry"/>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9"/>
  <w:proofState w:spelling="clean" w:grammar="clean"/>
  <w:trackRevisions/>
  <w:defaultTabStop w:val="720"/>
  <w:hyphenationZone w:val="425"/>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ulTrailSpace/>
  </w:compat>
  <w:rsids>
    <w:rsidRoot w:val="00DF04D2"/>
    <w:rsid w:val="00010E9E"/>
    <w:rsid w:val="00011127"/>
    <w:rsid w:val="0002652D"/>
    <w:rsid w:val="00031409"/>
    <w:rsid w:val="00053731"/>
    <w:rsid w:val="00053B86"/>
    <w:rsid w:val="0005486E"/>
    <w:rsid w:val="000567D2"/>
    <w:rsid w:val="000613CD"/>
    <w:rsid w:val="000630E3"/>
    <w:rsid w:val="000854F4"/>
    <w:rsid w:val="00097B5D"/>
    <w:rsid w:val="000B2C67"/>
    <w:rsid w:val="000C1698"/>
    <w:rsid w:val="000C68EC"/>
    <w:rsid w:val="000D484F"/>
    <w:rsid w:val="000D788A"/>
    <w:rsid w:val="000E30EC"/>
    <w:rsid w:val="000E4384"/>
    <w:rsid w:val="000F33F3"/>
    <w:rsid w:val="000F5262"/>
    <w:rsid w:val="0011730F"/>
    <w:rsid w:val="001213B6"/>
    <w:rsid w:val="001257B1"/>
    <w:rsid w:val="00134200"/>
    <w:rsid w:val="00134D67"/>
    <w:rsid w:val="00143A1E"/>
    <w:rsid w:val="00165E90"/>
    <w:rsid w:val="001716A0"/>
    <w:rsid w:val="00180FDE"/>
    <w:rsid w:val="001812D6"/>
    <w:rsid w:val="001878F3"/>
    <w:rsid w:val="00191626"/>
    <w:rsid w:val="0019444D"/>
    <w:rsid w:val="00194A89"/>
    <w:rsid w:val="00195391"/>
    <w:rsid w:val="001B0908"/>
    <w:rsid w:val="001B7825"/>
    <w:rsid w:val="001B7BCB"/>
    <w:rsid w:val="001C39FE"/>
    <w:rsid w:val="001D3A06"/>
    <w:rsid w:val="001E4D41"/>
    <w:rsid w:val="001F4B42"/>
    <w:rsid w:val="00204EDF"/>
    <w:rsid w:val="00205C4A"/>
    <w:rsid w:val="00206FA8"/>
    <w:rsid w:val="00207EF0"/>
    <w:rsid w:val="002108EA"/>
    <w:rsid w:val="00210EEE"/>
    <w:rsid w:val="00217890"/>
    <w:rsid w:val="002179D3"/>
    <w:rsid w:val="0022078E"/>
    <w:rsid w:val="0022230B"/>
    <w:rsid w:val="00224FB0"/>
    <w:rsid w:val="00231E81"/>
    <w:rsid w:val="00237A6C"/>
    <w:rsid w:val="00240483"/>
    <w:rsid w:val="00241499"/>
    <w:rsid w:val="00247652"/>
    <w:rsid w:val="0025507B"/>
    <w:rsid w:val="00264488"/>
    <w:rsid w:val="00276367"/>
    <w:rsid w:val="00285759"/>
    <w:rsid w:val="00295972"/>
    <w:rsid w:val="00295BE1"/>
    <w:rsid w:val="00297DCB"/>
    <w:rsid w:val="002A3DF3"/>
    <w:rsid w:val="002B4841"/>
    <w:rsid w:val="002C4BB4"/>
    <w:rsid w:val="002C58AB"/>
    <w:rsid w:val="002E37E3"/>
    <w:rsid w:val="002E71E9"/>
    <w:rsid w:val="002E7AEB"/>
    <w:rsid w:val="003103C1"/>
    <w:rsid w:val="00311FF6"/>
    <w:rsid w:val="00313411"/>
    <w:rsid w:val="00327379"/>
    <w:rsid w:val="003330E7"/>
    <w:rsid w:val="00337EEE"/>
    <w:rsid w:val="0035144F"/>
    <w:rsid w:val="0035244D"/>
    <w:rsid w:val="003543FE"/>
    <w:rsid w:val="00363FF9"/>
    <w:rsid w:val="00364139"/>
    <w:rsid w:val="003708B3"/>
    <w:rsid w:val="00371C92"/>
    <w:rsid w:val="00377A8B"/>
    <w:rsid w:val="003A3E01"/>
    <w:rsid w:val="003A3E99"/>
    <w:rsid w:val="003B3B62"/>
    <w:rsid w:val="003B66F7"/>
    <w:rsid w:val="003B6C42"/>
    <w:rsid w:val="003C1A7C"/>
    <w:rsid w:val="003D5121"/>
    <w:rsid w:val="003E6143"/>
    <w:rsid w:val="00406F06"/>
    <w:rsid w:val="00423912"/>
    <w:rsid w:val="00427537"/>
    <w:rsid w:val="00432588"/>
    <w:rsid w:val="00450A78"/>
    <w:rsid w:val="00451391"/>
    <w:rsid w:val="004515E8"/>
    <w:rsid w:val="0045220F"/>
    <w:rsid w:val="00453BA8"/>
    <w:rsid w:val="0047011E"/>
    <w:rsid w:val="004821BB"/>
    <w:rsid w:val="00485222"/>
    <w:rsid w:val="00490CF1"/>
    <w:rsid w:val="00494F3E"/>
    <w:rsid w:val="004B6EA5"/>
    <w:rsid w:val="004C0B8E"/>
    <w:rsid w:val="004F336A"/>
    <w:rsid w:val="004F38BF"/>
    <w:rsid w:val="004F6F07"/>
    <w:rsid w:val="00502E14"/>
    <w:rsid w:val="00504F2B"/>
    <w:rsid w:val="005078ED"/>
    <w:rsid w:val="00512F28"/>
    <w:rsid w:val="00521660"/>
    <w:rsid w:val="00526E54"/>
    <w:rsid w:val="0052719F"/>
    <w:rsid w:val="00531C0D"/>
    <w:rsid w:val="00537512"/>
    <w:rsid w:val="005402B7"/>
    <w:rsid w:val="005440A5"/>
    <w:rsid w:val="00555079"/>
    <w:rsid w:val="005666F6"/>
    <w:rsid w:val="00570493"/>
    <w:rsid w:val="00576B1A"/>
    <w:rsid w:val="00582C82"/>
    <w:rsid w:val="00594816"/>
    <w:rsid w:val="00595065"/>
    <w:rsid w:val="005A3361"/>
    <w:rsid w:val="005E4D6A"/>
    <w:rsid w:val="005E6C86"/>
    <w:rsid w:val="005F0792"/>
    <w:rsid w:val="005F535D"/>
    <w:rsid w:val="00607DBB"/>
    <w:rsid w:val="00615021"/>
    <w:rsid w:val="006157E9"/>
    <w:rsid w:val="00647A60"/>
    <w:rsid w:val="00653974"/>
    <w:rsid w:val="00661840"/>
    <w:rsid w:val="00667415"/>
    <w:rsid w:val="00675464"/>
    <w:rsid w:val="00682DBB"/>
    <w:rsid w:val="00693F96"/>
    <w:rsid w:val="006A0534"/>
    <w:rsid w:val="006A1076"/>
    <w:rsid w:val="006A7516"/>
    <w:rsid w:val="006B335E"/>
    <w:rsid w:val="006C6B95"/>
    <w:rsid w:val="006C7DEC"/>
    <w:rsid w:val="006E34B1"/>
    <w:rsid w:val="006E5A9D"/>
    <w:rsid w:val="006F1054"/>
    <w:rsid w:val="006F3A4F"/>
    <w:rsid w:val="00700AC1"/>
    <w:rsid w:val="007047F5"/>
    <w:rsid w:val="00733DA1"/>
    <w:rsid w:val="00741259"/>
    <w:rsid w:val="00762BD5"/>
    <w:rsid w:val="00765D26"/>
    <w:rsid w:val="00767CB7"/>
    <w:rsid w:val="00774EBB"/>
    <w:rsid w:val="007A1EAC"/>
    <w:rsid w:val="007B1F47"/>
    <w:rsid w:val="007B5F2D"/>
    <w:rsid w:val="007B6C1C"/>
    <w:rsid w:val="007C5A57"/>
    <w:rsid w:val="007E5A36"/>
    <w:rsid w:val="007F04E0"/>
    <w:rsid w:val="007F2DB7"/>
    <w:rsid w:val="00812050"/>
    <w:rsid w:val="00812F23"/>
    <w:rsid w:val="0081430E"/>
    <w:rsid w:val="00816448"/>
    <w:rsid w:val="0082239E"/>
    <w:rsid w:val="008259F2"/>
    <w:rsid w:val="008318B8"/>
    <w:rsid w:val="008427C8"/>
    <w:rsid w:val="008435CE"/>
    <w:rsid w:val="0085389B"/>
    <w:rsid w:val="008569BD"/>
    <w:rsid w:val="008633B8"/>
    <w:rsid w:val="00866ADE"/>
    <w:rsid w:val="00871AB9"/>
    <w:rsid w:val="00871D32"/>
    <w:rsid w:val="00873034"/>
    <w:rsid w:val="00875E47"/>
    <w:rsid w:val="00880CD3"/>
    <w:rsid w:val="008820BF"/>
    <w:rsid w:val="00884513"/>
    <w:rsid w:val="00892C38"/>
    <w:rsid w:val="00892FF3"/>
    <w:rsid w:val="0089554B"/>
    <w:rsid w:val="008A3873"/>
    <w:rsid w:val="008A7496"/>
    <w:rsid w:val="008B38EE"/>
    <w:rsid w:val="008C2F17"/>
    <w:rsid w:val="008C7071"/>
    <w:rsid w:val="008D7ECC"/>
    <w:rsid w:val="008E47C9"/>
    <w:rsid w:val="008E7ECF"/>
    <w:rsid w:val="008F279D"/>
    <w:rsid w:val="008F27B4"/>
    <w:rsid w:val="008F5855"/>
    <w:rsid w:val="00903677"/>
    <w:rsid w:val="00911538"/>
    <w:rsid w:val="009116A2"/>
    <w:rsid w:val="00940C67"/>
    <w:rsid w:val="00942988"/>
    <w:rsid w:val="00953FBD"/>
    <w:rsid w:val="00964011"/>
    <w:rsid w:val="009750E7"/>
    <w:rsid w:val="00980324"/>
    <w:rsid w:val="009A5176"/>
    <w:rsid w:val="009C1A53"/>
    <w:rsid w:val="009C2A1E"/>
    <w:rsid w:val="009E64D4"/>
    <w:rsid w:val="009F1E06"/>
    <w:rsid w:val="00A01746"/>
    <w:rsid w:val="00A05368"/>
    <w:rsid w:val="00A05EBC"/>
    <w:rsid w:val="00A12FA0"/>
    <w:rsid w:val="00A409B9"/>
    <w:rsid w:val="00A454DF"/>
    <w:rsid w:val="00A50CDD"/>
    <w:rsid w:val="00A51FF0"/>
    <w:rsid w:val="00A61AEC"/>
    <w:rsid w:val="00A6227D"/>
    <w:rsid w:val="00A77368"/>
    <w:rsid w:val="00A8288A"/>
    <w:rsid w:val="00A84399"/>
    <w:rsid w:val="00AD1ED0"/>
    <w:rsid w:val="00AE0994"/>
    <w:rsid w:val="00AE5177"/>
    <w:rsid w:val="00AF0078"/>
    <w:rsid w:val="00AF1171"/>
    <w:rsid w:val="00AF1997"/>
    <w:rsid w:val="00B01929"/>
    <w:rsid w:val="00B23EE2"/>
    <w:rsid w:val="00B2600D"/>
    <w:rsid w:val="00B30EF7"/>
    <w:rsid w:val="00B31522"/>
    <w:rsid w:val="00B37E3D"/>
    <w:rsid w:val="00B574A1"/>
    <w:rsid w:val="00B67024"/>
    <w:rsid w:val="00BB6702"/>
    <w:rsid w:val="00BC0808"/>
    <w:rsid w:val="00BC6BC5"/>
    <w:rsid w:val="00BD61EB"/>
    <w:rsid w:val="00BE01F0"/>
    <w:rsid w:val="00BE6EE0"/>
    <w:rsid w:val="00BF1624"/>
    <w:rsid w:val="00C01551"/>
    <w:rsid w:val="00C02EC9"/>
    <w:rsid w:val="00C03AD6"/>
    <w:rsid w:val="00C1431D"/>
    <w:rsid w:val="00C30105"/>
    <w:rsid w:val="00C31C4F"/>
    <w:rsid w:val="00C4133B"/>
    <w:rsid w:val="00C47C18"/>
    <w:rsid w:val="00C528D4"/>
    <w:rsid w:val="00C62F8F"/>
    <w:rsid w:val="00C676D1"/>
    <w:rsid w:val="00C74487"/>
    <w:rsid w:val="00C81F8A"/>
    <w:rsid w:val="00C8647A"/>
    <w:rsid w:val="00C939A0"/>
    <w:rsid w:val="00C95429"/>
    <w:rsid w:val="00CA1F55"/>
    <w:rsid w:val="00CA2729"/>
    <w:rsid w:val="00CB230D"/>
    <w:rsid w:val="00CB4939"/>
    <w:rsid w:val="00CB4A22"/>
    <w:rsid w:val="00CB7C88"/>
    <w:rsid w:val="00CC4446"/>
    <w:rsid w:val="00CC547E"/>
    <w:rsid w:val="00CD3112"/>
    <w:rsid w:val="00CD7496"/>
    <w:rsid w:val="00CE0287"/>
    <w:rsid w:val="00CF012A"/>
    <w:rsid w:val="00CF2A50"/>
    <w:rsid w:val="00D03B21"/>
    <w:rsid w:val="00D05E58"/>
    <w:rsid w:val="00D0682F"/>
    <w:rsid w:val="00D12AC9"/>
    <w:rsid w:val="00D1797E"/>
    <w:rsid w:val="00D24C24"/>
    <w:rsid w:val="00D32BB3"/>
    <w:rsid w:val="00D34039"/>
    <w:rsid w:val="00D41214"/>
    <w:rsid w:val="00D462BF"/>
    <w:rsid w:val="00D63D49"/>
    <w:rsid w:val="00D642A2"/>
    <w:rsid w:val="00D66136"/>
    <w:rsid w:val="00D86416"/>
    <w:rsid w:val="00D96D56"/>
    <w:rsid w:val="00DA37D7"/>
    <w:rsid w:val="00DC25F6"/>
    <w:rsid w:val="00DD1486"/>
    <w:rsid w:val="00DD3093"/>
    <w:rsid w:val="00DF04D2"/>
    <w:rsid w:val="00DF11D1"/>
    <w:rsid w:val="00DF38D6"/>
    <w:rsid w:val="00E0193C"/>
    <w:rsid w:val="00E03537"/>
    <w:rsid w:val="00E11039"/>
    <w:rsid w:val="00E215C9"/>
    <w:rsid w:val="00E221BE"/>
    <w:rsid w:val="00E31C1C"/>
    <w:rsid w:val="00E35362"/>
    <w:rsid w:val="00E46EE1"/>
    <w:rsid w:val="00E47370"/>
    <w:rsid w:val="00E526A0"/>
    <w:rsid w:val="00E641B9"/>
    <w:rsid w:val="00E81AB8"/>
    <w:rsid w:val="00E93067"/>
    <w:rsid w:val="00E94F48"/>
    <w:rsid w:val="00EB3958"/>
    <w:rsid w:val="00EC15A5"/>
    <w:rsid w:val="00EF2709"/>
    <w:rsid w:val="00F07C06"/>
    <w:rsid w:val="00F1771A"/>
    <w:rsid w:val="00F44E40"/>
    <w:rsid w:val="00F531C3"/>
    <w:rsid w:val="00F53CA4"/>
    <w:rsid w:val="00F62A08"/>
    <w:rsid w:val="00F82F8A"/>
    <w:rsid w:val="00F85FBA"/>
    <w:rsid w:val="00F905AB"/>
    <w:rsid w:val="00F91C29"/>
    <w:rsid w:val="00F926F6"/>
    <w:rsid w:val="00FA0AA3"/>
    <w:rsid w:val="00FA64D0"/>
    <w:rsid w:val="00FE77F8"/>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3102B"/>
  </w:style>
  <w:style w:type="paragraph" w:styleId="berschrift1">
    <w:name w:val="heading 1"/>
    <w:basedOn w:val="Standard"/>
    <w:next w:val="Standard"/>
    <w:link w:val="berschrift1Zchn"/>
    <w:uiPriority w:val="9"/>
    <w:qFormat/>
    <w:rsid w:val="00AE5177"/>
    <w:pPr>
      <w:keepNext/>
      <w:keepLines/>
      <w:pageBreakBefore/>
      <w:numPr>
        <w:numId w:val="17"/>
      </w:numPr>
      <w:spacing w:before="480" w:after="0"/>
      <w:ind w:left="431" w:hanging="431"/>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34039"/>
    <w:pPr>
      <w:keepNext/>
      <w:keepLines/>
      <w:numPr>
        <w:ilvl w:val="1"/>
        <w:numId w:val="17"/>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34039"/>
    <w:pPr>
      <w:keepNext/>
      <w:keepLines/>
      <w:numPr>
        <w:ilvl w:val="2"/>
        <w:numId w:val="17"/>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AE5177"/>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AE5177"/>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E5177"/>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E5177"/>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E5177"/>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E5177"/>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11039"/>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11039"/>
    <w:rPr>
      <w:rFonts w:ascii="Tahoma" w:hAnsi="Tahoma" w:cs="Tahoma"/>
      <w:sz w:val="16"/>
      <w:szCs w:val="16"/>
    </w:rPr>
  </w:style>
  <w:style w:type="character" w:styleId="Hyperlink">
    <w:name w:val="Hyperlink"/>
    <w:basedOn w:val="Absatz-Standardschriftart"/>
    <w:uiPriority w:val="99"/>
    <w:unhideWhenUsed/>
    <w:rsid w:val="00E11039"/>
    <w:rPr>
      <w:color w:val="0000FF" w:themeColor="hyperlink"/>
      <w:u w:val="single"/>
    </w:rPr>
  </w:style>
  <w:style w:type="paragraph" w:styleId="Listenabsatz">
    <w:name w:val="List Paragraph"/>
    <w:basedOn w:val="Standard"/>
    <w:uiPriority w:val="34"/>
    <w:qFormat/>
    <w:rsid w:val="00667415"/>
    <w:pPr>
      <w:ind w:left="720"/>
      <w:contextualSpacing/>
    </w:pPr>
  </w:style>
  <w:style w:type="paragraph" w:styleId="Kopfzeile">
    <w:name w:val="header"/>
    <w:basedOn w:val="Standard"/>
    <w:link w:val="KopfzeileZchn"/>
    <w:uiPriority w:val="99"/>
    <w:unhideWhenUsed/>
    <w:rsid w:val="006F3A4F"/>
    <w:pPr>
      <w:tabs>
        <w:tab w:val="center" w:pos="4513"/>
        <w:tab w:val="right" w:pos="9026"/>
      </w:tabs>
      <w:spacing w:after="0"/>
    </w:pPr>
  </w:style>
  <w:style w:type="character" w:customStyle="1" w:styleId="KopfzeileZchn">
    <w:name w:val="Kopfzeile Zchn"/>
    <w:basedOn w:val="Absatz-Standardschriftart"/>
    <w:link w:val="Kopfzeile"/>
    <w:uiPriority w:val="99"/>
    <w:rsid w:val="006F3A4F"/>
  </w:style>
  <w:style w:type="paragraph" w:styleId="Fuzeile">
    <w:name w:val="footer"/>
    <w:basedOn w:val="Standard"/>
    <w:link w:val="FuzeileZchn"/>
    <w:uiPriority w:val="99"/>
    <w:unhideWhenUsed/>
    <w:rsid w:val="006F3A4F"/>
    <w:pPr>
      <w:tabs>
        <w:tab w:val="center" w:pos="4513"/>
        <w:tab w:val="right" w:pos="9026"/>
      </w:tabs>
      <w:spacing w:after="0"/>
    </w:pPr>
  </w:style>
  <w:style w:type="character" w:customStyle="1" w:styleId="FuzeileZchn">
    <w:name w:val="Fußzeile Zchn"/>
    <w:basedOn w:val="Absatz-Standardschriftart"/>
    <w:link w:val="Fuzeile"/>
    <w:uiPriority w:val="99"/>
    <w:rsid w:val="006F3A4F"/>
  </w:style>
  <w:style w:type="paragraph" w:customStyle="1" w:styleId="tableheading">
    <w:name w:val="tableheading"/>
    <w:basedOn w:val="Standard"/>
    <w:rsid w:val="00EB3958"/>
    <w:pPr>
      <w:widowControl/>
      <w:spacing w:after="0"/>
    </w:pPr>
    <w:rPr>
      <w:rFonts w:ascii="Arial" w:eastAsia="Times New Roman" w:hAnsi="Arial" w:cs="Arial"/>
      <w:b/>
      <w:bCs/>
      <w:color w:val="000000"/>
      <w:sz w:val="18"/>
      <w:szCs w:val="18"/>
      <w:lang w:val="en-IE" w:eastAsia="en-IE"/>
    </w:rPr>
  </w:style>
  <w:style w:type="paragraph" w:customStyle="1" w:styleId="tabletext">
    <w:name w:val="tabletext"/>
    <w:basedOn w:val="Standard"/>
    <w:rsid w:val="00EB3958"/>
    <w:pPr>
      <w:widowControl/>
      <w:spacing w:after="0"/>
    </w:pPr>
    <w:rPr>
      <w:rFonts w:ascii="Arial" w:eastAsia="Times New Roman" w:hAnsi="Arial" w:cs="Arial"/>
      <w:color w:val="000000"/>
      <w:sz w:val="18"/>
      <w:szCs w:val="18"/>
      <w:lang w:val="en-IE" w:eastAsia="en-IE"/>
    </w:rPr>
  </w:style>
  <w:style w:type="character" w:styleId="BesuchterHyperlink">
    <w:name w:val="FollowedHyperlink"/>
    <w:basedOn w:val="Absatz-Standardschriftart"/>
    <w:uiPriority w:val="99"/>
    <w:semiHidden/>
    <w:unhideWhenUsed/>
    <w:rsid w:val="00EB3958"/>
    <w:rPr>
      <w:color w:val="800080" w:themeColor="followedHyperlink"/>
      <w:u w:val="single"/>
    </w:rPr>
  </w:style>
  <w:style w:type="paragraph" w:styleId="Funotentext">
    <w:name w:val="footnote text"/>
    <w:basedOn w:val="Standard"/>
    <w:link w:val="FunotentextZchn"/>
    <w:uiPriority w:val="99"/>
    <w:semiHidden/>
    <w:unhideWhenUsed/>
    <w:rsid w:val="00595065"/>
    <w:pPr>
      <w:spacing w:after="0"/>
    </w:pPr>
    <w:rPr>
      <w:sz w:val="20"/>
      <w:szCs w:val="20"/>
    </w:rPr>
  </w:style>
  <w:style w:type="character" w:customStyle="1" w:styleId="FunotentextZchn">
    <w:name w:val="Fußnotentext Zchn"/>
    <w:basedOn w:val="Absatz-Standardschriftart"/>
    <w:link w:val="Funotentext"/>
    <w:uiPriority w:val="99"/>
    <w:semiHidden/>
    <w:rsid w:val="00595065"/>
    <w:rPr>
      <w:sz w:val="20"/>
      <w:szCs w:val="20"/>
    </w:rPr>
  </w:style>
  <w:style w:type="character" w:styleId="Funotenzeichen">
    <w:name w:val="footnote reference"/>
    <w:basedOn w:val="Absatz-Standardschriftart"/>
    <w:uiPriority w:val="99"/>
    <w:semiHidden/>
    <w:unhideWhenUsed/>
    <w:rsid w:val="00595065"/>
    <w:rPr>
      <w:vertAlign w:val="superscript"/>
    </w:rPr>
  </w:style>
  <w:style w:type="character" w:styleId="Kommentarzeichen">
    <w:name w:val="annotation reference"/>
    <w:basedOn w:val="Absatz-Standardschriftart"/>
    <w:uiPriority w:val="99"/>
    <w:semiHidden/>
    <w:unhideWhenUsed/>
    <w:rsid w:val="00A51FF0"/>
    <w:rPr>
      <w:sz w:val="16"/>
      <w:szCs w:val="16"/>
    </w:rPr>
  </w:style>
  <w:style w:type="paragraph" w:styleId="Kommentartext">
    <w:name w:val="annotation text"/>
    <w:basedOn w:val="Standard"/>
    <w:link w:val="KommentartextZchn"/>
    <w:uiPriority w:val="99"/>
    <w:semiHidden/>
    <w:unhideWhenUsed/>
    <w:rsid w:val="00A51FF0"/>
    <w:rPr>
      <w:sz w:val="20"/>
      <w:szCs w:val="20"/>
    </w:rPr>
  </w:style>
  <w:style w:type="character" w:customStyle="1" w:styleId="KommentartextZchn">
    <w:name w:val="Kommentartext Zchn"/>
    <w:basedOn w:val="Absatz-Standardschriftart"/>
    <w:link w:val="Kommentartext"/>
    <w:uiPriority w:val="99"/>
    <w:semiHidden/>
    <w:rsid w:val="00A51FF0"/>
    <w:rPr>
      <w:sz w:val="20"/>
      <w:szCs w:val="20"/>
    </w:rPr>
  </w:style>
  <w:style w:type="paragraph" w:styleId="Kommentarthema">
    <w:name w:val="annotation subject"/>
    <w:basedOn w:val="Kommentartext"/>
    <w:next w:val="Kommentartext"/>
    <w:link w:val="KommentarthemaZchn"/>
    <w:uiPriority w:val="99"/>
    <w:semiHidden/>
    <w:unhideWhenUsed/>
    <w:rsid w:val="00A51FF0"/>
    <w:rPr>
      <w:b/>
      <w:bCs/>
    </w:rPr>
  </w:style>
  <w:style w:type="character" w:customStyle="1" w:styleId="KommentarthemaZchn">
    <w:name w:val="Kommentarthema Zchn"/>
    <w:basedOn w:val="KommentartextZchn"/>
    <w:link w:val="Kommentarthema"/>
    <w:uiPriority w:val="99"/>
    <w:semiHidden/>
    <w:rsid w:val="00A51FF0"/>
    <w:rPr>
      <w:b/>
      <w:bCs/>
      <w:sz w:val="20"/>
      <w:szCs w:val="20"/>
    </w:rPr>
  </w:style>
  <w:style w:type="paragraph" w:styleId="NurText">
    <w:name w:val="Plain Text"/>
    <w:basedOn w:val="Standard"/>
    <w:link w:val="NurTextZchn"/>
    <w:uiPriority w:val="99"/>
    <w:semiHidden/>
    <w:unhideWhenUsed/>
    <w:rsid w:val="00A51FF0"/>
    <w:pPr>
      <w:widowControl/>
      <w:spacing w:after="0"/>
    </w:pPr>
    <w:rPr>
      <w:rFonts w:ascii="Calibri" w:hAnsi="Calibri" w:cs="Calibri"/>
      <w:lang w:val="sv-SE"/>
    </w:rPr>
  </w:style>
  <w:style w:type="character" w:customStyle="1" w:styleId="NurTextZchn">
    <w:name w:val="Nur Text Zchn"/>
    <w:basedOn w:val="Absatz-Standardschriftart"/>
    <w:link w:val="NurText"/>
    <w:uiPriority w:val="99"/>
    <w:semiHidden/>
    <w:rsid w:val="00A51FF0"/>
    <w:rPr>
      <w:rFonts w:ascii="Calibri" w:hAnsi="Calibri" w:cs="Calibri"/>
      <w:lang w:val="sv-SE"/>
    </w:rPr>
  </w:style>
  <w:style w:type="paragraph" w:styleId="HTMLVorformatiert">
    <w:name w:val="HTML Preformatted"/>
    <w:basedOn w:val="Standard"/>
    <w:link w:val="HTMLVorformatiertZchn"/>
    <w:uiPriority w:val="99"/>
    <w:semiHidden/>
    <w:unhideWhenUsed/>
    <w:rsid w:val="00A51F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sv-SE" w:eastAsia="sv-SE"/>
    </w:rPr>
  </w:style>
  <w:style w:type="character" w:customStyle="1" w:styleId="HTMLVorformatiertZchn">
    <w:name w:val="HTML Vorformatiert Zchn"/>
    <w:basedOn w:val="Absatz-Standardschriftart"/>
    <w:link w:val="HTMLVorformatiert"/>
    <w:uiPriority w:val="99"/>
    <w:semiHidden/>
    <w:rsid w:val="00A51FF0"/>
    <w:rPr>
      <w:rFonts w:ascii="Courier New" w:eastAsia="Times New Roman" w:hAnsi="Courier New" w:cs="Courier New"/>
      <w:sz w:val="20"/>
      <w:szCs w:val="20"/>
      <w:lang w:val="sv-SE" w:eastAsia="sv-SE"/>
    </w:rPr>
  </w:style>
  <w:style w:type="table" w:styleId="Tabellengitternetz">
    <w:name w:val="Table Grid"/>
    <w:basedOn w:val="NormaleTabelle"/>
    <w:uiPriority w:val="59"/>
    <w:rsid w:val="00432588"/>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rsid w:val="00D3403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34039"/>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AE517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34039"/>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D34039"/>
    <w:rPr>
      <w:rFonts w:asciiTheme="majorHAnsi" w:eastAsiaTheme="majorEastAsia" w:hAnsiTheme="majorHAnsi" w:cstheme="majorBidi"/>
      <w:b/>
      <w:bCs/>
      <w:color w:val="4F81BD" w:themeColor="accent1"/>
    </w:rPr>
  </w:style>
  <w:style w:type="paragraph" w:styleId="KeinLeerraum">
    <w:name w:val="No Spacing"/>
    <w:uiPriority w:val="1"/>
    <w:qFormat/>
    <w:rsid w:val="00337EEE"/>
    <w:pPr>
      <w:spacing w:after="0"/>
    </w:pPr>
  </w:style>
  <w:style w:type="paragraph" w:styleId="Inhaltsverzeichnisberschrift">
    <w:name w:val="TOC Heading"/>
    <w:basedOn w:val="berschrift1"/>
    <w:next w:val="Standard"/>
    <w:uiPriority w:val="39"/>
    <w:semiHidden/>
    <w:unhideWhenUsed/>
    <w:qFormat/>
    <w:rsid w:val="00CA1F55"/>
    <w:pPr>
      <w:widowControl/>
      <w:outlineLvl w:val="9"/>
    </w:pPr>
    <w:rPr>
      <w:lang w:val="sv-SE" w:eastAsia="sv-SE"/>
    </w:rPr>
  </w:style>
  <w:style w:type="paragraph" w:styleId="Verzeichnis1">
    <w:name w:val="toc 1"/>
    <w:basedOn w:val="Standard"/>
    <w:next w:val="Standard"/>
    <w:autoRedefine/>
    <w:uiPriority w:val="39"/>
    <w:unhideWhenUsed/>
    <w:rsid w:val="00CA1F55"/>
    <w:pPr>
      <w:spacing w:after="100"/>
    </w:pPr>
  </w:style>
  <w:style w:type="paragraph" w:styleId="Verzeichnis2">
    <w:name w:val="toc 2"/>
    <w:basedOn w:val="Standard"/>
    <w:next w:val="Standard"/>
    <w:autoRedefine/>
    <w:uiPriority w:val="39"/>
    <w:unhideWhenUsed/>
    <w:rsid w:val="00CA1F55"/>
    <w:pPr>
      <w:spacing w:after="100"/>
      <w:ind w:left="220"/>
    </w:pPr>
  </w:style>
  <w:style w:type="paragraph" w:styleId="Verzeichnis3">
    <w:name w:val="toc 3"/>
    <w:basedOn w:val="Standard"/>
    <w:next w:val="Standard"/>
    <w:autoRedefine/>
    <w:uiPriority w:val="39"/>
    <w:unhideWhenUsed/>
    <w:rsid w:val="00CA1F55"/>
    <w:pPr>
      <w:spacing w:after="100"/>
      <w:ind w:left="440"/>
    </w:pPr>
  </w:style>
  <w:style w:type="paragraph" w:styleId="Beschriftung">
    <w:name w:val="caption"/>
    <w:basedOn w:val="Standard"/>
    <w:next w:val="Standard"/>
    <w:uiPriority w:val="35"/>
    <w:unhideWhenUsed/>
    <w:qFormat/>
    <w:rsid w:val="00010E9E"/>
    <w:rPr>
      <w:b/>
      <w:bCs/>
      <w:color w:val="4F81BD" w:themeColor="accent1"/>
      <w:sz w:val="18"/>
      <w:szCs w:val="18"/>
    </w:rPr>
  </w:style>
  <w:style w:type="character" w:styleId="Zeilennummer">
    <w:name w:val="line number"/>
    <w:basedOn w:val="Absatz-Standardschriftart"/>
    <w:uiPriority w:val="99"/>
    <w:semiHidden/>
    <w:unhideWhenUsed/>
    <w:rsid w:val="00964011"/>
  </w:style>
  <w:style w:type="paragraph" w:styleId="berarbeitung">
    <w:name w:val="Revision"/>
    <w:hidden/>
    <w:uiPriority w:val="99"/>
    <w:semiHidden/>
    <w:rsid w:val="00134200"/>
    <w:pPr>
      <w:widowControl/>
      <w:spacing w:after="0"/>
    </w:pPr>
  </w:style>
  <w:style w:type="character" w:customStyle="1" w:styleId="berschrift4Zchn">
    <w:name w:val="Überschrift 4 Zchn"/>
    <w:basedOn w:val="Absatz-Standardschriftart"/>
    <w:link w:val="berschrift4"/>
    <w:uiPriority w:val="9"/>
    <w:semiHidden/>
    <w:rsid w:val="00AE5177"/>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AE5177"/>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AE517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AE517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E517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E5177"/>
    <w:rPr>
      <w:rFonts w:asciiTheme="majorHAnsi" w:eastAsiaTheme="majorEastAsia" w:hAnsiTheme="majorHAnsi" w:cstheme="majorBidi"/>
      <w:i/>
      <w:iCs/>
      <w:color w:val="404040" w:themeColor="text1" w:themeTint="BF"/>
      <w:sz w:val="20"/>
      <w:szCs w:val="20"/>
    </w:rPr>
  </w:style>
  <w:style w:type="character" w:customStyle="1" w:styleId="CodeInline">
    <w:name w:val="Code Inline"/>
    <w:basedOn w:val="Absatz-Standardschriftart"/>
    <w:uiPriority w:val="1"/>
    <w:qFormat/>
    <w:rsid w:val="0022078E"/>
    <w:rPr>
      <w:rFonts w:ascii="Courier New" w:hAnsi="Courier New"/>
      <w:bdr w:val="none" w:sz="0" w:space="0" w:color="auto"/>
      <w:shd w:val="clear" w:color="auto" w:fill="D9D9D9" w:themeFill="background1" w:themeFillShade="D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3102B"/>
  </w:style>
  <w:style w:type="paragraph" w:styleId="berschrift1">
    <w:name w:val="heading 1"/>
    <w:basedOn w:val="Standard"/>
    <w:next w:val="Standard"/>
    <w:link w:val="berschrift1Zchn"/>
    <w:uiPriority w:val="9"/>
    <w:qFormat/>
    <w:rsid w:val="00AE5177"/>
    <w:pPr>
      <w:keepNext/>
      <w:keepLines/>
      <w:pageBreakBefore/>
      <w:numPr>
        <w:numId w:val="17"/>
      </w:numPr>
      <w:spacing w:before="480" w:after="0"/>
      <w:ind w:left="431" w:hanging="431"/>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34039"/>
    <w:pPr>
      <w:keepNext/>
      <w:keepLines/>
      <w:numPr>
        <w:ilvl w:val="1"/>
        <w:numId w:val="17"/>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34039"/>
    <w:pPr>
      <w:keepNext/>
      <w:keepLines/>
      <w:numPr>
        <w:ilvl w:val="2"/>
        <w:numId w:val="17"/>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AE5177"/>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AE5177"/>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E5177"/>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E5177"/>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E5177"/>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E5177"/>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11039"/>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11039"/>
    <w:rPr>
      <w:rFonts w:ascii="Tahoma" w:hAnsi="Tahoma" w:cs="Tahoma"/>
      <w:sz w:val="16"/>
      <w:szCs w:val="16"/>
    </w:rPr>
  </w:style>
  <w:style w:type="character" w:styleId="Hyperlink">
    <w:name w:val="Hyperlink"/>
    <w:basedOn w:val="Absatz-Standardschriftart"/>
    <w:uiPriority w:val="99"/>
    <w:unhideWhenUsed/>
    <w:rsid w:val="00E11039"/>
    <w:rPr>
      <w:color w:val="0000FF" w:themeColor="hyperlink"/>
      <w:u w:val="single"/>
    </w:rPr>
  </w:style>
  <w:style w:type="paragraph" w:styleId="Listenabsatz">
    <w:name w:val="List Paragraph"/>
    <w:basedOn w:val="Standard"/>
    <w:uiPriority w:val="34"/>
    <w:qFormat/>
    <w:rsid w:val="00667415"/>
    <w:pPr>
      <w:ind w:left="720"/>
      <w:contextualSpacing/>
    </w:pPr>
  </w:style>
  <w:style w:type="paragraph" w:styleId="Kopfzeile">
    <w:name w:val="header"/>
    <w:basedOn w:val="Standard"/>
    <w:link w:val="KopfzeileZchn"/>
    <w:uiPriority w:val="99"/>
    <w:unhideWhenUsed/>
    <w:rsid w:val="006F3A4F"/>
    <w:pPr>
      <w:tabs>
        <w:tab w:val="center" w:pos="4513"/>
        <w:tab w:val="right" w:pos="9026"/>
      </w:tabs>
      <w:spacing w:after="0"/>
    </w:pPr>
  </w:style>
  <w:style w:type="character" w:customStyle="1" w:styleId="KopfzeileZchn">
    <w:name w:val="Kopfzeile Zchn"/>
    <w:basedOn w:val="Absatz-Standardschriftart"/>
    <w:link w:val="Kopfzeile"/>
    <w:uiPriority w:val="99"/>
    <w:rsid w:val="006F3A4F"/>
  </w:style>
  <w:style w:type="paragraph" w:styleId="Fuzeile">
    <w:name w:val="footer"/>
    <w:basedOn w:val="Standard"/>
    <w:link w:val="FuzeileZchn"/>
    <w:uiPriority w:val="99"/>
    <w:unhideWhenUsed/>
    <w:rsid w:val="006F3A4F"/>
    <w:pPr>
      <w:tabs>
        <w:tab w:val="center" w:pos="4513"/>
        <w:tab w:val="right" w:pos="9026"/>
      </w:tabs>
      <w:spacing w:after="0"/>
    </w:pPr>
  </w:style>
  <w:style w:type="character" w:customStyle="1" w:styleId="FuzeileZchn">
    <w:name w:val="Fußzeile Zchn"/>
    <w:basedOn w:val="Absatz-Standardschriftart"/>
    <w:link w:val="Fuzeile"/>
    <w:uiPriority w:val="99"/>
    <w:rsid w:val="006F3A4F"/>
  </w:style>
  <w:style w:type="paragraph" w:customStyle="1" w:styleId="tableheading">
    <w:name w:val="tableheading"/>
    <w:basedOn w:val="Standard"/>
    <w:rsid w:val="00EB3958"/>
    <w:pPr>
      <w:widowControl/>
      <w:spacing w:after="0"/>
    </w:pPr>
    <w:rPr>
      <w:rFonts w:ascii="Arial" w:eastAsia="Times New Roman" w:hAnsi="Arial" w:cs="Arial"/>
      <w:b/>
      <w:bCs/>
      <w:color w:val="000000"/>
      <w:sz w:val="18"/>
      <w:szCs w:val="18"/>
      <w:lang w:val="en-IE" w:eastAsia="en-IE"/>
    </w:rPr>
  </w:style>
  <w:style w:type="paragraph" w:customStyle="1" w:styleId="tabletext">
    <w:name w:val="tabletext"/>
    <w:basedOn w:val="Standard"/>
    <w:rsid w:val="00EB3958"/>
    <w:pPr>
      <w:widowControl/>
      <w:spacing w:after="0"/>
    </w:pPr>
    <w:rPr>
      <w:rFonts w:ascii="Arial" w:eastAsia="Times New Roman" w:hAnsi="Arial" w:cs="Arial"/>
      <w:color w:val="000000"/>
      <w:sz w:val="18"/>
      <w:szCs w:val="18"/>
      <w:lang w:val="en-IE" w:eastAsia="en-IE"/>
    </w:rPr>
  </w:style>
  <w:style w:type="character" w:styleId="BesuchterHyperlink">
    <w:name w:val="FollowedHyperlink"/>
    <w:basedOn w:val="Absatz-Standardschriftart"/>
    <w:uiPriority w:val="99"/>
    <w:semiHidden/>
    <w:unhideWhenUsed/>
    <w:rsid w:val="00EB3958"/>
    <w:rPr>
      <w:color w:val="800080" w:themeColor="followedHyperlink"/>
      <w:u w:val="single"/>
    </w:rPr>
  </w:style>
  <w:style w:type="paragraph" w:styleId="Funotentext">
    <w:name w:val="footnote text"/>
    <w:basedOn w:val="Standard"/>
    <w:link w:val="FunotentextZchn"/>
    <w:uiPriority w:val="99"/>
    <w:semiHidden/>
    <w:unhideWhenUsed/>
    <w:rsid w:val="00595065"/>
    <w:pPr>
      <w:spacing w:after="0"/>
    </w:pPr>
    <w:rPr>
      <w:sz w:val="20"/>
      <w:szCs w:val="20"/>
    </w:rPr>
  </w:style>
  <w:style w:type="character" w:customStyle="1" w:styleId="FunotentextZchn">
    <w:name w:val="Fußnotentext Zchn"/>
    <w:basedOn w:val="Absatz-Standardschriftart"/>
    <w:link w:val="Funotentext"/>
    <w:uiPriority w:val="99"/>
    <w:semiHidden/>
    <w:rsid w:val="00595065"/>
    <w:rPr>
      <w:sz w:val="20"/>
      <w:szCs w:val="20"/>
    </w:rPr>
  </w:style>
  <w:style w:type="character" w:styleId="Funotenzeichen">
    <w:name w:val="footnote reference"/>
    <w:basedOn w:val="Absatz-Standardschriftart"/>
    <w:uiPriority w:val="99"/>
    <w:semiHidden/>
    <w:unhideWhenUsed/>
    <w:rsid w:val="00595065"/>
    <w:rPr>
      <w:vertAlign w:val="superscript"/>
    </w:rPr>
  </w:style>
  <w:style w:type="character" w:styleId="Kommentarzeichen">
    <w:name w:val="annotation reference"/>
    <w:basedOn w:val="Absatz-Standardschriftart"/>
    <w:uiPriority w:val="99"/>
    <w:semiHidden/>
    <w:unhideWhenUsed/>
    <w:rsid w:val="00A51FF0"/>
    <w:rPr>
      <w:sz w:val="16"/>
      <w:szCs w:val="16"/>
    </w:rPr>
  </w:style>
  <w:style w:type="paragraph" w:styleId="Kommentartext">
    <w:name w:val="annotation text"/>
    <w:basedOn w:val="Standard"/>
    <w:link w:val="KommentartextZchn"/>
    <w:uiPriority w:val="99"/>
    <w:semiHidden/>
    <w:unhideWhenUsed/>
    <w:rsid w:val="00A51FF0"/>
    <w:rPr>
      <w:sz w:val="20"/>
      <w:szCs w:val="20"/>
    </w:rPr>
  </w:style>
  <w:style w:type="character" w:customStyle="1" w:styleId="KommentartextZchn">
    <w:name w:val="Kommentartext Zchn"/>
    <w:basedOn w:val="Absatz-Standardschriftart"/>
    <w:link w:val="Kommentartext"/>
    <w:uiPriority w:val="99"/>
    <w:semiHidden/>
    <w:rsid w:val="00A51FF0"/>
    <w:rPr>
      <w:sz w:val="20"/>
      <w:szCs w:val="20"/>
    </w:rPr>
  </w:style>
  <w:style w:type="paragraph" w:styleId="Kommentarthema">
    <w:name w:val="annotation subject"/>
    <w:basedOn w:val="Kommentartext"/>
    <w:next w:val="Kommentartext"/>
    <w:link w:val="KommentarthemaZchn"/>
    <w:uiPriority w:val="99"/>
    <w:semiHidden/>
    <w:unhideWhenUsed/>
    <w:rsid w:val="00A51FF0"/>
    <w:rPr>
      <w:b/>
      <w:bCs/>
    </w:rPr>
  </w:style>
  <w:style w:type="character" w:customStyle="1" w:styleId="KommentarthemaZchn">
    <w:name w:val="Kommentarthema Zchn"/>
    <w:basedOn w:val="KommentartextZchn"/>
    <w:link w:val="Kommentarthema"/>
    <w:uiPriority w:val="99"/>
    <w:semiHidden/>
    <w:rsid w:val="00A51FF0"/>
    <w:rPr>
      <w:b/>
      <w:bCs/>
      <w:sz w:val="20"/>
      <w:szCs w:val="20"/>
    </w:rPr>
  </w:style>
  <w:style w:type="paragraph" w:styleId="NurText">
    <w:name w:val="Plain Text"/>
    <w:basedOn w:val="Standard"/>
    <w:link w:val="NurTextZchn"/>
    <w:uiPriority w:val="99"/>
    <w:semiHidden/>
    <w:unhideWhenUsed/>
    <w:rsid w:val="00A51FF0"/>
    <w:pPr>
      <w:widowControl/>
      <w:spacing w:after="0"/>
    </w:pPr>
    <w:rPr>
      <w:rFonts w:ascii="Calibri" w:hAnsi="Calibri" w:cs="Calibri"/>
      <w:lang w:val="sv-SE"/>
    </w:rPr>
  </w:style>
  <w:style w:type="character" w:customStyle="1" w:styleId="NurTextZchn">
    <w:name w:val="Nur Text Zchn"/>
    <w:basedOn w:val="Absatz-Standardschriftart"/>
    <w:link w:val="NurText"/>
    <w:uiPriority w:val="99"/>
    <w:semiHidden/>
    <w:rsid w:val="00A51FF0"/>
    <w:rPr>
      <w:rFonts w:ascii="Calibri" w:hAnsi="Calibri" w:cs="Calibri"/>
      <w:lang w:val="sv-SE"/>
    </w:rPr>
  </w:style>
  <w:style w:type="paragraph" w:styleId="HTMLVorformatiert">
    <w:name w:val="HTML Preformatted"/>
    <w:basedOn w:val="Standard"/>
    <w:link w:val="HTMLVorformatiertZchn"/>
    <w:uiPriority w:val="99"/>
    <w:semiHidden/>
    <w:unhideWhenUsed/>
    <w:rsid w:val="00A51F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sv-SE" w:eastAsia="sv-SE"/>
    </w:rPr>
  </w:style>
  <w:style w:type="character" w:customStyle="1" w:styleId="HTMLVorformatiertZchn">
    <w:name w:val="HTML Vorformatiert Zchn"/>
    <w:basedOn w:val="Absatz-Standardschriftart"/>
    <w:link w:val="HTMLVorformatiert"/>
    <w:uiPriority w:val="99"/>
    <w:semiHidden/>
    <w:rsid w:val="00A51FF0"/>
    <w:rPr>
      <w:rFonts w:ascii="Courier New" w:eastAsia="Times New Roman" w:hAnsi="Courier New" w:cs="Courier New"/>
      <w:sz w:val="20"/>
      <w:szCs w:val="20"/>
      <w:lang w:val="sv-SE" w:eastAsia="sv-SE"/>
    </w:rPr>
  </w:style>
  <w:style w:type="table" w:styleId="Tabellenraster">
    <w:name w:val="Table Grid"/>
    <w:basedOn w:val="NormaleTabelle"/>
    <w:uiPriority w:val="59"/>
    <w:rsid w:val="0043258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D3403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34039"/>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AE517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34039"/>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D34039"/>
    <w:rPr>
      <w:rFonts w:asciiTheme="majorHAnsi" w:eastAsiaTheme="majorEastAsia" w:hAnsiTheme="majorHAnsi" w:cstheme="majorBidi"/>
      <w:b/>
      <w:bCs/>
      <w:color w:val="4F81BD" w:themeColor="accent1"/>
    </w:rPr>
  </w:style>
  <w:style w:type="paragraph" w:styleId="KeinLeerraum">
    <w:name w:val="No Spacing"/>
    <w:uiPriority w:val="1"/>
    <w:qFormat/>
    <w:rsid w:val="00337EEE"/>
    <w:pPr>
      <w:spacing w:after="0"/>
    </w:pPr>
  </w:style>
  <w:style w:type="paragraph" w:styleId="Inhaltsverzeichnisberschrift">
    <w:name w:val="TOC Heading"/>
    <w:basedOn w:val="berschrift1"/>
    <w:next w:val="Standard"/>
    <w:uiPriority w:val="39"/>
    <w:semiHidden/>
    <w:unhideWhenUsed/>
    <w:qFormat/>
    <w:rsid w:val="00CA1F55"/>
    <w:pPr>
      <w:widowControl/>
      <w:outlineLvl w:val="9"/>
    </w:pPr>
    <w:rPr>
      <w:lang w:val="sv-SE" w:eastAsia="sv-SE"/>
    </w:rPr>
  </w:style>
  <w:style w:type="paragraph" w:styleId="Verzeichnis1">
    <w:name w:val="toc 1"/>
    <w:basedOn w:val="Standard"/>
    <w:next w:val="Standard"/>
    <w:autoRedefine/>
    <w:uiPriority w:val="39"/>
    <w:unhideWhenUsed/>
    <w:rsid w:val="00CA1F55"/>
    <w:pPr>
      <w:spacing w:after="100"/>
    </w:pPr>
  </w:style>
  <w:style w:type="paragraph" w:styleId="Verzeichnis2">
    <w:name w:val="toc 2"/>
    <w:basedOn w:val="Standard"/>
    <w:next w:val="Standard"/>
    <w:autoRedefine/>
    <w:uiPriority w:val="39"/>
    <w:unhideWhenUsed/>
    <w:rsid w:val="00CA1F55"/>
    <w:pPr>
      <w:spacing w:after="100"/>
      <w:ind w:left="220"/>
    </w:pPr>
  </w:style>
  <w:style w:type="paragraph" w:styleId="Verzeichnis3">
    <w:name w:val="toc 3"/>
    <w:basedOn w:val="Standard"/>
    <w:next w:val="Standard"/>
    <w:autoRedefine/>
    <w:uiPriority w:val="39"/>
    <w:unhideWhenUsed/>
    <w:rsid w:val="00CA1F55"/>
    <w:pPr>
      <w:spacing w:after="100"/>
      <w:ind w:left="440"/>
    </w:pPr>
  </w:style>
  <w:style w:type="paragraph" w:styleId="Beschriftung">
    <w:name w:val="caption"/>
    <w:basedOn w:val="Standard"/>
    <w:next w:val="Standard"/>
    <w:uiPriority w:val="35"/>
    <w:unhideWhenUsed/>
    <w:qFormat/>
    <w:rsid w:val="00010E9E"/>
    <w:rPr>
      <w:b/>
      <w:bCs/>
      <w:color w:val="4F81BD" w:themeColor="accent1"/>
      <w:sz w:val="18"/>
      <w:szCs w:val="18"/>
    </w:rPr>
  </w:style>
  <w:style w:type="character" w:styleId="Zeilennummer">
    <w:name w:val="line number"/>
    <w:basedOn w:val="Absatz-Standardschriftart"/>
    <w:uiPriority w:val="99"/>
    <w:semiHidden/>
    <w:unhideWhenUsed/>
    <w:rsid w:val="00964011"/>
  </w:style>
  <w:style w:type="paragraph" w:styleId="berarbeitung">
    <w:name w:val="Revision"/>
    <w:hidden/>
    <w:uiPriority w:val="99"/>
    <w:semiHidden/>
    <w:rsid w:val="00134200"/>
    <w:pPr>
      <w:widowControl/>
      <w:spacing w:after="0"/>
    </w:pPr>
  </w:style>
  <w:style w:type="character" w:customStyle="1" w:styleId="berschrift4Zchn">
    <w:name w:val="Überschrift 4 Zchn"/>
    <w:basedOn w:val="Absatz-Standardschriftart"/>
    <w:link w:val="berschrift4"/>
    <w:uiPriority w:val="9"/>
    <w:semiHidden/>
    <w:rsid w:val="00AE5177"/>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AE5177"/>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AE517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AE517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E517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E5177"/>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227695372">
      <w:bodyDiv w:val="1"/>
      <w:marLeft w:val="0"/>
      <w:marRight w:val="0"/>
      <w:marTop w:val="0"/>
      <w:marBottom w:val="0"/>
      <w:divBdr>
        <w:top w:val="none" w:sz="0" w:space="0" w:color="auto"/>
        <w:left w:val="none" w:sz="0" w:space="0" w:color="auto"/>
        <w:bottom w:val="none" w:sz="0" w:space="0" w:color="auto"/>
        <w:right w:val="none" w:sz="0" w:space="0" w:color="auto"/>
      </w:divBdr>
    </w:div>
    <w:div w:id="353267401">
      <w:bodyDiv w:val="1"/>
      <w:marLeft w:val="0"/>
      <w:marRight w:val="0"/>
      <w:marTop w:val="0"/>
      <w:marBottom w:val="0"/>
      <w:divBdr>
        <w:top w:val="none" w:sz="0" w:space="0" w:color="auto"/>
        <w:left w:val="none" w:sz="0" w:space="0" w:color="auto"/>
        <w:bottom w:val="none" w:sz="0" w:space="0" w:color="auto"/>
        <w:right w:val="none" w:sz="0" w:space="0" w:color="auto"/>
      </w:divBdr>
    </w:div>
    <w:div w:id="367801756">
      <w:bodyDiv w:val="1"/>
      <w:marLeft w:val="0"/>
      <w:marRight w:val="0"/>
      <w:marTop w:val="0"/>
      <w:marBottom w:val="0"/>
      <w:divBdr>
        <w:top w:val="none" w:sz="0" w:space="0" w:color="auto"/>
        <w:left w:val="none" w:sz="0" w:space="0" w:color="auto"/>
        <w:bottom w:val="none" w:sz="0" w:space="0" w:color="auto"/>
        <w:right w:val="none" w:sz="0" w:space="0" w:color="auto"/>
      </w:divBdr>
    </w:div>
    <w:div w:id="372509129">
      <w:bodyDiv w:val="1"/>
      <w:marLeft w:val="0"/>
      <w:marRight w:val="0"/>
      <w:marTop w:val="0"/>
      <w:marBottom w:val="0"/>
      <w:divBdr>
        <w:top w:val="none" w:sz="0" w:space="0" w:color="auto"/>
        <w:left w:val="none" w:sz="0" w:space="0" w:color="auto"/>
        <w:bottom w:val="none" w:sz="0" w:space="0" w:color="auto"/>
        <w:right w:val="none" w:sz="0" w:space="0" w:color="auto"/>
      </w:divBdr>
    </w:div>
    <w:div w:id="594822888">
      <w:bodyDiv w:val="1"/>
      <w:marLeft w:val="0"/>
      <w:marRight w:val="0"/>
      <w:marTop w:val="0"/>
      <w:marBottom w:val="0"/>
      <w:divBdr>
        <w:top w:val="none" w:sz="0" w:space="0" w:color="auto"/>
        <w:left w:val="none" w:sz="0" w:space="0" w:color="auto"/>
        <w:bottom w:val="none" w:sz="0" w:space="0" w:color="auto"/>
        <w:right w:val="none" w:sz="0" w:space="0" w:color="auto"/>
      </w:divBdr>
    </w:div>
    <w:div w:id="751781042">
      <w:bodyDiv w:val="1"/>
      <w:marLeft w:val="0"/>
      <w:marRight w:val="0"/>
      <w:marTop w:val="0"/>
      <w:marBottom w:val="0"/>
      <w:divBdr>
        <w:top w:val="none" w:sz="0" w:space="0" w:color="auto"/>
        <w:left w:val="none" w:sz="0" w:space="0" w:color="auto"/>
        <w:bottom w:val="none" w:sz="0" w:space="0" w:color="auto"/>
        <w:right w:val="none" w:sz="0" w:space="0" w:color="auto"/>
      </w:divBdr>
    </w:div>
    <w:div w:id="789204554">
      <w:bodyDiv w:val="1"/>
      <w:marLeft w:val="0"/>
      <w:marRight w:val="0"/>
      <w:marTop w:val="0"/>
      <w:marBottom w:val="0"/>
      <w:divBdr>
        <w:top w:val="none" w:sz="0" w:space="0" w:color="auto"/>
        <w:left w:val="none" w:sz="0" w:space="0" w:color="auto"/>
        <w:bottom w:val="none" w:sz="0" w:space="0" w:color="auto"/>
        <w:right w:val="none" w:sz="0" w:space="0" w:color="auto"/>
      </w:divBdr>
    </w:div>
    <w:div w:id="821585376">
      <w:bodyDiv w:val="1"/>
      <w:marLeft w:val="0"/>
      <w:marRight w:val="0"/>
      <w:marTop w:val="0"/>
      <w:marBottom w:val="0"/>
      <w:divBdr>
        <w:top w:val="none" w:sz="0" w:space="0" w:color="auto"/>
        <w:left w:val="none" w:sz="0" w:space="0" w:color="auto"/>
        <w:bottom w:val="none" w:sz="0" w:space="0" w:color="auto"/>
        <w:right w:val="none" w:sz="0" w:space="0" w:color="auto"/>
      </w:divBdr>
    </w:div>
    <w:div w:id="827525636">
      <w:bodyDiv w:val="1"/>
      <w:marLeft w:val="0"/>
      <w:marRight w:val="0"/>
      <w:marTop w:val="0"/>
      <w:marBottom w:val="0"/>
      <w:divBdr>
        <w:top w:val="none" w:sz="0" w:space="0" w:color="auto"/>
        <w:left w:val="none" w:sz="0" w:space="0" w:color="auto"/>
        <w:bottom w:val="none" w:sz="0" w:space="0" w:color="auto"/>
        <w:right w:val="none" w:sz="0" w:space="0" w:color="auto"/>
      </w:divBdr>
    </w:div>
    <w:div w:id="862668071">
      <w:bodyDiv w:val="1"/>
      <w:marLeft w:val="0"/>
      <w:marRight w:val="0"/>
      <w:marTop w:val="0"/>
      <w:marBottom w:val="0"/>
      <w:divBdr>
        <w:top w:val="none" w:sz="0" w:space="0" w:color="auto"/>
        <w:left w:val="none" w:sz="0" w:space="0" w:color="auto"/>
        <w:bottom w:val="none" w:sz="0" w:space="0" w:color="auto"/>
        <w:right w:val="none" w:sz="0" w:space="0" w:color="auto"/>
      </w:divBdr>
    </w:div>
    <w:div w:id="932201899">
      <w:bodyDiv w:val="1"/>
      <w:marLeft w:val="0"/>
      <w:marRight w:val="0"/>
      <w:marTop w:val="0"/>
      <w:marBottom w:val="0"/>
      <w:divBdr>
        <w:top w:val="none" w:sz="0" w:space="0" w:color="auto"/>
        <w:left w:val="none" w:sz="0" w:space="0" w:color="auto"/>
        <w:bottom w:val="none" w:sz="0" w:space="0" w:color="auto"/>
        <w:right w:val="none" w:sz="0" w:space="0" w:color="auto"/>
      </w:divBdr>
    </w:div>
    <w:div w:id="971401484">
      <w:bodyDiv w:val="1"/>
      <w:marLeft w:val="0"/>
      <w:marRight w:val="0"/>
      <w:marTop w:val="0"/>
      <w:marBottom w:val="0"/>
      <w:divBdr>
        <w:top w:val="none" w:sz="0" w:space="0" w:color="auto"/>
        <w:left w:val="none" w:sz="0" w:space="0" w:color="auto"/>
        <w:bottom w:val="none" w:sz="0" w:space="0" w:color="auto"/>
        <w:right w:val="none" w:sz="0" w:space="0" w:color="auto"/>
      </w:divBdr>
    </w:div>
    <w:div w:id="975062260">
      <w:bodyDiv w:val="1"/>
      <w:marLeft w:val="0"/>
      <w:marRight w:val="0"/>
      <w:marTop w:val="0"/>
      <w:marBottom w:val="0"/>
      <w:divBdr>
        <w:top w:val="none" w:sz="0" w:space="0" w:color="auto"/>
        <w:left w:val="none" w:sz="0" w:space="0" w:color="auto"/>
        <w:bottom w:val="none" w:sz="0" w:space="0" w:color="auto"/>
        <w:right w:val="none" w:sz="0" w:space="0" w:color="auto"/>
      </w:divBdr>
    </w:div>
    <w:div w:id="987249642">
      <w:bodyDiv w:val="1"/>
      <w:marLeft w:val="0"/>
      <w:marRight w:val="0"/>
      <w:marTop w:val="0"/>
      <w:marBottom w:val="0"/>
      <w:divBdr>
        <w:top w:val="none" w:sz="0" w:space="0" w:color="auto"/>
        <w:left w:val="none" w:sz="0" w:space="0" w:color="auto"/>
        <w:bottom w:val="none" w:sz="0" w:space="0" w:color="auto"/>
        <w:right w:val="none" w:sz="0" w:space="0" w:color="auto"/>
      </w:divBdr>
    </w:div>
    <w:div w:id="1014845118">
      <w:bodyDiv w:val="1"/>
      <w:marLeft w:val="0"/>
      <w:marRight w:val="0"/>
      <w:marTop w:val="0"/>
      <w:marBottom w:val="0"/>
      <w:divBdr>
        <w:top w:val="none" w:sz="0" w:space="0" w:color="auto"/>
        <w:left w:val="none" w:sz="0" w:space="0" w:color="auto"/>
        <w:bottom w:val="none" w:sz="0" w:space="0" w:color="auto"/>
        <w:right w:val="none" w:sz="0" w:space="0" w:color="auto"/>
      </w:divBdr>
    </w:div>
    <w:div w:id="1045981037">
      <w:bodyDiv w:val="1"/>
      <w:marLeft w:val="0"/>
      <w:marRight w:val="0"/>
      <w:marTop w:val="0"/>
      <w:marBottom w:val="0"/>
      <w:divBdr>
        <w:top w:val="none" w:sz="0" w:space="0" w:color="auto"/>
        <w:left w:val="none" w:sz="0" w:space="0" w:color="auto"/>
        <w:bottom w:val="none" w:sz="0" w:space="0" w:color="auto"/>
        <w:right w:val="none" w:sz="0" w:space="0" w:color="auto"/>
      </w:divBdr>
    </w:div>
    <w:div w:id="1057363373">
      <w:bodyDiv w:val="1"/>
      <w:marLeft w:val="0"/>
      <w:marRight w:val="0"/>
      <w:marTop w:val="0"/>
      <w:marBottom w:val="0"/>
      <w:divBdr>
        <w:top w:val="none" w:sz="0" w:space="0" w:color="auto"/>
        <w:left w:val="none" w:sz="0" w:space="0" w:color="auto"/>
        <w:bottom w:val="none" w:sz="0" w:space="0" w:color="auto"/>
        <w:right w:val="none" w:sz="0" w:space="0" w:color="auto"/>
      </w:divBdr>
    </w:div>
    <w:div w:id="1067537401">
      <w:bodyDiv w:val="1"/>
      <w:marLeft w:val="0"/>
      <w:marRight w:val="0"/>
      <w:marTop w:val="0"/>
      <w:marBottom w:val="0"/>
      <w:divBdr>
        <w:top w:val="none" w:sz="0" w:space="0" w:color="auto"/>
        <w:left w:val="none" w:sz="0" w:space="0" w:color="auto"/>
        <w:bottom w:val="none" w:sz="0" w:space="0" w:color="auto"/>
        <w:right w:val="none" w:sz="0" w:space="0" w:color="auto"/>
      </w:divBdr>
    </w:div>
    <w:div w:id="1194656487">
      <w:bodyDiv w:val="1"/>
      <w:marLeft w:val="0"/>
      <w:marRight w:val="0"/>
      <w:marTop w:val="0"/>
      <w:marBottom w:val="0"/>
      <w:divBdr>
        <w:top w:val="none" w:sz="0" w:space="0" w:color="auto"/>
        <w:left w:val="none" w:sz="0" w:space="0" w:color="auto"/>
        <w:bottom w:val="none" w:sz="0" w:space="0" w:color="auto"/>
        <w:right w:val="none" w:sz="0" w:space="0" w:color="auto"/>
      </w:divBdr>
    </w:div>
    <w:div w:id="1322349221">
      <w:bodyDiv w:val="1"/>
      <w:marLeft w:val="0"/>
      <w:marRight w:val="0"/>
      <w:marTop w:val="0"/>
      <w:marBottom w:val="0"/>
      <w:divBdr>
        <w:top w:val="none" w:sz="0" w:space="0" w:color="auto"/>
        <w:left w:val="none" w:sz="0" w:space="0" w:color="auto"/>
        <w:bottom w:val="none" w:sz="0" w:space="0" w:color="auto"/>
        <w:right w:val="none" w:sz="0" w:space="0" w:color="auto"/>
      </w:divBdr>
    </w:div>
    <w:div w:id="1395542362">
      <w:bodyDiv w:val="1"/>
      <w:marLeft w:val="0"/>
      <w:marRight w:val="0"/>
      <w:marTop w:val="0"/>
      <w:marBottom w:val="0"/>
      <w:divBdr>
        <w:top w:val="none" w:sz="0" w:space="0" w:color="auto"/>
        <w:left w:val="none" w:sz="0" w:space="0" w:color="auto"/>
        <w:bottom w:val="none" w:sz="0" w:space="0" w:color="auto"/>
        <w:right w:val="none" w:sz="0" w:space="0" w:color="auto"/>
      </w:divBdr>
    </w:div>
    <w:div w:id="1477183761">
      <w:bodyDiv w:val="1"/>
      <w:marLeft w:val="0"/>
      <w:marRight w:val="0"/>
      <w:marTop w:val="0"/>
      <w:marBottom w:val="0"/>
      <w:divBdr>
        <w:top w:val="none" w:sz="0" w:space="0" w:color="auto"/>
        <w:left w:val="none" w:sz="0" w:space="0" w:color="auto"/>
        <w:bottom w:val="none" w:sz="0" w:space="0" w:color="auto"/>
        <w:right w:val="none" w:sz="0" w:space="0" w:color="auto"/>
      </w:divBdr>
    </w:div>
    <w:div w:id="1499465346">
      <w:bodyDiv w:val="1"/>
      <w:marLeft w:val="0"/>
      <w:marRight w:val="0"/>
      <w:marTop w:val="0"/>
      <w:marBottom w:val="0"/>
      <w:divBdr>
        <w:top w:val="none" w:sz="0" w:space="0" w:color="auto"/>
        <w:left w:val="none" w:sz="0" w:space="0" w:color="auto"/>
        <w:bottom w:val="none" w:sz="0" w:space="0" w:color="auto"/>
        <w:right w:val="none" w:sz="0" w:space="0" w:color="auto"/>
      </w:divBdr>
    </w:div>
    <w:div w:id="1580674388">
      <w:bodyDiv w:val="1"/>
      <w:marLeft w:val="0"/>
      <w:marRight w:val="0"/>
      <w:marTop w:val="0"/>
      <w:marBottom w:val="0"/>
      <w:divBdr>
        <w:top w:val="none" w:sz="0" w:space="0" w:color="auto"/>
        <w:left w:val="none" w:sz="0" w:space="0" w:color="auto"/>
        <w:bottom w:val="none" w:sz="0" w:space="0" w:color="auto"/>
        <w:right w:val="none" w:sz="0" w:space="0" w:color="auto"/>
      </w:divBdr>
    </w:div>
    <w:div w:id="1701007295">
      <w:bodyDiv w:val="1"/>
      <w:marLeft w:val="0"/>
      <w:marRight w:val="0"/>
      <w:marTop w:val="0"/>
      <w:marBottom w:val="0"/>
      <w:divBdr>
        <w:top w:val="none" w:sz="0" w:space="0" w:color="auto"/>
        <w:left w:val="none" w:sz="0" w:space="0" w:color="auto"/>
        <w:bottom w:val="none" w:sz="0" w:space="0" w:color="auto"/>
        <w:right w:val="none" w:sz="0" w:space="0" w:color="auto"/>
      </w:divBdr>
    </w:div>
    <w:div w:id="1708096012">
      <w:bodyDiv w:val="1"/>
      <w:marLeft w:val="0"/>
      <w:marRight w:val="0"/>
      <w:marTop w:val="0"/>
      <w:marBottom w:val="0"/>
      <w:divBdr>
        <w:top w:val="none" w:sz="0" w:space="0" w:color="auto"/>
        <w:left w:val="none" w:sz="0" w:space="0" w:color="auto"/>
        <w:bottom w:val="none" w:sz="0" w:space="0" w:color="auto"/>
        <w:right w:val="none" w:sz="0" w:space="0" w:color="auto"/>
      </w:divBdr>
    </w:div>
    <w:div w:id="1710448128">
      <w:bodyDiv w:val="1"/>
      <w:marLeft w:val="0"/>
      <w:marRight w:val="0"/>
      <w:marTop w:val="0"/>
      <w:marBottom w:val="0"/>
      <w:divBdr>
        <w:top w:val="none" w:sz="0" w:space="0" w:color="auto"/>
        <w:left w:val="none" w:sz="0" w:space="0" w:color="auto"/>
        <w:bottom w:val="none" w:sz="0" w:space="0" w:color="auto"/>
        <w:right w:val="none" w:sz="0" w:space="0" w:color="auto"/>
      </w:divBdr>
    </w:div>
    <w:div w:id="1751804839">
      <w:bodyDiv w:val="1"/>
      <w:marLeft w:val="0"/>
      <w:marRight w:val="0"/>
      <w:marTop w:val="0"/>
      <w:marBottom w:val="0"/>
      <w:divBdr>
        <w:top w:val="none" w:sz="0" w:space="0" w:color="auto"/>
        <w:left w:val="none" w:sz="0" w:space="0" w:color="auto"/>
        <w:bottom w:val="none" w:sz="0" w:space="0" w:color="auto"/>
        <w:right w:val="none" w:sz="0" w:space="0" w:color="auto"/>
      </w:divBdr>
    </w:div>
    <w:div w:id="1851871120">
      <w:bodyDiv w:val="1"/>
      <w:marLeft w:val="0"/>
      <w:marRight w:val="0"/>
      <w:marTop w:val="0"/>
      <w:marBottom w:val="0"/>
      <w:divBdr>
        <w:top w:val="none" w:sz="0" w:space="0" w:color="auto"/>
        <w:left w:val="none" w:sz="0" w:space="0" w:color="auto"/>
        <w:bottom w:val="none" w:sz="0" w:space="0" w:color="auto"/>
        <w:right w:val="none" w:sz="0" w:space="0" w:color="auto"/>
      </w:divBdr>
    </w:div>
    <w:div w:id="1868635368">
      <w:bodyDiv w:val="1"/>
      <w:marLeft w:val="0"/>
      <w:marRight w:val="0"/>
      <w:marTop w:val="0"/>
      <w:marBottom w:val="0"/>
      <w:divBdr>
        <w:top w:val="none" w:sz="0" w:space="0" w:color="auto"/>
        <w:left w:val="none" w:sz="0" w:space="0" w:color="auto"/>
        <w:bottom w:val="none" w:sz="0" w:space="0" w:color="auto"/>
        <w:right w:val="none" w:sz="0" w:space="0" w:color="auto"/>
      </w:divBdr>
    </w:div>
    <w:div w:id="1897811029">
      <w:bodyDiv w:val="1"/>
      <w:marLeft w:val="0"/>
      <w:marRight w:val="0"/>
      <w:marTop w:val="0"/>
      <w:marBottom w:val="0"/>
      <w:divBdr>
        <w:top w:val="none" w:sz="0" w:space="0" w:color="auto"/>
        <w:left w:val="none" w:sz="0" w:space="0" w:color="auto"/>
        <w:bottom w:val="none" w:sz="0" w:space="0" w:color="auto"/>
        <w:right w:val="none" w:sz="0" w:space="0" w:color="auto"/>
      </w:divBdr>
    </w:div>
    <w:div w:id="2025593177">
      <w:bodyDiv w:val="1"/>
      <w:marLeft w:val="0"/>
      <w:marRight w:val="0"/>
      <w:marTop w:val="0"/>
      <w:marBottom w:val="0"/>
      <w:divBdr>
        <w:top w:val="none" w:sz="0" w:space="0" w:color="auto"/>
        <w:left w:val="none" w:sz="0" w:space="0" w:color="auto"/>
        <w:bottom w:val="none" w:sz="0" w:space="0" w:color="auto"/>
        <w:right w:val="none" w:sz="0" w:space="0" w:color="auto"/>
      </w:divBdr>
    </w:div>
    <w:div w:id="21086906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eppol.eu/" TargetMode="External"/><Relationship Id="rId18" Type="http://schemas.openxmlformats.org/officeDocument/2006/relationships/theme" Target="theme/theme1.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s://github.com/OpenPEPPOL/documentation/blob/master/TransportInfrastructure/PEPPOL-EDN-Policy-for-Transport-Security-1.0-2019-01-31.pdf" TargetMode="External"/><Relationship Id="rId23" Type="http://schemas.microsoft.com/office/2016/09/relationships/commentsIds" Target="commentsId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243E6F-088D-4428-B834-73A982BAA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4572</Words>
  <Characters>28804</Characters>
  <Application>Microsoft Office Word</Application>
  <DocSecurity>0</DocSecurity>
  <Lines>240</Lines>
  <Paragraphs>66</Paragraphs>
  <ScaleCrop>false</ScaleCrop>
  <HeadingPairs>
    <vt:vector size="6" baseType="variant">
      <vt:variant>
        <vt:lpstr>Titel</vt:lpstr>
      </vt:variant>
      <vt:variant>
        <vt:i4>1</vt:i4>
      </vt:variant>
      <vt:variant>
        <vt:lpstr>Title</vt:lpstr>
      </vt:variant>
      <vt:variant>
        <vt:i4>1</vt:i4>
      </vt:variant>
      <vt:variant>
        <vt:lpstr>Rubrik</vt:lpstr>
      </vt:variant>
      <vt:variant>
        <vt:i4>1</vt:i4>
      </vt:variant>
    </vt:vector>
  </HeadingPairs>
  <TitlesOfParts>
    <vt:vector size="3" baseType="lpstr">
      <vt:lpstr/>
      <vt:lpstr/>
      <vt:lpstr/>
    </vt:vector>
  </TitlesOfParts>
  <Company>BRZ GmbH</Company>
  <LinksUpToDate>false</LinksUpToDate>
  <CharactersWithSpaces>33310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dc:creator>
  <cp:lastModifiedBy>Philip Helger</cp:lastModifiedBy>
  <cp:revision>44</cp:revision>
  <cp:lastPrinted>2019-03-14T13:12:00Z</cp:lastPrinted>
  <dcterms:created xsi:type="dcterms:W3CDTF">2019-01-28T15:23:00Z</dcterms:created>
  <dcterms:modified xsi:type="dcterms:W3CDTF">2019-08-28T18:48:00Z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2011-01-02T00:00:00Z</vt:filetime>
  </property>
  <property fmtid="{D5CDD505-2E9C-101B-9397-08002B2CF9AE}" pid="3" name="LastSaved">
    <vt:filetime>2012-07-03T00:00:00Z</vt:filetime>
  </property>
</Properties>
</file>