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C59C" w14:textId="77777777" w:rsidR="000B3F7F" w:rsidRPr="001B369A" w:rsidRDefault="009F73BD" w:rsidP="009F73BD">
      <w:pPr>
        <w:rPr>
          <w:rFonts w:ascii="Times New Roman" w:hAnsi="Times New Roman"/>
          <w:sz w:val="20"/>
          <w:szCs w:val="20"/>
          <w:lang w:val="en-GB"/>
        </w:rPr>
      </w:pPr>
      <w:r w:rsidRPr="001B369A">
        <w:rPr>
          <w:noProof/>
          <w:lang w:val="en-GB" w:eastAsia="de-AT"/>
        </w:rPr>
        <w:drawing>
          <wp:inline distT="0" distB="0" distL="0" distR="0" wp14:anchorId="1D8665B3" wp14:editId="47F85746">
            <wp:extent cx="2343150" cy="568276"/>
            <wp:effectExtent l="19050" t="0" r="0" b="0"/>
            <wp:docPr id="1" name="Bild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r w:rsidRPr="001B369A">
        <w:rPr>
          <w:noProof/>
          <w:lang w:val="en-GB" w:eastAsia="de-AT"/>
        </w:rPr>
        <w:t xml:space="preserve"> </w:t>
      </w:r>
    </w:p>
    <w:p w14:paraId="3A81D27B" w14:textId="77777777" w:rsidR="000B3F7F" w:rsidRPr="001B369A" w:rsidRDefault="000B3F7F" w:rsidP="00470569">
      <w:pPr>
        <w:spacing w:line="200" w:lineRule="exact"/>
        <w:ind w:right="565"/>
        <w:rPr>
          <w:sz w:val="20"/>
          <w:szCs w:val="20"/>
          <w:lang w:val="en-GB"/>
        </w:rPr>
      </w:pPr>
    </w:p>
    <w:p w14:paraId="2174863D" w14:textId="77777777" w:rsidR="009F73BD" w:rsidRPr="001B369A" w:rsidRDefault="009F73BD" w:rsidP="00470569">
      <w:pPr>
        <w:spacing w:line="200" w:lineRule="exact"/>
        <w:ind w:right="565"/>
        <w:rPr>
          <w:sz w:val="20"/>
          <w:szCs w:val="20"/>
          <w:lang w:val="en-GB"/>
        </w:rPr>
      </w:pPr>
    </w:p>
    <w:p w14:paraId="0E4E8590" w14:textId="77777777" w:rsidR="009F73BD" w:rsidRPr="001B369A" w:rsidRDefault="009F73BD" w:rsidP="00470569">
      <w:pPr>
        <w:shd w:val="clear" w:color="auto" w:fill="000000"/>
        <w:ind w:left="-142" w:right="565"/>
        <w:jc w:val="center"/>
        <w:rPr>
          <w:rFonts w:ascii="Arial" w:hAnsi="Arial" w:cs="Arial"/>
          <w:b/>
          <w:color w:val="FFFFFF"/>
          <w:sz w:val="48"/>
          <w:szCs w:val="48"/>
          <w:lang w:val="en-GB"/>
        </w:rPr>
      </w:pPr>
      <w:r w:rsidRPr="001B369A">
        <w:rPr>
          <w:rFonts w:ascii="Arial" w:hAnsi="Arial" w:cs="Arial"/>
          <w:b/>
          <w:color w:val="FFFFFF"/>
          <w:sz w:val="48"/>
          <w:szCs w:val="48"/>
          <w:lang w:val="en-GB"/>
        </w:rPr>
        <w:t>Specification</w:t>
      </w:r>
    </w:p>
    <w:p w14:paraId="7566B003" w14:textId="77777777" w:rsidR="000B3F7F" w:rsidRPr="001B369A" w:rsidRDefault="000B3F7F" w:rsidP="00470569">
      <w:pPr>
        <w:spacing w:line="200" w:lineRule="exact"/>
        <w:ind w:right="565"/>
        <w:rPr>
          <w:sz w:val="20"/>
          <w:szCs w:val="20"/>
          <w:lang w:val="en-GB"/>
        </w:rPr>
      </w:pPr>
    </w:p>
    <w:p w14:paraId="7F7B66F6" w14:textId="77777777" w:rsidR="000B3F7F" w:rsidRPr="001B369A" w:rsidRDefault="000B3F7F" w:rsidP="00470569">
      <w:pPr>
        <w:spacing w:line="200" w:lineRule="exact"/>
        <w:ind w:right="565"/>
        <w:rPr>
          <w:sz w:val="20"/>
          <w:szCs w:val="20"/>
          <w:lang w:val="en-GB"/>
        </w:rPr>
      </w:pPr>
    </w:p>
    <w:p w14:paraId="3C29DF95" w14:textId="77777777" w:rsidR="000B3F7F" w:rsidRPr="001B369A" w:rsidRDefault="000B3F7F" w:rsidP="00470569">
      <w:pPr>
        <w:spacing w:line="200" w:lineRule="exact"/>
        <w:ind w:right="565"/>
        <w:rPr>
          <w:sz w:val="20"/>
          <w:szCs w:val="20"/>
          <w:lang w:val="en-GB"/>
        </w:rPr>
      </w:pPr>
    </w:p>
    <w:p w14:paraId="2D73267B" w14:textId="77777777" w:rsidR="000B3F7F" w:rsidRPr="001B369A" w:rsidRDefault="000B3F7F" w:rsidP="00470569">
      <w:pPr>
        <w:spacing w:line="200" w:lineRule="exact"/>
        <w:ind w:right="565"/>
        <w:rPr>
          <w:sz w:val="20"/>
          <w:szCs w:val="20"/>
          <w:lang w:val="en-GB"/>
        </w:rPr>
      </w:pPr>
    </w:p>
    <w:p w14:paraId="3597FDDF" w14:textId="2BC3153A" w:rsidR="000B3F7F" w:rsidRPr="001B369A" w:rsidRDefault="009E4545" w:rsidP="00470569">
      <w:pPr>
        <w:ind w:left="1985" w:right="565"/>
        <w:jc w:val="center"/>
        <w:rPr>
          <w:rFonts w:ascii="Arial" w:hAnsi="Arial" w:cs="Arial"/>
          <w:b/>
          <w:bCs/>
          <w:sz w:val="32"/>
          <w:szCs w:val="32"/>
          <w:lang w:val="en-GB"/>
        </w:rPr>
      </w:pPr>
      <w:r w:rsidRPr="001B369A">
        <w:rPr>
          <w:rFonts w:ascii="Arial" w:hAnsi="Arial" w:cs="Arial"/>
          <w:b/>
          <w:bCs/>
          <w:noProof/>
          <w:sz w:val="32"/>
          <w:szCs w:val="32"/>
          <w:lang w:val="en-GB"/>
        </w:rPr>
        <w:drawing>
          <wp:anchor distT="0" distB="0" distL="114300" distR="114300" simplePos="0" relativeHeight="251661312" behindDoc="1" locked="0" layoutInCell="1" allowOverlap="1" wp14:anchorId="1D38EAB4" wp14:editId="2B90BFCD">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1B369A">
        <w:rPr>
          <w:rFonts w:ascii="Arial" w:hAnsi="Arial" w:cs="Arial"/>
          <w:b/>
          <w:bCs/>
          <w:sz w:val="32"/>
          <w:szCs w:val="32"/>
          <w:lang w:val="en-GB"/>
        </w:rPr>
        <w:t>OpenP</w:t>
      </w:r>
      <w:r w:rsidR="001D73C3" w:rsidRPr="001B369A">
        <w:rPr>
          <w:rFonts w:ascii="Arial" w:hAnsi="Arial" w:cs="Arial"/>
          <w:b/>
          <w:bCs/>
          <w:sz w:val="32"/>
          <w:szCs w:val="32"/>
          <w:lang w:val="en-GB"/>
        </w:rPr>
        <w:t>eppol</w:t>
      </w:r>
      <w:r w:rsidR="000B3F7F" w:rsidRPr="001B369A">
        <w:rPr>
          <w:rFonts w:ascii="Arial" w:hAnsi="Arial" w:cs="Arial"/>
          <w:b/>
          <w:bCs/>
          <w:sz w:val="32"/>
          <w:szCs w:val="32"/>
          <w:lang w:val="en-GB"/>
        </w:rPr>
        <w:t xml:space="preserve"> AISBL</w:t>
      </w:r>
    </w:p>
    <w:p w14:paraId="22F32EE7" w14:textId="77777777" w:rsidR="000B3F7F" w:rsidRPr="001B369A" w:rsidRDefault="000B3F7F" w:rsidP="00470569">
      <w:pPr>
        <w:ind w:left="1985" w:right="565"/>
        <w:jc w:val="center"/>
        <w:rPr>
          <w:rFonts w:ascii="Arial" w:hAnsi="Arial" w:cs="Arial"/>
          <w:b/>
          <w:bCs/>
          <w:lang w:val="en-GB"/>
        </w:rPr>
      </w:pPr>
    </w:p>
    <w:p w14:paraId="4F1D4982" w14:textId="00C2B0DF" w:rsidR="000B3F7F" w:rsidRPr="001B369A" w:rsidRDefault="000B3F7F" w:rsidP="00470569">
      <w:pPr>
        <w:pBdr>
          <w:bottom w:val="single" w:sz="4" w:space="1" w:color="auto"/>
        </w:pBdr>
        <w:ind w:left="1985" w:right="565"/>
        <w:jc w:val="center"/>
        <w:rPr>
          <w:rFonts w:ascii="Arial" w:hAnsi="Arial" w:cs="Arial"/>
          <w:b/>
          <w:bCs/>
          <w:lang w:val="en-GB"/>
        </w:rPr>
      </w:pPr>
    </w:p>
    <w:p w14:paraId="3199D3B3" w14:textId="77777777" w:rsidR="000B3F7F" w:rsidRPr="001B369A" w:rsidRDefault="000B3F7F" w:rsidP="00470569">
      <w:pPr>
        <w:ind w:left="1985" w:right="565"/>
        <w:jc w:val="center"/>
        <w:rPr>
          <w:rFonts w:ascii="Arial" w:hAnsi="Arial" w:cs="Arial"/>
          <w:b/>
          <w:bCs/>
          <w:lang w:val="en-GB"/>
        </w:rPr>
      </w:pPr>
    </w:p>
    <w:p w14:paraId="703824B2" w14:textId="57B84352" w:rsidR="000B3F7F" w:rsidRPr="001B369A" w:rsidRDefault="00470569" w:rsidP="00470569">
      <w:pPr>
        <w:ind w:left="1985" w:right="565"/>
        <w:jc w:val="center"/>
        <w:rPr>
          <w:rFonts w:ascii="Arial" w:hAnsi="Arial" w:cs="Arial"/>
          <w:b/>
          <w:bCs/>
          <w:sz w:val="28"/>
          <w:szCs w:val="28"/>
          <w:lang w:val="en-GB"/>
        </w:rPr>
      </w:pPr>
      <w:r w:rsidRPr="001B369A">
        <w:rPr>
          <w:rFonts w:ascii="Arial" w:hAnsi="Arial" w:cs="Arial"/>
          <w:b/>
          <w:bCs/>
          <w:sz w:val="28"/>
          <w:szCs w:val="28"/>
          <w:lang w:val="en-GB"/>
        </w:rPr>
        <w:t>Peppol Transport Infrastructure</w:t>
      </w:r>
    </w:p>
    <w:p w14:paraId="43891BD8" w14:textId="77777777" w:rsidR="000B3F7F" w:rsidRPr="001B369A" w:rsidRDefault="000B3F7F" w:rsidP="00470569">
      <w:pPr>
        <w:ind w:left="1985" w:right="565"/>
        <w:jc w:val="center"/>
        <w:rPr>
          <w:rFonts w:ascii="Arial" w:hAnsi="Arial" w:cs="Arial"/>
          <w:b/>
          <w:bCs/>
          <w:sz w:val="28"/>
          <w:szCs w:val="28"/>
          <w:lang w:val="en-GB"/>
        </w:rPr>
      </w:pPr>
      <w:r w:rsidRPr="001B369A">
        <w:rPr>
          <w:rFonts w:ascii="Arial" w:hAnsi="Arial" w:cs="Arial"/>
          <w:b/>
          <w:bCs/>
          <w:sz w:val="28"/>
          <w:szCs w:val="28"/>
          <w:lang w:val="en-GB"/>
        </w:rPr>
        <w:t>ICT - Models</w:t>
      </w:r>
    </w:p>
    <w:p w14:paraId="7DFE1684" w14:textId="77777777" w:rsidR="000B3F7F" w:rsidRPr="001B369A" w:rsidRDefault="000B3F7F" w:rsidP="00470569">
      <w:pPr>
        <w:ind w:left="1985" w:right="565"/>
        <w:jc w:val="center"/>
        <w:rPr>
          <w:rFonts w:ascii="Arial" w:hAnsi="Arial" w:cs="Arial"/>
          <w:b/>
          <w:bCs/>
          <w:lang w:val="en-GB"/>
        </w:rPr>
      </w:pPr>
    </w:p>
    <w:p w14:paraId="17B2B91F" w14:textId="77777777" w:rsidR="000B3F7F" w:rsidRPr="001B369A" w:rsidRDefault="000B3F7F" w:rsidP="00470569">
      <w:pPr>
        <w:ind w:left="1985" w:right="565"/>
        <w:jc w:val="center"/>
        <w:rPr>
          <w:rFonts w:ascii="Arial" w:hAnsi="Arial" w:cs="Arial"/>
          <w:b/>
          <w:bCs/>
          <w:lang w:val="en-GB"/>
        </w:rPr>
      </w:pPr>
    </w:p>
    <w:p w14:paraId="3E7494C8" w14:textId="77777777" w:rsidR="000B3F7F" w:rsidRPr="001B369A" w:rsidRDefault="00417D26" w:rsidP="00470569">
      <w:pPr>
        <w:ind w:left="1985" w:right="565"/>
        <w:jc w:val="center"/>
        <w:rPr>
          <w:rFonts w:ascii="Arial" w:hAnsi="Arial" w:cs="Arial"/>
          <w:b/>
          <w:bCs/>
          <w:sz w:val="36"/>
          <w:szCs w:val="36"/>
          <w:lang w:val="en-GB"/>
        </w:rPr>
      </w:pPr>
      <w:r w:rsidRPr="001B369A">
        <w:rPr>
          <w:rFonts w:ascii="Arial" w:hAnsi="Arial" w:cs="Arial"/>
          <w:b/>
          <w:bCs/>
          <w:sz w:val="36"/>
          <w:szCs w:val="36"/>
          <w:lang w:val="en-GB"/>
        </w:rPr>
        <w:t>Peppol</w:t>
      </w:r>
      <w:r w:rsidR="00E2424F" w:rsidRPr="001B369A">
        <w:rPr>
          <w:rFonts w:ascii="Arial" w:hAnsi="Arial" w:cs="Arial"/>
          <w:b/>
          <w:bCs/>
          <w:sz w:val="36"/>
          <w:szCs w:val="36"/>
          <w:lang w:val="en-GB"/>
        </w:rPr>
        <w:t xml:space="preserve"> </w:t>
      </w:r>
      <w:r w:rsidR="000B3F7F" w:rsidRPr="001B369A">
        <w:rPr>
          <w:rFonts w:ascii="Arial" w:hAnsi="Arial" w:cs="Arial"/>
          <w:b/>
          <w:bCs/>
          <w:sz w:val="36"/>
          <w:szCs w:val="36"/>
          <w:lang w:val="en-GB"/>
        </w:rPr>
        <w:t>Business Message Envelope (SBDH)</w:t>
      </w:r>
    </w:p>
    <w:p w14:paraId="197C912E" w14:textId="77777777" w:rsidR="000B3F7F" w:rsidRPr="001B369A" w:rsidRDefault="000B3F7F" w:rsidP="00470569">
      <w:pPr>
        <w:ind w:left="1985" w:right="565"/>
        <w:jc w:val="center"/>
        <w:rPr>
          <w:rFonts w:ascii="Arial" w:hAnsi="Arial" w:cs="Arial"/>
          <w:b/>
          <w:bCs/>
          <w:lang w:val="en-GB"/>
        </w:rPr>
      </w:pPr>
    </w:p>
    <w:p w14:paraId="5ADA40FD" w14:textId="77777777" w:rsidR="000B3F7F" w:rsidRPr="001B369A" w:rsidRDefault="000B3F7F" w:rsidP="00470569">
      <w:pPr>
        <w:ind w:left="1985" w:right="565"/>
        <w:jc w:val="center"/>
        <w:rPr>
          <w:rFonts w:ascii="Arial" w:hAnsi="Arial" w:cs="Arial"/>
          <w:b/>
          <w:bCs/>
          <w:lang w:val="en-GB"/>
        </w:rPr>
      </w:pPr>
    </w:p>
    <w:p w14:paraId="01FC1B5B" w14:textId="09010FEA" w:rsidR="000B3F7F" w:rsidRPr="001B369A" w:rsidRDefault="000B3F7F" w:rsidP="00470569">
      <w:pPr>
        <w:ind w:left="1985" w:right="565"/>
        <w:rPr>
          <w:rFonts w:ascii="Arial" w:hAnsi="Arial" w:cs="Arial"/>
          <w:b/>
          <w:bCs/>
          <w:lang w:val="en-GB"/>
        </w:rPr>
      </w:pPr>
      <w:r w:rsidRPr="001B369A">
        <w:rPr>
          <w:rFonts w:ascii="Arial" w:hAnsi="Arial" w:cs="Arial"/>
          <w:b/>
          <w:bCs/>
          <w:lang w:val="en-GB"/>
        </w:rPr>
        <w:t xml:space="preserve">Version: </w:t>
      </w:r>
      <w:del w:id="0" w:author="Philip" w:date="2022-02-10T19:10:00Z">
        <w:r w:rsidRPr="001B369A" w:rsidDel="00657C97">
          <w:rPr>
            <w:rFonts w:ascii="Arial" w:hAnsi="Arial" w:cs="Arial"/>
            <w:b/>
            <w:bCs/>
            <w:lang w:val="en-GB"/>
          </w:rPr>
          <w:delText>1.</w:delText>
        </w:r>
        <w:r w:rsidR="008775C7" w:rsidRPr="001D3FF7" w:rsidDel="00657C97">
          <w:rPr>
            <w:rFonts w:ascii="Arial" w:hAnsi="Arial" w:cs="Arial"/>
            <w:b/>
            <w:bCs/>
            <w:lang w:val="en-GB"/>
          </w:rPr>
          <w:delText>2</w:delText>
        </w:r>
        <w:r w:rsidR="00417D26" w:rsidRPr="001B369A" w:rsidDel="00657C97">
          <w:rPr>
            <w:rFonts w:ascii="Arial" w:hAnsi="Arial" w:cs="Arial"/>
            <w:b/>
            <w:bCs/>
            <w:lang w:val="en-GB"/>
          </w:rPr>
          <w:delText>.1</w:delText>
        </w:r>
      </w:del>
      <w:ins w:id="1" w:author="Philip Helger" w:date="2022-02-06T21:41:00Z">
        <w:del w:id="2" w:author="Philip" w:date="2022-02-10T19:10:00Z">
          <w:r w:rsidR="00673375" w:rsidRPr="001B369A" w:rsidDel="00657C97">
            <w:rPr>
              <w:rFonts w:ascii="Arial" w:hAnsi="Arial" w:cs="Arial"/>
              <w:b/>
              <w:bCs/>
              <w:lang w:val="en-GB"/>
            </w:rPr>
            <w:delText>3</w:delText>
          </w:r>
        </w:del>
      </w:ins>
      <w:ins w:id="3" w:author="Philip" w:date="2022-02-10T19:10:00Z">
        <w:r w:rsidR="00657C97">
          <w:rPr>
            <w:rFonts w:ascii="Arial" w:hAnsi="Arial" w:cs="Arial"/>
            <w:b/>
            <w:bCs/>
            <w:lang w:val="en-GB"/>
          </w:rPr>
          <w:t>2</w:t>
        </w:r>
      </w:ins>
      <w:ins w:id="4" w:author="Philip" w:date="2022-02-10T19:11:00Z">
        <w:r w:rsidR="00657C97">
          <w:rPr>
            <w:rFonts w:ascii="Arial" w:hAnsi="Arial" w:cs="Arial"/>
            <w:b/>
            <w:bCs/>
            <w:lang w:val="en-GB"/>
          </w:rPr>
          <w:t>.</w:t>
        </w:r>
      </w:ins>
      <w:ins w:id="5" w:author="Philip Helger" w:date="2022-02-06T21:41:00Z">
        <w:del w:id="6" w:author="Philip" w:date="2022-02-10T19:11:00Z">
          <w:r w:rsidR="00673375" w:rsidRPr="001B369A" w:rsidDel="00657C97">
            <w:rPr>
              <w:rFonts w:ascii="Arial" w:hAnsi="Arial" w:cs="Arial"/>
              <w:b/>
              <w:bCs/>
              <w:lang w:val="en-GB"/>
            </w:rPr>
            <w:delText>.</w:delText>
          </w:r>
        </w:del>
        <w:r w:rsidR="00673375" w:rsidRPr="001B369A">
          <w:rPr>
            <w:rFonts w:ascii="Arial" w:hAnsi="Arial" w:cs="Arial"/>
            <w:b/>
            <w:bCs/>
            <w:lang w:val="en-GB"/>
          </w:rPr>
          <w:t>0</w:t>
        </w:r>
      </w:ins>
    </w:p>
    <w:p w14:paraId="3FB225AF" w14:textId="2344855D" w:rsidR="000B3F7F" w:rsidRPr="001B369A" w:rsidRDefault="000B3F7F" w:rsidP="00470569">
      <w:pPr>
        <w:ind w:left="1985" w:right="565"/>
        <w:rPr>
          <w:rFonts w:ascii="Arial" w:hAnsi="Arial" w:cs="Arial"/>
          <w:b/>
          <w:bCs/>
          <w:lang w:val="en-GB"/>
        </w:rPr>
      </w:pPr>
      <w:r w:rsidRPr="001B369A">
        <w:rPr>
          <w:rFonts w:ascii="Arial" w:hAnsi="Arial" w:cs="Arial"/>
          <w:b/>
          <w:bCs/>
          <w:lang w:val="en-GB"/>
        </w:rPr>
        <w:t xml:space="preserve">Status: </w:t>
      </w:r>
      <w:del w:id="7" w:author="Philip Helger" w:date="2022-02-06T21:41:00Z">
        <w:r w:rsidR="00510479" w:rsidRPr="001B369A" w:rsidDel="00673375">
          <w:rPr>
            <w:rFonts w:ascii="Arial" w:hAnsi="Arial" w:cs="Arial"/>
            <w:b/>
            <w:bCs/>
            <w:lang w:val="en-GB"/>
          </w:rPr>
          <w:delText>In Use</w:delText>
        </w:r>
      </w:del>
      <w:ins w:id="8" w:author="Philip Helger" w:date="2022-02-06T21:41:00Z">
        <w:r w:rsidR="00673375" w:rsidRPr="001B369A">
          <w:rPr>
            <w:rFonts w:ascii="Arial" w:hAnsi="Arial" w:cs="Arial"/>
            <w:b/>
            <w:bCs/>
            <w:lang w:val="en-GB"/>
          </w:rPr>
          <w:t>Draft</w:t>
        </w:r>
      </w:ins>
    </w:p>
    <w:p w14:paraId="305C8A30" w14:textId="05860035" w:rsidR="000B3F7F" w:rsidRPr="001B369A" w:rsidRDefault="000B3F7F" w:rsidP="00470569">
      <w:pPr>
        <w:pBdr>
          <w:bottom w:val="single" w:sz="4" w:space="1" w:color="auto"/>
        </w:pBdr>
        <w:ind w:left="1985" w:right="565"/>
        <w:jc w:val="center"/>
        <w:rPr>
          <w:rFonts w:ascii="Arial" w:hAnsi="Arial" w:cs="Arial"/>
          <w:b/>
          <w:bCs/>
          <w:lang w:val="en-GB"/>
        </w:rPr>
      </w:pPr>
    </w:p>
    <w:p w14:paraId="692E1539" w14:textId="77777777" w:rsidR="009F1BEA" w:rsidRPr="001B369A" w:rsidRDefault="009F1BEA" w:rsidP="00470569">
      <w:pPr>
        <w:spacing w:after="200" w:line="276" w:lineRule="auto"/>
        <w:ind w:right="565"/>
        <w:rPr>
          <w:sz w:val="20"/>
          <w:szCs w:val="20"/>
          <w:lang w:val="en-GB"/>
        </w:rPr>
      </w:pPr>
      <w:r w:rsidRPr="001B369A">
        <w:rPr>
          <w:sz w:val="20"/>
          <w:szCs w:val="20"/>
          <w:lang w:val="en-GB"/>
        </w:rPr>
        <w:br w:type="page"/>
      </w:r>
    </w:p>
    <w:p w14:paraId="27F117FB"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lang w:val="en-GB"/>
        </w:rPr>
      </w:pPr>
      <w:r w:rsidRPr="001B369A">
        <w:rPr>
          <w:rFonts w:cs="Arial"/>
          <w:b/>
          <w:sz w:val="28"/>
          <w:szCs w:val="32"/>
          <w:lang w:val="en-GB"/>
        </w:rPr>
        <w:lastRenderedPageBreak/>
        <w:t>Statement of originality</w:t>
      </w:r>
    </w:p>
    <w:p w14:paraId="6731BDB7"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lang w:val="en-GB"/>
        </w:rPr>
      </w:pPr>
    </w:p>
    <w:p w14:paraId="7A4804E5"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szCs w:val="28"/>
          <w:lang w:val="en-GB"/>
        </w:rPr>
      </w:pPr>
      <w:r w:rsidRPr="001B369A">
        <w:rPr>
          <w:rFonts w:cs="Arial"/>
          <w:szCs w:val="28"/>
          <w:lang w:val="en-GB"/>
        </w:rPr>
        <w:t>This deliverable contains original unpublished work except where clearly indicated otherwise. Acknowledgement of previously published material and of the work of others has been made through appropriate citation, quotation or both.</w:t>
      </w:r>
    </w:p>
    <w:p w14:paraId="37F0C937" w14:textId="77777777" w:rsidR="007E7862" w:rsidRPr="001B369A" w:rsidRDefault="007E7862" w:rsidP="007E7862">
      <w:pPr>
        <w:rPr>
          <w:rFonts w:cs="Arial"/>
          <w:lang w:val="en-GB"/>
        </w:rPr>
      </w:pPr>
    </w:p>
    <w:p w14:paraId="2B641EEB"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rFonts w:cs="Arial"/>
          <w:b/>
          <w:sz w:val="28"/>
          <w:szCs w:val="32"/>
          <w:lang w:val="en-GB"/>
        </w:rPr>
      </w:pPr>
      <w:r w:rsidRPr="001B369A">
        <w:rPr>
          <w:rFonts w:cs="Arial"/>
          <w:b/>
          <w:sz w:val="28"/>
          <w:szCs w:val="32"/>
          <w:lang w:val="en-GB"/>
        </w:rPr>
        <w:t>Statement of copyright</w:t>
      </w:r>
    </w:p>
    <w:p w14:paraId="3B02F257" w14:textId="77777777" w:rsidR="007E7862" w:rsidRPr="001B369A" w:rsidRDefault="003C5447" w:rsidP="007E7862">
      <w:pPr>
        <w:pBdr>
          <w:top w:val="single" w:sz="4" w:space="1" w:color="auto"/>
          <w:left w:val="single" w:sz="4" w:space="1" w:color="auto"/>
          <w:bottom w:val="single" w:sz="4" w:space="1" w:color="auto"/>
          <w:right w:val="single" w:sz="4" w:space="1" w:color="auto"/>
        </w:pBdr>
        <w:jc w:val="center"/>
        <w:rPr>
          <w:lang w:val="en-GB"/>
        </w:rPr>
      </w:pPr>
      <w:r w:rsidRPr="001B369A">
        <w:rPr>
          <w:noProof/>
          <w:lang w:val="en-GB" w:eastAsia="de-AT"/>
        </w:rPr>
        <w:drawing>
          <wp:inline distT="0" distB="0" distL="0" distR="0" wp14:anchorId="2AF6E3D6" wp14:editId="5C8F6534">
            <wp:extent cx="1121410" cy="396875"/>
            <wp:effectExtent l="0" t="0" r="2540" b="3175"/>
            <wp:docPr id="222"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7B17CCB1"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lang w:val="en-GB"/>
        </w:rPr>
      </w:pPr>
    </w:p>
    <w:p w14:paraId="5B14A161"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This deliverable is released under the terms of the Creative Commons Licence accessed through the following link: http://creativecommons.org/licenses/by-nc-nd/4.0/.</w:t>
      </w:r>
    </w:p>
    <w:p w14:paraId="417FE27A"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p>
    <w:p w14:paraId="62202CCC"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You are free to:</w:t>
      </w:r>
    </w:p>
    <w:p w14:paraId="07637D15"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b/>
          <w:i/>
          <w:lang w:val="en-GB"/>
        </w:rPr>
        <w:t>Share</w:t>
      </w:r>
      <w:r w:rsidRPr="001B369A">
        <w:rPr>
          <w:i/>
          <w:lang w:val="en-GB"/>
        </w:rPr>
        <w:t xml:space="preserve"> — copy and redistribute the material in any medium or format.</w:t>
      </w:r>
    </w:p>
    <w:p w14:paraId="0EC2427C"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The licensor cannot revoke these freedoms as long as you follow the license terms.</w:t>
      </w:r>
    </w:p>
    <w:p w14:paraId="4D7D36D5" w14:textId="77777777" w:rsidR="009F1BEA" w:rsidRPr="001B369A" w:rsidRDefault="009F1BEA">
      <w:pPr>
        <w:spacing w:after="200" w:line="276" w:lineRule="auto"/>
        <w:rPr>
          <w:lang w:val="en-GB"/>
        </w:rPr>
      </w:pPr>
      <w:r w:rsidRPr="001B369A">
        <w:rPr>
          <w:lang w:val="en-GB"/>
        </w:rPr>
        <w:br w:type="page"/>
      </w:r>
    </w:p>
    <w:p w14:paraId="57AD7486" w14:textId="77777777" w:rsidR="000B3F7F" w:rsidRPr="001B369A" w:rsidRDefault="000B3F7F" w:rsidP="009F1BEA">
      <w:pPr>
        <w:pStyle w:val="berschrift1"/>
        <w:numPr>
          <w:ilvl w:val="0"/>
          <w:numId w:val="0"/>
        </w:numPr>
        <w:rPr>
          <w:lang w:val="en-GB"/>
        </w:rPr>
      </w:pPr>
      <w:r w:rsidRPr="001B369A">
        <w:rPr>
          <w:lang w:val="en-GB"/>
        </w:rPr>
        <w:lastRenderedPageBreak/>
        <w:t>Contributors</w:t>
      </w:r>
    </w:p>
    <w:p w14:paraId="345C2F24" w14:textId="77777777" w:rsidR="000B3F7F" w:rsidRPr="001B369A" w:rsidRDefault="000B3F7F" w:rsidP="000B3F7F">
      <w:pPr>
        <w:pStyle w:val="KeinLeerraum"/>
        <w:rPr>
          <w:lang w:val="en-GB"/>
        </w:rPr>
      </w:pPr>
      <w:r w:rsidRPr="001B369A">
        <w:rPr>
          <w:lang w:val="en-GB"/>
        </w:rPr>
        <w:t>Martin Forsberg, ESV</w:t>
      </w:r>
    </w:p>
    <w:p w14:paraId="4F895896" w14:textId="77777777" w:rsidR="000B3F7F" w:rsidRPr="001B369A" w:rsidRDefault="000B3F7F" w:rsidP="000B3F7F">
      <w:pPr>
        <w:pStyle w:val="KeinLeerraum"/>
        <w:rPr>
          <w:lang w:val="en-GB"/>
        </w:rPr>
      </w:pPr>
      <w:r w:rsidRPr="001B369A">
        <w:rPr>
          <w:lang w:val="en-GB"/>
        </w:rPr>
        <w:t>Markus Gudmundsson, Unimaze Software</w:t>
      </w:r>
    </w:p>
    <w:p w14:paraId="63184A88" w14:textId="77777777" w:rsidR="000B3F7F" w:rsidRPr="001B369A" w:rsidRDefault="000B3F7F" w:rsidP="000B3F7F">
      <w:pPr>
        <w:pStyle w:val="KeinLeerraum"/>
        <w:rPr>
          <w:lang w:val="en-GB"/>
        </w:rPr>
      </w:pPr>
      <w:r w:rsidRPr="001B369A">
        <w:rPr>
          <w:lang w:val="en-GB"/>
        </w:rPr>
        <w:t>Jostein Frømyr, Difi/Edisys Consulting</w:t>
      </w:r>
    </w:p>
    <w:p w14:paraId="35F02DA8" w14:textId="77777777" w:rsidR="000B3F7F" w:rsidRPr="001B369A" w:rsidRDefault="00B45979" w:rsidP="000B3F7F">
      <w:pPr>
        <w:pStyle w:val="KeinLeerraum"/>
        <w:rPr>
          <w:lang w:val="en-GB"/>
        </w:rPr>
      </w:pPr>
      <w:r w:rsidRPr="001B369A">
        <w:rPr>
          <w:lang w:val="en-GB"/>
        </w:rPr>
        <w:t>Steinar Overbeck Cook</w:t>
      </w:r>
    </w:p>
    <w:p w14:paraId="5A144F3C" w14:textId="77777777" w:rsidR="000B3F7F" w:rsidRPr="001B369A" w:rsidRDefault="00B45979" w:rsidP="000B3F7F">
      <w:pPr>
        <w:pStyle w:val="KeinLeerraum"/>
        <w:rPr>
          <w:lang w:val="en-GB"/>
        </w:rPr>
      </w:pPr>
      <w:r w:rsidRPr="001B369A">
        <w:rPr>
          <w:lang w:val="en-GB"/>
        </w:rPr>
        <w:t>Oriol Bausà, Invinet</w:t>
      </w:r>
    </w:p>
    <w:p w14:paraId="58309C65" w14:textId="77777777" w:rsidR="000B3F7F" w:rsidRPr="00657C97" w:rsidRDefault="00B45979" w:rsidP="000B3F7F">
      <w:pPr>
        <w:pStyle w:val="KeinLeerraum"/>
        <w:rPr>
          <w:lang w:val="de-DE"/>
          <w:rPrChange w:id="9" w:author="Philip" w:date="2022-02-10T19:10:00Z">
            <w:rPr>
              <w:lang w:val="en-GB"/>
            </w:rPr>
          </w:rPrChange>
        </w:rPr>
      </w:pPr>
      <w:r w:rsidRPr="00657C97">
        <w:rPr>
          <w:lang w:val="de-DE"/>
          <w:rPrChange w:id="10" w:author="Philip" w:date="2022-02-10T19:10:00Z">
            <w:rPr>
              <w:lang w:val="en-GB"/>
            </w:rPr>
          </w:rPrChange>
        </w:rPr>
        <w:t>Sven Rasmussen, DIGST</w:t>
      </w:r>
    </w:p>
    <w:p w14:paraId="5BECA23C" w14:textId="77777777" w:rsidR="008D7347" w:rsidRPr="00657C97" w:rsidRDefault="00B45979" w:rsidP="000B3F7F">
      <w:pPr>
        <w:pStyle w:val="KeinLeerraum"/>
        <w:rPr>
          <w:lang w:val="de-DE"/>
          <w:rPrChange w:id="11" w:author="Philip" w:date="2022-02-10T19:10:00Z">
            <w:rPr>
              <w:lang w:val="en-GB"/>
            </w:rPr>
          </w:rPrChange>
        </w:rPr>
      </w:pPr>
      <w:r w:rsidRPr="00657C97">
        <w:rPr>
          <w:lang w:val="de-DE"/>
          <w:rPrChange w:id="12" w:author="Philip" w:date="2022-02-10T19:10:00Z">
            <w:rPr>
              <w:lang w:val="en-GB"/>
            </w:rPr>
          </w:rPrChange>
        </w:rPr>
        <w:t>Stefano Monti, EPOCA/IntercentER</w:t>
      </w:r>
    </w:p>
    <w:p w14:paraId="2018C5F2" w14:textId="24DD404A" w:rsidR="000B3F7F" w:rsidRPr="00657C97" w:rsidRDefault="008D7347" w:rsidP="000B3F7F">
      <w:pPr>
        <w:pStyle w:val="KeinLeerraum"/>
        <w:rPr>
          <w:lang w:val="de-DE"/>
          <w:rPrChange w:id="13" w:author="Philip" w:date="2022-02-10T19:10:00Z">
            <w:rPr>
              <w:lang w:val="en-GB"/>
            </w:rPr>
          </w:rPrChange>
        </w:rPr>
      </w:pPr>
      <w:r w:rsidRPr="00657C97">
        <w:rPr>
          <w:lang w:val="de-DE"/>
          <w:rPrChange w:id="14" w:author="Philip" w:date="2022-02-10T19:10:00Z">
            <w:rPr>
              <w:lang w:val="en-GB"/>
            </w:rPr>
          </w:rPrChange>
        </w:rPr>
        <w:t>Philip Helger, Bundesrechenzentrum</w:t>
      </w:r>
      <w:r w:rsidR="00CD4B48" w:rsidRPr="00657C97">
        <w:rPr>
          <w:lang w:val="de-DE"/>
          <w:rPrChange w:id="15" w:author="Philip" w:date="2022-02-10T19:10:00Z">
            <w:rPr>
              <w:lang w:val="en-GB"/>
            </w:rPr>
          </w:rPrChange>
        </w:rPr>
        <w:t>/OpenP</w:t>
      </w:r>
      <w:r w:rsidR="001D73C3" w:rsidRPr="00657C97">
        <w:rPr>
          <w:lang w:val="de-DE"/>
          <w:rPrChange w:id="16" w:author="Philip" w:date="2022-02-10T19:10:00Z">
            <w:rPr>
              <w:lang w:val="en-GB"/>
            </w:rPr>
          </w:rPrChange>
        </w:rPr>
        <w:t>eppol</w:t>
      </w:r>
      <w:r w:rsidR="00CD4B48" w:rsidRPr="00657C97">
        <w:rPr>
          <w:lang w:val="de-DE"/>
          <w:rPrChange w:id="17" w:author="Philip" w:date="2022-02-10T19:10:00Z">
            <w:rPr>
              <w:lang w:val="en-GB"/>
            </w:rPr>
          </w:rPrChange>
        </w:rPr>
        <w:t xml:space="preserve"> Operating Office</w:t>
      </w:r>
    </w:p>
    <w:p w14:paraId="716E88D6" w14:textId="77777777" w:rsidR="00E2424F" w:rsidRPr="00657C97" w:rsidRDefault="00E2424F" w:rsidP="000B3F7F">
      <w:pPr>
        <w:pStyle w:val="KeinLeerraum"/>
        <w:rPr>
          <w:lang w:val="de-DE"/>
          <w:rPrChange w:id="18" w:author="Philip" w:date="2022-02-10T19:10:00Z">
            <w:rPr>
              <w:lang w:val="en-GB"/>
            </w:rPr>
          </w:rPrChange>
        </w:rPr>
      </w:pPr>
      <w:r w:rsidRPr="00657C97">
        <w:rPr>
          <w:lang w:val="de-DE"/>
          <w:rPrChange w:id="19" w:author="Philip" w:date="2022-02-10T19:10:00Z">
            <w:rPr>
              <w:lang w:val="en-GB"/>
            </w:rPr>
          </w:rPrChange>
        </w:rPr>
        <w:t>Erlend Klakegg Bergheim, Difi</w:t>
      </w:r>
    </w:p>
    <w:p w14:paraId="3884753A" w14:textId="77777777" w:rsidR="007A2D58" w:rsidRPr="00657C97" w:rsidRDefault="007A2D58" w:rsidP="000B3F7F">
      <w:pPr>
        <w:pStyle w:val="KeinLeerraum"/>
        <w:rPr>
          <w:lang w:val="de-DE"/>
          <w:rPrChange w:id="20" w:author="Philip" w:date="2022-02-10T19:10:00Z">
            <w:rPr>
              <w:lang w:val="en-GB"/>
            </w:rPr>
          </w:rPrChange>
        </w:rPr>
      </w:pPr>
      <w:r w:rsidRPr="00657C97">
        <w:rPr>
          <w:lang w:val="de-DE"/>
          <w:rPrChange w:id="21" w:author="Philip" w:date="2022-02-10T19:10:00Z">
            <w:rPr>
              <w:lang w:val="en-GB"/>
            </w:rPr>
          </w:rPrChange>
        </w:rPr>
        <w:t>Bård Lang</w:t>
      </w:r>
      <w:r w:rsidR="002C6A15" w:rsidRPr="00657C97">
        <w:rPr>
          <w:rFonts w:cstheme="minorHAnsi"/>
          <w:lang w:val="de-DE"/>
          <w:rPrChange w:id="22" w:author="Philip" w:date="2022-02-10T19:10:00Z">
            <w:rPr>
              <w:rFonts w:cstheme="minorHAnsi"/>
              <w:lang w:val="en-GB"/>
            </w:rPr>
          </w:rPrChange>
        </w:rPr>
        <w:t>ø</w:t>
      </w:r>
      <w:r w:rsidRPr="00657C97">
        <w:rPr>
          <w:lang w:val="de-DE"/>
          <w:rPrChange w:id="23" w:author="Philip" w:date="2022-02-10T19:10:00Z">
            <w:rPr>
              <w:lang w:val="en-GB"/>
            </w:rPr>
          </w:rPrChange>
        </w:rPr>
        <w:t>y, Pagero</w:t>
      </w:r>
    </w:p>
    <w:p w14:paraId="4C91F2BC" w14:textId="0218D65B" w:rsidR="008775C7" w:rsidRPr="001B369A" w:rsidRDefault="008775C7" w:rsidP="000B3F7F">
      <w:pPr>
        <w:pStyle w:val="KeinLeerraum"/>
        <w:rPr>
          <w:lang w:val="en-GB"/>
        </w:rPr>
      </w:pPr>
      <w:r w:rsidRPr="001B369A">
        <w:rPr>
          <w:lang w:val="en-GB"/>
        </w:rPr>
        <w:t>Jerry Dimitriou, Open</w:t>
      </w:r>
      <w:r w:rsidR="001D73C3" w:rsidRPr="001B369A">
        <w:rPr>
          <w:lang w:val="en-GB"/>
        </w:rPr>
        <w:t>Peppol</w:t>
      </w:r>
      <w:r w:rsidRPr="001B369A">
        <w:rPr>
          <w:lang w:val="en-GB"/>
        </w:rPr>
        <w:t xml:space="preserve"> O</w:t>
      </w:r>
      <w:r w:rsidR="007E7862" w:rsidRPr="001B369A">
        <w:rPr>
          <w:lang w:val="en-GB"/>
        </w:rPr>
        <w:t>perating Office</w:t>
      </w:r>
    </w:p>
    <w:p w14:paraId="1619E6C6" w14:textId="77777777" w:rsidR="00613FF3" w:rsidRPr="001B369A" w:rsidRDefault="00613FF3" w:rsidP="000B3F7F">
      <w:pPr>
        <w:pStyle w:val="KeinLeerraum"/>
        <w:rPr>
          <w:lang w:val="en-GB"/>
          <w:rPrChange w:id="24" w:author="Philip Helger" w:date="2022-02-06T22:10:00Z">
            <w:rPr>
              <w:lang w:val="sv-SE"/>
            </w:rPr>
          </w:rPrChange>
        </w:rPr>
      </w:pPr>
      <w:r w:rsidRPr="001B369A">
        <w:rPr>
          <w:lang w:val="en-GB"/>
          <w:rPrChange w:id="25" w:author="Philip Helger" w:date="2022-02-06T22:10:00Z">
            <w:rPr>
              <w:lang w:val="sv-SE"/>
            </w:rPr>
          </w:rPrChange>
        </w:rPr>
        <w:t>Risto Collanus, Visma</w:t>
      </w:r>
    </w:p>
    <w:p w14:paraId="7AB6F08D" w14:textId="77777777" w:rsidR="00613FF3" w:rsidRPr="001B369A" w:rsidRDefault="00613FF3" w:rsidP="000B3F7F">
      <w:pPr>
        <w:pStyle w:val="KeinLeerraum"/>
        <w:rPr>
          <w:lang w:val="en-GB"/>
          <w:rPrChange w:id="26" w:author="Philip Helger" w:date="2022-02-06T22:10:00Z">
            <w:rPr>
              <w:lang w:val="sv-SE"/>
            </w:rPr>
          </w:rPrChange>
        </w:rPr>
      </w:pPr>
      <w:r w:rsidRPr="001B369A">
        <w:rPr>
          <w:lang w:val="en-GB"/>
          <w:rPrChange w:id="27" w:author="Philip Helger" w:date="2022-02-06T22:10:00Z">
            <w:rPr>
              <w:lang w:val="sv-SE"/>
            </w:rPr>
          </w:rPrChange>
        </w:rPr>
        <w:t>Hans Berg, Tickstar</w:t>
      </w:r>
    </w:p>
    <w:p w14:paraId="57373B05" w14:textId="77777777" w:rsidR="008135FC" w:rsidRPr="001B369A" w:rsidRDefault="008135FC" w:rsidP="008135FC">
      <w:pPr>
        <w:pStyle w:val="berschrift1"/>
        <w:numPr>
          <w:ilvl w:val="0"/>
          <w:numId w:val="0"/>
        </w:numPr>
        <w:rPr>
          <w:lang w:val="en-GB"/>
        </w:rPr>
      </w:pPr>
      <w:r w:rsidRPr="001B369A">
        <w:rPr>
          <w:lang w:val="en-GB"/>
        </w:rPr>
        <w:t>Version History</w:t>
      </w:r>
    </w:p>
    <w:tbl>
      <w:tblPr>
        <w:tblStyle w:val="HelleListe-Akzent11"/>
        <w:tblW w:w="0" w:type="auto"/>
        <w:tblLook w:val="04A0" w:firstRow="1" w:lastRow="0" w:firstColumn="1" w:lastColumn="0" w:noHBand="0" w:noVBand="1"/>
      </w:tblPr>
      <w:tblGrid>
        <w:gridCol w:w="850"/>
        <w:gridCol w:w="1517"/>
        <w:gridCol w:w="7250"/>
      </w:tblGrid>
      <w:tr w:rsidR="008135FC" w:rsidRPr="001B369A" w14:paraId="748AD818" w14:textId="77777777" w:rsidTr="00AD4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01AEF" w14:textId="77777777" w:rsidR="008135FC" w:rsidRPr="001B369A" w:rsidRDefault="008135FC" w:rsidP="00AD4410">
            <w:pPr>
              <w:jc w:val="right"/>
              <w:rPr>
                <w:lang w:val="en-GB"/>
              </w:rPr>
            </w:pPr>
            <w:r w:rsidRPr="001B369A">
              <w:rPr>
                <w:lang w:val="en-GB"/>
              </w:rPr>
              <w:t>Version</w:t>
            </w:r>
          </w:p>
        </w:tc>
        <w:tc>
          <w:tcPr>
            <w:tcW w:w="1542" w:type="dxa"/>
          </w:tcPr>
          <w:p w14:paraId="3C764726" w14:textId="77777777" w:rsidR="008135FC" w:rsidRPr="001B369A" w:rsidRDefault="008135FC" w:rsidP="00AD4410">
            <w:pPr>
              <w:jc w:val="right"/>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Date</w:t>
            </w:r>
          </w:p>
        </w:tc>
        <w:tc>
          <w:tcPr>
            <w:tcW w:w="7477" w:type="dxa"/>
          </w:tcPr>
          <w:p w14:paraId="20944E41" w14:textId="77777777" w:rsidR="008135FC" w:rsidRPr="001B369A" w:rsidRDefault="008135FC" w:rsidP="008775C7">
            <w:pPr>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Change log</w:t>
            </w:r>
          </w:p>
        </w:tc>
      </w:tr>
      <w:tr w:rsidR="008135FC" w:rsidRPr="001B369A" w14:paraId="01007C22"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9111AC" w14:textId="77777777" w:rsidR="008135FC" w:rsidRPr="001B369A" w:rsidRDefault="008135FC" w:rsidP="00AD4410">
            <w:pPr>
              <w:jc w:val="right"/>
              <w:rPr>
                <w:lang w:val="en-GB"/>
              </w:rPr>
            </w:pPr>
            <w:r w:rsidRPr="001B369A">
              <w:rPr>
                <w:lang w:val="en-GB"/>
              </w:rPr>
              <w:t>1.0.0</w:t>
            </w:r>
          </w:p>
        </w:tc>
        <w:tc>
          <w:tcPr>
            <w:tcW w:w="1542" w:type="dxa"/>
          </w:tcPr>
          <w:p w14:paraId="115FBE31" w14:textId="77777777" w:rsidR="008135FC" w:rsidRPr="001B369A" w:rsidRDefault="008135FC" w:rsidP="00AD4410">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2014-01-15</w:t>
            </w:r>
          </w:p>
        </w:tc>
        <w:tc>
          <w:tcPr>
            <w:tcW w:w="7477" w:type="dxa"/>
          </w:tcPr>
          <w:p w14:paraId="211014F3" w14:textId="77777777" w:rsidR="008135FC" w:rsidRPr="001B369A" w:rsidRDefault="008135F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Initial version</w:t>
            </w:r>
          </w:p>
        </w:tc>
      </w:tr>
      <w:tr w:rsidR="008135FC" w:rsidRPr="001B369A" w14:paraId="30813E08"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0AA6CD44" w14:textId="77777777" w:rsidR="008135FC" w:rsidRPr="001B369A" w:rsidRDefault="008135FC" w:rsidP="00AD4410">
            <w:pPr>
              <w:jc w:val="right"/>
              <w:rPr>
                <w:lang w:val="en-GB"/>
              </w:rPr>
            </w:pPr>
            <w:r w:rsidRPr="001B369A">
              <w:rPr>
                <w:lang w:val="en-GB"/>
              </w:rPr>
              <w:t>1.1</w:t>
            </w:r>
          </w:p>
        </w:tc>
        <w:tc>
          <w:tcPr>
            <w:tcW w:w="1542" w:type="dxa"/>
          </w:tcPr>
          <w:p w14:paraId="3C1D63ED" w14:textId="77777777" w:rsidR="008135FC" w:rsidRPr="001B369A" w:rsidRDefault="008135FC" w:rsidP="006608E0">
            <w:pPr>
              <w:jc w:val="right"/>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2018-0</w:t>
            </w:r>
            <w:r w:rsidR="006608E0" w:rsidRPr="001B369A">
              <w:rPr>
                <w:lang w:val="en-GB"/>
              </w:rPr>
              <w:t>8</w:t>
            </w:r>
            <w:r w:rsidRPr="001B369A">
              <w:rPr>
                <w:lang w:val="en-GB"/>
              </w:rPr>
              <w:t>-</w:t>
            </w:r>
            <w:r w:rsidR="006608E0" w:rsidRPr="001B369A">
              <w:rPr>
                <w:lang w:val="en-GB"/>
              </w:rPr>
              <w:t>31</w:t>
            </w:r>
          </w:p>
        </w:tc>
        <w:tc>
          <w:tcPr>
            <w:tcW w:w="7477" w:type="dxa"/>
          </w:tcPr>
          <w:p w14:paraId="4E8F3F3F" w14:textId="77777777" w:rsidR="008135FC" w:rsidRPr="001B369A" w:rsidRDefault="008135FC"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the possibility to specify document type identifier scheme and process identifier scheme</w:t>
            </w:r>
          </w:p>
          <w:p w14:paraId="687A2242" w14:textId="77777777" w:rsidR="008135FC" w:rsidRPr="001B369A" w:rsidRDefault="008135FC" w:rsidP="008135FC">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the possibility to specify additional attributes</w:t>
            </w:r>
          </w:p>
        </w:tc>
      </w:tr>
      <w:tr w:rsidR="00D7595C" w:rsidRPr="001B369A" w14:paraId="0F23C7C8"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357CA4" w14:textId="77777777" w:rsidR="00D7595C" w:rsidRPr="001B369A" w:rsidRDefault="00D7595C" w:rsidP="00AD4410">
            <w:pPr>
              <w:jc w:val="right"/>
              <w:rPr>
                <w:lang w:val="en-GB"/>
              </w:rPr>
            </w:pPr>
            <w:r w:rsidRPr="001B369A">
              <w:rPr>
                <w:lang w:val="en-GB"/>
              </w:rPr>
              <w:t>1.1.1</w:t>
            </w:r>
          </w:p>
        </w:tc>
        <w:tc>
          <w:tcPr>
            <w:tcW w:w="1542" w:type="dxa"/>
          </w:tcPr>
          <w:p w14:paraId="43FB8136" w14:textId="77777777" w:rsidR="00D7595C" w:rsidRPr="001B369A" w:rsidRDefault="00D7595C" w:rsidP="008A42FE">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2018-09-2</w:t>
            </w:r>
            <w:r w:rsidR="008A42FE" w:rsidRPr="001B369A">
              <w:rPr>
                <w:lang w:val="en-GB"/>
              </w:rPr>
              <w:t>8</w:t>
            </w:r>
          </w:p>
        </w:tc>
        <w:tc>
          <w:tcPr>
            <w:tcW w:w="7477" w:type="dxa"/>
          </w:tcPr>
          <w:p w14:paraId="2298C218" w14:textId="7F8DB6CA" w:rsidR="00D7595C" w:rsidRPr="001B369A" w:rsidRDefault="00D7595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Fixed error </w:t>
            </w:r>
            <w:r w:rsidR="00052016" w:rsidRPr="001B369A">
              <w:rPr>
                <w:lang w:val="en-GB"/>
              </w:rPr>
              <w:t xml:space="preserve">in chapter </w:t>
            </w:r>
            <w:r w:rsidR="00C81B47" w:rsidRPr="001B369A">
              <w:rPr>
                <w:lang w:val="en-GB"/>
              </w:rPr>
              <w:fldChar w:fldCharType="begin"/>
            </w:r>
            <w:r w:rsidR="00052016" w:rsidRPr="001B369A">
              <w:rPr>
                <w:lang w:val="en-GB"/>
              </w:rPr>
              <w:instrText xml:space="preserve"> REF _Ref525909939 \r \h </w:instrText>
            </w:r>
            <w:r w:rsidR="00C81B47" w:rsidRPr="001B369A">
              <w:rPr>
                <w:lang w:val="en-GB"/>
              </w:rPr>
            </w:r>
            <w:r w:rsidR="00C81B47" w:rsidRPr="001B369A">
              <w:rPr>
                <w:lang w:val="en-GB"/>
              </w:rPr>
              <w:fldChar w:fldCharType="separate"/>
            </w:r>
            <w:r w:rsidR="00CF2110">
              <w:rPr>
                <w:lang w:val="en-GB"/>
              </w:rPr>
              <w:t>2.5</w:t>
            </w:r>
            <w:r w:rsidR="00C81B47" w:rsidRPr="001B369A">
              <w:rPr>
                <w:lang w:val="en-GB"/>
              </w:rPr>
              <w:fldChar w:fldCharType="end"/>
            </w:r>
            <w:r w:rsidR="00052016" w:rsidRPr="001B369A">
              <w:rPr>
                <w:lang w:val="en-GB"/>
              </w:rPr>
              <w:t xml:space="preserve"> </w:t>
            </w:r>
            <w:r w:rsidRPr="001B369A">
              <w:rPr>
                <w:lang w:val="en-GB"/>
              </w:rPr>
              <w:t xml:space="preserve">in </w:t>
            </w:r>
            <w:r w:rsidR="00052016" w:rsidRPr="001B369A">
              <w:rPr>
                <w:lang w:val="en-GB"/>
              </w:rPr>
              <w:t xml:space="preserve">the </w:t>
            </w:r>
            <w:r w:rsidRPr="001B369A">
              <w:rPr>
                <w:lang w:val="en-GB"/>
              </w:rPr>
              <w:t xml:space="preserve">example of </w:t>
            </w:r>
            <w:r w:rsidR="00052016" w:rsidRPr="001B369A">
              <w:rPr>
                <w:lang w:val="en-GB"/>
              </w:rPr>
              <w:t xml:space="preserve">an </w:t>
            </w:r>
            <w:r w:rsidRPr="001B369A">
              <w:rPr>
                <w:lang w:val="en-GB"/>
              </w:rPr>
              <w:t>additional attribute without a value</w:t>
            </w:r>
          </w:p>
          <w:p w14:paraId="595AE583" w14:textId="75484869" w:rsidR="008A42FE" w:rsidRPr="001B369A" w:rsidRDefault="008A42FE" w:rsidP="008A42FE">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Added note on attribute case sensitivity in chapter </w:t>
            </w:r>
            <w:r w:rsidR="00C81B47" w:rsidRPr="001B369A">
              <w:rPr>
                <w:lang w:val="en-GB"/>
              </w:rPr>
              <w:fldChar w:fldCharType="begin"/>
            </w:r>
            <w:r w:rsidRPr="001B369A">
              <w:rPr>
                <w:lang w:val="en-GB"/>
              </w:rPr>
              <w:instrText xml:space="preserve"> REF _Ref525909939 \r \h </w:instrText>
            </w:r>
            <w:r w:rsidR="00C81B47" w:rsidRPr="001B369A">
              <w:rPr>
                <w:lang w:val="en-GB"/>
              </w:rPr>
            </w:r>
            <w:r w:rsidR="00C81B47" w:rsidRPr="001B369A">
              <w:rPr>
                <w:lang w:val="en-GB"/>
              </w:rPr>
              <w:fldChar w:fldCharType="separate"/>
            </w:r>
            <w:r w:rsidR="00CF2110">
              <w:rPr>
                <w:lang w:val="en-GB"/>
              </w:rPr>
              <w:t>2.5</w:t>
            </w:r>
            <w:r w:rsidR="00C81B47" w:rsidRPr="001B369A">
              <w:rPr>
                <w:lang w:val="en-GB"/>
              </w:rPr>
              <w:fldChar w:fldCharType="end"/>
            </w:r>
          </w:p>
        </w:tc>
      </w:tr>
      <w:tr w:rsidR="008775C7" w:rsidRPr="001B369A" w14:paraId="5EE7682F"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6AB3FA6D" w14:textId="77777777" w:rsidR="008775C7" w:rsidRPr="001B369A" w:rsidRDefault="008775C7" w:rsidP="00AD4410">
            <w:pPr>
              <w:jc w:val="right"/>
              <w:rPr>
                <w:lang w:val="en-GB"/>
              </w:rPr>
            </w:pPr>
            <w:r w:rsidRPr="001B369A">
              <w:rPr>
                <w:lang w:val="en-GB"/>
              </w:rPr>
              <w:t>1.2</w:t>
            </w:r>
          </w:p>
        </w:tc>
        <w:tc>
          <w:tcPr>
            <w:tcW w:w="1542" w:type="dxa"/>
          </w:tcPr>
          <w:p w14:paraId="159B1F56" w14:textId="77777777" w:rsidR="00261F29" w:rsidRPr="001B369A" w:rsidRDefault="008775C7" w:rsidP="00613FF3">
            <w:pPr>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b/>
                <w:bCs/>
                <w:sz w:val="22"/>
                <w:szCs w:val="22"/>
                <w:lang w:val="en-GB" w:eastAsia="en-US"/>
              </w:rPr>
            </w:pPr>
            <w:r w:rsidRPr="001B369A">
              <w:rPr>
                <w:lang w:val="en-GB"/>
              </w:rPr>
              <w:t>2019-0</w:t>
            </w:r>
            <w:r w:rsidR="00613FF3" w:rsidRPr="001B369A">
              <w:rPr>
                <w:lang w:val="en-GB"/>
              </w:rPr>
              <w:t>2</w:t>
            </w:r>
            <w:r w:rsidRPr="001B369A">
              <w:rPr>
                <w:lang w:val="en-GB"/>
              </w:rPr>
              <w:t>-</w:t>
            </w:r>
            <w:r w:rsidR="00613FF3" w:rsidRPr="001B369A">
              <w:rPr>
                <w:lang w:val="en-GB"/>
              </w:rPr>
              <w:t>01</w:t>
            </w:r>
          </w:p>
        </w:tc>
        <w:tc>
          <w:tcPr>
            <w:tcW w:w="7477" w:type="dxa"/>
          </w:tcPr>
          <w:p w14:paraId="7B0DE3C1" w14:textId="77777777" w:rsidR="008775C7" w:rsidRPr="001B369A" w:rsidRDefault="008775C7"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section for non-XML payloads</w:t>
            </w:r>
          </w:p>
        </w:tc>
      </w:tr>
      <w:tr w:rsidR="00417D26" w:rsidRPr="001B369A" w14:paraId="5D15B557"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94C3B0" w14:textId="77777777" w:rsidR="00417D26" w:rsidRPr="001B369A" w:rsidRDefault="00417D26" w:rsidP="00AD4410">
            <w:pPr>
              <w:jc w:val="right"/>
              <w:rPr>
                <w:lang w:val="en-GB"/>
              </w:rPr>
            </w:pPr>
            <w:r w:rsidRPr="001B369A">
              <w:rPr>
                <w:lang w:val="en-GB"/>
              </w:rPr>
              <w:t>1.2.1</w:t>
            </w:r>
          </w:p>
        </w:tc>
        <w:tc>
          <w:tcPr>
            <w:tcW w:w="1542" w:type="dxa"/>
          </w:tcPr>
          <w:p w14:paraId="5C24375D" w14:textId="77777777" w:rsidR="00417D26" w:rsidRPr="001B369A" w:rsidRDefault="00417D26" w:rsidP="00613FF3">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2020-03-11</w:t>
            </w:r>
          </w:p>
        </w:tc>
        <w:tc>
          <w:tcPr>
            <w:tcW w:w="7477" w:type="dxa"/>
          </w:tcPr>
          <w:p w14:paraId="746CD182" w14:textId="77777777" w:rsidR="00417D26" w:rsidRPr="001B369A" w:rsidRDefault="00417D26"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Added </w:t>
            </w:r>
            <w:r w:rsidR="00374E2B" w:rsidRPr="001B369A">
              <w:rPr>
                <w:lang w:val="en-GB"/>
              </w:rPr>
              <w:t>chapter 2.6</w:t>
            </w:r>
            <w:r w:rsidRPr="001B369A">
              <w:rPr>
                <w:lang w:val="en-GB"/>
              </w:rPr>
              <w:t xml:space="preserve"> on </w:t>
            </w:r>
            <w:r w:rsidR="00374E2B" w:rsidRPr="001B369A">
              <w:rPr>
                <w:lang w:val="en-GB"/>
              </w:rPr>
              <w:t>the Internet Media Type</w:t>
            </w:r>
          </w:p>
          <w:p w14:paraId="0DAE698E" w14:textId="77777777" w:rsidR="00672AAC" w:rsidRPr="001B369A" w:rsidRDefault="00672AA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Remove the references to the Peppol Policy for use of Identifiers 3.x</w:t>
            </w:r>
          </w:p>
          <w:p w14:paraId="771433D7" w14:textId="77777777" w:rsidR="000B527F" w:rsidRPr="001B369A" w:rsidRDefault="000B527F"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Updated to the new branding</w:t>
            </w:r>
          </w:p>
        </w:tc>
      </w:tr>
      <w:tr w:rsidR="00673375" w:rsidRPr="001B369A" w14:paraId="41D12205" w14:textId="77777777" w:rsidTr="00AD4410">
        <w:trPr>
          <w:ins w:id="28" w:author="Philip Helger" w:date="2022-02-06T21:42:00Z"/>
        </w:trPr>
        <w:tc>
          <w:tcPr>
            <w:cnfStyle w:val="001000000000" w:firstRow="0" w:lastRow="0" w:firstColumn="1" w:lastColumn="0" w:oddVBand="0" w:evenVBand="0" w:oddHBand="0" w:evenHBand="0" w:firstRowFirstColumn="0" w:firstRowLastColumn="0" w:lastRowFirstColumn="0" w:lastRowLastColumn="0"/>
            <w:tcW w:w="0" w:type="auto"/>
          </w:tcPr>
          <w:p w14:paraId="4EA3AAC6" w14:textId="2F5125EF" w:rsidR="00673375" w:rsidRPr="001B369A" w:rsidRDefault="00673375" w:rsidP="00AD4410">
            <w:pPr>
              <w:jc w:val="right"/>
              <w:rPr>
                <w:ins w:id="29" w:author="Philip Helger" w:date="2022-02-06T21:42:00Z"/>
                <w:lang w:val="en-GB"/>
              </w:rPr>
            </w:pPr>
            <w:ins w:id="30" w:author="Philip Helger" w:date="2022-02-06T21:42:00Z">
              <w:del w:id="31" w:author="Philip" w:date="2022-02-10T19:11:00Z">
                <w:r w:rsidRPr="001B369A" w:rsidDel="00657C97">
                  <w:rPr>
                    <w:lang w:val="en-GB"/>
                  </w:rPr>
                  <w:delText>1</w:delText>
                </w:r>
              </w:del>
            </w:ins>
            <w:ins w:id="32" w:author="Philip" w:date="2022-02-10T19:11:00Z">
              <w:r w:rsidR="00657C97">
                <w:rPr>
                  <w:lang w:val="en-GB"/>
                </w:rPr>
                <w:t>2</w:t>
              </w:r>
            </w:ins>
            <w:ins w:id="33" w:author="Philip Helger" w:date="2022-02-06T21:42:00Z">
              <w:r w:rsidRPr="001B369A">
                <w:rPr>
                  <w:lang w:val="en-GB"/>
                </w:rPr>
                <w:t>.</w:t>
              </w:r>
              <w:del w:id="34" w:author="Philip" w:date="2022-02-10T19:11:00Z">
                <w:r w:rsidRPr="001B369A" w:rsidDel="00657C97">
                  <w:rPr>
                    <w:lang w:val="en-GB"/>
                  </w:rPr>
                  <w:delText>3</w:delText>
                </w:r>
              </w:del>
            </w:ins>
            <w:ins w:id="35" w:author="Philip" w:date="2022-02-10T19:11:00Z">
              <w:r w:rsidR="00657C97">
                <w:rPr>
                  <w:lang w:val="en-GB"/>
                </w:rPr>
                <w:t>0</w:t>
              </w:r>
            </w:ins>
          </w:p>
        </w:tc>
        <w:tc>
          <w:tcPr>
            <w:tcW w:w="1542" w:type="dxa"/>
          </w:tcPr>
          <w:p w14:paraId="77DB48D1" w14:textId="6BFD047F" w:rsidR="00673375" w:rsidRPr="001B369A" w:rsidRDefault="00673375" w:rsidP="00613FF3">
            <w:pPr>
              <w:jc w:val="right"/>
              <w:cnfStyle w:val="000000000000" w:firstRow="0" w:lastRow="0" w:firstColumn="0" w:lastColumn="0" w:oddVBand="0" w:evenVBand="0" w:oddHBand="0" w:evenHBand="0" w:firstRowFirstColumn="0" w:firstRowLastColumn="0" w:lastRowFirstColumn="0" w:lastRowLastColumn="0"/>
              <w:rPr>
                <w:ins w:id="36" w:author="Philip Helger" w:date="2022-02-06T21:42:00Z"/>
                <w:lang w:val="en-GB"/>
              </w:rPr>
            </w:pPr>
            <w:ins w:id="37" w:author="Philip Helger" w:date="2022-02-06T21:42:00Z">
              <w:r w:rsidRPr="001B369A">
                <w:rPr>
                  <w:lang w:val="en-GB"/>
                </w:rPr>
                <w:t>2022-0</w:t>
              </w:r>
            </w:ins>
            <w:ins w:id="38" w:author="Philip Helger" w:date="2022-03-25T21:46:00Z">
              <w:r w:rsidR="001D78B4">
                <w:rPr>
                  <w:lang w:val="en-GB"/>
                </w:rPr>
                <w:t>3</w:t>
              </w:r>
            </w:ins>
            <w:ins w:id="39" w:author="Philip Helger" w:date="2022-02-06T21:42:00Z">
              <w:r w:rsidRPr="001B369A">
                <w:rPr>
                  <w:lang w:val="en-GB"/>
                </w:rPr>
                <w:t>-</w:t>
              </w:r>
              <w:del w:id="40" w:author="Philip" w:date="2022-02-10T19:11:00Z">
                <w:r w:rsidRPr="001B369A" w:rsidDel="00657C97">
                  <w:rPr>
                    <w:lang w:val="en-GB"/>
                  </w:rPr>
                  <w:delText>06</w:delText>
                </w:r>
              </w:del>
            </w:ins>
            <w:ins w:id="41" w:author="Philip" w:date="2022-02-10T19:11:00Z">
              <w:del w:id="42" w:author="Philip Helger" w:date="2022-03-25T21:46:00Z">
                <w:r w:rsidR="00657C97" w:rsidDel="001D78B4">
                  <w:rPr>
                    <w:lang w:val="en-GB"/>
                  </w:rPr>
                  <w:delText>10</w:delText>
                </w:r>
              </w:del>
            </w:ins>
            <w:ins w:id="43" w:author="Philip Helger" w:date="2022-03-25T21:46:00Z">
              <w:r w:rsidR="001D78B4">
                <w:rPr>
                  <w:lang w:val="en-GB"/>
                </w:rPr>
                <w:t>25</w:t>
              </w:r>
            </w:ins>
          </w:p>
        </w:tc>
        <w:tc>
          <w:tcPr>
            <w:tcW w:w="7477" w:type="dxa"/>
          </w:tcPr>
          <w:p w14:paraId="3285606E" w14:textId="28FA2C3D" w:rsidR="00673375" w:rsidRPr="001B369A" w:rsidRDefault="00673375" w:rsidP="008775C7">
            <w:pPr>
              <w:cnfStyle w:val="000000000000" w:firstRow="0" w:lastRow="0" w:firstColumn="0" w:lastColumn="0" w:oddVBand="0" w:evenVBand="0" w:oddHBand="0" w:evenHBand="0" w:firstRowFirstColumn="0" w:firstRowLastColumn="0" w:lastRowFirstColumn="0" w:lastRowLastColumn="0"/>
              <w:rPr>
                <w:ins w:id="44" w:author="Philip Helger" w:date="2022-02-06T21:42:00Z"/>
                <w:lang w:val="en-GB"/>
              </w:rPr>
            </w:pPr>
            <w:ins w:id="45" w:author="Philip Helger" w:date="2022-02-06T21:42:00Z">
              <w:r w:rsidRPr="001B369A">
                <w:rPr>
                  <w:lang w:val="en-GB"/>
                </w:rPr>
                <w:t>Added chapter 2.5 on country codes</w:t>
              </w:r>
            </w:ins>
          </w:p>
        </w:tc>
      </w:tr>
    </w:tbl>
    <w:p w14:paraId="7686D12E" w14:textId="77777777" w:rsidR="00ED7A95" w:rsidRPr="001B369A" w:rsidRDefault="00ED7A95" w:rsidP="00ED7A95">
      <w:pPr>
        <w:rPr>
          <w:lang w:val="en-GB"/>
          <w:rPrChange w:id="46" w:author="Philip Helger" w:date="2022-02-06T22:10:00Z">
            <w:rPr/>
          </w:rPrChange>
        </w:rPr>
        <w:sectPr w:rsidR="00ED7A95" w:rsidRPr="001B369A" w:rsidSect="00733444">
          <w:headerReference w:type="default" r:id="rId11"/>
          <w:footerReference w:type="default" r:id="rId12"/>
          <w:headerReference w:type="first" r:id="rId13"/>
          <w:footerReference w:type="first" r:id="rId14"/>
          <w:type w:val="continuous"/>
          <w:pgSz w:w="11907" w:h="16839" w:code="9"/>
          <w:pgMar w:top="1418" w:right="1135" w:bottom="850" w:left="1135" w:header="709" w:footer="850" w:gutter="0"/>
          <w:cols w:space="720"/>
          <w:titlePg/>
          <w:docGrid w:linePitch="299"/>
        </w:sectPr>
      </w:pPr>
    </w:p>
    <w:p w14:paraId="2D13D8F5" w14:textId="77777777" w:rsidR="00B45979" w:rsidRPr="001B369A" w:rsidRDefault="000B3F7F" w:rsidP="009F1BEA">
      <w:pPr>
        <w:pStyle w:val="berschrift1"/>
        <w:rPr>
          <w:lang w:val="en-GB"/>
        </w:rPr>
      </w:pPr>
      <w:r w:rsidRPr="001B369A">
        <w:rPr>
          <w:lang w:val="en-GB"/>
        </w:rPr>
        <w:t>Introduction</w:t>
      </w:r>
    </w:p>
    <w:p w14:paraId="6D770398" w14:textId="77777777" w:rsidR="000B3F7F" w:rsidRPr="001B369A" w:rsidRDefault="000B3F7F" w:rsidP="000B3F7F">
      <w:pPr>
        <w:rPr>
          <w:lang w:val="en-GB"/>
        </w:rPr>
      </w:pPr>
      <w:r w:rsidRPr="001B369A">
        <w:rPr>
          <w:lang w:val="en-GB"/>
        </w:rPr>
        <w:t xml:space="preserve">The </w:t>
      </w:r>
      <w:r w:rsidR="00417D26" w:rsidRPr="001B369A">
        <w:rPr>
          <w:lang w:val="en-GB"/>
        </w:rPr>
        <w:t>Peppol</w:t>
      </w:r>
      <w:r w:rsidRPr="001B369A">
        <w:rPr>
          <w:lang w:val="en-GB"/>
        </w:rPr>
        <w:t xml:space="preserve"> Message Envelope is a customization of the UN/CEFACT Standard Business Document Header (SBDH)</w:t>
      </w:r>
      <w:r w:rsidR="00301D21" w:rsidRPr="001B369A">
        <w:rPr>
          <w:lang w:val="en-GB"/>
        </w:rPr>
        <w:t xml:space="preserve"> [SBDH]</w:t>
      </w:r>
      <w:r w:rsidRPr="001B369A">
        <w:rPr>
          <w:lang w:val="en-GB"/>
        </w:rPr>
        <w:t>. The customization represents a true subset of the standard XML Schemas and any instance conformant to this specification is also conformant to the SBDH.</w:t>
      </w:r>
    </w:p>
    <w:p w14:paraId="09D1E132" w14:textId="77777777" w:rsidR="000B3F7F" w:rsidRPr="001B369A" w:rsidRDefault="000B3F7F" w:rsidP="000B3F7F">
      <w:pPr>
        <w:rPr>
          <w:lang w:val="en-GB"/>
        </w:rPr>
      </w:pPr>
      <w:r w:rsidRPr="001B369A">
        <w:rPr>
          <w:lang w:val="en-GB"/>
        </w:rPr>
        <w:t xml:space="preserve">The </w:t>
      </w:r>
      <w:r w:rsidR="00417D26" w:rsidRPr="001B369A">
        <w:rPr>
          <w:lang w:val="en-GB"/>
        </w:rPr>
        <w:t>Peppol</w:t>
      </w:r>
      <w:r w:rsidR="008D7347" w:rsidRPr="001B369A">
        <w:rPr>
          <w:lang w:val="en-GB"/>
        </w:rPr>
        <w:t xml:space="preserve"> </w:t>
      </w:r>
      <w:r w:rsidRPr="001B369A">
        <w:rPr>
          <w:lang w:val="en-GB"/>
        </w:rPr>
        <w:t xml:space="preserve">Message Envelope makes it possible for Access points to: </w:t>
      </w:r>
    </w:p>
    <w:p w14:paraId="53B9021F" w14:textId="77777777" w:rsidR="000B3F7F" w:rsidRPr="001B369A" w:rsidRDefault="000B3F7F" w:rsidP="000B3F7F">
      <w:pPr>
        <w:pStyle w:val="Listenabsatz"/>
        <w:numPr>
          <w:ilvl w:val="0"/>
          <w:numId w:val="35"/>
        </w:numPr>
        <w:spacing w:after="200" w:line="276" w:lineRule="auto"/>
        <w:rPr>
          <w:lang w:val="en-GB"/>
        </w:rPr>
      </w:pPr>
      <w:r w:rsidRPr="001B369A">
        <w:rPr>
          <w:lang w:val="en-GB"/>
        </w:rPr>
        <w:t>Route messages without having to access to the business message/data</w:t>
      </w:r>
    </w:p>
    <w:p w14:paraId="7B93399F" w14:textId="77777777" w:rsidR="000B3F7F" w:rsidRPr="001B369A" w:rsidRDefault="000B3F7F" w:rsidP="000B3F7F">
      <w:pPr>
        <w:pStyle w:val="Listenabsatz"/>
        <w:numPr>
          <w:ilvl w:val="0"/>
          <w:numId w:val="35"/>
        </w:numPr>
        <w:spacing w:after="200" w:line="276" w:lineRule="auto"/>
        <w:rPr>
          <w:lang w:val="en-GB"/>
        </w:rPr>
      </w:pPr>
      <w:r w:rsidRPr="001B369A">
        <w:rPr>
          <w:lang w:val="en-GB"/>
        </w:rPr>
        <w:t>Always use the same way of identifying sender/receiver</w:t>
      </w:r>
      <w:r w:rsidR="00466CC7" w:rsidRPr="001B369A">
        <w:rPr>
          <w:lang w:val="en-GB"/>
        </w:rPr>
        <w:t xml:space="preserve">, </w:t>
      </w:r>
      <w:r w:rsidRPr="001B369A">
        <w:rPr>
          <w:lang w:val="en-GB"/>
        </w:rPr>
        <w:t>document type</w:t>
      </w:r>
      <w:r w:rsidR="00466CC7" w:rsidRPr="001B369A">
        <w:rPr>
          <w:lang w:val="en-GB"/>
        </w:rPr>
        <w:t xml:space="preserve"> and process</w:t>
      </w:r>
    </w:p>
    <w:p w14:paraId="5A168B36" w14:textId="77777777" w:rsidR="000B3F7F" w:rsidRPr="001B369A" w:rsidRDefault="000B3F7F" w:rsidP="000B3F7F">
      <w:pPr>
        <w:pStyle w:val="Listenabsatz"/>
        <w:numPr>
          <w:ilvl w:val="0"/>
          <w:numId w:val="35"/>
        </w:numPr>
        <w:spacing w:after="200" w:line="276" w:lineRule="auto"/>
        <w:rPr>
          <w:lang w:val="en-GB"/>
        </w:rPr>
      </w:pPr>
      <w:r w:rsidRPr="001B369A">
        <w:rPr>
          <w:lang w:val="en-GB"/>
        </w:rPr>
        <w:t>Overcome issues with namespace or versioning of the payload</w:t>
      </w:r>
    </w:p>
    <w:p w14:paraId="2DE77999" w14:textId="77777777" w:rsidR="00466CC7" w:rsidRPr="001B369A" w:rsidRDefault="00466CC7" w:rsidP="000B3F7F">
      <w:pPr>
        <w:pStyle w:val="Listenabsatz"/>
        <w:numPr>
          <w:ilvl w:val="0"/>
          <w:numId w:val="35"/>
        </w:numPr>
        <w:spacing w:after="200" w:line="276" w:lineRule="auto"/>
        <w:rPr>
          <w:lang w:val="en-GB"/>
        </w:rPr>
      </w:pPr>
      <w:r w:rsidRPr="001B369A">
        <w:rPr>
          <w:lang w:val="en-GB"/>
        </w:rPr>
        <w:lastRenderedPageBreak/>
        <w:t>Provide additional attributes that help processing the payload</w:t>
      </w:r>
    </w:p>
    <w:p w14:paraId="2430BA66" w14:textId="77777777" w:rsidR="000B3F7F" w:rsidRPr="001B369A" w:rsidRDefault="000B3F7F" w:rsidP="000B3F7F">
      <w:pPr>
        <w:rPr>
          <w:lang w:val="en-GB"/>
        </w:rPr>
      </w:pPr>
      <w:r w:rsidRPr="001B369A">
        <w:rPr>
          <w:lang w:val="en-GB"/>
        </w:rPr>
        <w:t>The Message Envelope can also carry some of the infrastructure elements when using protocols like AS2</w:t>
      </w:r>
      <w:r w:rsidR="00466CC7" w:rsidRPr="001B369A">
        <w:rPr>
          <w:lang w:val="en-GB"/>
        </w:rPr>
        <w:t xml:space="preserve"> or AS4</w:t>
      </w:r>
      <w:r w:rsidRPr="001B369A">
        <w:rPr>
          <w:lang w:val="en-GB"/>
        </w:rPr>
        <w:t xml:space="preserve">. The creation of the Message Envelope </w:t>
      </w:r>
      <w:r w:rsidR="00E2424F" w:rsidRPr="001B369A">
        <w:rPr>
          <w:lang w:val="en-GB"/>
        </w:rPr>
        <w:t xml:space="preserve">is </w:t>
      </w:r>
      <w:r w:rsidR="0022017F" w:rsidRPr="001B369A">
        <w:rPr>
          <w:lang w:val="en-GB"/>
        </w:rPr>
        <w:t>RECOMMENDED</w:t>
      </w:r>
      <w:r w:rsidR="00E2424F" w:rsidRPr="001B369A">
        <w:rPr>
          <w:lang w:val="en-GB"/>
        </w:rPr>
        <w:t xml:space="preserve"> </w:t>
      </w:r>
      <w:r w:rsidR="00DA7EE7" w:rsidRPr="001B369A">
        <w:rPr>
          <w:lang w:val="en-GB"/>
        </w:rPr>
        <w:t xml:space="preserve">to be </w:t>
      </w:r>
      <w:r w:rsidRPr="001B369A">
        <w:rPr>
          <w:lang w:val="en-GB"/>
        </w:rPr>
        <w:t>done already in the system issuing the business document but it may also be created by a service provider who is preparing the document for transportation to the receiver’s Access Point. This specification does not recommend any particular setup with regard to this</w:t>
      </w:r>
      <w:r w:rsidR="0022017F" w:rsidRPr="001B369A">
        <w:rPr>
          <w:lang w:val="en-GB"/>
        </w:rPr>
        <w:t xml:space="preserve"> when the Message Envelope is not created in the issuing system</w:t>
      </w:r>
      <w:r w:rsidRPr="001B369A">
        <w:rPr>
          <w:lang w:val="en-GB"/>
        </w:rPr>
        <w:t>.</w:t>
      </w:r>
    </w:p>
    <w:p w14:paraId="7C6BB065" w14:textId="77777777" w:rsidR="0087498E" w:rsidRPr="001B369A" w:rsidRDefault="0087498E" w:rsidP="0087498E">
      <w:pPr>
        <w:pStyle w:val="berschrift2"/>
        <w:rPr>
          <w:lang w:val="en-GB"/>
        </w:rPr>
      </w:pPr>
      <w:r w:rsidRPr="001B369A">
        <w:rPr>
          <w:lang w:val="en-GB"/>
        </w:rPr>
        <w:t>Terminology</w:t>
      </w:r>
    </w:p>
    <w:p w14:paraId="4A5B0E9F" w14:textId="77777777" w:rsidR="0087498E" w:rsidRPr="001B369A" w:rsidRDefault="0087498E" w:rsidP="0087498E">
      <w:pPr>
        <w:rPr>
          <w:lang w:val="en-GB"/>
        </w:rPr>
      </w:pPr>
      <w:r w:rsidRPr="001B369A">
        <w:rPr>
          <w:lang w:val="en-GB"/>
        </w:rPr>
        <w:t xml:space="preserve">The keywords "MUST", "MUST NOT", "REQUIRED", "SHALL", "SHALL NOT", "SHOULD", "SHOULD NOT", "RECOMMENDED", "MAY", and "OPTIONAL" in this document are to be interpreted as described in </w:t>
      </w:r>
      <w:r w:rsidR="007C28B4" w:rsidRPr="001B369A">
        <w:rPr>
          <w:lang w:val="en-GB"/>
        </w:rPr>
        <w:t xml:space="preserve">RFC 2119 </w:t>
      </w:r>
      <w:r w:rsidRPr="001B369A">
        <w:rPr>
          <w:lang w:val="en-GB"/>
        </w:rPr>
        <w:t>[RFC2119].</w:t>
      </w:r>
    </w:p>
    <w:p w14:paraId="224CD463" w14:textId="77777777" w:rsidR="0087498E" w:rsidRPr="001B369A" w:rsidRDefault="0087498E" w:rsidP="002C6A15">
      <w:pPr>
        <w:pStyle w:val="berschrift2"/>
        <w:rPr>
          <w:lang w:val="en-GB"/>
        </w:rPr>
      </w:pPr>
      <w:r w:rsidRPr="001B369A">
        <w:rPr>
          <w:lang w:val="en-GB"/>
        </w:rPr>
        <w:t>Normative references</w:t>
      </w:r>
    </w:p>
    <w:p w14:paraId="787C9FA5" w14:textId="604D1F41" w:rsidR="0087498E" w:rsidRPr="001B369A" w:rsidRDefault="0087498E" w:rsidP="002C6A15">
      <w:pPr>
        <w:ind w:left="1701" w:hanging="1701"/>
        <w:rPr>
          <w:lang w:val="en-GB"/>
        </w:rPr>
      </w:pPr>
      <w:r w:rsidRPr="001B369A">
        <w:rPr>
          <w:lang w:val="en-GB"/>
        </w:rPr>
        <w:t>[RFC2119]</w:t>
      </w:r>
      <w:r w:rsidRPr="001B369A">
        <w:rPr>
          <w:lang w:val="en-GB"/>
        </w:rPr>
        <w:tab/>
      </w:r>
      <w:r w:rsidR="00FE1A7D" w:rsidRPr="001B369A">
        <w:rPr>
          <w:lang w:val="en-GB"/>
        </w:rPr>
        <w:t>“</w:t>
      </w:r>
      <w:r w:rsidRPr="001B369A">
        <w:rPr>
          <w:lang w:val="en-GB"/>
        </w:rPr>
        <w:t>Key words for use in RFCs to Indicate Requirement Levels</w:t>
      </w:r>
      <w:r w:rsidR="00FE1A7D" w:rsidRPr="001B369A">
        <w:rPr>
          <w:lang w:val="en-GB"/>
        </w:rPr>
        <w:t>”</w:t>
      </w:r>
      <w:r w:rsidRPr="001B369A">
        <w:rPr>
          <w:lang w:val="en-GB"/>
        </w:rPr>
        <w:t>,</w:t>
      </w:r>
      <w:r w:rsidR="00FE1A7D" w:rsidRPr="001B369A">
        <w:rPr>
          <w:lang w:val="en-GB"/>
        </w:rPr>
        <w:br/>
      </w:r>
      <w:r w:rsidR="00CF663C" w:rsidRPr="001B369A">
        <w:rPr>
          <w:lang w:val="en-GB"/>
          <w:rPrChange w:id="55" w:author="Philip Helger" w:date="2022-02-06T22:10:00Z">
            <w:rPr/>
          </w:rPrChange>
        </w:rPr>
        <w:fldChar w:fldCharType="begin"/>
      </w:r>
      <w:r w:rsidR="00CF663C" w:rsidRPr="001B369A">
        <w:rPr>
          <w:lang w:val="en-GB"/>
          <w:rPrChange w:id="56" w:author="Philip Helger" w:date="2022-02-06T22:10:00Z">
            <w:rPr/>
          </w:rPrChange>
        </w:rPr>
        <w:instrText xml:space="preserve"> HYPERLINK "https://www.ietf.org/rfc/rfc2119.txt" </w:instrText>
      </w:r>
      <w:r w:rsidR="00CF663C" w:rsidRPr="001B369A">
        <w:rPr>
          <w:rPrChange w:id="57" w:author="Philip Helger" w:date="2022-02-06T22:10:00Z">
            <w:rPr>
              <w:rStyle w:val="Hyperlink"/>
              <w:lang w:val="en-GB"/>
            </w:rPr>
          </w:rPrChange>
        </w:rPr>
        <w:fldChar w:fldCharType="separate"/>
      </w:r>
      <w:r w:rsidR="007C28B4" w:rsidRPr="001B369A">
        <w:rPr>
          <w:rStyle w:val="Hyperlink"/>
          <w:lang w:val="en-GB"/>
        </w:rPr>
        <w:t>https://www.ietf.org/rfc/rfc2119.txt</w:t>
      </w:r>
      <w:r w:rsidR="00CF663C" w:rsidRPr="001B369A">
        <w:rPr>
          <w:rStyle w:val="Hyperlink"/>
          <w:lang w:val="en-GB"/>
        </w:rPr>
        <w:fldChar w:fldCharType="end"/>
      </w:r>
    </w:p>
    <w:p w14:paraId="60057A4B" w14:textId="09B4E971" w:rsidR="002C6A15" w:rsidRPr="001B369A" w:rsidRDefault="002C6A15" w:rsidP="002C6A15">
      <w:pPr>
        <w:ind w:left="1701" w:hanging="1701"/>
        <w:rPr>
          <w:lang w:val="en-GB"/>
        </w:rPr>
      </w:pPr>
      <w:r w:rsidRPr="001B369A">
        <w:rPr>
          <w:lang w:val="en-GB"/>
        </w:rPr>
        <w:t>[</w:t>
      </w:r>
      <w:r w:rsidR="00417D26" w:rsidRPr="001B369A">
        <w:rPr>
          <w:lang w:val="en-GB"/>
        </w:rPr>
        <w:t>Peppol</w:t>
      </w:r>
      <w:r w:rsidRPr="001B369A">
        <w:rPr>
          <w:lang w:val="en-GB"/>
        </w:rPr>
        <w:t>_Policy4]</w:t>
      </w:r>
      <w:r w:rsidRPr="001B369A">
        <w:rPr>
          <w:lang w:val="en-GB"/>
        </w:rPr>
        <w:tab/>
      </w:r>
      <w:r w:rsidR="00FE1A7D" w:rsidRPr="001B369A">
        <w:rPr>
          <w:lang w:val="en-GB"/>
        </w:rPr>
        <w:t>“</w:t>
      </w:r>
      <w:r w:rsidR="00417D26" w:rsidRPr="001B369A">
        <w:rPr>
          <w:lang w:val="en-GB"/>
        </w:rPr>
        <w:t>Peppol</w:t>
      </w:r>
      <w:r w:rsidRPr="001B369A">
        <w:rPr>
          <w:lang w:val="en-GB"/>
        </w:rPr>
        <w:t xml:space="preserve"> Policy for use of Identifiers v4.</w:t>
      </w:r>
      <w:r w:rsidR="00FE1A7D" w:rsidRPr="001B369A">
        <w:rPr>
          <w:lang w:val="en-GB"/>
        </w:rPr>
        <w:t>1.0”</w:t>
      </w:r>
      <w:r w:rsidRPr="001B369A">
        <w:rPr>
          <w:lang w:val="en-GB"/>
        </w:rPr>
        <w:t>,</w:t>
      </w:r>
      <w:r w:rsidR="00FE1A7D" w:rsidRPr="001B369A">
        <w:rPr>
          <w:lang w:val="en-GB"/>
        </w:rPr>
        <w:br/>
      </w:r>
      <w:r w:rsidR="00CF663C" w:rsidRPr="001B369A">
        <w:rPr>
          <w:lang w:val="en-GB"/>
          <w:rPrChange w:id="58" w:author="Philip Helger" w:date="2022-02-06T22:10:00Z">
            <w:rPr/>
          </w:rPrChange>
        </w:rPr>
        <w:fldChar w:fldCharType="begin"/>
      </w:r>
      <w:r w:rsidR="00CF663C" w:rsidRPr="001B369A">
        <w:rPr>
          <w:lang w:val="en-GB"/>
          <w:rPrChange w:id="59" w:author="Philip Helger" w:date="2022-02-06T22:10:00Z">
            <w:rPr/>
          </w:rPrChange>
        </w:rPr>
        <w:instrText xml:space="preserve"> HYPERLINK "https://docs.peppol.eu/edelivery/policies/PEPPOL-EDN-Policy-for-use-of-identifiers-4.1.0-2020-03-11.pdf" </w:instrText>
      </w:r>
      <w:r w:rsidR="00CF663C" w:rsidRPr="001B369A">
        <w:rPr>
          <w:rPrChange w:id="60" w:author="Philip Helger" w:date="2022-02-06T22:10:00Z">
            <w:rPr>
              <w:rStyle w:val="Hyperlink"/>
              <w:lang w:val="en-GB"/>
            </w:rPr>
          </w:rPrChange>
        </w:rPr>
        <w:fldChar w:fldCharType="separate"/>
      </w:r>
      <w:r w:rsidR="00D76213" w:rsidRPr="001B369A">
        <w:rPr>
          <w:rStyle w:val="Hyperlink"/>
          <w:lang w:val="en-GB"/>
        </w:rPr>
        <w:t>https://docs.peppol.eu/edelivery/policies/PEPPOL-EDN-Policy-for-use-of-identifiers-4.1.0-2020-03-11.pdf</w:t>
      </w:r>
      <w:r w:rsidR="00CF663C" w:rsidRPr="001B369A">
        <w:rPr>
          <w:rStyle w:val="Hyperlink"/>
          <w:lang w:val="en-GB"/>
        </w:rPr>
        <w:fldChar w:fldCharType="end"/>
      </w:r>
    </w:p>
    <w:p w14:paraId="4D318B1A" w14:textId="7C6C4BF2" w:rsidR="00301D21" w:rsidRPr="001B369A" w:rsidRDefault="00301D21" w:rsidP="002C6A15">
      <w:pPr>
        <w:ind w:left="1701" w:hanging="1701"/>
        <w:rPr>
          <w:rStyle w:val="Hyperlink"/>
          <w:lang w:val="en-GB"/>
        </w:rPr>
      </w:pPr>
      <w:r w:rsidRPr="001B369A">
        <w:rPr>
          <w:lang w:val="en-GB"/>
        </w:rPr>
        <w:t>[SBDH]</w:t>
      </w:r>
      <w:r w:rsidRPr="001B369A">
        <w:rPr>
          <w:lang w:val="en-GB"/>
        </w:rPr>
        <w:tab/>
      </w:r>
      <w:r w:rsidR="00FE1A7D" w:rsidRPr="001B369A">
        <w:rPr>
          <w:lang w:val="en-GB"/>
        </w:rPr>
        <w:t>“</w:t>
      </w:r>
      <w:r w:rsidRPr="001B369A">
        <w:rPr>
          <w:lang w:val="en-GB"/>
        </w:rPr>
        <w:t>Standard Business Document Header Technical Specification</w:t>
      </w:r>
      <w:r w:rsidR="00FE1A7D" w:rsidRPr="001B369A">
        <w:rPr>
          <w:lang w:val="en-GB"/>
        </w:rPr>
        <w:t>”</w:t>
      </w:r>
      <w:r w:rsidRPr="001B369A">
        <w:rPr>
          <w:lang w:val="en-GB"/>
        </w:rPr>
        <w:t>,</w:t>
      </w:r>
      <w:r w:rsidR="00FE1A7D" w:rsidRPr="001B369A">
        <w:rPr>
          <w:lang w:val="en-GB"/>
        </w:rPr>
        <w:br/>
      </w:r>
      <w:r w:rsidR="00CF663C" w:rsidRPr="001B369A">
        <w:rPr>
          <w:lang w:val="en-GB"/>
          <w:rPrChange w:id="61" w:author="Philip Helger" w:date="2022-02-06T22:10:00Z">
            <w:rPr/>
          </w:rPrChange>
        </w:rPr>
        <w:fldChar w:fldCharType="begin"/>
      </w:r>
      <w:r w:rsidR="00CF663C" w:rsidRPr="001B369A">
        <w:rPr>
          <w:lang w:val="en-GB"/>
          <w:rPrChange w:id="62" w:author="Philip Helger" w:date="2022-02-06T22:10:00Z">
            <w:rPr/>
          </w:rPrChange>
        </w:rPr>
        <w:instrText xml:space="preserve"> HYPERLINK "https://www.gs1.org/standards/edi-xml-gdsn-gs1-uncefact-xml-profiles/sbdh-technical-specifications/1-3" </w:instrText>
      </w:r>
      <w:r w:rsidR="00CF663C" w:rsidRPr="001B369A">
        <w:rPr>
          <w:rPrChange w:id="63" w:author="Philip Helger" w:date="2022-02-06T22:10:00Z">
            <w:rPr>
              <w:rStyle w:val="Hyperlink"/>
              <w:lang w:val="en-GB"/>
            </w:rPr>
          </w:rPrChange>
        </w:rPr>
        <w:fldChar w:fldCharType="separate"/>
      </w:r>
      <w:r w:rsidRPr="001B369A">
        <w:rPr>
          <w:rStyle w:val="Hyperlink"/>
          <w:lang w:val="en-GB"/>
        </w:rPr>
        <w:t>https://www.gs1.org/standards/edi-xml-gdsn-gs1-uncefact-xml-profiles/sbdh-technical-specifications/1-3</w:t>
      </w:r>
      <w:r w:rsidR="00CF663C" w:rsidRPr="001B369A">
        <w:rPr>
          <w:rStyle w:val="Hyperlink"/>
          <w:lang w:val="en-GB"/>
        </w:rPr>
        <w:fldChar w:fldCharType="end"/>
      </w:r>
    </w:p>
    <w:p w14:paraId="00B247F4" w14:textId="77777777" w:rsidR="000B3F7F" w:rsidRPr="001B369A" w:rsidRDefault="000B3F7F" w:rsidP="000B3F7F">
      <w:pPr>
        <w:pStyle w:val="berschrift2"/>
        <w:rPr>
          <w:rFonts w:eastAsiaTheme="minorEastAsia"/>
          <w:lang w:val="en-GB"/>
        </w:rPr>
      </w:pPr>
      <w:r w:rsidRPr="001B369A">
        <w:rPr>
          <w:rFonts w:eastAsiaTheme="minorEastAsia"/>
          <w:lang w:val="en-GB"/>
        </w:rPr>
        <w:t>When to use the envelope</w:t>
      </w:r>
    </w:p>
    <w:p w14:paraId="527F1782" w14:textId="77777777" w:rsidR="000B3F7F" w:rsidRPr="001B369A" w:rsidRDefault="000B3F7F" w:rsidP="000B3F7F">
      <w:pPr>
        <w:rPr>
          <w:lang w:val="en-GB"/>
        </w:rPr>
      </w:pPr>
      <w:r w:rsidRPr="001B369A">
        <w:rPr>
          <w:lang w:val="en-GB"/>
        </w:rPr>
        <w:t xml:space="preserve">Unless other policies are decided for the </w:t>
      </w:r>
      <w:r w:rsidR="00417D26" w:rsidRPr="001B369A">
        <w:rPr>
          <w:lang w:val="en-GB"/>
        </w:rPr>
        <w:t>Peppol</w:t>
      </w:r>
      <w:r w:rsidRPr="001B369A">
        <w:rPr>
          <w:lang w:val="en-GB"/>
        </w:rPr>
        <w:t xml:space="preserve"> infrastructure, the following principals describe when the envelope is to be applied.</w:t>
      </w:r>
    </w:p>
    <w:p w14:paraId="70B5B516" w14:textId="77777777" w:rsidR="000B3F7F" w:rsidRPr="001B369A" w:rsidRDefault="000B3F7F" w:rsidP="000B3F7F">
      <w:pPr>
        <w:pStyle w:val="Listenabsatz"/>
        <w:numPr>
          <w:ilvl w:val="0"/>
          <w:numId w:val="34"/>
        </w:numPr>
        <w:contextualSpacing w:val="0"/>
        <w:rPr>
          <w:lang w:val="en-GB"/>
        </w:rPr>
      </w:pPr>
      <w:r w:rsidRPr="001B369A">
        <w:rPr>
          <w:lang w:val="en-GB"/>
        </w:rPr>
        <w:t>Business Message Envelope MUST be applied for all messages exchanged with AS2</w:t>
      </w:r>
    </w:p>
    <w:p w14:paraId="05F0F0A7" w14:textId="77777777" w:rsidR="00B45979" w:rsidRPr="001B369A" w:rsidRDefault="008D7347" w:rsidP="009F1BEA">
      <w:pPr>
        <w:pStyle w:val="Listenabsatz"/>
        <w:numPr>
          <w:ilvl w:val="0"/>
          <w:numId w:val="34"/>
        </w:numPr>
        <w:contextualSpacing w:val="0"/>
        <w:rPr>
          <w:lang w:val="en-GB"/>
        </w:rPr>
      </w:pPr>
      <w:r w:rsidRPr="001B369A">
        <w:rPr>
          <w:lang w:val="en-GB"/>
        </w:rPr>
        <w:t>Business Message Envelope MUST be applied for all messages exchanged with AS4</w:t>
      </w:r>
    </w:p>
    <w:p w14:paraId="074CDA43" w14:textId="77777777" w:rsidR="00261F29" w:rsidRPr="001B369A" w:rsidRDefault="009D34CC">
      <w:pPr>
        <w:pStyle w:val="berschrift1"/>
        <w:rPr>
          <w:lang w:val="en-GB"/>
        </w:rPr>
      </w:pPr>
      <w:r w:rsidRPr="001B369A">
        <w:rPr>
          <w:lang w:val="en-GB"/>
        </w:rPr>
        <w:t>SBDH Usage</w:t>
      </w:r>
    </w:p>
    <w:p w14:paraId="2A5DFA88" w14:textId="77777777" w:rsidR="000B3F7F" w:rsidRPr="001B369A" w:rsidRDefault="000B3F7F" w:rsidP="000B3F7F">
      <w:pPr>
        <w:pStyle w:val="berschrift2"/>
        <w:rPr>
          <w:rFonts w:eastAsiaTheme="minorEastAsia"/>
          <w:lang w:val="en-GB"/>
        </w:rPr>
      </w:pPr>
      <w:r w:rsidRPr="001B369A">
        <w:rPr>
          <w:rFonts w:eastAsiaTheme="minorEastAsia"/>
          <w:lang w:val="en-GB"/>
        </w:rPr>
        <w:t>Party identifiers</w:t>
      </w:r>
    </w:p>
    <w:p w14:paraId="7261041A" w14:textId="510B41EF" w:rsidR="000B3F7F" w:rsidRPr="001B369A" w:rsidRDefault="000B3F7F" w:rsidP="00672AAC">
      <w:pPr>
        <w:rPr>
          <w:lang w:val="en-GB"/>
        </w:rPr>
      </w:pPr>
      <w:r w:rsidRPr="001B369A">
        <w:rPr>
          <w:lang w:val="en-GB"/>
        </w:rPr>
        <w:t xml:space="preserve">The required Receiver party identifier in the Message Envelope header is the one that corresponds to a </w:t>
      </w:r>
      <w:r w:rsidR="00417D26" w:rsidRPr="001B369A">
        <w:rPr>
          <w:lang w:val="en-GB"/>
        </w:rPr>
        <w:t>Peppol</w:t>
      </w:r>
      <w:r w:rsidRPr="001B369A">
        <w:rPr>
          <w:lang w:val="en-GB"/>
        </w:rPr>
        <w:t xml:space="preserve"> Participant registered in the SML/SMP. </w:t>
      </w:r>
      <w:r w:rsidR="00393741" w:rsidRPr="001B369A">
        <w:rPr>
          <w:lang w:val="en-GB"/>
        </w:rPr>
        <w:t>Also,</w:t>
      </w:r>
      <w:r w:rsidRPr="001B369A">
        <w:rPr>
          <w:lang w:val="en-GB"/>
        </w:rPr>
        <w:t xml:space="preserve"> the Sender party identifier is required. The structure of the identifier MUST follow the</w:t>
      </w:r>
      <w:r w:rsidR="00672AAC" w:rsidRPr="001B369A">
        <w:rPr>
          <w:lang w:val="en-GB"/>
        </w:rPr>
        <w:t xml:space="preserve"> </w:t>
      </w:r>
      <w:r w:rsidR="00D908D5" w:rsidRPr="001B369A">
        <w:rPr>
          <w:lang w:val="en-GB"/>
        </w:rPr>
        <w:t>“</w:t>
      </w:r>
      <w:r w:rsidR="00417D26" w:rsidRPr="001B369A">
        <w:rPr>
          <w:lang w:val="en-GB"/>
        </w:rPr>
        <w:t>Peppol</w:t>
      </w:r>
      <w:r w:rsidR="00D908D5" w:rsidRPr="001B369A">
        <w:rPr>
          <w:lang w:val="en-GB"/>
        </w:rPr>
        <w:t xml:space="preserve"> Policy for use of Identifiers v4.x”</w:t>
      </w:r>
      <w:r w:rsidR="00A125FF" w:rsidRPr="001B369A">
        <w:rPr>
          <w:lang w:val="en-GB"/>
        </w:rPr>
        <w:t xml:space="preserve"> </w:t>
      </w:r>
      <w:r w:rsidR="002C6A15" w:rsidRPr="001B369A">
        <w:rPr>
          <w:lang w:val="en-GB"/>
        </w:rPr>
        <w:t>[</w:t>
      </w:r>
      <w:r w:rsidR="00417D26" w:rsidRPr="001B369A">
        <w:rPr>
          <w:lang w:val="en-GB"/>
        </w:rPr>
        <w:t>Peppol</w:t>
      </w:r>
      <w:r w:rsidR="002C6A15" w:rsidRPr="001B369A">
        <w:rPr>
          <w:lang w:val="en-GB"/>
        </w:rPr>
        <w:t>_Policy4]</w:t>
      </w:r>
      <w:r w:rsidR="00672AAC" w:rsidRPr="001B369A">
        <w:rPr>
          <w:lang w:val="en-GB"/>
        </w:rPr>
        <w:t>.</w:t>
      </w:r>
    </w:p>
    <w:p w14:paraId="0EE74B57" w14:textId="77777777" w:rsidR="00466CC7" w:rsidRPr="001B369A" w:rsidRDefault="0022017F" w:rsidP="000B3F7F">
      <w:pPr>
        <w:rPr>
          <w:lang w:val="en-GB"/>
        </w:rPr>
      </w:pPr>
      <w:r w:rsidRPr="001B369A">
        <w:rPr>
          <w:lang w:val="en-GB"/>
        </w:rPr>
        <w:t xml:space="preserve">In cases where </w:t>
      </w:r>
      <w:r w:rsidR="00466CC7" w:rsidRPr="001B369A">
        <w:rPr>
          <w:lang w:val="en-GB"/>
        </w:rPr>
        <w:t xml:space="preserve">the </w:t>
      </w:r>
      <w:r w:rsidRPr="001B369A">
        <w:rPr>
          <w:lang w:val="en-GB"/>
        </w:rPr>
        <w:t xml:space="preserve">sender is not registered in SML/SMP the identifier of </w:t>
      </w:r>
      <w:r w:rsidR="00466CC7" w:rsidRPr="001B369A">
        <w:rPr>
          <w:lang w:val="en-GB"/>
        </w:rPr>
        <w:t xml:space="preserve">the </w:t>
      </w:r>
      <w:r w:rsidRPr="001B369A">
        <w:rPr>
          <w:lang w:val="en-GB"/>
        </w:rPr>
        <w:t xml:space="preserve">sender </w:t>
      </w:r>
      <w:r w:rsidR="00466CC7" w:rsidRPr="001B369A">
        <w:rPr>
          <w:lang w:val="en-GB"/>
        </w:rPr>
        <w:t xml:space="preserve">MUST </w:t>
      </w:r>
      <w:r w:rsidRPr="001B369A">
        <w:rPr>
          <w:lang w:val="en-GB"/>
        </w:rPr>
        <w:t xml:space="preserve">be used as if </w:t>
      </w:r>
      <w:r w:rsidR="00466CC7" w:rsidRPr="001B369A">
        <w:rPr>
          <w:lang w:val="en-GB"/>
        </w:rPr>
        <w:t xml:space="preserve">the </w:t>
      </w:r>
      <w:r w:rsidRPr="001B369A">
        <w:rPr>
          <w:lang w:val="en-GB"/>
        </w:rPr>
        <w:t xml:space="preserve">sender </w:t>
      </w:r>
      <w:r w:rsidR="00466CC7" w:rsidRPr="001B369A">
        <w:rPr>
          <w:lang w:val="en-GB"/>
        </w:rPr>
        <w:t>would be</w:t>
      </w:r>
      <w:r w:rsidRPr="001B369A">
        <w:rPr>
          <w:lang w:val="en-GB"/>
        </w:rPr>
        <w:t xml:space="preserve"> registered.</w:t>
      </w:r>
    </w:p>
    <w:p w14:paraId="5A41FFAD" w14:textId="77777777" w:rsidR="00466CC7" w:rsidRPr="001B369A" w:rsidRDefault="00466CC7" w:rsidP="000B3F7F">
      <w:pPr>
        <w:rPr>
          <w:lang w:val="en-GB"/>
        </w:rPr>
      </w:pPr>
      <w:r w:rsidRPr="001B369A">
        <w:rPr>
          <w:lang w:val="en-GB"/>
        </w:rPr>
        <w:t>Non-normative example:</w:t>
      </w:r>
    </w:p>
    <w:p w14:paraId="30FA7D18" w14:textId="77777777" w:rsidR="000B3F7F" w:rsidRPr="001B369A" w:rsidRDefault="00733444" w:rsidP="00733444">
      <w:pPr>
        <w:pStyle w:val="Codeparagraph"/>
        <w:rPr>
          <w:highlight w:val="white"/>
          <w:lang w:val="en-GB"/>
        </w:rPr>
      </w:pPr>
      <w:r w:rsidRPr="001B369A">
        <w:rPr>
          <w:color w:val="0000FF"/>
          <w:highlight w:val="white"/>
          <w:lang w:val="en-GB"/>
        </w:rPr>
        <w:t>&lt;</w:t>
      </w:r>
      <w:r w:rsidRPr="001B369A">
        <w:rPr>
          <w:color w:val="800000"/>
          <w:highlight w:val="white"/>
          <w:lang w:val="en-GB"/>
        </w:rPr>
        <w:t>Sender</w:t>
      </w:r>
      <w:r w:rsidRPr="001B369A">
        <w:rPr>
          <w:color w:val="0000FF"/>
          <w:highlight w:val="white"/>
          <w:lang w:val="en-GB"/>
        </w:rPr>
        <w:t>&gt;</w:t>
      </w:r>
    </w:p>
    <w:p w14:paraId="149DD51E" w14:textId="77777777" w:rsidR="000B3F7F" w:rsidRPr="001B369A" w:rsidRDefault="008D7347"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FF0000"/>
          <w:highlight w:val="white"/>
          <w:lang w:val="en-GB"/>
        </w:rPr>
        <w:t xml:space="preserve"> Authority</w:t>
      </w:r>
      <w:r w:rsidR="00B45979" w:rsidRPr="001B369A">
        <w:rPr>
          <w:color w:val="0000FF"/>
          <w:highlight w:val="white"/>
          <w:lang w:val="en-GB"/>
        </w:rPr>
        <w:t>="</w:t>
      </w:r>
      <w:r w:rsidR="00B45979" w:rsidRPr="001B369A">
        <w:rPr>
          <w:color w:val="000000"/>
          <w:highlight w:val="white"/>
          <w:lang w:val="en-GB"/>
        </w:rPr>
        <w:t>iso6523-actorid-upis</w:t>
      </w:r>
      <w:r w:rsidR="00B45979" w:rsidRPr="001B369A">
        <w:rPr>
          <w:color w:val="0000FF"/>
          <w:highlight w:val="white"/>
          <w:lang w:val="en-GB"/>
        </w:rPr>
        <w:t>"&gt;</w:t>
      </w:r>
      <w:r w:rsidR="00B45979" w:rsidRPr="001B369A">
        <w:rPr>
          <w:color w:val="000000"/>
          <w:highlight w:val="white"/>
          <w:lang w:val="en-GB"/>
        </w:rPr>
        <w:t>0088:7315458756324</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0000FF"/>
          <w:highlight w:val="white"/>
          <w:lang w:val="en-GB"/>
        </w:rPr>
        <w:t>&gt;</w:t>
      </w:r>
    </w:p>
    <w:p w14:paraId="060599BF"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Sender</w:t>
      </w:r>
      <w:r w:rsidRPr="001B369A">
        <w:rPr>
          <w:color w:val="0000FF"/>
          <w:highlight w:val="white"/>
          <w:lang w:val="en-GB"/>
        </w:rPr>
        <w:t>&gt;</w:t>
      </w:r>
    </w:p>
    <w:p w14:paraId="1FE7F08E"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Receiver</w:t>
      </w:r>
      <w:r w:rsidRPr="001B369A">
        <w:rPr>
          <w:color w:val="0000FF"/>
          <w:highlight w:val="white"/>
          <w:lang w:val="en-GB"/>
        </w:rPr>
        <w:t>&gt;</w:t>
      </w:r>
    </w:p>
    <w:p w14:paraId="20044BF5" w14:textId="77777777" w:rsidR="000B3F7F" w:rsidRPr="001B369A" w:rsidRDefault="008D7347"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FF0000"/>
          <w:highlight w:val="white"/>
          <w:lang w:val="en-GB"/>
        </w:rPr>
        <w:t xml:space="preserve"> Authority</w:t>
      </w:r>
      <w:r w:rsidR="00B45979" w:rsidRPr="001B369A">
        <w:rPr>
          <w:color w:val="0000FF"/>
          <w:highlight w:val="white"/>
          <w:lang w:val="en-GB"/>
        </w:rPr>
        <w:t>="</w:t>
      </w:r>
      <w:r w:rsidR="00B45979" w:rsidRPr="001B369A">
        <w:rPr>
          <w:color w:val="000000"/>
          <w:highlight w:val="white"/>
          <w:lang w:val="en-GB"/>
        </w:rPr>
        <w:t>iso6523-actorid-upis</w:t>
      </w:r>
      <w:r w:rsidR="00B45979" w:rsidRPr="001B369A">
        <w:rPr>
          <w:color w:val="0000FF"/>
          <w:highlight w:val="white"/>
          <w:lang w:val="en-GB"/>
        </w:rPr>
        <w:t>"&gt;</w:t>
      </w:r>
      <w:r w:rsidR="00B45979" w:rsidRPr="001B369A">
        <w:rPr>
          <w:color w:val="000000"/>
          <w:highlight w:val="white"/>
          <w:lang w:val="en-GB"/>
        </w:rPr>
        <w:t>0088:4562458856624</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0000FF"/>
          <w:highlight w:val="white"/>
          <w:lang w:val="en-GB"/>
        </w:rPr>
        <w:t>&gt;</w:t>
      </w:r>
    </w:p>
    <w:p w14:paraId="5FE2BDB5"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Receiver</w:t>
      </w:r>
      <w:r w:rsidRPr="001B369A">
        <w:rPr>
          <w:color w:val="0000FF"/>
          <w:highlight w:val="white"/>
          <w:lang w:val="en-GB"/>
        </w:rPr>
        <w:t>&gt;</w:t>
      </w:r>
    </w:p>
    <w:p w14:paraId="1894C271" w14:textId="77777777" w:rsidR="000B3F7F" w:rsidRPr="001B369A" w:rsidRDefault="000B3F7F" w:rsidP="000B3F7F">
      <w:pPr>
        <w:pStyle w:val="berschrift2"/>
        <w:rPr>
          <w:lang w:val="en-GB"/>
        </w:rPr>
      </w:pPr>
      <w:r w:rsidRPr="001B369A">
        <w:rPr>
          <w:lang w:val="en-GB"/>
        </w:rPr>
        <w:lastRenderedPageBreak/>
        <w:t>XML considerations</w:t>
      </w:r>
    </w:p>
    <w:p w14:paraId="1DF41BEE" w14:textId="77777777" w:rsidR="00B45979" w:rsidRPr="001B369A" w:rsidRDefault="000B3F7F" w:rsidP="009F1BEA">
      <w:pPr>
        <w:rPr>
          <w:rFonts w:asciiTheme="majorHAnsi" w:eastAsiaTheme="majorEastAsia" w:hAnsiTheme="majorHAnsi"/>
          <w:sz w:val="26"/>
          <w:szCs w:val="26"/>
          <w:lang w:val="en-GB"/>
        </w:rPr>
      </w:pPr>
      <w:r w:rsidRPr="001B369A">
        <w:rPr>
          <w:lang w:val="en-GB"/>
        </w:rPr>
        <w:t>Since the envelope and included business document becomes one single XML instance, both the envelope and the business document MUST have the same character encoding. The included business document MUST be well-formed. The Message Envelope MUST NOT contain another Message Envelope.</w:t>
      </w:r>
    </w:p>
    <w:p w14:paraId="38E039C0" w14:textId="77777777" w:rsidR="00126C20" w:rsidRPr="001B369A" w:rsidRDefault="00126C20" w:rsidP="00126C20">
      <w:pPr>
        <w:pStyle w:val="berschrift2"/>
        <w:rPr>
          <w:lang w:val="en-GB"/>
        </w:rPr>
      </w:pPr>
      <w:bookmarkStart w:id="64" w:name="_Ref507770666"/>
      <w:r w:rsidRPr="001B369A">
        <w:rPr>
          <w:lang w:val="en-GB"/>
        </w:rPr>
        <w:t>Non-XML Payloads</w:t>
      </w:r>
    </w:p>
    <w:p w14:paraId="0D144EC0" w14:textId="77777777" w:rsidR="00CB4A18" w:rsidRPr="001B369A" w:rsidRDefault="00126C20">
      <w:pPr>
        <w:rPr>
          <w:lang w:val="en-GB"/>
        </w:rPr>
      </w:pPr>
      <w:r w:rsidRPr="001B369A">
        <w:rPr>
          <w:lang w:val="en-GB"/>
        </w:rPr>
        <w:t>Several processes</w:t>
      </w:r>
      <w:r w:rsidR="001F3B23" w:rsidRPr="001B369A">
        <w:rPr>
          <w:lang w:val="en-GB"/>
        </w:rPr>
        <w:t xml:space="preserve"> that are supported in </w:t>
      </w:r>
      <w:r w:rsidR="00417D26" w:rsidRPr="001B369A">
        <w:rPr>
          <w:lang w:val="en-GB"/>
        </w:rPr>
        <w:t>Peppol</w:t>
      </w:r>
      <w:r w:rsidR="001F3B23" w:rsidRPr="001B369A">
        <w:rPr>
          <w:lang w:val="en-GB"/>
        </w:rPr>
        <w:t xml:space="preserve"> </w:t>
      </w:r>
      <w:r w:rsidRPr="001B369A">
        <w:rPr>
          <w:lang w:val="en-GB"/>
        </w:rPr>
        <w:t>require the transportation of binary data and</w:t>
      </w:r>
      <w:r w:rsidR="00531F46" w:rsidRPr="001B369A">
        <w:rPr>
          <w:lang w:val="en-GB"/>
        </w:rPr>
        <w:t xml:space="preserve"> non-</w:t>
      </w:r>
      <w:r w:rsidR="00D908D5" w:rsidRPr="001B369A">
        <w:rPr>
          <w:lang w:val="en-GB"/>
        </w:rPr>
        <w:t>XML</w:t>
      </w:r>
      <w:r w:rsidRPr="001B369A">
        <w:rPr>
          <w:lang w:val="en-GB"/>
        </w:rPr>
        <w:t xml:space="preserve"> text as payload. </w:t>
      </w:r>
      <w:r w:rsidR="0014388B" w:rsidRPr="001B369A">
        <w:rPr>
          <w:lang w:val="en-GB"/>
        </w:rPr>
        <w:t xml:space="preserve">In order for </w:t>
      </w:r>
      <w:r w:rsidR="00417D26" w:rsidRPr="001B369A">
        <w:rPr>
          <w:lang w:val="en-GB"/>
        </w:rPr>
        <w:t>Peppol</w:t>
      </w:r>
      <w:r w:rsidR="0014388B" w:rsidRPr="001B369A">
        <w:rPr>
          <w:lang w:val="en-GB"/>
        </w:rPr>
        <w:t xml:space="preserve"> to support </w:t>
      </w:r>
      <w:r w:rsidR="00531F46" w:rsidRPr="001B369A">
        <w:rPr>
          <w:lang w:val="en-GB"/>
        </w:rPr>
        <w:t xml:space="preserve">the </w:t>
      </w:r>
      <w:r w:rsidR="0014388B" w:rsidRPr="001B369A">
        <w:rPr>
          <w:lang w:val="en-GB"/>
        </w:rPr>
        <w:t>transmission of non-</w:t>
      </w:r>
      <w:r w:rsidR="00D908D5" w:rsidRPr="001B369A">
        <w:rPr>
          <w:lang w:val="en-GB"/>
        </w:rPr>
        <w:t>XML</w:t>
      </w:r>
      <w:r w:rsidR="0014388B" w:rsidRPr="001B369A">
        <w:rPr>
          <w:lang w:val="en-GB"/>
        </w:rPr>
        <w:t xml:space="preserve"> payloads, an XML wrapper has been defined that MUST be used for wrapping </w:t>
      </w:r>
      <w:r w:rsidR="00CB4A18" w:rsidRPr="001B369A">
        <w:rPr>
          <w:lang w:val="en-GB"/>
        </w:rPr>
        <w:t>these</w:t>
      </w:r>
      <w:r w:rsidR="0014388B" w:rsidRPr="001B369A">
        <w:rPr>
          <w:lang w:val="en-GB"/>
        </w:rPr>
        <w:t xml:space="preserve"> payloads</w:t>
      </w:r>
      <w:r w:rsidR="00CB4A18" w:rsidRPr="001B369A">
        <w:rPr>
          <w:lang w:val="en-GB"/>
        </w:rPr>
        <w:t>.</w:t>
      </w:r>
    </w:p>
    <w:p w14:paraId="5F1DC09D" w14:textId="77777777" w:rsidR="00CB4A18" w:rsidRPr="001B369A" w:rsidRDefault="00CB4A18">
      <w:pPr>
        <w:rPr>
          <w:lang w:val="en-GB"/>
        </w:rPr>
      </w:pPr>
      <w:r w:rsidRPr="001B369A">
        <w:rPr>
          <w:lang w:val="en-GB"/>
        </w:rPr>
        <w:t>The XML wrapper defined in this document MUST NOT be used to wrap another XML wrapper neither as binary nor as text payload.</w:t>
      </w:r>
    </w:p>
    <w:p w14:paraId="13732EF7" w14:textId="629AC87E" w:rsidR="00261F29" w:rsidRPr="001B369A" w:rsidRDefault="00531F46">
      <w:pPr>
        <w:rPr>
          <w:lang w:val="en-GB"/>
        </w:rPr>
      </w:pPr>
      <w:r w:rsidRPr="001B369A">
        <w:rPr>
          <w:lang w:val="en-GB"/>
        </w:rPr>
        <w:t xml:space="preserve">The following picture depicts the </w:t>
      </w:r>
      <w:r w:rsidR="00340BEE" w:rsidRPr="001B369A">
        <w:rPr>
          <w:lang w:val="en-GB"/>
        </w:rPr>
        <w:t>XML</w:t>
      </w:r>
      <w:r w:rsidRPr="001B369A">
        <w:rPr>
          <w:lang w:val="en-GB"/>
        </w:rPr>
        <w:t xml:space="preserve"> schema of the XML wrapper</w:t>
      </w:r>
      <w:r w:rsidR="00340BEE" w:rsidRPr="001B369A">
        <w:rPr>
          <w:lang w:val="en-GB"/>
        </w:rPr>
        <w:t xml:space="preserve"> (see chapter </w:t>
      </w:r>
      <w:r w:rsidR="00C81B47" w:rsidRPr="001B369A">
        <w:rPr>
          <w:lang w:val="en-GB"/>
        </w:rPr>
        <w:fldChar w:fldCharType="begin"/>
      </w:r>
      <w:r w:rsidR="00340BEE" w:rsidRPr="001B369A">
        <w:rPr>
          <w:lang w:val="en-GB"/>
        </w:rPr>
        <w:instrText xml:space="preserve"> REF _Ref536554163 \r \h </w:instrText>
      </w:r>
      <w:r w:rsidR="00C81B47" w:rsidRPr="001B369A">
        <w:rPr>
          <w:lang w:val="en-GB"/>
        </w:rPr>
      </w:r>
      <w:r w:rsidR="00C81B47" w:rsidRPr="001B369A">
        <w:rPr>
          <w:lang w:val="en-GB"/>
        </w:rPr>
        <w:fldChar w:fldCharType="separate"/>
      </w:r>
      <w:r w:rsidR="00CF2110">
        <w:rPr>
          <w:lang w:val="en-GB"/>
        </w:rPr>
        <w:t>3.2</w:t>
      </w:r>
      <w:r w:rsidR="00C81B47" w:rsidRPr="001B369A">
        <w:rPr>
          <w:lang w:val="en-GB"/>
        </w:rPr>
        <w:fldChar w:fldCharType="end"/>
      </w:r>
      <w:r w:rsidR="00340BEE" w:rsidRPr="001B369A">
        <w:rPr>
          <w:lang w:val="en-GB"/>
        </w:rPr>
        <w:t xml:space="preserve"> for the full </w:t>
      </w:r>
      <w:r w:rsidR="00D908D5" w:rsidRPr="001B369A">
        <w:rPr>
          <w:lang w:val="en-GB"/>
        </w:rPr>
        <w:t>XML schema</w:t>
      </w:r>
      <w:r w:rsidR="00340BEE" w:rsidRPr="001B369A">
        <w:rPr>
          <w:lang w:val="en-GB"/>
        </w:rPr>
        <w:t>):</w:t>
      </w:r>
    </w:p>
    <w:p w14:paraId="44DD6ABC" w14:textId="77777777" w:rsidR="00261F29" w:rsidRPr="001B369A" w:rsidRDefault="003C5447">
      <w:pPr>
        <w:jc w:val="center"/>
        <w:rPr>
          <w:lang w:val="en-GB"/>
        </w:rPr>
      </w:pPr>
      <w:r w:rsidRPr="001B369A">
        <w:rPr>
          <w:noProof/>
          <w:lang w:val="en-GB" w:eastAsia="de-AT"/>
        </w:rPr>
        <w:drawing>
          <wp:inline distT="0" distB="0" distL="0" distR="0" wp14:anchorId="042A7248" wp14:editId="6B6EE754">
            <wp:extent cx="4912811" cy="5762625"/>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EPPOL-ticc-envelope-schema.png"/>
                    <pic:cNvPicPr/>
                  </pic:nvPicPr>
                  <pic:blipFill>
                    <a:blip r:embed="rId15">
                      <a:extLst>
                        <a:ext uri="{28A0092B-C50C-407E-A947-70E740481C1C}">
                          <a14:useLocalDpi xmlns:a14="http://schemas.microsoft.com/office/drawing/2010/main" val="0"/>
                        </a:ext>
                      </a:extLst>
                    </a:blip>
                    <a:stretch>
                      <a:fillRect/>
                    </a:stretch>
                  </pic:blipFill>
                  <pic:spPr>
                    <a:xfrm>
                      <a:off x="0" y="0"/>
                      <a:ext cx="4919042" cy="5769933"/>
                    </a:xfrm>
                    <a:prstGeom prst="rect">
                      <a:avLst/>
                    </a:prstGeom>
                  </pic:spPr>
                </pic:pic>
              </a:graphicData>
            </a:graphic>
          </wp:inline>
        </w:drawing>
      </w:r>
    </w:p>
    <w:p w14:paraId="7D548031" w14:textId="77777777" w:rsidR="00261F29" w:rsidRPr="001B369A" w:rsidRDefault="00531F46">
      <w:pPr>
        <w:pStyle w:val="berschrift3"/>
        <w:rPr>
          <w:lang w:val="en-GB"/>
        </w:rPr>
      </w:pPr>
      <w:r w:rsidRPr="001B369A">
        <w:rPr>
          <w:lang w:val="en-GB"/>
        </w:rPr>
        <w:lastRenderedPageBreak/>
        <w:t>Binary Payloads</w:t>
      </w:r>
    </w:p>
    <w:p w14:paraId="2DC6C619" w14:textId="77777777" w:rsidR="00261F29" w:rsidRPr="001B369A" w:rsidRDefault="00A66078">
      <w:pPr>
        <w:rPr>
          <w:lang w:val="en-GB"/>
        </w:rPr>
      </w:pPr>
      <w:r w:rsidRPr="001B369A">
        <w:rPr>
          <w:lang w:val="en-GB"/>
        </w:rPr>
        <w:t xml:space="preserve">In order to support the transmission of binary </w:t>
      </w:r>
      <w:r w:rsidR="000C6143" w:rsidRPr="001B369A">
        <w:rPr>
          <w:lang w:val="en-GB"/>
        </w:rPr>
        <w:t>payload</w:t>
      </w:r>
      <w:r w:rsidR="0075382C" w:rsidRPr="001B369A">
        <w:rPr>
          <w:lang w:val="en-GB"/>
        </w:rPr>
        <w:t>s</w:t>
      </w:r>
      <w:r w:rsidR="000C6143" w:rsidRPr="001B369A">
        <w:rPr>
          <w:lang w:val="en-GB"/>
        </w:rPr>
        <w:t xml:space="preserve"> </w:t>
      </w:r>
      <w:r w:rsidR="0075382C" w:rsidRPr="001B369A">
        <w:rPr>
          <w:lang w:val="en-GB"/>
        </w:rPr>
        <w:t xml:space="preserve">they </w:t>
      </w:r>
      <w:r w:rsidR="000C6143" w:rsidRPr="001B369A">
        <w:rPr>
          <w:lang w:val="en-GB"/>
        </w:rPr>
        <w:t>should be transformed and packaged as follows:</w:t>
      </w:r>
    </w:p>
    <w:p w14:paraId="3DAA6EF2" w14:textId="77777777" w:rsidR="00261F29" w:rsidRPr="001B369A" w:rsidRDefault="00671CFD">
      <w:pPr>
        <w:pStyle w:val="Listenabsatz"/>
        <w:numPr>
          <w:ilvl w:val="0"/>
          <w:numId w:val="36"/>
        </w:numPr>
        <w:rPr>
          <w:lang w:val="en-GB"/>
        </w:rPr>
      </w:pPr>
      <w:r w:rsidRPr="001B369A">
        <w:rPr>
          <w:lang w:val="en-GB"/>
        </w:rPr>
        <w:t xml:space="preserve">The binary payload must be </w:t>
      </w:r>
      <w:r w:rsidR="006A3743" w:rsidRPr="001B369A">
        <w:rPr>
          <w:lang w:val="en-GB"/>
        </w:rPr>
        <w:t>Base64-</w:t>
      </w:r>
      <w:r w:rsidRPr="001B369A">
        <w:rPr>
          <w:lang w:val="en-GB"/>
        </w:rPr>
        <w:t>encoded</w:t>
      </w:r>
    </w:p>
    <w:p w14:paraId="4E6F06CA" w14:textId="77777777" w:rsidR="00261F29" w:rsidRPr="001B369A" w:rsidRDefault="00671CFD">
      <w:pPr>
        <w:pStyle w:val="Listenabsatz"/>
        <w:numPr>
          <w:ilvl w:val="0"/>
          <w:numId w:val="36"/>
        </w:numPr>
        <w:rPr>
          <w:lang w:val="en-GB"/>
        </w:rPr>
      </w:pPr>
      <w:r w:rsidRPr="001B369A">
        <w:rPr>
          <w:lang w:val="en-GB"/>
        </w:rPr>
        <w:t xml:space="preserve">The </w:t>
      </w:r>
      <w:r w:rsidR="000C6143" w:rsidRPr="001B369A">
        <w:rPr>
          <w:lang w:val="en-GB"/>
        </w:rPr>
        <w:t xml:space="preserve">encoded </w:t>
      </w:r>
      <w:r w:rsidRPr="001B369A">
        <w:rPr>
          <w:lang w:val="en-GB"/>
        </w:rPr>
        <w:t xml:space="preserve">payload </w:t>
      </w:r>
      <w:r w:rsidR="000C6143" w:rsidRPr="001B369A">
        <w:rPr>
          <w:lang w:val="en-GB"/>
        </w:rPr>
        <w:t xml:space="preserve">MUST be included inside </w:t>
      </w:r>
      <w:r w:rsidR="0075382C" w:rsidRPr="001B369A">
        <w:rPr>
          <w:lang w:val="en-GB"/>
        </w:rPr>
        <w:t>the</w:t>
      </w:r>
      <w:r w:rsidR="000C6143" w:rsidRPr="001B369A">
        <w:rPr>
          <w:lang w:val="en-GB"/>
        </w:rPr>
        <w:t xml:space="preserve"> XML element</w:t>
      </w:r>
      <w:r w:rsidR="0075382C" w:rsidRPr="001B369A">
        <w:rPr>
          <w:lang w:val="en-GB"/>
        </w:rPr>
        <w:t xml:space="preserve"> </w:t>
      </w:r>
      <w:r w:rsidR="004F100F" w:rsidRPr="001B369A">
        <w:rPr>
          <w:rStyle w:val="Code"/>
          <w:lang w:val="en-GB"/>
        </w:rPr>
        <w:t>BinaryContent</w:t>
      </w:r>
      <w:r w:rsidR="00340BEE" w:rsidRPr="001B369A">
        <w:rPr>
          <w:lang w:val="en-GB"/>
        </w:rPr>
        <w:t xml:space="preserve">. The XML namespace URI for this element </w:t>
      </w:r>
      <w:r w:rsidR="006A3743" w:rsidRPr="001B369A">
        <w:rPr>
          <w:lang w:val="en-GB"/>
        </w:rPr>
        <w:t>MUST</w:t>
      </w:r>
      <w:r w:rsidR="00340BEE" w:rsidRPr="001B369A">
        <w:rPr>
          <w:lang w:val="en-GB"/>
        </w:rPr>
        <w:t xml:space="preserve"> be </w:t>
      </w:r>
      <w:r w:rsidR="00340BEE" w:rsidRPr="001B369A">
        <w:rPr>
          <w:rStyle w:val="Code"/>
          <w:lang w:val="en-GB"/>
        </w:rPr>
        <w:t>http://peppol.eu/xsd/ticc/envelope/1.0</w:t>
      </w:r>
      <w:r w:rsidR="00340BEE" w:rsidRPr="001B369A">
        <w:rPr>
          <w:lang w:val="en-GB"/>
        </w:rPr>
        <w:t>.</w:t>
      </w:r>
    </w:p>
    <w:p w14:paraId="14645B29" w14:textId="77777777" w:rsidR="00261F29" w:rsidRPr="001B369A" w:rsidRDefault="000C6143">
      <w:pPr>
        <w:pStyle w:val="Listenabsatz"/>
        <w:numPr>
          <w:ilvl w:val="0"/>
          <w:numId w:val="36"/>
        </w:numPr>
        <w:rPr>
          <w:lang w:val="en-GB"/>
        </w:rPr>
      </w:pPr>
      <w:r w:rsidRPr="001B369A">
        <w:rPr>
          <w:lang w:val="en-GB"/>
        </w:rPr>
        <w:t xml:space="preserve">The attribute </w:t>
      </w:r>
      <w:r w:rsidR="004F100F" w:rsidRPr="001B369A">
        <w:rPr>
          <w:rStyle w:val="Code"/>
          <w:lang w:val="en-GB"/>
        </w:rPr>
        <w:t>mimeType</w:t>
      </w:r>
      <w:r w:rsidRPr="001B369A">
        <w:rPr>
          <w:lang w:val="en-GB"/>
        </w:rPr>
        <w:t xml:space="preserve"> </w:t>
      </w:r>
      <w:r w:rsidR="0075382C" w:rsidRPr="001B369A">
        <w:rPr>
          <w:lang w:val="en-GB"/>
        </w:rPr>
        <w:t>MUST</w:t>
      </w:r>
      <w:r w:rsidRPr="001B369A">
        <w:rPr>
          <w:lang w:val="en-GB"/>
        </w:rPr>
        <w:t xml:space="preserve"> </w:t>
      </w:r>
      <w:r w:rsidR="0075382C" w:rsidRPr="001B369A">
        <w:rPr>
          <w:lang w:val="en-GB"/>
        </w:rPr>
        <w:t xml:space="preserve">be </w:t>
      </w:r>
      <w:r w:rsidRPr="001B369A">
        <w:rPr>
          <w:lang w:val="en-GB"/>
        </w:rPr>
        <w:t xml:space="preserve">set to </w:t>
      </w:r>
      <w:r w:rsidR="0075382C" w:rsidRPr="001B369A">
        <w:rPr>
          <w:lang w:val="en-GB"/>
        </w:rPr>
        <w:t>the respective payload MIME type.</w:t>
      </w:r>
    </w:p>
    <w:p w14:paraId="6909FD52" w14:textId="3A1338EF" w:rsidR="0097619F" w:rsidRPr="001B369A" w:rsidRDefault="00E25F44" w:rsidP="0097619F">
      <w:pPr>
        <w:pStyle w:val="Listenabsatz"/>
        <w:numPr>
          <w:ilvl w:val="0"/>
          <w:numId w:val="36"/>
        </w:numPr>
        <w:rPr>
          <w:lang w:val="en-GB"/>
        </w:rPr>
      </w:pPr>
      <w:r w:rsidRPr="001B369A">
        <w:rPr>
          <w:lang w:val="en-GB"/>
        </w:rPr>
        <w:t xml:space="preserve">For </w:t>
      </w:r>
      <w:r w:rsidR="00393741" w:rsidRPr="001B369A">
        <w:rPr>
          <w:lang w:val="en-GB"/>
        </w:rPr>
        <w:t>text-based</w:t>
      </w:r>
      <w:r w:rsidRPr="001B369A">
        <w:rPr>
          <w:lang w:val="en-GB"/>
        </w:rPr>
        <w:t xml:space="preserve"> payloads, t</w:t>
      </w:r>
      <w:r w:rsidR="0075382C" w:rsidRPr="001B369A">
        <w:rPr>
          <w:lang w:val="en-GB"/>
        </w:rPr>
        <w:t xml:space="preserve">he optional </w:t>
      </w:r>
      <w:r w:rsidR="004F100F" w:rsidRPr="001B369A">
        <w:rPr>
          <w:rStyle w:val="Code"/>
          <w:lang w:val="en-GB"/>
        </w:rPr>
        <w:t>encoding</w:t>
      </w:r>
      <w:r w:rsidR="0097619F" w:rsidRPr="001B369A">
        <w:rPr>
          <w:lang w:val="en-GB"/>
        </w:rPr>
        <w:t xml:space="preserve"> attribute </w:t>
      </w:r>
      <w:r w:rsidR="0075382C" w:rsidRPr="001B369A">
        <w:rPr>
          <w:lang w:val="en-GB"/>
        </w:rPr>
        <w:t>MUST</w:t>
      </w:r>
      <w:r w:rsidR="0097619F" w:rsidRPr="001B369A">
        <w:rPr>
          <w:lang w:val="en-GB"/>
        </w:rPr>
        <w:t xml:space="preserve"> be used</w:t>
      </w:r>
      <w:r w:rsidRPr="001B369A">
        <w:rPr>
          <w:lang w:val="en-GB"/>
        </w:rPr>
        <w:t xml:space="preserve"> if the source encoding is </w:t>
      </w:r>
      <w:r w:rsidR="0097619F" w:rsidRPr="001B369A">
        <w:rPr>
          <w:lang w:val="en-GB"/>
        </w:rPr>
        <w:t xml:space="preserve">different than the </w:t>
      </w:r>
      <w:r w:rsidRPr="001B369A">
        <w:rPr>
          <w:lang w:val="en-GB"/>
        </w:rPr>
        <w:t>encoding of the surrounding XML document</w:t>
      </w:r>
      <w:r w:rsidR="0075382C" w:rsidRPr="001B369A">
        <w:rPr>
          <w:lang w:val="en-GB"/>
        </w:rPr>
        <w:t xml:space="preserve">. At least the </w:t>
      </w:r>
      <w:r w:rsidRPr="001B369A">
        <w:rPr>
          <w:lang w:val="en-GB"/>
        </w:rPr>
        <w:t>“</w:t>
      </w:r>
      <w:r w:rsidR="0075382C" w:rsidRPr="001B369A">
        <w:rPr>
          <w:lang w:val="en-GB"/>
        </w:rPr>
        <w:t>UTF-8</w:t>
      </w:r>
      <w:r w:rsidRPr="001B369A">
        <w:rPr>
          <w:lang w:val="en-GB"/>
        </w:rPr>
        <w:t>”</w:t>
      </w:r>
      <w:r w:rsidR="0075382C" w:rsidRPr="001B369A">
        <w:rPr>
          <w:lang w:val="en-GB"/>
        </w:rPr>
        <w:t xml:space="preserve"> encoding MUST be supported.</w:t>
      </w:r>
    </w:p>
    <w:p w14:paraId="3F48334B" w14:textId="77777777" w:rsidR="00261F29" w:rsidRPr="001B369A" w:rsidRDefault="00052A8B">
      <w:pPr>
        <w:rPr>
          <w:lang w:val="en-GB"/>
        </w:rPr>
      </w:pPr>
      <w:r w:rsidRPr="001B369A">
        <w:rPr>
          <w:lang w:val="en-GB"/>
        </w:rPr>
        <w:t>Non-normative e</w:t>
      </w:r>
      <w:r w:rsidR="001F53EB" w:rsidRPr="001B369A">
        <w:rPr>
          <w:lang w:val="en-GB"/>
        </w:rPr>
        <w:t>xample</w:t>
      </w:r>
      <w:r w:rsidRPr="001B369A">
        <w:rPr>
          <w:lang w:val="en-GB"/>
        </w:rPr>
        <w:t>:</w:t>
      </w:r>
    </w:p>
    <w:p w14:paraId="4FE48B6D" w14:textId="77777777" w:rsidR="00261F29" w:rsidRPr="001B369A" w:rsidRDefault="0075382C">
      <w:pPr>
        <w:pStyle w:val="Codeparagraph"/>
        <w:rPr>
          <w:noProof/>
          <w:sz w:val="18"/>
          <w:highlight w:val="white"/>
          <w:lang w:val="en-GB"/>
        </w:rPr>
      </w:pPr>
      <w:r w:rsidRPr="001B369A">
        <w:rPr>
          <w:noProof/>
          <w:color w:val="000096"/>
          <w:sz w:val="18"/>
          <w:highlight w:val="white"/>
          <w:lang w:val="en-GB"/>
        </w:rPr>
        <w:t>&lt;?xml version=</w:t>
      </w:r>
      <w:r w:rsidRPr="001B369A">
        <w:rPr>
          <w:noProof/>
          <w:color w:val="000096"/>
          <w:sz w:val="18"/>
          <w:lang w:val="en-GB"/>
        </w:rPr>
        <w:t>"</w:t>
      </w:r>
      <w:r w:rsidRPr="001B369A">
        <w:rPr>
          <w:noProof/>
          <w:color w:val="000096"/>
          <w:sz w:val="18"/>
          <w:highlight w:val="white"/>
          <w:lang w:val="en-GB"/>
        </w:rPr>
        <w:t>1.0</w:t>
      </w:r>
      <w:r w:rsidRPr="001B369A">
        <w:rPr>
          <w:noProof/>
          <w:color w:val="000096"/>
          <w:sz w:val="18"/>
          <w:lang w:val="en-GB"/>
        </w:rPr>
        <w:t>"</w:t>
      </w:r>
      <w:r w:rsidRPr="001B369A">
        <w:rPr>
          <w:noProof/>
          <w:color w:val="000096"/>
          <w:sz w:val="18"/>
          <w:highlight w:val="white"/>
          <w:lang w:val="en-GB"/>
        </w:rPr>
        <w:t xml:space="preserve"> encoding=</w:t>
      </w:r>
      <w:r w:rsidRPr="001B369A">
        <w:rPr>
          <w:noProof/>
          <w:color w:val="000096"/>
          <w:sz w:val="18"/>
          <w:lang w:val="en-GB"/>
        </w:rPr>
        <w:t>"</w:t>
      </w:r>
      <w:r w:rsidRPr="001B369A">
        <w:rPr>
          <w:noProof/>
          <w:color w:val="000096"/>
          <w:sz w:val="18"/>
          <w:highlight w:val="white"/>
          <w:lang w:val="en-GB"/>
        </w:rPr>
        <w:t>iso-8859-1</w:t>
      </w:r>
      <w:r w:rsidRPr="001B369A">
        <w:rPr>
          <w:noProof/>
          <w:color w:val="000096"/>
          <w:sz w:val="18"/>
          <w:lang w:val="en-GB"/>
        </w:rPr>
        <w:t>"</w:t>
      </w:r>
      <w:r w:rsidRPr="001B369A">
        <w:rPr>
          <w:noProof/>
          <w:color w:val="000096"/>
          <w:sz w:val="18"/>
          <w:highlight w:val="white"/>
          <w:lang w:val="en-GB"/>
        </w:rPr>
        <w:t>?&gt;</w:t>
      </w:r>
      <w:r w:rsidRPr="001B369A">
        <w:rPr>
          <w:noProof/>
          <w:color w:val="000096"/>
          <w:sz w:val="18"/>
          <w:highlight w:val="white"/>
          <w:lang w:val="en-GB"/>
        </w:rPr>
        <w:br/>
      </w:r>
      <w:r w:rsidR="004F100F" w:rsidRPr="001B369A">
        <w:rPr>
          <w:noProof/>
          <w:color w:val="000096"/>
          <w:sz w:val="18"/>
          <w:highlight w:val="white"/>
          <w:lang w:val="en-GB"/>
        </w:rPr>
        <w:t>&lt;StandardBusinessDocument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"http://www.unece.org/cefact/namespaces/StandardBusinessDocumentHeader"</w:t>
      </w:r>
      <w:r w:rsidR="004F100F" w:rsidRPr="001B369A">
        <w:rPr>
          <w:noProof/>
          <w:color w:val="000096"/>
          <w:sz w:val="18"/>
          <w:highlight w:val="white"/>
          <w:lang w:val="en-GB"/>
        </w:rPr>
        <w:t>&gt;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&lt;BinaryContent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"http://peppol.eu/xsd/ticc/envelope/1.0"</w:t>
      </w:r>
      <w:r w:rsidR="004F100F" w:rsidRPr="001B369A">
        <w:rPr>
          <w:noProof/>
          <w:color w:val="F5844C"/>
          <w:sz w:val="18"/>
          <w:highlight w:val="white"/>
          <w:lang w:val="en-GB"/>
        </w:rPr>
        <w:t xml:space="preserve"> </w:t>
      </w:r>
      <w:r w:rsidR="00052A8B" w:rsidRPr="001B369A">
        <w:rPr>
          <w:noProof/>
          <w:color w:val="F5844C"/>
          <w:sz w:val="18"/>
          <w:highlight w:val="white"/>
          <w:lang w:val="en-GB"/>
        </w:rPr>
        <w:t xml:space="preserve"> </w:t>
      </w:r>
      <w:r w:rsidR="00052A8B" w:rsidRPr="001B369A">
        <w:rPr>
          <w:noProof/>
          <w:color w:val="F5844C"/>
          <w:sz w:val="18"/>
          <w:highlight w:val="white"/>
          <w:lang w:val="en-GB"/>
        </w:rPr>
        <w:br/>
        <w:t xml:space="preserve">                   </w:t>
      </w:r>
      <w:r w:rsidR="004F100F" w:rsidRPr="001B369A">
        <w:rPr>
          <w:noProof/>
          <w:color w:val="F5844C"/>
          <w:sz w:val="18"/>
          <w:highlight w:val="white"/>
          <w:lang w:val="en-GB"/>
        </w:rPr>
        <w:t>mimeType</w:t>
      </w:r>
      <w:r w:rsidR="004F100F" w:rsidRPr="001B369A">
        <w:rPr>
          <w:noProof/>
          <w:color w:val="FF8040"/>
          <w:sz w:val="18"/>
          <w:highlight w:val="white"/>
          <w:lang w:val="en-GB"/>
        </w:rPr>
        <w:t>=</w:t>
      </w:r>
      <w:r w:rsidR="004F100F" w:rsidRPr="001B369A">
        <w:rPr>
          <w:noProof/>
          <w:sz w:val="18"/>
          <w:highlight w:val="white"/>
          <w:lang w:val="en-GB"/>
        </w:rPr>
        <w:t>"application/vnd.etsi.asic-e+zip"</w:t>
      </w:r>
      <w:r w:rsidR="00052A8B" w:rsidRPr="001B369A">
        <w:rPr>
          <w:noProof/>
          <w:sz w:val="18"/>
          <w:highlight w:val="white"/>
          <w:lang w:val="en-GB"/>
        </w:rPr>
        <w:br/>
        <w:t xml:space="preserve">                  </w:t>
      </w:r>
      <w:r w:rsidR="004F100F" w:rsidRPr="001B369A">
        <w:rPr>
          <w:noProof/>
          <w:color w:val="F5844C"/>
          <w:sz w:val="18"/>
          <w:highlight w:val="white"/>
          <w:lang w:val="en-GB"/>
        </w:rPr>
        <w:t xml:space="preserve"> encoding</w:t>
      </w:r>
      <w:r w:rsidR="004F100F" w:rsidRPr="001B369A">
        <w:rPr>
          <w:noProof/>
          <w:color w:val="FF8040"/>
          <w:sz w:val="18"/>
          <w:highlight w:val="white"/>
          <w:lang w:val="en-GB"/>
        </w:rPr>
        <w:t>=</w:t>
      </w:r>
      <w:r w:rsidR="004F100F" w:rsidRPr="001B369A">
        <w:rPr>
          <w:noProof/>
          <w:sz w:val="18"/>
          <w:highlight w:val="white"/>
          <w:lang w:val="en-GB"/>
        </w:rPr>
        <w:t>"UTF-8"</w:t>
      </w:r>
      <w:r w:rsidR="004F100F" w:rsidRPr="001B369A">
        <w:rPr>
          <w:noProof/>
          <w:color w:val="000096"/>
          <w:sz w:val="18"/>
          <w:highlight w:val="white"/>
          <w:lang w:val="en-GB"/>
        </w:rPr>
        <w:t>&gt;</w:t>
      </w:r>
      <w:r w:rsidR="004F100F" w:rsidRPr="001B369A">
        <w:rPr>
          <w:noProof/>
          <w:color w:val="000000"/>
          <w:sz w:val="18"/>
          <w:highlight w:val="white"/>
          <w:lang w:val="en-GB"/>
        </w:rPr>
        <w:br/>
        <w:t xml:space="preserve">        ABCD45678922 ...</w:t>
      </w:r>
      <w:r w:rsidR="004F100F" w:rsidRPr="001B369A">
        <w:rPr>
          <w:noProof/>
          <w:color w:val="000000"/>
          <w:sz w:val="18"/>
          <w:highlight w:val="white"/>
          <w:lang w:val="en-GB"/>
        </w:rPr>
        <w:br/>
        <w:t xml:space="preserve">    </w:t>
      </w:r>
      <w:r w:rsidR="004F100F" w:rsidRPr="001B369A">
        <w:rPr>
          <w:noProof/>
          <w:color w:val="000096"/>
          <w:sz w:val="18"/>
          <w:highlight w:val="white"/>
          <w:lang w:val="en-GB"/>
        </w:rPr>
        <w:t>&lt;/BinaryContent&gt;</w:t>
      </w:r>
      <w:r w:rsidR="004F100F" w:rsidRPr="001B369A">
        <w:rPr>
          <w:noProof/>
          <w:color w:val="000000"/>
          <w:sz w:val="18"/>
          <w:highlight w:val="white"/>
          <w:lang w:val="en-GB"/>
        </w:rPr>
        <w:br/>
      </w:r>
      <w:r w:rsidR="004F100F" w:rsidRPr="001B369A">
        <w:rPr>
          <w:noProof/>
          <w:color w:val="000096"/>
          <w:sz w:val="18"/>
          <w:highlight w:val="white"/>
          <w:lang w:val="en-GB"/>
        </w:rPr>
        <w:t>&lt;/StandardBusinessDocument&gt;</w:t>
      </w:r>
    </w:p>
    <w:p w14:paraId="0DC5C3DF" w14:textId="77777777" w:rsidR="00261F29" w:rsidRPr="001B369A" w:rsidRDefault="00531F46">
      <w:pPr>
        <w:pStyle w:val="berschrift3"/>
        <w:rPr>
          <w:lang w:val="en-GB"/>
        </w:rPr>
      </w:pPr>
      <w:r w:rsidRPr="001B369A">
        <w:rPr>
          <w:lang w:val="en-GB"/>
        </w:rPr>
        <w:t>Non-XML Text Payloads</w:t>
      </w:r>
    </w:p>
    <w:p w14:paraId="76F7EB5E" w14:textId="77777777" w:rsidR="001F53EB" w:rsidRPr="001B369A" w:rsidRDefault="001F53EB" w:rsidP="001F53EB">
      <w:pPr>
        <w:rPr>
          <w:lang w:val="en-GB"/>
        </w:rPr>
      </w:pPr>
      <w:r w:rsidRPr="001B369A">
        <w:rPr>
          <w:lang w:val="en-GB"/>
        </w:rPr>
        <w:t xml:space="preserve">For text data, there is no need of </w:t>
      </w:r>
      <w:r w:rsidR="009D34CC" w:rsidRPr="001B369A">
        <w:rPr>
          <w:lang w:val="en-GB"/>
        </w:rPr>
        <w:t xml:space="preserve">a </w:t>
      </w:r>
      <w:r w:rsidRPr="001B369A">
        <w:rPr>
          <w:lang w:val="en-GB"/>
        </w:rPr>
        <w:t xml:space="preserve">container, as it can be placed directly as payload inside a </w:t>
      </w:r>
      <w:r w:rsidR="004F100F" w:rsidRPr="001B369A">
        <w:rPr>
          <w:rStyle w:val="Code"/>
          <w:lang w:val="en-GB"/>
        </w:rPr>
        <w:t>TextContent</w:t>
      </w:r>
      <w:r w:rsidRPr="001B369A">
        <w:rPr>
          <w:lang w:val="en-GB"/>
        </w:rPr>
        <w:t xml:space="preserve"> XML element. </w:t>
      </w:r>
      <w:r w:rsidR="00340BEE" w:rsidRPr="001B369A">
        <w:rPr>
          <w:lang w:val="en-GB"/>
        </w:rPr>
        <w:t xml:space="preserve">The XML namespace URI for this element must be </w:t>
      </w:r>
      <w:r w:rsidR="00340BEE" w:rsidRPr="001B369A">
        <w:rPr>
          <w:rStyle w:val="Code"/>
          <w:lang w:val="en-GB"/>
        </w:rPr>
        <w:t>http://peppol.eu/xsd/ticc/envelope/1.0</w:t>
      </w:r>
      <w:r w:rsidR="004F100F" w:rsidRPr="001B369A">
        <w:rPr>
          <w:lang w:val="en-GB"/>
        </w:rPr>
        <w:t>.</w:t>
      </w:r>
      <w:r w:rsidR="0097321C" w:rsidRPr="001B369A">
        <w:rPr>
          <w:lang w:val="en-GB"/>
        </w:rPr>
        <w:t xml:space="preserve"> The attribute </w:t>
      </w:r>
      <w:r w:rsidR="0097321C" w:rsidRPr="001B369A">
        <w:rPr>
          <w:rStyle w:val="Code"/>
          <w:lang w:val="en-GB"/>
        </w:rPr>
        <w:t>mimeType</w:t>
      </w:r>
      <w:r w:rsidR="0097321C" w:rsidRPr="001B369A">
        <w:rPr>
          <w:lang w:val="en-GB"/>
        </w:rPr>
        <w:t xml:space="preserve"> MUST be set to the respective payload MIME type.</w:t>
      </w:r>
    </w:p>
    <w:p w14:paraId="200D7F8B" w14:textId="77777777" w:rsidR="0097321C" w:rsidRPr="001B369A" w:rsidRDefault="0097321C" w:rsidP="0097619F">
      <w:pPr>
        <w:rPr>
          <w:lang w:val="en-GB"/>
        </w:rPr>
      </w:pPr>
      <w:r w:rsidRPr="001B369A">
        <w:rPr>
          <w:lang w:val="en-GB"/>
        </w:rPr>
        <w:t>Note:</w:t>
      </w:r>
    </w:p>
    <w:p w14:paraId="40E2BDDB" w14:textId="77777777" w:rsidR="0097321C" w:rsidRPr="001B369A" w:rsidRDefault="0097321C" w:rsidP="0097321C">
      <w:pPr>
        <w:pStyle w:val="Listenabsatz"/>
        <w:numPr>
          <w:ilvl w:val="0"/>
          <w:numId w:val="38"/>
        </w:numPr>
        <w:rPr>
          <w:lang w:val="en-GB"/>
        </w:rPr>
      </w:pPr>
      <w:r w:rsidRPr="001B369A">
        <w:rPr>
          <w:lang w:val="en-GB"/>
        </w:rPr>
        <w:t>I</w:t>
      </w:r>
      <w:r w:rsidR="0097619F" w:rsidRPr="001B369A">
        <w:rPr>
          <w:lang w:val="en-GB"/>
        </w:rPr>
        <w:t xml:space="preserve">f the text payload contains XML </w:t>
      </w:r>
      <w:r w:rsidR="009D34CC" w:rsidRPr="001B369A">
        <w:rPr>
          <w:lang w:val="en-GB"/>
        </w:rPr>
        <w:t>special characters</w:t>
      </w:r>
      <w:r w:rsidR="002042CF" w:rsidRPr="001B369A">
        <w:rPr>
          <w:lang w:val="en-GB"/>
        </w:rPr>
        <w:t xml:space="preserve"> (</w:t>
      </w:r>
      <w:r w:rsidR="00DA279C" w:rsidRPr="001B369A">
        <w:rPr>
          <w:lang w:val="en-GB"/>
        </w:rPr>
        <w:t>e.g.</w:t>
      </w:r>
      <w:r w:rsidR="002042CF" w:rsidRPr="001B369A">
        <w:rPr>
          <w:lang w:val="en-GB"/>
        </w:rPr>
        <w:t xml:space="preserve"> ‘&lt;’ </w:t>
      </w:r>
      <w:r w:rsidR="00D74C27" w:rsidRPr="001B369A">
        <w:rPr>
          <w:lang w:val="en-GB"/>
        </w:rPr>
        <w:t>or</w:t>
      </w:r>
      <w:r w:rsidR="002042CF" w:rsidRPr="001B369A">
        <w:rPr>
          <w:lang w:val="en-GB"/>
        </w:rPr>
        <w:t xml:space="preserve"> ‘&gt;’)</w:t>
      </w:r>
      <w:r w:rsidR="0097619F" w:rsidRPr="001B369A">
        <w:rPr>
          <w:lang w:val="en-GB"/>
        </w:rPr>
        <w:t xml:space="preserve">, they MUST be escaped using </w:t>
      </w:r>
      <w:r w:rsidR="009D34CC" w:rsidRPr="001B369A">
        <w:rPr>
          <w:lang w:val="en-GB"/>
        </w:rPr>
        <w:t>XML</w:t>
      </w:r>
      <w:r w:rsidR="0097619F" w:rsidRPr="001B369A">
        <w:rPr>
          <w:lang w:val="en-GB"/>
        </w:rPr>
        <w:t xml:space="preserve"> </w:t>
      </w:r>
      <w:r w:rsidR="002042CF" w:rsidRPr="001B369A">
        <w:rPr>
          <w:lang w:val="en-GB"/>
        </w:rPr>
        <w:t>e</w:t>
      </w:r>
      <w:r w:rsidR="0097619F" w:rsidRPr="001B369A">
        <w:rPr>
          <w:lang w:val="en-GB"/>
        </w:rPr>
        <w:t xml:space="preserve">ncoding or </w:t>
      </w:r>
      <w:r w:rsidR="00346790" w:rsidRPr="001B369A">
        <w:rPr>
          <w:lang w:val="en-GB"/>
        </w:rPr>
        <w:t xml:space="preserve">alternatively </w:t>
      </w:r>
      <w:r w:rsidR="0097619F" w:rsidRPr="001B369A">
        <w:rPr>
          <w:lang w:val="en-GB"/>
        </w:rPr>
        <w:t>the data needs to be wrapped in</w:t>
      </w:r>
      <w:r w:rsidR="002042CF" w:rsidRPr="001B369A">
        <w:rPr>
          <w:lang w:val="en-GB"/>
        </w:rPr>
        <w:t>side</w:t>
      </w:r>
      <w:r w:rsidR="0097619F" w:rsidRPr="001B369A">
        <w:rPr>
          <w:lang w:val="en-GB"/>
        </w:rPr>
        <w:t xml:space="preserve"> a CDATA element so the XML remains well formed.</w:t>
      </w:r>
    </w:p>
    <w:p w14:paraId="559A438A" w14:textId="77777777" w:rsidR="00261F29" w:rsidRPr="001B369A" w:rsidRDefault="0097321C" w:rsidP="0097321C">
      <w:pPr>
        <w:pStyle w:val="Listenabsatz"/>
        <w:numPr>
          <w:ilvl w:val="0"/>
          <w:numId w:val="38"/>
        </w:numPr>
        <w:rPr>
          <w:lang w:val="en-GB"/>
        </w:rPr>
      </w:pPr>
      <w:r w:rsidRPr="001B369A">
        <w:rPr>
          <w:lang w:val="en-GB"/>
        </w:rPr>
        <w:t>I</w:t>
      </w:r>
      <w:r w:rsidR="0097619F" w:rsidRPr="001B369A">
        <w:rPr>
          <w:lang w:val="en-GB"/>
        </w:rPr>
        <w:t xml:space="preserve">f a text payload is embedded inside the </w:t>
      </w:r>
      <w:r w:rsidR="004F100F" w:rsidRPr="001B369A">
        <w:rPr>
          <w:rStyle w:val="Code"/>
          <w:lang w:val="en-GB"/>
        </w:rPr>
        <w:t>TextContent</w:t>
      </w:r>
      <w:r w:rsidR="0097619F" w:rsidRPr="001B369A">
        <w:rPr>
          <w:lang w:val="en-GB"/>
        </w:rPr>
        <w:t xml:space="preserve"> element, it </w:t>
      </w:r>
      <w:r w:rsidR="009D34CC" w:rsidRPr="001B369A">
        <w:rPr>
          <w:lang w:val="en-GB"/>
        </w:rPr>
        <w:t>MUST</w:t>
      </w:r>
      <w:r w:rsidR="0097619F" w:rsidRPr="001B369A">
        <w:rPr>
          <w:lang w:val="en-GB"/>
        </w:rPr>
        <w:t xml:space="preserve"> use the same character encoding as the surrounding XML, otherwise the </w:t>
      </w:r>
      <w:r w:rsidR="004F100F" w:rsidRPr="001B369A">
        <w:rPr>
          <w:rStyle w:val="Code"/>
          <w:lang w:val="en-GB"/>
        </w:rPr>
        <w:t>BinaryContent</w:t>
      </w:r>
      <w:r w:rsidR="0097619F" w:rsidRPr="001B369A">
        <w:rPr>
          <w:lang w:val="en-GB"/>
        </w:rPr>
        <w:t xml:space="preserve"> data element </w:t>
      </w:r>
      <w:r w:rsidR="002042CF" w:rsidRPr="001B369A">
        <w:rPr>
          <w:lang w:val="en-GB"/>
        </w:rPr>
        <w:t>SHOULD</w:t>
      </w:r>
      <w:r w:rsidR="0097619F" w:rsidRPr="001B369A">
        <w:rPr>
          <w:lang w:val="en-GB"/>
        </w:rPr>
        <w:t xml:space="preserve"> be used.</w:t>
      </w:r>
    </w:p>
    <w:p w14:paraId="1A1DDBD4" w14:textId="77777777" w:rsidR="00261F29" w:rsidRPr="001B369A" w:rsidRDefault="00052A8B">
      <w:pPr>
        <w:rPr>
          <w:lang w:val="en-GB"/>
        </w:rPr>
      </w:pPr>
      <w:r w:rsidRPr="001B369A">
        <w:rPr>
          <w:lang w:val="en-GB"/>
        </w:rPr>
        <w:t>Non-normative example:</w:t>
      </w:r>
    </w:p>
    <w:p w14:paraId="06870D90" w14:textId="77777777" w:rsidR="00261F29" w:rsidRPr="001B369A" w:rsidRDefault="00C00888">
      <w:pPr>
        <w:pStyle w:val="Codeparagraph"/>
        <w:rPr>
          <w:noProof/>
          <w:color w:val="F5844C"/>
          <w:sz w:val="18"/>
          <w:highlight w:val="white"/>
          <w:lang w:val="en-GB"/>
        </w:rPr>
      </w:pPr>
      <w:r w:rsidRPr="001B369A">
        <w:rPr>
          <w:noProof/>
          <w:color w:val="000096"/>
          <w:sz w:val="18"/>
          <w:highlight w:val="white"/>
          <w:lang w:val="en-GB"/>
        </w:rPr>
        <w:t>&lt;?xml version=</w:t>
      </w:r>
      <w:r w:rsidRPr="001B369A">
        <w:rPr>
          <w:noProof/>
          <w:color w:val="000096"/>
          <w:sz w:val="18"/>
          <w:lang w:val="en-GB"/>
        </w:rPr>
        <w:t>"</w:t>
      </w:r>
      <w:r w:rsidRPr="001B369A">
        <w:rPr>
          <w:noProof/>
          <w:color w:val="000096"/>
          <w:sz w:val="18"/>
          <w:highlight w:val="white"/>
          <w:lang w:val="en-GB"/>
        </w:rPr>
        <w:t>1.0</w:t>
      </w:r>
      <w:r w:rsidRPr="001B369A">
        <w:rPr>
          <w:noProof/>
          <w:color w:val="000096"/>
          <w:sz w:val="18"/>
          <w:lang w:val="en-GB"/>
        </w:rPr>
        <w:t>"</w:t>
      </w:r>
      <w:r w:rsidRPr="001B369A">
        <w:rPr>
          <w:noProof/>
          <w:color w:val="000096"/>
          <w:sz w:val="18"/>
          <w:highlight w:val="white"/>
          <w:lang w:val="en-GB"/>
        </w:rPr>
        <w:t xml:space="preserve"> encoding=</w:t>
      </w:r>
      <w:r w:rsidRPr="001B369A">
        <w:rPr>
          <w:noProof/>
          <w:color w:val="000096"/>
          <w:sz w:val="18"/>
          <w:lang w:val="en-GB"/>
        </w:rPr>
        <w:t>"</w:t>
      </w:r>
      <w:r w:rsidRPr="001B369A">
        <w:rPr>
          <w:noProof/>
          <w:color w:val="000096"/>
          <w:sz w:val="18"/>
          <w:highlight w:val="white"/>
          <w:lang w:val="en-GB"/>
        </w:rPr>
        <w:t>iso-8859-1</w:t>
      </w:r>
      <w:r w:rsidRPr="001B369A">
        <w:rPr>
          <w:noProof/>
          <w:color w:val="000096"/>
          <w:sz w:val="18"/>
          <w:lang w:val="en-GB"/>
        </w:rPr>
        <w:t>"</w:t>
      </w:r>
      <w:r w:rsidRPr="001B369A">
        <w:rPr>
          <w:noProof/>
          <w:color w:val="000096"/>
          <w:sz w:val="18"/>
          <w:highlight w:val="white"/>
          <w:lang w:val="en-GB"/>
        </w:rPr>
        <w:t>?&gt;</w:t>
      </w:r>
      <w:r w:rsidRPr="001B369A">
        <w:rPr>
          <w:noProof/>
          <w:color w:val="000096"/>
          <w:sz w:val="18"/>
          <w:highlight w:val="white"/>
          <w:lang w:val="en-GB"/>
        </w:rPr>
        <w:br/>
      </w:r>
      <w:r w:rsidR="004F100F" w:rsidRPr="001B369A">
        <w:rPr>
          <w:noProof/>
          <w:color w:val="000096"/>
          <w:sz w:val="18"/>
          <w:highlight w:val="white"/>
          <w:lang w:val="en-GB"/>
        </w:rPr>
        <w:t>&lt;StandardBusinessDocument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"http://www.unece.org/cefact/namespaces/StandardBusinessDocumentHeader"</w:t>
      </w:r>
      <w:r w:rsidR="004F100F" w:rsidRPr="001B369A">
        <w:rPr>
          <w:noProof/>
          <w:color w:val="000096"/>
          <w:sz w:val="18"/>
          <w:highlight w:val="white"/>
          <w:lang w:val="en-GB"/>
        </w:rPr>
        <w:t>&gt;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&lt;TextContent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"http://peppol.eu/xsd/ticc/envelope/1.0"</w:t>
      </w:r>
      <w:r w:rsidR="004F100F" w:rsidRPr="001B369A">
        <w:rPr>
          <w:noProof/>
          <w:color w:val="F5844C"/>
          <w:sz w:val="18"/>
          <w:highlight w:val="white"/>
          <w:lang w:val="en-GB"/>
        </w:rPr>
        <w:t xml:space="preserve"> </w:t>
      </w:r>
    </w:p>
    <w:p w14:paraId="062013F9" w14:textId="77777777" w:rsidR="00261F29" w:rsidRPr="001B369A" w:rsidRDefault="00052A8B">
      <w:pPr>
        <w:pStyle w:val="Codeparagraph"/>
        <w:rPr>
          <w:noProof/>
          <w:sz w:val="18"/>
          <w:highlight w:val="white"/>
          <w:lang w:val="en-GB"/>
        </w:rPr>
      </w:pPr>
      <w:r w:rsidRPr="001B369A">
        <w:rPr>
          <w:noProof/>
          <w:color w:val="F5844C"/>
          <w:sz w:val="18"/>
          <w:highlight w:val="white"/>
          <w:lang w:val="en-GB"/>
        </w:rPr>
        <w:t xml:space="preserve">                 </w:t>
      </w:r>
      <w:r w:rsidR="004F100F" w:rsidRPr="001B369A">
        <w:rPr>
          <w:noProof/>
          <w:color w:val="F5844C"/>
          <w:sz w:val="18"/>
          <w:highlight w:val="white"/>
          <w:lang w:val="en-GB"/>
        </w:rPr>
        <w:t>mimeType</w:t>
      </w:r>
      <w:r w:rsidR="004F100F" w:rsidRPr="001B369A">
        <w:rPr>
          <w:noProof/>
          <w:color w:val="FF8040"/>
          <w:sz w:val="18"/>
          <w:highlight w:val="white"/>
          <w:lang w:val="en-GB"/>
        </w:rPr>
        <w:t>=</w:t>
      </w:r>
      <w:r w:rsidR="004F100F" w:rsidRPr="001B369A">
        <w:rPr>
          <w:noProof/>
          <w:sz w:val="18"/>
          <w:highlight w:val="white"/>
          <w:lang w:val="en-GB"/>
        </w:rPr>
        <w:t>"Application/EDIFACT"</w:t>
      </w:r>
      <w:r w:rsidR="004F100F" w:rsidRPr="001B369A">
        <w:rPr>
          <w:noProof/>
          <w:color w:val="000096"/>
          <w:sz w:val="18"/>
          <w:highlight w:val="white"/>
          <w:lang w:val="en-GB"/>
        </w:rPr>
        <w:t>&gt;</w:t>
      </w:r>
      <w:r w:rsidR="009D34CC" w:rsidRPr="001B369A">
        <w:rPr>
          <w:noProof/>
          <w:color w:val="000096"/>
          <w:sz w:val="18"/>
          <w:highlight w:val="white"/>
          <w:lang w:val="en-GB"/>
        </w:rPr>
        <w:br/>
      </w:r>
      <w:r w:rsidR="004F100F" w:rsidRPr="001B369A">
        <w:rPr>
          <w:noProof/>
          <w:color w:val="000000"/>
          <w:sz w:val="18"/>
          <w:highlight w:val="white"/>
          <w:lang w:val="en-GB"/>
        </w:rPr>
        <w:t>UNB+UNOA:2+9930711378399:14+7798032711116:14+160927:2252+EW861380947'UNH+186453437+CONTRL:D:96A:UN:EAN002'UCI+F6GVY+7658032710006:14+9930711378111:14+8'UCM+3HHL0+ORDERS:D:96A:UN:EAN008+7'UNT+4+186453437'UNZ+1+EW861380947'</w:t>
      </w:r>
      <w:r w:rsidR="004F100F" w:rsidRPr="001B369A">
        <w:rPr>
          <w:noProof/>
          <w:color w:val="000000"/>
          <w:sz w:val="18"/>
          <w:highlight w:val="white"/>
          <w:lang w:val="en-GB"/>
        </w:rPr>
        <w:br/>
        <w:t xml:space="preserve">    </w:t>
      </w:r>
      <w:r w:rsidR="004F100F" w:rsidRPr="001B369A">
        <w:rPr>
          <w:noProof/>
          <w:color w:val="000096"/>
          <w:sz w:val="18"/>
          <w:highlight w:val="white"/>
          <w:lang w:val="en-GB"/>
        </w:rPr>
        <w:t>&lt;/TextContent&gt;</w:t>
      </w:r>
      <w:r w:rsidR="004F100F" w:rsidRPr="001B369A">
        <w:rPr>
          <w:noProof/>
          <w:color w:val="000000"/>
          <w:sz w:val="18"/>
          <w:highlight w:val="white"/>
          <w:lang w:val="en-GB"/>
        </w:rPr>
        <w:br/>
      </w:r>
      <w:r w:rsidR="004F100F" w:rsidRPr="001B369A">
        <w:rPr>
          <w:noProof/>
          <w:color w:val="000096"/>
          <w:sz w:val="18"/>
          <w:highlight w:val="white"/>
          <w:lang w:val="en-GB"/>
        </w:rPr>
        <w:t>&lt;/StandardBusinessDocument&gt;</w:t>
      </w:r>
    </w:p>
    <w:p w14:paraId="17AAF5F3" w14:textId="77777777" w:rsidR="000B3F7F" w:rsidRPr="001B369A" w:rsidRDefault="00417D26" w:rsidP="000B3F7F">
      <w:pPr>
        <w:pStyle w:val="berschrift2"/>
        <w:rPr>
          <w:lang w:val="en-GB"/>
        </w:rPr>
      </w:pPr>
      <w:bookmarkStart w:id="65" w:name="_Ref95078075"/>
      <w:r w:rsidRPr="001B369A">
        <w:rPr>
          <w:lang w:val="en-GB"/>
        </w:rPr>
        <w:t>Peppol</w:t>
      </w:r>
      <w:r w:rsidR="000B3F7F" w:rsidRPr="001B369A">
        <w:rPr>
          <w:lang w:val="en-GB"/>
        </w:rPr>
        <w:t xml:space="preserve"> Process ID and Document </w:t>
      </w:r>
      <w:r w:rsidR="00C3732D" w:rsidRPr="001B369A">
        <w:rPr>
          <w:lang w:val="en-GB"/>
        </w:rPr>
        <w:t xml:space="preserve">Type </w:t>
      </w:r>
      <w:r w:rsidR="000B3F7F" w:rsidRPr="001B369A">
        <w:rPr>
          <w:lang w:val="en-GB"/>
        </w:rPr>
        <w:t>ID</w:t>
      </w:r>
      <w:bookmarkEnd w:id="64"/>
      <w:bookmarkEnd w:id="65"/>
    </w:p>
    <w:p w14:paraId="14AA317D" w14:textId="77777777" w:rsidR="00DA7EE7" w:rsidRPr="001B369A" w:rsidRDefault="000B3F7F" w:rsidP="000B3F7F">
      <w:pPr>
        <w:rPr>
          <w:lang w:val="en-GB"/>
        </w:rPr>
      </w:pPr>
      <w:r w:rsidRPr="001B369A">
        <w:rPr>
          <w:lang w:val="en-GB"/>
        </w:rPr>
        <w:t xml:space="preserve">The values of Process ID and Document </w:t>
      </w:r>
      <w:r w:rsidR="00C3732D" w:rsidRPr="001B369A">
        <w:rPr>
          <w:lang w:val="en-GB"/>
        </w:rPr>
        <w:t xml:space="preserve">Type </w:t>
      </w:r>
      <w:r w:rsidRPr="001B369A">
        <w:rPr>
          <w:lang w:val="en-GB"/>
        </w:rPr>
        <w:t>ID are necessary in the SML/SMP discovery process to retrieve the relevant service metadata. Both values should be mapped to the element located</w:t>
      </w:r>
      <w:r w:rsidR="00DA7EE7" w:rsidRPr="001B369A">
        <w:rPr>
          <w:lang w:val="en-GB"/>
        </w:rPr>
        <w:t xml:space="preserve"> at:</w:t>
      </w:r>
    </w:p>
    <w:p w14:paraId="60394374" w14:textId="77777777" w:rsidR="000B3F7F" w:rsidRPr="001B369A" w:rsidRDefault="00B45979" w:rsidP="00733444">
      <w:pPr>
        <w:rPr>
          <w:rStyle w:val="Code"/>
          <w:lang w:val="en-GB"/>
        </w:rPr>
      </w:pPr>
      <w:r w:rsidRPr="001B369A">
        <w:rPr>
          <w:rStyle w:val="Code"/>
          <w:lang w:val="en-GB"/>
        </w:rPr>
        <w:lastRenderedPageBreak/>
        <w:t>StandardBusinessDocument/StandardBusinessDocumentHeader/BusinessScope/Scope/InstanceIdentifier</w:t>
      </w:r>
    </w:p>
    <w:p w14:paraId="0FDD9814" w14:textId="77777777" w:rsidR="00DA7EE7" w:rsidRPr="001B369A" w:rsidRDefault="00DA7EE7" w:rsidP="000B3F7F">
      <w:pPr>
        <w:rPr>
          <w:lang w:val="en-GB"/>
        </w:rPr>
      </w:pPr>
      <w:r w:rsidRPr="001B369A">
        <w:rPr>
          <w:lang w:val="en-GB"/>
        </w:rPr>
        <w:t>The respective identifier schemes are to be located in the following element (new in v1.1):</w:t>
      </w:r>
    </w:p>
    <w:p w14:paraId="431FF010" w14:textId="77777777" w:rsidR="00DA7EE7" w:rsidRPr="001B369A" w:rsidRDefault="00DA7EE7" w:rsidP="00733444">
      <w:pPr>
        <w:rPr>
          <w:rStyle w:val="Code"/>
          <w:lang w:val="en-GB"/>
        </w:rPr>
      </w:pPr>
      <w:r w:rsidRPr="001B369A">
        <w:rPr>
          <w:rStyle w:val="Code"/>
          <w:lang w:val="en-GB"/>
        </w:rPr>
        <w:t>StandardBusinessDocument/StandardBusinessDocumentHeader/BusinessScope/Scope/Identifier</w:t>
      </w:r>
    </w:p>
    <w:p w14:paraId="3B496384" w14:textId="77777777" w:rsidR="00C3732D" w:rsidRPr="001B369A" w:rsidRDefault="00B57778" w:rsidP="000B3F7F">
      <w:pPr>
        <w:rPr>
          <w:lang w:val="en-GB"/>
        </w:rPr>
      </w:pPr>
      <w:r w:rsidRPr="001B369A">
        <w:rPr>
          <w:lang w:val="en-GB"/>
        </w:rPr>
        <w:t>For backwards compatibility reasons</w:t>
      </w:r>
      <w:r w:rsidR="006175D5" w:rsidRPr="001B369A">
        <w:rPr>
          <w:lang w:val="en-GB"/>
        </w:rPr>
        <w:t xml:space="preserve"> (from version 1.1 to 1.0) </w:t>
      </w:r>
      <w:r w:rsidRPr="001B369A">
        <w:rPr>
          <w:lang w:val="en-GB"/>
        </w:rPr>
        <w:t xml:space="preserve">– if the identifier schemes are missing – the default process scheme identifier </w:t>
      </w:r>
      <w:r w:rsidR="00B45979" w:rsidRPr="001B369A">
        <w:rPr>
          <w:rStyle w:val="Code"/>
          <w:lang w:val="en-GB"/>
        </w:rPr>
        <w:t>cenbii-procid-ubl</w:t>
      </w:r>
      <w:r w:rsidRPr="001B369A">
        <w:rPr>
          <w:lang w:val="en-GB"/>
        </w:rPr>
        <w:t xml:space="preserve"> and the default document type identifier scheme </w:t>
      </w:r>
      <w:r w:rsidR="00B45979" w:rsidRPr="001B369A">
        <w:rPr>
          <w:rStyle w:val="Code"/>
          <w:lang w:val="en-GB"/>
        </w:rPr>
        <w:t>busdox-docid-qns</w:t>
      </w:r>
      <w:r w:rsidRPr="001B369A">
        <w:rPr>
          <w:lang w:val="en-GB"/>
        </w:rPr>
        <w:t xml:space="preserve"> </w:t>
      </w:r>
      <w:r w:rsidR="00EE0B6E" w:rsidRPr="001B369A">
        <w:rPr>
          <w:lang w:val="en-GB"/>
        </w:rPr>
        <w:t>MUST</w:t>
      </w:r>
      <w:r w:rsidRPr="001B369A">
        <w:rPr>
          <w:lang w:val="en-GB"/>
        </w:rPr>
        <w:t xml:space="preserve"> be used.</w:t>
      </w:r>
    </w:p>
    <w:p w14:paraId="097B804B" w14:textId="77777777" w:rsidR="000B3F7F" w:rsidRPr="001B369A" w:rsidRDefault="000B3F7F" w:rsidP="000B3F7F">
      <w:pPr>
        <w:rPr>
          <w:lang w:val="en-GB"/>
        </w:rPr>
      </w:pPr>
      <w:r w:rsidRPr="001B369A">
        <w:rPr>
          <w:lang w:val="en-GB"/>
        </w:rPr>
        <w:t xml:space="preserve">The qualifier </w:t>
      </w:r>
      <w:r w:rsidR="00DA7EE7" w:rsidRPr="001B369A">
        <w:rPr>
          <w:lang w:val="en-GB"/>
        </w:rPr>
        <w:t xml:space="preserve">located at </w:t>
      </w:r>
      <w:r w:rsidR="00B45979" w:rsidRPr="001B369A">
        <w:rPr>
          <w:rStyle w:val="Code"/>
          <w:lang w:val="en-GB"/>
        </w:rPr>
        <w:t>/StandardBusinessDocument/StandardBusinessDocumentHeader/BusinessScope/Scope/Type</w:t>
      </w:r>
      <w:r w:rsidRPr="001B369A">
        <w:rPr>
          <w:lang w:val="en-GB"/>
        </w:rPr>
        <w:t xml:space="preserve"> is used to </w:t>
      </w:r>
      <w:r w:rsidR="00C3732D" w:rsidRPr="001B369A">
        <w:rPr>
          <w:lang w:val="en-GB"/>
        </w:rPr>
        <w:t xml:space="preserve">distinguish </w:t>
      </w:r>
      <w:r w:rsidRPr="001B369A">
        <w:rPr>
          <w:lang w:val="en-GB"/>
        </w:rPr>
        <w:t xml:space="preserve">the meaning of the values by using codes: </w:t>
      </w:r>
      <w:r w:rsidR="00B45979" w:rsidRPr="001B369A">
        <w:rPr>
          <w:rStyle w:val="Code"/>
          <w:lang w:val="en-GB"/>
        </w:rPr>
        <w:t>DOCUMENTID</w:t>
      </w:r>
      <w:r w:rsidRPr="001B369A">
        <w:rPr>
          <w:lang w:val="en-GB"/>
        </w:rPr>
        <w:t xml:space="preserve"> </w:t>
      </w:r>
      <w:r w:rsidR="00DA7EE7" w:rsidRPr="001B369A">
        <w:rPr>
          <w:lang w:val="en-GB"/>
        </w:rPr>
        <w:t xml:space="preserve">(for a document type identifier) </w:t>
      </w:r>
      <w:r w:rsidRPr="001B369A">
        <w:rPr>
          <w:lang w:val="en-GB"/>
        </w:rPr>
        <w:t xml:space="preserve">and </w:t>
      </w:r>
      <w:r w:rsidR="00B45979" w:rsidRPr="001B369A">
        <w:rPr>
          <w:rStyle w:val="Code"/>
          <w:lang w:val="en-GB"/>
        </w:rPr>
        <w:t>PROCESSID</w:t>
      </w:r>
      <w:r w:rsidR="00DA7EE7" w:rsidRPr="001B369A">
        <w:rPr>
          <w:lang w:val="en-GB"/>
        </w:rPr>
        <w:t xml:space="preserve"> (for process identifiers)</w:t>
      </w:r>
      <w:r w:rsidRPr="001B369A">
        <w:rPr>
          <w:lang w:val="en-GB"/>
        </w:rPr>
        <w:t>.</w:t>
      </w:r>
    </w:p>
    <w:p w14:paraId="61F57FB5" w14:textId="77777777" w:rsidR="00466CC7" w:rsidRPr="001B369A" w:rsidRDefault="00466CC7" w:rsidP="00301F26">
      <w:pPr>
        <w:rPr>
          <w:lang w:val="en-GB"/>
        </w:rPr>
      </w:pPr>
      <w:r w:rsidRPr="001B369A">
        <w:rPr>
          <w:lang w:val="en-GB"/>
        </w:rPr>
        <w:t>Non-normative example without identifier schemes:</w:t>
      </w:r>
    </w:p>
    <w:p w14:paraId="22312104" w14:textId="02620017" w:rsidR="000B3F7F" w:rsidRPr="001B369A" w:rsidDel="00FF5E37" w:rsidRDefault="00B45979" w:rsidP="00733444">
      <w:pPr>
        <w:pStyle w:val="Codeparagraph"/>
        <w:rPr>
          <w:del w:id="66" w:author="Philip Helger" w:date="2022-02-06T22:04:00Z"/>
          <w:color w:val="000000"/>
          <w:highlight w:val="white"/>
          <w:lang w:val="en-GB"/>
        </w:rPr>
      </w:pPr>
      <w:del w:id="67" w:author="Philip Helger" w:date="2022-02-06T22:04:00Z">
        <w:r w:rsidRPr="001B369A" w:rsidDel="00FF5E37">
          <w:rPr>
            <w:color w:val="0000FF"/>
            <w:highlight w:val="white"/>
            <w:lang w:val="en-GB"/>
          </w:rPr>
          <w:delText>&lt;</w:delText>
        </w:r>
        <w:r w:rsidRPr="001B369A" w:rsidDel="00FF5E37">
          <w:rPr>
            <w:highlight w:val="white"/>
            <w:lang w:val="en-GB"/>
          </w:rPr>
          <w:delText>BusinessScope</w:delText>
        </w:r>
        <w:r w:rsidRPr="001B369A" w:rsidDel="00FF5E37">
          <w:rPr>
            <w:color w:val="0000FF"/>
            <w:highlight w:val="white"/>
            <w:lang w:val="en-GB"/>
          </w:rPr>
          <w:delText>&gt;</w:delText>
        </w:r>
      </w:del>
    </w:p>
    <w:p w14:paraId="51CC5D42"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28229FC5"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r w:rsidR="00B45979" w:rsidRPr="001B369A">
        <w:rPr>
          <w:color w:val="000000"/>
          <w:highlight w:val="white"/>
          <w:lang w:val="en-GB"/>
        </w:rPr>
        <w:t>DOCUMENTID</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p>
    <w:p w14:paraId="53580688"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r w:rsidR="00B45979" w:rsidRPr="001B369A">
        <w:rPr>
          <w:color w:val="000000"/>
          <w:lang w:val="en-GB"/>
        </w:rPr>
        <w:t>urn:oasis:names:specification:ubl:schema:xsd:Invoice-2::Invoice##urn:www.cenbii.eu:transaction:biitrns010:ver2.0:extended:urn:www.peppol.eu:bis:peppol4a:ver2.0::2.1</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
    <w:p w14:paraId="72FF718F"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4CB47934"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429A9C47"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r w:rsidR="00B45979" w:rsidRPr="001B369A">
        <w:rPr>
          <w:color w:val="000000"/>
          <w:highlight w:val="white"/>
          <w:lang w:val="en-GB"/>
        </w:rPr>
        <w:t>PROCESSID</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p>
    <w:p w14:paraId="406A2835"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r w:rsidR="00B45979" w:rsidRPr="001B369A">
        <w:rPr>
          <w:color w:val="000000"/>
          <w:highlight w:val="white"/>
          <w:lang w:val="en-GB"/>
        </w:rPr>
        <w:t>urn:www.cenbii.eu:profile:bii04:ver1.0</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
    <w:p w14:paraId="43955FFB" w14:textId="32382B35" w:rsidR="000B3F7F" w:rsidRPr="001B369A" w:rsidDel="00FF5E37" w:rsidRDefault="00C3732D" w:rsidP="001B369A">
      <w:pPr>
        <w:pStyle w:val="Codeparagraph"/>
        <w:rPr>
          <w:del w:id="68" w:author="Philip Helger" w:date="2022-02-06T22:04:00Z"/>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548FFB25" w14:textId="4DBC7CCE" w:rsidR="000B3F7F" w:rsidRPr="001B369A" w:rsidRDefault="00B45979" w:rsidP="00FF5E37">
      <w:pPr>
        <w:pStyle w:val="Codeparagraph"/>
        <w:rPr>
          <w:color w:val="000000"/>
          <w:highlight w:val="white"/>
          <w:lang w:val="en-GB"/>
        </w:rPr>
      </w:pPr>
      <w:del w:id="69" w:author="Philip Helger" w:date="2022-02-06T22:04:00Z">
        <w:r w:rsidRPr="001B369A" w:rsidDel="00FF5E37">
          <w:rPr>
            <w:color w:val="0000FF"/>
            <w:highlight w:val="white"/>
            <w:lang w:val="en-GB"/>
          </w:rPr>
          <w:delText>&lt;/</w:delText>
        </w:r>
        <w:r w:rsidRPr="001B369A" w:rsidDel="00FF5E37">
          <w:rPr>
            <w:highlight w:val="white"/>
            <w:lang w:val="en-GB"/>
          </w:rPr>
          <w:delText>BusinessScope</w:delText>
        </w:r>
        <w:r w:rsidRPr="001B369A" w:rsidDel="00FF5E37">
          <w:rPr>
            <w:color w:val="0000FF"/>
            <w:highlight w:val="white"/>
            <w:lang w:val="en-GB"/>
          </w:rPr>
          <w:delText>&gt;</w:delText>
        </w:r>
      </w:del>
    </w:p>
    <w:p w14:paraId="32A2A7EA" w14:textId="77777777" w:rsidR="00466CC7" w:rsidRPr="001B369A" w:rsidRDefault="00466CC7" w:rsidP="00301F26">
      <w:pPr>
        <w:rPr>
          <w:lang w:val="en-GB"/>
        </w:rPr>
      </w:pPr>
      <w:r w:rsidRPr="001B369A">
        <w:rPr>
          <w:lang w:val="en-GB"/>
        </w:rPr>
        <w:t xml:space="preserve">Non-normative example </w:t>
      </w:r>
      <w:r w:rsidR="00B01D68" w:rsidRPr="001B369A">
        <w:rPr>
          <w:lang w:val="en-GB"/>
        </w:rPr>
        <w:t>including</w:t>
      </w:r>
      <w:r w:rsidRPr="001B369A">
        <w:rPr>
          <w:lang w:val="en-GB"/>
        </w:rPr>
        <w:t xml:space="preserve"> identifier schemes (possible since v1.1 of this specification):</w:t>
      </w:r>
    </w:p>
    <w:p w14:paraId="25107DF2" w14:textId="72CFAD47" w:rsidR="00B57778" w:rsidRPr="001B369A" w:rsidDel="00FF5E37" w:rsidRDefault="00B57778" w:rsidP="00733444">
      <w:pPr>
        <w:pStyle w:val="Codeparagraph"/>
        <w:rPr>
          <w:del w:id="70" w:author="Philip Helger" w:date="2022-02-06T22:04:00Z"/>
          <w:color w:val="000000"/>
          <w:highlight w:val="white"/>
          <w:lang w:val="en-GB"/>
        </w:rPr>
      </w:pPr>
      <w:del w:id="71" w:author="Philip Helger" w:date="2022-02-06T22:04:00Z">
        <w:r w:rsidRPr="001B369A" w:rsidDel="00FF5E37">
          <w:rPr>
            <w:color w:val="0000FF"/>
            <w:highlight w:val="white"/>
            <w:lang w:val="en-GB"/>
          </w:rPr>
          <w:delText>&lt;</w:delText>
        </w:r>
        <w:r w:rsidRPr="001B369A" w:rsidDel="00FF5E37">
          <w:rPr>
            <w:highlight w:val="white"/>
            <w:lang w:val="en-GB"/>
          </w:rPr>
          <w:delText>BusinessScope</w:delText>
        </w:r>
        <w:r w:rsidRPr="001B369A" w:rsidDel="00FF5E37">
          <w:rPr>
            <w:color w:val="0000FF"/>
            <w:highlight w:val="white"/>
            <w:lang w:val="en-GB"/>
          </w:rPr>
          <w:delText>&gt;</w:delText>
        </w:r>
      </w:del>
    </w:p>
    <w:p w14:paraId="04BC80C3"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4EA47621" w14:textId="77777777" w:rsidR="00B57778" w:rsidRPr="001B369A" w:rsidRDefault="00B57778" w:rsidP="00733444">
      <w:pPr>
        <w:pStyle w:val="Codeparagraph"/>
        <w:rPr>
          <w:color w:val="0000FF"/>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Pr="001B369A">
        <w:rPr>
          <w:color w:val="000000"/>
          <w:highlight w:val="white"/>
          <w:lang w:val="en-GB"/>
        </w:rPr>
        <w:t>DOCUMENTID</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1654C029"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r w:rsidRPr="001B369A">
        <w:rPr>
          <w:color w:val="000000"/>
          <w:lang w:val="en-GB"/>
        </w:rPr>
        <w:t>urn:oasis:names:specification:ubl:schema:xsd:Invoice-2::Invoice##urn:www.cenbii.eu:transaction:biitrns010:ver2.0:extended:urn:www.peppol.eu:bis:peppol4a:ver2.0::2.1</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4C5C9526" w14:textId="77777777" w:rsidR="00DA7EE7" w:rsidRPr="001B369A" w:rsidRDefault="00DA7EE7" w:rsidP="00733444">
      <w:pPr>
        <w:pStyle w:val="Codeparagraph"/>
        <w:rPr>
          <w:color w:val="000000"/>
          <w:highlight w:val="white"/>
          <w:lang w:val="en-GB"/>
        </w:rPr>
      </w:pPr>
      <w:r w:rsidRPr="001B369A">
        <w:rPr>
          <w:color w:val="0000FF"/>
          <w:highlight w:val="white"/>
          <w:lang w:val="en-GB"/>
        </w:rPr>
        <w:t xml:space="preserve">    &lt;Identifier&gt;</w:t>
      </w:r>
      <w:r w:rsidRPr="001B369A">
        <w:rPr>
          <w:color w:val="0000FF"/>
          <w:lang w:val="en-GB"/>
        </w:rPr>
        <w:t>busdox-docid-qns&lt;/Identifier&gt;</w:t>
      </w:r>
    </w:p>
    <w:p w14:paraId="16D2ABBF"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B13892B"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781F4BD"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Pr="001B369A">
        <w:rPr>
          <w:color w:val="000000"/>
          <w:highlight w:val="white"/>
          <w:lang w:val="en-GB"/>
        </w:rPr>
        <w:t>PROCESSID</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3F96C064" w14:textId="77777777" w:rsidR="00B57778" w:rsidRPr="001B369A" w:rsidRDefault="00B57778" w:rsidP="00733444">
      <w:pPr>
        <w:pStyle w:val="Codeparagraph"/>
        <w:rPr>
          <w:color w:val="0000FF"/>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r w:rsidRPr="001B369A">
        <w:rPr>
          <w:color w:val="000000"/>
          <w:highlight w:val="white"/>
          <w:lang w:val="en-GB"/>
        </w:rPr>
        <w:t>urn:www.cenbii.eu:profile:bii04:ver1.0</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155F8BFB" w14:textId="77777777" w:rsidR="00DA7EE7" w:rsidRPr="001B369A" w:rsidRDefault="00DA7EE7" w:rsidP="00733444">
      <w:pPr>
        <w:pStyle w:val="Codeparagraph"/>
        <w:rPr>
          <w:color w:val="000000"/>
          <w:highlight w:val="white"/>
          <w:lang w:val="en-GB"/>
          <w:rPrChange w:id="72" w:author="Philip Helger" w:date="2022-02-06T22:10:00Z">
            <w:rPr>
              <w:color w:val="000000"/>
              <w:highlight w:val="white"/>
              <w:lang w:val="es-ES"/>
            </w:rPr>
          </w:rPrChange>
        </w:rPr>
      </w:pPr>
      <w:r w:rsidRPr="001B369A">
        <w:rPr>
          <w:color w:val="0000FF"/>
          <w:highlight w:val="white"/>
          <w:lang w:val="en-GB"/>
        </w:rPr>
        <w:t xml:space="preserve">    </w:t>
      </w:r>
      <w:r w:rsidRPr="001B369A">
        <w:rPr>
          <w:color w:val="0000FF"/>
          <w:highlight w:val="white"/>
          <w:lang w:val="en-GB"/>
          <w:rPrChange w:id="73" w:author="Philip Helger" w:date="2022-02-06T22:10:00Z">
            <w:rPr>
              <w:color w:val="0000FF"/>
              <w:highlight w:val="white"/>
              <w:lang w:val="es-ES"/>
            </w:rPr>
          </w:rPrChange>
        </w:rPr>
        <w:t>&lt;Identifier&gt;cenbii-procid-ubl&lt;/Identifier&gt;</w:t>
      </w:r>
    </w:p>
    <w:p w14:paraId="0D89D2E2" w14:textId="41C79B4B" w:rsidR="00B57778" w:rsidRPr="001B369A" w:rsidDel="00FF5E37" w:rsidRDefault="00B57778" w:rsidP="001B369A">
      <w:pPr>
        <w:pStyle w:val="Codeparagraph"/>
        <w:rPr>
          <w:del w:id="74" w:author="Philip Helger" w:date="2022-02-06T22:04:00Z"/>
          <w:color w:val="000000"/>
          <w:highlight w:val="white"/>
          <w:lang w:val="en-GB"/>
        </w:rPr>
      </w:pPr>
      <w:r w:rsidRPr="001B369A">
        <w:rPr>
          <w:color w:val="000000"/>
          <w:highlight w:val="white"/>
          <w:lang w:val="en-GB"/>
          <w:rPrChange w:id="75" w:author="Philip Helger" w:date="2022-02-06T22:10:00Z">
            <w:rPr>
              <w:color w:val="000000"/>
              <w:highlight w:val="white"/>
              <w:lang w:val="es-ES"/>
            </w:rPr>
          </w:rPrChange>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7B6BF281" w14:textId="4E94BF03" w:rsidR="00B57778" w:rsidRPr="001B369A" w:rsidRDefault="00B57778" w:rsidP="00FF5E37">
      <w:pPr>
        <w:pStyle w:val="Codeparagraph"/>
        <w:rPr>
          <w:color w:val="000000"/>
          <w:highlight w:val="white"/>
          <w:lang w:val="en-GB"/>
        </w:rPr>
      </w:pPr>
      <w:del w:id="76" w:author="Philip Helger" w:date="2022-02-06T22:04:00Z">
        <w:r w:rsidRPr="001B369A" w:rsidDel="00FF5E37">
          <w:rPr>
            <w:color w:val="0000FF"/>
            <w:highlight w:val="white"/>
            <w:lang w:val="en-GB"/>
          </w:rPr>
          <w:delText>&lt;/</w:delText>
        </w:r>
        <w:r w:rsidRPr="001B369A" w:rsidDel="00FF5E37">
          <w:rPr>
            <w:highlight w:val="white"/>
            <w:lang w:val="en-GB"/>
          </w:rPr>
          <w:delText>BusinessScope</w:delText>
        </w:r>
        <w:r w:rsidRPr="001B369A" w:rsidDel="00FF5E37">
          <w:rPr>
            <w:color w:val="0000FF"/>
            <w:highlight w:val="white"/>
            <w:lang w:val="en-GB"/>
          </w:rPr>
          <w:delText>&gt;</w:delText>
        </w:r>
      </w:del>
    </w:p>
    <w:p w14:paraId="27D6D4D2" w14:textId="3FDDCF81" w:rsidR="00673375" w:rsidRPr="001B369A" w:rsidRDefault="00673375" w:rsidP="00733444">
      <w:pPr>
        <w:pStyle w:val="berschrift2"/>
        <w:rPr>
          <w:ins w:id="77" w:author="Philip Helger" w:date="2022-02-06T21:43:00Z"/>
          <w:lang w:val="en-GB"/>
        </w:rPr>
      </w:pPr>
      <w:bookmarkStart w:id="78" w:name="_Ref95076409"/>
      <w:bookmarkStart w:id="79" w:name="_Ref525909939"/>
      <w:ins w:id="80" w:author="Philip Helger" w:date="2022-02-06T21:43:00Z">
        <w:r w:rsidRPr="001B369A">
          <w:rPr>
            <w:lang w:val="en-GB"/>
          </w:rPr>
          <w:t>Country codes of the End Users</w:t>
        </w:r>
        <w:bookmarkEnd w:id="78"/>
      </w:ins>
    </w:p>
    <w:p w14:paraId="74789E99" w14:textId="74DC4979" w:rsidR="00D21F83" w:rsidRPr="001B369A" w:rsidRDefault="00B22F6D" w:rsidP="00673375">
      <w:pPr>
        <w:rPr>
          <w:ins w:id="81" w:author="Philip Helger" w:date="2022-02-06T22:02:00Z"/>
          <w:lang w:val="en-GB"/>
          <w:rPrChange w:id="82" w:author="Philip Helger" w:date="2022-02-06T22:10:00Z">
            <w:rPr>
              <w:ins w:id="83" w:author="Philip Helger" w:date="2022-02-06T22:02:00Z"/>
            </w:rPr>
          </w:rPrChange>
        </w:rPr>
      </w:pPr>
      <w:ins w:id="84" w:author="Philip Helger" w:date="2022-02-06T21:47:00Z">
        <w:r w:rsidRPr="001B369A">
          <w:rPr>
            <w:lang w:val="en-GB"/>
            <w:rPrChange w:id="85" w:author="Philip Helger" w:date="2022-02-06T22:10:00Z">
              <w:rPr/>
            </w:rPrChange>
          </w:rPr>
          <w:t xml:space="preserve">To satisfy the </w:t>
        </w:r>
      </w:ins>
      <w:ins w:id="86" w:author="Philip Helger" w:date="2022-02-06T21:48:00Z">
        <w:r w:rsidR="00B42F68" w:rsidRPr="001B369A">
          <w:rPr>
            <w:lang w:val="en-GB"/>
            <w:rPrChange w:id="87" w:author="Philip Helger" w:date="2022-02-06T22:10:00Z">
              <w:rPr/>
            </w:rPrChange>
          </w:rPr>
          <w:t>reporting requirements for traffic statis</w:t>
        </w:r>
      </w:ins>
      <w:ins w:id="88" w:author="Philip Helger" w:date="2022-02-06T21:49:00Z">
        <w:r w:rsidR="00B42F68" w:rsidRPr="001B369A">
          <w:rPr>
            <w:lang w:val="en-GB"/>
            <w:rPrChange w:id="89" w:author="Philip Helger" w:date="2022-02-06T22:10:00Z">
              <w:rPr/>
            </w:rPrChange>
          </w:rPr>
          <w:t xml:space="preserve">tics, the country codes of the business level sender and the business level receiver must be </w:t>
        </w:r>
      </w:ins>
      <w:ins w:id="90" w:author="Philip Helger" w:date="2022-02-06T21:50:00Z">
        <w:r w:rsidR="00B42F68" w:rsidRPr="001B369A">
          <w:rPr>
            <w:lang w:val="en-GB"/>
            <w:rPrChange w:id="91" w:author="Philip Helger" w:date="2022-02-06T22:10:00Z">
              <w:rPr/>
            </w:rPrChange>
          </w:rPr>
          <w:t xml:space="preserve">provided. The </w:t>
        </w:r>
        <w:del w:id="92" w:author="Jerry Dimitriou" w:date="2022-02-10T12:26:00Z">
          <w:r w:rsidR="00B42F68" w:rsidRPr="001B369A" w:rsidDel="00C17AE1">
            <w:rPr>
              <w:lang w:val="en-GB"/>
              <w:rPrChange w:id="93" w:author="Philip Helger" w:date="2022-02-06T22:10:00Z">
                <w:rPr/>
              </w:rPrChange>
            </w:rPr>
            <w:delText>business level</w:delText>
          </w:r>
        </w:del>
      </w:ins>
      <w:ins w:id="94" w:author="Jerry Dimitriou" w:date="2022-02-10T12:26:00Z">
        <w:r w:rsidR="00C17AE1">
          <w:rPr>
            <w:lang w:val="en-GB"/>
          </w:rPr>
          <w:t>business-level</w:t>
        </w:r>
      </w:ins>
      <w:ins w:id="95" w:author="Philip Helger" w:date="2022-02-06T21:50:00Z">
        <w:r w:rsidR="00B42F68" w:rsidRPr="001B369A">
          <w:rPr>
            <w:lang w:val="en-GB"/>
            <w:rPrChange w:id="96" w:author="Philip Helger" w:date="2022-02-06T22:10:00Z">
              <w:rPr/>
            </w:rPrChange>
          </w:rPr>
          <w:t xml:space="preserve"> sender is the C1 node and the business</w:t>
        </w:r>
      </w:ins>
      <w:ins w:id="97" w:author="Jerry Dimitriou" w:date="2022-02-10T12:26:00Z">
        <w:r w:rsidR="00C17AE1">
          <w:rPr>
            <w:lang w:val="en-GB"/>
          </w:rPr>
          <w:t>-</w:t>
        </w:r>
      </w:ins>
      <w:ins w:id="98" w:author="Philip Helger" w:date="2022-02-06T21:50:00Z">
        <w:del w:id="99" w:author="Jerry Dimitriou" w:date="2022-02-10T12:26:00Z">
          <w:r w:rsidR="00B42F68" w:rsidRPr="001B369A" w:rsidDel="00C17AE1">
            <w:rPr>
              <w:lang w:val="en-GB"/>
              <w:rPrChange w:id="100" w:author="Philip Helger" w:date="2022-02-06T22:10:00Z">
                <w:rPr/>
              </w:rPrChange>
            </w:rPr>
            <w:delText xml:space="preserve"> </w:delText>
          </w:r>
        </w:del>
        <w:r w:rsidR="00B42F68" w:rsidRPr="001B369A">
          <w:rPr>
            <w:lang w:val="en-GB"/>
            <w:rPrChange w:id="101" w:author="Philip Helger" w:date="2022-02-06T22:10:00Z">
              <w:rPr/>
            </w:rPrChange>
          </w:rPr>
          <w:t xml:space="preserve">level receiver is the C4 node in the 4-corner model. The information provided in the envelope </w:t>
        </w:r>
      </w:ins>
      <w:ins w:id="102" w:author="Philip Helger" w:date="2022-02-06T21:54:00Z">
        <w:del w:id="103" w:author="Jerry Dimitriou" w:date="2022-02-10T12:27:00Z">
          <w:r w:rsidR="00E54050" w:rsidRPr="001B369A" w:rsidDel="00C17AE1">
            <w:rPr>
              <w:lang w:val="en-GB"/>
              <w:rPrChange w:id="104" w:author="Philip Helger" w:date="2022-02-06T22:10:00Z">
                <w:rPr/>
              </w:rPrChange>
            </w:rPr>
            <w:delText>complement</w:delText>
          </w:r>
        </w:del>
      </w:ins>
      <w:ins w:id="105" w:author="Philip Helger" w:date="2022-02-06T21:50:00Z">
        <w:del w:id="106" w:author="Jerry Dimitriou" w:date="2022-02-10T12:27:00Z">
          <w:r w:rsidR="00B42F68" w:rsidRPr="001B369A" w:rsidDel="00C17AE1">
            <w:rPr>
              <w:lang w:val="en-GB"/>
              <w:rPrChange w:id="107" w:author="Philip Helger" w:date="2022-02-06T22:10:00Z">
                <w:rPr/>
              </w:rPrChange>
            </w:rPr>
            <w:delText xml:space="preserve"> the </w:delText>
          </w:r>
        </w:del>
      </w:ins>
      <w:ins w:id="108" w:author="Philip Helger" w:date="2022-02-06T21:51:00Z">
        <w:del w:id="109" w:author="Jerry Dimitriou" w:date="2022-02-10T12:27:00Z">
          <w:r w:rsidR="00B42F68" w:rsidRPr="001B369A" w:rsidDel="00C17AE1">
            <w:rPr>
              <w:lang w:val="en-GB"/>
              <w:rPrChange w:id="110" w:author="Philip Helger" w:date="2022-02-06T22:10:00Z">
                <w:rPr/>
              </w:rPrChange>
            </w:rPr>
            <w:delText>identifier information provided</w:delText>
          </w:r>
        </w:del>
      </w:ins>
      <w:ins w:id="111" w:author="Jerry Dimitriou" w:date="2022-02-10T12:27:00Z">
        <w:r w:rsidR="00C17AE1">
          <w:rPr>
            <w:lang w:val="en-GB"/>
          </w:rPr>
          <w:t>complements the identifier information</w:t>
        </w:r>
      </w:ins>
      <w:ins w:id="112" w:author="Philip Helger" w:date="2022-02-06T21:51:00Z">
        <w:r w:rsidR="00B42F68" w:rsidRPr="001B369A">
          <w:rPr>
            <w:lang w:val="en-GB"/>
            <w:rPrChange w:id="113" w:author="Philip Helger" w:date="2022-02-06T22:10:00Z">
              <w:rPr/>
            </w:rPrChange>
          </w:rPr>
          <w:t xml:space="preserve"> on the messaging level.</w:t>
        </w:r>
      </w:ins>
    </w:p>
    <w:p w14:paraId="5E914137" w14:textId="6AAC759E" w:rsidR="00FF5E37" w:rsidRPr="001B369A" w:rsidDel="00E658D2" w:rsidRDefault="00FF5E37" w:rsidP="00673375">
      <w:pPr>
        <w:rPr>
          <w:ins w:id="114" w:author="Philip Helger" w:date="2022-02-06T21:54:00Z"/>
          <w:del w:id="115" w:author="Jerry Dimitriou" w:date="2022-02-10T12:23:00Z"/>
          <w:lang w:val="en-GB"/>
          <w:rPrChange w:id="116" w:author="Philip Helger" w:date="2022-02-06T22:10:00Z">
            <w:rPr>
              <w:ins w:id="117" w:author="Philip Helger" w:date="2022-02-06T21:54:00Z"/>
              <w:del w:id="118" w:author="Jerry Dimitriou" w:date="2022-02-10T12:23:00Z"/>
            </w:rPr>
          </w:rPrChange>
        </w:rPr>
      </w:pPr>
      <w:ins w:id="119" w:author="Philip Helger" w:date="2022-02-06T22:02:00Z">
        <w:r w:rsidRPr="001B369A">
          <w:rPr>
            <w:lang w:val="en-GB"/>
            <w:rPrChange w:id="120" w:author="Philip Helger" w:date="2022-02-06T22:10:00Z">
              <w:rPr/>
            </w:rPrChange>
          </w:rPr>
          <w:t>Both country codes MUST be provided in every instance of the envelope</w:t>
        </w:r>
      </w:ins>
      <w:ins w:id="121" w:author="Philip Helger" w:date="2022-02-06T22:03:00Z">
        <w:r w:rsidRPr="001B369A">
          <w:rPr>
            <w:lang w:val="en-GB"/>
            <w:rPrChange w:id="122" w:author="Philip Helger" w:date="2022-02-06T22:10:00Z">
              <w:rPr/>
            </w:rPrChange>
          </w:rPr>
          <w:t>.</w:t>
        </w:r>
        <w:del w:id="123" w:author="Jerry Dimitriou" w:date="2022-02-10T12:23:00Z">
          <w:r w:rsidRPr="001B369A" w:rsidDel="00E658D2">
            <w:rPr>
              <w:lang w:val="en-GB"/>
              <w:rPrChange w:id="124" w:author="Philip Helger" w:date="2022-02-06T22:10:00Z">
                <w:rPr/>
              </w:rPrChange>
            </w:rPr>
            <w:delText xml:space="preserve"> It is assumed, that the values </w:delText>
          </w:r>
        </w:del>
      </w:ins>
      <w:ins w:id="125" w:author="Philip Helger" w:date="2022-02-06T22:02:00Z">
        <w:del w:id="126" w:author="Jerry Dimitriou" w:date="2022-02-10T12:23:00Z">
          <w:r w:rsidRPr="001B369A" w:rsidDel="00E658D2">
            <w:rPr>
              <w:lang w:val="en-GB"/>
              <w:rPrChange w:id="127" w:author="Philip Helger" w:date="2022-02-06T22:10:00Z">
                <w:rPr/>
              </w:rPrChange>
            </w:rPr>
            <w:delText>can be deduced from the exchanged payload</w:delText>
          </w:r>
        </w:del>
      </w:ins>
      <w:ins w:id="128" w:author="Philip Helger" w:date="2022-02-06T22:03:00Z">
        <w:del w:id="129" w:author="Jerry Dimitriou" w:date="2022-02-10T12:23:00Z">
          <w:r w:rsidRPr="001B369A" w:rsidDel="00E658D2">
            <w:rPr>
              <w:lang w:val="en-GB"/>
              <w:rPrChange w:id="130" w:author="Philip Helger" w:date="2022-02-06T22:10:00Z">
                <w:rPr/>
              </w:rPrChange>
            </w:rPr>
            <w:delText xml:space="preserve"> (</w:delText>
          </w:r>
        </w:del>
      </w:ins>
      <w:ins w:id="131" w:author="Philip Helger" w:date="2022-02-06T22:07:00Z">
        <w:del w:id="132" w:author="Jerry Dimitriou" w:date="2022-02-10T12:23:00Z">
          <w:r w:rsidR="00B9671F" w:rsidRPr="001B369A" w:rsidDel="00E658D2">
            <w:rPr>
              <w:lang w:val="en-GB"/>
              <w:rPrChange w:id="133" w:author="Philip Helger" w:date="2022-02-06T22:10:00Z">
                <w:rPr/>
              </w:rPrChange>
            </w:rPr>
            <w:delText>e.g.</w:delText>
          </w:r>
        </w:del>
      </w:ins>
      <w:ins w:id="134" w:author="Philip Helger" w:date="2022-02-06T22:03:00Z">
        <w:del w:id="135" w:author="Jerry Dimitriou" w:date="2022-02-10T12:23:00Z">
          <w:r w:rsidRPr="001B369A" w:rsidDel="00E658D2">
            <w:rPr>
              <w:lang w:val="en-GB"/>
              <w:rPrChange w:id="136" w:author="Philip Helger" w:date="2022-02-06T22:10:00Z">
                <w:rPr/>
              </w:rPrChange>
            </w:rPr>
            <w:delText xml:space="preserve"> an invoice). This specification does not provide guidance on how </w:delText>
          </w:r>
        </w:del>
      </w:ins>
      <w:ins w:id="137" w:author="Philip Helger" w:date="2022-02-06T22:04:00Z">
        <w:del w:id="138" w:author="Jerry Dimitriou" w:date="2022-02-10T12:23:00Z">
          <w:r w:rsidRPr="001B369A" w:rsidDel="00E658D2">
            <w:rPr>
              <w:lang w:val="en-GB"/>
              <w:rPrChange w:id="139" w:author="Philip Helger" w:date="2022-02-06T22:10:00Z">
                <w:rPr/>
              </w:rPrChange>
            </w:rPr>
            <w:delText>the country codes can be deduced for different document types.</w:delText>
          </w:r>
        </w:del>
      </w:ins>
    </w:p>
    <w:p w14:paraId="7041567D" w14:textId="77777777" w:rsidR="00CF31B6" w:rsidRDefault="00E658D2" w:rsidP="00673375">
      <w:pPr>
        <w:rPr>
          <w:ins w:id="140" w:author="Philip Helger" w:date="2022-03-25T21:42:00Z"/>
          <w:lang w:val="en-GB"/>
        </w:rPr>
      </w:pPr>
      <w:ins w:id="141" w:author="Jerry Dimitriou" w:date="2022-02-10T12:23:00Z">
        <w:r>
          <w:rPr>
            <w:lang w:val="en-GB"/>
          </w:rPr>
          <w:t xml:space="preserve"> </w:t>
        </w:r>
      </w:ins>
      <w:ins w:id="142" w:author="Philip Helger" w:date="2022-02-06T21:55:00Z">
        <w:r w:rsidR="00E54050" w:rsidRPr="001B369A">
          <w:rPr>
            <w:lang w:val="en-GB"/>
            <w:rPrChange w:id="143" w:author="Philip Helger" w:date="2022-02-06T22:10:00Z">
              <w:rPr/>
            </w:rPrChange>
          </w:rPr>
          <w:t xml:space="preserve">The values of the country codes MUST be provided according to ISO-3166-1 in the Alpha-2 </w:t>
        </w:r>
      </w:ins>
      <w:ins w:id="144" w:author="Philip Helger" w:date="2022-02-06T22:01:00Z">
        <w:r w:rsidR="00D21F83" w:rsidRPr="001B369A">
          <w:rPr>
            <w:lang w:val="en-GB"/>
            <w:rPrChange w:id="145" w:author="Philip Helger" w:date="2022-02-06T22:10:00Z">
              <w:rPr/>
            </w:rPrChange>
          </w:rPr>
          <w:t>notation</w:t>
        </w:r>
      </w:ins>
      <w:ins w:id="146" w:author="Philip Helger" w:date="2022-02-06T21:55:00Z">
        <w:r w:rsidR="00E54050" w:rsidRPr="001B369A">
          <w:rPr>
            <w:lang w:val="en-GB"/>
            <w:rPrChange w:id="147" w:author="Philip Helger" w:date="2022-02-06T22:10:00Z">
              <w:rPr/>
            </w:rPrChange>
          </w:rPr>
          <w:t xml:space="preserve"> (e.g. “BE” representing Belgium).</w:t>
        </w:r>
      </w:ins>
      <w:ins w:id="148" w:author="Philip Helger" w:date="2022-02-06T21:56:00Z">
        <w:r w:rsidR="00E54050" w:rsidRPr="001B369A">
          <w:rPr>
            <w:lang w:val="en-GB"/>
            <w:rPrChange w:id="149" w:author="Philip Helger" w:date="2022-02-06T22:10:00Z">
              <w:rPr/>
            </w:rPrChange>
          </w:rPr>
          <w:t xml:space="preserve"> Other notations </w:t>
        </w:r>
        <w:del w:id="150" w:author="Jerry Dimitriou" w:date="2022-02-10T12:25:00Z">
          <w:r w:rsidR="00E54050" w:rsidRPr="001B369A" w:rsidDel="00627F6B">
            <w:rPr>
              <w:lang w:val="en-GB"/>
              <w:rPrChange w:id="151" w:author="Philip Helger" w:date="2022-02-06T22:10:00Z">
                <w:rPr/>
              </w:rPrChange>
            </w:rPr>
            <w:delText>are not allowed</w:delText>
          </w:r>
        </w:del>
      </w:ins>
      <w:ins w:id="152" w:author="Jerry Dimitriou" w:date="2022-02-10T12:25:00Z">
        <w:r w:rsidR="00627F6B">
          <w:rPr>
            <w:lang w:val="en-GB"/>
          </w:rPr>
          <w:t>MUST NOT be used</w:t>
        </w:r>
      </w:ins>
      <w:ins w:id="153" w:author="Philip Helger" w:date="2022-02-06T21:56:00Z">
        <w:r w:rsidR="00E54050" w:rsidRPr="001B369A">
          <w:rPr>
            <w:lang w:val="en-GB"/>
            <w:rPrChange w:id="154" w:author="Philip Helger" w:date="2022-02-06T22:10:00Z">
              <w:rPr/>
            </w:rPrChange>
          </w:rPr>
          <w:t xml:space="preserve">. The values MUST </w:t>
        </w:r>
      </w:ins>
      <w:ins w:id="155" w:author="Philip Helger" w:date="2022-03-25T21:42:00Z">
        <w:r w:rsidR="00CF31B6">
          <w:rPr>
            <w:lang w:val="en-GB"/>
          </w:rPr>
          <w:t>follow this</w:t>
        </w:r>
      </w:ins>
      <w:ins w:id="156" w:author="Philip Helger" w:date="2022-02-06T21:56:00Z">
        <w:r w:rsidR="00E54050" w:rsidRPr="001B369A">
          <w:rPr>
            <w:lang w:val="en-GB"/>
            <w:rPrChange w:id="157" w:author="Philip Helger" w:date="2022-02-06T22:10:00Z">
              <w:rPr/>
            </w:rPrChange>
          </w:rPr>
          <w:t xml:space="preserve"> case</w:t>
        </w:r>
      </w:ins>
      <w:ins w:id="158" w:author="Philip Helger" w:date="2022-03-25T21:42:00Z">
        <w:r w:rsidR="00CF31B6">
          <w:rPr>
            <w:lang w:val="en-GB"/>
          </w:rPr>
          <w:t>-sensitive regular expression:</w:t>
        </w:r>
      </w:ins>
    </w:p>
    <w:p w14:paraId="73E42AC9" w14:textId="4167B783" w:rsidR="00E54050" w:rsidRPr="00CF31B6" w:rsidRDefault="00CF31B6">
      <w:pPr>
        <w:ind w:left="720"/>
        <w:rPr>
          <w:ins w:id="159" w:author="Philip Helger" w:date="2022-02-06T21:56:00Z"/>
          <w:rStyle w:val="Code"/>
          <w:rPrChange w:id="160" w:author="Philip Helger" w:date="2022-03-25T21:42:00Z">
            <w:rPr>
              <w:ins w:id="161" w:author="Philip Helger" w:date="2022-02-06T21:56:00Z"/>
            </w:rPr>
          </w:rPrChange>
        </w:rPr>
        <w:pPrChange w:id="162" w:author="Philip Helger" w:date="2022-03-25T21:43:00Z">
          <w:pPr/>
        </w:pPrChange>
      </w:pPr>
      <w:ins w:id="163" w:author="Philip Helger" w:date="2022-03-25T21:42:00Z">
        <w:r w:rsidRPr="00CF31B6">
          <w:rPr>
            <w:rStyle w:val="Code"/>
            <w:rPrChange w:id="164" w:author="Philip Helger" w:date="2022-03-25T21:42:00Z">
              <w:rPr>
                <w:lang w:val="en-GB"/>
              </w:rPr>
            </w:rPrChange>
          </w:rPr>
          <w:t>[A-Z0-9][A-Z0-9]</w:t>
        </w:r>
      </w:ins>
    </w:p>
    <w:p w14:paraId="0AE583B9" w14:textId="2DC099B7" w:rsidR="00E54050" w:rsidRPr="001B369A" w:rsidRDefault="00E54050" w:rsidP="00673375">
      <w:pPr>
        <w:rPr>
          <w:ins w:id="165" w:author="Philip Helger" w:date="2022-02-06T21:54:00Z"/>
          <w:lang w:val="en-GB"/>
          <w:rPrChange w:id="166" w:author="Philip Helger" w:date="2022-02-06T22:10:00Z">
            <w:rPr>
              <w:ins w:id="167" w:author="Philip Helger" w:date="2022-02-06T21:54:00Z"/>
            </w:rPr>
          </w:rPrChange>
        </w:rPr>
      </w:pPr>
      <w:ins w:id="168" w:author="Philip Helger" w:date="2022-02-06T21:56:00Z">
        <w:del w:id="169" w:author="Jerry Dimitriou" w:date="2022-02-10T12:29:00Z">
          <w:r w:rsidRPr="001B369A" w:rsidDel="00534E57">
            <w:rPr>
              <w:lang w:val="en-GB"/>
              <w:rPrChange w:id="170" w:author="Philip Helger" w:date="2022-02-06T22:10:00Z">
                <w:rPr/>
              </w:rPrChange>
            </w:rPr>
            <w:delText xml:space="preserve">The </w:delText>
          </w:r>
        </w:del>
        <w:r w:rsidRPr="001B369A">
          <w:rPr>
            <w:lang w:val="en-GB"/>
            <w:rPrChange w:id="171" w:author="Philip Helger" w:date="2022-02-06T22:10:00Z">
              <w:rPr/>
            </w:rPrChange>
          </w:rPr>
          <w:t>Kosovo is a special case</w:t>
        </w:r>
      </w:ins>
      <w:ins w:id="172" w:author="Philip Helger" w:date="2022-02-06T22:00:00Z">
        <w:r w:rsidR="00D2420F" w:rsidRPr="001B369A">
          <w:rPr>
            <w:lang w:val="en-GB"/>
            <w:rPrChange w:id="173" w:author="Philip Helger" w:date="2022-02-06T22:10:00Z">
              <w:rPr/>
            </w:rPrChange>
          </w:rPr>
          <w:t>:</w:t>
        </w:r>
      </w:ins>
      <w:ins w:id="174" w:author="Philip Helger" w:date="2022-02-06T21:56:00Z">
        <w:r w:rsidRPr="001B369A">
          <w:rPr>
            <w:lang w:val="en-GB"/>
            <w:rPrChange w:id="175" w:author="Philip Helger" w:date="2022-02-06T22:10:00Z">
              <w:rPr/>
            </w:rPrChange>
          </w:rPr>
          <w:t xml:space="preserve"> </w:t>
        </w:r>
      </w:ins>
      <w:ins w:id="176" w:author="Philip Helger" w:date="2022-02-06T22:00:00Z">
        <w:r w:rsidR="00D2420F" w:rsidRPr="001B369A">
          <w:rPr>
            <w:lang w:val="en-GB"/>
            <w:rPrChange w:id="177" w:author="Philip Helger" w:date="2022-02-06T22:10:00Z">
              <w:rPr/>
            </w:rPrChange>
          </w:rPr>
          <w:t>I</w:t>
        </w:r>
      </w:ins>
      <w:ins w:id="178" w:author="Philip Helger" w:date="2022-02-06T21:56:00Z">
        <w:r w:rsidRPr="001B369A">
          <w:rPr>
            <w:lang w:val="en-GB"/>
            <w:rPrChange w:id="179" w:author="Philip Helger" w:date="2022-02-06T22:10:00Z">
              <w:rPr/>
            </w:rPrChange>
          </w:rPr>
          <w:t xml:space="preserve">t can be represented using </w:t>
        </w:r>
      </w:ins>
      <w:ins w:id="180" w:author="Philip Helger" w:date="2022-02-06T22:00:00Z">
        <w:r w:rsidR="00D2420F" w:rsidRPr="001B369A">
          <w:rPr>
            <w:lang w:val="en-GB"/>
            <w:rPrChange w:id="181" w:author="Philip Helger" w:date="2022-02-06T22:10:00Z">
              <w:rPr/>
            </w:rPrChange>
          </w:rPr>
          <w:t>either</w:t>
        </w:r>
      </w:ins>
      <w:ins w:id="182" w:author="Philip Helger" w:date="2022-02-06T21:56:00Z">
        <w:r w:rsidRPr="001B369A">
          <w:rPr>
            <w:lang w:val="en-GB"/>
            <w:rPrChange w:id="183" w:author="Philip Helger" w:date="2022-02-06T22:10:00Z">
              <w:rPr/>
            </w:rPrChange>
          </w:rPr>
          <w:t xml:space="preserve"> the code </w:t>
        </w:r>
        <w:r w:rsidRPr="001B369A">
          <w:rPr>
            <w:rStyle w:val="Code"/>
            <w:lang w:val="en-GB"/>
            <w:rPrChange w:id="184" w:author="Philip Helger" w:date="2022-02-06T22:10:00Z">
              <w:rPr/>
            </w:rPrChange>
          </w:rPr>
          <w:t>XK</w:t>
        </w:r>
      </w:ins>
      <w:ins w:id="185" w:author="Philip Helger" w:date="2022-02-06T21:59:00Z">
        <w:r w:rsidR="00D2420F" w:rsidRPr="001B369A">
          <w:rPr>
            <w:rStyle w:val="Funotenzeichen"/>
            <w:lang w:val="en-GB"/>
            <w:rPrChange w:id="186" w:author="Philip Helger" w:date="2022-02-06T22:10:00Z">
              <w:rPr>
                <w:rStyle w:val="Funotenzeichen"/>
              </w:rPr>
            </w:rPrChange>
          </w:rPr>
          <w:footnoteReference w:id="1"/>
        </w:r>
        <w:r w:rsidR="00D2420F" w:rsidRPr="001B369A">
          <w:rPr>
            <w:lang w:val="en-GB"/>
            <w:rPrChange w:id="188" w:author="Philip Helger" w:date="2022-02-06T22:10:00Z">
              <w:rPr/>
            </w:rPrChange>
          </w:rPr>
          <w:t xml:space="preserve"> </w:t>
        </w:r>
      </w:ins>
      <w:ins w:id="189" w:author="Philip Helger" w:date="2022-02-06T22:00:00Z">
        <w:r w:rsidR="00D2420F" w:rsidRPr="001B369A">
          <w:rPr>
            <w:lang w:val="en-GB"/>
            <w:rPrChange w:id="190" w:author="Philip Helger" w:date="2022-02-06T22:10:00Z">
              <w:rPr/>
            </w:rPrChange>
          </w:rPr>
          <w:t>or</w:t>
        </w:r>
      </w:ins>
      <w:ins w:id="191" w:author="Philip Helger" w:date="2022-02-06T21:57:00Z">
        <w:r w:rsidR="00D2420F" w:rsidRPr="001B369A">
          <w:rPr>
            <w:lang w:val="en-GB"/>
            <w:rPrChange w:id="192" w:author="Philip Helger" w:date="2022-02-06T22:10:00Z">
              <w:rPr/>
            </w:rPrChange>
          </w:rPr>
          <w:t xml:space="preserve"> the code </w:t>
        </w:r>
        <w:r w:rsidR="00D2420F" w:rsidRPr="001B369A">
          <w:rPr>
            <w:rStyle w:val="Code"/>
            <w:lang w:val="en-GB"/>
            <w:rPrChange w:id="193" w:author="Philip Helger" w:date="2022-02-06T22:10:00Z">
              <w:rPr/>
            </w:rPrChange>
          </w:rPr>
          <w:t>1A</w:t>
        </w:r>
      </w:ins>
      <w:ins w:id="194" w:author="Philip Helger" w:date="2022-02-06T21:59:00Z">
        <w:r w:rsidR="00D2420F" w:rsidRPr="001B369A">
          <w:rPr>
            <w:rStyle w:val="Funotenzeichen"/>
            <w:lang w:val="en-GB"/>
            <w:rPrChange w:id="195" w:author="Philip Helger" w:date="2022-02-06T22:10:00Z">
              <w:rPr>
                <w:rStyle w:val="Funotenzeichen"/>
              </w:rPr>
            </w:rPrChange>
          </w:rPr>
          <w:footnoteReference w:id="2"/>
        </w:r>
      </w:ins>
      <w:ins w:id="198" w:author="Philip Helger" w:date="2022-02-06T22:00:00Z">
        <w:r w:rsidR="001B5309" w:rsidRPr="001B369A">
          <w:rPr>
            <w:lang w:val="en-GB"/>
            <w:rPrChange w:id="199" w:author="Philip Helger" w:date="2022-02-06T22:10:00Z">
              <w:rPr>
                <w:rStyle w:val="Code"/>
              </w:rPr>
            </w:rPrChange>
          </w:rPr>
          <w:t>.</w:t>
        </w:r>
      </w:ins>
    </w:p>
    <w:p w14:paraId="51D36980" w14:textId="7A40B414" w:rsidR="005A7D91" w:rsidRPr="001B369A" w:rsidRDefault="00E54050" w:rsidP="005A7D91">
      <w:pPr>
        <w:rPr>
          <w:ins w:id="200" w:author="Philip Helger" w:date="2022-02-06T22:06:00Z"/>
          <w:lang w:val="en-GB"/>
        </w:rPr>
      </w:pPr>
      <w:ins w:id="201" w:author="Philip Helger" w:date="2022-02-06T21:54:00Z">
        <w:r w:rsidRPr="001B369A">
          <w:rPr>
            <w:lang w:val="en-GB"/>
          </w:rPr>
          <w:lastRenderedPageBreak/>
          <w:t xml:space="preserve">The qualifier located at </w:t>
        </w:r>
        <w:r w:rsidRPr="001B369A">
          <w:rPr>
            <w:rStyle w:val="Code"/>
            <w:lang w:val="en-GB"/>
          </w:rPr>
          <w:t>/StandardBusinessDocument/StandardBusinessDocumentHeader/BusinessScope/Scope/Type</w:t>
        </w:r>
        <w:r w:rsidRPr="001B369A">
          <w:rPr>
            <w:lang w:val="en-GB"/>
          </w:rPr>
          <w:t xml:space="preserve"> is used to distinguish the meaning of the values by using codes: </w:t>
        </w:r>
        <w:r w:rsidRPr="001B369A">
          <w:rPr>
            <w:rStyle w:val="Code"/>
            <w:lang w:val="en-GB"/>
          </w:rPr>
          <w:t>COUNTRY_C1</w:t>
        </w:r>
        <w:r w:rsidRPr="001B369A">
          <w:rPr>
            <w:lang w:val="en-GB"/>
          </w:rPr>
          <w:t xml:space="preserve"> (for C1 country codes) and </w:t>
        </w:r>
        <w:r w:rsidRPr="001B369A">
          <w:rPr>
            <w:rStyle w:val="Code"/>
            <w:lang w:val="en-GB"/>
          </w:rPr>
          <w:t>COUNTRY_C4</w:t>
        </w:r>
        <w:r w:rsidRPr="001B369A">
          <w:rPr>
            <w:lang w:val="en-GB"/>
          </w:rPr>
          <w:t xml:space="preserve"> (for C4 country codes).</w:t>
        </w:r>
      </w:ins>
      <w:ins w:id="202" w:author="Philip Helger" w:date="2022-02-06T22:06:00Z">
        <w:r w:rsidR="005A7D91" w:rsidRPr="001B369A">
          <w:rPr>
            <w:lang w:val="en-GB"/>
          </w:rPr>
          <w:t xml:space="preserve"> Both values are mapped to the element located at:</w:t>
        </w:r>
      </w:ins>
    </w:p>
    <w:p w14:paraId="740552A8" w14:textId="489DCBB2" w:rsidR="005A7D91" w:rsidRPr="001B369A" w:rsidRDefault="005A7D91" w:rsidP="005A7D91">
      <w:pPr>
        <w:rPr>
          <w:ins w:id="203" w:author="Philip Helger" w:date="2022-02-06T22:06:00Z"/>
          <w:rStyle w:val="Code"/>
          <w:lang w:val="en-GB"/>
        </w:rPr>
      </w:pPr>
      <w:ins w:id="204" w:author="Philip Helger" w:date="2022-02-06T22:06:00Z">
        <w:r w:rsidRPr="001B369A">
          <w:rPr>
            <w:rStyle w:val="Code"/>
            <w:lang w:val="en-GB"/>
          </w:rPr>
          <w:t>StandardBusinessDocument/StandardBusinessDocumentHeader/BusinessScope/Scope/InstanceIdentifier</w:t>
        </w:r>
      </w:ins>
    </w:p>
    <w:p w14:paraId="53FE70A2" w14:textId="6EEFBF03" w:rsidR="005A7D91" w:rsidRPr="001B369A" w:rsidRDefault="005A7D91" w:rsidP="005A7D91">
      <w:pPr>
        <w:rPr>
          <w:ins w:id="205" w:author="Philip Helger" w:date="2022-02-06T22:06:00Z"/>
          <w:lang w:val="en-GB"/>
        </w:rPr>
      </w:pPr>
      <w:ins w:id="206" w:author="Philip Helger" w:date="2022-02-06T22:06:00Z">
        <w:r w:rsidRPr="001B369A">
          <w:rPr>
            <w:lang w:val="en-GB"/>
          </w:rPr>
          <w:t>Non-normative example for an exchange of business document from Be</w:t>
        </w:r>
      </w:ins>
      <w:ins w:id="207" w:author="Philip Helger" w:date="2022-02-06T22:07:00Z">
        <w:r w:rsidRPr="001B369A">
          <w:rPr>
            <w:lang w:val="en-GB"/>
          </w:rPr>
          <w:t xml:space="preserve">lgium to </w:t>
        </w:r>
        <w:r w:rsidR="00B9671F" w:rsidRPr="001B369A">
          <w:rPr>
            <w:lang w:val="en-GB"/>
          </w:rPr>
          <w:t>Sweden:</w:t>
        </w:r>
      </w:ins>
    </w:p>
    <w:p w14:paraId="6333DE7A" w14:textId="77777777" w:rsidR="005A7D91" w:rsidRPr="001B369A" w:rsidRDefault="005A7D91" w:rsidP="005A7D91">
      <w:pPr>
        <w:pStyle w:val="Codeparagraph"/>
        <w:rPr>
          <w:ins w:id="208" w:author="Philip Helger" w:date="2022-02-06T22:06:00Z"/>
          <w:color w:val="000000"/>
          <w:highlight w:val="white"/>
          <w:lang w:val="en-GB"/>
        </w:rPr>
      </w:pPr>
      <w:ins w:id="209" w:author="Philip Helger" w:date="2022-02-06T22:06:00Z">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ins>
    </w:p>
    <w:p w14:paraId="57EAD02D" w14:textId="2A6BFBD3" w:rsidR="005A7D91" w:rsidRPr="001B369A" w:rsidRDefault="005A7D91" w:rsidP="005A7D91">
      <w:pPr>
        <w:pStyle w:val="Codeparagraph"/>
        <w:rPr>
          <w:ins w:id="210" w:author="Philip Helger" w:date="2022-02-06T22:06:00Z"/>
          <w:color w:val="000000"/>
          <w:highlight w:val="white"/>
          <w:lang w:val="en-GB"/>
        </w:rPr>
      </w:pPr>
      <w:ins w:id="211" w:author="Philip Helger" w:date="2022-02-06T22:06:00Z">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ins>
      <w:ins w:id="212" w:author="Philip Helger" w:date="2022-02-06T22:07:00Z">
        <w:r w:rsidR="00B9671F" w:rsidRPr="001B369A">
          <w:rPr>
            <w:color w:val="000000"/>
            <w:highlight w:val="white"/>
            <w:lang w:val="en-GB"/>
          </w:rPr>
          <w:t>COUNTRY_C1</w:t>
        </w:r>
      </w:ins>
      <w:ins w:id="213" w:author="Philip Helger" w:date="2022-02-06T22:06:00Z">
        <w:r w:rsidRPr="001B369A">
          <w:rPr>
            <w:color w:val="0000FF"/>
            <w:highlight w:val="white"/>
            <w:lang w:val="en-GB"/>
          </w:rPr>
          <w:t>&lt;/</w:t>
        </w:r>
        <w:r w:rsidRPr="001B369A">
          <w:rPr>
            <w:highlight w:val="white"/>
            <w:lang w:val="en-GB"/>
          </w:rPr>
          <w:t>Type</w:t>
        </w:r>
        <w:r w:rsidRPr="001B369A">
          <w:rPr>
            <w:color w:val="0000FF"/>
            <w:highlight w:val="white"/>
            <w:lang w:val="en-GB"/>
          </w:rPr>
          <w:t>&gt;</w:t>
        </w:r>
      </w:ins>
    </w:p>
    <w:p w14:paraId="664130BA" w14:textId="7A9D4871" w:rsidR="005A7D91" w:rsidRPr="001B369A" w:rsidRDefault="005A7D91" w:rsidP="005A7D91">
      <w:pPr>
        <w:pStyle w:val="Codeparagraph"/>
        <w:rPr>
          <w:ins w:id="214" w:author="Philip Helger" w:date="2022-02-06T22:06:00Z"/>
          <w:color w:val="000000"/>
          <w:highlight w:val="white"/>
          <w:lang w:val="en-GB"/>
        </w:rPr>
      </w:pPr>
      <w:ins w:id="215" w:author="Philip Helger" w:date="2022-02-06T22:06:00Z">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ins>
      <w:ins w:id="216" w:author="Philip Helger" w:date="2022-02-06T22:07:00Z">
        <w:r w:rsidR="00B9671F" w:rsidRPr="001B369A">
          <w:rPr>
            <w:color w:val="000000"/>
            <w:lang w:val="en-GB"/>
          </w:rPr>
          <w:t>BE</w:t>
        </w:r>
      </w:ins>
      <w:ins w:id="217" w:author="Philip Helger" w:date="2022-02-06T22:06:00Z">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ins>
    </w:p>
    <w:p w14:paraId="6DF73C5D" w14:textId="77777777" w:rsidR="005A7D91" w:rsidRPr="001B369A" w:rsidRDefault="005A7D91" w:rsidP="005A7D91">
      <w:pPr>
        <w:pStyle w:val="Codeparagraph"/>
        <w:rPr>
          <w:ins w:id="218" w:author="Philip Helger" w:date="2022-02-06T22:06:00Z"/>
          <w:color w:val="000000"/>
          <w:highlight w:val="white"/>
          <w:lang w:val="en-GB"/>
        </w:rPr>
      </w:pPr>
      <w:ins w:id="219" w:author="Philip Helger" w:date="2022-02-06T22:06:00Z">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ins>
    </w:p>
    <w:p w14:paraId="40D3B219" w14:textId="77777777" w:rsidR="005A7D91" w:rsidRPr="001B369A" w:rsidRDefault="005A7D91" w:rsidP="005A7D91">
      <w:pPr>
        <w:pStyle w:val="Codeparagraph"/>
        <w:rPr>
          <w:ins w:id="220" w:author="Philip Helger" w:date="2022-02-06T22:06:00Z"/>
          <w:color w:val="000000"/>
          <w:highlight w:val="white"/>
          <w:lang w:val="en-GB"/>
        </w:rPr>
      </w:pPr>
      <w:ins w:id="221" w:author="Philip Helger" w:date="2022-02-06T22:06:00Z">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ins>
    </w:p>
    <w:p w14:paraId="14643BBB" w14:textId="76B88F85" w:rsidR="005A7D91" w:rsidRPr="001B369A" w:rsidRDefault="005A7D91" w:rsidP="005A7D91">
      <w:pPr>
        <w:pStyle w:val="Codeparagraph"/>
        <w:rPr>
          <w:ins w:id="222" w:author="Philip Helger" w:date="2022-02-06T22:06:00Z"/>
          <w:color w:val="000000"/>
          <w:highlight w:val="white"/>
          <w:lang w:val="en-GB"/>
        </w:rPr>
      </w:pPr>
      <w:ins w:id="223" w:author="Philip Helger" w:date="2022-02-06T22:06:00Z">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ins>
      <w:ins w:id="224" w:author="Philip Helger" w:date="2022-02-06T22:07:00Z">
        <w:r w:rsidR="00B9671F" w:rsidRPr="001B369A">
          <w:rPr>
            <w:color w:val="000000"/>
            <w:highlight w:val="white"/>
            <w:lang w:val="en-GB"/>
          </w:rPr>
          <w:t>COUNTRY_C4</w:t>
        </w:r>
      </w:ins>
      <w:ins w:id="225" w:author="Philip Helger" w:date="2022-02-06T22:06:00Z">
        <w:r w:rsidRPr="001B369A">
          <w:rPr>
            <w:color w:val="0000FF"/>
            <w:highlight w:val="white"/>
            <w:lang w:val="en-GB"/>
          </w:rPr>
          <w:t>&lt;/</w:t>
        </w:r>
        <w:r w:rsidRPr="001B369A">
          <w:rPr>
            <w:highlight w:val="white"/>
            <w:lang w:val="en-GB"/>
          </w:rPr>
          <w:t>Type</w:t>
        </w:r>
        <w:r w:rsidRPr="001B369A">
          <w:rPr>
            <w:color w:val="0000FF"/>
            <w:highlight w:val="white"/>
            <w:lang w:val="en-GB"/>
          </w:rPr>
          <w:t>&gt;</w:t>
        </w:r>
      </w:ins>
    </w:p>
    <w:p w14:paraId="645435D2" w14:textId="67FE8F8E" w:rsidR="005A7D91" w:rsidRPr="001B369A" w:rsidRDefault="005A7D91" w:rsidP="005A7D91">
      <w:pPr>
        <w:pStyle w:val="Codeparagraph"/>
        <w:rPr>
          <w:ins w:id="226" w:author="Philip Helger" w:date="2022-02-06T22:06:00Z"/>
          <w:color w:val="000000"/>
          <w:highlight w:val="white"/>
          <w:lang w:val="en-GB"/>
        </w:rPr>
      </w:pPr>
      <w:ins w:id="227" w:author="Philip Helger" w:date="2022-02-06T22:06:00Z">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ins>
      <w:ins w:id="228" w:author="Philip Helger" w:date="2022-02-06T22:07:00Z">
        <w:r w:rsidR="00B9671F" w:rsidRPr="001B369A">
          <w:rPr>
            <w:color w:val="000000"/>
            <w:highlight w:val="white"/>
            <w:lang w:val="en-GB"/>
          </w:rPr>
          <w:t>SE</w:t>
        </w:r>
      </w:ins>
      <w:ins w:id="229" w:author="Philip Helger" w:date="2022-02-06T22:06:00Z">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ins>
    </w:p>
    <w:p w14:paraId="689C517D" w14:textId="316C5AAF" w:rsidR="005A7D91" w:rsidRPr="001B369A" w:rsidRDefault="005A7D91">
      <w:pPr>
        <w:pStyle w:val="Codeparagraph"/>
        <w:rPr>
          <w:ins w:id="230" w:author="Philip Helger" w:date="2022-02-06T21:43:00Z"/>
          <w:color w:val="000000"/>
          <w:highlight w:val="white"/>
          <w:lang w:val="en-GB"/>
          <w:rPrChange w:id="231" w:author="Philip Helger" w:date="2022-02-06T22:10:00Z">
            <w:rPr>
              <w:ins w:id="232" w:author="Philip Helger" w:date="2022-02-06T21:43:00Z"/>
              <w:lang w:val="en-GB"/>
            </w:rPr>
          </w:rPrChange>
        </w:rPr>
        <w:pPrChange w:id="233" w:author="Philip Helger" w:date="2022-02-06T22:06:00Z">
          <w:pPr>
            <w:pStyle w:val="berschrift2"/>
          </w:pPr>
        </w:pPrChange>
      </w:pPr>
      <w:ins w:id="234" w:author="Philip Helger" w:date="2022-02-06T22:06:00Z">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ins>
    </w:p>
    <w:p w14:paraId="774326DC" w14:textId="63073DB3" w:rsidR="00B57778" w:rsidRPr="001B369A" w:rsidRDefault="00301F26" w:rsidP="00733444">
      <w:pPr>
        <w:pStyle w:val="berschrift2"/>
        <w:rPr>
          <w:lang w:val="en-GB"/>
        </w:rPr>
      </w:pPr>
      <w:r w:rsidRPr="001B369A">
        <w:rPr>
          <w:lang w:val="en-GB"/>
        </w:rPr>
        <w:t>Additional attributes</w:t>
      </w:r>
      <w:bookmarkEnd w:id="79"/>
    </w:p>
    <w:p w14:paraId="6636CA9E" w14:textId="77777777" w:rsidR="00301F26" w:rsidRPr="001B369A" w:rsidRDefault="004B18A1" w:rsidP="00733444">
      <w:pPr>
        <w:rPr>
          <w:lang w:val="en-GB"/>
        </w:rPr>
      </w:pPr>
      <w:r w:rsidRPr="001B369A">
        <w:rPr>
          <w:lang w:val="en-GB"/>
        </w:rPr>
        <w:t xml:space="preserve">Additional attributes </w:t>
      </w:r>
      <w:r w:rsidR="002C1C8F" w:rsidRPr="001B369A">
        <w:rPr>
          <w:lang w:val="en-GB"/>
        </w:rPr>
        <w:t>MAY</w:t>
      </w:r>
      <w:r w:rsidRPr="001B369A">
        <w:rPr>
          <w:lang w:val="en-GB"/>
        </w:rPr>
        <w:t xml:space="preserve"> be provided that can be used to support the processing of the payload. These additional attributes </w:t>
      </w:r>
      <w:r w:rsidR="00283B7F" w:rsidRPr="001B369A">
        <w:rPr>
          <w:lang w:val="en-GB"/>
        </w:rPr>
        <w:t>are represented</w:t>
      </w:r>
      <w:r w:rsidRPr="001B369A">
        <w:rPr>
          <w:lang w:val="en-GB"/>
        </w:rPr>
        <w:t xml:space="preserve"> </w:t>
      </w:r>
      <w:r w:rsidR="00283B7F" w:rsidRPr="001B369A">
        <w:rPr>
          <w:lang w:val="en-GB"/>
        </w:rPr>
        <w:t>as</w:t>
      </w:r>
      <w:r w:rsidRPr="001B369A">
        <w:rPr>
          <w:lang w:val="en-GB"/>
        </w:rPr>
        <w:t xml:space="preserve"> k</w:t>
      </w:r>
      <w:r w:rsidR="00283B7F" w:rsidRPr="001B369A">
        <w:rPr>
          <w:lang w:val="en-GB"/>
        </w:rPr>
        <w:t>ey-value-pairs</w:t>
      </w:r>
      <w:r w:rsidRPr="001B369A">
        <w:rPr>
          <w:lang w:val="en-GB"/>
        </w:rPr>
        <w:t>.</w:t>
      </w:r>
    </w:p>
    <w:p w14:paraId="5F08039C" w14:textId="77777777" w:rsidR="002C1D04" w:rsidRPr="001B369A" w:rsidRDefault="002C1D04" w:rsidP="00733444">
      <w:pPr>
        <w:rPr>
          <w:lang w:val="en-GB"/>
        </w:rPr>
      </w:pPr>
      <w:r w:rsidRPr="001B369A">
        <w:rPr>
          <w:lang w:val="en-GB"/>
        </w:rPr>
        <w:t xml:space="preserve">Each additional attribute is represented as a </w:t>
      </w:r>
      <w:r w:rsidRPr="001B369A">
        <w:rPr>
          <w:rStyle w:val="Code"/>
          <w:lang w:val="en-GB"/>
        </w:rPr>
        <w:t>/StandardBusinessDocument/StandardBusinessDocumentHeader/BusinessScope/Scope</w:t>
      </w:r>
      <w:r w:rsidRPr="001B369A">
        <w:rPr>
          <w:lang w:val="en-GB"/>
        </w:rPr>
        <w:t xml:space="preserve"> element.</w:t>
      </w:r>
    </w:p>
    <w:p w14:paraId="517F6D4F" w14:textId="7D78C750" w:rsidR="003C5D4B" w:rsidRPr="001B369A" w:rsidRDefault="002C1D04" w:rsidP="00733444">
      <w:pPr>
        <w:rPr>
          <w:lang w:val="en-GB"/>
        </w:rPr>
      </w:pPr>
      <w:r w:rsidRPr="001B369A">
        <w:rPr>
          <w:lang w:val="en-GB"/>
        </w:rPr>
        <w:t xml:space="preserve">The attribute key </w:t>
      </w:r>
      <w:r w:rsidR="003C5D4B" w:rsidRPr="001B369A">
        <w:rPr>
          <w:lang w:val="en-GB"/>
        </w:rPr>
        <w:t xml:space="preserve">must be contained in the child element </w:t>
      </w:r>
      <w:r w:rsidR="003C5D4B" w:rsidRPr="001B369A">
        <w:rPr>
          <w:rStyle w:val="Code"/>
          <w:lang w:val="en-GB"/>
        </w:rPr>
        <w:t>Type</w:t>
      </w:r>
      <w:r w:rsidR="003C5D4B" w:rsidRPr="001B369A">
        <w:rPr>
          <w:lang w:val="en-GB"/>
        </w:rPr>
        <w:t>.</w:t>
      </w:r>
      <w:r w:rsidR="005C36E7" w:rsidRPr="001B369A">
        <w:rPr>
          <w:lang w:val="en-GB"/>
        </w:rPr>
        <w:t xml:space="preserve"> </w:t>
      </w:r>
      <w:r w:rsidR="003528E9" w:rsidRPr="001B369A">
        <w:rPr>
          <w:lang w:val="en-GB"/>
        </w:rPr>
        <w:t xml:space="preserve">All </w:t>
      </w:r>
      <w:r w:rsidR="005C36E7" w:rsidRPr="001B369A">
        <w:rPr>
          <w:lang w:val="en-GB"/>
        </w:rPr>
        <w:t>attribute keys</w:t>
      </w:r>
      <w:r w:rsidR="003528E9" w:rsidRPr="001B369A">
        <w:rPr>
          <w:lang w:val="en-GB"/>
        </w:rPr>
        <w:t xml:space="preserve"> listed in chapter </w:t>
      </w:r>
      <w:r w:rsidR="00C81B47" w:rsidRPr="001B369A">
        <w:rPr>
          <w:lang w:val="en-GB"/>
        </w:rPr>
        <w:fldChar w:fldCharType="begin"/>
      </w:r>
      <w:r w:rsidR="003528E9" w:rsidRPr="001B369A">
        <w:rPr>
          <w:lang w:val="en-GB"/>
        </w:rPr>
        <w:instrText xml:space="preserve"> REF _Ref507770896 \r \h </w:instrText>
      </w:r>
      <w:r w:rsidR="00C81B47" w:rsidRPr="001B369A">
        <w:rPr>
          <w:lang w:val="en-GB"/>
        </w:rPr>
      </w:r>
      <w:r w:rsidR="00C81B47" w:rsidRPr="001B369A">
        <w:rPr>
          <w:lang w:val="en-GB"/>
        </w:rPr>
        <w:fldChar w:fldCharType="separate"/>
      </w:r>
      <w:ins w:id="235" w:author="Philip Helger" w:date="2022-03-25T21:44:00Z">
        <w:r w:rsidR="00CF2110">
          <w:rPr>
            <w:lang w:val="en-GB"/>
          </w:rPr>
          <w:t>2.6.1</w:t>
        </w:r>
      </w:ins>
      <w:ins w:id="236" w:author="Philip" w:date="2022-02-10T19:12:00Z">
        <w:del w:id="237" w:author="Philip Helger" w:date="2022-03-25T21:44:00Z">
          <w:r w:rsidR="00FB55CA" w:rsidDel="00CF2110">
            <w:rPr>
              <w:lang w:val="en-GB"/>
            </w:rPr>
            <w:delText>2.6.1</w:delText>
          </w:r>
        </w:del>
      </w:ins>
      <w:del w:id="238" w:author="Philip Helger" w:date="2022-03-25T21:44:00Z">
        <w:r w:rsidR="00A80A19" w:rsidRPr="001B369A" w:rsidDel="00CF2110">
          <w:rPr>
            <w:lang w:val="en-GB"/>
          </w:rPr>
          <w:delText>2.5.1</w:delText>
        </w:r>
      </w:del>
      <w:r w:rsidR="00C81B47" w:rsidRPr="001B369A">
        <w:rPr>
          <w:lang w:val="en-GB"/>
        </w:rPr>
        <w:fldChar w:fldCharType="end"/>
      </w:r>
      <w:r w:rsidR="003528E9" w:rsidRPr="001B369A">
        <w:rPr>
          <w:lang w:val="en-GB"/>
        </w:rPr>
        <w:t xml:space="preserve"> </w:t>
      </w:r>
      <w:r w:rsidR="005C36E7" w:rsidRPr="001B369A">
        <w:rPr>
          <w:lang w:val="en-GB"/>
        </w:rPr>
        <w:t>are reserved and cannot be used as an additional attribute key.</w:t>
      </w:r>
      <w:r w:rsidR="00283B7F" w:rsidRPr="001B369A">
        <w:rPr>
          <w:lang w:val="en-GB"/>
        </w:rPr>
        <w:t xml:space="preserve"> The attribute key MUST be unique within an SBDH.</w:t>
      </w:r>
      <w:r w:rsidR="00E40A2B" w:rsidRPr="001B369A">
        <w:rPr>
          <w:lang w:val="en-GB"/>
        </w:rPr>
        <w:t xml:space="preserve"> The attribute key MUST be handled case sensitive.</w:t>
      </w:r>
    </w:p>
    <w:p w14:paraId="20915049" w14:textId="77777777" w:rsidR="002C1D04" w:rsidRPr="001B369A" w:rsidRDefault="003C5D4B" w:rsidP="00733444">
      <w:pPr>
        <w:rPr>
          <w:lang w:val="en-GB"/>
        </w:rPr>
      </w:pPr>
      <w:r w:rsidRPr="001B369A">
        <w:rPr>
          <w:lang w:val="en-GB"/>
        </w:rPr>
        <w:t xml:space="preserve">The attribute value must be contained in the child element </w:t>
      </w:r>
      <w:r w:rsidRPr="001B369A">
        <w:rPr>
          <w:rStyle w:val="Code"/>
          <w:lang w:val="en-GB"/>
        </w:rPr>
        <w:t>InstanceIdentifier</w:t>
      </w:r>
      <w:r w:rsidRPr="001B369A">
        <w:rPr>
          <w:lang w:val="en-GB"/>
        </w:rPr>
        <w:t>.</w:t>
      </w:r>
      <w:r w:rsidR="00283B7F" w:rsidRPr="001B369A">
        <w:rPr>
          <w:lang w:val="en-GB"/>
        </w:rPr>
        <w:t xml:space="preserve"> The attribute value MAY be omitted.</w:t>
      </w:r>
    </w:p>
    <w:p w14:paraId="01C1B92B" w14:textId="77777777" w:rsidR="002C1C8F" w:rsidRPr="001B369A" w:rsidRDefault="002C1C8F" w:rsidP="002C1C8F">
      <w:pPr>
        <w:rPr>
          <w:lang w:val="en-GB"/>
        </w:rPr>
      </w:pPr>
      <w:r w:rsidRPr="001B369A">
        <w:rPr>
          <w:lang w:val="en-GB"/>
        </w:rPr>
        <w:t xml:space="preserve">Non-normative example </w:t>
      </w:r>
      <w:r w:rsidR="00283B7F" w:rsidRPr="001B369A">
        <w:rPr>
          <w:lang w:val="en-GB"/>
        </w:rPr>
        <w:t>with two additional attributes</w:t>
      </w:r>
      <w:r w:rsidRPr="001B369A">
        <w:rPr>
          <w:lang w:val="en-GB"/>
        </w:rPr>
        <w:t>:</w:t>
      </w:r>
    </w:p>
    <w:p w14:paraId="7FE96662" w14:textId="77777777" w:rsidR="002C1C8F" w:rsidRPr="001B369A" w:rsidRDefault="002C1C8F" w:rsidP="002C1C8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3809AD8C" w14:textId="007A51E7" w:rsidR="002C1C8F" w:rsidRPr="001B369A" w:rsidRDefault="002C1C8F" w:rsidP="002C1C8F">
      <w:pPr>
        <w:pStyle w:val="Codeparagraph"/>
        <w:rPr>
          <w:noProof/>
          <w:color w:val="000000"/>
          <w:highlight w:val="white"/>
          <w:lang w:val="en-GB"/>
        </w:rPr>
      </w:pPr>
      <w:r w:rsidRPr="001B369A">
        <w:rPr>
          <w:noProof/>
          <w:color w:val="0000FF"/>
          <w:highlight w:val="white"/>
          <w:lang w:val="en-GB"/>
        </w:rPr>
        <w:t xml:space="preserve">  &lt;!</w:t>
      </w:r>
      <w:r w:rsidR="003528E9" w:rsidRPr="001B369A">
        <w:rPr>
          <w:noProof/>
          <w:color w:val="0000FF"/>
          <w:highlight w:val="white"/>
          <w:lang w:val="en-GB"/>
        </w:rPr>
        <w:t xml:space="preserve">-- </w:t>
      </w:r>
      <w:del w:id="239" w:author="Philip Helger" w:date="2022-02-06T22:05:00Z">
        <w:r w:rsidRPr="001B369A" w:rsidDel="005A7D91">
          <w:rPr>
            <w:noProof/>
            <w:color w:val="0000FF"/>
            <w:highlight w:val="white"/>
            <w:lang w:val="en-GB"/>
          </w:rPr>
          <w:delText>Document type and process ID</w:delText>
        </w:r>
      </w:del>
      <w:ins w:id="240" w:author="Philip Helger" w:date="2022-02-06T22:05:00Z">
        <w:r w:rsidR="005A7D91" w:rsidRPr="001B369A">
          <w:rPr>
            <w:noProof/>
            <w:color w:val="0000FF"/>
            <w:highlight w:val="white"/>
            <w:lang w:val="en-GB"/>
          </w:rPr>
          <w:t>other mandatory values</w:t>
        </w:r>
      </w:ins>
      <w:r w:rsidRPr="001B369A">
        <w:rPr>
          <w:noProof/>
          <w:color w:val="0000FF"/>
          <w:highlight w:val="white"/>
          <w:lang w:val="en-GB"/>
        </w:rPr>
        <w:t xml:space="preserve"> --&gt;</w:t>
      </w:r>
    </w:p>
    <w:p w14:paraId="6653ACA6"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33133F83"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00700DBF" w:rsidRPr="001B369A">
        <w:rPr>
          <w:noProof/>
          <w:color w:val="000000"/>
          <w:lang w:val="en-GB"/>
        </w:rPr>
        <w:t>TECHNICAL_VALIDATION_URL</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04784AF4"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r w:rsidR="00700DBF" w:rsidRPr="001B369A">
        <w:rPr>
          <w:noProof/>
          <w:color w:val="000000"/>
          <w:lang w:val="en-GB"/>
        </w:rPr>
        <w:t>http://peppol.example.org/as4</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p>
    <w:p w14:paraId="15E01543"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509C5BAB"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19758F08"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00700DBF" w:rsidRPr="001B369A">
        <w:rPr>
          <w:noProof/>
          <w:color w:val="000000"/>
          <w:lang w:val="en-GB"/>
        </w:rPr>
        <w:t>TECHNICAL_VALIDATION_REQUIRED</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4DFCEC90"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r w:rsidR="00700DBF" w:rsidRPr="001B369A">
        <w:rPr>
          <w:noProof/>
          <w:color w:val="000000"/>
          <w:lang w:val="en-GB"/>
        </w:rPr>
        <w:t>true</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p>
    <w:p w14:paraId="7B0C352A"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1E6078D5" w14:textId="77777777" w:rsidR="002C1C8F" w:rsidRPr="001B369A" w:rsidRDefault="002C1C8F" w:rsidP="002C1C8F">
      <w:pPr>
        <w:pStyle w:val="Codeparagraph"/>
        <w:rPr>
          <w:noProof/>
          <w:color w:val="000000"/>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76083E7F" w14:textId="77777777" w:rsidR="00283B7F" w:rsidRPr="001B369A" w:rsidRDefault="00283B7F" w:rsidP="00283B7F">
      <w:pPr>
        <w:rPr>
          <w:lang w:val="en-GB"/>
        </w:rPr>
      </w:pPr>
      <w:r w:rsidRPr="001B369A">
        <w:rPr>
          <w:lang w:val="en-GB"/>
        </w:rPr>
        <w:t>Non-normative example with one additional attribute that has no value:</w:t>
      </w:r>
    </w:p>
    <w:p w14:paraId="3552740A" w14:textId="77777777" w:rsidR="00283B7F" w:rsidRPr="001B369A" w:rsidRDefault="00283B7F" w:rsidP="00283B7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373A7EAC" w14:textId="767AB606" w:rsidR="00283B7F" w:rsidRPr="001B369A" w:rsidRDefault="003528E9" w:rsidP="00283B7F">
      <w:pPr>
        <w:pStyle w:val="Codeparagraph"/>
        <w:rPr>
          <w:noProof/>
          <w:color w:val="000000"/>
          <w:highlight w:val="white"/>
          <w:lang w:val="en-GB"/>
        </w:rPr>
      </w:pPr>
      <w:r w:rsidRPr="001B369A">
        <w:rPr>
          <w:noProof/>
          <w:color w:val="0000FF"/>
          <w:highlight w:val="white"/>
          <w:lang w:val="en-GB"/>
        </w:rPr>
        <w:t xml:space="preserve">  &lt;!--</w:t>
      </w:r>
      <w:r w:rsidR="00283B7F" w:rsidRPr="001B369A">
        <w:rPr>
          <w:noProof/>
          <w:color w:val="0000FF"/>
          <w:highlight w:val="white"/>
          <w:lang w:val="en-GB"/>
        </w:rPr>
        <w:t xml:space="preserve"> </w:t>
      </w:r>
      <w:ins w:id="241" w:author="Philip Helger" w:date="2022-02-06T22:05:00Z">
        <w:r w:rsidR="005A7D91" w:rsidRPr="001B369A">
          <w:rPr>
            <w:noProof/>
            <w:color w:val="0000FF"/>
            <w:lang w:val="en-GB"/>
          </w:rPr>
          <w:t>other mandatory values</w:t>
        </w:r>
      </w:ins>
      <w:del w:id="242" w:author="Philip Helger" w:date="2022-02-06T22:05:00Z">
        <w:r w:rsidR="00283B7F" w:rsidRPr="001B369A" w:rsidDel="005A7D91">
          <w:rPr>
            <w:noProof/>
            <w:color w:val="0000FF"/>
            <w:highlight w:val="white"/>
            <w:lang w:val="en-GB"/>
          </w:rPr>
          <w:delText>Document type and process ID</w:delText>
        </w:r>
      </w:del>
      <w:r w:rsidR="00283B7F" w:rsidRPr="001B369A">
        <w:rPr>
          <w:noProof/>
          <w:color w:val="0000FF"/>
          <w:highlight w:val="white"/>
          <w:lang w:val="en-GB"/>
        </w:rPr>
        <w:t xml:space="preserve"> --&gt;</w:t>
      </w:r>
    </w:p>
    <w:p w14:paraId="5A1A5A8F"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40110421" w14:textId="77777777" w:rsidR="00283B7F" w:rsidRPr="001B369A" w:rsidRDefault="00283B7F" w:rsidP="00283B7F">
      <w:pPr>
        <w:pStyle w:val="Codeparagraph"/>
        <w:rPr>
          <w:noProof/>
          <w:color w:val="0000FF"/>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Pr="001B369A">
        <w:rPr>
          <w:noProof/>
          <w:color w:val="000000"/>
          <w:highlight w:val="white"/>
          <w:lang w:val="en-GB"/>
        </w:rPr>
        <w:t>IndicatorAttribute</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67D83A35" w14:textId="77777777" w:rsidR="00D7595C" w:rsidRPr="001B369A" w:rsidRDefault="00D7595C" w:rsidP="00283B7F">
      <w:pPr>
        <w:pStyle w:val="Codeparagraph"/>
        <w:rPr>
          <w:noProof/>
          <w:color w:val="000000"/>
          <w:highlight w:val="white"/>
          <w:lang w:val="en-GB"/>
        </w:rPr>
      </w:pPr>
      <w:r w:rsidRPr="001B369A">
        <w:rPr>
          <w:noProof/>
          <w:color w:val="0000FF"/>
          <w:highlight w:val="white"/>
          <w:lang w:val="en-GB"/>
        </w:rPr>
        <w:t xml:space="preserve">    &lt;</w:t>
      </w:r>
      <w:r w:rsidRPr="001B369A">
        <w:rPr>
          <w:noProof/>
          <w:highlight w:val="white"/>
          <w:lang w:val="en-GB"/>
        </w:rPr>
        <w:t>InstanceIdentifier</w:t>
      </w:r>
      <w:r w:rsidR="00F10108" w:rsidRPr="001B369A">
        <w:rPr>
          <w:noProof/>
          <w:highlight w:val="white"/>
          <w:lang w:val="en-GB"/>
        </w:rPr>
        <w:t xml:space="preserve"> /</w:t>
      </w:r>
      <w:r w:rsidRPr="001B369A">
        <w:rPr>
          <w:noProof/>
          <w:color w:val="0000FF"/>
          <w:highlight w:val="white"/>
          <w:lang w:val="en-GB"/>
        </w:rPr>
        <w:t>&gt;</w:t>
      </w:r>
    </w:p>
    <w:p w14:paraId="6D3DE362"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7A492886" w14:textId="77777777" w:rsidR="00283B7F" w:rsidRPr="001B369A" w:rsidRDefault="00283B7F" w:rsidP="00283B7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63A49BAE" w14:textId="77777777" w:rsidR="004B7B42" w:rsidRPr="001B369A" w:rsidRDefault="004B7B42" w:rsidP="004B7B42">
      <w:pPr>
        <w:pStyle w:val="berschrift3"/>
        <w:rPr>
          <w:highlight w:val="white"/>
          <w:lang w:val="en-GB"/>
        </w:rPr>
      </w:pPr>
      <w:bookmarkStart w:id="243" w:name="_Ref507770896"/>
      <w:r w:rsidRPr="001B369A">
        <w:rPr>
          <w:highlight w:val="white"/>
          <w:lang w:val="en-GB"/>
        </w:rPr>
        <w:t>Reserved attributes</w:t>
      </w:r>
      <w:bookmarkEnd w:id="243"/>
    </w:p>
    <w:p w14:paraId="3CF55DEB" w14:textId="77777777" w:rsidR="004B7B42" w:rsidRPr="001B369A" w:rsidRDefault="004B7B42" w:rsidP="004B7B42">
      <w:pPr>
        <w:rPr>
          <w:highlight w:val="white"/>
          <w:lang w:val="en-GB"/>
        </w:rPr>
      </w:pPr>
      <w:r w:rsidRPr="001B369A">
        <w:rPr>
          <w:highlight w:val="white"/>
          <w:lang w:val="en-GB"/>
        </w:rPr>
        <w:t xml:space="preserve">The following additional attribute keys are reserved for internal use in the </w:t>
      </w:r>
      <w:r w:rsidR="00417D26" w:rsidRPr="001B369A">
        <w:rPr>
          <w:highlight w:val="white"/>
          <w:lang w:val="en-GB"/>
        </w:rPr>
        <w:t>Peppol</w:t>
      </w:r>
      <w:r w:rsidRPr="001B369A">
        <w:rPr>
          <w:highlight w:val="white"/>
          <w:lang w:val="en-GB"/>
        </w:rPr>
        <w:t xml:space="preserve"> network and MUST NOT be used for other purposes than the intended ones.</w:t>
      </w:r>
    </w:p>
    <w:tbl>
      <w:tblPr>
        <w:tblStyle w:val="MittlereSchattierung1-Akzent11"/>
        <w:tblW w:w="0" w:type="auto"/>
        <w:tblLook w:val="04A0" w:firstRow="1" w:lastRow="0" w:firstColumn="1" w:lastColumn="0" w:noHBand="0" w:noVBand="1"/>
      </w:tblPr>
      <w:tblGrid>
        <w:gridCol w:w="3783"/>
        <w:gridCol w:w="5834"/>
      </w:tblGrid>
      <w:tr w:rsidR="004B7B42" w:rsidRPr="001B369A" w14:paraId="0B562B82" w14:textId="77777777" w:rsidTr="00673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2C20D5F1" w14:textId="77777777" w:rsidR="004B7B42" w:rsidRPr="001B369A" w:rsidRDefault="004B7B42" w:rsidP="004B7B42">
            <w:pPr>
              <w:rPr>
                <w:lang w:val="en-GB"/>
              </w:rPr>
            </w:pPr>
            <w:r w:rsidRPr="001B369A">
              <w:rPr>
                <w:lang w:val="en-GB"/>
              </w:rPr>
              <w:t>Attribute key</w:t>
            </w:r>
          </w:p>
        </w:tc>
        <w:tc>
          <w:tcPr>
            <w:tcW w:w="5834" w:type="dxa"/>
          </w:tcPr>
          <w:p w14:paraId="02BC42AA" w14:textId="77777777" w:rsidR="004B7B42" w:rsidRPr="001B369A" w:rsidRDefault="004B7B42" w:rsidP="004B7B42">
            <w:pPr>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Description</w:t>
            </w:r>
          </w:p>
        </w:tc>
      </w:tr>
      <w:tr w:rsidR="00673375" w:rsidRPr="001B369A" w14:paraId="20E4BA81" w14:textId="77777777" w:rsidTr="00673375">
        <w:trPr>
          <w:cnfStyle w:val="000000100000" w:firstRow="0" w:lastRow="0" w:firstColumn="0" w:lastColumn="0" w:oddVBand="0" w:evenVBand="0" w:oddHBand="1" w:evenHBand="0" w:firstRowFirstColumn="0" w:firstRowLastColumn="0" w:lastRowFirstColumn="0" w:lastRowLastColumn="0"/>
          <w:ins w:id="244" w:author="Philip Helger" w:date="2022-02-06T21:45:00Z"/>
        </w:trPr>
        <w:tc>
          <w:tcPr>
            <w:cnfStyle w:val="001000000000" w:firstRow="0" w:lastRow="0" w:firstColumn="1" w:lastColumn="0" w:oddVBand="0" w:evenVBand="0" w:oddHBand="0" w:evenHBand="0" w:firstRowFirstColumn="0" w:firstRowLastColumn="0" w:lastRowFirstColumn="0" w:lastRowLastColumn="0"/>
            <w:tcW w:w="3783" w:type="dxa"/>
          </w:tcPr>
          <w:p w14:paraId="50E5F8F3" w14:textId="768F6E21" w:rsidR="00673375" w:rsidRPr="001B369A" w:rsidRDefault="00673375" w:rsidP="004B7B42">
            <w:pPr>
              <w:rPr>
                <w:ins w:id="245" w:author="Philip Helger" w:date="2022-02-06T21:45:00Z"/>
                <w:lang w:val="en-GB"/>
              </w:rPr>
            </w:pPr>
            <w:ins w:id="246" w:author="Philip Helger" w:date="2022-02-06T21:45:00Z">
              <w:r w:rsidRPr="001B369A">
                <w:rPr>
                  <w:lang w:val="en-GB"/>
                </w:rPr>
                <w:t>COUNTRY</w:t>
              </w:r>
            </w:ins>
            <w:ins w:id="247" w:author="Philip Helger" w:date="2022-02-06T21:47:00Z">
              <w:r w:rsidR="00B22F6D" w:rsidRPr="001B369A">
                <w:rPr>
                  <w:lang w:val="en-GB"/>
                </w:rPr>
                <w:t>_</w:t>
              </w:r>
            </w:ins>
            <w:ins w:id="248" w:author="Philip Helger" w:date="2022-02-06T21:45:00Z">
              <w:r w:rsidRPr="001B369A">
                <w:rPr>
                  <w:lang w:val="en-GB"/>
                </w:rPr>
                <w:t>C1</w:t>
              </w:r>
            </w:ins>
          </w:p>
        </w:tc>
        <w:tc>
          <w:tcPr>
            <w:tcW w:w="5834" w:type="dxa"/>
          </w:tcPr>
          <w:p w14:paraId="218C5D51" w14:textId="5207B88C" w:rsidR="00673375" w:rsidRPr="001B369A" w:rsidRDefault="00673375" w:rsidP="004B7B42">
            <w:pPr>
              <w:cnfStyle w:val="000000100000" w:firstRow="0" w:lastRow="0" w:firstColumn="0" w:lastColumn="0" w:oddVBand="0" w:evenVBand="0" w:oddHBand="1" w:evenHBand="0" w:firstRowFirstColumn="0" w:firstRowLastColumn="0" w:lastRowFirstColumn="0" w:lastRowLastColumn="0"/>
              <w:rPr>
                <w:ins w:id="249" w:author="Philip Helger" w:date="2022-02-06T21:45:00Z"/>
                <w:lang w:val="en-GB"/>
              </w:rPr>
            </w:pPr>
            <w:ins w:id="250" w:author="Philip Helger" w:date="2022-02-06T21:45:00Z">
              <w:r w:rsidRPr="001B369A">
                <w:rPr>
                  <w:lang w:val="en-GB"/>
                </w:rPr>
                <w:t>Country code of origina</w:t>
              </w:r>
            </w:ins>
            <w:ins w:id="251" w:author="Philip Helger" w:date="2022-02-06T21:46:00Z">
              <w:r w:rsidRPr="001B369A">
                <w:rPr>
                  <w:lang w:val="en-GB"/>
                </w:rPr>
                <w:t xml:space="preserve">l sender of the document (C1) (see chapter </w:t>
              </w:r>
              <w:r w:rsidRPr="001B369A">
                <w:rPr>
                  <w:lang w:val="en-GB"/>
                </w:rPr>
                <w:fldChar w:fldCharType="begin"/>
              </w:r>
              <w:r w:rsidRPr="001B369A">
                <w:rPr>
                  <w:lang w:val="en-GB"/>
                </w:rPr>
                <w:instrText xml:space="preserve"> REF _Ref95076409 \r \h </w:instrText>
              </w:r>
            </w:ins>
            <w:r w:rsidRPr="001B369A">
              <w:rPr>
                <w:lang w:val="en-GB"/>
              </w:rPr>
            </w:r>
            <w:r w:rsidRPr="001B369A">
              <w:rPr>
                <w:lang w:val="en-GB"/>
              </w:rPr>
              <w:fldChar w:fldCharType="separate"/>
            </w:r>
            <w:ins w:id="252" w:author="Philip Helger" w:date="2022-03-25T21:44:00Z">
              <w:r w:rsidR="00CF2110">
                <w:rPr>
                  <w:lang w:val="en-GB"/>
                </w:rPr>
                <w:t>2.5</w:t>
              </w:r>
            </w:ins>
            <w:ins w:id="253" w:author="Philip Helger" w:date="2022-02-06T21:46:00Z">
              <w:r w:rsidRPr="001B369A">
                <w:rPr>
                  <w:lang w:val="en-GB"/>
                </w:rPr>
                <w:fldChar w:fldCharType="end"/>
              </w:r>
              <w:r w:rsidRPr="001B369A">
                <w:rPr>
                  <w:lang w:val="en-GB"/>
                </w:rPr>
                <w:t>)</w:t>
              </w:r>
            </w:ins>
            <w:ins w:id="254" w:author="Philip Helger" w:date="2022-02-06T21:47:00Z">
              <w:r w:rsidR="00B22F6D" w:rsidRPr="001B369A">
                <w:rPr>
                  <w:lang w:val="en-GB"/>
                </w:rPr>
                <w:t>. R</w:t>
              </w:r>
            </w:ins>
            <w:ins w:id="255" w:author="Philip Helger" w:date="2022-02-06T21:48:00Z">
              <w:r w:rsidR="00B22F6D" w:rsidRPr="001B369A">
                <w:rPr>
                  <w:lang w:val="en-GB"/>
                </w:rPr>
                <w:t>eserved since v1.3 of this specification.</w:t>
              </w:r>
            </w:ins>
          </w:p>
        </w:tc>
      </w:tr>
      <w:tr w:rsidR="00673375" w:rsidRPr="001B369A" w14:paraId="35EE5B70" w14:textId="77777777" w:rsidTr="00673375">
        <w:trPr>
          <w:cnfStyle w:val="000000010000" w:firstRow="0" w:lastRow="0" w:firstColumn="0" w:lastColumn="0" w:oddVBand="0" w:evenVBand="0" w:oddHBand="0" w:evenHBand="1" w:firstRowFirstColumn="0" w:firstRowLastColumn="0" w:lastRowFirstColumn="0" w:lastRowLastColumn="0"/>
          <w:ins w:id="256" w:author="Philip Helger" w:date="2022-02-06T21:46:00Z"/>
        </w:trPr>
        <w:tc>
          <w:tcPr>
            <w:cnfStyle w:val="001000000000" w:firstRow="0" w:lastRow="0" w:firstColumn="1" w:lastColumn="0" w:oddVBand="0" w:evenVBand="0" w:oddHBand="0" w:evenHBand="0" w:firstRowFirstColumn="0" w:firstRowLastColumn="0" w:lastRowFirstColumn="0" w:lastRowLastColumn="0"/>
            <w:tcW w:w="3783" w:type="dxa"/>
          </w:tcPr>
          <w:p w14:paraId="4858BB9E" w14:textId="63C6AC4F" w:rsidR="00673375" w:rsidRPr="001B369A" w:rsidRDefault="00673375" w:rsidP="00673375">
            <w:pPr>
              <w:rPr>
                <w:ins w:id="257" w:author="Philip Helger" w:date="2022-02-06T21:46:00Z"/>
                <w:lang w:val="en-GB"/>
              </w:rPr>
            </w:pPr>
            <w:ins w:id="258" w:author="Philip Helger" w:date="2022-02-06T21:46:00Z">
              <w:r w:rsidRPr="001B369A">
                <w:rPr>
                  <w:lang w:val="en-GB"/>
                </w:rPr>
                <w:lastRenderedPageBreak/>
                <w:t>COUNTRY</w:t>
              </w:r>
            </w:ins>
            <w:ins w:id="259" w:author="Philip Helger" w:date="2022-02-06T21:47:00Z">
              <w:r w:rsidR="00B22F6D" w:rsidRPr="001B369A">
                <w:rPr>
                  <w:lang w:val="en-GB"/>
                </w:rPr>
                <w:t>_</w:t>
              </w:r>
            </w:ins>
            <w:ins w:id="260" w:author="Philip Helger" w:date="2022-02-06T21:46:00Z">
              <w:r w:rsidRPr="001B369A">
                <w:rPr>
                  <w:lang w:val="en-GB"/>
                </w:rPr>
                <w:t>C4</w:t>
              </w:r>
            </w:ins>
          </w:p>
        </w:tc>
        <w:tc>
          <w:tcPr>
            <w:tcW w:w="5834" w:type="dxa"/>
          </w:tcPr>
          <w:p w14:paraId="0F2267A2" w14:textId="613B24E4" w:rsidR="00673375" w:rsidRPr="001B369A" w:rsidRDefault="00673375" w:rsidP="00673375">
            <w:pPr>
              <w:cnfStyle w:val="000000010000" w:firstRow="0" w:lastRow="0" w:firstColumn="0" w:lastColumn="0" w:oddVBand="0" w:evenVBand="0" w:oddHBand="0" w:evenHBand="1" w:firstRowFirstColumn="0" w:firstRowLastColumn="0" w:lastRowFirstColumn="0" w:lastRowLastColumn="0"/>
              <w:rPr>
                <w:ins w:id="261" w:author="Philip Helger" w:date="2022-02-06T21:46:00Z"/>
                <w:lang w:val="en-GB"/>
              </w:rPr>
            </w:pPr>
            <w:ins w:id="262" w:author="Philip Helger" w:date="2022-02-06T21:46:00Z">
              <w:r w:rsidRPr="001B369A">
                <w:rPr>
                  <w:lang w:val="en-GB"/>
                </w:rPr>
                <w:t xml:space="preserve">Country code of final receiver of the document (C4) (see chapter </w:t>
              </w:r>
              <w:r w:rsidRPr="001B369A">
                <w:rPr>
                  <w:lang w:val="en-GB"/>
                </w:rPr>
                <w:fldChar w:fldCharType="begin"/>
              </w:r>
              <w:r w:rsidRPr="001B369A">
                <w:rPr>
                  <w:lang w:val="en-GB"/>
                </w:rPr>
                <w:instrText xml:space="preserve"> REF _Ref95076409 \r \h </w:instrText>
              </w:r>
            </w:ins>
            <w:r w:rsidRPr="001B369A">
              <w:rPr>
                <w:lang w:val="en-GB"/>
              </w:rPr>
            </w:r>
            <w:ins w:id="263" w:author="Philip Helger" w:date="2022-02-06T21:46:00Z">
              <w:r w:rsidRPr="001B369A">
                <w:rPr>
                  <w:lang w:val="en-GB"/>
                </w:rPr>
                <w:fldChar w:fldCharType="separate"/>
              </w:r>
            </w:ins>
            <w:ins w:id="264" w:author="Philip Helger" w:date="2022-03-25T21:44:00Z">
              <w:r w:rsidR="00CF2110">
                <w:rPr>
                  <w:lang w:val="en-GB"/>
                </w:rPr>
                <w:t>2.5</w:t>
              </w:r>
            </w:ins>
            <w:ins w:id="265" w:author="Philip Helger" w:date="2022-02-06T21:46:00Z">
              <w:r w:rsidRPr="001B369A">
                <w:rPr>
                  <w:lang w:val="en-GB"/>
                </w:rPr>
                <w:fldChar w:fldCharType="end"/>
              </w:r>
              <w:r w:rsidRPr="001B369A">
                <w:rPr>
                  <w:lang w:val="en-GB"/>
                </w:rPr>
                <w:t>)</w:t>
              </w:r>
            </w:ins>
            <w:ins w:id="266" w:author="Philip Helger" w:date="2022-02-06T21:48:00Z">
              <w:r w:rsidR="00B22F6D" w:rsidRPr="001B369A">
                <w:rPr>
                  <w:lang w:val="en-GB"/>
                </w:rPr>
                <w:t>. Reserved since v1.3 of this specification.</w:t>
              </w:r>
            </w:ins>
          </w:p>
        </w:tc>
      </w:tr>
      <w:tr w:rsidR="00673375" w:rsidRPr="001B369A" w14:paraId="4366D7A5"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03CFD31A" w14:textId="77777777" w:rsidR="00673375" w:rsidRPr="001B369A" w:rsidRDefault="00673375" w:rsidP="00673375">
            <w:pPr>
              <w:rPr>
                <w:lang w:val="en-GB"/>
              </w:rPr>
            </w:pPr>
            <w:r w:rsidRPr="001B369A">
              <w:rPr>
                <w:lang w:val="en-GB"/>
              </w:rPr>
              <w:t>DOCUMENTID</w:t>
            </w:r>
          </w:p>
        </w:tc>
        <w:tc>
          <w:tcPr>
            <w:tcW w:w="5834" w:type="dxa"/>
          </w:tcPr>
          <w:p w14:paraId="56E251BE" w14:textId="57F7CEB1" w:rsidR="00673375" w:rsidRPr="001B369A" w:rsidRDefault="00673375" w:rsidP="00673375">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Specifies the Peppol Document Type Identifier value (see chapter </w:t>
            </w:r>
            <w:r w:rsidRPr="001B369A">
              <w:rPr>
                <w:lang w:val="en-GB"/>
              </w:rPr>
              <w:fldChar w:fldCharType="begin"/>
            </w:r>
            <w:r w:rsidRPr="001B369A">
              <w:rPr>
                <w:lang w:val="en-GB"/>
              </w:rPr>
              <w:instrText xml:space="preserve"> REF _Ref507770666 \r \h  \* MERGEFORMAT </w:instrText>
            </w:r>
            <w:r w:rsidRPr="001B369A">
              <w:rPr>
                <w:lang w:val="en-GB"/>
              </w:rPr>
            </w:r>
            <w:r w:rsidRPr="001B369A">
              <w:rPr>
                <w:lang w:val="en-GB"/>
              </w:rPr>
              <w:fldChar w:fldCharType="separate"/>
            </w:r>
            <w:r w:rsidR="00CF2110">
              <w:rPr>
                <w:lang w:val="en-GB"/>
              </w:rPr>
              <w:t>2.3</w:t>
            </w:r>
            <w:r w:rsidRPr="001B369A">
              <w:rPr>
                <w:lang w:val="en-GB"/>
              </w:rPr>
              <w:fldChar w:fldCharType="end"/>
            </w:r>
            <w:r w:rsidRPr="001B369A">
              <w:rPr>
                <w:lang w:val="en-GB"/>
              </w:rPr>
              <w:t>)</w:t>
            </w:r>
          </w:p>
        </w:tc>
      </w:tr>
      <w:tr w:rsidR="00673375" w:rsidRPr="001B369A" w14:paraId="00BF5E83"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5B6B9DEC" w14:textId="77777777" w:rsidR="00673375" w:rsidRPr="001B369A" w:rsidRDefault="00673375" w:rsidP="00673375">
            <w:pPr>
              <w:rPr>
                <w:lang w:val="en-GB"/>
              </w:rPr>
            </w:pPr>
            <w:r w:rsidRPr="001B369A">
              <w:rPr>
                <w:lang w:val="en-GB"/>
              </w:rPr>
              <w:t>PROCESSID</w:t>
            </w:r>
          </w:p>
        </w:tc>
        <w:tc>
          <w:tcPr>
            <w:tcW w:w="5834" w:type="dxa"/>
          </w:tcPr>
          <w:p w14:paraId="4A963D6D" w14:textId="06AE7B9C" w:rsidR="00673375" w:rsidRPr="001B369A" w:rsidRDefault="00673375"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 xml:space="preserve">Specifies the Peppol Process Identifier value (see chapter </w:t>
            </w:r>
            <w:r w:rsidRPr="001B369A">
              <w:rPr>
                <w:lang w:val="en-GB"/>
              </w:rPr>
              <w:fldChar w:fldCharType="begin"/>
            </w:r>
            <w:r w:rsidRPr="001B369A">
              <w:rPr>
                <w:lang w:val="en-GB"/>
              </w:rPr>
              <w:instrText xml:space="preserve"> REF _Ref507770666 \r \h  \* MERGEFORMAT </w:instrText>
            </w:r>
            <w:r w:rsidRPr="001B369A">
              <w:rPr>
                <w:lang w:val="en-GB"/>
              </w:rPr>
            </w:r>
            <w:r w:rsidRPr="001B369A">
              <w:rPr>
                <w:lang w:val="en-GB"/>
              </w:rPr>
              <w:fldChar w:fldCharType="separate"/>
            </w:r>
            <w:r w:rsidR="00CF2110">
              <w:rPr>
                <w:lang w:val="en-GB"/>
              </w:rPr>
              <w:t>2.3</w:t>
            </w:r>
            <w:r w:rsidRPr="001B369A">
              <w:rPr>
                <w:lang w:val="en-GB"/>
              </w:rPr>
              <w:fldChar w:fldCharType="end"/>
            </w:r>
            <w:r w:rsidRPr="001B369A">
              <w:rPr>
                <w:lang w:val="en-GB"/>
              </w:rPr>
              <w:t>)</w:t>
            </w:r>
          </w:p>
        </w:tc>
      </w:tr>
      <w:tr w:rsidR="00673375" w:rsidRPr="001B369A" w14:paraId="0676E1AE"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489967E2" w14:textId="77777777" w:rsidR="00673375" w:rsidRPr="001B369A" w:rsidRDefault="00673375" w:rsidP="00673375">
            <w:pPr>
              <w:rPr>
                <w:lang w:val="en-GB"/>
              </w:rPr>
            </w:pPr>
            <w:r w:rsidRPr="001B369A">
              <w:rPr>
                <w:lang w:val="en-GB"/>
              </w:rPr>
              <w:t>TECHNICAL_VALIDATION_URL</w:t>
            </w:r>
          </w:p>
        </w:tc>
        <w:tc>
          <w:tcPr>
            <w:tcW w:w="5834" w:type="dxa"/>
          </w:tcPr>
          <w:p w14:paraId="40332DF5" w14:textId="77777777" w:rsidR="00673375" w:rsidRPr="001B369A" w:rsidRDefault="00673375" w:rsidP="00673375">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Reserved for potential future use.</w:t>
            </w:r>
          </w:p>
        </w:tc>
      </w:tr>
      <w:tr w:rsidR="00673375" w:rsidRPr="001B369A" w14:paraId="52BA66B7"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19BC833D" w14:textId="77777777" w:rsidR="00673375" w:rsidRPr="001B369A" w:rsidRDefault="00673375" w:rsidP="00673375">
            <w:pPr>
              <w:rPr>
                <w:lang w:val="en-GB"/>
              </w:rPr>
            </w:pPr>
            <w:r w:rsidRPr="001B369A">
              <w:rPr>
                <w:lang w:val="en-GB"/>
              </w:rPr>
              <w:t>TECHNICAL_VALIDATION_REQUIRED</w:t>
            </w:r>
          </w:p>
        </w:tc>
        <w:tc>
          <w:tcPr>
            <w:tcW w:w="5834" w:type="dxa"/>
          </w:tcPr>
          <w:p w14:paraId="70038962" w14:textId="77777777" w:rsidR="00673375" w:rsidRPr="001B369A" w:rsidRDefault="00673375"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Reserved for potential future use.</w:t>
            </w:r>
          </w:p>
        </w:tc>
      </w:tr>
    </w:tbl>
    <w:p w14:paraId="54036CE5" w14:textId="77777777" w:rsidR="0049642E" w:rsidRPr="001B369A" w:rsidRDefault="0049642E" w:rsidP="000B3F7F">
      <w:pPr>
        <w:pStyle w:val="berschrift2"/>
        <w:rPr>
          <w:lang w:val="en-GB"/>
        </w:rPr>
      </w:pPr>
      <w:r w:rsidRPr="001B369A">
        <w:rPr>
          <w:lang w:val="en-GB"/>
        </w:rPr>
        <w:t>Internet Media Type</w:t>
      </w:r>
    </w:p>
    <w:p w14:paraId="2275750B" w14:textId="77777777" w:rsidR="0049642E" w:rsidRPr="001B369A" w:rsidRDefault="0049642E" w:rsidP="0049642E">
      <w:pPr>
        <w:rPr>
          <w:lang w:val="en-GB"/>
        </w:rPr>
      </w:pPr>
      <w:r w:rsidRPr="001B369A">
        <w:rPr>
          <w:lang w:val="en-GB"/>
        </w:rPr>
        <w:t>The MIME type or Content-Type for Peppol Message Envelope document</w:t>
      </w:r>
      <w:r w:rsidR="00320F9A" w:rsidRPr="001B369A">
        <w:rPr>
          <w:lang w:val="en-GB"/>
        </w:rPr>
        <w:t>s</w:t>
      </w:r>
      <w:r w:rsidRPr="001B369A">
        <w:rPr>
          <w:lang w:val="en-GB"/>
        </w:rPr>
        <w:t xml:space="preserve"> MUST be either </w:t>
      </w:r>
      <w:r w:rsidRPr="001B369A">
        <w:rPr>
          <w:rStyle w:val="Code"/>
          <w:lang w:val="en-GB"/>
        </w:rPr>
        <w:t>application/xml</w:t>
      </w:r>
      <w:r w:rsidRPr="001B369A">
        <w:rPr>
          <w:lang w:val="en-GB"/>
        </w:rPr>
        <w:t xml:space="preserve"> or </w:t>
      </w:r>
      <w:r w:rsidRPr="001B369A">
        <w:rPr>
          <w:rStyle w:val="Code"/>
          <w:lang w:val="en-GB"/>
        </w:rPr>
        <w:t>text/xml</w:t>
      </w:r>
      <w:r w:rsidRPr="001B369A">
        <w:rPr>
          <w:lang w:val="en-GB"/>
        </w:rPr>
        <w:t xml:space="preserve"> </w:t>
      </w:r>
      <w:r w:rsidR="00DF4557" w:rsidRPr="001B369A">
        <w:rPr>
          <w:lang w:val="en-GB"/>
        </w:rPr>
        <w:t>(</w:t>
      </w:r>
      <w:r w:rsidRPr="001B369A">
        <w:rPr>
          <w:lang w:val="en-GB"/>
        </w:rPr>
        <w:t>they can be used interchangeably</w:t>
      </w:r>
      <w:r w:rsidRPr="001B369A">
        <w:rPr>
          <w:rStyle w:val="Funotenzeichen"/>
          <w:lang w:val="en-GB"/>
        </w:rPr>
        <w:footnoteReference w:id="3"/>
      </w:r>
      <w:r w:rsidR="00DF4557" w:rsidRPr="001B369A">
        <w:rPr>
          <w:lang w:val="en-GB"/>
        </w:rPr>
        <w:t>).</w:t>
      </w:r>
    </w:p>
    <w:p w14:paraId="0F17F766" w14:textId="77777777" w:rsidR="00245254" w:rsidRPr="001B369A" w:rsidRDefault="000B3F7F" w:rsidP="000B3F7F">
      <w:pPr>
        <w:pStyle w:val="berschrift2"/>
        <w:rPr>
          <w:lang w:val="en-GB"/>
        </w:rPr>
      </w:pPr>
      <w:r w:rsidRPr="001B369A">
        <w:rPr>
          <w:lang w:val="en-GB"/>
        </w:rPr>
        <w:t>Message Envelope Schema</w:t>
      </w:r>
    </w:p>
    <w:p w14:paraId="257AB3B6" w14:textId="77777777" w:rsidR="00245254" w:rsidRPr="001B369A" w:rsidRDefault="00245254" w:rsidP="009F1BEA">
      <w:pPr>
        <w:rPr>
          <w:lang w:val="en-GB"/>
        </w:rPr>
      </w:pPr>
      <w:r w:rsidRPr="001B369A">
        <w:rPr>
          <w:lang w:val="en-GB"/>
        </w:rPr>
        <w:br w:type="page"/>
      </w:r>
    </w:p>
    <w:tbl>
      <w:tblPr>
        <w:tblW w:w="0" w:type="auto"/>
        <w:tblLayout w:type="fixed"/>
        <w:tblCellMar>
          <w:left w:w="0" w:type="dxa"/>
          <w:right w:w="0" w:type="dxa"/>
        </w:tblCellMar>
        <w:tblLook w:val="0000" w:firstRow="0" w:lastRow="0" w:firstColumn="0" w:lastColumn="0" w:noHBand="0" w:noVBand="0"/>
        <w:tblPrChange w:id="267" w:author="Philip Helger" w:date="2022-02-06T22:09:00Z">
          <w:tblPr>
            <w:tblW w:w="0" w:type="auto"/>
            <w:tblLayout w:type="fixed"/>
            <w:tblCellMar>
              <w:left w:w="0" w:type="dxa"/>
              <w:right w:w="0" w:type="dxa"/>
            </w:tblCellMar>
            <w:tblLook w:val="0000" w:firstRow="0" w:lastRow="0" w:firstColumn="0" w:lastColumn="0" w:noHBand="0" w:noVBand="0"/>
          </w:tblPr>
        </w:tblPrChange>
      </w:tblPr>
      <w:tblGrid>
        <w:gridCol w:w="154"/>
        <w:gridCol w:w="76"/>
        <w:gridCol w:w="77"/>
        <w:gridCol w:w="77"/>
        <w:gridCol w:w="77"/>
        <w:gridCol w:w="77"/>
        <w:gridCol w:w="76"/>
        <w:gridCol w:w="77"/>
        <w:gridCol w:w="77"/>
        <w:gridCol w:w="77"/>
        <w:gridCol w:w="3730"/>
        <w:gridCol w:w="7"/>
        <w:gridCol w:w="8"/>
        <w:gridCol w:w="5047"/>
        <w:gridCol w:w="16"/>
        <w:tblGridChange w:id="268">
          <w:tblGrid>
            <w:gridCol w:w="154"/>
            <w:gridCol w:w="76"/>
            <w:gridCol w:w="77"/>
            <w:gridCol w:w="77"/>
            <w:gridCol w:w="77"/>
            <w:gridCol w:w="77"/>
            <w:gridCol w:w="76"/>
            <w:gridCol w:w="77"/>
            <w:gridCol w:w="77"/>
            <w:gridCol w:w="77"/>
            <w:gridCol w:w="3730"/>
            <w:gridCol w:w="7"/>
            <w:gridCol w:w="8"/>
            <w:gridCol w:w="5047"/>
            <w:gridCol w:w="16"/>
          </w:tblGrid>
        </w:tblGridChange>
      </w:tblGrid>
      <w:tr w:rsidR="009F1BEA" w:rsidRPr="001B369A" w14:paraId="6DD91710" w14:textId="77777777" w:rsidTr="001B369A">
        <w:trPr>
          <w:gridAfter w:val="1"/>
          <w:wAfter w:w="16" w:type="dxa"/>
          <w:cantSplit/>
          <w:trPrChange w:id="269" w:author="Philip Helger" w:date="2022-02-06T22:09:00Z">
            <w:trPr>
              <w:gridAfter w:val="1"/>
              <w:wAfter w:w="16" w:type="dxa"/>
              <w:cantSplit/>
            </w:trPr>
          </w:trPrChange>
        </w:trPr>
        <w:tc>
          <w:tcPr>
            <w:tcW w:w="4582" w:type="dxa"/>
            <w:gridSpan w:val="12"/>
            <w:tcBorders>
              <w:top w:val="nil"/>
              <w:left w:val="nil"/>
              <w:bottom w:val="single" w:sz="6" w:space="0" w:color="000000"/>
              <w:right w:val="nil"/>
            </w:tcBorders>
            <w:shd w:val="clear" w:color="auto" w:fill="C0C0C0"/>
            <w:tcPrChange w:id="270" w:author="Philip Helger" w:date="2022-02-06T22:09:00Z">
              <w:tcPr>
                <w:tcW w:w="4582" w:type="dxa"/>
                <w:gridSpan w:val="12"/>
                <w:tcBorders>
                  <w:top w:val="nil"/>
                  <w:left w:val="nil"/>
                  <w:bottom w:val="single" w:sz="6" w:space="0" w:color="000000"/>
                  <w:right w:val="nil"/>
                </w:tcBorders>
                <w:shd w:val="clear" w:color="auto" w:fill="C0C0C0"/>
              </w:tcPr>
            </w:tcPrChange>
          </w:tcPr>
          <w:p w14:paraId="6F4D14AC"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lastRenderedPageBreak/>
              <w:t>Element/Attribute</w:t>
            </w:r>
          </w:p>
        </w:tc>
        <w:tc>
          <w:tcPr>
            <w:tcW w:w="5055" w:type="dxa"/>
            <w:gridSpan w:val="2"/>
            <w:tcBorders>
              <w:top w:val="nil"/>
              <w:left w:val="nil"/>
              <w:bottom w:val="single" w:sz="6" w:space="0" w:color="000000"/>
              <w:right w:val="nil"/>
            </w:tcBorders>
            <w:shd w:val="clear" w:color="auto" w:fill="C0C0C0"/>
            <w:tcPrChange w:id="271" w:author="Philip Helger" w:date="2022-02-06T22:09:00Z">
              <w:tcPr>
                <w:tcW w:w="5054" w:type="dxa"/>
                <w:gridSpan w:val="2"/>
                <w:tcBorders>
                  <w:top w:val="nil"/>
                  <w:left w:val="nil"/>
                  <w:bottom w:val="single" w:sz="6" w:space="0" w:color="000000"/>
                  <w:right w:val="nil"/>
                </w:tcBorders>
                <w:shd w:val="clear" w:color="auto" w:fill="C0C0C0"/>
              </w:tcPr>
            </w:tcPrChange>
          </w:tcPr>
          <w:p w14:paraId="7B1EF63A"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t>Annotation</w:t>
            </w:r>
          </w:p>
        </w:tc>
      </w:tr>
      <w:tr w:rsidR="009F1BEA" w:rsidRPr="001B369A" w14:paraId="65601D68" w14:textId="77777777" w:rsidTr="001B369A">
        <w:trPr>
          <w:gridAfter w:val="1"/>
          <w:wAfter w:w="16" w:type="dxa"/>
          <w:cantSplit/>
          <w:trHeight w:hRule="exact" w:val="181"/>
          <w:trPrChange w:id="272" w:author="Philip Helger" w:date="2022-02-06T22:09:00Z">
            <w:trPr>
              <w:gridAfter w:val="1"/>
              <w:wAfter w:w="16" w:type="dxa"/>
              <w:cantSplit/>
              <w:trHeight w:hRule="exact" w:val="181"/>
            </w:trPr>
          </w:trPrChange>
        </w:trPr>
        <w:tc>
          <w:tcPr>
            <w:tcW w:w="9637" w:type="dxa"/>
            <w:gridSpan w:val="14"/>
            <w:tcBorders>
              <w:top w:val="nil"/>
              <w:left w:val="nil"/>
              <w:bottom w:val="nil"/>
              <w:right w:val="nil"/>
            </w:tcBorders>
            <w:shd w:val="clear" w:color="auto" w:fill="FFFFFF"/>
            <w:tcPrChange w:id="273" w:author="Philip Helger" w:date="2022-02-06T22:09:00Z">
              <w:tcPr>
                <w:tcW w:w="9636" w:type="dxa"/>
                <w:gridSpan w:val="14"/>
                <w:tcBorders>
                  <w:top w:val="nil"/>
                  <w:left w:val="nil"/>
                  <w:bottom w:val="nil"/>
                  <w:right w:val="nil"/>
                </w:tcBorders>
                <w:shd w:val="clear" w:color="auto" w:fill="FFFFFF"/>
              </w:tcPr>
            </w:tcPrChange>
          </w:tcPr>
          <w:p w14:paraId="3C56B4BA" w14:textId="77777777" w:rsidR="009F1BEA" w:rsidRPr="001B369A" w:rsidRDefault="009F1BEA">
            <w:pPr>
              <w:pStyle w:val="GEFEG"/>
              <w:rPr>
                <w:sz w:val="16"/>
                <w:szCs w:val="16"/>
                <w:lang w:val="en-GB"/>
              </w:rPr>
            </w:pPr>
          </w:p>
        </w:tc>
      </w:tr>
      <w:tr w:rsidR="009F1BEA" w:rsidRPr="001B369A" w14:paraId="1192D6A7" w14:textId="77777777">
        <w:trPr>
          <w:gridAfter w:val="1"/>
          <w:wAfter w:w="16" w:type="dxa"/>
          <w:cantSplit/>
        </w:trPr>
        <w:tc>
          <w:tcPr>
            <w:tcW w:w="4575" w:type="dxa"/>
            <w:gridSpan w:val="11"/>
            <w:tcBorders>
              <w:top w:val="dotted" w:sz="6" w:space="0" w:color="C0C0C0"/>
              <w:left w:val="nil"/>
              <w:bottom w:val="nil"/>
              <w:right w:val="dotted" w:sz="6" w:space="0" w:color="C0C0C0"/>
            </w:tcBorders>
            <w:shd w:val="clear" w:color="auto" w:fill="FFFFFF"/>
          </w:tcPr>
          <w:p w14:paraId="335516D1" w14:textId="77777777" w:rsidR="009F1BEA" w:rsidRPr="001B369A" w:rsidRDefault="009F1BEA">
            <w:pPr>
              <w:pStyle w:val="GEFEG"/>
              <w:ind w:left="58"/>
              <w:rPr>
                <w:sz w:val="16"/>
                <w:szCs w:val="16"/>
                <w:lang w:val="en-GB"/>
              </w:rPr>
            </w:pPr>
            <w:r w:rsidRPr="001B369A">
              <w:rPr>
                <w:b/>
                <w:bCs/>
                <w:color w:val="000000"/>
                <w:sz w:val="16"/>
                <w:szCs w:val="16"/>
                <w:lang w:val="en-GB"/>
              </w:rPr>
              <w:t>StandardBusinessDocument</w:t>
            </w:r>
          </w:p>
        </w:tc>
        <w:tc>
          <w:tcPr>
            <w:tcW w:w="5062" w:type="dxa"/>
            <w:gridSpan w:val="3"/>
            <w:tcBorders>
              <w:top w:val="dotted" w:sz="6" w:space="0" w:color="C0C0C0"/>
              <w:left w:val="nil"/>
              <w:bottom w:val="nil"/>
              <w:right w:val="nil"/>
            </w:tcBorders>
            <w:shd w:val="clear" w:color="auto" w:fill="FFFFFF"/>
          </w:tcPr>
          <w:p w14:paraId="62592950"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StandardBusinessDocument</w:t>
            </w:r>
          </w:p>
        </w:tc>
      </w:tr>
      <w:tr w:rsidR="009F1BEA" w:rsidRPr="001B369A" w14:paraId="5965FE18" w14:textId="77777777">
        <w:trPr>
          <w:gridAfter w:val="1"/>
          <w:wAfter w:w="16" w:type="dxa"/>
          <w:cantSplit/>
          <w:trHeight w:hRule="exact" w:val="207"/>
        </w:trPr>
        <w:tc>
          <w:tcPr>
            <w:tcW w:w="154" w:type="dxa"/>
            <w:tcBorders>
              <w:top w:val="dotted" w:sz="6" w:space="0" w:color="C0C0C0"/>
              <w:left w:val="nil"/>
              <w:bottom w:val="nil"/>
              <w:right w:val="nil"/>
            </w:tcBorders>
            <w:shd w:val="clear" w:color="auto" w:fill="FFFFFF"/>
          </w:tcPr>
          <w:p w14:paraId="4941906C" w14:textId="4449002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4384" behindDoc="0" locked="1" layoutInCell="0" allowOverlap="1" wp14:anchorId="18AD840B" wp14:editId="18E92BFB">
                      <wp:simplePos x="0" y="0"/>
                      <wp:positionH relativeFrom="column">
                        <wp:posOffset>0</wp:posOffset>
                      </wp:positionH>
                      <wp:positionV relativeFrom="paragraph">
                        <wp:posOffset>9525</wp:posOffset>
                      </wp:positionV>
                      <wp:extent cx="97790" cy="131445"/>
                      <wp:effectExtent l="0" t="0" r="0" b="0"/>
                      <wp:wrapNone/>
                      <wp:docPr id="21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 cy="131445"/>
                                <a:chOff x="0" y="15"/>
                                <a:chExt cx="154" cy="207"/>
                              </a:xfrm>
                            </wpg:grpSpPr>
                            <wps:wsp>
                              <wps:cNvPr id="213" name="Rectangle 42"/>
                              <wps:cNvSpPr>
                                <a:spLocks noChangeArrowheads="1"/>
                              </wps:cNvSpPr>
                              <wps:spPr bwMode="auto">
                                <a:xfrm>
                                  <a:off x="31"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4" name="Rectangle 43"/>
                              <wps:cNvSpPr>
                                <a:spLocks noChangeArrowheads="1"/>
                              </wps:cNvSpPr>
                              <wps:spPr bwMode="auto">
                                <a:xfrm>
                                  <a:off x="31"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5" name="Rectangle 44"/>
                              <wps:cNvSpPr>
                                <a:spLocks noChangeArrowheads="1"/>
                              </wps:cNvSpPr>
                              <wps:spPr bwMode="auto">
                                <a:xfrm>
                                  <a:off x="108"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3C3F9" id="Group 41" o:spid="_x0000_s1026" style="position:absolute;margin-left:0;margin-top:.75pt;width:7.7pt;height:10.35pt;z-index:251664384" coordorigin=",15" coordsize="15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" o:allowincell="f">
                      <v:rect id="Rectangle 42" o:spid="_x0000_s1027" style="position:absolute;left:31;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mSxQAAANwAAAAPAAAAZHJzL2Rvd25yZXYueG1sRI9Pa8JA&#10;FMTvBb/D8oTe6sYU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AdMxmSxQAAANwAAAAP&#10;AAAAAAAAAAAAAAAAAAcCAABkcnMvZG93bnJldi54bWxQSwUGAAAAAAMAAwC3AAAA+QIAAAAA&#10;" fillcolor="gray" stroked="f" strokeweight="0"/>
                      <v:rect id="Rectangle 43" o:spid="_x0000_s1028" style="position:absolute;left:31;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HmxQAAANwAAAAPAAAAZHJzL2Rvd25yZXYueG1sRI9Pa8JA&#10;FMTvBb/D8oTe6sZQ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CS2oHmxQAAANwAAAAP&#10;AAAAAAAAAAAAAAAAAAcCAABkcnMvZG93bnJldi54bWxQSwUGAAAAAAMAAwC3AAAA+QIAAAAA&#10;" fillcolor="gray" stroked="f" strokeweight="0"/>
                      <v:rect id="Rectangle 44" o:spid="_x0000_s1029" style="position:absolute;left:108;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iR9xQAAANwAAAAPAAAAZHJzL2Rvd25yZXYueG1sRI9Pa8JA&#10;FMTvBb/D8oTe6sZApU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D9liR9xQAAANwAAAAP&#10;AAAAAAAAAAAAAAAAAAcCAABkcnMvZG93bnJldi54bWxQSwUGAAAAAAMAAwC3AAAA+QIAAAAA&#10;" fillcolor="gray" stroked="f" strokeweight="0"/>
                      <w10:anchorlock/>
                    </v:group>
                  </w:pict>
                </mc:Fallback>
              </mc:AlternateContent>
            </w:r>
          </w:p>
        </w:tc>
        <w:tc>
          <w:tcPr>
            <w:tcW w:w="4421" w:type="dxa"/>
            <w:gridSpan w:val="10"/>
            <w:tcBorders>
              <w:top w:val="dotted" w:sz="6" w:space="0" w:color="C0C0C0"/>
              <w:left w:val="nil"/>
              <w:bottom w:val="nil"/>
              <w:right w:val="dotted" w:sz="6" w:space="0" w:color="C0C0C0"/>
            </w:tcBorders>
            <w:shd w:val="clear" w:color="auto" w:fill="FFFFFF"/>
          </w:tcPr>
          <w:p w14:paraId="734E4B35"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3"/>
            <w:tcBorders>
              <w:top w:val="dotted" w:sz="6" w:space="0" w:color="C0C0C0"/>
              <w:left w:val="nil"/>
              <w:bottom w:val="nil"/>
              <w:right w:val="nil"/>
            </w:tcBorders>
            <w:shd w:val="clear" w:color="auto" w:fill="FFFFFF"/>
          </w:tcPr>
          <w:p w14:paraId="1DA83780" w14:textId="02A74FE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274"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1B6CA519" w14:textId="77777777">
        <w:trPr>
          <w:gridAfter w:val="1"/>
          <w:wAfter w:w="16" w:type="dxa"/>
          <w:cantSplit/>
          <w:trHeight w:hRule="exact" w:val="399"/>
        </w:trPr>
        <w:tc>
          <w:tcPr>
            <w:tcW w:w="230" w:type="dxa"/>
            <w:gridSpan w:val="2"/>
            <w:tcBorders>
              <w:top w:val="dotted" w:sz="6" w:space="0" w:color="C0C0C0"/>
              <w:left w:val="nil"/>
              <w:bottom w:val="nil"/>
              <w:right w:val="nil"/>
            </w:tcBorders>
            <w:shd w:val="clear" w:color="auto" w:fill="FFFFFF"/>
          </w:tcPr>
          <w:p w14:paraId="38D1BB55" w14:textId="34A3F15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5408" behindDoc="0" locked="1" layoutInCell="0" allowOverlap="1" wp14:anchorId="53AF5DA8" wp14:editId="6AD62706">
                      <wp:simplePos x="0" y="0"/>
                      <wp:positionH relativeFrom="column">
                        <wp:posOffset>0</wp:posOffset>
                      </wp:positionH>
                      <wp:positionV relativeFrom="paragraph">
                        <wp:posOffset>9525</wp:posOffset>
                      </wp:positionV>
                      <wp:extent cx="146050" cy="253365"/>
                      <wp:effectExtent l="0" t="0" r="0" b="0"/>
                      <wp:wrapNone/>
                      <wp:docPr id="20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253365"/>
                                <a:chOff x="0" y="15"/>
                                <a:chExt cx="230" cy="399"/>
                              </a:xfrm>
                            </wpg:grpSpPr>
                            <wps:wsp>
                              <wps:cNvPr id="209" name="Rectangle 46"/>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0" name="Rectangle 47"/>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1" name="Rectangle 48"/>
                              <wps:cNvSpPr>
                                <a:spLocks noChangeArrowheads="1"/>
                              </wps:cNvSpPr>
                              <wps:spPr bwMode="auto">
                                <a:xfrm>
                                  <a:off x="185"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732DA" id="Group 45" o:spid="_x0000_s1026" style="position:absolute;margin-left:0;margin-top:.75pt;width:11.5pt;height:19.95pt;z-index:251665408" coordorigin=",15" coordsize="23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" o:allowincell="f">
                      <v:rect id="Rectangle 46"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" fillcolor="gray" stroked="f" strokeweight="0"/>
                      <v:rect id="Rectangle 47"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" fillcolor="gray" stroked="f" strokeweight="0"/>
                      <v:rect id="Rectangle 48" o:spid="_x0000_s1029" style="position:absolute;left:185;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610C72D6" w14:textId="77777777" w:rsidR="009F1BEA" w:rsidRPr="001B369A" w:rsidRDefault="009F1BEA">
            <w:pPr>
              <w:pStyle w:val="GEFEG"/>
              <w:ind w:left="58"/>
              <w:rPr>
                <w:sz w:val="16"/>
                <w:szCs w:val="16"/>
                <w:lang w:val="en-GB"/>
              </w:rPr>
            </w:pPr>
            <w:r w:rsidRPr="001B369A">
              <w:rPr>
                <w:b/>
                <w:bCs/>
                <w:color w:val="000000"/>
                <w:sz w:val="16"/>
                <w:szCs w:val="16"/>
                <w:lang w:val="en-GB"/>
              </w:rPr>
              <w:t>StandardBusinessDocumentHeader</w:t>
            </w:r>
          </w:p>
        </w:tc>
        <w:tc>
          <w:tcPr>
            <w:tcW w:w="5062" w:type="dxa"/>
            <w:gridSpan w:val="3"/>
            <w:tcBorders>
              <w:top w:val="dotted" w:sz="6" w:space="0" w:color="C0C0C0"/>
              <w:left w:val="nil"/>
              <w:bottom w:val="nil"/>
              <w:right w:val="nil"/>
            </w:tcBorders>
            <w:shd w:val="clear" w:color="auto" w:fill="FFFFFF"/>
          </w:tcPr>
          <w:p w14:paraId="359E561B" w14:textId="2C3E119B"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275"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165A25E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StandardBusinessDocumentHeader</w:t>
            </w:r>
          </w:p>
        </w:tc>
      </w:tr>
      <w:tr w:rsidR="009F1BEA" w:rsidRPr="001B369A" w14:paraId="1DCCB4E1" w14:textId="77777777">
        <w:trPr>
          <w:gridAfter w:val="1"/>
          <w:wAfter w:w="16" w:type="dxa"/>
          <w:cantSplit/>
          <w:trHeight w:hRule="exact" w:val="207"/>
        </w:trPr>
        <w:tc>
          <w:tcPr>
            <w:tcW w:w="307" w:type="dxa"/>
            <w:gridSpan w:val="3"/>
            <w:tcBorders>
              <w:top w:val="dotted" w:sz="6" w:space="0" w:color="C0C0C0"/>
              <w:left w:val="nil"/>
              <w:bottom w:val="nil"/>
              <w:right w:val="nil"/>
            </w:tcBorders>
            <w:shd w:val="clear" w:color="auto" w:fill="FFFFFF"/>
          </w:tcPr>
          <w:p w14:paraId="320680EE" w14:textId="374DE90B"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6432" behindDoc="0" locked="1" layoutInCell="0" allowOverlap="1" wp14:anchorId="09A8D0B3" wp14:editId="75682485">
                      <wp:simplePos x="0" y="0"/>
                      <wp:positionH relativeFrom="column">
                        <wp:posOffset>0</wp:posOffset>
                      </wp:positionH>
                      <wp:positionV relativeFrom="paragraph">
                        <wp:posOffset>9525</wp:posOffset>
                      </wp:positionV>
                      <wp:extent cx="194945" cy="131445"/>
                      <wp:effectExtent l="0" t="0" r="0" b="0"/>
                      <wp:wrapNone/>
                      <wp:docPr id="203"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31445"/>
                                <a:chOff x="0" y="15"/>
                                <a:chExt cx="307" cy="207"/>
                              </a:xfrm>
                            </wpg:grpSpPr>
                            <wps:wsp>
                              <wps:cNvPr id="204" name="Rectangle 50"/>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5" name="Rectangle 51"/>
                              <wps:cNvSpPr>
                                <a:spLocks noChangeArrowheads="1"/>
                              </wps:cNvSpPr>
                              <wps:spPr bwMode="auto">
                                <a:xfrm>
                                  <a:off x="185"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6" name="Rectangle 52"/>
                              <wps:cNvSpPr>
                                <a:spLocks noChangeArrowheads="1"/>
                              </wps:cNvSpPr>
                              <wps:spPr bwMode="auto">
                                <a:xfrm>
                                  <a:off x="185"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7" name="Rectangle 53"/>
                              <wps:cNvSpPr>
                                <a:spLocks noChangeArrowheads="1"/>
                              </wps:cNvSpPr>
                              <wps:spPr bwMode="auto">
                                <a:xfrm>
                                  <a:off x="262"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721334" id="Group 49" o:spid="_x0000_s1026" style="position:absolute;margin-left:0;margin-top:.75pt;width:15.35pt;height:10.35pt;z-index:251666432" coordorigin=",15" coordsize="30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" o:allowincell="f">
                      <v:rect id="Rectangle 50"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c7xQAAANwAAAAPAAAAZHJzL2Rvd25yZXYueG1sRI9Ba8JA&#10;FITvBf/D8gRvddNQpE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AXAxc7xQAAANwAAAAP&#10;AAAAAAAAAAAAAAAAAAcCAABkcnMvZG93bnJldi54bWxQSwUGAAAAAAMAAwC3AAAA+QIAAAAA&#10;" fillcolor="gray" stroked="f" strokeweight="0"/>
                      <v:rect id="Rectangle 51" o:spid="_x0000_s1028" style="position:absolute;left:185;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7KgxQAAANwAAAAPAAAAZHJzL2Rvd25yZXYueG1sRI9Ba8JA&#10;FITvBf/D8gRvddNApU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B4T7KgxQAAANwAAAAP&#10;AAAAAAAAAAAAAAAAAAcCAABkcnMvZG93bnJldi54bWxQSwUGAAAAAAMAAwC3AAAA+QIAAAAA&#10;" fillcolor="gray" stroked="f" strokeweight="0"/>
                      <v:rect id="Rectangle 52" o:spid="_x0000_s1029" style="position:absolute;left:185;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" fillcolor="gray" stroked="f" strokeweight="0"/>
                      <v:rect id="Rectangle 53" o:spid="_x0000_s1030" style="position:absolute;left:262;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" fillcolor="gray" stroked="f" strokeweight="0"/>
                      <w10:anchorlock/>
                    </v:group>
                  </w:pict>
                </mc:Fallback>
              </mc:AlternateContent>
            </w:r>
          </w:p>
        </w:tc>
        <w:tc>
          <w:tcPr>
            <w:tcW w:w="4268" w:type="dxa"/>
            <w:gridSpan w:val="8"/>
            <w:tcBorders>
              <w:top w:val="dotted" w:sz="6" w:space="0" w:color="C0C0C0"/>
              <w:left w:val="nil"/>
              <w:bottom w:val="nil"/>
              <w:right w:val="dotted" w:sz="6" w:space="0" w:color="C0C0C0"/>
            </w:tcBorders>
            <w:shd w:val="clear" w:color="auto" w:fill="FFFFFF"/>
          </w:tcPr>
          <w:p w14:paraId="3E8D03ED"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3"/>
            <w:tcBorders>
              <w:top w:val="dotted" w:sz="6" w:space="0" w:color="C0C0C0"/>
              <w:left w:val="nil"/>
              <w:bottom w:val="nil"/>
              <w:right w:val="nil"/>
            </w:tcBorders>
            <w:shd w:val="clear" w:color="auto" w:fill="FFFFFF"/>
          </w:tcPr>
          <w:p w14:paraId="42DC704B" w14:textId="1E553B5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276"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184FF3DD" w14:textId="77777777">
        <w:trPr>
          <w:gridAfter w:val="1"/>
          <w:wAfter w:w="16" w:type="dxa"/>
          <w:cantSplit/>
          <w:trHeight w:hRule="exact" w:val="591"/>
        </w:trPr>
        <w:tc>
          <w:tcPr>
            <w:tcW w:w="384" w:type="dxa"/>
            <w:gridSpan w:val="4"/>
            <w:tcBorders>
              <w:top w:val="dotted" w:sz="6" w:space="0" w:color="C0C0C0"/>
              <w:left w:val="nil"/>
              <w:bottom w:val="nil"/>
              <w:right w:val="nil"/>
            </w:tcBorders>
            <w:shd w:val="clear" w:color="auto" w:fill="FFFFFF"/>
          </w:tcPr>
          <w:p w14:paraId="5143E817" w14:textId="321E2F4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7456" behindDoc="0" locked="1" layoutInCell="0" allowOverlap="1" wp14:anchorId="2C5B0E43" wp14:editId="70A98347">
                      <wp:simplePos x="0" y="0"/>
                      <wp:positionH relativeFrom="column">
                        <wp:posOffset>0</wp:posOffset>
                      </wp:positionH>
                      <wp:positionV relativeFrom="paragraph">
                        <wp:posOffset>9525</wp:posOffset>
                      </wp:positionV>
                      <wp:extent cx="243840" cy="375285"/>
                      <wp:effectExtent l="0" t="0" r="0" b="0"/>
                      <wp:wrapNone/>
                      <wp:docPr id="199"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375285"/>
                                <a:chOff x="0" y="15"/>
                                <a:chExt cx="384" cy="591"/>
                              </a:xfrm>
                            </wpg:grpSpPr>
                            <wps:wsp>
                              <wps:cNvPr id="200" name="Rectangle 55"/>
                              <wps:cNvSpPr>
                                <a:spLocks noChangeArrowheads="1"/>
                              </wps:cNvSpPr>
                              <wps:spPr bwMode="auto">
                                <a:xfrm>
                                  <a:off x="108"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1" name="Rectangle 56"/>
                              <wps:cNvSpPr>
                                <a:spLocks noChangeArrowheads="1"/>
                              </wps:cNvSpPr>
                              <wps:spPr bwMode="auto">
                                <a:xfrm>
                                  <a:off x="262"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2" name="Rectangle 5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BD9008" id="Group 54" o:spid="_x0000_s1026" style="position:absolute;margin-left:0;margin-top:.75pt;width:19.2pt;height:29.55pt;z-index:251667456" coordorigin=",15" coordsize="38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" o:allowincell="f">
                      <v:rect id="Rectangle 55" o:spid="_x0000_s1027" style="position:absolute;left:108;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" fillcolor="gray" stroked="f" strokeweight="0"/>
                      <v:rect id="Rectangle 56" o:spid="_x0000_s1028" style="position:absolute;left:262;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" fillcolor="gray" stroked="f" strokeweight="0"/>
                      <v:rect id="Rectangle 5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52B97B8" w14:textId="77777777" w:rsidR="009F1BEA" w:rsidRPr="001B369A" w:rsidRDefault="009F1BEA">
            <w:pPr>
              <w:pStyle w:val="GEFEG"/>
              <w:ind w:left="58"/>
              <w:rPr>
                <w:sz w:val="16"/>
                <w:szCs w:val="16"/>
                <w:lang w:val="en-GB"/>
              </w:rPr>
            </w:pPr>
            <w:r w:rsidRPr="001B369A">
              <w:rPr>
                <w:b/>
                <w:bCs/>
                <w:color w:val="000000"/>
                <w:sz w:val="16"/>
                <w:szCs w:val="16"/>
                <w:lang w:val="en-GB"/>
              </w:rPr>
              <w:t>HeaderVersion</w:t>
            </w:r>
          </w:p>
        </w:tc>
        <w:tc>
          <w:tcPr>
            <w:tcW w:w="5062" w:type="dxa"/>
            <w:gridSpan w:val="3"/>
            <w:tcBorders>
              <w:top w:val="dotted" w:sz="6" w:space="0" w:color="C0C0C0"/>
              <w:left w:val="nil"/>
              <w:bottom w:val="nil"/>
              <w:right w:val="nil"/>
            </w:tcBorders>
            <w:shd w:val="clear" w:color="auto" w:fill="FFFFFF"/>
          </w:tcPr>
          <w:p w14:paraId="64682DC1" w14:textId="2212DE9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277"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0BB042FF"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p w14:paraId="0406EA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Fixed</w:t>
            </w:r>
            <w:r w:rsidRPr="001B369A">
              <w:rPr>
                <w:sz w:val="16"/>
                <w:szCs w:val="16"/>
                <w:lang w:val="en-GB"/>
              </w:rPr>
              <w:tab/>
            </w:r>
            <w:r w:rsidRPr="001B369A">
              <w:rPr>
                <w:color w:val="000000"/>
                <w:sz w:val="16"/>
                <w:szCs w:val="16"/>
                <w:lang w:val="en-GB"/>
              </w:rPr>
              <w:t>1.0</w:t>
            </w:r>
          </w:p>
        </w:tc>
      </w:tr>
      <w:tr w:rsidR="009F1BEA" w:rsidRPr="001B369A" w14:paraId="2FED585E" w14:textId="77777777">
        <w:trPr>
          <w:gridAfter w:val="1"/>
          <w:wAfter w:w="16" w:type="dxa"/>
          <w:cantSplit/>
          <w:trHeight w:hRule="exact" w:val="192"/>
        </w:trPr>
        <w:tc>
          <w:tcPr>
            <w:tcW w:w="384" w:type="dxa"/>
            <w:gridSpan w:val="4"/>
            <w:tcBorders>
              <w:top w:val="nil"/>
              <w:left w:val="nil"/>
              <w:bottom w:val="nil"/>
              <w:right w:val="nil"/>
            </w:tcBorders>
            <w:shd w:val="clear" w:color="auto" w:fill="FFFFFF"/>
          </w:tcPr>
          <w:p w14:paraId="4E4B27E5" w14:textId="533FE59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8480" behindDoc="0" locked="1" layoutInCell="0" allowOverlap="1" wp14:anchorId="3C3EF2C3" wp14:editId="73DBD323">
                      <wp:simplePos x="0" y="0"/>
                      <wp:positionH relativeFrom="column">
                        <wp:posOffset>0</wp:posOffset>
                      </wp:positionH>
                      <wp:positionV relativeFrom="paragraph">
                        <wp:posOffset>0</wp:posOffset>
                      </wp:positionV>
                      <wp:extent cx="243840" cy="121920"/>
                      <wp:effectExtent l="0" t="0" r="0" b="0"/>
                      <wp:wrapNone/>
                      <wp:docPr id="196"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21920"/>
                                <a:chOff x="0" y="0"/>
                                <a:chExt cx="384" cy="192"/>
                              </a:xfrm>
                            </wpg:grpSpPr>
                            <wps:wsp>
                              <wps:cNvPr id="197" name="Rectangle 59"/>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8" name="Rectangle 60"/>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EDCC73" id="Group 58" o:spid="_x0000_s1026" style="position:absolute;margin-left:0;margin-top:0;width:19.2pt;height:9.6pt;z-index:251668480" coordsize="38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" o:allowincell="f">
                      <v:rect id="Rectangle 59"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" fillcolor="gray" stroked="f" strokeweight="0"/>
                      <v:rect id="Rectangle 60"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nF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Vp5RibQy18AAAD//wMAUEsBAi0AFAAGAAgAAAAhANvh9svuAAAAhQEAABMAAAAAAAAA&#10;AAAAAAAAAAAAAFtDb250ZW50X1R5cGVzXS54bWxQSwECLQAUAAYACAAAACEAWvQsW78AAAAVAQAA&#10;CwAAAAAAAAAAAAAAAAAfAQAAX3JlbHMvLnJlbHNQSwECLQAUAAYACAAAACEApWHpxcYAAADcAAAA&#10;DwAAAAAAAAAAAAAAAAAHAgAAZHJzL2Rvd25yZXYueG1sUEsFBgAAAAADAAMAtwAAAPoCAAAAAA==&#10;" fillcolor="gray" stroked="f" strokeweight="0"/>
                      <w10:anchorlock/>
                    </v:group>
                  </w:pict>
                </mc:Fallback>
              </mc:AlternateContent>
            </w:r>
          </w:p>
        </w:tc>
        <w:tc>
          <w:tcPr>
            <w:tcW w:w="4191" w:type="dxa"/>
            <w:gridSpan w:val="7"/>
            <w:tcBorders>
              <w:top w:val="nil"/>
              <w:left w:val="nil"/>
              <w:bottom w:val="nil"/>
              <w:right w:val="dotted" w:sz="6" w:space="0" w:color="C0C0C0"/>
            </w:tcBorders>
            <w:shd w:val="clear" w:color="auto" w:fill="FFFFFF"/>
          </w:tcPr>
          <w:p w14:paraId="34466864"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0C1F82E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Always value 1.0</w:t>
            </w:r>
          </w:p>
        </w:tc>
      </w:tr>
      <w:tr w:rsidR="009F1BEA" w:rsidRPr="001B369A" w14:paraId="7A451217" w14:textId="77777777">
        <w:trPr>
          <w:gridAfter w:val="1"/>
          <w:wAfter w:w="16" w:type="dxa"/>
          <w:cantSplit/>
          <w:trHeight w:hRule="exact" w:val="399"/>
        </w:trPr>
        <w:tc>
          <w:tcPr>
            <w:tcW w:w="384" w:type="dxa"/>
            <w:gridSpan w:val="4"/>
            <w:tcBorders>
              <w:top w:val="dotted" w:sz="6" w:space="0" w:color="C0C0C0"/>
              <w:left w:val="nil"/>
              <w:bottom w:val="nil"/>
              <w:right w:val="nil"/>
            </w:tcBorders>
            <w:shd w:val="clear" w:color="auto" w:fill="FFFFFF"/>
          </w:tcPr>
          <w:p w14:paraId="3F63EB6F" w14:textId="1306C6D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9504" behindDoc="0" locked="1" layoutInCell="0" allowOverlap="1" wp14:anchorId="55F3F52F" wp14:editId="72C88E44">
                      <wp:simplePos x="0" y="0"/>
                      <wp:positionH relativeFrom="column">
                        <wp:posOffset>0</wp:posOffset>
                      </wp:positionH>
                      <wp:positionV relativeFrom="paragraph">
                        <wp:posOffset>9525</wp:posOffset>
                      </wp:positionV>
                      <wp:extent cx="243840" cy="253365"/>
                      <wp:effectExtent l="0" t="0" r="0" b="0"/>
                      <wp:wrapNone/>
                      <wp:docPr id="19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92" name="Rectangle 6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3" name="Rectangle 6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4" name="Rectangle 64"/>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5" name="Rectangle 65"/>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7CAB11" id="Group 61" o:spid="_x0000_s1026" style="position:absolute;margin-left:0;margin-top:.75pt;width:19.2pt;height:19.95pt;z-index:251669504"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" o:allowincell="f">
                      <v:rect id="Rectangle 6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" fillcolor="gray" stroked="f" strokeweight="0"/>
                      <v:rect id="Rectangle 6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u0wwAAANwAAAAPAAAAZHJzL2Rvd25yZXYueG1sRE9Na8JA&#10;EL0L/Q/LCL3pRgV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q8V7tMMAAADcAAAADwAA&#10;AAAAAAAAAAAAAAAHAgAAZHJzL2Rvd25yZXYueG1sUEsFBgAAAAADAAMAtwAAAPcCAAAAAA==&#10;" fillcolor="gray" stroked="f" strokeweight="0"/>
                      <v:rect id="Rectangle 64"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PAwwAAANwAAAAPAAAAZHJzL2Rvd25yZXYueG1sRE9Na8JA&#10;EL0L/Q/LCL3pRh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JCzjwMMAAADcAAAADwAA&#10;AAAAAAAAAAAAAAAHAgAAZHJzL2Rvd25yZXYueG1sUEsFBgAAAAADAAMAtwAAAPcCAAAAAA==&#10;" fillcolor="gray" stroked="f" strokeweight="0"/>
                      <v:rect id="Rectangle 65"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ZbwwAAANwAAAAPAAAAZHJzL2Rvd25yZXYueG1sRE9Na8JA&#10;EL0L/Q/LCL3pRk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S2BGW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774BE0A1" w14:textId="77777777" w:rsidR="009F1BEA" w:rsidRPr="001B369A" w:rsidRDefault="009F1BEA">
            <w:pPr>
              <w:pStyle w:val="GEFEG"/>
              <w:ind w:left="58"/>
              <w:rPr>
                <w:sz w:val="16"/>
                <w:szCs w:val="16"/>
                <w:lang w:val="en-GB"/>
              </w:rPr>
            </w:pPr>
            <w:r w:rsidRPr="001B369A">
              <w:rPr>
                <w:b/>
                <w:bCs/>
                <w:color w:val="000000"/>
                <w:sz w:val="16"/>
                <w:szCs w:val="16"/>
                <w:lang w:val="en-GB"/>
              </w:rPr>
              <w:t>Sender</w:t>
            </w:r>
          </w:p>
        </w:tc>
        <w:tc>
          <w:tcPr>
            <w:tcW w:w="5062" w:type="dxa"/>
            <w:gridSpan w:val="3"/>
            <w:tcBorders>
              <w:top w:val="dotted" w:sz="6" w:space="0" w:color="C0C0C0"/>
              <w:left w:val="nil"/>
              <w:bottom w:val="nil"/>
              <w:right w:val="nil"/>
            </w:tcBorders>
            <w:shd w:val="clear" w:color="auto" w:fill="FFFFFF"/>
          </w:tcPr>
          <w:p w14:paraId="34F5827D" w14:textId="57AAB3A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ins w:id="278" w:author="Philip Helger" w:date="2022-02-06T22:11:00Z">
              <w:r w:rsidR="001B369A">
                <w:rPr>
                  <w:b/>
                  <w:bCs/>
                  <w:color w:val="808080"/>
                  <w:sz w:val="16"/>
                  <w:szCs w:val="16"/>
                  <w:lang w:val="en-GB"/>
                </w:rPr>
                <w:t>r</w:t>
              </w:r>
            </w:ins>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499BD4F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w:t>
            </w:r>
          </w:p>
        </w:tc>
      </w:tr>
      <w:tr w:rsidR="009F1BEA" w:rsidRPr="001B369A" w14:paraId="78F01A08" w14:textId="77777777">
        <w:trPr>
          <w:gridAfter w:val="1"/>
          <w:wAfter w:w="16" w:type="dxa"/>
          <w:cantSplit/>
          <w:trHeight w:hRule="exact" w:val="207"/>
        </w:trPr>
        <w:tc>
          <w:tcPr>
            <w:tcW w:w="461" w:type="dxa"/>
            <w:gridSpan w:val="5"/>
            <w:tcBorders>
              <w:top w:val="dotted" w:sz="6" w:space="0" w:color="C0C0C0"/>
              <w:left w:val="nil"/>
              <w:bottom w:val="nil"/>
              <w:right w:val="nil"/>
            </w:tcBorders>
            <w:shd w:val="clear" w:color="auto" w:fill="FFFFFF"/>
          </w:tcPr>
          <w:p w14:paraId="46D3F5D0" w14:textId="5D708E1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0528" behindDoc="0" locked="1" layoutInCell="0" allowOverlap="1" wp14:anchorId="0B11FDD2" wp14:editId="42735429">
                      <wp:simplePos x="0" y="0"/>
                      <wp:positionH relativeFrom="column">
                        <wp:posOffset>0</wp:posOffset>
                      </wp:positionH>
                      <wp:positionV relativeFrom="paragraph">
                        <wp:posOffset>9525</wp:posOffset>
                      </wp:positionV>
                      <wp:extent cx="292735" cy="131445"/>
                      <wp:effectExtent l="0" t="0" r="0" b="0"/>
                      <wp:wrapNone/>
                      <wp:docPr id="185"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86" name="Rectangle 67"/>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7" name="Rectangle 68"/>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8" name="Rectangle 69"/>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9" name="Rectangle 70"/>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0" name="Rectangle 71"/>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826A28" id="Group 66" o:spid="_x0000_s1026" style="position:absolute;margin-left:0;margin-top:.75pt;width:23.05pt;height:10.35pt;z-index:2516705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" o:allowincell="f">
                      <v:rect id="Rectangle 67"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" fillcolor="gray" stroked="f" strokeweight="0"/>
                      <v:rect id="Rectangle 68"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" fillcolor="gray" stroked="f" strokeweight="0"/>
                      <v:rect id="Rectangle 69"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8Y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" fillcolor="gray" stroked="f" strokeweight="0"/>
                      <v:rect id="Rectangle 70"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" fillcolor="gray" stroked="f" strokeweight="0"/>
                      <v:rect id="Rectangle 71"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D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Xx5RibQy18AAAD//wMAUEsBAi0AFAAGAAgAAAAhANvh9svuAAAAhQEAABMAAAAAAAAA&#10;AAAAAAAAAAAAAFtDb250ZW50X1R5cGVzXS54bWxQSwECLQAUAAYACAAAACEAWvQsW78AAAAVAQAA&#10;CwAAAAAAAAAAAAAAAAAfAQAAX3JlbHMvLnJlbHNQSwECLQAUAAYACAAAACEAWxflw8YAAADcAAAA&#10;DwAAAAAAAAAAAAAAAAAHAgAAZHJzL2Rvd25yZXYueG1sUEsFBgAAAAADAAMAtwAAAPo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4C8A1756"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3"/>
            <w:tcBorders>
              <w:top w:val="dotted" w:sz="6" w:space="0" w:color="C0C0C0"/>
              <w:left w:val="nil"/>
              <w:bottom w:val="nil"/>
              <w:right w:val="nil"/>
            </w:tcBorders>
            <w:shd w:val="clear" w:color="auto" w:fill="FFFFFF"/>
          </w:tcPr>
          <w:p w14:paraId="68AE11DC" w14:textId="2DEB31B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279"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362BC5E2" w14:textId="77777777">
        <w:trPr>
          <w:gridAfter w:val="1"/>
          <w:wAfter w:w="16" w:type="dxa"/>
          <w:cantSplit/>
          <w:trHeight w:hRule="exact" w:val="399"/>
        </w:trPr>
        <w:tc>
          <w:tcPr>
            <w:tcW w:w="538" w:type="dxa"/>
            <w:gridSpan w:val="6"/>
            <w:tcBorders>
              <w:top w:val="dotted" w:sz="6" w:space="0" w:color="C0C0C0"/>
              <w:left w:val="nil"/>
              <w:bottom w:val="nil"/>
              <w:right w:val="nil"/>
            </w:tcBorders>
            <w:shd w:val="clear" w:color="auto" w:fill="FFFFFF"/>
          </w:tcPr>
          <w:p w14:paraId="2E23A170" w14:textId="47B68ED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1552" behindDoc="0" locked="1" layoutInCell="0" allowOverlap="1" wp14:anchorId="4C430A6D" wp14:editId="1CF39562">
                      <wp:simplePos x="0" y="0"/>
                      <wp:positionH relativeFrom="column">
                        <wp:posOffset>0</wp:posOffset>
                      </wp:positionH>
                      <wp:positionV relativeFrom="paragraph">
                        <wp:posOffset>9525</wp:posOffset>
                      </wp:positionV>
                      <wp:extent cx="341630" cy="253365"/>
                      <wp:effectExtent l="0" t="0" r="0" b="0"/>
                      <wp:wrapNone/>
                      <wp:docPr id="179"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80" name="Rectangle 7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1" name="Rectangle 7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2" name="Rectangle 75"/>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3" name="Rectangle 76"/>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4" name="Rectangle 77"/>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6FB419" id="Group 72" o:spid="_x0000_s1026" style="position:absolute;margin-left:0;margin-top:.75pt;width:26.9pt;height:19.95pt;z-index:2516715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" o:allowincell="f">
                      <v:rect id="Rectangle 7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nMe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" fillcolor="gray" stroked="f" strokeweight="0"/>
                      <v:rect id="Rectangle 7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" fillcolor="gray" stroked="f" strokeweight="0"/>
                      <v:rect id="Rectangle 75"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" fillcolor="gray" stroked="f" strokeweight="0"/>
                      <v:rect id="Rectangle 76"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1pwwAAANwAAAAPAAAAZHJzL2Rvd25yZXYueG1sRE9Na8JA&#10;EL0L/odlCt500wg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LhztacMAAADcAAAADwAA&#10;AAAAAAAAAAAAAAAHAgAAZHJzL2Rvd25yZXYueG1sUEsFBgAAAAADAAMAtwAAAPcCAAAAAA==&#10;" fillcolor="gray" stroked="f" strokeweight="0"/>
                      <v:rect id="Rectangle 77"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UdwwAAANwAAAAPAAAAZHJzL2Rvd25yZXYueG1sRE9Na8JA&#10;EL0L/odlCt500yA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ofV1H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F51B55"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3"/>
            <w:tcBorders>
              <w:top w:val="dotted" w:sz="6" w:space="0" w:color="C0C0C0"/>
              <w:left w:val="nil"/>
              <w:bottom w:val="nil"/>
              <w:right w:val="nil"/>
            </w:tcBorders>
            <w:shd w:val="clear" w:color="auto" w:fill="FFFFFF"/>
          </w:tcPr>
          <w:p w14:paraId="012656F6" w14:textId="5364C240"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ins w:id="280" w:author="Philip Helger" w:date="2022-02-06T22:11:00Z">
              <w:r w:rsidR="001B369A">
                <w:rPr>
                  <w:b/>
                  <w:bCs/>
                  <w:color w:val="808080"/>
                  <w:sz w:val="16"/>
                  <w:szCs w:val="16"/>
                  <w:lang w:val="en-GB"/>
                </w:rPr>
                <w:t>r</w:t>
              </w:r>
            </w:ins>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36E2CEF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PartnerIdentification</w:t>
            </w:r>
          </w:p>
        </w:tc>
      </w:tr>
      <w:tr w:rsidR="009F1BEA" w:rsidRPr="001B369A" w14:paraId="379D23A8" w14:textId="77777777">
        <w:trPr>
          <w:gridAfter w:val="1"/>
          <w:wAfter w:w="16" w:type="dxa"/>
          <w:cantSplit/>
          <w:trHeight w:hRule="exact" w:val="576"/>
        </w:trPr>
        <w:tc>
          <w:tcPr>
            <w:tcW w:w="614" w:type="dxa"/>
            <w:gridSpan w:val="7"/>
            <w:tcBorders>
              <w:top w:val="nil"/>
              <w:left w:val="nil"/>
              <w:bottom w:val="nil"/>
              <w:right w:val="nil"/>
            </w:tcBorders>
            <w:shd w:val="clear" w:color="auto" w:fill="FFFFFF"/>
          </w:tcPr>
          <w:p w14:paraId="48534BB6" w14:textId="330A36FA"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2576" behindDoc="0" locked="1" layoutInCell="0" allowOverlap="1" wp14:anchorId="42F3C6B9" wp14:editId="6D7EC2F6">
                      <wp:simplePos x="0" y="0"/>
                      <wp:positionH relativeFrom="column">
                        <wp:posOffset>0</wp:posOffset>
                      </wp:positionH>
                      <wp:positionV relativeFrom="paragraph">
                        <wp:posOffset>0</wp:posOffset>
                      </wp:positionV>
                      <wp:extent cx="389890" cy="365760"/>
                      <wp:effectExtent l="0" t="0" r="0" b="0"/>
                      <wp:wrapNone/>
                      <wp:docPr id="175"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76" name="Rectangle 79"/>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7" name="Rectangle 80"/>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8" name="Rectangle 81"/>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E6117F" id="Group 78" o:spid="_x0000_s1026" style="position:absolute;margin-left:0;margin-top:0;width:30.7pt;height:28.8pt;z-index:251672576"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" o:allowincell="f">
                      <v:rect id="Rectangle 79"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" fillcolor="gray" stroked="f" strokeweight="0"/>
                      <v:rect id="Rectangle 80"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" fillcolor="gray" stroked="f" strokeweight="0"/>
                      <v:rect id="Rectangle 81"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3E8C7270"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2D0F0D0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the format XXXX:AAAAAAAA where XXXX is</w:t>
            </w:r>
          </w:p>
          <w:p w14:paraId="357487CF" w14:textId="77777777" w:rsidR="009F1BEA" w:rsidRPr="001B369A" w:rsidRDefault="009F1BEA">
            <w:pPr>
              <w:pStyle w:val="GEFEG"/>
              <w:ind w:left="1198"/>
              <w:rPr>
                <w:sz w:val="16"/>
                <w:szCs w:val="16"/>
                <w:lang w:val="en-GB"/>
              </w:rPr>
            </w:pPr>
            <w:r w:rsidRPr="001B369A">
              <w:rPr>
                <w:b/>
                <w:bCs/>
                <w:color w:val="000080"/>
                <w:sz w:val="16"/>
                <w:szCs w:val="16"/>
                <w:lang w:val="en-GB"/>
              </w:rPr>
              <w:t>the type of identifer (such as 0088 for GS1 GLN)</w:t>
            </w:r>
          </w:p>
          <w:p w14:paraId="528AF31B" w14:textId="77777777" w:rsidR="009F1BEA" w:rsidRPr="001B369A" w:rsidRDefault="009F1BEA">
            <w:pPr>
              <w:pStyle w:val="GEFEG"/>
              <w:ind w:left="1198"/>
              <w:rPr>
                <w:sz w:val="16"/>
                <w:szCs w:val="16"/>
                <w:lang w:val="en-GB"/>
              </w:rPr>
            </w:pPr>
            <w:r w:rsidRPr="001B369A">
              <w:rPr>
                <w:b/>
                <w:bCs/>
                <w:color w:val="000080"/>
                <w:sz w:val="16"/>
                <w:szCs w:val="16"/>
                <w:lang w:val="en-GB"/>
              </w:rPr>
              <w:t>and AAAAAAAA the actual identifier.</w:t>
            </w:r>
          </w:p>
        </w:tc>
      </w:tr>
      <w:tr w:rsidR="009F1BEA" w:rsidRPr="001B369A" w14:paraId="558CD5E9" w14:textId="77777777">
        <w:trPr>
          <w:gridAfter w:val="1"/>
          <w:wAfter w:w="16" w:type="dxa"/>
          <w:cantSplit/>
          <w:trHeight w:hRule="exact" w:val="399"/>
        </w:trPr>
        <w:tc>
          <w:tcPr>
            <w:tcW w:w="614" w:type="dxa"/>
            <w:gridSpan w:val="7"/>
            <w:tcBorders>
              <w:top w:val="dotted" w:sz="6" w:space="0" w:color="C0C0C0"/>
              <w:left w:val="nil"/>
              <w:bottom w:val="nil"/>
              <w:right w:val="nil"/>
            </w:tcBorders>
            <w:shd w:val="clear" w:color="auto" w:fill="FFFFFF"/>
          </w:tcPr>
          <w:p w14:paraId="226DBD7F" w14:textId="5F37265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3600" behindDoc="0" locked="1" layoutInCell="0" allowOverlap="1" wp14:anchorId="1D1B79DB" wp14:editId="544E69A1">
                      <wp:simplePos x="0" y="0"/>
                      <wp:positionH relativeFrom="column">
                        <wp:posOffset>0</wp:posOffset>
                      </wp:positionH>
                      <wp:positionV relativeFrom="paragraph">
                        <wp:posOffset>9525</wp:posOffset>
                      </wp:positionV>
                      <wp:extent cx="389890" cy="253365"/>
                      <wp:effectExtent l="0" t="0" r="0" b="0"/>
                      <wp:wrapNone/>
                      <wp:docPr id="170"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71" name="Rectangle 8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2" name="Rectangle 8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3" name="Rectangle 85"/>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4" name="Rectangle 86"/>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CDD5B9" id="Group 82" o:spid="_x0000_s1026" style="position:absolute;margin-left:0;margin-top:.75pt;width:30.7pt;height:19.95pt;z-index:251673600"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" o:allowincell="f">
                      <v:rect id="Rectangle 8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" fillcolor="gray" stroked="f" strokeweight="0"/>
                      <v:rect id="Rectangle 8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" fillcolor="gray" stroked="f" strokeweight="0"/>
                      <v:rect id="Rectangle 85"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1OwwAAANwAAAAPAAAAZHJzL2Rvd25yZXYueG1sRE9Na8JA&#10;EL0L/Q/LCL3pRgV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G8mdTsMAAADcAAAADwAA&#10;AAAAAAAAAAAAAAAHAgAAZHJzL2Rvd25yZXYueG1sUEsFBgAAAAADAAMAtwAAAPcCAAAAAA==&#10;" fillcolor="gray" stroked="f" strokeweight="0"/>
                      <v:rect id="Rectangle 86"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U6wwAAANwAAAAPAAAAZHJzL2Rvd25yZXYueG1sRE9Na8JA&#10;EL0L/Q/LCL3pRhF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lCAFOs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670B8654" w14:textId="77777777" w:rsidR="009F1BEA" w:rsidRPr="001B369A" w:rsidRDefault="009F1BEA">
            <w:pPr>
              <w:pStyle w:val="GEFEG"/>
              <w:ind w:left="58"/>
              <w:rPr>
                <w:sz w:val="16"/>
                <w:szCs w:val="16"/>
                <w:lang w:val="en-GB"/>
              </w:rPr>
            </w:pPr>
            <w:r w:rsidRPr="001B369A">
              <w:rPr>
                <w:i/>
                <w:iCs/>
                <w:color w:val="000000"/>
                <w:sz w:val="16"/>
                <w:szCs w:val="16"/>
                <w:lang w:val="en-GB"/>
              </w:rPr>
              <w:t>Authority</w:t>
            </w:r>
          </w:p>
        </w:tc>
        <w:tc>
          <w:tcPr>
            <w:tcW w:w="5062" w:type="dxa"/>
            <w:gridSpan w:val="3"/>
            <w:tcBorders>
              <w:top w:val="dotted" w:sz="6" w:space="0" w:color="C0C0C0"/>
              <w:left w:val="nil"/>
              <w:bottom w:val="nil"/>
              <w:right w:val="nil"/>
            </w:tcBorders>
            <w:shd w:val="clear" w:color="auto" w:fill="FFFFFF"/>
          </w:tcPr>
          <w:p w14:paraId="402D328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p w14:paraId="20F797F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Use</w:t>
            </w:r>
            <w:r w:rsidRPr="001B369A">
              <w:rPr>
                <w:sz w:val="16"/>
                <w:szCs w:val="16"/>
                <w:lang w:val="en-GB"/>
              </w:rPr>
              <w:tab/>
            </w:r>
            <w:r w:rsidRPr="001B369A">
              <w:rPr>
                <w:color w:val="000000"/>
                <w:sz w:val="16"/>
                <w:szCs w:val="16"/>
                <w:lang w:val="en-GB"/>
              </w:rPr>
              <w:t>required</w:t>
            </w:r>
          </w:p>
        </w:tc>
      </w:tr>
      <w:tr w:rsidR="009F1BEA" w:rsidRPr="001B369A" w14:paraId="36F9D8AF" w14:textId="77777777">
        <w:trPr>
          <w:gridAfter w:val="1"/>
          <w:wAfter w:w="16" w:type="dxa"/>
          <w:cantSplit/>
          <w:trHeight w:hRule="exact" w:val="192"/>
        </w:trPr>
        <w:tc>
          <w:tcPr>
            <w:tcW w:w="614" w:type="dxa"/>
            <w:gridSpan w:val="7"/>
            <w:tcBorders>
              <w:top w:val="nil"/>
              <w:left w:val="nil"/>
              <w:bottom w:val="nil"/>
              <w:right w:val="nil"/>
            </w:tcBorders>
            <w:shd w:val="clear" w:color="auto" w:fill="FFFFFF"/>
          </w:tcPr>
          <w:p w14:paraId="16F731ED" w14:textId="00BC38A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4624" behindDoc="0" locked="1" layoutInCell="0" allowOverlap="1" wp14:anchorId="421E8772" wp14:editId="589FACFD">
                      <wp:simplePos x="0" y="0"/>
                      <wp:positionH relativeFrom="column">
                        <wp:posOffset>0</wp:posOffset>
                      </wp:positionH>
                      <wp:positionV relativeFrom="paragraph">
                        <wp:posOffset>0</wp:posOffset>
                      </wp:positionV>
                      <wp:extent cx="389890" cy="121920"/>
                      <wp:effectExtent l="0" t="0" r="0" b="0"/>
                      <wp:wrapNone/>
                      <wp:docPr id="16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68" name="Rectangle 88"/>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9" name="Rectangle 89"/>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5DD69" id="Group 87" o:spid="_x0000_s1026" style="position:absolute;margin-left:0;margin-top:0;width:30.7pt;height:9.6pt;z-index:251674624"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" o:allowincell="f">
                      <v:rect id="Rectangle 88"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" fillcolor="gray" stroked="f" strokeweight="0"/>
                      <v:rect id="Rectangle 89"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24430241"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39BA311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fixed value "iso6523-actorid-upis"</w:t>
            </w:r>
          </w:p>
        </w:tc>
      </w:tr>
      <w:tr w:rsidR="009F1BEA" w:rsidRPr="001B369A" w14:paraId="3F72F9D9" w14:textId="77777777">
        <w:trPr>
          <w:gridAfter w:val="1"/>
          <w:wAfter w:w="16" w:type="dxa"/>
          <w:cantSplit/>
          <w:trHeight w:hRule="exact" w:val="399"/>
        </w:trPr>
        <w:tc>
          <w:tcPr>
            <w:tcW w:w="384" w:type="dxa"/>
            <w:gridSpan w:val="4"/>
            <w:tcBorders>
              <w:top w:val="dotted" w:sz="6" w:space="0" w:color="C0C0C0"/>
              <w:left w:val="nil"/>
              <w:bottom w:val="nil"/>
              <w:right w:val="nil"/>
            </w:tcBorders>
            <w:shd w:val="clear" w:color="auto" w:fill="FFFFFF"/>
          </w:tcPr>
          <w:p w14:paraId="29FA7430" w14:textId="2B5FEA8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5648" behindDoc="0" locked="1" layoutInCell="0" allowOverlap="1" wp14:anchorId="283F05CB" wp14:editId="7FBDB1EE">
                      <wp:simplePos x="0" y="0"/>
                      <wp:positionH relativeFrom="column">
                        <wp:posOffset>0</wp:posOffset>
                      </wp:positionH>
                      <wp:positionV relativeFrom="paragraph">
                        <wp:posOffset>9525</wp:posOffset>
                      </wp:positionV>
                      <wp:extent cx="243840" cy="253365"/>
                      <wp:effectExtent l="0" t="0" r="0" b="0"/>
                      <wp:wrapNone/>
                      <wp:docPr id="162"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63" name="Rectangle 9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4" name="Rectangle 9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5" name="Rectangle 93"/>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6" name="Rectangle 94"/>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EB967" id="Group 90" o:spid="_x0000_s1026" style="position:absolute;margin-left:0;margin-top:.75pt;width:19.2pt;height:19.95pt;z-index:251675648"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" o:allowincell="f">
                      <v:rect id="Rectangle 9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uTwwAAANwAAAAPAAAAZHJzL2Rvd25yZXYueG1sRE9Na8JA&#10;EL0L/Q/LFLzVjQq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nhALk8MAAADcAAAADwAA&#10;AAAAAAAAAAAAAAAHAgAAZHJzL2Rvd25yZXYueG1sUEsFBgAAAAADAAMAtwAAAPcCAAAAAA==&#10;" fillcolor="gray" stroked="f" strokeweight="0"/>
                      <v:rect id="Rectangle 9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nwwAAANwAAAAPAAAAZHJzL2Rvd25yZXYueG1sRE9Na8JA&#10;EL0L/Q/LFLzVjS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EfmT58MAAADcAAAADwAA&#10;AAAAAAAAAAAAAAAHAgAAZHJzL2Rvd25yZXYueG1sUEsFBgAAAAADAAMAtwAAAPcCAAAAAA==&#10;" fillcolor="gray" stroked="f" strokeweight="0"/>
                      <v:rect id="Rectangle 93"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Z8wwAAANwAAAAPAAAAZHJzL2Rvd25yZXYueG1sRE9Na8JA&#10;EL0L/Q/LFLzVjY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frU2fMMAAADcAAAADwAA&#10;AAAAAAAAAAAAAAAHAgAAZHJzL2Rvd25yZXYueG1sUEsFBgAAAAADAAMAtwAAAPcCAAAAAA==&#10;" fillcolor="gray" stroked="f" strokeweight="0"/>
                      <v:rect id="Rectangle 94"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8481B46" w14:textId="77777777" w:rsidR="009F1BEA" w:rsidRPr="001B369A" w:rsidRDefault="009F1BEA">
            <w:pPr>
              <w:pStyle w:val="GEFEG"/>
              <w:ind w:left="58"/>
              <w:rPr>
                <w:sz w:val="16"/>
                <w:szCs w:val="16"/>
                <w:lang w:val="en-GB"/>
              </w:rPr>
            </w:pPr>
            <w:r w:rsidRPr="001B369A">
              <w:rPr>
                <w:b/>
                <w:bCs/>
                <w:color w:val="000000"/>
                <w:sz w:val="16"/>
                <w:szCs w:val="16"/>
                <w:lang w:val="en-GB"/>
              </w:rPr>
              <w:t>Receiver</w:t>
            </w:r>
          </w:p>
        </w:tc>
        <w:tc>
          <w:tcPr>
            <w:tcW w:w="5062" w:type="dxa"/>
            <w:gridSpan w:val="3"/>
            <w:tcBorders>
              <w:top w:val="dotted" w:sz="6" w:space="0" w:color="C0C0C0"/>
              <w:left w:val="nil"/>
              <w:bottom w:val="nil"/>
              <w:right w:val="nil"/>
            </w:tcBorders>
            <w:shd w:val="clear" w:color="auto" w:fill="FFFFFF"/>
          </w:tcPr>
          <w:p w14:paraId="514B0AFE" w14:textId="069D6E29"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281"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46F1A5D0"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w:t>
            </w:r>
          </w:p>
        </w:tc>
      </w:tr>
      <w:tr w:rsidR="009F1BEA" w:rsidRPr="001B369A" w14:paraId="07999CC4" w14:textId="77777777">
        <w:trPr>
          <w:gridAfter w:val="1"/>
          <w:wAfter w:w="16" w:type="dxa"/>
          <w:cantSplit/>
          <w:trHeight w:hRule="exact" w:val="207"/>
        </w:trPr>
        <w:tc>
          <w:tcPr>
            <w:tcW w:w="461" w:type="dxa"/>
            <w:gridSpan w:val="5"/>
            <w:tcBorders>
              <w:top w:val="dotted" w:sz="6" w:space="0" w:color="C0C0C0"/>
              <w:left w:val="nil"/>
              <w:bottom w:val="nil"/>
              <w:right w:val="nil"/>
            </w:tcBorders>
            <w:shd w:val="clear" w:color="auto" w:fill="FFFFFF"/>
          </w:tcPr>
          <w:p w14:paraId="38E7D924" w14:textId="3E4B0B12"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6672" behindDoc="0" locked="1" layoutInCell="0" allowOverlap="1" wp14:anchorId="14CE0D5F" wp14:editId="4B4557ED">
                      <wp:simplePos x="0" y="0"/>
                      <wp:positionH relativeFrom="column">
                        <wp:posOffset>0</wp:posOffset>
                      </wp:positionH>
                      <wp:positionV relativeFrom="paragraph">
                        <wp:posOffset>9525</wp:posOffset>
                      </wp:positionV>
                      <wp:extent cx="292735" cy="131445"/>
                      <wp:effectExtent l="0" t="0" r="0" b="0"/>
                      <wp:wrapNone/>
                      <wp:docPr id="156"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57" name="Rectangle 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8" name="Rectangle 97"/>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9" name="Rectangle 98"/>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0" name="Rectangle 99"/>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00"/>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0BCF74" id="Group 95" o:spid="_x0000_s1026" style="position:absolute;margin-left:0;margin-top:.75pt;width:23.05pt;height:10.35pt;z-index:251676672"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" o:allowincell="f">
                      <v:rect id="Rectangle 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8ctwwAAANwAAAAPAAAAZHJzL2Rvd25yZXYueG1sRE9Na8JA&#10;EL0L/Q/LCL3pRk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L0fHLcMAAADcAAAADwAA&#10;AAAAAAAAAAAAAAAHAgAAZHJzL2Rvd25yZXYueG1sUEsFBgAAAAADAAMAtwAAAPcCAAAAAA==&#10;" fillcolor="gray" stroked="f" strokeweight="0"/>
                      <v:rect id="Rectangle 97"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NfxgAAANwAAAAPAAAAZHJzL2Rvd25yZXYueG1sRI9Ba8JA&#10;EIXvhf6HZQq91U2Fiq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XthTX8YAAADcAAAA&#10;DwAAAAAAAAAAAAAAAAAHAgAAZHJzL2Rvd25yZXYueG1sUEsFBgAAAAADAAMAtwAAAPoCAAAAAA==&#10;" fillcolor="gray" stroked="f" strokeweight="0"/>
                      <v:rect id="Rectangle 98"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PbEwwAAANwAAAAPAAAAZHJzL2Rvd25yZXYueG1sRE9Na8JA&#10;EL0L/Q/LCL3pRk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MZT2xMMAAADcAAAADwAA&#10;AAAAAAAAAAAAAAAHAgAAZHJzL2Rvd25yZXYueG1sUEsFBgAAAAADAAMAtwAAAPcCAAAAAA==&#10;" fillcolor="gray" stroked="f" strokeweight="0"/>
                      <v:rect id="Rectangle 99"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" fillcolor="gray" stroked="f" strokeweight="0"/>
                      <v:rect id="Rectangle 100"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318215B7"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3"/>
            <w:tcBorders>
              <w:top w:val="dotted" w:sz="6" w:space="0" w:color="C0C0C0"/>
              <w:left w:val="nil"/>
              <w:bottom w:val="nil"/>
              <w:right w:val="nil"/>
            </w:tcBorders>
            <w:shd w:val="clear" w:color="auto" w:fill="FFFFFF"/>
          </w:tcPr>
          <w:p w14:paraId="6687ECF0" w14:textId="7C1C7F25"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282"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2FBF4A95" w14:textId="77777777">
        <w:trPr>
          <w:gridAfter w:val="1"/>
          <w:wAfter w:w="16" w:type="dxa"/>
          <w:cantSplit/>
          <w:trHeight w:hRule="exact" w:val="399"/>
        </w:trPr>
        <w:tc>
          <w:tcPr>
            <w:tcW w:w="538" w:type="dxa"/>
            <w:gridSpan w:val="6"/>
            <w:tcBorders>
              <w:top w:val="dotted" w:sz="6" w:space="0" w:color="C0C0C0"/>
              <w:left w:val="nil"/>
              <w:bottom w:val="nil"/>
              <w:right w:val="nil"/>
            </w:tcBorders>
            <w:shd w:val="clear" w:color="auto" w:fill="FFFFFF"/>
          </w:tcPr>
          <w:p w14:paraId="2B1FBC0F" w14:textId="1B4D476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7696" behindDoc="0" locked="1" layoutInCell="0" allowOverlap="1" wp14:anchorId="3FE3BA12" wp14:editId="4E25CD99">
                      <wp:simplePos x="0" y="0"/>
                      <wp:positionH relativeFrom="column">
                        <wp:posOffset>0</wp:posOffset>
                      </wp:positionH>
                      <wp:positionV relativeFrom="paragraph">
                        <wp:posOffset>9525</wp:posOffset>
                      </wp:positionV>
                      <wp:extent cx="341630" cy="253365"/>
                      <wp:effectExtent l="0" t="0" r="0" b="0"/>
                      <wp:wrapNone/>
                      <wp:docPr id="15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51" name="Rectangle 10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0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04"/>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05"/>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06"/>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53FA6" id="Group 101" o:spid="_x0000_s1026" style="position:absolute;margin-left:0;margin-top:.75pt;width:26.9pt;height:19.95pt;z-index:25167769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" o:allowincell="f">
                      <v:rect id="Rectangle 10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rCxAAAANwAAAAPAAAAZHJzL2Rvd25yZXYueG1sRE9La8JA&#10;EL4L/odlhN6aTQSl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M/i+sLEAAAA3AAAAA8A&#10;AAAAAAAAAAAAAAAABwIAAGRycy9kb3ducmV2LnhtbFBLBQYAAAAAAwADALcAAAD4AgAAAAA=&#10;" fillcolor="gray" stroked="f" strokeweight="0"/>
                      <v:rect id="Rectangle 10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1wwAAANwAAAAPAAAAZHJzL2Rvd25yZXYueG1sRE9Na8JA&#10;EL0L/Q/LFHrTjQFF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PzBktcMAAADcAAAADwAA&#10;AAAAAAAAAAAAAAAHAgAAZHJzL2Rvd25yZXYueG1sUEsFBgAAAAADAAMAtwAAAPcCAAAAAA==&#10;" fillcolor="gray" stroked="f" strokeweight="0"/>
                      <v:rect id="Rectangle 104"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EuwwAAANwAAAAPAAAAZHJzL2Rvd25yZXYueG1sRE9Na8JA&#10;EL0L/odlCt50U4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UHzBLsMAAADcAAAADwAA&#10;AAAAAAAAAAAAAAAHAgAAZHJzL2Rvd25yZXYueG1sUEsFBgAAAAADAAMAtwAAAPcCAAAAAA==&#10;" fillcolor="gray" stroked="f" strokeweight="0"/>
                      <v:rect id="Rectangle 105"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VlawwAAANwAAAAPAAAAZHJzL2Rvd25yZXYueG1sRE9Na8JA&#10;EL0L/odlCt50U6k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35VZWsMAAADcAAAADwAA&#10;AAAAAAAAAAAAAAAHAgAAZHJzL2Rvd25yZXYueG1sUEsFBgAAAAADAAMAtwAAAPcCAAAAAA==&#10;" fillcolor="gray" stroked="f" strokeweight="0"/>
                      <v:rect id="Rectangle 106"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zBwgAAANwAAAAPAAAAZHJzL2Rvd25yZXYueG1sRE9Ni8Iw&#10;EL0v+B/CLOxN0xUU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Cw2fzB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7B7E4F68"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3"/>
            <w:tcBorders>
              <w:top w:val="dotted" w:sz="6" w:space="0" w:color="C0C0C0"/>
              <w:left w:val="nil"/>
              <w:bottom w:val="nil"/>
              <w:right w:val="nil"/>
            </w:tcBorders>
            <w:shd w:val="clear" w:color="auto" w:fill="FFFFFF"/>
          </w:tcPr>
          <w:p w14:paraId="37B93F52" w14:textId="126DA4E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283"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58BEEE0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PartnerIdentification</w:t>
            </w:r>
          </w:p>
        </w:tc>
      </w:tr>
      <w:tr w:rsidR="009F1BEA" w:rsidRPr="001B369A" w14:paraId="0211D8EA" w14:textId="77777777">
        <w:trPr>
          <w:gridAfter w:val="1"/>
          <w:wAfter w:w="16" w:type="dxa"/>
          <w:cantSplit/>
          <w:trHeight w:hRule="exact" w:val="576"/>
        </w:trPr>
        <w:tc>
          <w:tcPr>
            <w:tcW w:w="614" w:type="dxa"/>
            <w:gridSpan w:val="7"/>
            <w:tcBorders>
              <w:top w:val="nil"/>
              <w:left w:val="nil"/>
              <w:bottom w:val="nil"/>
              <w:right w:val="nil"/>
            </w:tcBorders>
            <w:shd w:val="clear" w:color="auto" w:fill="FFFFFF"/>
          </w:tcPr>
          <w:p w14:paraId="589CF225" w14:textId="7E2AFB3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8720" behindDoc="0" locked="1" layoutInCell="0" allowOverlap="1" wp14:anchorId="1E662619" wp14:editId="3A698BF5">
                      <wp:simplePos x="0" y="0"/>
                      <wp:positionH relativeFrom="column">
                        <wp:posOffset>0</wp:posOffset>
                      </wp:positionH>
                      <wp:positionV relativeFrom="paragraph">
                        <wp:posOffset>0</wp:posOffset>
                      </wp:positionV>
                      <wp:extent cx="389890" cy="365760"/>
                      <wp:effectExtent l="0" t="0" r="0" b="0"/>
                      <wp:wrapNone/>
                      <wp:docPr id="14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47" name="Rectangle 108"/>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09"/>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10"/>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33C5A" id="Group 107" o:spid="_x0000_s1026" style="position:absolute;margin-left:0;margin-top:0;width:30.7pt;height:28.8pt;z-index:251678720"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" o:allowincell="f">
                      <v:rect id="Rectangle 108"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HwwwAAANwAAAAPAAAAZHJzL2Rvd25yZXYueG1sRE9Na8JA&#10;EL0L/Q/LCL3pRh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qp5R8MMAAADcAAAADwAA&#10;AAAAAAAAAAAAAAAHAgAAZHJzL2Rvd25yZXYueG1sUEsFBgAAAAADAAMAtwAAAPcCAAAAAA==&#10;" fillcolor="gray" stroked="f" strokeweight="0"/>
                      <v:rect id="Rectangle 109"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WCxgAAANwAAAAPAAAAZHJzL2Rvd25yZXYueG1sRI9Ba8JA&#10;EIXvhf6HZQq91U2liK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2wHFgsYAAADcAAAA&#10;DwAAAAAAAAAAAAAAAAAHAgAAZHJzL2Rvd25yZXYueG1sUEsFBgAAAAADAAMAtwAAAPoCAAAAAA==&#10;" fillcolor="gray" stroked="f" strokeweight="0"/>
                      <v:rect id="Rectangle 110"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WAZwwAAANwAAAAPAAAAZHJzL2Rvd25yZXYueG1sRE9Na8JA&#10;EL0L/Q/LCL3pRh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tE1gG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1802623D"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2E7F8E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the format XXXX:AAAAAAAA where XXXX is</w:t>
            </w:r>
          </w:p>
          <w:p w14:paraId="6E7B9ABE" w14:textId="77777777" w:rsidR="009F1BEA" w:rsidRPr="001B369A" w:rsidRDefault="009F1BEA">
            <w:pPr>
              <w:pStyle w:val="GEFEG"/>
              <w:ind w:left="1198"/>
              <w:rPr>
                <w:sz w:val="16"/>
                <w:szCs w:val="16"/>
                <w:lang w:val="en-GB"/>
              </w:rPr>
            </w:pPr>
            <w:r w:rsidRPr="001B369A">
              <w:rPr>
                <w:b/>
                <w:bCs/>
                <w:color w:val="000080"/>
                <w:sz w:val="16"/>
                <w:szCs w:val="16"/>
                <w:lang w:val="en-GB"/>
              </w:rPr>
              <w:t>the type of identifer (such as 0088 for GS1 GLN)</w:t>
            </w:r>
          </w:p>
          <w:p w14:paraId="16EC4B4F" w14:textId="77777777" w:rsidR="009F1BEA" w:rsidRPr="001B369A" w:rsidRDefault="009F1BEA">
            <w:pPr>
              <w:pStyle w:val="GEFEG"/>
              <w:ind w:left="1198"/>
              <w:rPr>
                <w:sz w:val="16"/>
                <w:szCs w:val="16"/>
                <w:lang w:val="en-GB"/>
              </w:rPr>
            </w:pPr>
            <w:r w:rsidRPr="001B369A">
              <w:rPr>
                <w:b/>
                <w:bCs/>
                <w:color w:val="000080"/>
                <w:sz w:val="16"/>
                <w:szCs w:val="16"/>
                <w:lang w:val="en-GB"/>
              </w:rPr>
              <w:t>and AAAAAAAA the actual identifier.</w:t>
            </w:r>
          </w:p>
        </w:tc>
      </w:tr>
      <w:tr w:rsidR="009F1BEA" w:rsidRPr="001B369A" w14:paraId="1C95B7CD" w14:textId="77777777">
        <w:trPr>
          <w:gridAfter w:val="1"/>
          <w:wAfter w:w="16" w:type="dxa"/>
          <w:cantSplit/>
          <w:trHeight w:hRule="exact" w:val="399"/>
        </w:trPr>
        <w:tc>
          <w:tcPr>
            <w:tcW w:w="614" w:type="dxa"/>
            <w:gridSpan w:val="7"/>
            <w:tcBorders>
              <w:top w:val="dotted" w:sz="6" w:space="0" w:color="C0C0C0"/>
              <w:left w:val="nil"/>
              <w:bottom w:val="nil"/>
              <w:right w:val="nil"/>
            </w:tcBorders>
            <w:shd w:val="clear" w:color="auto" w:fill="FFFFFF"/>
          </w:tcPr>
          <w:p w14:paraId="01BB39DD" w14:textId="0B0B065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9744" behindDoc="0" locked="1" layoutInCell="0" allowOverlap="1" wp14:anchorId="4FD05397" wp14:editId="0D04C520">
                      <wp:simplePos x="0" y="0"/>
                      <wp:positionH relativeFrom="column">
                        <wp:posOffset>0</wp:posOffset>
                      </wp:positionH>
                      <wp:positionV relativeFrom="paragraph">
                        <wp:posOffset>9525</wp:posOffset>
                      </wp:positionV>
                      <wp:extent cx="389890" cy="253365"/>
                      <wp:effectExtent l="0" t="0" r="0" b="0"/>
                      <wp:wrapNone/>
                      <wp:docPr id="14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42" name="Rectangle 11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1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14"/>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15"/>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D5A92" id="Group 111" o:spid="_x0000_s1026" style="position:absolute;margin-left:0;margin-top:.75pt;width:30.7pt;height:19.95pt;z-index:251679744"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" o:allowincell="f">
                      <v:rect id="Rectangle 11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fJowwAAANwAAAAPAAAAZHJzL2Rvd25yZXYueG1sRE9Na8JA&#10;EL0L/Q/LFHrTjU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uunyaMMAAADcAAAADwAA&#10;AAAAAAAAAAAAAAAHAgAAZHJzL2Rvd25yZXYueG1sUEsFBgAAAAADAAMAtwAAAPcCAAAAAA==&#10;" fillcolor="gray" stroked="f" strokeweight="0"/>
                      <v:rect id="Rectangle 11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fzwwAAANwAAAAPAAAAZHJzL2Rvd25yZXYueG1sRE9Na8JA&#10;EL0L/odlCt50Uy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1aVX88MAAADcAAAADwAA&#10;AAAAAAAAAAAAAAAHAgAAZHJzL2Rvd25yZXYueG1sUEsFBgAAAAADAAMAtwAAAPcCAAAAAA==&#10;" fillcolor="gray" stroked="f" strokeweight="0"/>
                      <v:rect id="Rectangle 114"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HwgAAANwAAAAPAAAAZHJzL2Rvd25yZXYueG1sRE9Ni8Iw&#10;EL0v+B/CLOxN0xUR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BaTM+HwgAAANwAAAAPAAAA&#10;AAAAAAAAAAAAAAcCAABkcnMvZG93bnJldi54bWxQSwUGAAAAAAMAAwC3AAAA9gIAAAAA&#10;" fillcolor="gray" stroked="f" strokeweight="0"/>
                      <v:rect id="Rectangle 115"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ocwwAAANwAAAAPAAAAZHJzL2Rvd25yZXYueG1sRE9Na8JA&#10;EL0L/odlCt50U6k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NQBqHM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06A79740" w14:textId="77777777" w:rsidR="009F1BEA" w:rsidRPr="001B369A" w:rsidRDefault="009F1BEA">
            <w:pPr>
              <w:pStyle w:val="GEFEG"/>
              <w:ind w:left="58"/>
              <w:rPr>
                <w:sz w:val="16"/>
                <w:szCs w:val="16"/>
                <w:lang w:val="en-GB"/>
              </w:rPr>
            </w:pPr>
            <w:r w:rsidRPr="001B369A">
              <w:rPr>
                <w:i/>
                <w:iCs/>
                <w:color w:val="000000"/>
                <w:sz w:val="16"/>
                <w:szCs w:val="16"/>
                <w:lang w:val="en-GB"/>
              </w:rPr>
              <w:t>Authority</w:t>
            </w:r>
          </w:p>
        </w:tc>
        <w:tc>
          <w:tcPr>
            <w:tcW w:w="5062" w:type="dxa"/>
            <w:gridSpan w:val="3"/>
            <w:tcBorders>
              <w:top w:val="dotted" w:sz="6" w:space="0" w:color="C0C0C0"/>
              <w:left w:val="nil"/>
              <w:bottom w:val="nil"/>
              <w:right w:val="nil"/>
            </w:tcBorders>
            <w:shd w:val="clear" w:color="auto" w:fill="FFFFFF"/>
          </w:tcPr>
          <w:p w14:paraId="6662330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p w14:paraId="604D9D3B"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Use</w:t>
            </w:r>
            <w:r w:rsidRPr="001B369A">
              <w:rPr>
                <w:sz w:val="16"/>
                <w:szCs w:val="16"/>
                <w:lang w:val="en-GB"/>
              </w:rPr>
              <w:tab/>
            </w:r>
            <w:r w:rsidRPr="001B369A">
              <w:rPr>
                <w:color w:val="000000"/>
                <w:sz w:val="16"/>
                <w:szCs w:val="16"/>
                <w:lang w:val="en-GB"/>
              </w:rPr>
              <w:t>required</w:t>
            </w:r>
          </w:p>
        </w:tc>
      </w:tr>
      <w:tr w:rsidR="009F1BEA" w:rsidRPr="001B369A" w14:paraId="5587C8BE" w14:textId="77777777">
        <w:trPr>
          <w:gridAfter w:val="1"/>
          <w:wAfter w:w="16" w:type="dxa"/>
          <w:cantSplit/>
          <w:trHeight w:hRule="exact" w:val="192"/>
        </w:trPr>
        <w:tc>
          <w:tcPr>
            <w:tcW w:w="614" w:type="dxa"/>
            <w:gridSpan w:val="7"/>
            <w:tcBorders>
              <w:top w:val="nil"/>
              <w:left w:val="nil"/>
              <w:bottom w:val="nil"/>
              <w:right w:val="nil"/>
            </w:tcBorders>
            <w:shd w:val="clear" w:color="auto" w:fill="FFFFFF"/>
          </w:tcPr>
          <w:p w14:paraId="36B9055F" w14:textId="421EB1E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0768" behindDoc="0" locked="1" layoutInCell="0" allowOverlap="1" wp14:anchorId="06239EC7" wp14:editId="1B12FA72">
                      <wp:simplePos x="0" y="0"/>
                      <wp:positionH relativeFrom="column">
                        <wp:posOffset>0</wp:posOffset>
                      </wp:positionH>
                      <wp:positionV relativeFrom="paragraph">
                        <wp:posOffset>0</wp:posOffset>
                      </wp:positionV>
                      <wp:extent cx="389890" cy="121920"/>
                      <wp:effectExtent l="0" t="0" r="0" b="0"/>
                      <wp:wrapNone/>
                      <wp:docPr id="13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39" name="Rectangle 117"/>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18"/>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F1A8ED" id="Group 116" o:spid="_x0000_s1026" style="position:absolute;margin-left:0;margin-top:0;width:30.7pt;height:9.6pt;z-index:251680768"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" o:allowincell="f">
                      <v:rect id="Rectangle 117"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NkwwAAANwAAAAPAAAAZHJzL2Rvd25yZXYueG1sRE9Na8JA&#10;EL0L/Q/LCL3pRgV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7EsTZMMAAADcAAAADwAA&#10;AAAAAAAAAAAAAAAHAgAAZHJzL2Rvd25yZXYueG1sUEsFBgAAAAADAAMAtwAAAPcCAAAAAA==&#10;" fillcolor="gray" stroked="f" strokeweight="0"/>
                      <v:rect id="Rectangle 118"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mExgAAANwAAAAPAAAAZHJzL2Rvd25yZXYueG1sRI9Ba8JA&#10;EIXvhf6HZQq91U2l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JXfJhM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730FD571"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417C3847"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fixed value "iso6523-actorid-upis"</w:t>
            </w:r>
          </w:p>
        </w:tc>
      </w:tr>
      <w:tr w:rsidR="009F1BEA" w:rsidRPr="001B369A" w14:paraId="7E66C012" w14:textId="77777777">
        <w:trPr>
          <w:gridAfter w:val="1"/>
          <w:wAfter w:w="16" w:type="dxa"/>
          <w:cantSplit/>
          <w:trHeight w:hRule="exact" w:val="399"/>
        </w:trPr>
        <w:tc>
          <w:tcPr>
            <w:tcW w:w="384" w:type="dxa"/>
            <w:gridSpan w:val="4"/>
            <w:tcBorders>
              <w:top w:val="dotted" w:sz="6" w:space="0" w:color="C0C0C0"/>
              <w:left w:val="nil"/>
              <w:bottom w:val="nil"/>
              <w:right w:val="nil"/>
            </w:tcBorders>
            <w:shd w:val="clear" w:color="auto" w:fill="FFFFFF"/>
          </w:tcPr>
          <w:p w14:paraId="552D0FC4" w14:textId="1B092D6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1792" behindDoc="0" locked="1" layoutInCell="0" allowOverlap="1" wp14:anchorId="1F8EE062" wp14:editId="2DDD3A0F">
                      <wp:simplePos x="0" y="0"/>
                      <wp:positionH relativeFrom="column">
                        <wp:posOffset>0</wp:posOffset>
                      </wp:positionH>
                      <wp:positionV relativeFrom="paragraph">
                        <wp:posOffset>9525</wp:posOffset>
                      </wp:positionV>
                      <wp:extent cx="243840" cy="253365"/>
                      <wp:effectExtent l="0" t="0" r="0" b="0"/>
                      <wp:wrapNone/>
                      <wp:docPr id="133"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34" name="Rectangle 12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2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22"/>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23"/>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CE4536" id="Group 119" o:spid="_x0000_s1026" style="position:absolute;margin-left:0;margin-top:.75pt;width:19.2pt;height:19.95pt;z-index:251681792"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" o:allowincell="f">
                      <v:rect id="Rectangle 12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z6wwAAANwAAAAPAAAAZHJzL2Rvd25yZXYueG1sRE9Na8JA&#10;EL0L/odlCt50Uy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Akq8+sMAAADcAAAADwAA&#10;AAAAAAAAAAAAAAAHAgAAZHJzL2Rvd25yZXYueG1sUEsFBgAAAAADAAMAtwAAAPcCAAAAAA==&#10;" fillcolor="gray" stroked="f" strokeweight="0"/>
                      <v:rect id="Rectangle 12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lhwwAAANwAAAAPAAAAZHJzL2Rvd25yZXYueG1sRE9Na8JA&#10;EL0L/odlCt50U4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bQYZYcMAAADcAAAADwAA&#10;AAAAAAAAAAAAAAAHAgAAZHJzL2Rvd25yZXYueG1sUEsFBgAAAAADAAMAtwAAAPcCAAAAAA==&#10;" fillcolor="gray" stroked="f" strokeweight="0"/>
                      <v:rect id="Rectangle 122"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" fillcolor="gray" stroked="f" strokeweight="0"/>
                      <v:rect id="Rectangle 123"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KNwwAAANwAAAAPAAAAZHJzL2Rvd25yZXYueG1sRE9Na8JA&#10;EL0L/Q/LCL3pRgV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8pgijc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CC2BDE0" w14:textId="77777777" w:rsidR="009F1BEA" w:rsidRPr="001B369A" w:rsidRDefault="009F1BEA">
            <w:pPr>
              <w:pStyle w:val="GEFEG"/>
              <w:ind w:left="58"/>
              <w:rPr>
                <w:sz w:val="16"/>
                <w:szCs w:val="16"/>
                <w:lang w:val="en-GB"/>
              </w:rPr>
            </w:pPr>
            <w:r w:rsidRPr="001B369A">
              <w:rPr>
                <w:b/>
                <w:bCs/>
                <w:color w:val="000000"/>
                <w:sz w:val="16"/>
                <w:szCs w:val="16"/>
                <w:lang w:val="en-GB"/>
              </w:rPr>
              <w:t>DocumentIdentification</w:t>
            </w:r>
          </w:p>
        </w:tc>
        <w:tc>
          <w:tcPr>
            <w:tcW w:w="5062" w:type="dxa"/>
            <w:gridSpan w:val="3"/>
            <w:tcBorders>
              <w:top w:val="dotted" w:sz="6" w:space="0" w:color="C0C0C0"/>
              <w:left w:val="nil"/>
              <w:bottom w:val="nil"/>
              <w:right w:val="nil"/>
            </w:tcBorders>
            <w:shd w:val="clear" w:color="auto" w:fill="FFFFFF"/>
          </w:tcPr>
          <w:p w14:paraId="15FB14E4" w14:textId="232CD23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ins w:id="284" w:author="Philip Helger" w:date="2022-02-06T22:11:00Z">
              <w:r w:rsidR="001B369A">
                <w:rPr>
                  <w:b/>
                  <w:bCs/>
                  <w:color w:val="808080"/>
                  <w:sz w:val="16"/>
                  <w:szCs w:val="16"/>
                  <w:lang w:val="en-GB"/>
                </w:rPr>
                <w:t>r</w:t>
              </w:r>
            </w:ins>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5C5D327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DocumentIdentification</w:t>
            </w:r>
          </w:p>
        </w:tc>
      </w:tr>
      <w:tr w:rsidR="009F1BEA" w:rsidRPr="001B369A" w14:paraId="6858DCE5" w14:textId="77777777">
        <w:trPr>
          <w:gridAfter w:val="1"/>
          <w:wAfter w:w="16" w:type="dxa"/>
          <w:cantSplit/>
          <w:trHeight w:hRule="exact" w:val="207"/>
        </w:trPr>
        <w:tc>
          <w:tcPr>
            <w:tcW w:w="461" w:type="dxa"/>
            <w:gridSpan w:val="5"/>
            <w:tcBorders>
              <w:top w:val="dotted" w:sz="6" w:space="0" w:color="C0C0C0"/>
              <w:left w:val="nil"/>
              <w:bottom w:val="nil"/>
              <w:right w:val="nil"/>
            </w:tcBorders>
            <w:shd w:val="clear" w:color="auto" w:fill="FFFFFF"/>
          </w:tcPr>
          <w:p w14:paraId="46E36A80" w14:textId="4EAD09E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2816" behindDoc="0" locked="1" layoutInCell="0" allowOverlap="1" wp14:anchorId="4742C9E5" wp14:editId="6F55EE8A">
                      <wp:simplePos x="0" y="0"/>
                      <wp:positionH relativeFrom="column">
                        <wp:posOffset>0</wp:posOffset>
                      </wp:positionH>
                      <wp:positionV relativeFrom="paragraph">
                        <wp:posOffset>9525</wp:posOffset>
                      </wp:positionV>
                      <wp:extent cx="292735" cy="131445"/>
                      <wp:effectExtent l="0" t="0" r="0" b="0"/>
                      <wp:wrapNone/>
                      <wp:docPr id="127"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28" name="Rectangle 125"/>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26"/>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27"/>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28"/>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29"/>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BD04FB" id="Group 124" o:spid="_x0000_s1026" style="position:absolute;margin-left:0;margin-top:.75pt;width:23.05pt;height:10.35pt;z-index:251682816"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" o:allowincell="f">
                      <v:rect id="Rectangle 125"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" fillcolor="gray" stroked="f" strokeweight="0"/>
                      <v:rect id="Rectangle 126"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" fillcolor="gray" stroked="f" strokeweight="0"/>
                      <v:rect id="Rectangle 127"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r5xgAAANwAAAAPAAAAZHJzL2Rvd25yZXYueG1sRI9Ba8JA&#10;EIXvhf6HZQq91U0t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fXG6+cYAAADcAAAA&#10;DwAAAAAAAAAAAAAAAAAHAgAAZHJzL2Rvd25yZXYueG1sUEsFBgAAAAADAAMAtwAAAPoCAAAAAA==&#10;" fillcolor="gray" stroked="f" strokeweight="0"/>
                      <v:rect id="Rectangle 128"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9ixAAAANwAAAAPAAAAZHJzL2Rvd25yZXYueG1sRE9La8JA&#10;EL4L/odlhN6aTRSk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BI9H2LEAAAA3AAAAA8A&#10;AAAAAAAAAAAAAAAABwIAAGRycy9kb3ducmV2LnhtbFBLBQYAAAAAAwADALcAAAD4AgAAAAA=&#10;" fillcolor="gray" stroked="f" strokeweight="0"/>
                      <v:rect id="Rectangle 129"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4EVwwAAANwAAAAPAAAAZHJzL2Rvd25yZXYueG1sRE9Na8JA&#10;EL0L/Q/LFHrTjR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4u+BFcMAAADcAAAADwAA&#10;AAAAAAAAAAAAAAAHAgAAZHJzL2Rvd25yZXYueG1sUEsFBgAAAAADAAMAtwAAAPc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1D798300"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3"/>
            <w:tcBorders>
              <w:top w:val="dotted" w:sz="6" w:space="0" w:color="C0C0C0"/>
              <w:left w:val="nil"/>
              <w:bottom w:val="nil"/>
              <w:right w:val="nil"/>
            </w:tcBorders>
            <w:shd w:val="clear" w:color="auto" w:fill="FFFFFF"/>
          </w:tcPr>
          <w:p w14:paraId="59A349F3" w14:textId="452FDF8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285"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25192D15" w14:textId="77777777">
        <w:trPr>
          <w:gridAfter w:val="1"/>
          <w:wAfter w:w="16" w:type="dxa"/>
          <w:cantSplit/>
          <w:trHeight w:hRule="exact" w:val="399"/>
        </w:trPr>
        <w:tc>
          <w:tcPr>
            <w:tcW w:w="538" w:type="dxa"/>
            <w:gridSpan w:val="6"/>
            <w:tcBorders>
              <w:top w:val="dotted" w:sz="6" w:space="0" w:color="C0C0C0"/>
              <w:left w:val="nil"/>
              <w:bottom w:val="nil"/>
              <w:right w:val="nil"/>
            </w:tcBorders>
            <w:shd w:val="clear" w:color="auto" w:fill="FFFFFF"/>
          </w:tcPr>
          <w:p w14:paraId="341F336E" w14:textId="2615D9B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3840" behindDoc="0" locked="1" layoutInCell="0" allowOverlap="1" wp14:anchorId="68483C2B" wp14:editId="5E2E0229">
                      <wp:simplePos x="0" y="0"/>
                      <wp:positionH relativeFrom="column">
                        <wp:posOffset>0</wp:posOffset>
                      </wp:positionH>
                      <wp:positionV relativeFrom="paragraph">
                        <wp:posOffset>9525</wp:posOffset>
                      </wp:positionV>
                      <wp:extent cx="341630" cy="253365"/>
                      <wp:effectExtent l="0" t="0" r="0" b="0"/>
                      <wp:wrapNone/>
                      <wp:docPr id="122"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23" name="Rectangle 13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3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33"/>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34"/>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1BD676" id="Group 130" o:spid="_x0000_s1026" style="position:absolute;margin-left:0;margin-top:.75pt;width:26.9pt;height:19.95pt;z-index:251683840"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" o:allowincell="f">
                      <v:rect id="Rectangle 13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JTwwAAANwAAAAPAAAAZHJzL2Rvd25yZXYueG1sRE9Na8JA&#10;EL0L/Q/LFHrTjR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CHqyU8MAAADcAAAADwAA&#10;AAAAAAAAAAAAAAAHAgAAZHJzL2Rvd25yZXYueG1sUEsFBgAAAAADAAMAtwAAAPcCAAAAAA==&#10;" fillcolor="gray" stroked="f" strokeweight="0"/>
                      <v:rect id="Rectangle 13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onwwAAANwAAAAPAAAAZHJzL2Rvd25yZXYueG1sRE9Na8JA&#10;EL0L/Q/LFHrTjU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h5MqJ8MAAADcAAAADwAA&#10;AAAAAAAAAAAAAAAHAgAAZHJzL2Rvd25yZXYueG1sUEsFBgAAAAADAAMAtwAAAPcCAAAAAA==&#10;" fillcolor="gray" stroked="f" strokeweight="0"/>
                      <v:rect id="Rectangle 133"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4+8wwAAANwAAAAPAAAAZHJzL2Rvd25yZXYueG1sRE9Na8JA&#10;EL0L/Q/LFHrTjQFF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6N+PvMMAAADcAAAADwAA&#10;AAAAAAAAAAAAAAAHAgAAZHJzL2Rvd25yZXYueG1sUEsFBgAAAAADAAMAtwAAAPcCAAAAAA==&#10;" fillcolor="gray" stroked="f" strokeweight="0"/>
                      <v:rect id="Rectangle 134"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C04CE91" w14:textId="77777777" w:rsidR="009F1BEA" w:rsidRPr="001B369A" w:rsidRDefault="009F1BEA">
            <w:pPr>
              <w:pStyle w:val="GEFEG"/>
              <w:ind w:left="58"/>
              <w:rPr>
                <w:sz w:val="16"/>
                <w:szCs w:val="16"/>
                <w:lang w:val="en-GB"/>
              </w:rPr>
            </w:pPr>
            <w:r w:rsidRPr="001B369A">
              <w:rPr>
                <w:b/>
                <w:bCs/>
                <w:color w:val="000000"/>
                <w:sz w:val="16"/>
                <w:szCs w:val="16"/>
                <w:lang w:val="en-GB"/>
              </w:rPr>
              <w:t>Standard</w:t>
            </w:r>
          </w:p>
        </w:tc>
        <w:tc>
          <w:tcPr>
            <w:tcW w:w="5062" w:type="dxa"/>
            <w:gridSpan w:val="3"/>
            <w:tcBorders>
              <w:top w:val="dotted" w:sz="6" w:space="0" w:color="C0C0C0"/>
              <w:left w:val="nil"/>
              <w:bottom w:val="nil"/>
              <w:right w:val="nil"/>
            </w:tcBorders>
            <w:shd w:val="clear" w:color="auto" w:fill="FFFFFF"/>
          </w:tcPr>
          <w:p w14:paraId="4F754EB7" w14:textId="3A70C8D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286"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6259AB9A"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2123B397" w14:textId="77777777">
        <w:trPr>
          <w:gridAfter w:val="1"/>
          <w:wAfter w:w="16" w:type="dxa"/>
          <w:cantSplit/>
          <w:trHeight w:hRule="exact" w:val="960"/>
        </w:trPr>
        <w:tc>
          <w:tcPr>
            <w:tcW w:w="538" w:type="dxa"/>
            <w:gridSpan w:val="6"/>
            <w:tcBorders>
              <w:top w:val="nil"/>
              <w:left w:val="nil"/>
              <w:bottom w:val="nil"/>
              <w:right w:val="nil"/>
            </w:tcBorders>
            <w:shd w:val="clear" w:color="auto" w:fill="FFFFFF"/>
          </w:tcPr>
          <w:p w14:paraId="51E334F3" w14:textId="6D4CCE1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4864" behindDoc="0" locked="1" layoutInCell="0" allowOverlap="1" wp14:anchorId="36391FA1" wp14:editId="5ED6B0E3">
                      <wp:simplePos x="0" y="0"/>
                      <wp:positionH relativeFrom="column">
                        <wp:posOffset>0</wp:posOffset>
                      </wp:positionH>
                      <wp:positionV relativeFrom="paragraph">
                        <wp:posOffset>0</wp:posOffset>
                      </wp:positionV>
                      <wp:extent cx="341630" cy="609600"/>
                      <wp:effectExtent l="0" t="0" r="0" b="0"/>
                      <wp:wrapNone/>
                      <wp:docPr id="118"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609600"/>
                                <a:chOff x="0" y="0"/>
                                <a:chExt cx="538" cy="960"/>
                              </a:xfrm>
                            </wpg:grpSpPr>
                            <wps:wsp>
                              <wps:cNvPr id="119" name="Rectangle 136"/>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37"/>
                              <wps:cNvSpPr>
                                <a:spLocks noChangeArrowheads="1"/>
                              </wps:cNvSpPr>
                              <wps:spPr bwMode="auto">
                                <a:xfrm>
                                  <a:off x="262"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38"/>
                              <wps:cNvSpPr>
                                <a:spLocks noChangeArrowheads="1"/>
                              </wps:cNvSpPr>
                              <wps:spPr bwMode="auto">
                                <a:xfrm>
                                  <a:off x="416"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BF67BD" id="Group 135" o:spid="_x0000_s1026" style="position:absolute;margin-left:0;margin-top:0;width:26.9pt;height:48pt;z-index:251684864" coordsize="5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" o:allowincell="f">
                      <v:rect id="Rectangle 136"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" fillcolor="gray" stroked="f" strokeweight="0"/>
                      <v:rect id="Rectangle 137" o:spid="_x0000_s1028" style="position:absolute;left:262;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" fillcolor="gray" stroked="f" strokeweight="0"/>
                      <v:rect id="Rectangle 138" o:spid="_x0000_s1029" style="position:absolute;left:416;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4734292"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24CD8AE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standard of the enveloped business</w:t>
            </w:r>
          </w:p>
          <w:p w14:paraId="7C5735D4" w14:textId="77777777" w:rsidR="009F1BEA" w:rsidRPr="001B369A" w:rsidRDefault="009F1BEA">
            <w:pPr>
              <w:pStyle w:val="GEFEG"/>
              <w:ind w:left="1198"/>
              <w:rPr>
                <w:sz w:val="16"/>
                <w:szCs w:val="16"/>
                <w:lang w:val="en-GB"/>
              </w:rPr>
            </w:pPr>
            <w:r w:rsidRPr="001B369A">
              <w:rPr>
                <w:b/>
                <w:bCs/>
                <w:color w:val="000080"/>
                <w:sz w:val="16"/>
                <w:szCs w:val="16"/>
                <w:lang w:val="en-GB"/>
              </w:rPr>
              <w:t>message, normally described by use of the XML</w:t>
            </w:r>
          </w:p>
          <w:p w14:paraId="38B90BC3" w14:textId="77777777" w:rsidR="009F1BEA" w:rsidRPr="001B369A" w:rsidRDefault="009F1BEA">
            <w:pPr>
              <w:pStyle w:val="GEFEG"/>
              <w:ind w:left="1198"/>
              <w:rPr>
                <w:sz w:val="16"/>
                <w:szCs w:val="16"/>
                <w:lang w:val="en-GB"/>
              </w:rPr>
            </w:pPr>
            <w:r w:rsidRPr="001B369A">
              <w:rPr>
                <w:b/>
                <w:bCs/>
                <w:color w:val="000080"/>
                <w:sz w:val="16"/>
                <w:szCs w:val="16"/>
                <w:lang w:val="en-GB"/>
              </w:rPr>
              <w:t>namespace of the business message root</w:t>
            </w:r>
          </w:p>
          <w:p w14:paraId="2E051A86" w14:textId="77777777" w:rsidR="009F1BEA" w:rsidRPr="001B369A" w:rsidRDefault="009F1BEA">
            <w:pPr>
              <w:pStyle w:val="GEFEG"/>
              <w:ind w:left="1198"/>
              <w:rPr>
                <w:sz w:val="16"/>
                <w:szCs w:val="16"/>
                <w:lang w:val="en-GB"/>
              </w:rPr>
            </w:pPr>
            <w:r w:rsidRPr="001B369A">
              <w:rPr>
                <w:b/>
                <w:bCs/>
                <w:color w:val="000080"/>
                <w:sz w:val="16"/>
                <w:szCs w:val="16"/>
                <w:lang w:val="en-GB"/>
              </w:rPr>
              <w:t>element (such as urn:oasis:names:specification:</w:t>
            </w:r>
          </w:p>
          <w:p w14:paraId="14D742A0" w14:textId="77777777" w:rsidR="009F1BEA" w:rsidRPr="001B369A" w:rsidRDefault="009F1BEA">
            <w:pPr>
              <w:pStyle w:val="GEFEG"/>
              <w:ind w:left="1198"/>
              <w:rPr>
                <w:sz w:val="16"/>
                <w:szCs w:val="16"/>
                <w:lang w:val="en-GB"/>
              </w:rPr>
            </w:pPr>
            <w:r w:rsidRPr="001B369A">
              <w:rPr>
                <w:b/>
                <w:bCs/>
                <w:color w:val="000080"/>
                <w:sz w:val="16"/>
                <w:szCs w:val="16"/>
                <w:lang w:val="en-GB"/>
              </w:rPr>
              <w:t>ubl:schema:xsd:Order-2)</w:t>
            </w:r>
          </w:p>
        </w:tc>
      </w:tr>
      <w:tr w:rsidR="009F1BEA" w:rsidRPr="001B369A" w14:paraId="6D4F717E" w14:textId="77777777">
        <w:trPr>
          <w:gridAfter w:val="1"/>
          <w:wAfter w:w="16" w:type="dxa"/>
          <w:cantSplit/>
          <w:trHeight w:hRule="exact" w:val="399"/>
        </w:trPr>
        <w:tc>
          <w:tcPr>
            <w:tcW w:w="538" w:type="dxa"/>
            <w:gridSpan w:val="6"/>
            <w:tcBorders>
              <w:top w:val="dotted" w:sz="6" w:space="0" w:color="C0C0C0"/>
              <w:left w:val="nil"/>
              <w:bottom w:val="nil"/>
              <w:right w:val="nil"/>
            </w:tcBorders>
            <w:shd w:val="clear" w:color="auto" w:fill="FFFFFF"/>
          </w:tcPr>
          <w:p w14:paraId="71AD7BEC" w14:textId="31F2290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5888" behindDoc="0" locked="1" layoutInCell="0" allowOverlap="1" wp14:anchorId="487F2D71" wp14:editId="1079F67F">
                      <wp:simplePos x="0" y="0"/>
                      <wp:positionH relativeFrom="column">
                        <wp:posOffset>0</wp:posOffset>
                      </wp:positionH>
                      <wp:positionV relativeFrom="paragraph">
                        <wp:posOffset>9525</wp:posOffset>
                      </wp:positionV>
                      <wp:extent cx="341630" cy="253365"/>
                      <wp:effectExtent l="0" t="0" r="0" b="0"/>
                      <wp:wrapNone/>
                      <wp:docPr id="113"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14" name="Rectangle 1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4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42"/>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43"/>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C05D4" id="Group 139" o:spid="_x0000_s1026" style="position:absolute;margin-left:0;margin-top:.75pt;width:26.9pt;height:19.95pt;z-index:251685888"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" o:allowincell="f">
                      <v:rect id="Rectangle 1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xAAAANwAAAAPAAAAZHJzL2Rvd25yZXYueG1sRE9La8JA&#10;EL4L/odlhN6aTUSk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En/4JrEAAAA3AAAAA8A&#10;AAAAAAAAAAAAAAAABwIAAGRycy9kb3ducmV2LnhtbFBLBQYAAAAAAwADALcAAAD4AgAAAAA=&#10;" fillcolor="gray" stroked="f" strokeweight="0"/>
                      <v:rect id="Rectangle 14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0UBxAAAANwAAAAPAAAAZHJzL2Rvd25yZXYueG1sRE9La8JA&#10;EL4L/odlhN6aTQSl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CazRQHEAAAA3AAAAA8A&#10;AAAAAAAAAAAAAAAABwIAAGRycy9kb3ducmV2LnhtbFBLBQYAAAAAAwADALcAAAD4AgAAAAA=&#10;" fillcolor="gray" stroked="f" strokeweight="0"/>
                      <v:rect id="Rectangle 142"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" fillcolor="gray" stroked="f" strokeweight="0"/>
                      <v:rect id="Rectangle 143"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78054C" w14:textId="77777777" w:rsidR="009F1BEA" w:rsidRPr="001B369A" w:rsidRDefault="009F1BEA">
            <w:pPr>
              <w:pStyle w:val="GEFEG"/>
              <w:ind w:left="58"/>
              <w:rPr>
                <w:sz w:val="16"/>
                <w:szCs w:val="16"/>
                <w:lang w:val="en-GB"/>
              </w:rPr>
            </w:pPr>
            <w:r w:rsidRPr="001B369A">
              <w:rPr>
                <w:b/>
                <w:bCs/>
                <w:color w:val="000000"/>
                <w:sz w:val="16"/>
                <w:szCs w:val="16"/>
                <w:lang w:val="en-GB"/>
              </w:rPr>
              <w:t>TypeVersion</w:t>
            </w:r>
          </w:p>
        </w:tc>
        <w:tc>
          <w:tcPr>
            <w:tcW w:w="5062" w:type="dxa"/>
            <w:gridSpan w:val="3"/>
            <w:tcBorders>
              <w:top w:val="dotted" w:sz="6" w:space="0" w:color="C0C0C0"/>
              <w:left w:val="nil"/>
              <w:bottom w:val="nil"/>
              <w:right w:val="nil"/>
            </w:tcBorders>
            <w:shd w:val="clear" w:color="auto" w:fill="FFFFFF"/>
          </w:tcPr>
          <w:p w14:paraId="426FF220" w14:textId="3FC18883"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287" w:author="Philip Helger" w:date="2022-02-06T22:11: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5BA8945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265315D7" w14:textId="77777777">
        <w:trPr>
          <w:gridAfter w:val="1"/>
          <w:wAfter w:w="16" w:type="dxa"/>
          <w:cantSplit/>
          <w:trHeight w:hRule="exact" w:val="576"/>
        </w:trPr>
        <w:tc>
          <w:tcPr>
            <w:tcW w:w="538" w:type="dxa"/>
            <w:gridSpan w:val="6"/>
            <w:tcBorders>
              <w:top w:val="nil"/>
              <w:left w:val="nil"/>
              <w:bottom w:val="nil"/>
              <w:right w:val="nil"/>
            </w:tcBorders>
            <w:shd w:val="clear" w:color="auto" w:fill="FFFFFF"/>
          </w:tcPr>
          <w:p w14:paraId="1BC1EF34" w14:textId="438FD3E6"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6912" behindDoc="0" locked="1" layoutInCell="0" allowOverlap="1" wp14:anchorId="51FF2C9B" wp14:editId="3ADCCC21">
                      <wp:simplePos x="0" y="0"/>
                      <wp:positionH relativeFrom="column">
                        <wp:posOffset>0</wp:posOffset>
                      </wp:positionH>
                      <wp:positionV relativeFrom="paragraph">
                        <wp:posOffset>0</wp:posOffset>
                      </wp:positionV>
                      <wp:extent cx="341630" cy="365760"/>
                      <wp:effectExtent l="0" t="0" r="0" b="0"/>
                      <wp:wrapNone/>
                      <wp:docPr id="109"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110" name="Rectangle 145"/>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46"/>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47"/>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603B8D" id="Group 144" o:spid="_x0000_s1026" style="position:absolute;margin-left:0;margin-top:0;width:26.9pt;height:28.8pt;z-index:251686912"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" o:allowincell="f">
                      <v:rect id="Rectangle 145"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" fillcolor="gray" stroked="f" strokeweight="0"/>
                      <v:rect id="Rectangle 146"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" fillcolor="gray" stroked="f" strokeweight="0"/>
                      <v:rect id="Rectangle 147"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A025E40"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47E6BE9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version number of the enveloped business</w:t>
            </w:r>
          </w:p>
          <w:p w14:paraId="7A29FB05" w14:textId="77777777" w:rsidR="009F1BEA" w:rsidRPr="001B369A" w:rsidRDefault="009F1BEA">
            <w:pPr>
              <w:pStyle w:val="GEFEG"/>
              <w:ind w:left="1198"/>
              <w:rPr>
                <w:sz w:val="16"/>
                <w:szCs w:val="16"/>
                <w:lang w:val="en-GB"/>
              </w:rPr>
            </w:pPr>
            <w:r w:rsidRPr="001B369A">
              <w:rPr>
                <w:b/>
                <w:bCs/>
                <w:color w:val="000080"/>
                <w:sz w:val="16"/>
                <w:szCs w:val="16"/>
                <w:lang w:val="en-GB"/>
              </w:rPr>
              <w:t>message (such as the value "2.1" for OASIS UBL</w:t>
            </w:r>
          </w:p>
          <w:p w14:paraId="378FE50E" w14:textId="77777777" w:rsidR="009F1BEA" w:rsidRPr="001B369A" w:rsidRDefault="009F1BEA">
            <w:pPr>
              <w:pStyle w:val="GEFEG"/>
              <w:ind w:left="1198"/>
              <w:rPr>
                <w:sz w:val="16"/>
                <w:szCs w:val="16"/>
                <w:lang w:val="en-GB"/>
              </w:rPr>
            </w:pPr>
            <w:r w:rsidRPr="001B369A">
              <w:rPr>
                <w:b/>
                <w:bCs/>
                <w:color w:val="000080"/>
                <w:sz w:val="16"/>
                <w:szCs w:val="16"/>
                <w:lang w:val="en-GB"/>
              </w:rPr>
              <w:t>2.1 or "2.0" for OASIS UBL 2.0)</w:t>
            </w:r>
          </w:p>
        </w:tc>
      </w:tr>
      <w:tr w:rsidR="009F1BEA" w:rsidRPr="001B369A" w14:paraId="53B32101" w14:textId="77777777">
        <w:trPr>
          <w:gridAfter w:val="1"/>
          <w:wAfter w:w="16" w:type="dxa"/>
          <w:cantSplit/>
          <w:trHeight w:hRule="exact" w:val="399"/>
        </w:trPr>
        <w:tc>
          <w:tcPr>
            <w:tcW w:w="538" w:type="dxa"/>
            <w:gridSpan w:val="6"/>
            <w:tcBorders>
              <w:top w:val="dotted" w:sz="6" w:space="0" w:color="C0C0C0"/>
              <w:left w:val="nil"/>
              <w:bottom w:val="nil"/>
              <w:right w:val="nil"/>
            </w:tcBorders>
            <w:shd w:val="clear" w:color="auto" w:fill="FFFFFF"/>
          </w:tcPr>
          <w:p w14:paraId="5C79A515" w14:textId="5570C9B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7936" behindDoc="0" locked="1" layoutInCell="0" allowOverlap="1" wp14:anchorId="455F0702" wp14:editId="6C6ABA0F">
                      <wp:simplePos x="0" y="0"/>
                      <wp:positionH relativeFrom="column">
                        <wp:posOffset>0</wp:posOffset>
                      </wp:positionH>
                      <wp:positionV relativeFrom="paragraph">
                        <wp:posOffset>9525</wp:posOffset>
                      </wp:positionV>
                      <wp:extent cx="341630" cy="253365"/>
                      <wp:effectExtent l="0" t="0" r="0" b="0"/>
                      <wp:wrapNone/>
                      <wp:docPr id="104"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05" name="Rectangle 149"/>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50"/>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51"/>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52"/>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DB498" id="Group 148" o:spid="_x0000_s1026" style="position:absolute;margin-left:0;margin-top:.75pt;width:26.9pt;height:19.95pt;z-index:25168793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" o:allowincell="f">
                      <v:rect id="Rectangle 149"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PcwwAAANwAAAAPAAAAZHJzL2Rvd25yZXYueG1sRE9Na8JA&#10;EL0X+h+WKXirGwNK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o2rT3MMAAADcAAAADwAA&#10;AAAAAAAAAAAAAAAHAgAAZHJzL2Rvd25yZXYueG1sUEsFBgAAAAADAAMAtwAAAPcCAAAAAA==&#10;" fillcolor="gray" stroked="f" strokeweight="0"/>
                      <v:rect id="Rectangle 150"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" fillcolor="gray" stroked="f" strokeweight="0"/>
                      <v:rect id="Rectangle 151"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" fillcolor="gray" stroked="f" strokeweight="0"/>
                      <v:rect id="Rectangle 152"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41BEF783" w14:textId="77777777" w:rsidR="009F1BEA" w:rsidRPr="001B369A" w:rsidRDefault="009F1BEA">
            <w:pPr>
              <w:pStyle w:val="GEFEG"/>
              <w:ind w:left="58"/>
              <w:rPr>
                <w:sz w:val="16"/>
                <w:szCs w:val="16"/>
                <w:lang w:val="en-GB"/>
              </w:rPr>
            </w:pPr>
            <w:r w:rsidRPr="001B369A">
              <w:rPr>
                <w:b/>
                <w:bCs/>
                <w:color w:val="000000"/>
                <w:sz w:val="16"/>
                <w:szCs w:val="16"/>
                <w:lang w:val="en-GB"/>
              </w:rPr>
              <w:t>InstanceIdentifier</w:t>
            </w:r>
          </w:p>
        </w:tc>
        <w:tc>
          <w:tcPr>
            <w:tcW w:w="5062" w:type="dxa"/>
            <w:gridSpan w:val="3"/>
            <w:tcBorders>
              <w:top w:val="dotted" w:sz="6" w:space="0" w:color="C0C0C0"/>
              <w:left w:val="nil"/>
              <w:bottom w:val="nil"/>
              <w:right w:val="nil"/>
            </w:tcBorders>
            <w:shd w:val="clear" w:color="auto" w:fill="FFFFFF"/>
          </w:tcPr>
          <w:p w14:paraId="562A311C" w14:textId="13828FDD"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288" w:author="Philip Helger" w:date="2022-02-06T22:10: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2BAAD4D1"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7D11DC61" w14:textId="77777777">
        <w:trPr>
          <w:gridAfter w:val="1"/>
          <w:wAfter w:w="16" w:type="dxa"/>
          <w:cantSplit/>
          <w:trHeight w:hRule="exact" w:val="2304"/>
        </w:trPr>
        <w:tc>
          <w:tcPr>
            <w:tcW w:w="538" w:type="dxa"/>
            <w:gridSpan w:val="6"/>
            <w:tcBorders>
              <w:top w:val="nil"/>
              <w:left w:val="nil"/>
              <w:bottom w:val="nil"/>
              <w:right w:val="nil"/>
            </w:tcBorders>
            <w:shd w:val="clear" w:color="auto" w:fill="FFFFFF"/>
          </w:tcPr>
          <w:p w14:paraId="1A05FD5B" w14:textId="4301FCD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8960" behindDoc="0" locked="1" layoutInCell="0" allowOverlap="1" wp14:anchorId="699CA341" wp14:editId="66401211">
                      <wp:simplePos x="0" y="0"/>
                      <wp:positionH relativeFrom="column">
                        <wp:posOffset>0</wp:posOffset>
                      </wp:positionH>
                      <wp:positionV relativeFrom="paragraph">
                        <wp:posOffset>0</wp:posOffset>
                      </wp:positionV>
                      <wp:extent cx="341630" cy="1463040"/>
                      <wp:effectExtent l="0" t="0" r="0" b="0"/>
                      <wp:wrapNone/>
                      <wp:docPr id="100"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463040"/>
                                <a:chOff x="0" y="0"/>
                                <a:chExt cx="538" cy="2304"/>
                              </a:xfrm>
                            </wpg:grpSpPr>
                            <wps:wsp>
                              <wps:cNvPr id="101" name="Rectangle 154"/>
                              <wps:cNvSpPr>
                                <a:spLocks noChangeArrowheads="1"/>
                              </wps:cNvSpPr>
                              <wps:spPr bwMode="auto">
                                <a:xfrm>
                                  <a:off x="108"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55"/>
                              <wps:cNvSpPr>
                                <a:spLocks noChangeArrowheads="1"/>
                              </wps:cNvSpPr>
                              <wps:spPr bwMode="auto">
                                <a:xfrm>
                                  <a:off x="262"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6"/>
                              <wps:cNvSpPr>
                                <a:spLocks noChangeArrowheads="1"/>
                              </wps:cNvSpPr>
                              <wps:spPr bwMode="auto">
                                <a:xfrm>
                                  <a:off x="416"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0D2BB" id="Group 153" o:spid="_x0000_s1026" style="position:absolute;margin-left:0;margin-top:0;width:26.9pt;height:115.2pt;z-index:251688960" coordsize="53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" o:allowincell="f">
                      <v:rect id="Rectangle 154" o:spid="_x0000_s1027" style="position:absolute;left:108;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" fillcolor="gray" stroked="f" strokeweight="0"/>
                      <v:rect id="Rectangle 155" o:spid="_x0000_s1028" style="position:absolute;left:262;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" fillcolor="gray" stroked="f" strokeweight="0"/>
                      <v:rect id="Rectangle 156" o:spid="_x0000_s1029" style="position:absolute;left:416;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4zwwAAANwAAAAPAAAAZHJzL2Rvd25yZXYueG1sRE9Na8JA&#10;EL0X+h+WKXirGyNI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Q8/uM8MAAADcAAAADwAA&#10;AAAAAAAAAAAAAAAHAgAAZHJzL2Rvd25yZXYueG1sUEsFBgAAAAADAAMAtwAAAPcCA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2D5454D"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7AD0927B"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An informative unique ID created by the issuer of</w:t>
            </w:r>
          </w:p>
          <w:p w14:paraId="2E906E19" w14:textId="77777777" w:rsidR="009F1BEA" w:rsidRPr="001B369A" w:rsidRDefault="009F1BEA">
            <w:pPr>
              <w:pStyle w:val="GEFEG"/>
              <w:ind w:left="1198"/>
              <w:rPr>
                <w:sz w:val="16"/>
                <w:szCs w:val="16"/>
                <w:lang w:val="en-GB"/>
              </w:rPr>
            </w:pPr>
            <w:r w:rsidRPr="001B369A">
              <w:rPr>
                <w:b/>
                <w:bCs/>
                <w:color w:val="000080"/>
                <w:sz w:val="16"/>
                <w:szCs w:val="16"/>
                <w:lang w:val="en-GB"/>
              </w:rPr>
              <w:t>the envelope. The InstanceIdentifier MUST be</w:t>
            </w:r>
          </w:p>
          <w:p w14:paraId="75DC80D5" w14:textId="77777777" w:rsidR="009F1BEA" w:rsidRPr="001B369A" w:rsidRDefault="009F1BEA">
            <w:pPr>
              <w:pStyle w:val="GEFEG"/>
              <w:ind w:left="1198"/>
              <w:rPr>
                <w:sz w:val="16"/>
                <w:szCs w:val="16"/>
                <w:lang w:val="en-GB"/>
              </w:rPr>
            </w:pPr>
            <w:r w:rsidRPr="001B369A">
              <w:rPr>
                <w:b/>
                <w:bCs/>
                <w:color w:val="000080"/>
                <w:sz w:val="16"/>
                <w:szCs w:val="16"/>
                <w:lang w:val="en-GB"/>
              </w:rPr>
              <w:t>unique for each Business Message Envelope</w:t>
            </w:r>
          </w:p>
          <w:p w14:paraId="27475DB9" w14:textId="77777777" w:rsidR="009F1BEA" w:rsidRPr="001B369A" w:rsidRDefault="009F1BEA">
            <w:pPr>
              <w:pStyle w:val="GEFEG"/>
              <w:ind w:left="1198"/>
              <w:rPr>
                <w:sz w:val="16"/>
                <w:szCs w:val="16"/>
                <w:lang w:val="en-GB"/>
              </w:rPr>
            </w:pPr>
            <w:r w:rsidRPr="001B369A">
              <w:rPr>
                <w:b/>
                <w:bCs/>
                <w:color w:val="000080"/>
                <w:sz w:val="16"/>
                <w:szCs w:val="16"/>
                <w:lang w:val="en-GB"/>
              </w:rPr>
              <w:t>being created. This ID is not the same as the ID of</w:t>
            </w:r>
          </w:p>
          <w:p w14:paraId="77E33CDF" w14:textId="77777777" w:rsidR="009F1BEA" w:rsidRPr="001B369A" w:rsidRDefault="009F1BEA">
            <w:pPr>
              <w:pStyle w:val="GEFEG"/>
              <w:ind w:left="1198"/>
              <w:rPr>
                <w:sz w:val="16"/>
                <w:szCs w:val="16"/>
                <w:lang w:val="en-GB"/>
              </w:rPr>
            </w:pPr>
            <w:r w:rsidRPr="001B369A">
              <w:rPr>
                <w:b/>
                <w:bCs/>
                <w:color w:val="000080"/>
                <w:sz w:val="16"/>
                <w:szCs w:val="16"/>
                <w:lang w:val="en-GB"/>
              </w:rPr>
              <w:t>the business message (such as the Invoice</w:t>
            </w:r>
          </w:p>
          <w:p w14:paraId="63A33FD4" w14:textId="77777777" w:rsidR="009F1BEA" w:rsidRPr="001B369A" w:rsidRDefault="009F1BEA">
            <w:pPr>
              <w:pStyle w:val="GEFEG"/>
              <w:ind w:left="1198"/>
              <w:rPr>
                <w:sz w:val="16"/>
                <w:szCs w:val="16"/>
                <w:lang w:val="en-GB"/>
              </w:rPr>
            </w:pPr>
            <w:r w:rsidRPr="001B369A">
              <w:rPr>
                <w:b/>
                <w:bCs/>
                <w:color w:val="000080"/>
                <w:sz w:val="16"/>
                <w:szCs w:val="16"/>
                <w:lang w:val="en-GB"/>
              </w:rPr>
              <w:t>Number). It is not the same as a transmission</w:t>
            </w:r>
          </w:p>
          <w:p w14:paraId="08D49BEF" w14:textId="77777777" w:rsidR="009F1BEA" w:rsidRPr="001B369A" w:rsidRDefault="009F1BEA">
            <w:pPr>
              <w:pStyle w:val="GEFEG"/>
              <w:ind w:left="1198"/>
              <w:rPr>
                <w:sz w:val="16"/>
                <w:szCs w:val="16"/>
                <w:lang w:val="en-GB"/>
              </w:rPr>
            </w:pPr>
            <w:r w:rsidRPr="001B369A">
              <w:rPr>
                <w:b/>
                <w:bCs/>
                <w:color w:val="000080"/>
                <w:sz w:val="16"/>
                <w:szCs w:val="16"/>
                <w:lang w:val="en-GB"/>
              </w:rPr>
              <w:t>Message ID generated by the application sending</w:t>
            </w:r>
          </w:p>
          <w:p w14:paraId="5F6ED339" w14:textId="77777777" w:rsidR="009F1BEA" w:rsidRPr="001B369A" w:rsidRDefault="009F1BEA">
            <w:pPr>
              <w:pStyle w:val="GEFEG"/>
              <w:ind w:left="1198"/>
              <w:rPr>
                <w:sz w:val="16"/>
                <w:szCs w:val="16"/>
                <w:lang w:val="en-GB"/>
              </w:rPr>
            </w:pPr>
            <w:r w:rsidRPr="001B369A">
              <w:rPr>
                <w:b/>
                <w:bCs/>
                <w:color w:val="000080"/>
                <w:sz w:val="16"/>
                <w:szCs w:val="16"/>
                <w:lang w:val="en-GB"/>
              </w:rPr>
              <w:t xml:space="preserve">the message (as defined in AS2 or </w:t>
            </w:r>
            <w:r w:rsidR="001F3B23" w:rsidRPr="001B369A">
              <w:rPr>
                <w:b/>
                <w:bCs/>
                <w:color w:val="000080"/>
                <w:sz w:val="16"/>
                <w:szCs w:val="16"/>
                <w:lang w:val="en-GB"/>
              </w:rPr>
              <w:t>AS4</w:t>
            </w:r>
            <w:r w:rsidRPr="001B369A">
              <w:rPr>
                <w:b/>
                <w:bCs/>
                <w:color w:val="000080"/>
                <w:sz w:val="16"/>
                <w:szCs w:val="16"/>
                <w:lang w:val="en-GB"/>
              </w:rPr>
              <w:t xml:space="preserve">). </w:t>
            </w:r>
          </w:p>
          <w:p w14:paraId="39AA22C6" w14:textId="77777777" w:rsidR="009F1BEA" w:rsidRPr="001B369A" w:rsidRDefault="009F1BEA">
            <w:pPr>
              <w:pStyle w:val="GEFEG"/>
              <w:ind w:left="1198"/>
              <w:rPr>
                <w:sz w:val="16"/>
                <w:szCs w:val="16"/>
                <w:lang w:val="en-GB"/>
              </w:rPr>
            </w:pPr>
          </w:p>
          <w:p w14:paraId="4F04E371" w14:textId="77777777" w:rsidR="009F1BEA" w:rsidRPr="001B369A" w:rsidRDefault="009F1BEA">
            <w:pPr>
              <w:pStyle w:val="GEFEG"/>
              <w:ind w:left="1198"/>
              <w:rPr>
                <w:sz w:val="16"/>
                <w:szCs w:val="16"/>
                <w:lang w:val="en-GB"/>
              </w:rPr>
            </w:pPr>
            <w:r w:rsidRPr="001B369A">
              <w:rPr>
                <w:b/>
                <w:bCs/>
                <w:color w:val="000080"/>
                <w:sz w:val="16"/>
                <w:szCs w:val="16"/>
                <w:lang w:val="en-GB"/>
              </w:rPr>
              <w:t>The InstanceIdentifier MUST be globally unique</w:t>
            </w:r>
          </w:p>
          <w:p w14:paraId="099633E8" w14:textId="77777777" w:rsidR="009F1BEA" w:rsidRPr="001B369A" w:rsidRDefault="009F1BEA">
            <w:pPr>
              <w:pStyle w:val="GEFEG"/>
              <w:ind w:left="1198"/>
              <w:rPr>
                <w:sz w:val="16"/>
                <w:szCs w:val="16"/>
                <w:lang w:val="en-GB"/>
              </w:rPr>
            </w:pPr>
            <w:r w:rsidRPr="001B369A">
              <w:rPr>
                <w:b/>
                <w:bCs/>
                <w:color w:val="000080"/>
                <w:sz w:val="16"/>
                <w:szCs w:val="16"/>
                <w:lang w:val="en-GB"/>
              </w:rPr>
              <w:t>and it is RECOMMENDED to use UUID (such as</w:t>
            </w:r>
          </w:p>
          <w:p w14:paraId="6251F431" w14:textId="77777777" w:rsidR="009F1BEA" w:rsidRPr="001B369A" w:rsidRDefault="009F1BEA">
            <w:pPr>
              <w:pStyle w:val="GEFEG"/>
              <w:ind w:left="1198"/>
              <w:rPr>
                <w:sz w:val="16"/>
                <w:szCs w:val="16"/>
                <w:lang w:val="en-GB"/>
              </w:rPr>
            </w:pPr>
            <w:r w:rsidRPr="001B369A">
              <w:rPr>
                <w:b/>
                <w:bCs/>
                <w:color w:val="000080"/>
                <w:sz w:val="16"/>
                <w:szCs w:val="16"/>
                <w:lang w:val="en-GB"/>
              </w:rPr>
              <w:t>118e3040-51d2-11e3-8f96-0800200c9a66)</w:t>
            </w:r>
          </w:p>
        </w:tc>
      </w:tr>
      <w:tr w:rsidR="009F1BEA" w:rsidRPr="001B369A" w14:paraId="0D2EB36A" w14:textId="77777777">
        <w:trPr>
          <w:gridAfter w:val="1"/>
          <w:wAfter w:w="16" w:type="dxa"/>
          <w:cantSplit/>
          <w:trHeight w:hRule="exact" w:val="399"/>
        </w:trPr>
        <w:tc>
          <w:tcPr>
            <w:tcW w:w="538" w:type="dxa"/>
            <w:gridSpan w:val="6"/>
            <w:tcBorders>
              <w:top w:val="dotted" w:sz="6" w:space="0" w:color="C0C0C0"/>
              <w:left w:val="nil"/>
              <w:bottom w:val="nil"/>
              <w:right w:val="nil"/>
            </w:tcBorders>
            <w:shd w:val="clear" w:color="auto" w:fill="FFFFFF"/>
          </w:tcPr>
          <w:p w14:paraId="31407A9D" w14:textId="07D1509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9984" behindDoc="0" locked="1" layoutInCell="0" allowOverlap="1" wp14:anchorId="392FD20D" wp14:editId="4F6C4649">
                      <wp:simplePos x="0" y="0"/>
                      <wp:positionH relativeFrom="column">
                        <wp:posOffset>0</wp:posOffset>
                      </wp:positionH>
                      <wp:positionV relativeFrom="paragraph">
                        <wp:posOffset>9525</wp:posOffset>
                      </wp:positionV>
                      <wp:extent cx="341630" cy="253365"/>
                      <wp:effectExtent l="0" t="0" r="0" b="0"/>
                      <wp:wrapNone/>
                      <wp:docPr id="95"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96" name="Rectangle 15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7" name="Rectangle 159"/>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8" name="Rectangle 160"/>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9" name="Rectangle 161"/>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A6574" id="Group 157" o:spid="_x0000_s1026" style="position:absolute;margin-left:0;margin-top:.75pt;width:26.9pt;height:19.95pt;z-index:251689984"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" o:allowincell="f">
                      <v:rect id="Rectangle 15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" fillcolor="gray" stroked="f" strokeweight="0"/>
                      <v:rect id="Rectangle 159"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" fillcolor="gray" stroked="f" strokeweight="0"/>
                      <v:rect id="Rectangle 160"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" fillcolor="gray" stroked="f" strokeweight="0"/>
                      <v:rect id="Rectangle 161"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11AC98CD" w14:textId="77777777" w:rsidR="009F1BEA" w:rsidRPr="001B369A" w:rsidRDefault="009F1BEA">
            <w:pPr>
              <w:pStyle w:val="GEFEG"/>
              <w:ind w:left="58"/>
              <w:rPr>
                <w:sz w:val="16"/>
                <w:szCs w:val="16"/>
                <w:lang w:val="en-GB"/>
              </w:rPr>
            </w:pPr>
            <w:r w:rsidRPr="001B369A">
              <w:rPr>
                <w:b/>
                <w:bCs/>
                <w:color w:val="000000"/>
                <w:sz w:val="16"/>
                <w:szCs w:val="16"/>
                <w:lang w:val="en-GB"/>
              </w:rPr>
              <w:t>Type</w:t>
            </w:r>
          </w:p>
        </w:tc>
        <w:tc>
          <w:tcPr>
            <w:tcW w:w="5062" w:type="dxa"/>
            <w:gridSpan w:val="3"/>
            <w:tcBorders>
              <w:top w:val="dotted" w:sz="6" w:space="0" w:color="C0C0C0"/>
              <w:left w:val="nil"/>
              <w:bottom w:val="nil"/>
              <w:right w:val="nil"/>
            </w:tcBorders>
            <w:shd w:val="clear" w:color="auto" w:fill="FFFFFF"/>
          </w:tcPr>
          <w:p w14:paraId="256EBA0E" w14:textId="387EA0EC"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289" w:author="Philip Helger" w:date="2022-02-06T22:10: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23E46CC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527CB69B" w14:textId="77777777">
        <w:trPr>
          <w:gridAfter w:val="1"/>
          <w:wAfter w:w="16" w:type="dxa"/>
          <w:cantSplit/>
          <w:trHeight w:hRule="exact" w:val="576"/>
        </w:trPr>
        <w:tc>
          <w:tcPr>
            <w:tcW w:w="538" w:type="dxa"/>
            <w:gridSpan w:val="6"/>
            <w:tcBorders>
              <w:top w:val="nil"/>
              <w:left w:val="nil"/>
              <w:bottom w:val="nil"/>
              <w:right w:val="nil"/>
            </w:tcBorders>
            <w:shd w:val="clear" w:color="auto" w:fill="FFFFFF"/>
          </w:tcPr>
          <w:p w14:paraId="53A5B329" w14:textId="64B0244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1008" behindDoc="0" locked="1" layoutInCell="0" allowOverlap="1" wp14:anchorId="7A9A039A" wp14:editId="1918BA4F">
                      <wp:simplePos x="0" y="0"/>
                      <wp:positionH relativeFrom="column">
                        <wp:posOffset>0</wp:posOffset>
                      </wp:positionH>
                      <wp:positionV relativeFrom="paragraph">
                        <wp:posOffset>0</wp:posOffset>
                      </wp:positionV>
                      <wp:extent cx="341630" cy="365760"/>
                      <wp:effectExtent l="0" t="0" r="0" b="0"/>
                      <wp:wrapNone/>
                      <wp:docPr id="91"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92" name="Rectangle 163"/>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3" name="Rectangle 164"/>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4" name="Rectangle 165"/>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E7F253" id="Group 162" o:spid="_x0000_s1026" style="position:absolute;margin-left:0;margin-top:0;width:26.9pt;height:28.8pt;z-index:251691008"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" o:allowincell="f">
                      <v:rect id="Rectangle 163"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" fillcolor="gray" stroked="f" strokeweight="0"/>
                      <v:rect id="Rectangle 164"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FqxQAAANsAAAAPAAAAZHJzL2Rvd25yZXYueG1sRI9Ba8JA&#10;FITvQv/D8oTedKOC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Cns8FqxQAAANsAAAAP&#10;AAAAAAAAAAAAAAAAAAcCAABkcnMvZG93bnJldi54bWxQSwUGAAAAAAMAAwC3AAAA+QIAAAAA&#10;" fillcolor="gray" stroked="f" strokeweight="0"/>
                      <v:rect id="Rectangle 165"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kexQAAANsAAAAPAAAAZHJzL2Rvd25yZXYueG1sRI9Ba8JA&#10;FITvQv/D8oTedKOI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AoWlkexQAAANsAAAAP&#10;AAAAAAAAAAAAAAAAAAcCAABkcnMvZG93bnJldi54bWxQSwUGAAAAAAMAAwC3AAAA+Q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6D71AF1"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55314A5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Message type - mandatory in SBDH. XML local</w:t>
            </w:r>
          </w:p>
          <w:p w14:paraId="5EFEE88A" w14:textId="77777777" w:rsidR="009F1BEA" w:rsidRPr="001B369A" w:rsidRDefault="009F1BEA">
            <w:pPr>
              <w:pStyle w:val="GEFEG"/>
              <w:ind w:left="1198"/>
              <w:rPr>
                <w:sz w:val="16"/>
                <w:szCs w:val="16"/>
                <w:lang w:val="en-GB"/>
              </w:rPr>
            </w:pPr>
            <w:r w:rsidRPr="001B369A">
              <w:rPr>
                <w:b/>
                <w:bCs/>
                <w:color w:val="000080"/>
                <w:sz w:val="16"/>
                <w:szCs w:val="16"/>
                <w:lang w:val="en-GB"/>
              </w:rPr>
              <w:t>element name of the root-element in the business</w:t>
            </w:r>
          </w:p>
          <w:p w14:paraId="742BE1A7" w14:textId="77777777" w:rsidR="009F1BEA" w:rsidRPr="001B369A" w:rsidRDefault="009F1BEA">
            <w:pPr>
              <w:pStyle w:val="GEFEG"/>
              <w:ind w:left="1198"/>
              <w:rPr>
                <w:sz w:val="16"/>
                <w:szCs w:val="16"/>
                <w:lang w:val="en-GB"/>
              </w:rPr>
            </w:pPr>
            <w:r w:rsidRPr="001B369A">
              <w:rPr>
                <w:b/>
                <w:bCs/>
                <w:color w:val="000080"/>
                <w:sz w:val="16"/>
                <w:szCs w:val="16"/>
                <w:lang w:val="en-GB"/>
              </w:rPr>
              <w:t>message.</w:t>
            </w:r>
          </w:p>
        </w:tc>
      </w:tr>
      <w:tr w:rsidR="009F1BEA" w:rsidRPr="001B369A" w14:paraId="6539A6D8" w14:textId="77777777" w:rsidTr="001B369A">
        <w:trPr>
          <w:gridAfter w:val="1"/>
          <w:wAfter w:w="16" w:type="dxa"/>
          <w:cantSplit/>
          <w:trPrChange w:id="290" w:author="Philip Helger" w:date="2022-02-06T22:09:00Z">
            <w:trPr>
              <w:gridAfter w:val="1"/>
              <w:wAfter w:w="16" w:type="dxa"/>
              <w:cantSplit/>
            </w:trPr>
          </w:trPrChange>
        </w:trPr>
        <w:tc>
          <w:tcPr>
            <w:tcW w:w="4582" w:type="dxa"/>
            <w:gridSpan w:val="12"/>
            <w:tcBorders>
              <w:top w:val="nil"/>
              <w:left w:val="nil"/>
              <w:bottom w:val="single" w:sz="6" w:space="0" w:color="000000"/>
              <w:right w:val="nil"/>
            </w:tcBorders>
            <w:shd w:val="clear" w:color="auto" w:fill="C0C0C0"/>
            <w:tcPrChange w:id="291" w:author="Philip Helger" w:date="2022-02-06T22:09:00Z">
              <w:tcPr>
                <w:tcW w:w="4582" w:type="dxa"/>
                <w:gridSpan w:val="12"/>
                <w:tcBorders>
                  <w:top w:val="nil"/>
                  <w:left w:val="nil"/>
                  <w:bottom w:val="single" w:sz="6" w:space="0" w:color="000000"/>
                  <w:right w:val="nil"/>
                </w:tcBorders>
                <w:shd w:val="clear" w:color="auto" w:fill="C0C0C0"/>
              </w:tcPr>
            </w:tcPrChange>
          </w:tcPr>
          <w:p w14:paraId="15764ABA" w14:textId="77777777" w:rsidR="009F1BEA" w:rsidRPr="001B369A" w:rsidRDefault="009F1BEA">
            <w:pPr>
              <w:pStyle w:val="GEFEG"/>
              <w:pageBreakBefore/>
              <w:spacing w:before="60" w:after="60"/>
              <w:ind w:left="58"/>
              <w:rPr>
                <w:sz w:val="16"/>
                <w:szCs w:val="16"/>
                <w:lang w:val="en-GB"/>
              </w:rPr>
            </w:pPr>
            <w:r w:rsidRPr="001B369A">
              <w:rPr>
                <w:b/>
                <w:bCs/>
                <w:color w:val="000000"/>
                <w:sz w:val="18"/>
                <w:szCs w:val="18"/>
                <w:lang w:val="en-GB"/>
              </w:rPr>
              <w:lastRenderedPageBreak/>
              <w:t>Element/Attribute</w:t>
            </w:r>
          </w:p>
        </w:tc>
        <w:tc>
          <w:tcPr>
            <w:tcW w:w="5055" w:type="dxa"/>
            <w:gridSpan w:val="2"/>
            <w:tcBorders>
              <w:top w:val="nil"/>
              <w:left w:val="nil"/>
              <w:bottom w:val="single" w:sz="6" w:space="0" w:color="000000"/>
              <w:right w:val="nil"/>
            </w:tcBorders>
            <w:shd w:val="clear" w:color="auto" w:fill="C0C0C0"/>
            <w:tcPrChange w:id="292" w:author="Philip Helger" w:date="2022-02-06T22:09:00Z">
              <w:tcPr>
                <w:tcW w:w="5054" w:type="dxa"/>
                <w:gridSpan w:val="2"/>
                <w:tcBorders>
                  <w:top w:val="nil"/>
                  <w:left w:val="nil"/>
                  <w:bottom w:val="single" w:sz="6" w:space="0" w:color="000000"/>
                  <w:right w:val="nil"/>
                </w:tcBorders>
                <w:shd w:val="clear" w:color="auto" w:fill="C0C0C0"/>
              </w:tcPr>
            </w:tcPrChange>
          </w:tcPr>
          <w:p w14:paraId="761D830E"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t>Annotation</w:t>
            </w:r>
          </w:p>
        </w:tc>
      </w:tr>
      <w:tr w:rsidR="009F1BEA" w:rsidRPr="001B369A" w14:paraId="19D75AA0" w14:textId="77777777" w:rsidTr="001B369A">
        <w:trPr>
          <w:gridAfter w:val="1"/>
          <w:wAfter w:w="16" w:type="dxa"/>
          <w:cantSplit/>
          <w:trHeight w:hRule="exact" w:val="181"/>
          <w:trPrChange w:id="293" w:author="Philip Helger" w:date="2022-02-06T22:09:00Z">
            <w:trPr>
              <w:gridAfter w:val="1"/>
              <w:wAfter w:w="16" w:type="dxa"/>
              <w:cantSplit/>
              <w:trHeight w:hRule="exact" w:val="181"/>
            </w:trPr>
          </w:trPrChange>
        </w:trPr>
        <w:tc>
          <w:tcPr>
            <w:tcW w:w="9637" w:type="dxa"/>
            <w:gridSpan w:val="14"/>
            <w:tcBorders>
              <w:top w:val="nil"/>
              <w:left w:val="nil"/>
              <w:bottom w:val="nil"/>
              <w:right w:val="nil"/>
            </w:tcBorders>
            <w:shd w:val="clear" w:color="auto" w:fill="FFFFFF"/>
            <w:tcPrChange w:id="294" w:author="Philip Helger" w:date="2022-02-06T22:09:00Z">
              <w:tcPr>
                <w:tcW w:w="9636" w:type="dxa"/>
                <w:gridSpan w:val="14"/>
                <w:tcBorders>
                  <w:top w:val="nil"/>
                  <w:left w:val="nil"/>
                  <w:bottom w:val="nil"/>
                  <w:right w:val="nil"/>
                </w:tcBorders>
                <w:shd w:val="clear" w:color="auto" w:fill="FFFFFF"/>
              </w:tcPr>
            </w:tcPrChange>
          </w:tcPr>
          <w:p w14:paraId="6FC2A8EC" w14:textId="77777777" w:rsidR="009F1BEA" w:rsidRPr="001B369A" w:rsidRDefault="009F1BEA">
            <w:pPr>
              <w:pStyle w:val="GEFEG"/>
              <w:rPr>
                <w:sz w:val="16"/>
                <w:szCs w:val="16"/>
                <w:lang w:val="en-GB"/>
              </w:rPr>
            </w:pPr>
          </w:p>
        </w:tc>
      </w:tr>
      <w:tr w:rsidR="009F1BEA" w:rsidRPr="001B369A" w14:paraId="59FCF140" w14:textId="77777777">
        <w:trPr>
          <w:gridAfter w:val="1"/>
          <w:wAfter w:w="16" w:type="dxa"/>
          <w:cantSplit/>
          <w:trHeight w:hRule="exact" w:val="399"/>
        </w:trPr>
        <w:tc>
          <w:tcPr>
            <w:tcW w:w="538" w:type="dxa"/>
            <w:gridSpan w:val="6"/>
            <w:tcBorders>
              <w:top w:val="dotted" w:sz="6" w:space="0" w:color="C0C0C0"/>
              <w:left w:val="nil"/>
              <w:bottom w:val="nil"/>
              <w:right w:val="nil"/>
            </w:tcBorders>
            <w:shd w:val="clear" w:color="auto" w:fill="FFFFFF"/>
          </w:tcPr>
          <w:p w14:paraId="75BC6D62" w14:textId="640987F8"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2032" behindDoc="0" locked="1" layoutInCell="0" allowOverlap="1" wp14:anchorId="018924B5" wp14:editId="3571A667">
                      <wp:simplePos x="0" y="0"/>
                      <wp:positionH relativeFrom="column">
                        <wp:posOffset>0</wp:posOffset>
                      </wp:positionH>
                      <wp:positionV relativeFrom="paragraph">
                        <wp:posOffset>9525</wp:posOffset>
                      </wp:positionV>
                      <wp:extent cx="341630" cy="253365"/>
                      <wp:effectExtent l="0" t="0" r="0" b="0"/>
                      <wp:wrapNone/>
                      <wp:docPr id="8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87" name="Rectangle 16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8" name="Rectangle 168"/>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9" name="Rectangle 16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0" name="Rectangle 17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2DD3CC" id="Group 166" o:spid="_x0000_s1026" style="position:absolute;margin-left:0;margin-top:.75pt;width:26.9pt;height:19.95pt;z-index:25169203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" o:allowincell="f">
                      <v:rect id="Rectangle 16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" fillcolor="gray" stroked="f" strokeweight="0"/>
                      <v:rect id="Rectangle 168"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" fillcolor="gray" stroked="f" strokeweight="0"/>
                      <v:rect id="Rectangle 169"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" fillcolor="gray" stroked="f" strokeweight="0"/>
                      <v:rect id="Rectangle 170"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58BD50D2" w14:textId="77777777" w:rsidR="009F1BEA" w:rsidRPr="001B369A" w:rsidRDefault="009F1BEA">
            <w:pPr>
              <w:pStyle w:val="GEFEG"/>
              <w:ind w:left="58"/>
              <w:rPr>
                <w:sz w:val="16"/>
                <w:szCs w:val="16"/>
                <w:lang w:val="en-GB"/>
              </w:rPr>
            </w:pPr>
            <w:r w:rsidRPr="001B369A">
              <w:rPr>
                <w:b/>
                <w:bCs/>
                <w:color w:val="000000"/>
                <w:sz w:val="16"/>
                <w:szCs w:val="16"/>
                <w:lang w:val="en-GB"/>
              </w:rPr>
              <w:t>CreationDateAndTime</w:t>
            </w:r>
          </w:p>
        </w:tc>
        <w:tc>
          <w:tcPr>
            <w:tcW w:w="5062" w:type="dxa"/>
            <w:gridSpan w:val="3"/>
            <w:tcBorders>
              <w:top w:val="dotted" w:sz="6" w:space="0" w:color="C0C0C0"/>
              <w:left w:val="nil"/>
              <w:bottom w:val="nil"/>
              <w:right w:val="nil"/>
            </w:tcBorders>
            <w:shd w:val="clear" w:color="auto" w:fill="FFFFFF"/>
          </w:tcPr>
          <w:p w14:paraId="71D26AD1" w14:textId="117B6C22"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295" w:author="Philip Helger" w:date="2022-02-06T22:10: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3058CEA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xs:dateTime</w:t>
            </w:r>
          </w:p>
        </w:tc>
      </w:tr>
      <w:tr w:rsidR="009F1BEA" w:rsidRPr="001B369A" w14:paraId="02C73A61" w14:textId="77777777">
        <w:trPr>
          <w:gridAfter w:val="1"/>
          <w:wAfter w:w="16" w:type="dxa"/>
          <w:cantSplit/>
          <w:trHeight w:hRule="exact" w:val="2688"/>
        </w:trPr>
        <w:tc>
          <w:tcPr>
            <w:tcW w:w="538" w:type="dxa"/>
            <w:gridSpan w:val="6"/>
            <w:tcBorders>
              <w:top w:val="nil"/>
              <w:left w:val="nil"/>
              <w:bottom w:val="nil"/>
              <w:right w:val="nil"/>
            </w:tcBorders>
            <w:shd w:val="clear" w:color="auto" w:fill="FFFFFF"/>
          </w:tcPr>
          <w:p w14:paraId="57C00581" w14:textId="0F8B8D2A"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3056" behindDoc="0" locked="1" layoutInCell="0" allowOverlap="1" wp14:anchorId="0551EDAD" wp14:editId="6A6DC0D5">
                      <wp:simplePos x="0" y="0"/>
                      <wp:positionH relativeFrom="column">
                        <wp:posOffset>0</wp:posOffset>
                      </wp:positionH>
                      <wp:positionV relativeFrom="paragraph">
                        <wp:posOffset>0</wp:posOffset>
                      </wp:positionV>
                      <wp:extent cx="341630" cy="1706880"/>
                      <wp:effectExtent l="0" t="0" r="0" b="0"/>
                      <wp:wrapNone/>
                      <wp:docPr id="83"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706880"/>
                                <a:chOff x="0" y="0"/>
                                <a:chExt cx="538" cy="2688"/>
                              </a:xfrm>
                            </wpg:grpSpPr>
                            <wps:wsp>
                              <wps:cNvPr id="84" name="Rectangle 172"/>
                              <wps:cNvSpPr>
                                <a:spLocks noChangeArrowheads="1"/>
                              </wps:cNvSpPr>
                              <wps:spPr bwMode="auto">
                                <a:xfrm>
                                  <a:off x="108"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5" name="Rectangle 173"/>
                              <wps:cNvSpPr>
                                <a:spLocks noChangeArrowheads="1"/>
                              </wps:cNvSpPr>
                              <wps:spPr bwMode="auto">
                                <a:xfrm>
                                  <a:off x="262"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9333A8" id="Group 171" o:spid="_x0000_s1026" style="position:absolute;margin-left:0;margin-top:0;width:26.9pt;height:134.4pt;z-index:251693056" coordsize="538,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" o:allowincell="f">
                      <v:rect id="Rectangle 172" o:spid="_x0000_s1027" style="position:absolute;left:108;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DxAAAANsAAAAPAAAAZHJzL2Rvd25yZXYueG1sRI9Ba8JA&#10;FITvhf6H5Qm9NRuliE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K2Dz8PEAAAA2wAAAA8A&#10;AAAAAAAAAAAAAAAABwIAAGRycy9kb3ducmV2LnhtbFBLBQYAAAAAAwADALcAAAD4AgAAAAA=&#10;" fillcolor="gray" stroked="f" strokeweight="0"/>
                      <v:rect id="Rectangle 173" o:spid="_x0000_s1028" style="position:absolute;left:262;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pYxAAAANsAAAAPAAAAZHJzL2Rvd25yZXYueG1sRI9Ba8JA&#10;FITvhf6H5Qm9NRuFik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MLPaljEAAAA2wAAAA8A&#10;AAAAAAAAAAAAAAAABwIAAGRycy9kb3ducmV2LnhtbFBLBQYAAAAAAwADALcAAAD4Ag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CA01D38"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258DFB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date and time for when this envelope was</w:t>
            </w:r>
          </w:p>
          <w:p w14:paraId="52E72E1F" w14:textId="77777777" w:rsidR="009F1BEA" w:rsidRPr="001B369A" w:rsidRDefault="009F1BEA">
            <w:pPr>
              <w:pStyle w:val="GEFEG"/>
              <w:ind w:left="1198"/>
              <w:rPr>
                <w:sz w:val="16"/>
                <w:szCs w:val="16"/>
                <w:lang w:val="en-GB"/>
              </w:rPr>
            </w:pPr>
            <w:r w:rsidRPr="001B369A">
              <w:rPr>
                <w:b/>
                <w:bCs/>
                <w:color w:val="000080"/>
                <w:sz w:val="16"/>
                <w:szCs w:val="16"/>
                <w:lang w:val="en-GB"/>
              </w:rPr>
              <w:t>created. It is NOT necessarily the same as the</w:t>
            </w:r>
          </w:p>
          <w:p w14:paraId="09E14A02" w14:textId="77777777" w:rsidR="009F1BEA" w:rsidRPr="001B369A" w:rsidRDefault="009F1BEA">
            <w:pPr>
              <w:pStyle w:val="GEFEG"/>
              <w:ind w:left="1198"/>
              <w:rPr>
                <w:sz w:val="16"/>
                <w:szCs w:val="16"/>
                <w:lang w:val="en-GB"/>
              </w:rPr>
            </w:pPr>
            <w:r w:rsidRPr="001B369A">
              <w:rPr>
                <w:b/>
                <w:bCs/>
                <w:color w:val="000080"/>
                <w:sz w:val="16"/>
                <w:szCs w:val="16"/>
                <w:lang w:val="en-GB"/>
              </w:rPr>
              <w:t>issue date of the business document (such as the</w:t>
            </w:r>
          </w:p>
          <w:p w14:paraId="22E0F40A" w14:textId="77777777" w:rsidR="009F1BEA" w:rsidRPr="001B369A" w:rsidRDefault="009F1BEA">
            <w:pPr>
              <w:pStyle w:val="GEFEG"/>
              <w:ind w:left="1198"/>
              <w:rPr>
                <w:sz w:val="16"/>
                <w:szCs w:val="16"/>
                <w:lang w:val="en-GB"/>
              </w:rPr>
            </w:pPr>
            <w:r w:rsidRPr="001B369A">
              <w:rPr>
                <w:b/>
                <w:bCs/>
                <w:color w:val="000080"/>
                <w:sz w:val="16"/>
                <w:szCs w:val="16"/>
                <w:lang w:val="en-GB"/>
              </w:rPr>
              <w:t>invoice) being enveloped. It is NOT necessarily</w:t>
            </w:r>
          </w:p>
          <w:p w14:paraId="2AFED7C9" w14:textId="77777777" w:rsidR="009F1BEA" w:rsidRPr="001B369A" w:rsidRDefault="009F1BEA">
            <w:pPr>
              <w:pStyle w:val="GEFEG"/>
              <w:ind w:left="1198"/>
              <w:rPr>
                <w:sz w:val="16"/>
                <w:szCs w:val="16"/>
                <w:lang w:val="en-GB"/>
              </w:rPr>
            </w:pPr>
            <w:r w:rsidRPr="001B369A">
              <w:rPr>
                <w:b/>
                <w:bCs/>
                <w:color w:val="000080"/>
                <w:sz w:val="16"/>
                <w:szCs w:val="16"/>
                <w:lang w:val="en-GB"/>
              </w:rPr>
              <w:t>the date time for transmission.</w:t>
            </w:r>
          </w:p>
          <w:p w14:paraId="0DA8FDAF" w14:textId="77777777" w:rsidR="009F1BEA" w:rsidRPr="001B369A" w:rsidRDefault="009F1BEA">
            <w:pPr>
              <w:pStyle w:val="GEFEG"/>
              <w:ind w:left="1198"/>
              <w:rPr>
                <w:sz w:val="16"/>
                <w:szCs w:val="16"/>
                <w:lang w:val="en-GB"/>
              </w:rPr>
            </w:pPr>
          </w:p>
          <w:p w14:paraId="2718D6E0" w14:textId="77777777" w:rsidR="009F1BEA" w:rsidRPr="001B369A" w:rsidRDefault="009F1BEA">
            <w:pPr>
              <w:pStyle w:val="GEFEG"/>
              <w:ind w:left="1198"/>
              <w:rPr>
                <w:sz w:val="16"/>
                <w:szCs w:val="16"/>
                <w:lang w:val="en-GB"/>
              </w:rPr>
            </w:pPr>
            <w:r w:rsidRPr="001B369A">
              <w:rPr>
                <w:b/>
                <w:bCs/>
                <w:color w:val="000080"/>
                <w:sz w:val="16"/>
                <w:szCs w:val="16"/>
                <w:lang w:val="en-GB"/>
              </w:rPr>
              <w:t>The format of the value of this MUST include</w:t>
            </w:r>
          </w:p>
          <w:p w14:paraId="7EF820F8" w14:textId="77777777" w:rsidR="009F1BEA" w:rsidRPr="001B369A" w:rsidRDefault="009F1BEA">
            <w:pPr>
              <w:pStyle w:val="GEFEG"/>
              <w:ind w:left="1198"/>
              <w:rPr>
                <w:sz w:val="16"/>
                <w:szCs w:val="16"/>
                <w:lang w:val="en-GB"/>
              </w:rPr>
            </w:pPr>
            <w:r w:rsidRPr="001B369A">
              <w:rPr>
                <w:b/>
                <w:bCs/>
                <w:color w:val="000080"/>
                <w:sz w:val="16"/>
                <w:szCs w:val="16"/>
                <w:lang w:val="en-GB"/>
              </w:rPr>
              <w:t xml:space="preserve">timezone information. </w:t>
            </w:r>
          </w:p>
          <w:p w14:paraId="1015C2E2" w14:textId="77777777" w:rsidR="009F1BEA" w:rsidRPr="001B369A" w:rsidRDefault="009F1BEA">
            <w:pPr>
              <w:pStyle w:val="GEFEG"/>
              <w:ind w:left="1198"/>
              <w:rPr>
                <w:sz w:val="16"/>
                <w:szCs w:val="16"/>
                <w:lang w:val="en-GB"/>
              </w:rPr>
            </w:pPr>
          </w:p>
          <w:p w14:paraId="2DE20416" w14:textId="77777777" w:rsidR="009F1BEA" w:rsidRPr="001B369A" w:rsidRDefault="009F1BEA">
            <w:pPr>
              <w:pStyle w:val="GEFEG"/>
              <w:ind w:left="1198"/>
              <w:rPr>
                <w:sz w:val="16"/>
                <w:szCs w:val="16"/>
                <w:lang w:val="en-GB"/>
              </w:rPr>
            </w:pPr>
            <w:r w:rsidRPr="001B369A">
              <w:rPr>
                <w:b/>
                <w:bCs/>
                <w:color w:val="000080"/>
                <w:sz w:val="16"/>
                <w:szCs w:val="16"/>
                <w:lang w:val="en-GB"/>
              </w:rPr>
              <w:t>Use this format for UTC: 2014-01-17T09:30:00Z</w:t>
            </w:r>
          </w:p>
          <w:p w14:paraId="52C38B5F" w14:textId="77777777" w:rsidR="009F1BEA" w:rsidRPr="001B369A" w:rsidRDefault="009F1BEA">
            <w:pPr>
              <w:pStyle w:val="GEFEG"/>
              <w:ind w:left="1198"/>
              <w:rPr>
                <w:sz w:val="16"/>
                <w:szCs w:val="16"/>
                <w:lang w:val="en-GB"/>
              </w:rPr>
            </w:pPr>
            <w:r w:rsidRPr="001B369A">
              <w:rPr>
                <w:b/>
                <w:bCs/>
                <w:color w:val="000080"/>
                <w:sz w:val="16"/>
                <w:szCs w:val="16"/>
                <w:lang w:val="en-GB"/>
              </w:rPr>
              <w:t>(Where the "Z" indicates UTC)</w:t>
            </w:r>
          </w:p>
          <w:p w14:paraId="32C68B03" w14:textId="77777777" w:rsidR="009F1BEA" w:rsidRPr="001B369A" w:rsidRDefault="009F1BEA">
            <w:pPr>
              <w:pStyle w:val="GEFEG"/>
              <w:ind w:left="1198"/>
              <w:rPr>
                <w:sz w:val="16"/>
                <w:szCs w:val="16"/>
                <w:lang w:val="en-GB"/>
              </w:rPr>
            </w:pPr>
            <w:r w:rsidRPr="001B369A">
              <w:rPr>
                <w:b/>
                <w:bCs/>
                <w:color w:val="000080"/>
                <w:sz w:val="16"/>
                <w:szCs w:val="16"/>
                <w:lang w:val="en-GB"/>
              </w:rPr>
              <w:t>Or specify offset from UTC by adding the time</w:t>
            </w:r>
          </w:p>
          <w:p w14:paraId="05CFC138" w14:textId="77777777" w:rsidR="009F1BEA" w:rsidRPr="001B369A" w:rsidRDefault="009F1BEA">
            <w:pPr>
              <w:pStyle w:val="GEFEG"/>
              <w:ind w:left="1198"/>
              <w:rPr>
                <w:sz w:val="16"/>
                <w:szCs w:val="16"/>
                <w:lang w:val="en-GB"/>
              </w:rPr>
            </w:pPr>
            <w:r w:rsidRPr="001B369A">
              <w:rPr>
                <w:b/>
                <w:bCs/>
                <w:color w:val="000080"/>
                <w:sz w:val="16"/>
                <w:szCs w:val="16"/>
                <w:lang w:val="en-GB"/>
              </w:rPr>
              <w:t>difference: 2014-01-17T09:30:00+02:00 (Where</w:t>
            </w:r>
          </w:p>
          <w:p w14:paraId="0E342DA1" w14:textId="77777777" w:rsidR="009F1BEA" w:rsidRPr="001B369A" w:rsidRDefault="009F1BEA">
            <w:pPr>
              <w:pStyle w:val="GEFEG"/>
              <w:ind w:left="1198"/>
              <w:rPr>
                <w:sz w:val="16"/>
                <w:szCs w:val="16"/>
                <w:lang w:val="en-GB"/>
              </w:rPr>
            </w:pPr>
            <w:r w:rsidRPr="001B369A">
              <w:rPr>
                <w:b/>
                <w:bCs/>
                <w:color w:val="000080"/>
                <w:sz w:val="16"/>
                <w:szCs w:val="16"/>
                <w:lang w:val="en-GB"/>
              </w:rPr>
              <w:t>+02:00 indicates 2 hours positive offset to UTC)</w:t>
            </w:r>
          </w:p>
        </w:tc>
      </w:tr>
      <w:tr w:rsidR="009F1BEA" w:rsidRPr="001B369A" w14:paraId="5999BE6F" w14:textId="77777777">
        <w:trPr>
          <w:gridAfter w:val="1"/>
          <w:wAfter w:w="16" w:type="dxa"/>
          <w:cantSplit/>
          <w:trHeight w:hRule="exact" w:val="399"/>
        </w:trPr>
        <w:tc>
          <w:tcPr>
            <w:tcW w:w="384" w:type="dxa"/>
            <w:gridSpan w:val="4"/>
            <w:tcBorders>
              <w:top w:val="dotted" w:sz="6" w:space="0" w:color="C0C0C0"/>
              <w:left w:val="nil"/>
              <w:bottom w:val="nil"/>
              <w:right w:val="nil"/>
            </w:tcBorders>
            <w:shd w:val="clear" w:color="auto" w:fill="FFFFFF"/>
          </w:tcPr>
          <w:p w14:paraId="30175A41" w14:textId="0A74FD28"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4080" behindDoc="0" locked="1" layoutInCell="0" allowOverlap="1" wp14:anchorId="3317C8FC" wp14:editId="719F61B9">
                      <wp:simplePos x="0" y="0"/>
                      <wp:positionH relativeFrom="column">
                        <wp:posOffset>0</wp:posOffset>
                      </wp:positionH>
                      <wp:positionV relativeFrom="paragraph">
                        <wp:posOffset>9525</wp:posOffset>
                      </wp:positionV>
                      <wp:extent cx="243840" cy="253365"/>
                      <wp:effectExtent l="0" t="0" r="0" b="0"/>
                      <wp:wrapNone/>
                      <wp:docPr id="78"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79" name="Rectangle 175"/>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0" name="Rectangle 176"/>
                              <wps:cNvSpPr>
                                <a:spLocks noChangeArrowheads="1"/>
                              </wps:cNvSpPr>
                              <wps:spPr bwMode="auto">
                                <a:xfrm>
                                  <a:off x="262"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1" name="Rectangle 17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2" name="Rectangle 178"/>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165A21" id="Group 174" o:spid="_x0000_s1026" style="position:absolute;margin-left:0;margin-top:.75pt;width:19.2pt;height:19.95pt;z-index:251694080"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" o:allowincell="f">
                      <v:rect id="Rectangle 175"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" fillcolor="gray" stroked="f" strokeweight="0"/>
                      <v:rect id="Rectangle 176" o:spid="_x0000_s1028" style="position:absolute;left:262;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" fillcolor="gray" stroked="f" strokeweight="0"/>
                      <v:rect id="Rectangle 17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" fillcolor="gray" stroked="f" strokeweight="0"/>
                      <v:rect id="Rectangle 178"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AEE403E" w14:textId="77777777" w:rsidR="009F1BEA" w:rsidRPr="001B369A" w:rsidRDefault="009F1BEA">
            <w:pPr>
              <w:pStyle w:val="GEFEG"/>
              <w:ind w:left="58"/>
              <w:rPr>
                <w:sz w:val="16"/>
                <w:szCs w:val="16"/>
                <w:lang w:val="en-GB"/>
              </w:rPr>
            </w:pPr>
            <w:r w:rsidRPr="001B369A">
              <w:rPr>
                <w:b/>
                <w:bCs/>
                <w:color w:val="000000"/>
                <w:sz w:val="16"/>
                <w:szCs w:val="16"/>
                <w:lang w:val="en-GB"/>
              </w:rPr>
              <w:t>BusinessScope</w:t>
            </w:r>
          </w:p>
        </w:tc>
        <w:tc>
          <w:tcPr>
            <w:tcW w:w="5062" w:type="dxa"/>
            <w:gridSpan w:val="3"/>
            <w:tcBorders>
              <w:top w:val="dotted" w:sz="6" w:space="0" w:color="C0C0C0"/>
              <w:left w:val="nil"/>
              <w:bottom w:val="nil"/>
              <w:right w:val="nil"/>
            </w:tcBorders>
            <w:shd w:val="clear" w:color="auto" w:fill="FFFFFF"/>
          </w:tcPr>
          <w:p w14:paraId="71233FB8" w14:textId="7F26C962"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296" w:author="Philip Helger" w:date="2022-02-06T22:10: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705074B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BusinessScope</w:t>
            </w:r>
          </w:p>
        </w:tc>
      </w:tr>
      <w:tr w:rsidR="009F1BEA" w:rsidRPr="001B369A" w14:paraId="0F68C6C9" w14:textId="77777777">
        <w:trPr>
          <w:gridAfter w:val="1"/>
          <w:wAfter w:w="16" w:type="dxa"/>
          <w:cantSplit/>
          <w:trHeight w:hRule="exact" w:val="384"/>
        </w:trPr>
        <w:tc>
          <w:tcPr>
            <w:tcW w:w="461" w:type="dxa"/>
            <w:gridSpan w:val="5"/>
            <w:tcBorders>
              <w:top w:val="nil"/>
              <w:left w:val="nil"/>
              <w:bottom w:val="nil"/>
              <w:right w:val="nil"/>
            </w:tcBorders>
            <w:shd w:val="clear" w:color="auto" w:fill="FFFFFF"/>
          </w:tcPr>
          <w:p w14:paraId="7A2B8635" w14:textId="1E84237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5104" behindDoc="0" locked="1" layoutInCell="0" allowOverlap="1" wp14:anchorId="3286474B" wp14:editId="4B94977B">
                      <wp:simplePos x="0" y="0"/>
                      <wp:positionH relativeFrom="column">
                        <wp:posOffset>0</wp:posOffset>
                      </wp:positionH>
                      <wp:positionV relativeFrom="paragraph">
                        <wp:posOffset>0</wp:posOffset>
                      </wp:positionV>
                      <wp:extent cx="292735" cy="243840"/>
                      <wp:effectExtent l="0" t="0" r="0" b="0"/>
                      <wp:wrapNone/>
                      <wp:docPr id="75"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243840"/>
                                <a:chOff x="0" y="0"/>
                                <a:chExt cx="461" cy="384"/>
                              </a:xfrm>
                            </wpg:grpSpPr>
                            <wps:wsp>
                              <wps:cNvPr id="76" name="Rectangle 180"/>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7" name="Rectangle 181"/>
                              <wps:cNvSpPr>
                                <a:spLocks noChangeArrowheads="1"/>
                              </wps:cNvSpPr>
                              <wps:spPr bwMode="auto">
                                <a:xfrm>
                                  <a:off x="339"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7A8885" id="Group 179" o:spid="_x0000_s1026" style="position:absolute;margin-left:0;margin-top:0;width:23.05pt;height:19.2pt;z-index:251695104" coordsize="46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" o:allowincell="f">
                      <v:rect id="Rectangle 180"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" fillcolor="gray" stroked="f" strokeweight="0"/>
                      <v:rect id="Rectangle 181" o:spid="_x0000_s1028" style="position:absolute;left:339;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" fillcolor="gray" stroked="f" strokeweight="0"/>
                      <w10:anchorlock/>
                    </v:group>
                  </w:pict>
                </mc:Fallback>
              </mc:AlternateContent>
            </w:r>
          </w:p>
        </w:tc>
        <w:tc>
          <w:tcPr>
            <w:tcW w:w="4114" w:type="dxa"/>
            <w:gridSpan w:val="6"/>
            <w:tcBorders>
              <w:top w:val="nil"/>
              <w:left w:val="nil"/>
              <w:bottom w:val="nil"/>
              <w:right w:val="dotted" w:sz="6" w:space="0" w:color="C0C0C0"/>
            </w:tcBorders>
            <w:shd w:val="clear" w:color="auto" w:fill="FFFFFF"/>
          </w:tcPr>
          <w:p w14:paraId="72C88FF1"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134717F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Elements used to identify the ProcessID and</w:t>
            </w:r>
          </w:p>
          <w:p w14:paraId="296E8172" w14:textId="77777777" w:rsidR="009F1BEA" w:rsidRPr="001B369A" w:rsidRDefault="009F1BEA">
            <w:pPr>
              <w:pStyle w:val="GEFEG"/>
              <w:ind w:left="1198"/>
              <w:rPr>
                <w:sz w:val="16"/>
                <w:szCs w:val="16"/>
                <w:lang w:val="en-GB"/>
              </w:rPr>
            </w:pPr>
            <w:r w:rsidRPr="001B369A">
              <w:rPr>
                <w:b/>
                <w:bCs/>
                <w:color w:val="000080"/>
                <w:sz w:val="16"/>
                <w:szCs w:val="16"/>
                <w:lang w:val="en-GB"/>
              </w:rPr>
              <w:t>DocumentID.</w:t>
            </w:r>
          </w:p>
        </w:tc>
      </w:tr>
      <w:tr w:rsidR="009F1BEA" w:rsidRPr="001B369A" w14:paraId="3BD3CCD4" w14:textId="77777777">
        <w:trPr>
          <w:gridAfter w:val="1"/>
          <w:wAfter w:w="16" w:type="dxa"/>
          <w:cantSplit/>
          <w:trHeight w:hRule="exact" w:val="207"/>
        </w:trPr>
        <w:tc>
          <w:tcPr>
            <w:tcW w:w="461" w:type="dxa"/>
            <w:gridSpan w:val="5"/>
            <w:tcBorders>
              <w:top w:val="dotted" w:sz="6" w:space="0" w:color="C0C0C0"/>
              <w:left w:val="nil"/>
              <w:bottom w:val="nil"/>
              <w:right w:val="nil"/>
            </w:tcBorders>
            <w:shd w:val="clear" w:color="auto" w:fill="FFFFFF"/>
          </w:tcPr>
          <w:p w14:paraId="419ED4BA" w14:textId="093C2E31"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6128" behindDoc="0" locked="1" layoutInCell="0" allowOverlap="1" wp14:anchorId="6469D755" wp14:editId="127763CB">
                      <wp:simplePos x="0" y="0"/>
                      <wp:positionH relativeFrom="column">
                        <wp:posOffset>0</wp:posOffset>
                      </wp:positionH>
                      <wp:positionV relativeFrom="paragraph">
                        <wp:posOffset>9525</wp:posOffset>
                      </wp:positionV>
                      <wp:extent cx="292735" cy="131445"/>
                      <wp:effectExtent l="0" t="0" r="0" b="0"/>
                      <wp:wrapNone/>
                      <wp:docPr id="70"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71" name="Rectangle 183"/>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2" name="Rectangle 184"/>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3" name="Rectangle 185"/>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4" name="Rectangle 186"/>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8FCB31" id="Group 182" o:spid="_x0000_s1026" style="position:absolute;margin-left:0;margin-top:.75pt;width:23.05pt;height:10.35pt;z-index:2516961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" o:allowincell="f">
                      <v:rect id="Rectangle 183"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" fillcolor="gray" stroked="f" strokeweight="0"/>
                      <v:rect id="Rectangle 184" o:spid="_x0000_s1028"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" fillcolor="gray" stroked="f" strokeweight="0"/>
                      <v:rect id="Rectangle 185" o:spid="_x0000_s1029"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eQxQAAANsAAAAPAAAAZHJzL2Rvd25yZXYueG1sRI9Ba8JA&#10;FITvQv/D8oTedKOC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AXvyeQxQAAANsAAAAP&#10;AAAAAAAAAAAAAAAAAAcCAABkcnMvZG93bnJldi54bWxQSwUGAAAAAAMAAwC3AAAA+QIAAAAA&#10;" fillcolor="gray" stroked="f" strokeweight="0"/>
                      <v:rect id="Rectangle 186" o:spid="_x0000_s1030"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kxQAAANsAAAAPAAAAZHJzL2Rvd25yZXYueG1sRI9Ba8JA&#10;FITvQv/D8oTedKOI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CYVr/kxQAAANsAAAAP&#10;AAAAAAAAAAAAAAAAAAcCAABkcnMvZG93bnJldi54bWxQSwUGAAAAAAMAAwC3AAAA+Q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0553B6E5"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3"/>
            <w:tcBorders>
              <w:top w:val="dotted" w:sz="6" w:space="0" w:color="C0C0C0"/>
              <w:left w:val="nil"/>
              <w:bottom w:val="nil"/>
              <w:right w:val="nil"/>
            </w:tcBorders>
            <w:shd w:val="clear" w:color="auto" w:fill="FFFFFF"/>
          </w:tcPr>
          <w:p w14:paraId="779C2211" w14:textId="441C2301" w:rsidR="009F1BEA" w:rsidRPr="001B369A" w:rsidRDefault="009F1BEA">
            <w:pPr>
              <w:pStyle w:val="GEFEG"/>
              <w:tabs>
                <w:tab w:val="left" w:pos="1198"/>
                <w:tab w:val="left" w:pos="1431"/>
                <w:tab w:val="left" w:pos="1664"/>
              </w:tabs>
              <w:ind w:left="58"/>
              <w:rPr>
                <w:sz w:val="16"/>
                <w:szCs w:val="16"/>
                <w:lang w:val="en-GB"/>
              </w:rPr>
            </w:pPr>
            <w:del w:id="297" w:author="Philip Helger" w:date="2022-02-06T22:10:00Z">
              <w:r w:rsidRPr="001B369A" w:rsidDel="001B369A">
                <w:rPr>
                  <w:b/>
                  <w:bCs/>
                  <w:color w:val="808080"/>
                  <w:sz w:val="16"/>
                  <w:szCs w:val="16"/>
                  <w:lang w:val="en-GB"/>
                </w:rPr>
                <w:delText>Occurence</w:delText>
              </w:r>
            </w:del>
            <w:ins w:id="298" w:author="Philip Helger" w:date="2022-02-06T22:10:00Z">
              <w:r w:rsidR="001B369A" w:rsidRPr="001B369A">
                <w:rPr>
                  <w:b/>
                  <w:bCs/>
                  <w:color w:val="808080"/>
                  <w:sz w:val="16"/>
                  <w:szCs w:val="16"/>
                  <w:lang w:val="en-GB"/>
                </w:rPr>
                <w:t>Occurrence</w:t>
              </w:r>
            </w:ins>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31B00873" w14:textId="77777777">
        <w:trPr>
          <w:gridAfter w:val="1"/>
          <w:wAfter w:w="16" w:type="dxa"/>
          <w:cantSplit/>
          <w:trHeight w:hRule="exact" w:val="399"/>
        </w:trPr>
        <w:tc>
          <w:tcPr>
            <w:tcW w:w="538" w:type="dxa"/>
            <w:gridSpan w:val="6"/>
            <w:tcBorders>
              <w:top w:val="dotted" w:sz="6" w:space="0" w:color="C0C0C0"/>
              <w:left w:val="nil"/>
              <w:bottom w:val="nil"/>
              <w:right w:val="nil"/>
            </w:tcBorders>
            <w:shd w:val="clear" w:color="auto" w:fill="FFFFFF"/>
          </w:tcPr>
          <w:p w14:paraId="4765B529" w14:textId="6DB8B6E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7152" behindDoc="0" locked="1" layoutInCell="0" allowOverlap="1" wp14:anchorId="4B76BA39" wp14:editId="09C88C3D">
                      <wp:simplePos x="0" y="0"/>
                      <wp:positionH relativeFrom="column">
                        <wp:posOffset>0</wp:posOffset>
                      </wp:positionH>
                      <wp:positionV relativeFrom="paragraph">
                        <wp:posOffset>9525</wp:posOffset>
                      </wp:positionV>
                      <wp:extent cx="341630" cy="253365"/>
                      <wp:effectExtent l="0" t="0" r="0" b="0"/>
                      <wp:wrapNone/>
                      <wp:docPr id="65"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66" name="Rectangle 18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7" name="Rectangle 18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8" name="Rectangle 19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9" name="Rectangle 191"/>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DAC99A" id="Group 187" o:spid="_x0000_s1026" style="position:absolute;margin-left:0;margin-top:.75pt;width:26.9pt;height:19.95pt;z-index:2516971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" o:allowincell="f">
                      <v:rect id="Rectangle 18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" fillcolor="gray" stroked="f" strokeweight="0"/>
                      <v:rect id="Rectangle 189" o:spid="_x0000_s1028"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" fillcolor="gray" stroked="f" strokeweight="0"/>
                      <v:rect id="Rectangle 190" o:spid="_x0000_s1029"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" fillcolor="gray" stroked="f" strokeweight="0"/>
                      <v:rect id="Rectangle 191" o:spid="_x0000_s1030"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3E3BF10" w14:textId="77777777" w:rsidR="009F1BEA" w:rsidRPr="001B369A" w:rsidRDefault="009F1BEA">
            <w:pPr>
              <w:pStyle w:val="GEFEG"/>
              <w:ind w:left="58"/>
              <w:rPr>
                <w:sz w:val="16"/>
                <w:szCs w:val="16"/>
                <w:lang w:val="en-GB"/>
              </w:rPr>
            </w:pPr>
            <w:r w:rsidRPr="001B369A">
              <w:rPr>
                <w:b/>
                <w:bCs/>
                <w:color w:val="000000"/>
                <w:sz w:val="16"/>
                <w:szCs w:val="16"/>
                <w:lang w:val="en-GB"/>
              </w:rPr>
              <w:t>Scope</w:t>
            </w:r>
          </w:p>
        </w:tc>
        <w:tc>
          <w:tcPr>
            <w:tcW w:w="5062" w:type="dxa"/>
            <w:gridSpan w:val="3"/>
            <w:tcBorders>
              <w:top w:val="dotted" w:sz="6" w:space="0" w:color="C0C0C0"/>
              <w:left w:val="nil"/>
              <w:bottom w:val="nil"/>
              <w:right w:val="nil"/>
            </w:tcBorders>
            <w:shd w:val="clear" w:color="auto" w:fill="FFFFFF"/>
          </w:tcPr>
          <w:p w14:paraId="73258221" w14:textId="3AEB3F39" w:rsidR="009F1BEA" w:rsidRPr="001B369A" w:rsidRDefault="009F1BEA">
            <w:pPr>
              <w:pStyle w:val="GEFEG"/>
              <w:tabs>
                <w:tab w:val="left" w:pos="1198"/>
                <w:tab w:val="left" w:pos="1431"/>
                <w:tab w:val="left" w:pos="1664"/>
              </w:tabs>
              <w:ind w:left="58"/>
              <w:rPr>
                <w:sz w:val="16"/>
                <w:szCs w:val="16"/>
                <w:lang w:val="en-GB"/>
              </w:rPr>
            </w:pPr>
            <w:del w:id="299" w:author="Philip Helger" w:date="2022-02-06T22:10:00Z">
              <w:r w:rsidRPr="001B369A" w:rsidDel="001B369A">
                <w:rPr>
                  <w:b/>
                  <w:bCs/>
                  <w:color w:val="808080"/>
                  <w:sz w:val="16"/>
                  <w:szCs w:val="16"/>
                  <w:lang w:val="en-GB"/>
                </w:rPr>
                <w:delText>Occurence</w:delText>
              </w:r>
            </w:del>
            <w:ins w:id="300" w:author="Philip Helger" w:date="2022-02-06T22:10:00Z">
              <w:r w:rsidR="001B369A" w:rsidRPr="001B369A">
                <w:rPr>
                  <w:b/>
                  <w:bCs/>
                  <w:color w:val="808080"/>
                  <w:sz w:val="16"/>
                  <w:szCs w:val="16"/>
                  <w:lang w:val="en-GB"/>
                </w:rPr>
                <w:t>Occurrence</w:t>
              </w:r>
            </w:ins>
            <w:r w:rsidRPr="001B369A">
              <w:rPr>
                <w:sz w:val="16"/>
                <w:szCs w:val="16"/>
                <w:lang w:val="en-GB"/>
              </w:rPr>
              <w:tab/>
            </w:r>
            <w:del w:id="301" w:author="Philip Helger" w:date="2022-02-06T22:16:00Z">
              <w:r w:rsidRPr="001B369A" w:rsidDel="00193CAA">
                <w:rPr>
                  <w:color w:val="000000"/>
                  <w:sz w:val="16"/>
                  <w:szCs w:val="16"/>
                  <w:lang w:val="en-GB"/>
                </w:rPr>
                <w:delText>2</w:delText>
              </w:r>
            </w:del>
            <w:ins w:id="302" w:author="Philip Helger" w:date="2022-02-06T22:16:00Z">
              <w:r w:rsidR="00193CAA">
                <w:rPr>
                  <w:color w:val="000000"/>
                  <w:sz w:val="16"/>
                  <w:szCs w:val="16"/>
                  <w:lang w:val="en-GB"/>
                </w:rPr>
                <w:t>4</w:t>
              </w:r>
            </w:ins>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unbounded</w:t>
            </w:r>
          </w:p>
          <w:p w14:paraId="00FE2A7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Scope</w:t>
            </w:r>
          </w:p>
        </w:tc>
      </w:tr>
      <w:tr w:rsidR="009F1BEA" w:rsidRPr="001B369A" w14:paraId="0976C5AD" w14:textId="77777777">
        <w:trPr>
          <w:gridAfter w:val="1"/>
          <w:wAfter w:w="16" w:type="dxa"/>
          <w:cantSplit/>
          <w:trHeight w:hRule="exact" w:val="384"/>
        </w:trPr>
        <w:tc>
          <w:tcPr>
            <w:tcW w:w="614" w:type="dxa"/>
            <w:gridSpan w:val="7"/>
            <w:tcBorders>
              <w:top w:val="nil"/>
              <w:left w:val="nil"/>
              <w:bottom w:val="nil"/>
              <w:right w:val="nil"/>
            </w:tcBorders>
            <w:shd w:val="clear" w:color="auto" w:fill="FFFFFF"/>
          </w:tcPr>
          <w:p w14:paraId="4940E8DD" w14:textId="5AC69A6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8176" behindDoc="0" locked="1" layoutInCell="0" allowOverlap="1" wp14:anchorId="24D2F2E0" wp14:editId="2C33D030">
                      <wp:simplePos x="0" y="0"/>
                      <wp:positionH relativeFrom="column">
                        <wp:posOffset>0</wp:posOffset>
                      </wp:positionH>
                      <wp:positionV relativeFrom="paragraph">
                        <wp:posOffset>0</wp:posOffset>
                      </wp:positionV>
                      <wp:extent cx="389890" cy="243840"/>
                      <wp:effectExtent l="0" t="0" r="0" b="0"/>
                      <wp:wrapNone/>
                      <wp:docPr id="6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43840"/>
                                <a:chOff x="0" y="0"/>
                                <a:chExt cx="614" cy="384"/>
                              </a:xfrm>
                            </wpg:grpSpPr>
                            <wps:wsp>
                              <wps:cNvPr id="63" name="Rectangle 193"/>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4" name="Rectangle 194"/>
                              <wps:cNvSpPr>
                                <a:spLocks noChangeArrowheads="1"/>
                              </wps:cNvSpPr>
                              <wps:spPr bwMode="auto">
                                <a:xfrm>
                                  <a:off x="493"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1E031" id="Group 192" o:spid="_x0000_s1026" style="position:absolute;margin-left:0;margin-top:0;width:30.7pt;height:19.2pt;z-index:251698176" coordsize="61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" o:allowincell="f">
                      <v:rect id="Rectangle 193"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FNxQAAANsAAAAPAAAAZHJzL2Rvd25yZXYueG1sRI9Ba8JA&#10;FITvQv/D8gre6kaF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CSZrFNxQAAANsAAAAP&#10;AAAAAAAAAAAAAAAAAAcCAABkcnMvZG93bnJldi54bWxQSwUGAAAAAAMAAwC3AAAA+QIAAAAA&#10;" fillcolor="gray" stroked="f" strokeweight="0"/>
                      <v:rect id="Rectangle 194" o:spid="_x0000_s1028" style="position:absolute;left:493;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k5xQAAANsAAAAPAAAAZHJzL2Rvd25yZXYueG1sRI9Ba8JA&#10;FITvQv/D8gre6kaR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Adjyk5xQAAANsAAAAP&#10;AAAAAAAAAAAAAAAAAAcCAABkcnMvZG93bnJldi54bWxQSwUGAAAAAAMAAwC3AAAA+QI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5A323765"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5383FC66" w14:textId="5F4C8A29" w:rsidR="009F1BEA" w:rsidRPr="001B369A" w:rsidRDefault="009F1BEA">
            <w:pPr>
              <w:pStyle w:val="GEFEG"/>
              <w:tabs>
                <w:tab w:val="left" w:pos="1207"/>
              </w:tabs>
              <w:ind w:left="1207" w:hanging="1207"/>
              <w:rPr>
                <w:sz w:val="16"/>
                <w:szCs w:val="16"/>
                <w:lang w:val="en-GB"/>
              </w:rPr>
              <w:pPrChange w:id="303" w:author="Philip Helger" w:date="2022-02-06T22:17:00Z">
                <w:pPr>
                  <w:pStyle w:val="GEFEG"/>
                  <w:tabs>
                    <w:tab w:val="left" w:pos="1207"/>
                  </w:tabs>
                </w:pPr>
              </w:pPrChange>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Repeat </w:t>
            </w:r>
            <w:del w:id="304" w:author="Philip Helger" w:date="2022-02-06T22:16:00Z">
              <w:r w:rsidR="008B6F23" w:rsidRPr="001B369A" w:rsidDel="00193CAA">
                <w:rPr>
                  <w:b/>
                  <w:bCs/>
                  <w:color w:val="000080"/>
                  <w:sz w:val="16"/>
                  <w:szCs w:val="16"/>
                  <w:lang w:val="en-GB"/>
                </w:rPr>
                <w:delText xml:space="preserve">at least </w:delText>
              </w:r>
              <w:r w:rsidRPr="001B369A" w:rsidDel="00193CAA">
                <w:rPr>
                  <w:b/>
                  <w:bCs/>
                  <w:color w:val="000080"/>
                  <w:sz w:val="16"/>
                  <w:szCs w:val="16"/>
                  <w:lang w:val="en-GB"/>
                </w:rPr>
                <w:delText>twice - once for DocumentID once</w:delText>
              </w:r>
              <w:r w:rsidR="008B6F23" w:rsidRPr="001B369A" w:rsidDel="00193CAA">
                <w:rPr>
                  <w:b/>
                  <w:bCs/>
                  <w:color w:val="000080"/>
                  <w:sz w:val="16"/>
                  <w:szCs w:val="16"/>
                  <w:lang w:val="en-GB"/>
                </w:rPr>
                <w:br/>
              </w:r>
              <w:r w:rsidR="008B6F23" w:rsidRPr="001B369A" w:rsidDel="00193CAA">
                <w:rPr>
                  <w:sz w:val="16"/>
                  <w:szCs w:val="16"/>
                  <w:lang w:val="en-GB"/>
                </w:rPr>
                <w:tab/>
              </w:r>
              <w:r w:rsidRPr="001B369A" w:rsidDel="00193CAA">
                <w:rPr>
                  <w:b/>
                  <w:bCs/>
                  <w:color w:val="000080"/>
                  <w:sz w:val="16"/>
                  <w:szCs w:val="16"/>
                  <w:lang w:val="en-GB"/>
                </w:rPr>
                <w:delText>for</w:delText>
              </w:r>
              <w:r w:rsidR="008B6F23" w:rsidRPr="001B369A" w:rsidDel="00193CAA">
                <w:rPr>
                  <w:b/>
                  <w:bCs/>
                  <w:color w:val="000080"/>
                  <w:sz w:val="16"/>
                  <w:szCs w:val="16"/>
                  <w:lang w:val="en-GB"/>
                </w:rPr>
                <w:delText xml:space="preserve"> P</w:delText>
              </w:r>
              <w:r w:rsidRPr="001B369A" w:rsidDel="00193CAA">
                <w:rPr>
                  <w:b/>
                  <w:bCs/>
                  <w:color w:val="000080"/>
                  <w:sz w:val="16"/>
                  <w:szCs w:val="16"/>
                  <w:lang w:val="en-GB"/>
                </w:rPr>
                <w:delText>rocessID</w:delText>
              </w:r>
            </w:del>
            <w:ins w:id="305" w:author="Philip Helger" w:date="2022-02-06T22:16:00Z">
              <w:r w:rsidR="00193CAA">
                <w:rPr>
                  <w:b/>
                  <w:bCs/>
                  <w:color w:val="000080"/>
                  <w:sz w:val="16"/>
                  <w:szCs w:val="16"/>
                  <w:lang w:val="en-GB"/>
                </w:rPr>
                <w:t>for each mandatory qualifier</w:t>
              </w:r>
            </w:ins>
            <w:ins w:id="306" w:author="Philip Helger" w:date="2022-02-06T22:17:00Z">
              <w:r w:rsidR="00193CAA">
                <w:rPr>
                  <w:b/>
                  <w:bCs/>
                  <w:color w:val="000080"/>
                  <w:sz w:val="16"/>
                  <w:szCs w:val="16"/>
                  <w:lang w:val="en-GB"/>
                </w:rPr>
                <w:t xml:space="preserve">. See chapters </w:t>
              </w:r>
              <w:r w:rsidR="00193CAA">
                <w:rPr>
                  <w:b/>
                  <w:bCs/>
                  <w:color w:val="000080"/>
                  <w:sz w:val="16"/>
                  <w:szCs w:val="16"/>
                  <w:lang w:val="en-GB"/>
                </w:rPr>
                <w:fldChar w:fldCharType="begin"/>
              </w:r>
              <w:r w:rsidR="00193CAA">
                <w:rPr>
                  <w:b/>
                  <w:bCs/>
                  <w:color w:val="000080"/>
                  <w:sz w:val="16"/>
                  <w:szCs w:val="16"/>
                  <w:lang w:val="en-GB"/>
                </w:rPr>
                <w:instrText xml:space="preserve"> REF _Ref95078075 \r \h </w:instrText>
              </w:r>
            </w:ins>
            <w:r w:rsidR="00193CAA">
              <w:rPr>
                <w:b/>
                <w:bCs/>
                <w:color w:val="000080"/>
                <w:sz w:val="16"/>
                <w:szCs w:val="16"/>
                <w:lang w:val="en-GB"/>
              </w:rPr>
            </w:r>
            <w:r w:rsidR="00193CAA">
              <w:rPr>
                <w:b/>
                <w:bCs/>
                <w:color w:val="000080"/>
                <w:sz w:val="16"/>
                <w:szCs w:val="16"/>
                <w:lang w:val="en-GB"/>
              </w:rPr>
              <w:fldChar w:fldCharType="separate"/>
            </w:r>
            <w:ins w:id="307" w:author="Philip Helger" w:date="2022-03-25T21:44:00Z">
              <w:r w:rsidR="00CF2110">
                <w:rPr>
                  <w:b/>
                  <w:bCs/>
                  <w:color w:val="000080"/>
                  <w:sz w:val="16"/>
                  <w:szCs w:val="16"/>
                  <w:lang w:val="en-GB"/>
                </w:rPr>
                <w:t>2.4</w:t>
              </w:r>
            </w:ins>
            <w:ins w:id="308" w:author="Philip Helger" w:date="2022-02-06T22:17:00Z">
              <w:r w:rsidR="00193CAA">
                <w:rPr>
                  <w:b/>
                  <w:bCs/>
                  <w:color w:val="000080"/>
                  <w:sz w:val="16"/>
                  <w:szCs w:val="16"/>
                  <w:lang w:val="en-GB"/>
                </w:rPr>
                <w:fldChar w:fldCharType="end"/>
              </w:r>
              <w:r w:rsidR="00193CAA">
                <w:rPr>
                  <w:b/>
                  <w:bCs/>
                  <w:color w:val="000080"/>
                  <w:sz w:val="16"/>
                  <w:szCs w:val="16"/>
                  <w:lang w:val="en-GB"/>
                </w:rPr>
                <w:t xml:space="preserve"> and </w:t>
              </w:r>
              <w:r w:rsidR="00193CAA">
                <w:rPr>
                  <w:b/>
                  <w:bCs/>
                  <w:color w:val="000080"/>
                  <w:sz w:val="16"/>
                  <w:szCs w:val="16"/>
                  <w:lang w:val="en-GB"/>
                </w:rPr>
                <w:fldChar w:fldCharType="begin"/>
              </w:r>
              <w:r w:rsidR="00193CAA">
                <w:rPr>
                  <w:b/>
                  <w:bCs/>
                  <w:color w:val="000080"/>
                  <w:sz w:val="16"/>
                  <w:szCs w:val="16"/>
                  <w:lang w:val="en-GB"/>
                </w:rPr>
                <w:instrText xml:space="preserve"> REF _Ref95076409 \r \h </w:instrText>
              </w:r>
            </w:ins>
            <w:r w:rsidR="00193CAA">
              <w:rPr>
                <w:b/>
                <w:bCs/>
                <w:color w:val="000080"/>
                <w:sz w:val="16"/>
                <w:szCs w:val="16"/>
                <w:lang w:val="en-GB"/>
              </w:rPr>
            </w:r>
            <w:r w:rsidR="00193CAA">
              <w:rPr>
                <w:b/>
                <w:bCs/>
                <w:color w:val="000080"/>
                <w:sz w:val="16"/>
                <w:szCs w:val="16"/>
                <w:lang w:val="en-GB"/>
              </w:rPr>
              <w:fldChar w:fldCharType="separate"/>
            </w:r>
            <w:ins w:id="309" w:author="Philip Helger" w:date="2022-03-25T21:44:00Z">
              <w:r w:rsidR="00CF2110">
                <w:rPr>
                  <w:b/>
                  <w:bCs/>
                  <w:color w:val="000080"/>
                  <w:sz w:val="16"/>
                  <w:szCs w:val="16"/>
                  <w:lang w:val="en-GB"/>
                </w:rPr>
                <w:t>2.5</w:t>
              </w:r>
            </w:ins>
            <w:ins w:id="310" w:author="Philip Helger" w:date="2022-02-06T22:17:00Z">
              <w:r w:rsidR="00193CAA">
                <w:rPr>
                  <w:b/>
                  <w:bCs/>
                  <w:color w:val="000080"/>
                  <w:sz w:val="16"/>
                  <w:szCs w:val="16"/>
                  <w:lang w:val="en-GB"/>
                </w:rPr>
                <w:fldChar w:fldCharType="end"/>
              </w:r>
            </w:ins>
          </w:p>
        </w:tc>
      </w:tr>
      <w:tr w:rsidR="009F1BEA" w:rsidRPr="001B369A" w14:paraId="40B6FAD4" w14:textId="77777777">
        <w:trPr>
          <w:gridAfter w:val="1"/>
          <w:wAfter w:w="16" w:type="dxa"/>
          <w:cantSplit/>
          <w:trHeight w:hRule="exact" w:val="207"/>
        </w:trPr>
        <w:tc>
          <w:tcPr>
            <w:tcW w:w="614" w:type="dxa"/>
            <w:gridSpan w:val="7"/>
            <w:tcBorders>
              <w:top w:val="dotted" w:sz="6" w:space="0" w:color="C0C0C0"/>
              <w:left w:val="nil"/>
              <w:bottom w:val="nil"/>
              <w:right w:val="nil"/>
            </w:tcBorders>
            <w:shd w:val="clear" w:color="auto" w:fill="FFFFFF"/>
          </w:tcPr>
          <w:p w14:paraId="2C8A318D" w14:textId="39AB6766"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9200" behindDoc="0" locked="1" layoutInCell="0" allowOverlap="1" wp14:anchorId="4BBC50DE" wp14:editId="528E56F9">
                      <wp:simplePos x="0" y="0"/>
                      <wp:positionH relativeFrom="column">
                        <wp:posOffset>0</wp:posOffset>
                      </wp:positionH>
                      <wp:positionV relativeFrom="paragraph">
                        <wp:posOffset>9525</wp:posOffset>
                      </wp:positionV>
                      <wp:extent cx="389890" cy="131445"/>
                      <wp:effectExtent l="0" t="0" r="0" b="0"/>
                      <wp:wrapNone/>
                      <wp:docPr id="57"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31445"/>
                                <a:chOff x="0" y="15"/>
                                <a:chExt cx="614" cy="207"/>
                              </a:xfrm>
                            </wpg:grpSpPr>
                            <wps:wsp>
                              <wps:cNvPr id="58" name="Rectangle 1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9" name="Rectangle 197"/>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0" name="Rectangle 198"/>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1" name="Rectangle 199"/>
                              <wps:cNvSpPr>
                                <a:spLocks noChangeArrowheads="1"/>
                              </wps:cNvSpPr>
                              <wps:spPr bwMode="auto">
                                <a:xfrm>
                                  <a:off x="570"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87858A" id="Group 195" o:spid="_x0000_s1026" style="position:absolute;margin-left:0;margin-top:.75pt;width:30.7pt;height:10.35pt;z-index:251699200" coordorigin=",15" coordsize="61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" o:allowincell="f">
                      <v:rect id="Rectangle 1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mBwgAAANsAAAAPAAAAZHJzL2Rvd25yZXYueG1sRE/Pa8Iw&#10;FL4P9j+EJ+w2U4WV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BSrumBwgAAANsAAAAPAAAA&#10;AAAAAAAAAAAAAAcCAABkcnMvZG93bnJldi54bWxQSwUGAAAAAAMAAwC3AAAA9gIAAAAA&#10;" fillcolor="gray" stroked="f" strokeweight="0"/>
                      <v:rect id="Rectangle 197" o:spid="_x0000_s1028"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kwaxQAAANsAAAAPAAAAZHJzL2Rvd25yZXYueG1sRI9Ba8JA&#10;FITvQv/D8oTedKOg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A94kwaxQAAANsAAAAP&#10;AAAAAAAAAAAAAAAAAAcCAABkcnMvZG93bnJldi54bWxQSwUGAAAAAAMAAwC3AAAA+QIAAAAA&#10;" fillcolor="gray" stroked="f" strokeweight="0"/>
                      <v:rect id="Rectangle 198" o:spid="_x0000_s1029"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" fillcolor="gray" stroked="f" strokeweight="0"/>
                      <v:rect id="Rectangle 199" o:spid="_x0000_s1030" style="position:absolute;left:570;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4C9BAE70"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3"/>
            <w:tcBorders>
              <w:top w:val="dotted" w:sz="6" w:space="0" w:color="C0C0C0"/>
              <w:left w:val="nil"/>
              <w:bottom w:val="nil"/>
              <w:right w:val="nil"/>
            </w:tcBorders>
            <w:shd w:val="clear" w:color="auto" w:fill="FFFFFF"/>
          </w:tcPr>
          <w:p w14:paraId="0B7FCBB8" w14:textId="1665A94A"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ins w:id="311" w:author="Philip Helger" w:date="2022-02-06T22:10:00Z">
              <w:r w:rsidR="001B369A">
                <w:rPr>
                  <w:b/>
                  <w:bCs/>
                  <w:color w:val="808080"/>
                  <w:sz w:val="16"/>
                  <w:szCs w:val="16"/>
                  <w:lang w:val="en-GB"/>
                </w:rPr>
                <w:t>r</w:t>
              </w:r>
            </w:ins>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7C2DDCFB" w14:textId="77777777">
        <w:trPr>
          <w:gridAfter w:val="1"/>
          <w:wAfter w:w="16" w:type="dxa"/>
          <w:cantSplit/>
          <w:trHeight w:hRule="exact" w:val="207"/>
        </w:trPr>
        <w:tc>
          <w:tcPr>
            <w:tcW w:w="691" w:type="dxa"/>
            <w:gridSpan w:val="8"/>
            <w:tcBorders>
              <w:top w:val="dotted" w:sz="6" w:space="0" w:color="C0C0C0"/>
              <w:left w:val="nil"/>
              <w:bottom w:val="nil"/>
              <w:right w:val="nil"/>
            </w:tcBorders>
            <w:shd w:val="clear" w:color="auto" w:fill="FFFFFF"/>
          </w:tcPr>
          <w:p w14:paraId="46C17E91" w14:textId="12FFCCD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0224" behindDoc="0" locked="1" layoutInCell="0" allowOverlap="1" wp14:anchorId="12773828" wp14:editId="1645E8C7">
                      <wp:simplePos x="0" y="0"/>
                      <wp:positionH relativeFrom="column">
                        <wp:posOffset>0</wp:posOffset>
                      </wp:positionH>
                      <wp:positionV relativeFrom="paragraph">
                        <wp:posOffset>9525</wp:posOffset>
                      </wp:positionV>
                      <wp:extent cx="438785" cy="131445"/>
                      <wp:effectExtent l="0" t="0" r="0" b="0"/>
                      <wp:wrapNone/>
                      <wp:docPr id="52"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 cy="131445"/>
                                <a:chOff x="0" y="15"/>
                                <a:chExt cx="691" cy="207"/>
                              </a:xfrm>
                            </wpg:grpSpPr>
                            <wps:wsp>
                              <wps:cNvPr id="53" name="Rectangle 201"/>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4" name="Rectangle 202"/>
                              <wps:cNvSpPr>
                                <a:spLocks noChangeArrowheads="1"/>
                              </wps:cNvSpPr>
                              <wps:spPr bwMode="auto">
                                <a:xfrm>
                                  <a:off x="570"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5" name="Rectangle 203"/>
                              <wps:cNvSpPr>
                                <a:spLocks noChangeArrowheads="1"/>
                              </wps:cNvSpPr>
                              <wps:spPr bwMode="auto">
                                <a:xfrm>
                                  <a:off x="570"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6" name="Rectangle 204"/>
                              <wps:cNvSpPr>
                                <a:spLocks noChangeArrowheads="1"/>
                              </wps:cNvSpPr>
                              <wps:spPr bwMode="auto">
                                <a:xfrm>
                                  <a:off x="647"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B72EE7" id="Group 200" o:spid="_x0000_s1026" style="position:absolute;margin-left:0;margin-top:.75pt;width:34.55pt;height:10.35pt;z-index:251700224" coordorigin=",15" coordsize="69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" o:allowincell="f">
                      <v:rect id="Rectangle 201"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vwxQAAANsAAAAPAAAAZHJzL2Rvd25yZXYueG1sRI9Ba8JA&#10;FITvhf6H5Qm91Y1K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BcCnvwxQAAANsAAAAP&#10;AAAAAAAAAAAAAAAAAAcCAABkcnMvZG93bnJldi54bWxQSwUGAAAAAAMAAwC3AAAA+QIAAAAA&#10;" fillcolor="gray" stroked="f" strokeweight="0"/>
                      <v:rect id="Rectangle 202" o:spid="_x0000_s1028" style="position:absolute;left:57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OExQAAANsAAAAPAAAAZHJzL2Rvd25yZXYueG1sRI9Ba8JA&#10;FITvhf6H5Qm91Y1i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DT4+OExQAAANsAAAAP&#10;AAAAAAAAAAAAAAAAAAcCAABkcnMvZG93bnJldi54bWxQSwUGAAAAAAMAAwC3AAAA+QIAAAAA&#10;" fillcolor="gray" stroked="f" strokeweight="0"/>
                      <v:rect id="Rectangle 203" o:spid="_x0000_s1029" style="position:absolute;left:570;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YfxQAAANsAAAAPAAAAZHJzL2Rvd25yZXYueG1sRI9Ba8JA&#10;FITvQv/D8gRvzcaA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8r0YfxQAAANsAAAAP&#10;AAAAAAAAAAAAAAAAAAcCAABkcnMvZG93bnJldi54bWxQSwUGAAAAAAMAAwC3AAAA+QIAAAAA&#10;" fillcolor="gray" stroked="f" strokeweight="0"/>
                      <v:rect id="Rectangle 204" o:spid="_x0000_s1030" style="position:absolute;left:647;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dhoxQAAANsAAAAPAAAAZHJzL2Rvd25yZXYueG1sRI9Ba8JA&#10;FITvQv/D8gre6kbB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BMfdhoxQAAANsAAAAP&#10;AAAAAAAAAAAAAAAAAAcCAABkcnMvZG93bnJldi54bWxQSwUGAAAAAAMAAwC3AAAA+QIAAAAA&#10;" fillcolor="gray" stroked="f" strokeweight="0"/>
                      <w10:anchorlock/>
                    </v:group>
                  </w:pict>
                </mc:Fallback>
              </mc:AlternateContent>
            </w:r>
          </w:p>
        </w:tc>
        <w:tc>
          <w:tcPr>
            <w:tcW w:w="3884" w:type="dxa"/>
            <w:gridSpan w:val="3"/>
            <w:tcBorders>
              <w:top w:val="dotted" w:sz="6" w:space="0" w:color="C0C0C0"/>
              <w:left w:val="nil"/>
              <w:bottom w:val="nil"/>
              <w:right w:val="dotted" w:sz="6" w:space="0" w:color="C0C0C0"/>
            </w:tcBorders>
            <w:shd w:val="clear" w:color="auto" w:fill="FFFFFF"/>
          </w:tcPr>
          <w:p w14:paraId="08215B91" w14:textId="77777777" w:rsidR="009F1BEA" w:rsidRPr="001B369A" w:rsidRDefault="009F1BEA">
            <w:pPr>
              <w:pStyle w:val="GEFEG"/>
              <w:ind w:left="58"/>
              <w:rPr>
                <w:sz w:val="16"/>
                <w:szCs w:val="16"/>
                <w:lang w:val="en-GB"/>
              </w:rPr>
            </w:pPr>
            <w:r w:rsidRPr="001B369A">
              <w:rPr>
                <w:color w:val="808080"/>
                <w:sz w:val="16"/>
                <w:szCs w:val="16"/>
                <w:lang w:val="en-GB"/>
              </w:rPr>
              <w:t>ScopeAttributes</w:t>
            </w:r>
          </w:p>
        </w:tc>
        <w:tc>
          <w:tcPr>
            <w:tcW w:w="5062" w:type="dxa"/>
            <w:gridSpan w:val="3"/>
            <w:tcBorders>
              <w:top w:val="dotted" w:sz="6" w:space="0" w:color="C0C0C0"/>
              <w:left w:val="nil"/>
              <w:bottom w:val="nil"/>
              <w:right w:val="nil"/>
            </w:tcBorders>
            <w:shd w:val="clear" w:color="auto" w:fill="FFFFFF"/>
          </w:tcPr>
          <w:p w14:paraId="02C289D2" w14:textId="51F64C8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ins w:id="312" w:author="Philip Helger" w:date="2022-02-06T22:10:00Z">
              <w:r w:rsidR="001B369A">
                <w:rPr>
                  <w:b/>
                  <w:bCs/>
                  <w:color w:val="808080"/>
                  <w:sz w:val="16"/>
                  <w:szCs w:val="16"/>
                  <w:lang w:val="en-GB"/>
                </w:rPr>
                <w:t>r</w:t>
              </w:r>
            </w:ins>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2F0E07A0" w14:textId="77777777">
        <w:trPr>
          <w:gridAfter w:val="1"/>
          <w:wAfter w:w="16" w:type="dxa"/>
          <w:cantSplit/>
          <w:trHeight w:hRule="exact" w:val="207"/>
        </w:trPr>
        <w:tc>
          <w:tcPr>
            <w:tcW w:w="768" w:type="dxa"/>
            <w:gridSpan w:val="9"/>
            <w:tcBorders>
              <w:top w:val="dotted" w:sz="6" w:space="0" w:color="C0C0C0"/>
              <w:left w:val="nil"/>
              <w:bottom w:val="nil"/>
              <w:right w:val="nil"/>
            </w:tcBorders>
            <w:shd w:val="clear" w:color="auto" w:fill="FFFFFF"/>
          </w:tcPr>
          <w:p w14:paraId="06838306" w14:textId="4EA07D07"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1248" behindDoc="0" locked="1" layoutInCell="0" allowOverlap="1" wp14:anchorId="02B21267" wp14:editId="6C45D8F1">
                      <wp:simplePos x="0" y="0"/>
                      <wp:positionH relativeFrom="column">
                        <wp:posOffset>0</wp:posOffset>
                      </wp:positionH>
                      <wp:positionV relativeFrom="paragraph">
                        <wp:posOffset>9525</wp:posOffset>
                      </wp:positionV>
                      <wp:extent cx="487680" cy="131445"/>
                      <wp:effectExtent l="0" t="0" r="0" b="0"/>
                      <wp:wrapNone/>
                      <wp:docPr id="47"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 cy="131445"/>
                                <a:chOff x="0" y="15"/>
                                <a:chExt cx="768" cy="207"/>
                              </a:xfrm>
                            </wpg:grpSpPr>
                            <wps:wsp>
                              <wps:cNvPr id="48" name="Rectangle 20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9" name="Rectangle 207"/>
                              <wps:cNvSpPr>
                                <a:spLocks noChangeArrowheads="1"/>
                              </wps:cNvSpPr>
                              <wps:spPr bwMode="auto">
                                <a:xfrm>
                                  <a:off x="647"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0" name="Rectangle 208"/>
                              <wps:cNvSpPr>
                                <a:spLocks noChangeArrowheads="1"/>
                              </wps:cNvSpPr>
                              <wps:spPr bwMode="auto">
                                <a:xfrm>
                                  <a:off x="647"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1" name="Rectangle 209"/>
                              <wps:cNvSpPr>
                                <a:spLocks noChangeArrowheads="1"/>
                              </wps:cNvSpPr>
                              <wps:spPr bwMode="auto">
                                <a:xfrm>
                                  <a:off x="724"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B46D5" id="Group 205" o:spid="_x0000_s1026" style="position:absolute;margin-left:0;margin-top:.75pt;width:38.4pt;height:10.35pt;z-index:251701248" coordorigin=",15" coordsize="76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" o:allowincell="f">
                      <v:rect id="Rectangle 20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9cwgAAANsAAAAPAAAAZHJzL2Rvd25yZXYueG1sRE/Pa8Iw&#10;FL4P9j+EJ+w2U2W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DXd39cwgAAANsAAAAPAAAA&#10;AAAAAAAAAAAAAAcCAABkcnMvZG93bnJldi54bWxQSwUGAAAAAAMAAwC3AAAA9gIAAAAA&#10;" fillcolor="gray" stroked="f" strokeweight="0"/>
                      <v:rect id="Rectangle 207" o:spid="_x0000_s1028" style="position:absolute;left:647;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9rHxQAAANsAAAAPAAAAZHJzL2Rvd25yZXYueG1sRI9Ba8JA&#10;FITvQv/D8oTedKOI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C4O9rHxQAAANsAAAAP&#10;AAAAAAAAAAAAAAAAAAcCAABkcnMvZG93bnJldi54bWxQSwUGAAAAAAMAAwC3AAAA+QIAAAAA&#10;" fillcolor="gray" stroked="f" strokeweight="0"/>
                      <v:rect id="Rectangle 208" o:spid="_x0000_s1029" style="position:absolute;left:647;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WHwgAAANsAAAAPAAAAZHJzL2Rvd25yZXYueG1sRE/Pa8Iw&#10;FL4P9j+EJ+w2U4WV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Cs2OWHwgAAANsAAAAPAAAA&#10;AAAAAAAAAAAAAAcCAABkcnMvZG93bnJldi54bWxQSwUGAAAAAAMAAwC3AAAA9gIAAAAA&#10;" fillcolor="gray" stroked="f" strokeweight="0"/>
                      <v:rect id="Rectangle 209" o:spid="_x0000_s1030" style="position:absolute;left:724;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EAcxQAAANsAAAAPAAAAZHJzL2Rvd25yZXYueG1sRI/NasMw&#10;EITvgbyD2EBvtexA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DDlEAcxQAAANsAAAAP&#10;AAAAAAAAAAAAAAAAAAcCAABkcnMvZG93bnJldi54bWxQSwUGAAAAAAMAAwC3AAAA+QIAAAAA&#10;" fillcolor="gray" stroked="f" strokeweight="0"/>
                      <w10:anchorlock/>
                    </v:group>
                  </w:pict>
                </mc:Fallback>
              </mc:AlternateContent>
            </w:r>
          </w:p>
        </w:tc>
        <w:tc>
          <w:tcPr>
            <w:tcW w:w="3807" w:type="dxa"/>
            <w:gridSpan w:val="2"/>
            <w:tcBorders>
              <w:top w:val="dotted" w:sz="6" w:space="0" w:color="C0C0C0"/>
              <w:left w:val="nil"/>
              <w:bottom w:val="nil"/>
              <w:right w:val="dotted" w:sz="6" w:space="0" w:color="C0C0C0"/>
            </w:tcBorders>
            <w:shd w:val="clear" w:color="auto" w:fill="FFFFFF"/>
          </w:tcPr>
          <w:p w14:paraId="7E462EB4"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3"/>
            <w:tcBorders>
              <w:top w:val="dotted" w:sz="6" w:space="0" w:color="C0C0C0"/>
              <w:left w:val="nil"/>
              <w:bottom w:val="nil"/>
              <w:right w:val="nil"/>
            </w:tcBorders>
            <w:shd w:val="clear" w:color="auto" w:fill="FFFFFF"/>
          </w:tcPr>
          <w:p w14:paraId="657AB210" w14:textId="27BBE1B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ins w:id="313" w:author="Philip Helger" w:date="2022-02-06T22:10:00Z">
              <w:r w:rsidR="001B369A">
                <w:rPr>
                  <w:b/>
                  <w:bCs/>
                  <w:color w:val="808080"/>
                  <w:sz w:val="16"/>
                  <w:szCs w:val="16"/>
                  <w:lang w:val="en-GB"/>
                </w:rPr>
                <w:t>r</w:t>
              </w:r>
            </w:ins>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7B1E732F" w14:textId="77777777">
        <w:trPr>
          <w:gridAfter w:val="1"/>
          <w:wAfter w:w="16" w:type="dxa"/>
          <w:cantSplit/>
          <w:trHeight w:hRule="exact" w:val="399"/>
        </w:trPr>
        <w:tc>
          <w:tcPr>
            <w:tcW w:w="845" w:type="dxa"/>
            <w:gridSpan w:val="10"/>
            <w:tcBorders>
              <w:top w:val="dotted" w:sz="6" w:space="0" w:color="C0C0C0"/>
              <w:left w:val="nil"/>
              <w:bottom w:val="nil"/>
              <w:right w:val="nil"/>
            </w:tcBorders>
            <w:shd w:val="clear" w:color="auto" w:fill="FFFFFF"/>
          </w:tcPr>
          <w:p w14:paraId="4847499C" w14:textId="2E25D9A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2272" behindDoc="0" locked="1" layoutInCell="0" allowOverlap="1" wp14:anchorId="0478B1EB" wp14:editId="73375E34">
                      <wp:simplePos x="0" y="0"/>
                      <wp:positionH relativeFrom="column">
                        <wp:posOffset>0</wp:posOffset>
                      </wp:positionH>
                      <wp:positionV relativeFrom="paragraph">
                        <wp:posOffset>9525</wp:posOffset>
                      </wp:positionV>
                      <wp:extent cx="536575" cy="253365"/>
                      <wp:effectExtent l="0" t="0" r="0" b="0"/>
                      <wp:wrapNone/>
                      <wp:docPr id="43"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44" name="Rectangle 21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5" name="Rectangle 212"/>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6" name="Rectangle 213"/>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E2D08" id="Group 210" o:spid="_x0000_s1026" style="position:absolute;margin-left:0;margin-top:.75pt;width:42.25pt;height:19.95pt;z-index:25170227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" o:allowincell="f">
                      <v:rect id="Rectangle 21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VZxQAAANsAAAAPAAAAZHJzL2Rvd25yZXYueG1sRI9Ba8JA&#10;FITvQv/D8gRvzcYg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BWOnVZxQAAANsAAAAP&#10;AAAAAAAAAAAAAAAAAAcCAABkcnMvZG93bnJldi54bWxQSwUGAAAAAAMAAwC3AAAA+QIAAAAA&#10;" fillcolor="gray" stroked="f" strokeweight="0"/>
                      <v:rect id="Rectangle 212"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DCxQAAANsAAAAPAAAAZHJzL2Rvd25yZXYueG1sRI9Ba8JA&#10;FITvhf6H5Qm91Y1i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A5dtDCxQAAANsAAAAP&#10;AAAAAAAAAAAAAAAAAAcCAABkcnMvZG93bnJldi54bWxQSwUGAAAAAAMAAwC3AAAA+QIAAAAA&#10;" fillcolor="gray" stroked="f" strokeweight="0"/>
                      <v:rect id="Rectangle 213"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61xQAAANsAAAAPAAAAZHJzL2Rvd25yZXYueG1sRI9Ba8JA&#10;FITvQv/D8gre6kaR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DJpE61xQAAANsAAAAP&#10;AAAAAAAAAAAAAAAAAAcCAABkcnMvZG93bnJldi54bWxQSwUGAAAAAAMAAwC3AAAA+Q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71DFC042" w14:textId="77777777" w:rsidR="009F1BEA" w:rsidRPr="001B369A" w:rsidRDefault="009F1BEA">
            <w:pPr>
              <w:pStyle w:val="GEFEG"/>
              <w:ind w:left="58"/>
              <w:rPr>
                <w:sz w:val="16"/>
                <w:szCs w:val="16"/>
                <w:lang w:val="en-GB"/>
              </w:rPr>
            </w:pPr>
            <w:r w:rsidRPr="001B369A">
              <w:rPr>
                <w:b/>
                <w:bCs/>
                <w:color w:val="000000"/>
                <w:sz w:val="16"/>
                <w:szCs w:val="16"/>
                <w:lang w:val="en-GB"/>
              </w:rPr>
              <w:t>Type</w:t>
            </w:r>
          </w:p>
        </w:tc>
        <w:tc>
          <w:tcPr>
            <w:tcW w:w="5062" w:type="dxa"/>
            <w:gridSpan w:val="3"/>
            <w:tcBorders>
              <w:top w:val="dotted" w:sz="6" w:space="0" w:color="C0C0C0"/>
              <w:left w:val="nil"/>
              <w:bottom w:val="nil"/>
              <w:right w:val="nil"/>
            </w:tcBorders>
            <w:shd w:val="clear" w:color="auto" w:fill="FFFFFF"/>
          </w:tcPr>
          <w:p w14:paraId="2FDF94F8" w14:textId="098407D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ins w:id="314" w:author="Philip Helger" w:date="2022-02-06T22:10:00Z">
              <w:r w:rsidR="001B369A">
                <w:rPr>
                  <w:b/>
                  <w:bCs/>
                  <w:color w:val="808080"/>
                  <w:sz w:val="16"/>
                  <w:szCs w:val="16"/>
                  <w:lang w:val="en-GB"/>
                </w:rPr>
                <w:t>r</w:t>
              </w:r>
            </w:ins>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2F62C4A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3DD107FE" w14:textId="77777777">
        <w:trPr>
          <w:gridAfter w:val="1"/>
          <w:wAfter w:w="16" w:type="dxa"/>
          <w:cantSplit/>
          <w:trHeight w:hRule="exact" w:val="384"/>
        </w:trPr>
        <w:tc>
          <w:tcPr>
            <w:tcW w:w="845" w:type="dxa"/>
            <w:gridSpan w:val="10"/>
            <w:tcBorders>
              <w:top w:val="nil"/>
              <w:left w:val="nil"/>
              <w:bottom w:val="nil"/>
              <w:right w:val="nil"/>
            </w:tcBorders>
            <w:shd w:val="clear" w:color="auto" w:fill="FFFFFF"/>
          </w:tcPr>
          <w:p w14:paraId="5A35C756" w14:textId="29C703D1"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3296" behindDoc="0" locked="1" layoutInCell="0" allowOverlap="1" wp14:anchorId="254E3634" wp14:editId="2EDE85FD">
                      <wp:simplePos x="0" y="0"/>
                      <wp:positionH relativeFrom="column">
                        <wp:posOffset>0</wp:posOffset>
                      </wp:positionH>
                      <wp:positionV relativeFrom="paragraph">
                        <wp:posOffset>0</wp:posOffset>
                      </wp:positionV>
                      <wp:extent cx="536575" cy="243840"/>
                      <wp:effectExtent l="0" t="0" r="0" b="0"/>
                      <wp:wrapNone/>
                      <wp:docPr id="40"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41" name="Rectangle 215"/>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2" name="Rectangle 216"/>
                              <wps:cNvSpPr>
                                <a:spLocks noChangeArrowheads="1"/>
                              </wps:cNvSpPr>
                              <wps:spPr bwMode="auto">
                                <a:xfrm>
                                  <a:off x="724"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53220F" id="Group 214" o:spid="_x0000_s1026" style="position:absolute;margin-left:0;margin-top:0;width:42.25pt;height:19.2pt;z-index:251703296"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" o:allowincell="f">
                      <v:rect id="Rectangle 215"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bBxQAAANsAAAAPAAAAZHJzL2Rvd25yZXYueG1sRI/NasMw&#10;EITvgbyD2EBvtewQ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BGTdbBxQAAANsAAAAP&#10;AAAAAAAAAAAAAAAAAAcCAABkcnMvZG93bnJldi54bWxQSwUGAAAAAAMAAwC3AAAA+QIAAAAA&#10;" fillcolor="gray" stroked="f" strokeweight="0"/>
                      <v:rect id="Rectangle 216" o:spid="_x0000_s1028" style="position:absolute;left:724;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0i2xQAAANsAAAAPAAAAZHJzL2Rvd25yZXYueG1sRI9Ba8JA&#10;FITvQv/D8gq96cYg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C2n0i2xQAAANsAAAAP&#10;AAAAAAAAAAAAAAAAAAcCAABkcnMvZG93bnJldi54bWxQSwUGAAAAAAMAAwC3AAAA+Q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5C2D126B"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48288D74"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Qualifier of how to understand the</w:t>
            </w:r>
          </w:p>
          <w:p w14:paraId="099C4A5D" w14:textId="77777777" w:rsidR="009F1BEA" w:rsidRDefault="009F1BEA">
            <w:pPr>
              <w:pStyle w:val="GEFEG"/>
              <w:ind w:left="1198"/>
              <w:rPr>
                <w:ins w:id="315" w:author="Philip Helger" w:date="2022-02-06T22:15:00Z"/>
                <w:b/>
                <w:bCs/>
                <w:color w:val="000080"/>
                <w:sz w:val="16"/>
                <w:szCs w:val="16"/>
                <w:lang w:val="en-GB"/>
              </w:rPr>
            </w:pPr>
            <w:r w:rsidRPr="001B369A">
              <w:rPr>
                <w:b/>
                <w:bCs/>
                <w:color w:val="000080"/>
                <w:sz w:val="16"/>
                <w:szCs w:val="16"/>
                <w:lang w:val="en-GB"/>
              </w:rPr>
              <w:t>InstanceIdentifier element. Codes.</w:t>
            </w:r>
          </w:p>
          <w:p w14:paraId="56C77B46" w14:textId="7D2EDB34" w:rsidR="00193CAA" w:rsidRPr="001B369A" w:rsidRDefault="00193CAA">
            <w:pPr>
              <w:pStyle w:val="GEFEG"/>
              <w:ind w:left="1198"/>
              <w:rPr>
                <w:sz w:val="16"/>
                <w:szCs w:val="16"/>
                <w:lang w:val="en-GB"/>
              </w:rPr>
            </w:pPr>
          </w:p>
        </w:tc>
      </w:tr>
      <w:tr w:rsidR="009F1BEA" w:rsidRPr="001B369A" w:rsidDel="001B369A" w14:paraId="2D138985" w14:textId="1AFF2C49" w:rsidTr="001B369A">
        <w:trPr>
          <w:cantSplit/>
          <w:trHeight w:hRule="exact" w:val="192"/>
          <w:del w:id="316" w:author="Philip Helger" w:date="2022-02-06T22:09:00Z"/>
          <w:trPrChange w:id="317" w:author="Philip Helger" w:date="2022-02-06T22:09:00Z">
            <w:trPr>
              <w:cantSplit/>
              <w:trHeight w:hRule="exact" w:val="192"/>
            </w:trPr>
          </w:trPrChange>
        </w:trPr>
        <w:tc>
          <w:tcPr>
            <w:tcW w:w="845" w:type="dxa"/>
            <w:gridSpan w:val="10"/>
            <w:tcBorders>
              <w:top w:val="nil"/>
              <w:left w:val="nil"/>
              <w:bottom w:val="nil"/>
              <w:right w:val="nil"/>
            </w:tcBorders>
            <w:shd w:val="clear" w:color="auto" w:fill="FFFFFF"/>
            <w:tcPrChange w:id="318" w:author="Philip Helger" w:date="2022-02-06T22:09:00Z">
              <w:tcPr>
                <w:tcW w:w="845" w:type="dxa"/>
                <w:gridSpan w:val="10"/>
                <w:tcBorders>
                  <w:top w:val="nil"/>
                  <w:left w:val="nil"/>
                  <w:bottom w:val="nil"/>
                  <w:right w:val="nil"/>
                </w:tcBorders>
                <w:shd w:val="clear" w:color="auto" w:fill="FFFFFF"/>
              </w:tcPr>
            </w:tcPrChange>
          </w:tcPr>
          <w:p w14:paraId="172C73C4" w14:textId="3EA00AD5" w:rsidR="009F1BEA" w:rsidRPr="001B369A" w:rsidDel="001B369A" w:rsidRDefault="00FD4BDC">
            <w:pPr>
              <w:pStyle w:val="GEFEG"/>
              <w:rPr>
                <w:del w:id="319" w:author="Philip Helger" w:date="2022-02-06T22:09:00Z"/>
                <w:sz w:val="16"/>
                <w:szCs w:val="16"/>
                <w:lang w:val="en-GB"/>
              </w:rPr>
            </w:pPr>
            <w:del w:id="320" w:author="Philip Helger" w:date="2022-02-06T22:09:00Z">
              <w:r w:rsidRPr="001B369A" w:rsidDel="001B369A">
                <w:rPr>
                  <w:noProof/>
                  <w:lang w:val="en-GB"/>
                </w:rPr>
                <mc:AlternateContent>
                  <mc:Choice Requires="wpg">
                    <w:drawing>
                      <wp:anchor distT="0" distB="0" distL="114300" distR="114300" simplePos="0" relativeHeight="251704320" behindDoc="0" locked="1" layoutInCell="0" allowOverlap="1" wp14:anchorId="44822B58" wp14:editId="10C290DD">
                        <wp:simplePos x="0" y="0"/>
                        <wp:positionH relativeFrom="column">
                          <wp:posOffset>0</wp:posOffset>
                        </wp:positionH>
                        <wp:positionV relativeFrom="paragraph">
                          <wp:posOffset>0</wp:posOffset>
                        </wp:positionV>
                        <wp:extent cx="536575" cy="121920"/>
                        <wp:effectExtent l="0" t="0" r="0" b="0"/>
                        <wp:wrapNone/>
                        <wp:docPr id="3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121920"/>
                                  <a:chOff x="0" y="0"/>
                                  <a:chExt cx="845" cy="192"/>
                                </a:xfrm>
                              </wpg:grpSpPr>
                              <wps:wsp>
                                <wps:cNvPr id="38" name="Rectangle 218"/>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9" name="Rectangle 219"/>
                                <wps:cNvSpPr>
                                  <a:spLocks noChangeArrowheads="1"/>
                                </wps:cNvSpPr>
                                <wps:spPr bwMode="auto">
                                  <a:xfrm>
                                    <a:off x="724"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285835" id="Group 217" o:spid="_x0000_s1026" style="position:absolute;margin-left:0;margin-top:0;width:42.25pt;height:9.6pt;z-index:251704320"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" o:allowincell="f">
                        <v:rect id="Rectangle 218"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QwhwgAAANsAAAAPAAAAZHJzL2Rvd25yZXYueG1sRE/Pa8Iw&#10;FL4P9j+EJ+w2Ux2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CPcQwhwgAAANsAAAAPAAAA&#10;AAAAAAAAAAAAAAcCAABkcnMvZG93bnJldi54bWxQSwUGAAAAAAMAAwC3AAAA9gIAAAAA&#10;" fillcolor="gray" stroked="f" strokeweight="0"/>
                        <v:rect id="Rectangle 219" o:spid="_x0000_s1028" style="position:absolute;left:724;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m6xQAAANsAAAAPAAAAZHJzL2Rvd25yZXYueG1sRI9Ba8JA&#10;FITvQv/D8oTedKOC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DgPam6xQAAANsAAAAP&#10;AAAAAAAAAAAAAAAAAAcCAABkcnMvZG93bnJldi54bWxQSwUGAAAAAAMAAwC3AAAA+QIAAAAA&#10;" fillcolor="gray" stroked="f" strokeweight="0"/>
                        <w10:anchorlock/>
                      </v:group>
                    </w:pict>
                  </mc:Fallback>
                </mc:AlternateContent>
              </w:r>
            </w:del>
          </w:p>
        </w:tc>
        <w:tc>
          <w:tcPr>
            <w:tcW w:w="3745" w:type="dxa"/>
            <w:gridSpan w:val="3"/>
            <w:tcBorders>
              <w:top w:val="nil"/>
              <w:left w:val="nil"/>
              <w:bottom w:val="nil"/>
              <w:right w:val="dotted" w:sz="6" w:space="0" w:color="C0C0C0"/>
            </w:tcBorders>
            <w:shd w:val="clear" w:color="auto" w:fill="FFFFFF"/>
            <w:tcPrChange w:id="321" w:author="Philip Helger" w:date="2022-02-06T22:09:00Z">
              <w:tcPr>
                <w:tcW w:w="3745" w:type="dxa"/>
                <w:gridSpan w:val="3"/>
                <w:tcBorders>
                  <w:top w:val="nil"/>
                  <w:left w:val="nil"/>
                  <w:bottom w:val="nil"/>
                  <w:right w:val="dotted" w:sz="6" w:space="0" w:color="C0C0C0"/>
                </w:tcBorders>
                <w:shd w:val="clear" w:color="auto" w:fill="FFFFFF"/>
              </w:tcPr>
            </w:tcPrChange>
          </w:tcPr>
          <w:p w14:paraId="1F61ED8A" w14:textId="1CCC71C9" w:rsidR="009F1BEA" w:rsidRPr="001B369A" w:rsidDel="001B369A" w:rsidRDefault="009F1BEA">
            <w:pPr>
              <w:pStyle w:val="GEFEG"/>
              <w:rPr>
                <w:del w:id="322" w:author="Philip Helger" w:date="2022-02-06T22:09:00Z"/>
                <w:sz w:val="16"/>
                <w:szCs w:val="16"/>
                <w:lang w:val="en-GB"/>
              </w:rPr>
            </w:pPr>
          </w:p>
        </w:tc>
        <w:tc>
          <w:tcPr>
            <w:tcW w:w="5063" w:type="dxa"/>
            <w:gridSpan w:val="2"/>
            <w:tcBorders>
              <w:top w:val="nil"/>
              <w:left w:val="nil"/>
              <w:bottom w:val="nil"/>
              <w:right w:val="nil"/>
            </w:tcBorders>
            <w:shd w:val="clear" w:color="auto" w:fill="C0C0C0"/>
            <w:tcPrChange w:id="323" w:author="Philip Helger" w:date="2022-02-06T22:09:00Z">
              <w:tcPr>
                <w:tcW w:w="5062" w:type="dxa"/>
                <w:gridSpan w:val="2"/>
                <w:tcBorders>
                  <w:top w:val="nil"/>
                  <w:left w:val="nil"/>
                  <w:bottom w:val="nil"/>
                  <w:right w:val="nil"/>
                </w:tcBorders>
                <w:shd w:val="clear" w:color="auto" w:fill="C0C0C0"/>
              </w:tcPr>
            </w:tcPrChange>
          </w:tcPr>
          <w:p w14:paraId="0AE2779D" w14:textId="3216426D" w:rsidR="009F1BEA" w:rsidRPr="001B369A" w:rsidDel="001B369A" w:rsidRDefault="009F1BEA">
            <w:pPr>
              <w:pStyle w:val="GEFEG"/>
              <w:ind w:left="58"/>
              <w:rPr>
                <w:del w:id="324" w:author="Philip Helger" w:date="2022-02-06T22:09:00Z"/>
                <w:sz w:val="16"/>
                <w:szCs w:val="16"/>
                <w:lang w:val="en-GB"/>
              </w:rPr>
            </w:pPr>
            <w:del w:id="325" w:author="Philip Helger" w:date="2022-02-06T22:09:00Z">
              <w:r w:rsidRPr="001B369A" w:rsidDel="001B369A">
                <w:rPr>
                  <w:b/>
                  <w:bCs/>
                  <w:color w:val="000000"/>
                  <w:sz w:val="16"/>
                  <w:szCs w:val="16"/>
                  <w:lang w:val="en-GB"/>
                </w:rPr>
                <w:delText>Applicable Codes</w:delText>
              </w:r>
            </w:del>
          </w:p>
        </w:tc>
      </w:tr>
      <w:tr w:rsidR="009F1BEA" w:rsidRPr="001B369A" w:rsidDel="001B369A" w14:paraId="651F932B" w14:textId="4934702E" w:rsidTr="001B369A">
        <w:trPr>
          <w:cantSplit/>
          <w:trHeight w:hRule="exact" w:val="192"/>
          <w:del w:id="326" w:author="Philip Helger" w:date="2022-02-06T22:09:00Z"/>
          <w:trPrChange w:id="327" w:author="Philip Helger" w:date="2022-02-06T22:09:00Z">
            <w:trPr>
              <w:cantSplit/>
              <w:trHeight w:hRule="exact" w:val="192"/>
            </w:trPr>
          </w:trPrChange>
        </w:trPr>
        <w:tc>
          <w:tcPr>
            <w:tcW w:w="845" w:type="dxa"/>
            <w:gridSpan w:val="10"/>
            <w:tcBorders>
              <w:top w:val="nil"/>
              <w:left w:val="nil"/>
              <w:bottom w:val="nil"/>
              <w:right w:val="nil"/>
            </w:tcBorders>
            <w:shd w:val="clear" w:color="auto" w:fill="FFFFFF"/>
            <w:tcPrChange w:id="328" w:author="Philip Helger" w:date="2022-02-06T22:09:00Z">
              <w:tcPr>
                <w:tcW w:w="845" w:type="dxa"/>
                <w:gridSpan w:val="10"/>
                <w:tcBorders>
                  <w:top w:val="nil"/>
                  <w:left w:val="nil"/>
                  <w:bottom w:val="nil"/>
                  <w:right w:val="nil"/>
                </w:tcBorders>
                <w:shd w:val="clear" w:color="auto" w:fill="FFFFFF"/>
              </w:tcPr>
            </w:tcPrChange>
          </w:tcPr>
          <w:p w14:paraId="618F71BB" w14:textId="62C77DA8" w:rsidR="009F1BEA" w:rsidRPr="001B369A" w:rsidDel="001B369A" w:rsidRDefault="00FD4BDC">
            <w:pPr>
              <w:pStyle w:val="GEFEG"/>
              <w:rPr>
                <w:del w:id="329" w:author="Philip Helger" w:date="2022-02-06T22:09:00Z"/>
                <w:sz w:val="16"/>
                <w:szCs w:val="16"/>
                <w:lang w:val="en-GB"/>
              </w:rPr>
            </w:pPr>
            <w:del w:id="330" w:author="Philip Helger" w:date="2022-02-06T22:09:00Z">
              <w:r w:rsidRPr="001B369A" w:rsidDel="001B369A">
                <w:rPr>
                  <w:noProof/>
                  <w:lang w:val="en-GB"/>
                </w:rPr>
                <mc:AlternateContent>
                  <mc:Choice Requires="wpg">
                    <w:drawing>
                      <wp:anchor distT="0" distB="0" distL="114300" distR="114300" simplePos="0" relativeHeight="251705344" behindDoc="0" locked="1" layoutInCell="0" allowOverlap="1" wp14:anchorId="50C59DFB" wp14:editId="6A5E5466">
                        <wp:simplePos x="0" y="0"/>
                        <wp:positionH relativeFrom="column">
                          <wp:posOffset>0</wp:posOffset>
                        </wp:positionH>
                        <wp:positionV relativeFrom="paragraph">
                          <wp:posOffset>0</wp:posOffset>
                        </wp:positionV>
                        <wp:extent cx="536575" cy="121920"/>
                        <wp:effectExtent l="0" t="0" r="0" b="0"/>
                        <wp:wrapNone/>
                        <wp:docPr id="34"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121920"/>
                                  <a:chOff x="0" y="0"/>
                                  <a:chExt cx="845" cy="192"/>
                                </a:xfrm>
                              </wpg:grpSpPr>
                              <wps:wsp>
                                <wps:cNvPr id="35" name="Rectangle 221"/>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Rectangle 222"/>
                                <wps:cNvSpPr>
                                  <a:spLocks noChangeArrowheads="1"/>
                                </wps:cNvSpPr>
                                <wps:spPr bwMode="auto">
                                  <a:xfrm>
                                    <a:off x="724"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C945CD" id="Group 220" o:spid="_x0000_s1026" style="position:absolute;margin-left:0;margin-top:0;width:42.25pt;height:9.6pt;z-index:251705344"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" o:allowincell="f">
                        <v:rect id="Rectangle 221"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O/xQAAANsAAAAPAAAAZHJzL2Rvd25yZXYueG1sRI9Ba8JA&#10;FITvhf6H5Qm91Y1K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BhcKO/xQAAANsAAAAP&#10;AAAAAAAAAAAAAAAAAAcCAABkcnMvZG93bnJldi54bWxQSwUGAAAAAAMAAwC3AAAA+QIAAAAA&#10;" fillcolor="gray" stroked="f" strokeweight="0"/>
                        <v:rect id="Rectangle 222" o:spid="_x0000_s1028" style="position:absolute;left:724;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3IxQAAANsAAAAPAAAAZHJzL2Rvd25yZXYueG1sRI9Ba8JA&#10;FITvQv/D8gre6kaF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CRoj3IxQAAANsAAAAP&#10;AAAAAAAAAAAAAAAAAAcCAABkcnMvZG93bnJldi54bWxQSwUGAAAAAAMAAwC3AAAA+QIAAAAA&#10;" fillcolor="gray" stroked="f" strokeweight="0"/>
                        <w10:anchorlock/>
                      </v:group>
                    </w:pict>
                  </mc:Fallback>
                </mc:AlternateContent>
              </w:r>
            </w:del>
          </w:p>
        </w:tc>
        <w:tc>
          <w:tcPr>
            <w:tcW w:w="3745" w:type="dxa"/>
            <w:gridSpan w:val="3"/>
            <w:tcBorders>
              <w:top w:val="nil"/>
              <w:left w:val="nil"/>
              <w:bottom w:val="nil"/>
              <w:right w:val="dotted" w:sz="6" w:space="0" w:color="C0C0C0"/>
            </w:tcBorders>
            <w:shd w:val="clear" w:color="auto" w:fill="FFFFFF"/>
            <w:tcPrChange w:id="331" w:author="Philip Helger" w:date="2022-02-06T22:09:00Z">
              <w:tcPr>
                <w:tcW w:w="3745" w:type="dxa"/>
                <w:gridSpan w:val="3"/>
                <w:tcBorders>
                  <w:top w:val="nil"/>
                  <w:left w:val="nil"/>
                  <w:bottom w:val="nil"/>
                  <w:right w:val="dotted" w:sz="6" w:space="0" w:color="C0C0C0"/>
                </w:tcBorders>
                <w:shd w:val="clear" w:color="auto" w:fill="FFFFFF"/>
              </w:tcPr>
            </w:tcPrChange>
          </w:tcPr>
          <w:p w14:paraId="570AF889" w14:textId="1A2C727F" w:rsidR="009F1BEA" w:rsidRPr="001B369A" w:rsidDel="001B369A" w:rsidRDefault="009F1BEA">
            <w:pPr>
              <w:pStyle w:val="GEFEG"/>
              <w:rPr>
                <w:del w:id="332" w:author="Philip Helger" w:date="2022-02-06T22:09:00Z"/>
                <w:sz w:val="16"/>
                <w:szCs w:val="16"/>
                <w:lang w:val="en-GB"/>
              </w:rPr>
            </w:pPr>
          </w:p>
        </w:tc>
        <w:tc>
          <w:tcPr>
            <w:tcW w:w="5063" w:type="dxa"/>
            <w:gridSpan w:val="2"/>
            <w:tcBorders>
              <w:top w:val="nil"/>
              <w:left w:val="nil"/>
              <w:bottom w:val="nil"/>
              <w:right w:val="nil"/>
            </w:tcBorders>
            <w:shd w:val="clear" w:color="auto" w:fill="FFFFFF"/>
            <w:tcPrChange w:id="333" w:author="Philip Helger" w:date="2022-02-06T22:09:00Z">
              <w:tcPr>
                <w:tcW w:w="5062" w:type="dxa"/>
                <w:gridSpan w:val="2"/>
                <w:tcBorders>
                  <w:top w:val="nil"/>
                  <w:left w:val="nil"/>
                  <w:bottom w:val="nil"/>
                  <w:right w:val="nil"/>
                </w:tcBorders>
                <w:shd w:val="clear" w:color="auto" w:fill="FFFFFF"/>
              </w:tcPr>
            </w:tcPrChange>
          </w:tcPr>
          <w:p w14:paraId="5AED854C" w14:textId="1AFBCEAD" w:rsidR="009F1BEA" w:rsidRPr="001B369A" w:rsidDel="001B369A" w:rsidRDefault="009F1BEA">
            <w:pPr>
              <w:pStyle w:val="GEFEG"/>
              <w:ind w:left="60"/>
              <w:rPr>
                <w:del w:id="334" w:author="Philip Helger" w:date="2022-02-06T22:09:00Z"/>
                <w:sz w:val="16"/>
                <w:szCs w:val="16"/>
                <w:lang w:val="en-GB"/>
              </w:rPr>
            </w:pPr>
            <w:del w:id="335" w:author="Philip Helger" w:date="2022-02-06T22:09:00Z">
              <w:r w:rsidRPr="001B369A" w:rsidDel="001B369A">
                <w:rPr>
                  <w:b/>
                  <w:bCs/>
                  <w:color w:val="000000"/>
                  <w:sz w:val="16"/>
                  <w:szCs w:val="16"/>
                  <w:lang w:val="en-GB"/>
                </w:rPr>
                <w:delText>DOCUMENTID</w:delText>
              </w:r>
            </w:del>
          </w:p>
        </w:tc>
      </w:tr>
      <w:tr w:rsidR="009F1BEA" w:rsidRPr="001B369A" w:rsidDel="001B369A" w14:paraId="52DCDFD5" w14:textId="25DBC9E4" w:rsidTr="001B369A">
        <w:trPr>
          <w:cantSplit/>
          <w:trHeight w:hRule="exact" w:val="192"/>
          <w:del w:id="336" w:author="Philip Helger" w:date="2022-02-06T22:09:00Z"/>
          <w:trPrChange w:id="337" w:author="Philip Helger" w:date="2022-02-06T22:09:00Z">
            <w:trPr>
              <w:cantSplit/>
              <w:trHeight w:hRule="exact" w:val="192"/>
            </w:trPr>
          </w:trPrChange>
        </w:trPr>
        <w:tc>
          <w:tcPr>
            <w:tcW w:w="845" w:type="dxa"/>
            <w:gridSpan w:val="10"/>
            <w:tcBorders>
              <w:top w:val="nil"/>
              <w:left w:val="nil"/>
              <w:bottom w:val="nil"/>
              <w:right w:val="nil"/>
            </w:tcBorders>
            <w:shd w:val="clear" w:color="auto" w:fill="FFFFFF"/>
            <w:tcPrChange w:id="338" w:author="Philip Helger" w:date="2022-02-06T22:09:00Z">
              <w:tcPr>
                <w:tcW w:w="845" w:type="dxa"/>
                <w:gridSpan w:val="10"/>
                <w:tcBorders>
                  <w:top w:val="nil"/>
                  <w:left w:val="nil"/>
                  <w:bottom w:val="nil"/>
                  <w:right w:val="nil"/>
                </w:tcBorders>
                <w:shd w:val="clear" w:color="auto" w:fill="FFFFFF"/>
              </w:tcPr>
            </w:tcPrChange>
          </w:tcPr>
          <w:p w14:paraId="075DBB4E" w14:textId="1FBFD002" w:rsidR="009F1BEA" w:rsidRPr="001B369A" w:rsidDel="001B369A" w:rsidRDefault="00FD4BDC">
            <w:pPr>
              <w:pStyle w:val="GEFEG"/>
              <w:rPr>
                <w:del w:id="339" w:author="Philip Helger" w:date="2022-02-06T22:09:00Z"/>
                <w:sz w:val="16"/>
                <w:szCs w:val="16"/>
                <w:lang w:val="en-GB"/>
              </w:rPr>
            </w:pPr>
            <w:del w:id="340" w:author="Philip Helger" w:date="2022-02-06T22:09:00Z">
              <w:r w:rsidRPr="001B369A" w:rsidDel="001B369A">
                <w:rPr>
                  <w:noProof/>
                  <w:lang w:val="en-GB"/>
                </w:rPr>
                <mc:AlternateContent>
                  <mc:Choice Requires="wpg">
                    <w:drawing>
                      <wp:anchor distT="0" distB="0" distL="114300" distR="114300" simplePos="0" relativeHeight="251706368" behindDoc="0" locked="1" layoutInCell="0" allowOverlap="1" wp14:anchorId="484A8199" wp14:editId="55293D8D">
                        <wp:simplePos x="0" y="0"/>
                        <wp:positionH relativeFrom="column">
                          <wp:posOffset>0</wp:posOffset>
                        </wp:positionH>
                        <wp:positionV relativeFrom="paragraph">
                          <wp:posOffset>0</wp:posOffset>
                        </wp:positionV>
                        <wp:extent cx="536575" cy="121920"/>
                        <wp:effectExtent l="0" t="0" r="0" b="0"/>
                        <wp:wrapNone/>
                        <wp:docPr id="31"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121920"/>
                                  <a:chOff x="0" y="0"/>
                                  <a:chExt cx="845" cy="192"/>
                                </a:xfrm>
                              </wpg:grpSpPr>
                              <wps:wsp>
                                <wps:cNvPr id="32" name="Rectangle 224"/>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3" name="Rectangle 225"/>
                                <wps:cNvSpPr>
                                  <a:spLocks noChangeArrowheads="1"/>
                                </wps:cNvSpPr>
                                <wps:spPr bwMode="auto">
                                  <a:xfrm>
                                    <a:off x="724"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74CC50" id="Group 223" o:spid="_x0000_s1026" style="position:absolute;margin-left:0;margin-top:0;width:42.25pt;height:9.6pt;z-index:251706368"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" o:allowincell="f">
                        <v:rect id="Rectangle 224"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TvLxQAAANsAAAAPAAAAZHJzL2Rvd25yZXYueG1sRI9Ba8JA&#10;FITvQv/D8gq96cYI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DumTvLxQAAANsAAAAP&#10;AAAAAAAAAAAAAAAAAAcCAABkcnMvZG93bnJldi54bWxQSwUGAAAAAAMAAwC3AAAA+QIAAAAA&#10;" fillcolor="gray" stroked="f" strokeweight="0"/>
                        <v:rect id="Rectangle 225" o:spid="_x0000_s1028" style="position:absolute;left:724;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Z5QxQAAANsAAAAPAAAAZHJzL2Rvd25yZXYueG1sRI9Ba8JA&#10;FITvQv/D8gRvzcYI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B1Z5QxQAAANsAAAAP&#10;AAAAAAAAAAAAAAAAAAcCAABkcnMvZG93bnJldi54bWxQSwUGAAAAAAMAAwC3AAAA+QIAAAAA&#10;" fillcolor="gray" stroked="f" strokeweight="0"/>
                        <w10:anchorlock/>
                      </v:group>
                    </w:pict>
                  </mc:Fallback>
                </mc:AlternateContent>
              </w:r>
            </w:del>
          </w:p>
        </w:tc>
        <w:tc>
          <w:tcPr>
            <w:tcW w:w="3745" w:type="dxa"/>
            <w:gridSpan w:val="3"/>
            <w:tcBorders>
              <w:top w:val="nil"/>
              <w:left w:val="nil"/>
              <w:bottom w:val="nil"/>
              <w:right w:val="dotted" w:sz="6" w:space="0" w:color="C0C0C0"/>
            </w:tcBorders>
            <w:shd w:val="clear" w:color="auto" w:fill="FFFFFF"/>
            <w:tcPrChange w:id="341" w:author="Philip Helger" w:date="2022-02-06T22:09:00Z">
              <w:tcPr>
                <w:tcW w:w="3745" w:type="dxa"/>
                <w:gridSpan w:val="3"/>
                <w:tcBorders>
                  <w:top w:val="nil"/>
                  <w:left w:val="nil"/>
                  <w:bottom w:val="nil"/>
                  <w:right w:val="dotted" w:sz="6" w:space="0" w:color="C0C0C0"/>
                </w:tcBorders>
                <w:shd w:val="clear" w:color="auto" w:fill="FFFFFF"/>
              </w:tcPr>
            </w:tcPrChange>
          </w:tcPr>
          <w:p w14:paraId="31E75B48" w14:textId="1C9BB2AC" w:rsidR="009F1BEA" w:rsidRPr="001B369A" w:rsidDel="001B369A" w:rsidRDefault="009F1BEA">
            <w:pPr>
              <w:pStyle w:val="GEFEG"/>
              <w:rPr>
                <w:del w:id="342" w:author="Philip Helger" w:date="2022-02-06T22:09:00Z"/>
                <w:sz w:val="16"/>
                <w:szCs w:val="16"/>
                <w:lang w:val="en-GB"/>
              </w:rPr>
            </w:pPr>
          </w:p>
        </w:tc>
        <w:tc>
          <w:tcPr>
            <w:tcW w:w="5063" w:type="dxa"/>
            <w:gridSpan w:val="2"/>
            <w:tcBorders>
              <w:top w:val="nil"/>
              <w:left w:val="nil"/>
              <w:bottom w:val="nil"/>
              <w:right w:val="nil"/>
            </w:tcBorders>
            <w:shd w:val="clear" w:color="auto" w:fill="FFFFFF"/>
            <w:tcPrChange w:id="343" w:author="Philip Helger" w:date="2022-02-06T22:09:00Z">
              <w:tcPr>
                <w:tcW w:w="5062" w:type="dxa"/>
                <w:gridSpan w:val="2"/>
                <w:tcBorders>
                  <w:top w:val="nil"/>
                  <w:left w:val="nil"/>
                  <w:bottom w:val="nil"/>
                  <w:right w:val="nil"/>
                </w:tcBorders>
                <w:shd w:val="clear" w:color="auto" w:fill="FFFFFF"/>
              </w:tcPr>
            </w:tcPrChange>
          </w:tcPr>
          <w:p w14:paraId="13A598A0" w14:textId="66C16F68" w:rsidR="009F1BEA" w:rsidRPr="001B369A" w:rsidDel="001B369A" w:rsidRDefault="009F1BEA">
            <w:pPr>
              <w:pStyle w:val="GEFEG"/>
              <w:ind w:left="60"/>
              <w:rPr>
                <w:del w:id="344" w:author="Philip Helger" w:date="2022-02-06T22:09:00Z"/>
                <w:sz w:val="16"/>
                <w:szCs w:val="16"/>
                <w:lang w:val="en-GB"/>
              </w:rPr>
            </w:pPr>
            <w:del w:id="345" w:author="Philip Helger" w:date="2022-02-06T22:09:00Z">
              <w:r w:rsidRPr="001B369A" w:rsidDel="001B369A">
                <w:rPr>
                  <w:b/>
                  <w:bCs/>
                  <w:color w:val="000000"/>
                  <w:sz w:val="16"/>
                  <w:szCs w:val="16"/>
                  <w:lang w:val="en-GB"/>
                </w:rPr>
                <w:delText>PROCESSID</w:delText>
              </w:r>
            </w:del>
          </w:p>
        </w:tc>
      </w:tr>
      <w:tr w:rsidR="009F1BEA" w:rsidRPr="001B369A" w14:paraId="2E637CEE" w14:textId="77777777">
        <w:trPr>
          <w:gridAfter w:val="1"/>
          <w:wAfter w:w="16" w:type="dxa"/>
          <w:cantSplit/>
          <w:trHeight w:hRule="exact" w:val="399"/>
        </w:trPr>
        <w:tc>
          <w:tcPr>
            <w:tcW w:w="845" w:type="dxa"/>
            <w:gridSpan w:val="10"/>
            <w:tcBorders>
              <w:top w:val="dotted" w:sz="6" w:space="0" w:color="C0C0C0"/>
              <w:left w:val="nil"/>
              <w:bottom w:val="nil"/>
              <w:right w:val="nil"/>
            </w:tcBorders>
            <w:shd w:val="clear" w:color="auto" w:fill="FFFFFF"/>
          </w:tcPr>
          <w:p w14:paraId="7E83C092" w14:textId="2CC9826B"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7392" behindDoc="0" locked="1" layoutInCell="0" allowOverlap="1" wp14:anchorId="6D5A9522" wp14:editId="68194719">
                      <wp:simplePos x="0" y="0"/>
                      <wp:positionH relativeFrom="column">
                        <wp:posOffset>0</wp:posOffset>
                      </wp:positionH>
                      <wp:positionV relativeFrom="paragraph">
                        <wp:posOffset>9525</wp:posOffset>
                      </wp:positionV>
                      <wp:extent cx="536575" cy="253365"/>
                      <wp:effectExtent l="0" t="0" r="0" b="0"/>
                      <wp:wrapNone/>
                      <wp:docPr id="27"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28" name="Rectangle 22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9" name="Rectangle 228"/>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0" name="Rectangle 229"/>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D32095" id="Group 226" o:spid="_x0000_s1026" style="position:absolute;margin-left:0;margin-top:.75pt;width:42.25pt;height:19.95pt;z-index:25170739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" o:allowincell="f">
                      <v:rect id="Rectangle 22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" fillcolor="gray" stroked="f" strokeweight="0"/>
                      <v:rect id="Rectangle 228"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" fillcolor="gray" stroked="f" strokeweight="0"/>
                      <v:rect id="Rectangle 229"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AnwgAAANsAAAAPAAAAZHJzL2Rvd25yZXYueG1sRE/Pa8Iw&#10;FL4P9j+EJ+w2Ux2U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BxBwAn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1F7FAB36" w14:textId="77777777" w:rsidR="009F1BEA" w:rsidRPr="001B369A" w:rsidRDefault="009F1BEA">
            <w:pPr>
              <w:pStyle w:val="GEFEG"/>
              <w:ind w:left="58"/>
              <w:rPr>
                <w:sz w:val="16"/>
                <w:szCs w:val="16"/>
                <w:lang w:val="en-GB"/>
              </w:rPr>
            </w:pPr>
            <w:r w:rsidRPr="001B369A">
              <w:rPr>
                <w:b/>
                <w:bCs/>
                <w:color w:val="000000"/>
                <w:sz w:val="16"/>
                <w:szCs w:val="16"/>
                <w:lang w:val="en-GB"/>
              </w:rPr>
              <w:t>InstanceIdentifier</w:t>
            </w:r>
          </w:p>
        </w:tc>
        <w:tc>
          <w:tcPr>
            <w:tcW w:w="5062" w:type="dxa"/>
            <w:gridSpan w:val="3"/>
            <w:tcBorders>
              <w:top w:val="dotted" w:sz="6" w:space="0" w:color="C0C0C0"/>
              <w:left w:val="nil"/>
              <w:bottom w:val="nil"/>
              <w:right w:val="nil"/>
            </w:tcBorders>
            <w:shd w:val="clear" w:color="auto" w:fill="FFFFFF"/>
          </w:tcPr>
          <w:p w14:paraId="7FD7E7FE" w14:textId="419A0A65"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ins w:id="346" w:author="Philip Helger" w:date="2022-02-06T22:10:00Z">
              <w:r w:rsidR="001B369A">
                <w:rPr>
                  <w:b/>
                  <w:bCs/>
                  <w:color w:val="808080"/>
                  <w:sz w:val="16"/>
                  <w:szCs w:val="16"/>
                  <w:lang w:val="en-GB"/>
                </w:rPr>
                <w:t>r</w:t>
              </w:r>
            </w:ins>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18EBF004"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294FF9E3" w14:textId="77777777">
        <w:trPr>
          <w:gridAfter w:val="1"/>
          <w:wAfter w:w="16" w:type="dxa"/>
          <w:cantSplit/>
          <w:trHeight w:hRule="exact" w:val="960"/>
        </w:trPr>
        <w:tc>
          <w:tcPr>
            <w:tcW w:w="845" w:type="dxa"/>
            <w:gridSpan w:val="10"/>
            <w:tcBorders>
              <w:top w:val="nil"/>
              <w:left w:val="nil"/>
              <w:bottom w:val="nil"/>
              <w:right w:val="nil"/>
            </w:tcBorders>
            <w:shd w:val="clear" w:color="auto" w:fill="FFFFFF"/>
          </w:tcPr>
          <w:p w14:paraId="39BC8822" w14:textId="4BCD65A2"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8416" behindDoc="0" locked="1" layoutInCell="0" allowOverlap="1" wp14:anchorId="47182F4A" wp14:editId="653F6332">
                      <wp:simplePos x="0" y="0"/>
                      <wp:positionH relativeFrom="column">
                        <wp:posOffset>0</wp:posOffset>
                      </wp:positionH>
                      <wp:positionV relativeFrom="paragraph">
                        <wp:posOffset>0</wp:posOffset>
                      </wp:positionV>
                      <wp:extent cx="536575" cy="609600"/>
                      <wp:effectExtent l="0" t="0" r="0" b="0"/>
                      <wp:wrapNone/>
                      <wp:docPr id="24"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609600"/>
                                <a:chOff x="0" y="0"/>
                                <a:chExt cx="845" cy="960"/>
                              </a:xfrm>
                            </wpg:grpSpPr>
                            <wps:wsp>
                              <wps:cNvPr id="25" name="Rectangle 231"/>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6" name="Rectangle 232"/>
                              <wps:cNvSpPr>
                                <a:spLocks noChangeArrowheads="1"/>
                              </wps:cNvSpPr>
                              <wps:spPr bwMode="auto">
                                <a:xfrm>
                                  <a:off x="724"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1D6EB" id="Group 230" o:spid="_x0000_s1026" style="position:absolute;margin-left:0;margin-top:0;width:42.25pt;height:48pt;z-index:251708416" coordsize="84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" o:allowincell="f">
                      <v:rect id="Rectangle 231"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VixQAAANsAAAAPAAAAZHJzL2Rvd25yZXYueG1sRI9Ba8JA&#10;FITvQv/D8gq96caA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DkqTVixQAAANsAAAAP&#10;AAAAAAAAAAAAAAAAAAcCAABkcnMvZG93bnJldi54bWxQSwUGAAAAAAMAAwC3AAAA+QIAAAAA&#10;" fillcolor="gray" stroked="f" strokeweight="0"/>
                      <v:rect id="Rectangle 232" o:spid="_x0000_s1028" style="position:absolute;left:724;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10BF59BF"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17E29C40" w14:textId="4AE0C23D" w:rsidR="009F1BEA" w:rsidRPr="001B369A" w:rsidDel="00193CAA" w:rsidRDefault="009F1BEA">
            <w:pPr>
              <w:pStyle w:val="GEFEG"/>
              <w:tabs>
                <w:tab w:val="left" w:pos="1198"/>
              </w:tabs>
              <w:ind w:left="58"/>
              <w:rPr>
                <w:del w:id="347" w:author="Philip Helger" w:date="2022-02-06T22:15:00Z"/>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The </w:t>
            </w:r>
            <w:ins w:id="348" w:author="Philip Helger" w:date="2022-02-06T22:14:00Z">
              <w:r w:rsidR="00193CAA">
                <w:rPr>
                  <w:b/>
                  <w:bCs/>
                  <w:color w:val="000080"/>
                  <w:sz w:val="16"/>
                  <w:szCs w:val="16"/>
                  <w:lang w:val="en-GB"/>
                </w:rPr>
                <w:t>value</w:t>
              </w:r>
            </w:ins>
            <w:ins w:id="349" w:author="Philip Helger" w:date="2022-02-06T22:15:00Z">
              <w:r w:rsidR="00193CAA">
                <w:rPr>
                  <w:b/>
                  <w:bCs/>
                  <w:color w:val="000080"/>
                  <w:sz w:val="16"/>
                  <w:szCs w:val="16"/>
                  <w:lang w:val="en-GB"/>
                </w:rPr>
                <w:t>s matching</w:t>
              </w:r>
            </w:ins>
            <w:del w:id="350" w:author="Philip Helger" w:date="2022-02-06T22:15:00Z">
              <w:r w:rsidRPr="001B369A" w:rsidDel="00193CAA">
                <w:rPr>
                  <w:b/>
                  <w:bCs/>
                  <w:color w:val="000080"/>
                  <w:sz w:val="16"/>
                  <w:szCs w:val="16"/>
                  <w:lang w:val="en-GB"/>
                </w:rPr>
                <w:delText>ProcessID (profile ID) or DocumentID</w:delText>
              </w:r>
            </w:del>
          </w:p>
          <w:p w14:paraId="6B910F00" w14:textId="1330C919" w:rsidR="009F1BEA" w:rsidRPr="001B369A" w:rsidDel="00193CAA" w:rsidRDefault="009F1BEA">
            <w:pPr>
              <w:pStyle w:val="GEFEG"/>
              <w:tabs>
                <w:tab w:val="left" w:pos="1198"/>
              </w:tabs>
              <w:ind w:left="58"/>
              <w:rPr>
                <w:del w:id="351" w:author="Philip Helger" w:date="2022-02-06T22:15:00Z"/>
                <w:sz w:val="16"/>
                <w:szCs w:val="16"/>
                <w:lang w:val="en-GB"/>
              </w:rPr>
              <w:pPrChange w:id="352" w:author="Philip Helger" w:date="2022-02-06T22:15:00Z">
                <w:pPr>
                  <w:pStyle w:val="GEFEG"/>
                  <w:ind w:left="1198"/>
                </w:pPr>
              </w:pPrChange>
            </w:pPr>
            <w:del w:id="353" w:author="Philip Helger" w:date="2022-02-06T22:15:00Z">
              <w:r w:rsidRPr="001B369A" w:rsidDel="00193CAA">
                <w:rPr>
                  <w:b/>
                  <w:bCs/>
                  <w:color w:val="000080"/>
                  <w:sz w:val="16"/>
                  <w:szCs w:val="16"/>
                  <w:lang w:val="en-GB"/>
                </w:rPr>
                <w:delText xml:space="preserve">corresponding to </w:delText>
              </w:r>
              <w:r w:rsidR="00417D26" w:rsidRPr="001B369A" w:rsidDel="00193CAA">
                <w:rPr>
                  <w:b/>
                  <w:bCs/>
                  <w:color w:val="000080"/>
                  <w:sz w:val="16"/>
                  <w:szCs w:val="16"/>
                  <w:lang w:val="en-GB"/>
                </w:rPr>
                <w:delText>Peppol</w:delText>
              </w:r>
              <w:r w:rsidRPr="001B369A" w:rsidDel="00193CAA">
                <w:rPr>
                  <w:b/>
                  <w:bCs/>
                  <w:color w:val="000080"/>
                  <w:sz w:val="16"/>
                  <w:szCs w:val="16"/>
                  <w:lang w:val="en-GB"/>
                </w:rPr>
                <w:delText xml:space="preserve"> SMP for which the</w:delText>
              </w:r>
            </w:del>
          </w:p>
          <w:p w14:paraId="36F96557" w14:textId="017D02E4" w:rsidR="009F1BEA" w:rsidRPr="001B369A" w:rsidRDefault="009F1BEA">
            <w:pPr>
              <w:pStyle w:val="GEFEG"/>
              <w:tabs>
                <w:tab w:val="left" w:pos="1198"/>
              </w:tabs>
              <w:ind w:left="58"/>
              <w:rPr>
                <w:sz w:val="16"/>
                <w:szCs w:val="16"/>
                <w:lang w:val="en-GB"/>
              </w:rPr>
              <w:pPrChange w:id="354" w:author="Philip Helger" w:date="2022-02-06T22:15:00Z">
                <w:pPr>
                  <w:pStyle w:val="GEFEG"/>
                  <w:ind w:left="1198"/>
                </w:pPr>
              </w:pPrChange>
            </w:pPr>
            <w:del w:id="355" w:author="Philip Helger" w:date="2022-02-06T22:15:00Z">
              <w:r w:rsidRPr="001B369A" w:rsidDel="00193CAA">
                <w:rPr>
                  <w:b/>
                  <w:bCs/>
                  <w:color w:val="000080"/>
                  <w:sz w:val="16"/>
                  <w:szCs w:val="16"/>
                  <w:lang w:val="en-GB"/>
                </w:rPr>
                <w:delText>enveloped payload is intended to be used for. (</w:delText>
              </w:r>
            </w:del>
            <w:ins w:id="356" w:author="Philip Helger" w:date="2022-02-06T22:15:00Z">
              <w:r w:rsidR="00193CAA">
                <w:rPr>
                  <w:b/>
                  <w:bCs/>
                  <w:color w:val="000080"/>
                  <w:sz w:val="16"/>
                  <w:szCs w:val="16"/>
                  <w:lang w:val="en-GB"/>
                </w:rPr>
                <w:t xml:space="preserve"> </w:t>
              </w:r>
            </w:ins>
            <w:r w:rsidRPr="001B369A">
              <w:rPr>
                <w:b/>
                <w:bCs/>
                <w:color w:val="000080"/>
                <w:sz w:val="16"/>
                <w:szCs w:val="16"/>
                <w:lang w:val="en-GB"/>
              </w:rPr>
              <w:t>the</w:t>
            </w:r>
          </w:p>
          <w:p w14:paraId="18B19BA4" w14:textId="0D7D25DA" w:rsidR="009F1BEA" w:rsidRPr="001B369A" w:rsidRDefault="009F1BEA">
            <w:pPr>
              <w:pStyle w:val="GEFEG"/>
              <w:ind w:left="1198"/>
              <w:rPr>
                <w:sz w:val="16"/>
                <w:szCs w:val="16"/>
                <w:lang w:val="en-GB"/>
              </w:rPr>
            </w:pPr>
            <w:r w:rsidRPr="001B369A">
              <w:rPr>
                <w:b/>
                <w:bCs/>
                <w:color w:val="000080"/>
                <w:sz w:val="16"/>
                <w:szCs w:val="16"/>
                <w:lang w:val="en-GB"/>
              </w:rPr>
              <w:t xml:space="preserve">type </w:t>
            </w:r>
            <w:del w:id="357" w:author="Philip Helger" w:date="2022-02-06T22:15:00Z">
              <w:r w:rsidRPr="001B369A" w:rsidDel="00193CAA">
                <w:rPr>
                  <w:b/>
                  <w:bCs/>
                  <w:color w:val="000080"/>
                  <w:sz w:val="16"/>
                  <w:szCs w:val="16"/>
                  <w:lang w:val="en-GB"/>
                </w:rPr>
                <w:delText xml:space="preserve">of value is </w:delText>
              </w:r>
            </w:del>
            <w:r w:rsidRPr="001B369A">
              <w:rPr>
                <w:b/>
                <w:bCs/>
                <w:color w:val="000080"/>
                <w:sz w:val="16"/>
                <w:szCs w:val="16"/>
                <w:lang w:val="en-GB"/>
              </w:rPr>
              <w:t>qualified by the ScopeAttributes/</w:t>
            </w:r>
          </w:p>
          <w:p w14:paraId="70AC9EAB" w14:textId="604352F1" w:rsidR="009F1BEA" w:rsidRPr="001B369A" w:rsidRDefault="009F1BEA">
            <w:pPr>
              <w:pStyle w:val="GEFEG"/>
              <w:ind w:left="1198"/>
              <w:rPr>
                <w:sz w:val="16"/>
                <w:szCs w:val="16"/>
                <w:lang w:val="en-GB"/>
              </w:rPr>
            </w:pPr>
            <w:r w:rsidRPr="001B369A">
              <w:rPr>
                <w:b/>
                <w:bCs/>
                <w:color w:val="000080"/>
                <w:sz w:val="16"/>
                <w:szCs w:val="16"/>
                <w:lang w:val="en-GB"/>
              </w:rPr>
              <w:t>Type element</w:t>
            </w:r>
            <w:ins w:id="358" w:author="Philip Helger" w:date="2022-02-06T22:15:00Z">
              <w:r w:rsidR="00193CAA">
                <w:rPr>
                  <w:b/>
                  <w:bCs/>
                  <w:color w:val="000080"/>
                  <w:sz w:val="16"/>
                  <w:szCs w:val="16"/>
                  <w:lang w:val="en-GB"/>
                </w:rPr>
                <w:t>.</w:t>
              </w:r>
            </w:ins>
            <w:del w:id="359" w:author="Philip Helger" w:date="2022-02-06T22:15:00Z">
              <w:r w:rsidRPr="001B369A" w:rsidDel="00193CAA">
                <w:rPr>
                  <w:b/>
                  <w:bCs/>
                  <w:color w:val="000080"/>
                  <w:sz w:val="16"/>
                  <w:szCs w:val="16"/>
                  <w:lang w:val="en-GB"/>
                </w:rPr>
                <w:delText>)</w:delText>
              </w:r>
            </w:del>
          </w:p>
        </w:tc>
      </w:tr>
      <w:tr w:rsidR="009F1BEA" w:rsidRPr="001B369A" w:rsidDel="00193CAA" w14:paraId="54D238BE" w14:textId="3D224B20">
        <w:trPr>
          <w:gridAfter w:val="1"/>
          <w:wAfter w:w="16" w:type="dxa"/>
          <w:cantSplit/>
          <w:trHeight w:hRule="exact" w:val="384"/>
          <w:del w:id="360" w:author="Philip Helger" w:date="2022-02-06T22:15:00Z"/>
        </w:trPr>
        <w:tc>
          <w:tcPr>
            <w:tcW w:w="845" w:type="dxa"/>
            <w:gridSpan w:val="10"/>
            <w:tcBorders>
              <w:top w:val="nil"/>
              <w:left w:val="nil"/>
              <w:bottom w:val="nil"/>
              <w:right w:val="nil"/>
            </w:tcBorders>
            <w:shd w:val="clear" w:color="auto" w:fill="FFFFFF"/>
          </w:tcPr>
          <w:p w14:paraId="7C32455D" w14:textId="3E325251" w:rsidR="009F1BEA" w:rsidRPr="001B369A" w:rsidDel="00193CAA" w:rsidRDefault="00FD4BDC">
            <w:pPr>
              <w:pStyle w:val="GEFEG"/>
              <w:rPr>
                <w:del w:id="361" w:author="Philip Helger" w:date="2022-02-06T22:15:00Z"/>
                <w:sz w:val="16"/>
                <w:szCs w:val="16"/>
                <w:lang w:val="en-GB"/>
              </w:rPr>
            </w:pPr>
            <w:del w:id="362" w:author="Philip Helger" w:date="2022-02-06T22:15:00Z">
              <w:r w:rsidRPr="001B369A" w:rsidDel="00193CAA">
                <w:rPr>
                  <w:noProof/>
                  <w:lang w:val="en-GB"/>
                </w:rPr>
                <mc:AlternateContent>
                  <mc:Choice Requires="wpg">
                    <w:drawing>
                      <wp:anchor distT="0" distB="0" distL="114300" distR="114300" simplePos="0" relativeHeight="251709440" behindDoc="0" locked="1" layoutInCell="0" allowOverlap="1" wp14:anchorId="05DB0021" wp14:editId="68F91A31">
                        <wp:simplePos x="0" y="0"/>
                        <wp:positionH relativeFrom="column">
                          <wp:posOffset>0</wp:posOffset>
                        </wp:positionH>
                        <wp:positionV relativeFrom="paragraph">
                          <wp:posOffset>0</wp:posOffset>
                        </wp:positionV>
                        <wp:extent cx="536575" cy="243840"/>
                        <wp:effectExtent l="0" t="0" r="0" b="0"/>
                        <wp:wrapNone/>
                        <wp:docPr id="21"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22" name="Rectangle 234"/>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5"/>
                                <wps:cNvSpPr>
                                  <a:spLocks noChangeArrowheads="1"/>
                                </wps:cNvSpPr>
                                <wps:spPr bwMode="auto">
                                  <a:xfrm>
                                    <a:off x="724"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163AD9" id="Group 233" o:spid="_x0000_s1026" style="position:absolute;margin-left:0;margin-top:0;width:42.25pt;height:19.2pt;z-index:251709440"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" o:allowincell="f">
                        <v:rect id="Rectangle 234"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" fillcolor="gray" stroked="f" strokeweight="0"/>
                        <v:rect id="Rectangle 235" o:spid="_x0000_s1028" style="position:absolute;left:724;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AiNxQAAANsAAAAPAAAAZHJzL2Rvd25yZXYueG1sRI9Ba8JA&#10;FITvQv/D8gq96cYI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AEDAiNxQAAANsAAAAP&#10;AAAAAAAAAAAAAAAAAAcCAABkcnMvZG93bnJldi54bWxQSwUGAAAAAAMAAwC3AAAA+QIAAAAA&#10;" fillcolor="gray" stroked="f" strokeweight="0"/>
                        <w10:anchorlock/>
                      </v:group>
                    </w:pict>
                  </mc:Fallback>
                </mc:AlternateContent>
              </w:r>
            </w:del>
          </w:p>
        </w:tc>
        <w:tc>
          <w:tcPr>
            <w:tcW w:w="3730" w:type="dxa"/>
            <w:tcBorders>
              <w:top w:val="nil"/>
              <w:left w:val="nil"/>
              <w:bottom w:val="nil"/>
              <w:right w:val="dotted" w:sz="6" w:space="0" w:color="C0C0C0"/>
            </w:tcBorders>
            <w:shd w:val="clear" w:color="auto" w:fill="FFFFFF"/>
          </w:tcPr>
          <w:p w14:paraId="2F9C0110" w14:textId="2B8CC1F2" w:rsidR="009F1BEA" w:rsidRPr="001B369A" w:rsidDel="00193CAA" w:rsidRDefault="009F1BEA">
            <w:pPr>
              <w:pStyle w:val="GEFEG"/>
              <w:rPr>
                <w:del w:id="363" w:author="Philip Helger" w:date="2022-02-06T22:15:00Z"/>
                <w:sz w:val="16"/>
                <w:szCs w:val="16"/>
                <w:lang w:val="en-GB"/>
              </w:rPr>
            </w:pPr>
          </w:p>
        </w:tc>
        <w:tc>
          <w:tcPr>
            <w:tcW w:w="5062" w:type="dxa"/>
            <w:gridSpan w:val="3"/>
            <w:tcBorders>
              <w:top w:val="nil"/>
              <w:left w:val="nil"/>
              <w:bottom w:val="nil"/>
              <w:right w:val="nil"/>
            </w:tcBorders>
            <w:shd w:val="clear" w:color="auto" w:fill="FFFFFF"/>
          </w:tcPr>
          <w:p w14:paraId="0EE19B75" w14:textId="66539E03" w:rsidR="009F1BEA" w:rsidRPr="001B369A" w:rsidDel="00193CAA" w:rsidRDefault="009F1BEA">
            <w:pPr>
              <w:pStyle w:val="GEFEG"/>
              <w:tabs>
                <w:tab w:val="left" w:pos="1198"/>
              </w:tabs>
              <w:ind w:left="58"/>
              <w:rPr>
                <w:del w:id="364" w:author="Philip Helger" w:date="2022-02-06T22:15:00Z"/>
                <w:sz w:val="16"/>
                <w:szCs w:val="16"/>
                <w:lang w:val="en-GB"/>
              </w:rPr>
            </w:pPr>
            <w:del w:id="365" w:author="Philip Helger" w:date="2022-02-06T22:15:00Z">
              <w:r w:rsidRPr="001B369A" w:rsidDel="00193CAA">
                <w:rPr>
                  <w:b/>
                  <w:bCs/>
                  <w:color w:val="808080"/>
                  <w:sz w:val="16"/>
                  <w:szCs w:val="16"/>
                  <w:lang w:val="en-GB"/>
                </w:rPr>
                <w:delText>Description</w:delText>
              </w:r>
              <w:r w:rsidRPr="001B369A" w:rsidDel="00193CAA">
                <w:rPr>
                  <w:sz w:val="16"/>
                  <w:szCs w:val="16"/>
                  <w:lang w:val="en-GB"/>
                </w:rPr>
                <w:tab/>
              </w:r>
              <w:r w:rsidRPr="001B369A" w:rsidDel="00193CAA">
                <w:rPr>
                  <w:b/>
                  <w:bCs/>
                  <w:color w:val="000080"/>
                  <w:sz w:val="16"/>
                  <w:szCs w:val="16"/>
                  <w:lang w:val="en-GB"/>
                </w:rPr>
                <w:delText>For senders - this value can be used to retrieve</w:delText>
              </w:r>
            </w:del>
          </w:p>
          <w:p w14:paraId="0015866A" w14:textId="5A95BA8B" w:rsidR="009F1BEA" w:rsidRPr="001B369A" w:rsidDel="00193CAA" w:rsidRDefault="009F1BEA">
            <w:pPr>
              <w:pStyle w:val="GEFEG"/>
              <w:ind w:left="1198"/>
              <w:rPr>
                <w:del w:id="366" w:author="Philip Helger" w:date="2022-02-06T22:15:00Z"/>
                <w:sz w:val="16"/>
                <w:szCs w:val="16"/>
                <w:lang w:val="en-GB"/>
              </w:rPr>
            </w:pPr>
            <w:del w:id="367" w:author="Philip Helger" w:date="2022-02-06T22:15:00Z">
              <w:r w:rsidRPr="001B369A" w:rsidDel="00193CAA">
                <w:rPr>
                  <w:b/>
                  <w:bCs/>
                  <w:color w:val="000080"/>
                  <w:sz w:val="16"/>
                  <w:szCs w:val="16"/>
                  <w:lang w:val="en-GB"/>
                </w:rPr>
                <w:delText xml:space="preserve">the correct set of </w:delText>
              </w:r>
              <w:r w:rsidR="00417D26" w:rsidRPr="001B369A" w:rsidDel="00193CAA">
                <w:rPr>
                  <w:b/>
                  <w:bCs/>
                  <w:color w:val="000080"/>
                  <w:sz w:val="16"/>
                  <w:szCs w:val="16"/>
                  <w:lang w:val="en-GB"/>
                </w:rPr>
                <w:delText>Peppol</w:delText>
              </w:r>
              <w:r w:rsidRPr="001B369A" w:rsidDel="00193CAA">
                <w:rPr>
                  <w:b/>
                  <w:bCs/>
                  <w:color w:val="000080"/>
                  <w:sz w:val="16"/>
                  <w:szCs w:val="16"/>
                  <w:lang w:val="en-GB"/>
                </w:rPr>
                <w:delText xml:space="preserve"> service metadata.</w:delText>
              </w:r>
            </w:del>
          </w:p>
        </w:tc>
      </w:tr>
      <w:tr w:rsidR="009F1BEA" w:rsidRPr="001B369A" w:rsidDel="00193CAA" w14:paraId="09AEC3AA" w14:textId="04D0EA23">
        <w:trPr>
          <w:gridAfter w:val="1"/>
          <w:wAfter w:w="16" w:type="dxa"/>
          <w:cantSplit/>
          <w:trHeight w:hRule="exact" w:val="768"/>
          <w:del w:id="368" w:author="Philip Helger" w:date="2022-02-06T22:15:00Z"/>
        </w:trPr>
        <w:tc>
          <w:tcPr>
            <w:tcW w:w="845" w:type="dxa"/>
            <w:gridSpan w:val="10"/>
            <w:tcBorders>
              <w:top w:val="nil"/>
              <w:left w:val="nil"/>
              <w:bottom w:val="nil"/>
              <w:right w:val="nil"/>
            </w:tcBorders>
            <w:shd w:val="clear" w:color="auto" w:fill="FFFFFF"/>
          </w:tcPr>
          <w:p w14:paraId="1FD7BF9F" w14:textId="54FE1EA7" w:rsidR="009F1BEA" w:rsidRPr="001B369A" w:rsidDel="00193CAA" w:rsidRDefault="00FD4BDC">
            <w:pPr>
              <w:pStyle w:val="GEFEG"/>
              <w:rPr>
                <w:del w:id="369" w:author="Philip Helger" w:date="2022-02-06T22:15:00Z"/>
                <w:sz w:val="16"/>
                <w:szCs w:val="16"/>
                <w:lang w:val="en-GB"/>
              </w:rPr>
            </w:pPr>
            <w:del w:id="370" w:author="Philip Helger" w:date="2022-02-06T22:15:00Z">
              <w:r w:rsidRPr="001B369A" w:rsidDel="00193CAA">
                <w:rPr>
                  <w:noProof/>
                  <w:lang w:val="en-GB"/>
                </w:rPr>
                <mc:AlternateContent>
                  <mc:Choice Requires="wpg">
                    <w:drawing>
                      <wp:anchor distT="0" distB="0" distL="114300" distR="114300" simplePos="0" relativeHeight="251710464" behindDoc="0" locked="1" layoutInCell="0" allowOverlap="1" wp14:anchorId="3DA0A816" wp14:editId="4AE935B0">
                        <wp:simplePos x="0" y="0"/>
                        <wp:positionH relativeFrom="column">
                          <wp:posOffset>0</wp:posOffset>
                        </wp:positionH>
                        <wp:positionV relativeFrom="paragraph">
                          <wp:posOffset>0</wp:posOffset>
                        </wp:positionV>
                        <wp:extent cx="536575" cy="487680"/>
                        <wp:effectExtent l="0" t="0" r="0" b="0"/>
                        <wp:wrapNone/>
                        <wp:docPr id="18"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487680"/>
                                  <a:chOff x="0" y="0"/>
                                  <a:chExt cx="845" cy="768"/>
                                </a:xfrm>
                              </wpg:grpSpPr>
                              <wps:wsp>
                                <wps:cNvPr id="19" name="Rectangle 237"/>
                                <wps:cNvSpPr>
                                  <a:spLocks noChangeArrowheads="1"/>
                                </wps:cNvSpPr>
                                <wps:spPr bwMode="auto">
                                  <a:xfrm>
                                    <a:off x="108" y="0"/>
                                    <a:ext cx="15" cy="76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 name="Rectangle 238"/>
                                <wps:cNvSpPr>
                                  <a:spLocks noChangeArrowheads="1"/>
                                </wps:cNvSpPr>
                                <wps:spPr bwMode="auto">
                                  <a:xfrm>
                                    <a:off x="724" y="0"/>
                                    <a:ext cx="15" cy="76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06B7AC" id="Group 236" o:spid="_x0000_s1026" style="position:absolute;margin-left:0;margin-top:0;width:42.25pt;height:38.4pt;z-index:251710464" coordsize="845,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" o:allowincell="f">
                        <v:rect id="Rectangle 237" o:spid="_x0000_s1027" style="position:absolute;left:108;width:15;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" fillcolor="gray" stroked="f" strokeweight="0"/>
                        <v:rect id="Rectangle 238" o:spid="_x0000_s1028" style="position:absolute;left:724;width:15;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" fillcolor="gray" stroked="f" strokeweight="0"/>
                        <w10:anchorlock/>
                      </v:group>
                    </w:pict>
                  </mc:Fallback>
                </mc:AlternateContent>
              </w:r>
            </w:del>
          </w:p>
        </w:tc>
        <w:tc>
          <w:tcPr>
            <w:tcW w:w="3730" w:type="dxa"/>
            <w:tcBorders>
              <w:top w:val="nil"/>
              <w:left w:val="nil"/>
              <w:bottom w:val="nil"/>
              <w:right w:val="dotted" w:sz="6" w:space="0" w:color="C0C0C0"/>
            </w:tcBorders>
            <w:shd w:val="clear" w:color="auto" w:fill="FFFFFF"/>
          </w:tcPr>
          <w:p w14:paraId="32DEFBC6" w14:textId="33EACA7B" w:rsidR="009F1BEA" w:rsidRPr="001B369A" w:rsidDel="00193CAA" w:rsidRDefault="009F1BEA">
            <w:pPr>
              <w:pStyle w:val="GEFEG"/>
              <w:rPr>
                <w:del w:id="371" w:author="Philip Helger" w:date="2022-02-06T22:15:00Z"/>
                <w:sz w:val="16"/>
                <w:szCs w:val="16"/>
                <w:lang w:val="en-GB"/>
              </w:rPr>
            </w:pPr>
          </w:p>
        </w:tc>
        <w:tc>
          <w:tcPr>
            <w:tcW w:w="5062" w:type="dxa"/>
            <w:gridSpan w:val="3"/>
            <w:tcBorders>
              <w:top w:val="nil"/>
              <w:left w:val="nil"/>
              <w:bottom w:val="nil"/>
              <w:right w:val="nil"/>
            </w:tcBorders>
            <w:shd w:val="clear" w:color="auto" w:fill="FFFFFF"/>
          </w:tcPr>
          <w:p w14:paraId="2F6D9992" w14:textId="196B4364" w:rsidR="009F1BEA" w:rsidRPr="001B369A" w:rsidDel="00193CAA" w:rsidRDefault="009F1BEA">
            <w:pPr>
              <w:pStyle w:val="GEFEG"/>
              <w:tabs>
                <w:tab w:val="left" w:pos="1198"/>
              </w:tabs>
              <w:ind w:left="58"/>
              <w:rPr>
                <w:del w:id="372" w:author="Philip Helger" w:date="2022-02-06T22:15:00Z"/>
                <w:sz w:val="16"/>
                <w:szCs w:val="16"/>
                <w:lang w:val="en-GB"/>
              </w:rPr>
            </w:pPr>
            <w:del w:id="373" w:author="Philip Helger" w:date="2022-02-06T22:15:00Z">
              <w:r w:rsidRPr="001B369A" w:rsidDel="00193CAA">
                <w:rPr>
                  <w:b/>
                  <w:bCs/>
                  <w:color w:val="808080"/>
                  <w:sz w:val="16"/>
                  <w:szCs w:val="16"/>
                  <w:lang w:val="en-GB"/>
                </w:rPr>
                <w:delText>Description</w:delText>
              </w:r>
              <w:r w:rsidRPr="001B369A" w:rsidDel="00193CAA">
                <w:rPr>
                  <w:sz w:val="16"/>
                  <w:szCs w:val="16"/>
                  <w:lang w:val="en-GB"/>
                </w:rPr>
                <w:tab/>
              </w:r>
              <w:r w:rsidRPr="001B369A" w:rsidDel="00193CAA">
                <w:rPr>
                  <w:b/>
                  <w:bCs/>
                  <w:color w:val="000080"/>
                  <w:sz w:val="16"/>
                  <w:szCs w:val="16"/>
                  <w:lang w:val="en-GB"/>
                </w:rPr>
                <w:delText>For receivers - this value can be used to verify</w:delText>
              </w:r>
            </w:del>
          </w:p>
          <w:p w14:paraId="1AA94A30" w14:textId="789CDF77" w:rsidR="009F1BEA" w:rsidRPr="001B369A" w:rsidDel="00193CAA" w:rsidRDefault="009F1BEA">
            <w:pPr>
              <w:pStyle w:val="GEFEG"/>
              <w:ind w:left="1198"/>
              <w:rPr>
                <w:del w:id="374" w:author="Philip Helger" w:date="2022-02-06T22:15:00Z"/>
                <w:sz w:val="16"/>
                <w:szCs w:val="16"/>
                <w:lang w:val="en-GB"/>
              </w:rPr>
            </w:pPr>
            <w:del w:id="375" w:author="Philip Helger" w:date="2022-02-06T22:15:00Z">
              <w:r w:rsidRPr="001B369A" w:rsidDel="00193CAA">
                <w:rPr>
                  <w:b/>
                  <w:bCs/>
                  <w:color w:val="000080"/>
                  <w:sz w:val="16"/>
                  <w:szCs w:val="16"/>
                  <w:lang w:val="en-GB"/>
                </w:rPr>
                <w:delText xml:space="preserve">that the receiving </w:delText>
              </w:r>
              <w:r w:rsidR="00417D26" w:rsidRPr="001B369A" w:rsidDel="00193CAA">
                <w:rPr>
                  <w:b/>
                  <w:bCs/>
                  <w:color w:val="000080"/>
                  <w:sz w:val="16"/>
                  <w:szCs w:val="16"/>
                  <w:lang w:val="en-GB"/>
                </w:rPr>
                <w:delText>Peppol</w:delText>
              </w:r>
              <w:r w:rsidRPr="001B369A" w:rsidDel="00193CAA">
                <w:rPr>
                  <w:b/>
                  <w:bCs/>
                  <w:color w:val="000080"/>
                  <w:sz w:val="16"/>
                  <w:szCs w:val="16"/>
                  <w:lang w:val="en-GB"/>
                </w:rPr>
                <w:delText xml:space="preserve"> Participant has</w:delText>
              </w:r>
            </w:del>
          </w:p>
          <w:p w14:paraId="6B8FC63D" w14:textId="6B2D898E" w:rsidR="009F1BEA" w:rsidRPr="001B369A" w:rsidDel="00193CAA" w:rsidRDefault="009F1BEA">
            <w:pPr>
              <w:pStyle w:val="GEFEG"/>
              <w:ind w:left="1198"/>
              <w:rPr>
                <w:del w:id="376" w:author="Philip Helger" w:date="2022-02-06T22:15:00Z"/>
                <w:sz w:val="16"/>
                <w:szCs w:val="16"/>
                <w:lang w:val="en-GB"/>
              </w:rPr>
            </w:pPr>
            <w:del w:id="377" w:author="Philip Helger" w:date="2022-02-06T22:15:00Z">
              <w:r w:rsidRPr="001B369A" w:rsidDel="00193CAA">
                <w:rPr>
                  <w:b/>
                  <w:bCs/>
                  <w:color w:val="000080"/>
                  <w:sz w:val="16"/>
                  <w:szCs w:val="16"/>
                  <w:lang w:val="en-GB"/>
                </w:rPr>
                <w:delText>published support for this DocumentID or</w:delText>
              </w:r>
            </w:del>
          </w:p>
          <w:p w14:paraId="05B4F1D9" w14:textId="071D2995" w:rsidR="009F1BEA" w:rsidRPr="001B369A" w:rsidDel="00193CAA" w:rsidRDefault="009F1BEA">
            <w:pPr>
              <w:pStyle w:val="GEFEG"/>
              <w:ind w:left="1198"/>
              <w:rPr>
                <w:del w:id="378" w:author="Philip Helger" w:date="2022-02-06T22:15:00Z"/>
                <w:sz w:val="16"/>
                <w:szCs w:val="16"/>
                <w:lang w:val="en-GB"/>
              </w:rPr>
            </w:pPr>
            <w:del w:id="379" w:author="Philip Helger" w:date="2022-02-06T22:15:00Z">
              <w:r w:rsidRPr="001B369A" w:rsidDel="00193CAA">
                <w:rPr>
                  <w:b/>
                  <w:bCs/>
                  <w:color w:val="000080"/>
                  <w:sz w:val="16"/>
                  <w:szCs w:val="16"/>
                  <w:lang w:val="en-GB"/>
                </w:rPr>
                <w:delText>ProcessID.</w:delText>
              </w:r>
            </w:del>
          </w:p>
        </w:tc>
      </w:tr>
      <w:tr w:rsidR="009F1BEA" w:rsidRPr="001B369A" w14:paraId="1EF6E334" w14:textId="77777777">
        <w:trPr>
          <w:gridAfter w:val="1"/>
          <w:wAfter w:w="16" w:type="dxa"/>
          <w:cantSplit/>
          <w:trHeight w:hRule="exact" w:val="399"/>
        </w:trPr>
        <w:tc>
          <w:tcPr>
            <w:tcW w:w="845" w:type="dxa"/>
            <w:gridSpan w:val="10"/>
            <w:tcBorders>
              <w:top w:val="dotted" w:sz="6" w:space="0" w:color="C0C0C0"/>
              <w:left w:val="nil"/>
              <w:bottom w:val="nil"/>
              <w:right w:val="nil"/>
            </w:tcBorders>
            <w:shd w:val="clear" w:color="auto" w:fill="FFFFFF"/>
          </w:tcPr>
          <w:p w14:paraId="1094FC38" w14:textId="0B5FD1C7"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1488" behindDoc="0" locked="1" layoutInCell="0" allowOverlap="1" wp14:anchorId="575D3360" wp14:editId="06DA9A58">
                      <wp:simplePos x="0" y="0"/>
                      <wp:positionH relativeFrom="column">
                        <wp:posOffset>0</wp:posOffset>
                      </wp:positionH>
                      <wp:positionV relativeFrom="paragraph">
                        <wp:posOffset>9525</wp:posOffset>
                      </wp:positionV>
                      <wp:extent cx="536575" cy="253365"/>
                      <wp:effectExtent l="0" t="0" r="0" b="0"/>
                      <wp:wrapNone/>
                      <wp:docPr id="14"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15" name="Rectangle 2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 name="Rectangle 241"/>
                              <wps:cNvSpPr>
                                <a:spLocks noChangeArrowheads="1"/>
                              </wps:cNvSpPr>
                              <wps:spPr bwMode="auto">
                                <a:xfrm>
                                  <a:off x="724"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 name="Rectangle 242"/>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522B3F" id="Group 239" o:spid="_x0000_s1026" style="position:absolute;margin-left:0;margin-top:.75pt;width:42.25pt;height:19.95pt;z-index:251711488"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" o:allowincell="f">
                      <v:rect id="Rectangle 2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wgAAANsAAAAPAAAAZHJzL2Rvd25yZXYueG1sRE9La8JA&#10;EL4L/odlhN7MpkJF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Aqxf/fwgAAANsAAAAPAAAA&#10;AAAAAAAAAAAAAAcCAABkcnMvZG93bnJldi54bWxQSwUGAAAAAAMAAwC3AAAA9gIAAAAA&#10;" fillcolor="gray" stroked="f" strokeweight="0"/>
                      <v:rect id="Rectangle 241" o:spid="_x0000_s1028" style="position:absolute;left:724;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" fillcolor="gray" stroked="f" strokeweight="0"/>
                      <v:rect id="Rectangle 242"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3E9CB14F"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3"/>
            <w:tcBorders>
              <w:top w:val="dotted" w:sz="6" w:space="0" w:color="C0C0C0"/>
              <w:left w:val="nil"/>
              <w:bottom w:val="nil"/>
              <w:right w:val="nil"/>
            </w:tcBorders>
            <w:shd w:val="clear" w:color="auto" w:fill="FFFFFF"/>
          </w:tcPr>
          <w:p w14:paraId="1C4AE9AF" w14:textId="346064C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ins w:id="380" w:author="Philip Helger" w:date="2022-02-06T22:10:00Z">
              <w:r w:rsidR="001B369A">
                <w:rPr>
                  <w:b/>
                  <w:bCs/>
                  <w:color w:val="808080"/>
                  <w:sz w:val="16"/>
                  <w:szCs w:val="16"/>
                  <w:lang w:val="en-GB"/>
                </w:rPr>
                <w:t>r</w:t>
              </w:r>
            </w:ins>
            <w:r w:rsidRPr="001B369A">
              <w:rPr>
                <w:b/>
                <w:bCs/>
                <w:color w:val="808080"/>
                <w:sz w:val="16"/>
                <w:szCs w:val="16"/>
                <w:lang w:val="en-GB"/>
              </w:rPr>
              <w:t>ence</w:t>
            </w:r>
            <w:r w:rsidRPr="001B369A">
              <w:rPr>
                <w:sz w:val="16"/>
                <w:szCs w:val="16"/>
                <w:lang w:val="en-GB"/>
              </w:rPr>
              <w:tab/>
            </w:r>
            <w:r w:rsidRPr="001B369A">
              <w:rPr>
                <w:color w:val="000000"/>
                <w:sz w:val="16"/>
                <w:szCs w:val="16"/>
                <w:lang w:val="en-GB"/>
              </w:rPr>
              <w:t>0</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00F3AB1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3815E261" w14:textId="77777777">
        <w:trPr>
          <w:gridAfter w:val="1"/>
          <w:wAfter w:w="16" w:type="dxa"/>
          <w:cantSplit/>
          <w:trHeight w:hRule="exact" w:val="384"/>
        </w:trPr>
        <w:tc>
          <w:tcPr>
            <w:tcW w:w="845" w:type="dxa"/>
            <w:gridSpan w:val="10"/>
            <w:tcBorders>
              <w:top w:val="nil"/>
              <w:left w:val="nil"/>
              <w:bottom w:val="nil"/>
              <w:right w:val="nil"/>
            </w:tcBorders>
            <w:shd w:val="clear" w:color="auto" w:fill="FFFFFF"/>
          </w:tcPr>
          <w:p w14:paraId="0076F991" w14:textId="4CF7FE3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2512" behindDoc="0" locked="1" layoutInCell="0" allowOverlap="1" wp14:anchorId="2D88CC7B" wp14:editId="2DA924DD">
                      <wp:simplePos x="0" y="0"/>
                      <wp:positionH relativeFrom="column">
                        <wp:posOffset>0</wp:posOffset>
                      </wp:positionH>
                      <wp:positionV relativeFrom="paragraph">
                        <wp:posOffset>0</wp:posOffset>
                      </wp:positionV>
                      <wp:extent cx="536575" cy="243840"/>
                      <wp:effectExtent l="0" t="0" r="0" b="0"/>
                      <wp:wrapNone/>
                      <wp:docPr id="12"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2" name="Rectangle 244"/>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C93C23" id="Group 243" o:spid="_x0000_s1026" style="position:absolute;margin-left:0;margin-top:0;width:42.25pt;height:19.2pt;z-index:251712512"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" o:allowincell="f">
                      <v:rect id="Rectangle 244"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IwwgAAANsAAAAPAAAAZHJzL2Rvd25yZXYueG1sRE9La8JA&#10;EL4L/odlhN7MphZE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DKYMIwwgAAANsAAAAPAAAA&#10;AAAAAAAAAAAAAAcCAABkcnMvZG93bnJldi54bWxQSwUGAAAAAAMAAwC3AAAA9g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6F50ED14"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0EA3FFB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Identification scheme used for the Document type</w:t>
            </w:r>
          </w:p>
          <w:p w14:paraId="44958B82" w14:textId="108C3DA4" w:rsidR="009F1BEA" w:rsidRPr="001B369A" w:rsidRDefault="009F1BEA">
            <w:pPr>
              <w:pStyle w:val="GEFEG"/>
              <w:ind w:left="1198"/>
              <w:rPr>
                <w:sz w:val="16"/>
                <w:szCs w:val="16"/>
                <w:lang w:val="en-GB"/>
              </w:rPr>
            </w:pPr>
            <w:r w:rsidRPr="001B369A">
              <w:rPr>
                <w:b/>
                <w:bCs/>
                <w:color w:val="000080"/>
                <w:sz w:val="16"/>
                <w:szCs w:val="16"/>
                <w:lang w:val="en-GB"/>
              </w:rPr>
              <w:t>identifier/Process identifier.</w:t>
            </w:r>
            <w:ins w:id="381" w:author="Philip Helger" w:date="2022-02-06T22:14:00Z">
              <w:r w:rsidR="00193CAA">
                <w:rPr>
                  <w:b/>
                  <w:bCs/>
                  <w:color w:val="000080"/>
                  <w:sz w:val="16"/>
                  <w:szCs w:val="16"/>
                  <w:lang w:val="en-GB"/>
                </w:rPr>
                <w:t xml:space="preserve"> See chapter </w:t>
              </w:r>
              <w:r w:rsidR="00193CAA">
                <w:rPr>
                  <w:b/>
                  <w:bCs/>
                  <w:color w:val="000080"/>
                  <w:sz w:val="16"/>
                  <w:szCs w:val="16"/>
                  <w:lang w:val="en-GB"/>
                </w:rPr>
                <w:fldChar w:fldCharType="begin"/>
              </w:r>
              <w:r w:rsidR="00193CAA">
                <w:rPr>
                  <w:b/>
                  <w:bCs/>
                  <w:color w:val="000080"/>
                  <w:sz w:val="16"/>
                  <w:szCs w:val="16"/>
                  <w:lang w:val="en-GB"/>
                </w:rPr>
                <w:instrText xml:space="preserve"> REF _Ref95078075 \r \h </w:instrText>
              </w:r>
            </w:ins>
            <w:r w:rsidR="00193CAA">
              <w:rPr>
                <w:b/>
                <w:bCs/>
                <w:color w:val="000080"/>
                <w:sz w:val="16"/>
                <w:szCs w:val="16"/>
                <w:lang w:val="en-GB"/>
              </w:rPr>
            </w:r>
            <w:r w:rsidR="00193CAA">
              <w:rPr>
                <w:b/>
                <w:bCs/>
                <w:color w:val="000080"/>
                <w:sz w:val="16"/>
                <w:szCs w:val="16"/>
                <w:lang w:val="en-GB"/>
              </w:rPr>
              <w:fldChar w:fldCharType="separate"/>
            </w:r>
            <w:ins w:id="382" w:author="Philip Helger" w:date="2022-03-25T21:44:00Z">
              <w:r w:rsidR="00CF2110">
                <w:rPr>
                  <w:b/>
                  <w:bCs/>
                  <w:color w:val="000080"/>
                  <w:sz w:val="16"/>
                  <w:szCs w:val="16"/>
                  <w:lang w:val="en-GB"/>
                </w:rPr>
                <w:t>2.4</w:t>
              </w:r>
            </w:ins>
            <w:ins w:id="383" w:author="Philip Helger" w:date="2022-02-06T22:14:00Z">
              <w:r w:rsidR="00193CAA">
                <w:rPr>
                  <w:b/>
                  <w:bCs/>
                  <w:color w:val="000080"/>
                  <w:sz w:val="16"/>
                  <w:szCs w:val="16"/>
                  <w:lang w:val="en-GB"/>
                </w:rPr>
                <w:fldChar w:fldCharType="end"/>
              </w:r>
            </w:ins>
          </w:p>
        </w:tc>
      </w:tr>
      <w:tr w:rsidR="009F1BEA" w:rsidRPr="00CF2110" w:rsidDel="00193CAA" w14:paraId="4A27AFDF" w14:textId="14ABF5E5">
        <w:trPr>
          <w:gridAfter w:val="1"/>
          <w:wAfter w:w="16" w:type="dxa"/>
          <w:cantSplit/>
          <w:trHeight w:hRule="exact" w:val="384"/>
          <w:del w:id="384" w:author="Philip Helger" w:date="2022-02-06T22:14:00Z"/>
        </w:trPr>
        <w:tc>
          <w:tcPr>
            <w:tcW w:w="845" w:type="dxa"/>
            <w:gridSpan w:val="10"/>
            <w:tcBorders>
              <w:top w:val="nil"/>
              <w:left w:val="nil"/>
              <w:bottom w:val="nil"/>
              <w:right w:val="nil"/>
            </w:tcBorders>
            <w:shd w:val="clear" w:color="auto" w:fill="FFFFFF"/>
          </w:tcPr>
          <w:p w14:paraId="3A9A6926" w14:textId="4B9673E9" w:rsidR="009F1BEA" w:rsidRPr="001B369A" w:rsidDel="00193CAA" w:rsidRDefault="00FD4BDC">
            <w:pPr>
              <w:pStyle w:val="GEFEG"/>
              <w:rPr>
                <w:del w:id="385" w:author="Philip Helger" w:date="2022-02-06T22:14:00Z"/>
                <w:sz w:val="16"/>
                <w:szCs w:val="16"/>
                <w:lang w:val="en-GB"/>
              </w:rPr>
            </w:pPr>
            <w:del w:id="386" w:author="Philip Helger" w:date="2022-02-06T22:14:00Z">
              <w:r w:rsidRPr="001B369A" w:rsidDel="00193CAA">
                <w:rPr>
                  <w:noProof/>
                  <w:lang w:val="en-GB"/>
                </w:rPr>
                <mc:AlternateContent>
                  <mc:Choice Requires="wpg">
                    <w:drawing>
                      <wp:anchor distT="0" distB="0" distL="114300" distR="114300" simplePos="0" relativeHeight="251713536" behindDoc="0" locked="1" layoutInCell="0" allowOverlap="1" wp14:anchorId="74196605" wp14:editId="11F9534F">
                        <wp:simplePos x="0" y="0"/>
                        <wp:positionH relativeFrom="column">
                          <wp:posOffset>0</wp:posOffset>
                        </wp:positionH>
                        <wp:positionV relativeFrom="paragraph">
                          <wp:posOffset>0</wp:posOffset>
                        </wp:positionV>
                        <wp:extent cx="536575" cy="243840"/>
                        <wp:effectExtent l="0" t="0" r="0" b="0"/>
                        <wp:wrapNone/>
                        <wp:docPr id="10"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11" name="Rectangle 246"/>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064231" id="Group 245" o:spid="_x0000_s1026" style="position:absolute;margin-left:0;margin-top:0;width:42.25pt;height:19.2pt;z-index:251713536"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" o:allowincell="f">
                        <v:rect id="Rectangle 246"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" fillcolor="gray" stroked="f" strokeweight="0"/>
                        <w10:anchorlock/>
                      </v:group>
                    </w:pict>
                  </mc:Fallback>
                </mc:AlternateContent>
              </w:r>
            </w:del>
          </w:p>
        </w:tc>
        <w:tc>
          <w:tcPr>
            <w:tcW w:w="3730" w:type="dxa"/>
            <w:tcBorders>
              <w:top w:val="nil"/>
              <w:left w:val="nil"/>
              <w:bottom w:val="nil"/>
              <w:right w:val="dotted" w:sz="6" w:space="0" w:color="C0C0C0"/>
            </w:tcBorders>
            <w:shd w:val="clear" w:color="auto" w:fill="FFFFFF"/>
          </w:tcPr>
          <w:p w14:paraId="50C09C56" w14:textId="65E99107" w:rsidR="009F1BEA" w:rsidRPr="001B369A" w:rsidDel="00193CAA" w:rsidRDefault="009F1BEA">
            <w:pPr>
              <w:pStyle w:val="GEFEG"/>
              <w:rPr>
                <w:del w:id="387" w:author="Philip Helger" w:date="2022-02-06T22:14:00Z"/>
                <w:sz w:val="16"/>
                <w:szCs w:val="16"/>
                <w:lang w:val="en-GB"/>
              </w:rPr>
            </w:pPr>
          </w:p>
        </w:tc>
        <w:tc>
          <w:tcPr>
            <w:tcW w:w="5062" w:type="dxa"/>
            <w:gridSpan w:val="3"/>
            <w:tcBorders>
              <w:top w:val="nil"/>
              <w:left w:val="nil"/>
              <w:bottom w:val="nil"/>
              <w:right w:val="nil"/>
            </w:tcBorders>
            <w:shd w:val="clear" w:color="auto" w:fill="FFFFFF"/>
          </w:tcPr>
          <w:p w14:paraId="083A7EAA" w14:textId="031C543E" w:rsidR="009F1BEA" w:rsidRPr="001B369A" w:rsidDel="00193CAA" w:rsidRDefault="009F1BEA">
            <w:pPr>
              <w:pStyle w:val="GEFEG"/>
              <w:tabs>
                <w:tab w:val="left" w:pos="1198"/>
              </w:tabs>
              <w:ind w:left="58"/>
              <w:rPr>
                <w:del w:id="388" w:author="Philip Helger" w:date="2022-02-06T22:14:00Z"/>
                <w:sz w:val="16"/>
                <w:szCs w:val="16"/>
                <w:lang w:val="en-GB"/>
              </w:rPr>
            </w:pPr>
            <w:del w:id="389" w:author="Philip Helger" w:date="2022-02-06T22:14:00Z">
              <w:r w:rsidRPr="001B369A" w:rsidDel="00193CAA">
                <w:rPr>
                  <w:b/>
                  <w:bCs/>
                  <w:color w:val="808080"/>
                  <w:sz w:val="16"/>
                  <w:szCs w:val="16"/>
                  <w:lang w:val="en-GB"/>
                </w:rPr>
                <w:delText>Description</w:delText>
              </w:r>
              <w:r w:rsidRPr="001B369A" w:rsidDel="00193CAA">
                <w:rPr>
                  <w:sz w:val="16"/>
                  <w:szCs w:val="16"/>
                  <w:lang w:val="en-GB"/>
                </w:rPr>
                <w:tab/>
              </w:r>
              <w:r w:rsidRPr="001B369A" w:rsidDel="00193CAA">
                <w:rPr>
                  <w:b/>
                  <w:bCs/>
                  <w:color w:val="000080"/>
                  <w:sz w:val="16"/>
                  <w:szCs w:val="16"/>
                  <w:lang w:val="en-GB"/>
                </w:rPr>
                <w:delText>Use value "busdox-docid-qns" for Document type</w:delText>
              </w:r>
            </w:del>
          </w:p>
          <w:p w14:paraId="4719F70E" w14:textId="3C61F2CA" w:rsidR="009F1BEA" w:rsidRPr="001B369A" w:rsidDel="00193CAA" w:rsidRDefault="009F1BEA">
            <w:pPr>
              <w:pStyle w:val="GEFEG"/>
              <w:ind w:left="1198"/>
              <w:rPr>
                <w:del w:id="390" w:author="Philip Helger" w:date="2022-02-06T22:14:00Z"/>
                <w:sz w:val="16"/>
                <w:szCs w:val="16"/>
                <w:lang w:val="en-GB"/>
              </w:rPr>
            </w:pPr>
            <w:del w:id="391" w:author="Philip Helger" w:date="2022-02-06T22:14:00Z">
              <w:r w:rsidRPr="001B369A" w:rsidDel="00193CAA">
                <w:rPr>
                  <w:b/>
                  <w:bCs/>
                  <w:color w:val="000080"/>
                  <w:sz w:val="16"/>
                  <w:szCs w:val="16"/>
                  <w:lang w:val="en-GB"/>
                </w:rPr>
                <w:delText>identifier</w:delText>
              </w:r>
            </w:del>
          </w:p>
        </w:tc>
      </w:tr>
      <w:tr w:rsidR="009F1BEA" w:rsidRPr="00CF2110" w:rsidDel="00193CAA" w14:paraId="54941ABE" w14:textId="535DE21C">
        <w:trPr>
          <w:gridAfter w:val="1"/>
          <w:wAfter w:w="16" w:type="dxa"/>
          <w:cantSplit/>
          <w:trHeight w:hRule="exact" w:val="384"/>
          <w:del w:id="392" w:author="Philip Helger" w:date="2022-02-06T22:14:00Z"/>
        </w:trPr>
        <w:tc>
          <w:tcPr>
            <w:tcW w:w="845" w:type="dxa"/>
            <w:gridSpan w:val="10"/>
            <w:tcBorders>
              <w:top w:val="nil"/>
              <w:left w:val="nil"/>
              <w:bottom w:val="nil"/>
              <w:right w:val="nil"/>
            </w:tcBorders>
            <w:shd w:val="clear" w:color="auto" w:fill="FFFFFF"/>
          </w:tcPr>
          <w:p w14:paraId="6F92EB68" w14:textId="6F4727D6" w:rsidR="009F1BEA" w:rsidRPr="001B369A" w:rsidDel="00193CAA" w:rsidRDefault="00FD4BDC">
            <w:pPr>
              <w:pStyle w:val="GEFEG"/>
              <w:rPr>
                <w:del w:id="393" w:author="Philip Helger" w:date="2022-02-06T22:14:00Z"/>
                <w:sz w:val="16"/>
                <w:szCs w:val="16"/>
                <w:lang w:val="en-GB"/>
              </w:rPr>
            </w:pPr>
            <w:del w:id="394" w:author="Philip Helger" w:date="2022-02-06T22:14:00Z">
              <w:r w:rsidRPr="001B369A" w:rsidDel="00193CAA">
                <w:rPr>
                  <w:noProof/>
                  <w:lang w:val="en-GB"/>
                </w:rPr>
                <mc:AlternateContent>
                  <mc:Choice Requires="wpg">
                    <w:drawing>
                      <wp:anchor distT="0" distB="0" distL="114300" distR="114300" simplePos="0" relativeHeight="251714560" behindDoc="0" locked="1" layoutInCell="0" allowOverlap="1" wp14:anchorId="0D6BB7C5" wp14:editId="2956B865">
                        <wp:simplePos x="0" y="0"/>
                        <wp:positionH relativeFrom="column">
                          <wp:posOffset>0</wp:posOffset>
                        </wp:positionH>
                        <wp:positionV relativeFrom="paragraph">
                          <wp:posOffset>0</wp:posOffset>
                        </wp:positionV>
                        <wp:extent cx="536575" cy="243840"/>
                        <wp:effectExtent l="0" t="0" r="0" b="0"/>
                        <wp:wrapNone/>
                        <wp:docPr id="8"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9" name="Rectangle 248"/>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153574" id="Group 247" o:spid="_x0000_s1026" style="position:absolute;margin-left:0;margin-top:0;width:42.25pt;height:19.2pt;z-index:251714560"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" o:allowincell="f">
                        <v:rect id="Rectangle 248"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" fillcolor="gray" stroked="f" strokeweight="0"/>
                        <w10:anchorlock/>
                      </v:group>
                    </w:pict>
                  </mc:Fallback>
                </mc:AlternateContent>
              </w:r>
            </w:del>
          </w:p>
        </w:tc>
        <w:tc>
          <w:tcPr>
            <w:tcW w:w="3730" w:type="dxa"/>
            <w:tcBorders>
              <w:top w:val="nil"/>
              <w:left w:val="nil"/>
              <w:bottom w:val="nil"/>
              <w:right w:val="dotted" w:sz="6" w:space="0" w:color="C0C0C0"/>
            </w:tcBorders>
            <w:shd w:val="clear" w:color="auto" w:fill="FFFFFF"/>
          </w:tcPr>
          <w:p w14:paraId="725DD61C" w14:textId="17D01D67" w:rsidR="009F1BEA" w:rsidRPr="001B369A" w:rsidDel="00193CAA" w:rsidRDefault="009F1BEA">
            <w:pPr>
              <w:pStyle w:val="GEFEG"/>
              <w:rPr>
                <w:del w:id="395" w:author="Philip Helger" w:date="2022-02-06T22:14:00Z"/>
                <w:sz w:val="16"/>
                <w:szCs w:val="16"/>
                <w:lang w:val="en-GB"/>
              </w:rPr>
            </w:pPr>
          </w:p>
        </w:tc>
        <w:tc>
          <w:tcPr>
            <w:tcW w:w="5062" w:type="dxa"/>
            <w:gridSpan w:val="3"/>
            <w:tcBorders>
              <w:top w:val="nil"/>
              <w:left w:val="nil"/>
              <w:bottom w:val="nil"/>
              <w:right w:val="nil"/>
            </w:tcBorders>
            <w:shd w:val="clear" w:color="auto" w:fill="FFFFFF"/>
          </w:tcPr>
          <w:p w14:paraId="14EBEE94" w14:textId="4131E054" w:rsidR="009F1BEA" w:rsidRPr="001B369A" w:rsidDel="00193CAA" w:rsidRDefault="009F1BEA">
            <w:pPr>
              <w:pStyle w:val="GEFEG"/>
              <w:tabs>
                <w:tab w:val="left" w:pos="1198"/>
              </w:tabs>
              <w:ind w:left="58"/>
              <w:rPr>
                <w:del w:id="396" w:author="Philip Helger" w:date="2022-02-06T22:14:00Z"/>
                <w:sz w:val="16"/>
                <w:szCs w:val="16"/>
                <w:lang w:val="en-GB"/>
              </w:rPr>
            </w:pPr>
            <w:del w:id="397" w:author="Philip Helger" w:date="2022-02-06T22:14:00Z">
              <w:r w:rsidRPr="001B369A" w:rsidDel="00193CAA">
                <w:rPr>
                  <w:b/>
                  <w:bCs/>
                  <w:color w:val="808080"/>
                  <w:sz w:val="16"/>
                  <w:szCs w:val="16"/>
                  <w:lang w:val="en-GB"/>
                </w:rPr>
                <w:delText>Description</w:delText>
              </w:r>
              <w:r w:rsidRPr="001B369A" w:rsidDel="00193CAA">
                <w:rPr>
                  <w:sz w:val="16"/>
                  <w:szCs w:val="16"/>
                  <w:lang w:val="en-GB"/>
                </w:rPr>
                <w:tab/>
              </w:r>
              <w:r w:rsidRPr="001B369A" w:rsidDel="00193CAA">
                <w:rPr>
                  <w:b/>
                  <w:bCs/>
                  <w:color w:val="000080"/>
                  <w:sz w:val="16"/>
                  <w:szCs w:val="16"/>
                  <w:lang w:val="en-GB"/>
                </w:rPr>
                <w:delText>Identification scheme for Process identifier may</w:delText>
              </w:r>
            </w:del>
          </w:p>
          <w:p w14:paraId="3A2C67BA" w14:textId="5A142F0D" w:rsidR="009F1BEA" w:rsidRPr="001B369A" w:rsidDel="00193CAA" w:rsidRDefault="009F1BEA">
            <w:pPr>
              <w:pStyle w:val="GEFEG"/>
              <w:ind w:left="1198"/>
              <w:rPr>
                <w:del w:id="398" w:author="Philip Helger" w:date="2022-02-06T22:14:00Z"/>
                <w:sz w:val="16"/>
                <w:szCs w:val="16"/>
                <w:lang w:val="en-GB"/>
              </w:rPr>
            </w:pPr>
            <w:del w:id="399" w:author="Philip Helger" w:date="2022-02-06T22:14:00Z">
              <w:r w:rsidRPr="001B369A" w:rsidDel="00193CAA">
                <w:rPr>
                  <w:b/>
                  <w:bCs/>
                  <w:color w:val="000080"/>
                  <w:sz w:val="16"/>
                  <w:szCs w:val="16"/>
                  <w:lang w:val="en-GB"/>
                </w:rPr>
                <w:delText xml:space="preserve">differ depending on the Document type. </w:delText>
              </w:r>
            </w:del>
          </w:p>
        </w:tc>
      </w:tr>
      <w:tr w:rsidR="009F1BEA" w:rsidRPr="001B369A" w14:paraId="0A7FC0D3" w14:textId="77777777">
        <w:trPr>
          <w:gridAfter w:val="1"/>
          <w:wAfter w:w="16" w:type="dxa"/>
          <w:cantSplit/>
          <w:trHeight w:hRule="exact" w:val="207"/>
        </w:trPr>
        <w:tc>
          <w:tcPr>
            <w:tcW w:w="230" w:type="dxa"/>
            <w:gridSpan w:val="2"/>
            <w:tcBorders>
              <w:top w:val="dotted" w:sz="6" w:space="0" w:color="C0C0C0"/>
              <w:left w:val="nil"/>
              <w:bottom w:val="nil"/>
              <w:right w:val="nil"/>
            </w:tcBorders>
            <w:shd w:val="clear" w:color="auto" w:fill="FFFFFF"/>
          </w:tcPr>
          <w:p w14:paraId="50D2D280" w14:textId="4CF95C2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5584" behindDoc="0" locked="1" layoutInCell="0" allowOverlap="1" wp14:anchorId="7875AE0B" wp14:editId="38C732EC">
                      <wp:simplePos x="0" y="0"/>
                      <wp:positionH relativeFrom="column">
                        <wp:posOffset>0</wp:posOffset>
                      </wp:positionH>
                      <wp:positionV relativeFrom="paragraph">
                        <wp:posOffset>9525</wp:posOffset>
                      </wp:positionV>
                      <wp:extent cx="146050" cy="131445"/>
                      <wp:effectExtent l="0" t="0" r="0" b="0"/>
                      <wp:wrapNone/>
                      <wp:docPr id="3"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31445"/>
                                <a:chOff x="0" y="15"/>
                                <a:chExt cx="230" cy="207"/>
                              </a:xfrm>
                            </wpg:grpSpPr>
                            <wps:wsp>
                              <wps:cNvPr id="4" name="Rectangle 250"/>
                              <wps:cNvSpPr>
                                <a:spLocks noChangeArrowheads="1"/>
                              </wps:cNvSpPr>
                              <wps:spPr bwMode="auto">
                                <a:xfrm>
                                  <a:off x="108"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 name="Rectangle 251"/>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F8DF7B" id="Group 249" o:spid="_x0000_s1026" style="position:absolute;margin-left:0;margin-top:.75pt;width:11.5pt;height:10.35pt;z-index:251715584" coordorigin=",15" coordsize="2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" o:allowincell="f">
                      <v:rect id="Rectangle 250" o:spid="_x0000_s1027" style="position:absolute;left:108;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" fillcolor="gray" stroked="f" strokeweight="0"/>
                      <v:rect id="Rectangle 251"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42E24C6B" w14:textId="77777777" w:rsidR="009F1BEA" w:rsidRPr="001B369A" w:rsidRDefault="009F1BEA">
            <w:pPr>
              <w:pStyle w:val="GEFEG"/>
              <w:ind w:left="58"/>
              <w:rPr>
                <w:sz w:val="16"/>
                <w:szCs w:val="16"/>
                <w:lang w:val="en-GB"/>
              </w:rPr>
            </w:pPr>
            <w:r w:rsidRPr="001B369A">
              <w:rPr>
                <w:b/>
                <w:bCs/>
                <w:color w:val="000000"/>
                <w:sz w:val="16"/>
                <w:szCs w:val="16"/>
                <w:lang w:val="en-GB"/>
              </w:rPr>
              <w:t>xs:any</w:t>
            </w:r>
          </w:p>
        </w:tc>
        <w:tc>
          <w:tcPr>
            <w:tcW w:w="5062" w:type="dxa"/>
            <w:gridSpan w:val="3"/>
            <w:tcBorders>
              <w:top w:val="dotted" w:sz="6" w:space="0" w:color="C0C0C0"/>
              <w:left w:val="nil"/>
              <w:bottom w:val="nil"/>
              <w:right w:val="nil"/>
            </w:tcBorders>
            <w:shd w:val="clear" w:color="auto" w:fill="FFFFFF"/>
          </w:tcPr>
          <w:p w14:paraId="7E9A8F7E" w14:textId="2E9B722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ins w:id="400" w:author="Philip Helger" w:date="2022-02-06T22:10:00Z">
              <w:r w:rsidR="001B369A">
                <w:rPr>
                  <w:b/>
                  <w:bCs/>
                  <w:color w:val="808080"/>
                  <w:sz w:val="16"/>
                  <w:szCs w:val="16"/>
                  <w:lang w:val="en-GB"/>
                </w:rPr>
                <w:t>r</w:t>
              </w:r>
            </w:ins>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3D3816F2" w14:textId="77777777">
        <w:trPr>
          <w:gridAfter w:val="1"/>
          <w:wAfter w:w="16" w:type="dxa"/>
          <w:cantSplit/>
          <w:trHeight w:hRule="exact" w:val="192"/>
        </w:trPr>
        <w:tc>
          <w:tcPr>
            <w:tcW w:w="230" w:type="dxa"/>
            <w:gridSpan w:val="2"/>
            <w:tcBorders>
              <w:top w:val="nil"/>
              <w:left w:val="nil"/>
              <w:bottom w:val="nil"/>
              <w:right w:val="nil"/>
            </w:tcBorders>
            <w:shd w:val="clear" w:color="auto" w:fill="FFFFFF"/>
          </w:tcPr>
          <w:p w14:paraId="62150F6E" w14:textId="77777777" w:rsidR="009F1BEA" w:rsidRPr="001B369A" w:rsidRDefault="009F1BEA">
            <w:pPr>
              <w:pStyle w:val="GEFEG"/>
              <w:rPr>
                <w:sz w:val="16"/>
                <w:szCs w:val="16"/>
                <w:lang w:val="en-GB"/>
              </w:rPr>
            </w:pPr>
          </w:p>
        </w:tc>
        <w:tc>
          <w:tcPr>
            <w:tcW w:w="4345" w:type="dxa"/>
            <w:gridSpan w:val="9"/>
            <w:tcBorders>
              <w:top w:val="nil"/>
              <w:left w:val="nil"/>
              <w:bottom w:val="nil"/>
              <w:right w:val="dotted" w:sz="6" w:space="0" w:color="C0C0C0"/>
            </w:tcBorders>
            <w:shd w:val="clear" w:color="auto" w:fill="FFFFFF"/>
          </w:tcPr>
          <w:p w14:paraId="5CFDD250" w14:textId="77777777" w:rsidR="009F1BEA" w:rsidRPr="001B369A" w:rsidRDefault="009F1BEA">
            <w:pPr>
              <w:pStyle w:val="GEFEG"/>
              <w:rPr>
                <w:sz w:val="16"/>
                <w:szCs w:val="16"/>
                <w:lang w:val="en-GB"/>
              </w:rPr>
            </w:pPr>
          </w:p>
        </w:tc>
        <w:tc>
          <w:tcPr>
            <w:tcW w:w="5062" w:type="dxa"/>
            <w:gridSpan w:val="3"/>
            <w:tcBorders>
              <w:top w:val="nil"/>
              <w:left w:val="nil"/>
              <w:bottom w:val="nil"/>
              <w:right w:val="nil"/>
            </w:tcBorders>
            <w:shd w:val="clear" w:color="auto" w:fill="FFFFFF"/>
          </w:tcPr>
          <w:p w14:paraId="107A41B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Business message goes here!</w:t>
            </w:r>
          </w:p>
        </w:tc>
      </w:tr>
    </w:tbl>
    <w:p w14:paraId="2BD5195B" w14:textId="77777777" w:rsidR="000B3F7F" w:rsidRPr="001B369A" w:rsidRDefault="000B3F7F" w:rsidP="009F1BEA">
      <w:pPr>
        <w:rPr>
          <w:lang w:val="en-GB"/>
        </w:rPr>
      </w:pPr>
    </w:p>
    <w:p w14:paraId="293A90ED" w14:textId="77777777" w:rsidR="000B3F7F" w:rsidRPr="001B369A" w:rsidRDefault="000B3F7F" w:rsidP="00CA35DF">
      <w:pPr>
        <w:rPr>
          <w:lang w:val="en-GB"/>
        </w:rPr>
        <w:sectPr w:rsidR="000B3F7F" w:rsidRPr="001B369A" w:rsidSect="00ED7A95">
          <w:type w:val="continuous"/>
          <w:pgSz w:w="11907" w:h="16839" w:code="9"/>
          <w:pgMar w:top="1418" w:right="1135" w:bottom="850" w:left="1135" w:header="709" w:footer="850" w:gutter="0"/>
          <w:lnNumType w:countBy="1" w:restart="continuous"/>
          <w:cols w:space="720"/>
          <w:titlePg/>
          <w:docGrid w:linePitch="299"/>
        </w:sectPr>
      </w:pPr>
    </w:p>
    <w:p w14:paraId="46D697E8" w14:textId="77777777" w:rsidR="00261F29" w:rsidRPr="001B369A" w:rsidRDefault="009A6718">
      <w:pPr>
        <w:pStyle w:val="berschrift1"/>
        <w:rPr>
          <w:lang w:val="en-GB"/>
        </w:rPr>
      </w:pPr>
      <w:r w:rsidRPr="001B369A">
        <w:rPr>
          <w:lang w:val="en-GB"/>
        </w:rPr>
        <w:t>Appendix</w:t>
      </w:r>
    </w:p>
    <w:p w14:paraId="318E87E2" w14:textId="77777777" w:rsidR="000B3F7F" w:rsidRPr="001B369A" w:rsidRDefault="00900518" w:rsidP="000B3F7F">
      <w:pPr>
        <w:pStyle w:val="berschrift2"/>
        <w:pageBreakBefore/>
        <w:rPr>
          <w:lang w:val="en-GB"/>
        </w:rPr>
      </w:pPr>
      <w:r w:rsidRPr="001B369A">
        <w:rPr>
          <w:lang w:val="en-GB"/>
        </w:rPr>
        <w:lastRenderedPageBreak/>
        <w:t>Ex</w:t>
      </w:r>
      <w:r w:rsidR="000B3F7F" w:rsidRPr="001B369A">
        <w:rPr>
          <w:lang w:val="en-GB"/>
        </w:rPr>
        <w:t>ample instance document</w:t>
      </w:r>
      <w:r w:rsidR="00B01D68" w:rsidRPr="001B369A">
        <w:rPr>
          <w:lang w:val="en-GB"/>
        </w:rPr>
        <w:t xml:space="preserve"> (non-normative)</w:t>
      </w:r>
    </w:p>
    <w:p w14:paraId="43FFB275" w14:textId="7464DD35" w:rsidR="00261F29" w:rsidRPr="001B369A" w:rsidRDefault="00671CFD">
      <w:pPr>
        <w:pStyle w:val="Codeparagraph"/>
        <w:rPr>
          <w:noProof/>
          <w:highlight w:val="white"/>
          <w:lang w:val="en-GB"/>
        </w:rPr>
      </w:pPr>
      <w:r w:rsidRPr="001B369A">
        <w:rPr>
          <w:noProof/>
          <w:color w:val="8B26C9"/>
          <w:highlight w:val="white"/>
          <w:lang w:val="en-GB"/>
        </w:rPr>
        <w:t>&lt;?xml version="1.0" encoding="UTF-8"?&gt;</w:t>
      </w:r>
      <w:r w:rsidRPr="001B369A">
        <w:rPr>
          <w:noProof/>
          <w:color w:val="000000"/>
          <w:highlight w:val="white"/>
          <w:lang w:val="en-GB"/>
        </w:rPr>
        <w:br/>
      </w:r>
      <w:r w:rsidRPr="001B369A">
        <w:rPr>
          <w:noProof/>
          <w:color w:val="000096"/>
          <w:highlight w:val="white"/>
          <w:lang w:val="en-GB"/>
        </w:rPr>
        <w:t>&lt;StandardBusinessDocument</w:t>
      </w:r>
      <w:r w:rsidRPr="001B369A">
        <w:rPr>
          <w:noProof/>
          <w:color w:val="F5844C"/>
          <w:highlight w:val="white"/>
          <w:lang w:val="en-GB"/>
        </w:rPr>
        <w:t xml:space="preserve"> </w:t>
      </w:r>
      <w:r w:rsidRPr="001B369A">
        <w:rPr>
          <w:noProof/>
          <w:color w:val="0099CC"/>
          <w:highlight w:val="white"/>
          <w:lang w:val="en-GB"/>
        </w:rPr>
        <w:t>xmlns:xs</w:t>
      </w:r>
      <w:r w:rsidRPr="001B369A">
        <w:rPr>
          <w:noProof/>
          <w:color w:val="FF8040"/>
          <w:highlight w:val="white"/>
          <w:lang w:val="en-GB"/>
        </w:rPr>
        <w:t>=</w:t>
      </w:r>
      <w:r w:rsidRPr="001B369A">
        <w:rPr>
          <w:noProof/>
          <w:highlight w:val="white"/>
          <w:lang w:val="en-GB"/>
        </w:rPr>
        <w:t>"http://www.w3.org/2001/XMLSchema"</w:t>
      </w:r>
      <w:r w:rsidRPr="001B369A">
        <w:rPr>
          <w:noProof/>
          <w:color w:val="F5844C"/>
          <w:highlight w:val="white"/>
          <w:lang w:val="en-GB"/>
        </w:rPr>
        <w:t xml:space="preserve"> xmlns</w:t>
      </w:r>
      <w:r w:rsidRPr="001B369A">
        <w:rPr>
          <w:noProof/>
          <w:color w:val="FF8040"/>
          <w:highlight w:val="white"/>
          <w:lang w:val="en-GB"/>
        </w:rPr>
        <w:t>=</w:t>
      </w:r>
      <w:r w:rsidRPr="001B369A">
        <w:rPr>
          <w:noProof/>
          <w:highlight w:val="white"/>
          <w:lang w:val="en-GB"/>
        </w:rPr>
        <w:t>"http://www.unece.org/cefact/namespaces/StandardBusinessDocumentHeader"</w:t>
      </w:r>
      <w:r w:rsidRPr="001B369A">
        <w:rPr>
          <w:noProof/>
          <w:color w:val="000096"/>
          <w:highlight w:val="white"/>
          <w:lang w:val="en-GB"/>
        </w:rPr>
        <w:t>&gt;</w:t>
      </w:r>
      <w:r w:rsidRPr="001B369A">
        <w:rPr>
          <w:noProof/>
          <w:color w:val="000000"/>
          <w:highlight w:val="white"/>
          <w:lang w:val="en-GB"/>
        </w:rPr>
        <w:br/>
        <w:t xml:space="preserve">    </w:t>
      </w:r>
      <w:r w:rsidRPr="001B369A">
        <w:rPr>
          <w:noProof/>
          <w:color w:val="000096"/>
          <w:highlight w:val="white"/>
          <w:lang w:val="en-GB"/>
        </w:rPr>
        <w:t>&lt;StandardBusinessDocumentHeader&gt;</w:t>
      </w:r>
      <w:r w:rsidRPr="001B369A">
        <w:rPr>
          <w:noProof/>
          <w:color w:val="000000"/>
          <w:highlight w:val="white"/>
          <w:lang w:val="en-GB"/>
        </w:rPr>
        <w:br/>
        <w:t xml:space="preserve">        </w:t>
      </w:r>
      <w:r w:rsidRPr="001B369A">
        <w:rPr>
          <w:noProof/>
          <w:color w:val="000096"/>
          <w:highlight w:val="white"/>
          <w:lang w:val="en-GB"/>
        </w:rPr>
        <w:t>&lt;HeaderVersion&gt;</w:t>
      </w:r>
      <w:r w:rsidRPr="001B369A">
        <w:rPr>
          <w:noProof/>
          <w:color w:val="000000"/>
          <w:highlight w:val="white"/>
          <w:lang w:val="en-GB"/>
        </w:rPr>
        <w:t>1.0</w:t>
      </w:r>
      <w:r w:rsidRPr="001B369A">
        <w:rPr>
          <w:noProof/>
          <w:color w:val="000096"/>
          <w:highlight w:val="white"/>
          <w:lang w:val="en-GB"/>
        </w:rPr>
        <w:t>&lt;/HeaderVersion&gt;</w:t>
      </w:r>
      <w:r w:rsidRPr="001B369A">
        <w:rPr>
          <w:noProof/>
          <w:color w:val="000000"/>
          <w:highlight w:val="white"/>
          <w:lang w:val="en-GB"/>
        </w:rPr>
        <w:br/>
        <w:t xml:space="preserve">        </w:t>
      </w:r>
      <w:r w:rsidRPr="001B369A">
        <w:rPr>
          <w:noProof/>
          <w:color w:val="000096"/>
          <w:highlight w:val="white"/>
          <w:lang w:val="en-GB"/>
        </w:rPr>
        <w:t>&lt;Sender&gt;</w:t>
      </w:r>
      <w:r w:rsidRPr="001B369A">
        <w:rPr>
          <w:noProof/>
          <w:color w:val="000000"/>
          <w:highlight w:val="white"/>
          <w:lang w:val="en-GB"/>
        </w:rPr>
        <w:br/>
        <w:t xml:space="preserve">            </w:t>
      </w:r>
      <w:r w:rsidRPr="001B369A">
        <w:rPr>
          <w:noProof/>
          <w:color w:val="000096"/>
          <w:highlight w:val="white"/>
          <w:lang w:val="en-GB"/>
        </w:rPr>
        <w:t>&lt;Identifier</w:t>
      </w:r>
      <w:r w:rsidRPr="001B369A">
        <w:rPr>
          <w:noProof/>
          <w:color w:val="F5844C"/>
          <w:highlight w:val="white"/>
          <w:lang w:val="en-GB"/>
        </w:rPr>
        <w:t xml:space="preserve"> Authority</w:t>
      </w:r>
      <w:r w:rsidRPr="001B369A">
        <w:rPr>
          <w:noProof/>
          <w:color w:val="FF8040"/>
          <w:highlight w:val="white"/>
          <w:lang w:val="en-GB"/>
        </w:rPr>
        <w:t>=</w:t>
      </w:r>
      <w:r w:rsidRPr="001B369A">
        <w:rPr>
          <w:noProof/>
          <w:highlight w:val="white"/>
          <w:lang w:val="en-GB"/>
        </w:rPr>
        <w:t>"iso6523-actorid-upis"</w:t>
      </w:r>
      <w:r w:rsidRPr="001B369A">
        <w:rPr>
          <w:noProof/>
          <w:color w:val="000096"/>
          <w:highlight w:val="white"/>
          <w:lang w:val="en-GB"/>
        </w:rPr>
        <w:t>&gt;</w:t>
      </w:r>
      <w:r w:rsidRPr="001B369A">
        <w:rPr>
          <w:noProof/>
          <w:color w:val="000000"/>
          <w:highlight w:val="white"/>
          <w:lang w:val="en-GB"/>
        </w:rPr>
        <w:t>0088:7315458756324</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&lt;/Sender&gt;</w:t>
      </w:r>
      <w:r w:rsidRPr="001B369A">
        <w:rPr>
          <w:noProof/>
          <w:color w:val="000000"/>
          <w:highlight w:val="white"/>
          <w:lang w:val="en-GB"/>
        </w:rPr>
        <w:br/>
        <w:t xml:space="preserve">        </w:t>
      </w:r>
      <w:r w:rsidRPr="001B369A">
        <w:rPr>
          <w:noProof/>
          <w:color w:val="000096"/>
          <w:highlight w:val="white"/>
          <w:lang w:val="en-GB"/>
        </w:rPr>
        <w:t>&lt;Receiver&gt;</w:t>
      </w:r>
      <w:r w:rsidRPr="001B369A">
        <w:rPr>
          <w:noProof/>
          <w:color w:val="000000"/>
          <w:highlight w:val="white"/>
          <w:lang w:val="en-GB"/>
        </w:rPr>
        <w:br/>
        <w:t xml:space="preserve">            </w:t>
      </w:r>
      <w:r w:rsidRPr="001B369A">
        <w:rPr>
          <w:noProof/>
          <w:color w:val="000096"/>
          <w:highlight w:val="white"/>
          <w:lang w:val="en-GB"/>
        </w:rPr>
        <w:t>&lt;Identifier</w:t>
      </w:r>
      <w:r w:rsidRPr="001B369A">
        <w:rPr>
          <w:noProof/>
          <w:color w:val="F5844C"/>
          <w:highlight w:val="white"/>
          <w:lang w:val="en-GB"/>
        </w:rPr>
        <w:t xml:space="preserve"> Authority</w:t>
      </w:r>
      <w:r w:rsidRPr="001B369A">
        <w:rPr>
          <w:noProof/>
          <w:color w:val="FF8040"/>
          <w:highlight w:val="white"/>
          <w:lang w:val="en-GB"/>
        </w:rPr>
        <w:t>=</w:t>
      </w:r>
      <w:r w:rsidRPr="001B369A">
        <w:rPr>
          <w:noProof/>
          <w:highlight w:val="white"/>
          <w:lang w:val="en-GB"/>
        </w:rPr>
        <w:t>"iso6523-actorid-upis"</w:t>
      </w:r>
      <w:r w:rsidRPr="001B369A">
        <w:rPr>
          <w:noProof/>
          <w:color w:val="000096"/>
          <w:highlight w:val="white"/>
          <w:lang w:val="en-GB"/>
        </w:rPr>
        <w:t>&gt;</w:t>
      </w:r>
      <w:r w:rsidRPr="001B369A">
        <w:rPr>
          <w:noProof/>
          <w:color w:val="000000"/>
          <w:highlight w:val="white"/>
          <w:lang w:val="en-GB"/>
        </w:rPr>
        <w:t>0088:4562458856624</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&lt;/Receiver&gt;</w:t>
      </w:r>
      <w:r w:rsidRPr="001B369A">
        <w:rPr>
          <w:noProof/>
          <w:color w:val="000000"/>
          <w:highlight w:val="white"/>
          <w:lang w:val="en-GB"/>
        </w:rPr>
        <w:br/>
        <w:t xml:space="preserve">        </w:t>
      </w:r>
      <w:r w:rsidRPr="001B369A">
        <w:rPr>
          <w:noProof/>
          <w:color w:val="000096"/>
          <w:highlight w:val="white"/>
          <w:lang w:val="en-GB"/>
        </w:rPr>
        <w:t>&lt;DocumentIdentification&gt;</w:t>
      </w:r>
      <w:r w:rsidRPr="001B369A">
        <w:rPr>
          <w:noProof/>
          <w:color w:val="000000"/>
          <w:highlight w:val="white"/>
          <w:lang w:val="en-GB"/>
        </w:rPr>
        <w:br/>
        <w:t xml:space="preserve">            </w:t>
      </w:r>
      <w:r w:rsidRPr="001B369A">
        <w:rPr>
          <w:noProof/>
          <w:color w:val="000096"/>
          <w:highlight w:val="white"/>
          <w:lang w:val="en-GB"/>
        </w:rPr>
        <w:t>&lt;Standard&gt;</w:t>
      </w:r>
      <w:r w:rsidRPr="001B369A">
        <w:rPr>
          <w:noProof/>
          <w:color w:val="000000"/>
          <w:highlight w:val="white"/>
          <w:lang w:val="en-GB"/>
        </w:rPr>
        <w:t>urn:oasis:names:specification:ubl:schema:xsd:Invoice-2</w:t>
      </w:r>
      <w:r w:rsidRPr="001B369A">
        <w:rPr>
          <w:noProof/>
          <w:color w:val="000096"/>
          <w:highlight w:val="white"/>
          <w:lang w:val="en-GB"/>
        </w:rPr>
        <w:t>&lt;/Standard&gt;</w:t>
      </w:r>
      <w:r w:rsidRPr="001B369A">
        <w:rPr>
          <w:noProof/>
          <w:color w:val="000000"/>
          <w:highlight w:val="white"/>
          <w:lang w:val="en-GB"/>
        </w:rPr>
        <w:br/>
        <w:t xml:space="preserve">            </w:t>
      </w:r>
      <w:r w:rsidRPr="001B369A">
        <w:rPr>
          <w:noProof/>
          <w:color w:val="000096"/>
          <w:highlight w:val="white"/>
          <w:lang w:val="en-GB"/>
        </w:rPr>
        <w:t>&lt;TypeVersion&gt;</w:t>
      </w:r>
      <w:r w:rsidRPr="001B369A">
        <w:rPr>
          <w:noProof/>
          <w:color w:val="000000"/>
          <w:highlight w:val="white"/>
          <w:lang w:val="en-GB"/>
        </w:rPr>
        <w:t>2.1</w:t>
      </w:r>
      <w:r w:rsidRPr="001B369A">
        <w:rPr>
          <w:noProof/>
          <w:color w:val="000096"/>
          <w:highlight w:val="white"/>
          <w:lang w:val="en-GB"/>
        </w:rPr>
        <w:t>&lt;/TypeVersion&gt;</w:t>
      </w:r>
      <w:r w:rsidRPr="001B369A">
        <w:rPr>
          <w:noProof/>
          <w:color w:val="000000"/>
          <w:highlight w:val="white"/>
          <w:lang w:val="en-GB"/>
        </w:rPr>
        <w:br/>
        <w:t xml:space="preserve">            </w:t>
      </w:r>
      <w:r w:rsidRPr="001B369A">
        <w:rPr>
          <w:noProof/>
          <w:color w:val="000096"/>
          <w:highlight w:val="white"/>
          <w:lang w:val="en-GB"/>
        </w:rPr>
        <w:t>&lt;InstanceIdentifier&gt;</w:t>
      </w:r>
      <w:r w:rsidRPr="001B369A">
        <w:rPr>
          <w:noProof/>
          <w:color w:val="000000"/>
          <w:highlight w:val="white"/>
          <w:lang w:val="en-GB"/>
        </w:rPr>
        <w:t>123123</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Invoice</w:t>
      </w:r>
      <w:r w:rsidRPr="001B369A">
        <w:rPr>
          <w:noProof/>
          <w:color w:val="000096"/>
          <w:highlight w:val="white"/>
          <w:lang w:val="en-GB"/>
        </w:rPr>
        <w:t>&lt;/Type&gt;</w:t>
      </w:r>
      <w:r w:rsidRPr="001B369A">
        <w:rPr>
          <w:noProof/>
          <w:color w:val="000000"/>
          <w:highlight w:val="white"/>
          <w:lang w:val="en-GB"/>
        </w:rPr>
        <w:br/>
        <w:t xml:space="preserve">            </w:t>
      </w:r>
      <w:r w:rsidRPr="001B369A">
        <w:rPr>
          <w:noProof/>
          <w:color w:val="000096"/>
          <w:highlight w:val="white"/>
          <w:lang w:val="en-GB"/>
        </w:rPr>
        <w:t>&lt;CreationDateAndTime&gt;</w:t>
      </w:r>
      <w:r w:rsidR="00204CD5" w:rsidRPr="001B369A">
        <w:rPr>
          <w:noProof/>
          <w:color w:val="000000"/>
          <w:highlight w:val="white"/>
          <w:lang w:val="en-GB"/>
        </w:rPr>
        <w:t>2019</w:t>
      </w:r>
      <w:r w:rsidRPr="001B369A">
        <w:rPr>
          <w:noProof/>
          <w:color w:val="000000"/>
          <w:highlight w:val="white"/>
          <w:lang w:val="en-GB"/>
        </w:rPr>
        <w:t>-02-</w:t>
      </w:r>
      <w:r w:rsidR="00204CD5" w:rsidRPr="001B369A">
        <w:rPr>
          <w:noProof/>
          <w:color w:val="000000"/>
          <w:highlight w:val="white"/>
          <w:lang w:val="en-GB"/>
        </w:rPr>
        <w:t>01</w:t>
      </w:r>
      <w:r w:rsidRPr="001B369A">
        <w:rPr>
          <w:noProof/>
          <w:color w:val="000000"/>
          <w:highlight w:val="white"/>
          <w:lang w:val="en-GB"/>
        </w:rPr>
        <w:t>T</w:t>
      </w:r>
      <w:r w:rsidR="00204CD5" w:rsidRPr="001B369A">
        <w:rPr>
          <w:noProof/>
          <w:color w:val="000000"/>
          <w:highlight w:val="white"/>
          <w:lang w:val="en-GB"/>
        </w:rPr>
        <w:t>15</w:t>
      </w:r>
      <w:r w:rsidRPr="001B369A">
        <w:rPr>
          <w:noProof/>
          <w:color w:val="000000"/>
          <w:highlight w:val="white"/>
          <w:lang w:val="en-GB"/>
        </w:rPr>
        <w:t>:</w:t>
      </w:r>
      <w:r w:rsidR="00204CD5" w:rsidRPr="001B369A">
        <w:rPr>
          <w:noProof/>
          <w:color w:val="000000"/>
          <w:highlight w:val="white"/>
          <w:lang w:val="en-GB"/>
        </w:rPr>
        <w:t>42</w:t>
      </w:r>
      <w:r w:rsidRPr="001B369A">
        <w:rPr>
          <w:noProof/>
          <w:color w:val="000000"/>
          <w:highlight w:val="white"/>
          <w:lang w:val="en-GB"/>
        </w:rPr>
        <w:t>:10Z</w:t>
      </w:r>
      <w:r w:rsidRPr="001B369A">
        <w:rPr>
          <w:noProof/>
          <w:color w:val="000096"/>
          <w:highlight w:val="white"/>
          <w:lang w:val="en-GB"/>
        </w:rPr>
        <w:t>&lt;/CreationDateAndTime&gt;</w:t>
      </w:r>
      <w:r w:rsidRPr="001B369A">
        <w:rPr>
          <w:noProof/>
          <w:color w:val="000000"/>
          <w:highlight w:val="white"/>
          <w:lang w:val="en-GB"/>
        </w:rPr>
        <w:br/>
        <w:t xml:space="preserve">        </w:t>
      </w:r>
      <w:r w:rsidRPr="001B369A">
        <w:rPr>
          <w:noProof/>
          <w:color w:val="000096"/>
          <w:highlight w:val="white"/>
          <w:lang w:val="en-GB"/>
        </w:rPr>
        <w:t>&lt;/DocumentIdentification&gt;</w:t>
      </w:r>
      <w:r w:rsidRPr="001B369A">
        <w:rPr>
          <w:noProof/>
          <w:color w:val="000000"/>
          <w:highlight w:val="white"/>
          <w:lang w:val="en-GB"/>
        </w:rPr>
        <w:br/>
        <w:t xml:space="preserve">        </w:t>
      </w:r>
      <w:r w:rsidRPr="001B369A">
        <w:rPr>
          <w:noProof/>
          <w:color w:val="000096"/>
          <w:highlight w:val="white"/>
          <w:lang w:val="en-GB"/>
        </w:rPr>
        <w:t>&lt;BusinessScope&gt;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DOCUMENTID</w:t>
      </w:r>
      <w:r w:rsidRPr="001B369A">
        <w:rPr>
          <w:noProof/>
          <w:color w:val="000096"/>
          <w:highlight w:val="white"/>
          <w:lang w:val="en-GB"/>
        </w:rPr>
        <w:t>&lt;/Type&gt;</w:t>
      </w:r>
      <w:r w:rsidRPr="001B369A">
        <w:rPr>
          <w:noProof/>
          <w:color w:val="000000"/>
          <w:highlight w:val="white"/>
          <w:lang w:val="en-GB"/>
        </w:rPr>
        <w:br/>
        <w:t xml:space="preserve">                </w:t>
      </w:r>
      <w:r w:rsidRPr="001B369A">
        <w:rPr>
          <w:noProof/>
          <w:color w:val="000096"/>
          <w:highlight w:val="white"/>
          <w:lang w:val="en-GB"/>
        </w:rPr>
        <w:t>&lt;InstanceIdentifier&gt;</w:t>
      </w:r>
      <w:r w:rsidR="00204CD5" w:rsidRPr="001B369A">
        <w:rPr>
          <w:noProof/>
          <w:color w:val="000000"/>
          <w:lang w:val="en-GB"/>
        </w:rPr>
        <w:t>urn:oasis:names:specification:ubl:schema:xsd:Invoice-2::Invoice##urn:cen.eu:en16931:2017#compliant#urn:fdc:peppol.eu:2017:poacc:billing:3.0::2.1</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&lt;Identifier&gt;</w:t>
      </w:r>
      <w:r w:rsidRPr="001B369A">
        <w:rPr>
          <w:noProof/>
          <w:color w:val="000000"/>
          <w:highlight w:val="white"/>
          <w:lang w:val="en-GB"/>
        </w:rPr>
        <w:t>busdox-docid-qns</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PROCESSID</w:t>
      </w:r>
      <w:r w:rsidRPr="001B369A">
        <w:rPr>
          <w:noProof/>
          <w:color w:val="000096"/>
          <w:highlight w:val="white"/>
          <w:lang w:val="en-GB"/>
        </w:rPr>
        <w:t>&lt;/Type&gt;</w:t>
      </w:r>
      <w:r w:rsidRPr="001B369A">
        <w:rPr>
          <w:noProof/>
          <w:color w:val="000000"/>
          <w:highlight w:val="white"/>
          <w:lang w:val="en-GB"/>
        </w:rPr>
        <w:br/>
      </w:r>
      <w:r w:rsidR="00204CD5" w:rsidRPr="001B369A">
        <w:rPr>
          <w:noProof/>
          <w:color w:val="000000"/>
          <w:highlight w:val="white"/>
          <w:lang w:val="en-GB"/>
        </w:rPr>
        <w:t xml:space="preserve"> </w:t>
      </w:r>
      <w:r w:rsidRPr="001B369A">
        <w:rPr>
          <w:noProof/>
          <w:color w:val="000000"/>
          <w:highlight w:val="white"/>
          <w:lang w:val="en-GB"/>
        </w:rPr>
        <w:t xml:space="preserve">         </w:t>
      </w:r>
      <w:r w:rsidRPr="001B369A">
        <w:rPr>
          <w:noProof/>
          <w:color w:val="000096"/>
          <w:highlight w:val="white"/>
          <w:lang w:val="en-GB"/>
        </w:rPr>
        <w:t>&lt;InstanceIdentifier&gt;</w:t>
      </w:r>
      <w:r w:rsidR="00204CD5" w:rsidRPr="001B369A">
        <w:rPr>
          <w:noProof/>
          <w:color w:val="000000"/>
          <w:lang w:val="en-GB"/>
        </w:rPr>
        <w:t>urn:fdc:peppol.eu:2017:poacc:billing:01:1.0</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&lt;Identifier&gt;</w:t>
      </w:r>
      <w:r w:rsidRPr="001B369A">
        <w:rPr>
          <w:noProof/>
          <w:color w:val="000000"/>
          <w:highlight w:val="white"/>
          <w:lang w:val="en-GB"/>
        </w:rPr>
        <w:t>cenbii-procid-ubl</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r>
      <w:ins w:id="401" w:author="Philip Helger" w:date="2022-02-06T22:12:00Z">
        <w:r w:rsidR="001B369A" w:rsidRPr="001B369A">
          <w:rPr>
            <w:noProof/>
            <w:color w:val="000000"/>
            <w:highlight w:val="white"/>
            <w:lang w:val="en-GB"/>
          </w:rPr>
          <w:t xml:space="preserve">            </w:t>
        </w:r>
        <w:r w:rsidR="001B369A" w:rsidRPr="001B369A">
          <w:rPr>
            <w:noProof/>
            <w:color w:val="000096"/>
            <w:highlight w:val="white"/>
            <w:lang w:val="en-GB"/>
          </w:rPr>
          <w:t>&lt;Scope&gt;</w:t>
        </w:r>
        <w:r w:rsidR="001B369A" w:rsidRPr="001B369A">
          <w:rPr>
            <w:noProof/>
            <w:color w:val="000000"/>
            <w:highlight w:val="white"/>
            <w:lang w:val="en-GB"/>
          </w:rPr>
          <w:br/>
          <w:t xml:space="preserve">                </w:t>
        </w:r>
        <w:r w:rsidR="001B369A" w:rsidRPr="001B369A">
          <w:rPr>
            <w:noProof/>
            <w:color w:val="000096"/>
            <w:highlight w:val="white"/>
            <w:lang w:val="en-GB"/>
          </w:rPr>
          <w:t>&lt;Type&gt;</w:t>
        </w:r>
        <w:r w:rsidR="001B369A">
          <w:rPr>
            <w:noProof/>
            <w:color w:val="000000"/>
            <w:highlight w:val="white"/>
            <w:lang w:val="en-GB"/>
          </w:rPr>
          <w:t>COUNTRY_C1</w:t>
        </w:r>
        <w:r w:rsidR="001B369A" w:rsidRPr="001B369A">
          <w:rPr>
            <w:noProof/>
            <w:color w:val="000096"/>
            <w:highlight w:val="white"/>
            <w:lang w:val="en-GB"/>
          </w:rPr>
          <w:t>&lt;/Type&gt;</w:t>
        </w:r>
        <w:r w:rsidR="001B369A" w:rsidRPr="001B369A">
          <w:rPr>
            <w:noProof/>
            <w:color w:val="000000"/>
            <w:highlight w:val="white"/>
            <w:lang w:val="en-GB"/>
          </w:rPr>
          <w:br/>
        </w:r>
        <w:r w:rsidR="001B369A">
          <w:rPr>
            <w:noProof/>
            <w:color w:val="000000"/>
            <w:highlight w:val="white"/>
            <w:lang w:val="en-GB"/>
          </w:rPr>
          <w:t xml:space="preserve">      </w:t>
        </w:r>
        <w:r w:rsidR="001B369A" w:rsidRPr="001B369A">
          <w:rPr>
            <w:noProof/>
            <w:color w:val="000000"/>
            <w:highlight w:val="white"/>
            <w:lang w:val="en-GB"/>
          </w:rPr>
          <w:t xml:space="preserve">          </w:t>
        </w:r>
        <w:r w:rsidR="001B369A" w:rsidRPr="001B369A">
          <w:rPr>
            <w:noProof/>
            <w:color w:val="000096"/>
            <w:highlight w:val="white"/>
            <w:lang w:val="en-GB"/>
          </w:rPr>
          <w:t>&lt;InstanceIdentifier&gt;</w:t>
        </w:r>
        <w:r w:rsidR="001B369A">
          <w:rPr>
            <w:noProof/>
            <w:color w:val="000000"/>
            <w:lang w:val="en-GB"/>
          </w:rPr>
          <w:t>BE</w:t>
        </w:r>
        <w:r w:rsidR="001B369A" w:rsidRPr="001B369A">
          <w:rPr>
            <w:noProof/>
            <w:color w:val="000096"/>
            <w:highlight w:val="white"/>
            <w:lang w:val="en-GB"/>
          </w:rPr>
          <w:t>&lt;/InstanceIdentifier&gt;</w:t>
        </w:r>
        <w:r w:rsidR="001B369A" w:rsidRPr="001B369A">
          <w:rPr>
            <w:noProof/>
            <w:color w:val="000000"/>
            <w:highlight w:val="white"/>
            <w:lang w:val="en-GB"/>
          </w:rPr>
          <w:br/>
          <w:t xml:space="preserve">            </w:t>
        </w:r>
        <w:r w:rsidR="001B369A" w:rsidRPr="001B369A">
          <w:rPr>
            <w:noProof/>
            <w:color w:val="000096"/>
            <w:highlight w:val="white"/>
            <w:lang w:val="en-GB"/>
          </w:rPr>
          <w:t>&lt;/Scope&gt;</w:t>
        </w:r>
        <w:r w:rsidR="001B369A" w:rsidRPr="001B369A">
          <w:rPr>
            <w:noProof/>
            <w:color w:val="000000"/>
            <w:highlight w:val="white"/>
            <w:lang w:val="en-GB"/>
          </w:rPr>
          <w:br/>
          <w:t xml:space="preserve">            </w:t>
        </w:r>
        <w:r w:rsidR="001B369A" w:rsidRPr="001B369A">
          <w:rPr>
            <w:noProof/>
            <w:color w:val="000096"/>
            <w:highlight w:val="white"/>
            <w:lang w:val="en-GB"/>
          </w:rPr>
          <w:t>&lt;Scope&gt;</w:t>
        </w:r>
        <w:r w:rsidR="001B369A" w:rsidRPr="001B369A">
          <w:rPr>
            <w:noProof/>
            <w:color w:val="000000"/>
            <w:highlight w:val="white"/>
            <w:lang w:val="en-GB"/>
          </w:rPr>
          <w:br/>
          <w:t xml:space="preserve">                </w:t>
        </w:r>
        <w:r w:rsidR="001B369A" w:rsidRPr="001B369A">
          <w:rPr>
            <w:noProof/>
            <w:color w:val="000096"/>
            <w:highlight w:val="white"/>
            <w:lang w:val="en-GB"/>
          </w:rPr>
          <w:t>&lt;Type&gt;</w:t>
        </w:r>
        <w:r w:rsidR="001B369A">
          <w:rPr>
            <w:noProof/>
            <w:color w:val="000000"/>
            <w:highlight w:val="white"/>
            <w:lang w:val="en-GB"/>
          </w:rPr>
          <w:t>COUNTRY_C4</w:t>
        </w:r>
        <w:r w:rsidR="001B369A" w:rsidRPr="001B369A">
          <w:rPr>
            <w:noProof/>
            <w:color w:val="000096"/>
            <w:highlight w:val="white"/>
            <w:lang w:val="en-GB"/>
          </w:rPr>
          <w:t>&lt;/Type&gt;</w:t>
        </w:r>
        <w:r w:rsidR="001B369A" w:rsidRPr="001B369A">
          <w:rPr>
            <w:noProof/>
            <w:color w:val="000000"/>
            <w:highlight w:val="white"/>
            <w:lang w:val="en-GB"/>
          </w:rPr>
          <w:br/>
        </w:r>
      </w:ins>
      <w:ins w:id="402" w:author="Philip Helger" w:date="2022-02-06T22:13:00Z">
        <w:r w:rsidR="001B369A">
          <w:rPr>
            <w:noProof/>
            <w:color w:val="000000"/>
            <w:highlight w:val="white"/>
            <w:lang w:val="en-GB"/>
          </w:rPr>
          <w:t xml:space="preserve">      </w:t>
        </w:r>
      </w:ins>
      <w:ins w:id="403" w:author="Philip Helger" w:date="2022-02-06T22:12:00Z">
        <w:r w:rsidR="001B369A" w:rsidRPr="001B369A">
          <w:rPr>
            <w:noProof/>
            <w:color w:val="000000"/>
            <w:highlight w:val="white"/>
            <w:lang w:val="en-GB"/>
          </w:rPr>
          <w:t xml:space="preserve">          </w:t>
        </w:r>
        <w:r w:rsidR="001B369A" w:rsidRPr="001B369A">
          <w:rPr>
            <w:noProof/>
            <w:color w:val="000096"/>
            <w:highlight w:val="white"/>
            <w:lang w:val="en-GB"/>
          </w:rPr>
          <w:t>&lt;InstanceIdentifier&gt;</w:t>
        </w:r>
        <w:r w:rsidR="001B369A" w:rsidRPr="00286BC8">
          <w:rPr>
            <w:noProof/>
            <w:color w:val="000000"/>
            <w:lang w:val="en-GB"/>
            <w:rPrChange w:id="404" w:author="Philip Helger" w:date="2022-02-06T22:13:00Z">
              <w:rPr>
                <w:noProof/>
                <w:color w:val="000096"/>
                <w:highlight w:val="white"/>
                <w:lang w:val="en-GB"/>
              </w:rPr>
            </w:rPrChange>
          </w:rPr>
          <w:t>SE</w:t>
        </w:r>
        <w:r w:rsidR="001B369A" w:rsidRPr="001B369A">
          <w:rPr>
            <w:noProof/>
            <w:color w:val="000096"/>
            <w:highlight w:val="white"/>
            <w:lang w:val="en-GB"/>
          </w:rPr>
          <w:t>&lt;/InstanceIdentifier&gt;</w:t>
        </w:r>
        <w:r w:rsidR="001B369A" w:rsidRPr="001B369A">
          <w:rPr>
            <w:noProof/>
            <w:color w:val="000000"/>
            <w:highlight w:val="white"/>
            <w:lang w:val="en-GB"/>
          </w:rPr>
          <w:br/>
          <w:t xml:space="preserve">            </w:t>
        </w:r>
        <w:r w:rsidR="001B369A" w:rsidRPr="001B369A">
          <w:rPr>
            <w:noProof/>
            <w:color w:val="000096"/>
            <w:highlight w:val="white"/>
            <w:lang w:val="en-GB"/>
          </w:rPr>
          <w:t>&lt;/Scope&gt;</w:t>
        </w:r>
        <w:r w:rsidR="001B369A" w:rsidRPr="001B369A">
          <w:rPr>
            <w:noProof/>
            <w:color w:val="000000"/>
            <w:highlight w:val="white"/>
            <w:lang w:val="en-GB"/>
          </w:rPr>
          <w:br/>
        </w:r>
      </w:ins>
      <w:r w:rsidRPr="001B369A">
        <w:rPr>
          <w:noProof/>
          <w:color w:val="000000"/>
          <w:highlight w:val="white"/>
          <w:lang w:val="en-GB"/>
        </w:rPr>
        <w:t xml:space="preserve">        </w:t>
      </w:r>
      <w:r w:rsidRPr="001B369A">
        <w:rPr>
          <w:noProof/>
          <w:color w:val="000096"/>
          <w:highlight w:val="white"/>
          <w:lang w:val="en-GB"/>
        </w:rPr>
        <w:t>&lt;/BusinessScope&gt;</w:t>
      </w:r>
      <w:r w:rsidRPr="001B369A">
        <w:rPr>
          <w:noProof/>
          <w:color w:val="000000"/>
          <w:highlight w:val="white"/>
          <w:lang w:val="en-GB"/>
        </w:rPr>
        <w:br/>
        <w:t xml:space="preserve">    </w:t>
      </w:r>
      <w:r w:rsidRPr="001B369A">
        <w:rPr>
          <w:noProof/>
          <w:color w:val="000096"/>
          <w:highlight w:val="white"/>
          <w:lang w:val="en-GB"/>
        </w:rPr>
        <w:t>&lt;/StandardBusinessDocumentHeader&gt;</w:t>
      </w:r>
      <w:r w:rsidRPr="001B369A">
        <w:rPr>
          <w:noProof/>
          <w:color w:val="000000"/>
          <w:highlight w:val="white"/>
          <w:lang w:val="en-GB"/>
        </w:rPr>
        <w:br/>
        <w:t xml:space="preserve">    </w:t>
      </w:r>
      <w:r w:rsidRPr="001B369A">
        <w:rPr>
          <w:noProof/>
          <w:color w:val="000096"/>
          <w:highlight w:val="white"/>
          <w:lang w:val="en-GB"/>
        </w:rPr>
        <w:t>&lt;Invoice</w:t>
      </w:r>
      <w:r w:rsidRPr="001B369A">
        <w:rPr>
          <w:noProof/>
          <w:color w:val="F5844C"/>
          <w:highlight w:val="white"/>
          <w:lang w:val="en-GB"/>
        </w:rPr>
        <w:t xml:space="preserve"> </w:t>
      </w:r>
      <w:r w:rsidRPr="001B369A">
        <w:rPr>
          <w:noProof/>
          <w:color w:val="0099CC"/>
          <w:highlight w:val="white"/>
          <w:lang w:val="en-GB"/>
        </w:rPr>
        <w:t>xmlns:cbc</w:t>
      </w:r>
      <w:r w:rsidRPr="001B369A">
        <w:rPr>
          <w:noProof/>
          <w:color w:val="FF8040"/>
          <w:highlight w:val="white"/>
          <w:lang w:val="en-GB"/>
        </w:rPr>
        <w:t>=</w:t>
      </w:r>
      <w:r w:rsidRPr="001B369A">
        <w:rPr>
          <w:noProof/>
          <w:highlight w:val="white"/>
          <w:lang w:val="en-GB"/>
        </w:rPr>
        <w:t>"urn:oasis:names:specification:ubl:schema:xsd:CommonBasicComponents-2"</w:t>
      </w:r>
      <w:r w:rsidRPr="001B369A">
        <w:rPr>
          <w:noProof/>
          <w:color w:val="F5844C"/>
          <w:highlight w:val="white"/>
          <w:lang w:val="en-GB"/>
        </w:rPr>
        <w:t xml:space="preserve"> </w:t>
      </w:r>
      <w:r w:rsidRPr="001B369A">
        <w:rPr>
          <w:noProof/>
          <w:color w:val="0099CC"/>
          <w:highlight w:val="white"/>
          <w:lang w:val="en-GB"/>
        </w:rPr>
        <w:t>xmlns:cac</w:t>
      </w:r>
      <w:r w:rsidRPr="001B369A">
        <w:rPr>
          <w:noProof/>
          <w:color w:val="FF8040"/>
          <w:highlight w:val="white"/>
          <w:lang w:val="en-GB"/>
        </w:rPr>
        <w:t>=</w:t>
      </w:r>
      <w:r w:rsidRPr="001B369A">
        <w:rPr>
          <w:noProof/>
          <w:highlight w:val="white"/>
          <w:lang w:val="en-GB"/>
        </w:rPr>
        <w:t>"urn:oasis:names:specification:ubl:schema:xsd:CommonAggregateComponents-2"</w:t>
      </w:r>
      <w:r w:rsidRPr="001B369A">
        <w:rPr>
          <w:noProof/>
          <w:color w:val="F5844C"/>
          <w:highlight w:val="white"/>
          <w:lang w:val="en-GB"/>
        </w:rPr>
        <w:t xml:space="preserve"> xmlns</w:t>
      </w:r>
      <w:r w:rsidRPr="001B369A">
        <w:rPr>
          <w:noProof/>
          <w:color w:val="FF8040"/>
          <w:highlight w:val="white"/>
          <w:lang w:val="en-GB"/>
        </w:rPr>
        <w:t>=</w:t>
      </w:r>
      <w:r w:rsidRPr="001B369A">
        <w:rPr>
          <w:noProof/>
          <w:highlight w:val="white"/>
          <w:lang w:val="en-GB"/>
        </w:rPr>
        <w:t>"urn:oasis:names:specification:ubl:schema:xsd:Invoice-2"</w:t>
      </w:r>
      <w:r w:rsidRPr="001B369A">
        <w:rPr>
          <w:noProof/>
          <w:color w:val="000096"/>
          <w:highlight w:val="white"/>
          <w:lang w:val="en-GB"/>
        </w:rPr>
        <w:t>&gt;</w:t>
      </w:r>
      <w:r w:rsidRPr="001B369A">
        <w:rPr>
          <w:noProof/>
          <w:color w:val="000000"/>
          <w:highlight w:val="white"/>
          <w:lang w:val="en-GB"/>
        </w:rPr>
        <w:br/>
        <w:t xml:space="preserve">        </w:t>
      </w:r>
      <w:r w:rsidRPr="001B369A">
        <w:rPr>
          <w:noProof/>
          <w:color w:val="006400"/>
          <w:highlight w:val="white"/>
          <w:lang w:val="en-GB"/>
        </w:rPr>
        <w:t>&lt;!-- reduced instance file --&gt;</w:t>
      </w:r>
      <w:r w:rsidRPr="001B369A">
        <w:rPr>
          <w:noProof/>
          <w:color w:val="000000"/>
          <w:highlight w:val="white"/>
          <w:lang w:val="en-GB"/>
        </w:rPr>
        <w:br/>
        <w:t xml:space="preserve">    </w:t>
      </w:r>
      <w:r w:rsidRPr="001B369A">
        <w:rPr>
          <w:noProof/>
          <w:color w:val="000096"/>
          <w:highlight w:val="white"/>
          <w:lang w:val="en-GB"/>
        </w:rPr>
        <w:t>&lt;/Invoice&gt;</w:t>
      </w:r>
      <w:r w:rsidRPr="001B369A">
        <w:rPr>
          <w:noProof/>
          <w:color w:val="000000"/>
          <w:highlight w:val="white"/>
          <w:lang w:val="en-GB"/>
        </w:rPr>
        <w:br/>
      </w:r>
      <w:r w:rsidRPr="001B369A">
        <w:rPr>
          <w:noProof/>
          <w:color w:val="000096"/>
          <w:highlight w:val="white"/>
          <w:lang w:val="en-GB"/>
        </w:rPr>
        <w:t>&lt;/StandardBusinessDocument&gt;</w:t>
      </w:r>
    </w:p>
    <w:p w14:paraId="436E05AD" w14:textId="77777777" w:rsidR="00261F29" w:rsidRPr="001B369A" w:rsidRDefault="00052A8B">
      <w:pPr>
        <w:pStyle w:val="berschrift2"/>
        <w:rPr>
          <w:lang w:val="en-GB"/>
        </w:rPr>
      </w:pPr>
      <w:bookmarkStart w:id="405" w:name="_Ref536554163"/>
      <w:r w:rsidRPr="001B369A">
        <w:rPr>
          <w:lang w:val="en-GB"/>
        </w:rPr>
        <w:t xml:space="preserve">Message Envelope Extension </w:t>
      </w:r>
      <w:r w:rsidR="00671CFD" w:rsidRPr="001B369A">
        <w:rPr>
          <w:lang w:val="en-GB"/>
        </w:rPr>
        <w:t>X</w:t>
      </w:r>
      <w:r w:rsidR="00872059" w:rsidRPr="001B369A">
        <w:rPr>
          <w:lang w:val="en-GB"/>
        </w:rPr>
        <w:t>ML</w:t>
      </w:r>
      <w:r w:rsidR="00671CFD" w:rsidRPr="001B369A">
        <w:rPr>
          <w:lang w:val="en-GB"/>
        </w:rPr>
        <w:t xml:space="preserve"> Schema</w:t>
      </w:r>
      <w:bookmarkEnd w:id="405"/>
    </w:p>
    <w:p w14:paraId="6EDC8926" w14:textId="6F257525" w:rsidR="00052A8B" w:rsidRPr="001B369A" w:rsidRDefault="00872059" w:rsidP="00872059">
      <w:pPr>
        <w:rPr>
          <w:lang w:val="en-GB"/>
        </w:rPr>
      </w:pPr>
      <w:r w:rsidRPr="001B369A">
        <w:rPr>
          <w:lang w:val="en-GB"/>
        </w:rPr>
        <w:t xml:space="preserve">The normative version of the Message Envelope Extension XML Schema can be found at </w:t>
      </w:r>
      <w:r w:rsidR="00CF663C" w:rsidRPr="001B369A">
        <w:rPr>
          <w:lang w:val="en-GB"/>
          <w:rPrChange w:id="406" w:author="Philip Helger" w:date="2022-02-06T22:10:00Z">
            <w:rPr/>
          </w:rPrChange>
        </w:rPr>
        <w:fldChar w:fldCharType="begin"/>
      </w:r>
      <w:r w:rsidR="00CF663C" w:rsidRPr="001B369A">
        <w:rPr>
          <w:lang w:val="en-GB"/>
          <w:rPrChange w:id="407" w:author="Philip Helger" w:date="2022-02-06T22:10:00Z">
            <w:rPr/>
          </w:rPrChange>
        </w:rPr>
        <w:instrText xml:space="preserve"> HYPERLINK "https://docs.peppol.eu/edelivery/" </w:instrText>
      </w:r>
      <w:r w:rsidR="00CF663C" w:rsidRPr="001B369A">
        <w:rPr>
          <w:rPrChange w:id="408" w:author="Philip Helger" w:date="2022-02-06T22:10:00Z">
            <w:rPr>
              <w:rStyle w:val="Hyperlink"/>
              <w:lang w:val="en-GB"/>
            </w:rPr>
          </w:rPrChange>
        </w:rPr>
        <w:fldChar w:fldCharType="separate"/>
      </w:r>
      <w:r w:rsidR="00507E45" w:rsidRPr="001B369A">
        <w:rPr>
          <w:rStyle w:val="Hyperlink"/>
          <w:lang w:val="en-GB"/>
        </w:rPr>
        <w:t>https://docs.peppol.eu/edelivery/</w:t>
      </w:r>
      <w:r w:rsidR="00CF663C" w:rsidRPr="001B369A">
        <w:rPr>
          <w:rStyle w:val="Hyperlink"/>
          <w:lang w:val="en-GB"/>
        </w:rPr>
        <w:fldChar w:fldCharType="end"/>
      </w:r>
    </w:p>
    <w:sectPr w:rsidR="00052A8B" w:rsidRPr="001B369A" w:rsidSect="00747269">
      <w:type w:val="continuous"/>
      <w:pgSz w:w="11907" w:h="16839" w:code="9"/>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5F922" w14:textId="77777777" w:rsidR="00020F93" w:rsidRDefault="00020F93">
      <w:r>
        <w:separator/>
      </w:r>
    </w:p>
    <w:p w14:paraId="64434DB7" w14:textId="77777777" w:rsidR="00020F93" w:rsidRDefault="00020F93"/>
    <w:p w14:paraId="05094073" w14:textId="77777777" w:rsidR="00020F93" w:rsidRDefault="00020F93"/>
  </w:endnote>
  <w:endnote w:type="continuationSeparator" w:id="0">
    <w:p w14:paraId="6C25029D" w14:textId="77777777" w:rsidR="00020F93" w:rsidRDefault="00020F93">
      <w:r>
        <w:continuationSeparator/>
      </w:r>
    </w:p>
    <w:p w14:paraId="62E23B3E" w14:textId="77777777" w:rsidR="00020F93" w:rsidRDefault="00020F93"/>
    <w:p w14:paraId="1C079D41" w14:textId="77777777" w:rsidR="00020F93" w:rsidRDefault="00020F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131775"/>
      <w:docPartObj>
        <w:docPartGallery w:val="Page Numbers (Bottom of Page)"/>
        <w:docPartUnique/>
      </w:docPartObj>
    </w:sdtPr>
    <w:sdtEndPr/>
    <w:sdtContent>
      <w:p w14:paraId="6C0E8F51" w14:textId="5318E9FD" w:rsidR="00470569" w:rsidRPr="00507E45" w:rsidRDefault="00507E45" w:rsidP="00507E45">
        <w:pPr>
          <w:pStyle w:val="Fuzeile"/>
          <w:pBdr>
            <w:top w:val="single" w:sz="4" w:space="1" w:color="auto"/>
          </w:pBdr>
          <w:jc w:val="right"/>
        </w:pPr>
        <w:r>
          <w:rPr>
            <w:noProof/>
            <w:lang w:val="de-DE" w:eastAsia="de-DE"/>
          </w:rPr>
          <w:drawing>
            <wp:anchor distT="0" distB="0" distL="114300" distR="114300" simplePos="0" relativeHeight="251658240" behindDoc="0" locked="0" layoutInCell="1" allowOverlap="1" wp14:anchorId="7DD564B3" wp14:editId="278B85F1">
              <wp:simplePos x="0" y="0"/>
              <wp:positionH relativeFrom="column">
                <wp:posOffset>2683967</wp:posOffset>
              </wp:positionH>
              <wp:positionV relativeFrom="paragraph">
                <wp:posOffset>132334</wp:posOffset>
              </wp:positionV>
              <wp:extent cx="784860" cy="276225"/>
              <wp:effectExtent l="0" t="0" r="0" b="9525"/>
              <wp:wrapNone/>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anchor>
          </w:drawing>
        </w: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CC89" w14:textId="77777777" w:rsidR="00470569" w:rsidRDefault="00470569">
    <w:pPr>
      <w:widowControl w:val="0"/>
      <w:autoSpaceDE w:val="0"/>
      <w:autoSpaceDN w:val="0"/>
      <w:adjustRightInd w:val="0"/>
      <w:rPr>
        <w:rFonts w:ascii="Arial" w:hAnsi="Arial" w:cs="Arial"/>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0FDBF" w14:textId="77777777" w:rsidR="00020F93" w:rsidRDefault="00020F93">
      <w:r>
        <w:separator/>
      </w:r>
    </w:p>
    <w:p w14:paraId="26D352DE" w14:textId="77777777" w:rsidR="00020F93" w:rsidRDefault="00020F93"/>
    <w:p w14:paraId="141ED742" w14:textId="77777777" w:rsidR="00020F93" w:rsidRDefault="00020F93"/>
  </w:footnote>
  <w:footnote w:type="continuationSeparator" w:id="0">
    <w:p w14:paraId="46BD3D2A" w14:textId="77777777" w:rsidR="00020F93" w:rsidRDefault="00020F93">
      <w:r>
        <w:continuationSeparator/>
      </w:r>
    </w:p>
    <w:p w14:paraId="64E05F7A" w14:textId="77777777" w:rsidR="00020F93" w:rsidRDefault="00020F93"/>
    <w:p w14:paraId="0EBBC8C1" w14:textId="77777777" w:rsidR="00020F93" w:rsidRDefault="00020F93"/>
  </w:footnote>
  <w:footnote w:id="1">
    <w:p w14:paraId="508E1C89" w14:textId="1087C2E6" w:rsidR="00D2420F" w:rsidRPr="00D2420F" w:rsidRDefault="00D2420F">
      <w:pPr>
        <w:pStyle w:val="Funotentext"/>
      </w:pPr>
      <w:ins w:id="187" w:author="Philip Helger" w:date="2022-02-06T21:59:00Z">
        <w:r>
          <w:rPr>
            <w:rStyle w:val="Funotenzeichen"/>
          </w:rPr>
          <w:footnoteRef/>
        </w:r>
        <w:r>
          <w:t xml:space="preserve"> </w:t>
        </w:r>
        <w:r w:rsidRPr="00D2420F">
          <w:t>XK is a "user assigned" ISO 3166 code not designated by the standard, but used by the European Commission, Switzerland, the Deutsche Bundesbank and other organisations.</w:t>
        </w:r>
      </w:ins>
    </w:p>
  </w:footnote>
  <w:footnote w:id="2">
    <w:p w14:paraId="483251B4" w14:textId="4B1E5BE6" w:rsidR="00D2420F" w:rsidRPr="00D2420F" w:rsidRDefault="00D2420F">
      <w:pPr>
        <w:pStyle w:val="Funotentext"/>
      </w:pPr>
      <w:ins w:id="196" w:author="Philip Helger" w:date="2022-02-06T21:59:00Z">
        <w:r>
          <w:rPr>
            <w:rStyle w:val="Funotenzeichen"/>
          </w:rPr>
          <w:footnoteRef/>
        </w:r>
        <w:r>
          <w:t xml:space="preserve"> 1A is used by the Publications </w:t>
        </w:r>
      </w:ins>
      <w:ins w:id="197" w:author="Philip Helger" w:date="2022-02-06T22:00:00Z">
        <w:r>
          <w:t>Office of the EU and part of the Peppol PoAC code lists</w:t>
        </w:r>
      </w:ins>
    </w:p>
  </w:footnote>
  <w:footnote w:id="3">
    <w:p w14:paraId="7997240D" w14:textId="77777777" w:rsidR="00470569" w:rsidRPr="000C324E" w:rsidRDefault="00470569">
      <w:pPr>
        <w:pStyle w:val="Funotentext"/>
        <w:rPr>
          <w:lang w:val="en-GB"/>
        </w:rPr>
      </w:pPr>
      <w:r>
        <w:rPr>
          <w:rStyle w:val="Funotenzeichen"/>
        </w:rPr>
        <w:footnoteRef/>
      </w:r>
      <w:r>
        <w:t xml:space="preserve"> </w:t>
      </w:r>
      <w:r w:rsidRPr="000C324E">
        <w:rPr>
          <w:lang w:val="en-GB"/>
        </w:rPr>
        <w:t xml:space="preserve">See </w:t>
      </w:r>
      <w:hyperlink r:id="rId1" w:anchor="section-9.2" w:history="1">
        <w:r w:rsidRPr="000C324E">
          <w:rPr>
            <w:rStyle w:val="Hyperlink"/>
            <w:lang w:val="en-GB"/>
          </w:rPr>
          <w:t>https://tools.ietf.org/html/rfc7303#section-9.2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7C2B2" w14:textId="223D013B" w:rsidR="00470569" w:rsidRDefault="00470569">
    <w:pPr>
      <w:pStyle w:val="Kopfzeile"/>
    </w:pPr>
    <w:r>
      <w:rPr>
        <w:sz w:val="20"/>
        <w:szCs w:val="20"/>
      </w:rPr>
      <w:t>Peppol</w:t>
    </w:r>
    <w:r w:rsidRPr="00245254">
      <w:rPr>
        <w:sz w:val="20"/>
        <w:szCs w:val="20"/>
      </w:rPr>
      <w:t xml:space="preserve"> Business Message Envelope (SBDH)</w:t>
    </w:r>
    <w:r>
      <w:rPr>
        <w:sz w:val="20"/>
        <w:szCs w:val="20"/>
      </w:rPr>
      <w:t xml:space="preserve"> v</w:t>
    </w:r>
    <w:del w:id="47" w:author="Philip" w:date="2022-02-10T19:11:00Z">
      <w:r w:rsidDel="00657C97">
        <w:rPr>
          <w:sz w:val="20"/>
          <w:szCs w:val="20"/>
        </w:rPr>
        <w:delText>1</w:delText>
      </w:r>
    </w:del>
    <w:ins w:id="48" w:author="Philip" w:date="2022-02-10T19:11:00Z">
      <w:r w:rsidR="00657C97">
        <w:rPr>
          <w:sz w:val="20"/>
          <w:szCs w:val="20"/>
        </w:rPr>
        <w:t>2</w:t>
      </w:r>
    </w:ins>
    <w:r>
      <w:rPr>
        <w:sz w:val="20"/>
        <w:szCs w:val="20"/>
      </w:rPr>
      <w:t>.</w:t>
    </w:r>
    <w:del w:id="49" w:author="Philip Helger" w:date="2022-02-06T21:41:00Z">
      <w:r w:rsidDel="00673375">
        <w:rPr>
          <w:sz w:val="20"/>
          <w:szCs w:val="20"/>
        </w:rPr>
        <w:delText>2</w:delText>
      </w:r>
    </w:del>
    <w:ins w:id="50" w:author="Philip Helger" w:date="2022-02-06T21:41:00Z">
      <w:del w:id="51" w:author="Philip" w:date="2022-02-10T19:11:00Z">
        <w:r w:rsidR="00673375" w:rsidDel="00657C97">
          <w:rPr>
            <w:sz w:val="20"/>
            <w:szCs w:val="20"/>
          </w:rPr>
          <w:delText>3</w:delText>
        </w:r>
      </w:del>
    </w:ins>
    <w:del w:id="52" w:author="Philip" w:date="2022-02-10T19:11:00Z">
      <w:r w:rsidDel="00657C97">
        <w:rPr>
          <w:sz w:val="20"/>
          <w:szCs w:val="20"/>
        </w:rPr>
        <w:delText>.</w:delText>
      </w:r>
    </w:del>
    <w:del w:id="53" w:author="Philip Helger" w:date="2022-02-06T21:41:00Z">
      <w:r w:rsidDel="00673375">
        <w:rPr>
          <w:sz w:val="20"/>
          <w:szCs w:val="20"/>
        </w:rPr>
        <w:delText>1</w:delText>
      </w:r>
    </w:del>
    <w:ins w:id="54" w:author="Philip Helger" w:date="2022-02-06T21:41:00Z">
      <w:r w:rsidR="00673375">
        <w:rPr>
          <w:sz w:val="20"/>
          <w:szCs w:val="20"/>
        </w:rPr>
        <w:t>0</w:t>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19729" w14:textId="77777777" w:rsidR="00470569" w:rsidRDefault="00470569">
    <w:pPr>
      <w:widowControl w:val="0"/>
      <w:autoSpaceDE w:val="0"/>
      <w:autoSpaceDN w:val="0"/>
      <w:adjustRightInd w:val="0"/>
      <w:rPr>
        <w:rFonts w:ascii="Arial" w:hAnsi="Arial" w:cs="Arial"/>
        <w:noProof/>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9.1pt;height:16.6pt;visibility:visible" o:bullet="t">
        <v:imagedata r:id="rId1" o:title=""/>
      </v:shape>
    </w:pict>
  </w:numPicBullet>
  <w:abstractNum w:abstractNumId="0" w15:restartNumberingAfterBreak="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15:restartNumberingAfterBreak="0">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0D4677DF"/>
    <w:multiLevelType w:val="multilevel"/>
    <w:tmpl w:val="A57E61B0"/>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15:restartNumberingAfterBreak="0">
    <w:nsid w:val="0E8F27D1"/>
    <w:multiLevelType w:val="hybridMultilevel"/>
    <w:tmpl w:val="7D98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7" w15:restartNumberingAfterBreak="0">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15:restartNumberingAfterBreak="0">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9" w15:restartNumberingAfterBreak="0">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0" w15:restartNumberingAfterBreak="0">
    <w:nsid w:val="248C5074"/>
    <w:multiLevelType w:val="hybridMultilevel"/>
    <w:tmpl w:val="4CA275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15:restartNumberingAfterBreak="0">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4" w15:restartNumberingAfterBreak="0">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6" w15:restartNumberingAfterBreak="0">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7" w15:restartNumberingAfterBreak="0">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15:restartNumberingAfterBreak="0">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9" w15:restartNumberingAfterBreak="0">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0" w15:restartNumberingAfterBreak="0">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1" w15:restartNumberingAfterBreak="0">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3" w15:restartNumberingAfterBreak="0">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4" w15:restartNumberingAfterBreak="0">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15:restartNumberingAfterBreak="0">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9ED7D84"/>
    <w:multiLevelType w:val="hybridMultilevel"/>
    <w:tmpl w:val="3BAE0FBE"/>
    <w:lvl w:ilvl="0" w:tplc="F3D4919A">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1" w15:restartNumberingAfterBreak="0">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15:restartNumberingAfterBreak="0">
    <w:nsid w:val="78B577B3"/>
    <w:multiLevelType w:val="hybridMultilevel"/>
    <w:tmpl w:val="9DA8C3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34" w15:restartNumberingAfterBreak="0">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35" w15:restartNumberingAfterBreak="0">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abstractNumId w:val="3"/>
  </w:num>
  <w:num w:numId="2">
    <w:abstractNumId w:val="33"/>
  </w:num>
  <w:num w:numId="3">
    <w:abstractNumId w:val="19"/>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5"/>
  </w:num>
  <w:num w:numId="18">
    <w:abstractNumId w:val="35"/>
  </w:num>
  <w:num w:numId="19">
    <w:abstractNumId w:val="26"/>
  </w:num>
  <w:num w:numId="20">
    <w:abstractNumId w:val="12"/>
  </w:num>
  <w:num w:numId="21">
    <w:abstractNumId w:val="28"/>
  </w:num>
  <w:num w:numId="22">
    <w:abstractNumId w:val="17"/>
  </w:num>
  <w:num w:numId="23">
    <w:abstractNumId w:val="13"/>
  </w:num>
  <w:num w:numId="24">
    <w:abstractNumId w:val="6"/>
  </w:num>
  <w:num w:numId="25">
    <w:abstractNumId w:val="30"/>
  </w:num>
  <w:num w:numId="26">
    <w:abstractNumId w:val="1"/>
  </w:num>
  <w:num w:numId="27">
    <w:abstractNumId w:val="25"/>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0"/>
  </w:num>
  <w:num w:numId="31">
    <w:abstractNumId w:val="14"/>
  </w:num>
  <w:num w:numId="32">
    <w:abstractNumId w:val="27"/>
  </w:num>
  <w:num w:numId="33">
    <w:abstractNumId w:val="11"/>
  </w:num>
  <w:num w:numId="34">
    <w:abstractNumId w:val="2"/>
  </w:num>
  <w:num w:numId="35">
    <w:abstractNumId w:val="21"/>
  </w:num>
  <w:num w:numId="36">
    <w:abstractNumId w:val="4"/>
  </w:num>
  <w:num w:numId="37">
    <w:abstractNumId w:val="32"/>
  </w:num>
  <w:num w:numId="38">
    <w:abstractNumId w:val="10"/>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w15:presenceInfo w15:providerId="AD" w15:userId="S::philip@helger.com::7b242be9-9ffe-4a94-a015-e44a35743197"/>
  </w15:person>
  <w15:person w15:author="Philip Helger">
    <w15:presenceInfo w15:providerId="None" w15:userId="Philip Helger"/>
  </w15:person>
  <w15:person w15:author="Jerry Dimitriou">
    <w15:presenceInfo w15:providerId="None" w15:userId="Jerry Dimitri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trackRevision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0MzI0NzYztjC2MDNX0lEKTi0uzszPAykwrAUAZ/CAmSwAAAA="/>
  </w:docVars>
  <w:rsids>
    <w:rsidRoot w:val="00A736BB"/>
    <w:rsid w:val="000006C2"/>
    <w:rsid w:val="00012B17"/>
    <w:rsid w:val="00013AF3"/>
    <w:rsid w:val="000209B5"/>
    <w:rsid w:val="00020F93"/>
    <w:rsid w:val="000479FB"/>
    <w:rsid w:val="00047A22"/>
    <w:rsid w:val="000511EE"/>
    <w:rsid w:val="00052016"/>
    <w:rsid w:val="00052A8B"/>
    <w:rsid w:val="000572B9"/>
    <w:rsid w:val="0006088C"/>
    <w:rsid w:val="00083741"/>
    <w:rsid w:val="000A0B2B"/>
    <w:rsid w:val="000A280E"/>
    <w:rsid w:val="000B3F7F"/>
    <w:rsid w:val="000B4AB4"/>
    <w:rsid w:val="000B527F"/>
    <w:rsid w:val="000C324E"/>
    <w:rsid w:val="000C6095"/>
    <w:rsid w:val="000C6143"/>
    <w:rsid w:val="000E2D98"/>
    <w:rsid w:val="000E7299"/>
    <w:rsid w:val="000F4859"/>
    <w:rsid w:val="0010174D"/>
    <w:rsid w:val="001107FC"/>
    <w:rsid w:val="001172D8"/>
    <w:rsid w:val="00126C20"/>
    <w:rsid w:val="00134F5A"/>
    <w:rsid w:val="0014388B"/>
    <w:rsid w:val="00144547"/>
    <w:rsid w:val="001558B2"/>
    <w:rsid w:val="0017789D"/>
    <w:rsid w:val="001816D5"/>
    <w:rsid w:val="00193CAA"/>
    <w:rsid w:val="001A00AF"/>
    <w:rsid w:val="001A1D53"/>
    <w:rsid w:val="001B0036"/>
    <w:rsid w:val="001B369A"/>
    <w:rsid w:val="001B5309"/>
    <w:rsid w:val="001D13D0"/>
    <w:rsid w:val="001D73C3"/>
    <w:rsid w:val="001D78B4"/>
    <w:rsid w:val="001F3B23"/>
    <w:rsid w:val="001F4AFB"/>
    <w:rsid w:val="001F53EB"/>
    <w:rsid w:val="001F61CD"/>
    <w:rsid w:val="001F6AEC"/>
    <w:rsid w:val="002042CF"/>
    <w:rsid w:val="00204CD5"/>
    <w:rsid w:val="00207962"/>
    <w:rsid w:val="00210996"/>
    <w:rsid w:val="0022017F"/>
    <w:rsid w:val="002249EA"/>
    <w:rsid w:val="00226E71"/>
    <w:rsid w:val="0023222C"/>
    <w:rsid w:val="00245254"/>
    <w:rsid w:val="002474C9"/>
    <w:rsid w:val="002561CB"/>
    <w:rsid w:val="00261F29"/>
    <w:rsid w:val="00283B7F"/>
    <w:rsid w:val="00286BC8"/>
    <w:rsid w:val="00296C58"/>
    <w:rsid w:val="002A0A71"/>
    <w:rsid w:val="002B1B4C"/>
    <w:rsid w:val="002B5078"/>
    <w:rsid w:val="002B766A"/>
    <w:rsid w:val="002C1A5A"/>
    <w:rsid w:val="002C1C8F"/>
    <w:rsid w:val="002C1D04"/>
    <w:rsid w:val="002C6A15"/>
    <w:rsid w:val="00301D21"/>
    <w:rsid w:val="00301F26"/>
    <w:rsid w:val="0031123A"/>
    <w:rsid w:val="0031337E"/>
    <w:rsid w:val="00315876"/>
    <w:rsid w:val="003166AA"/>
    <w:rsid w:val="00320179"/>
    <w:rsid w:val="00320F9A"/>
    <w:rsid w:val="0032420A"/>
    <w:rsid w:val="00330727"/>
    <w:rsid w:val="00335F2B"/>
    <w:rsid w:val="00337A77"/>
    <w:rsid w:val="00340BEE"/>
    <w:rsid w:val="00346790"/>
    <w:rsid w:val="003528E9"/>
    <w:rsid w:val="00361A0D"/>
    <w:rsid w:val="00370965"/>
    <w:rsid w:val="00373745"/>
    <w:rsid w:val="00374E2B"/>
    <w:rsid w:val="003755D5"/>
    <w:rsid w:val="00376B36"/>
    <w:rsid w:val="00377A03"/>
    <w:rsid w:val="00390A29"/>
    <w:rsid w:val="00393741"/>
    <w:rsid w:val="00396555"/>
    <w:rsid w:val="003C17CB"/>
    <w:rsid w:val="003C5447"/>
    <w:rsid w:val="003C5D4B"/>
    <w:rsid w:val="003C77F4"/>
    <w:rsid w:val="003D731A"/>
    <w:rsid w:val="003F5EFD"/>
    <w:rsid w:val="003F63CC"/>
    <w:rsid w:val="003F6932"/>
    <w:rsid w:val="00404D74"/>
    <w:rsid w:val="0040505F"/>
    <w:rsid w:val="00407EB2"/>
    <w:rsid w:val="00417D26"/>
    <w:rsid w:val="00433E57"/>
    <w:rsid w:val="00434DF8"/>
    <w:rsid w:val="00440EBE"/>
    <w:rsid w:val="00460DF5"/>
    <w:rsid w:val="00465AEF"/>
    <w:rsid w:val="00465B4B"/>
    <w:rsid w:val="00466CC7"/>
    <w:rsid w:val="00470569"/>
    <w:rsid w:val="00474ADD"/>
    <w:rsid w:val="004954EC"/>
    <w:rsid w:val="0049612B"/>
    <w:rsid w:val="0049642E"/>
    <w:rsid w:val="004A3677"/>
    <w:rsid w:val="004A494F"/>
    <w:rsid w:val="004B18A1"/>
    <w:rsid w:val="004B4844"/>
    <w:rsid w:val="004B7B42"/>
    <w:rsid w:val="004C1B9E"/>
    <w:rsid w:val="004C4C7F"/>
    <w:rsid w:val="004E1510"/>
    <w:rsid w:val="004E7B62"/>
    <w:rsid w:val="004F100F"/>
    <w:rsid w:val="00503565"/>
    <w:rsid w:val="0050625B"/>
    <w:rsid w:val="00507E45"/>
    <w:rsid w:val="00510479"/>
    <w:rsid w:val="00525320"/>
    <w:rsid w:val="0052644F"/>
    <w:rsid w:val="00531F46"/>
    <w:rsid w:val="00532949"/>
    <w:rsid w:val="00534E57"/>
    <w:rsid w:val="0053520A"/>
    <w:rsid w:val="0054135D"/>
    <w:rsid w:val="0054640F"/>
    <w:rsid w:val="00565500"/>
    <w:rsid w:val="00566BE1"/>
    <w:rsid w:val="005A7D91"/>
    <w:rsid w:val="005B110D"/>
    <w:rsid w:val="005B16F2"/>
    <w:rsid w:val="005C0AF8"/>
    <w:rsid w:val="005C36E7"/>
    <w:rsid w:val="005C3E2E"/>
    <w:rsid w:val="00603D3F"/>
    <w:rsid w:val="00612EF2"/>
    <w:rsid w:val="00613FF3"/>
    <w:rsid w:val="006175D5"/>
    <w:rsid w:val="00620981"/>
    <w:rsid w:val="00620C37"/>
    <w:rsid w:val="00627F6B"/>
    <w:rsid w:val="00630CD8"/>
    <w:rsid w:val="00640B77"/>
    <w:rsid w:val="0064528B"/>
    <w:rsid w:val="00657C97"/>
    <w:rsid w:val="006608E0"/>
    <w:rsid w:val="006706CF"/>
    <w:rsid w:val="00671CFD"/>
    <w:rsid w:val="00672AAC"/>
    <w:rsid w:val="00673375"/>
    <w:rsid w:val="00676F55"/>
    <w:rsid w:val="00684179"/>
    <w:rsid w:val="00685ECF"/>
    <w:rsid w:val="00693C75"/>
    <w:rsid w:val="006950D8"/>
    <w:rsid w:val="006A10CF"/>
    <w:rsid w:val="006A3743"/>
    <w:rsid w:val="006A44D6"/>
    <w:rsid w:val="006A7673"/>
    <w:rsid w:val="006B1A27"/>
    <w:rsid w:val="006B3D3F"/>
    <w:rsid w:val="006C21FC"/>
    <w:rsid w:val="006E31A7"/>
    <w:rsid w:val="006F1E82"/>
    <w:rsid w:val="006F4F0E"/>
    <w:rsid w:val="006F6939"/>
    <w:rsid w:val="00700DBF"/>
    <w:rsid w:val="007152C4"/>
    <w:rsid w:val="00725B21"/>
    <w:rsid w:val="0072677B"/>
    <w:rsid w:val="00733444"/>
    <w:rsid w:val="00746F10"/>
    <w:rsid w:val="00747269"/>
    <w:rsid w:val="00751E91"/>
    <w:rsid w:val="0075382C"/>
    <w:rsid w:val="007569AC"/>
    <w:rsid w:val="00765D38"/>
    <w:rsid w:val="00780DD0"/>
    <w:rsid w:val="00785411"/>
    <w:rsid w:val="00787B19"/>
    <w:rsid w:val="007A2D58"/>
    <w:rsid w:val="007C28B4"/>
    <w:rsid w:val="007C7EE9"/>
    <w:rsid w:val="007D06F6"/>
    <w:rsid w:val="007E0B48"/>
    <w:rsid w:val="007E7862"/>
    <w:rsid w:val="007F03EF"/>
    <w:rsid w:val="007F30C0"/>
    <w:rsid w:val="00800BB7"/>
    <w:rsid w:val="008031B6"/>
    <w:rsid w:val="00811D0D"/>
    <w:rsid w:val="008135FC"/>
    <w:rsid w:val="00823361"/>
    <w:rsid w:val="0083176C"/>
    <w:rsid w:val="00842A71"/>
    <w:rsid w:val="00842D00"/>
    <w:rsid w:val="00863C87"/>
    <w:rsid w:val="00867A62"/>
    <w:rsid w:val="00872059"/>
    <w:rsid w:val="0087498E"/>
    <w:rsid w:val="008775C7"/>
    <w:rsid w:val="00884258"/>
    <w:rsid w:val="008935CC"/>
    <w:rsid w:val="00894647"/>
    <w:rsid w:val="008A42FE"/>
    <w:rsid w:val="008B6F23"/>
    <w:rsid w:val="008C5436"/>
    <w:rsid w:val="008D7347"/>
    <w:rsid w:val="008E1300"/>
    <w:rsid w:val="008E3889"/>
    <w:rsid w:val="008E4A73"/>
    <w:rsid w:val="008F03AC"/>
    <w:rsid w:val="008F6D70"/>
    <w:rsid w:val="00900518"/>
    <w:rsid w:val="00905CEE"/>
    <w:rsid w:val="009132F4"/>
    <w:rsid w:val="009315CF"/>
    <w:rsid w:val="009444CE"/>
    <w:rsid w:val="00946EC1"/>
    <w:rsid w:val="00956612"/>
    <w:rsid w:val="00957E59"/>
    <w:rsid w:val="0097321C"/>
    <w:rsid w:val="0097619F"/>
    <w:rsid w:val="0098132C"/>
    <w:rsid w:val="00984945"/>
    <w:rsid w:val="0098751B"/>
    <w:rsid w:val="0098787B"/>
    <w:rsid w:val="009A6718"/>
    <w:rsid w:val="009D34CC"/>
    <w:rsid w:val="009E0118"/>
    <w:rsid w:val="009E4545"/>
    <w:rsid w:val="009E63B1"/>
    <w:rsid w:val="009F1BEA"/>
    <w:rsid w:val="009F1C3A"/>
    <w:rsid w:val="009F2F31"/>
    <w:rsid w:val="009F73BD"/>
    <w:rsid w:val="00A03835"/>
    <w:rsid w:val="00A07D8D"/>
    <w:rsid w:val="00A125FF"/>
    <w:rsid w:val="00A25F16"/>
    <w:rsid w:val="00A339BD"/>
    <w:rsid w:val="00A56122"/>
    <w:rsid w:val="00A6085B"/>
    <w:rsid w:val="00A61CFE"/>
    <w:rsid w:val="00A66078"/>
    <w:rsid w:val="00A67499"/>
    <w:rsid w:val="00A706D1"/>
    <w:rsid w:val="00A736BB"/>
    <w:rsid w:val="00A7520E"/>
    <w:rsid w:val="00A80A19"/>
    <w:rsid w:val="00A87DE8"/>
    <w:rsid w:val="00A941C1"/>
    <w:rsid w:val="00AA1EC2"/>
    <w:rsid w:val="00AC3D8A"/>
    <w:rsid w:val="00AD19DB"/>
    <w:rsid w:val="00AD4410"/>
    <w:rsid w:val="00AE4363"/>
    <w:rsid w:val="00AE6C50"/>
    <w:rsid w:val="00AF208E"/>
    <w:rsid w:val="00AF72D5"/>
    <w:rsid w:val="00B006E8"/>
    <w:rsid w:val="00B01D68"/>
    <w:rsid w:val="00B02240"/>
    <w:rsid w:val="00B10A81"/>
    <w:rsid w:val="00B203B0"/>
    <w:rsid w:val="00B22F6D"/>
    <w:rsid w:val="00B378F3"/>
    <w:rsid w:val="00B42F68"/>
    <w:rsid w:val="00B45979"/>
    <w:rsid w:val="00B507CD"/>
    <w:rsid w:val="00B57778"/>
    <w:rsid w:val="00B67F20"/>
    <w:rsid w:val="00B755E8"/>
    <w:rsid w:val="00B771D5"/>
    <w:rsid w:val="00B82017"/>
    <w:rsid w:val="00B8485B"/>
    <w:rsid w:val="00B8528C"/>
    <w:rsid w:val="00B91726"/>
    <w:rsid w:val="00B93FFE"/>
    <w:rsid w:val="00B95C0E"/>
    <w:rsid w:val="00B9671F"/>
    <w:rsid w:val="00BA0D9E"/>
    <w:rsid w:val="00BA132D"/>
    <w:rsid w:val="00BA2437"/>
    <w:rsid w:val="00BD752C"/>
    <w:rsid w:val="00BE2380"/>
    <w:rsid w:val="00C00888"/>
    <w:rsid w:val="00C01639"/>
    <w:rsid w:val="00C01E6C"/>
    <w:rsid w:val="00C1140E"/>
    <w:rsid w:val="00C11BE3"/>
    <w:rsid w:val="00C17AE1"/>
    <w:rsid w:val="00C2641E"/>
    <w:rsid w:val="00C34A5F"/>
    <w:rsid w:val="00C3732D"/>
    <w:rsid w:val="00C43D43"/>
    <w:rsid w:val="00C7153D"/>
    <w:rsid w:val="00C76FC1"/>
    <w:rsid w:val="00C8182F"/>
    <w:rsid w:val="00C81B47"/>
    <w:rsid w:val="00CA35DF"/>
    <w:rsid w:val="00CB433A"/>
    <w:rsid w:val="00CB4A18"/>
    <w:rsid w:val="00CD14B2"/>
    <w:rsid w:val="00CD221A"/>
    <w:rsid w:val="00CD4B48"/>
    <w:rsid w:val="00CD55EB"/>
    <w:rsid w:val="00CE1D3C"/>
    <w:rsid w:val="00CE7E40"/>
    <w:rsid w:val="00CF2110"/>
    <w:rsid w:val="00CF31B6"/>
    <w:rsid w:val="00CF663C"/>
    <w:rsid w:val="00D02F27"/>
    <w:rsid w:val="00D06E73"/>
    <w:rsid w:val="00D21F83"/>
    <w:rsid w:val="00D22D09"/>
    <w:rsid w:val="00D2420F"/>
    <w:rsid w:val="00D33BC5"/>
    <w:rsid w:val="00D477A0"/>
    <w:rsid w:val="00D53F65"/>
    <w:rsid w:val="00D656BC"/>
    <w:rsid w:val="00D72A08"/>
    <w:rsid w:val="00D73FFC"/>
    <w:rsid w:val="00D74C27"/>
    <w:rsid w:val="00D7595C"/>
    <w:rsid w:val="00D76213"/>
    <w:rsid w:val="00D80D0C"/>
    <w:rsid w:val="00D81539"/>
    <w:rsid w:val="00D81B32"/>
    <w:rsid w:val="00D908D5"/>
    <w:rsid w:val="00D92193"/>
    <w:rsid w:val="00DA279C"/>
    <w:rsid w:val="00DA2B89"/>
    <w:rsid w:val="00DA47E9"/>
    <w:rsid w:val="00DA7EE7"/>
    <w:rsid w:val="00DB0218"/>
    <w:rsid w:val="00DD2539"/>
    <w:rsid w:val="00DD42DB"/>
    <w:rsid w:val="00DD6A19"/>
    <w:rsid w:val="00DF132C"/>
    <w:rsid w:val="00DF29C8"/>
    <w:rsid w:val="00DF4557"/>
    <w:rsid w:val="00DF59CF"/>
    <w:rsid w:val="00E1721B"/>
    <w:rsid w:val="00E22BED"/>
    <w:rsid w:val="00E2424F"/>
    <w:rsid w:val="00E25F44"/>
    <w:rsid w:val="00E40A2B"/>
    <w:rsid w:val="00E43B3C"/>
    <w:rsid w:val="00E54050"/>
    <w:rsid w:val="00E56AFA"/>
    <w:rsid w:val="00E608C5"/>
    <w:rsid w:val="00E63B88"/>
    <w:rsid w:val="00E658D2"/>
    <w:rsid w:val="00E80E3D"/>
    <w:rsid w:val="00E81E54"/>
    <w:rsid w:val="00E870C1"/>
    <w:rsid w:val="00E87B00"/>
    <w:rsid w:val="00EC785C"/>
    <w:rsid w:val="00ED4C34"/>
    <w:rsid w:val="00ED7A95"/>
    <w:rsid w:val="00EE0B6E"/>
    <w:rsid w:val="00EE3348"/>
    <w:rsid w:val="00EE6C20"/>
    <w:rsid w:val="00EF680E"/>
    <w:rsid w:val="00EF6C82"/>
    <w:rsid w:val="00F00F79"/>
    <w:rsid w:val="00F078F6"/>
    <w:rsid w:val="00F10108"/>
    <w:rsid w:val="00F11A5E"/>
    <w:rsid w:val="00F26B80"/>
    <w:rsid w:val="00F30EE0"/>
    <w:rsid w:val="00F325A0"/>
    <w:rsid w:val="00F36545"/>
    <w:rsid w:val="00F403AE"/>
    <w:rsid w:val="00F4389F"/>
    <w:rsid w:val="00F5280D"/>
    <w:rsid w:val="00F54326"/>
    <w:rsid w:val="00F729CB"/>
    <w:rsid w:val="00F93652"/>
    <w:rsid w:val="00FA544B"/>
    <w:rsid w:val="00FB4B60"/>
    <w:rsid w:val="00FB55CA"/>
    <w:rsid w:val="00FB6DB9"/>
    <w:rsid w:val="00FC2060"/>
    <w:rsid w:val="00FD18FC"/>
    <w:rsid w:val="00FD4BDC"/>
    <w:rsid w:val="00FE1A7D"/>
    <w:rsid w:val="00FE1EBC"/>
    <w:rsid w:val="00FF5E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A94348"/>
  <w15:docId w15:val="{F87F2A60-CBA7-4EC6-A1B8-75CF9175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Zitat">
    <w:name w:val="Quote"/>
    <w:basedOn w:val="Standard"/>
    <w:next w:val="Standard"/>
    <w:link w:val="ZitatZchn"/>
    <w:uiPriority w:val="29"/>
    <w:qFormat/>
    <w:rsid w:val="006950D8"/>
    <w:pPr>
      <w:spacing w:before="200"/>
      <w:ind w:left="360" w:right="360"/>
    </w:pPr>
    <w:rPr>
      <w:i/>
      <w:iCs/>
    </w:rPr>
  </w:style>
  <w:style w:type="character" w:customStyle="1" w:styleId="ZitatZchn">
    <w:name w:val="Zitat Zchn"/>
    <w:basedOn w:val="Absatz-Standardschriftart"/>
    <w:link w:val="Zitat"/>
    <w:uiPriority w:val="29"/>
    <w:locked/>
    <w:rsid w:val="006950D8"/>
    <w:rPr>
      <w:rFonts w:cs="Times New Roman"/>
      <w:i/>
      <w:iCs/>
    </w:rPr>
  </w:style>
  <w:style w:type="paragraph" w:styleId="IntensivesZitat">
    <w:name w:val="Intense Quote"/>
    <w:basedOn w:val="Standard"/>
    <w:next w:val="Standard"/>
    <w:link w:val="IntensivesZitatZchn"/>
    <w:uiPriority w:val="30"/>
    <w:qFormat/>
    <w:rsid w:val="006950D8"/>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1"/>
    <w:uiPriority w:val="61"/>
    <w:rsid w:val="00751E91"/>
    <w:pPr>
      <w:spacing w:after="0" w:line="240" w:lineRule="auto"/>
    </w:pPr>
    <w:rPr>
      <w:rFonts w:ascii="Calibri" w:eastAsia="SimSun" w:hAnsi="Calibri"/>
      <w:lang w:val="sv-SE"/>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customStyle="1" w:styleId="HelleListe-Akzent11">
    <w:name w:val="Helle Liste - Akzent 1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HelleListe1">
    <w:name w:val="Helle Liste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raster"/>
    <w:uiPriority w:val="59"/>
    <w:rsid w:val="00751E91"/>
    <w:pPr>
      <w:spacing w:after="0" w:line="240" w:lineRule="auto"/>
    </w:pPr>
    <w:rPr>
      <w:rFonts w:ascii="Calibri" w:hAnsi="Calibri"/>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751E91"/>
    <w:pPr>
      <w:spacing w:after="0" w:line="240" w:lineRule="auto"/>
    </w:pPr>
    <w:rPr>
      <w:rFonts w:ascii="Calibri" w:hAnsi="Calibri"/>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customStyle="1" w:styleId="HellesRaster-Akzent11">
    <w:name w:val="Helles Raster - Akzent 11"/>
    <w:basedOn w:val="NormaleTabelle"/>
    <w:uiPriority w:val="62"/>
    <w:rsid w:val="004B7B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4B7B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Link">
    <w:name w:val="FollowedHyperlink"/>
    <w:basedOn w:val="Absatz-Standardschriftart"/>
    <w:uiPriority w:val="99"/>
    <w:semiHidden/>
    <w:unhideWhenUsed/>
    <w:rsid w:val="009D34CC"/>
    <w:rPr>
      <w:color w:val="800080" w:themeColor="followedHyperlink"/>
      <w:u w:val="single"/>
    </w:rPr>
  </w:style>
  <w:style w:type="paragraph" w:styleId="Funotentext">
    <w:name w:val="footnote text"/>
    <w:basedOn w:val="Standard"/>
    <w:link w:val="FunotentextZchn"/>
    <w:uiPriority w:val="99"/>
    <w:semiHidden/>
    <w:unhideWhenUsed/>
    <w:rsid w:val="00A125FF"/>
    <w:pPr>
      <w:spacing w:after="0"/>
    </w:pPr>
    <w:rPr>
      <w:sz w:val="20"/>
      <w:szCs w:val="20"/>
    </w:rPr>
  </w:style>
  <w:style w:type="character" w:customStyle="1" w:styleId="FunotentextZchn">
    <w:name w:val="Fußnotentext Zchn"/>
    <w:basedOn w:val="Absatz-Standardschriftart"/>
    <w:link w:val="Funotentext"/>
    <w:uiPriority w:val="99"/>
    <w:semiHidden/>
    <w:rsid w:val="00A125FF"/>
    <w:rPr>
      <w:sz w:val="20"/>
      <w:szCs w:val="20"/>
    </w:rPr>
  </w:style>
  <w:style w:type="character" w:styleId="NichtaufgelsteErwhnung">
    <w:name w:val="Unresolved Mention"/>
    <w:basedOn w:val="Absatz-Standardschriftart"/>
    <w:uiPriority w:val="99"/>
    <w:semiHidden/>
    <w:unhideWhenUsed/>
    <w:rsid w:val="00D76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746612826">
      <w:bodyDiv w:val="1"/>
      <w:marLeft w:val="0"/>
      <w:marRight w:val="0"/>
      <w:marTop w:val="0"/>
      <w:marBottom w:val="0"/>
      <w:divBdr>
        <w:top w:val="none" w:sz="0" w:space="0" w:color="auto"/>
        <w:left w:val="none" w:sz="0" w:space="0" w:color="auto"/>
        <w:bottom w:val="none" w:sz="0" w:space="0" w:color="auto"/>
        <w:right w:val="none" w:sz="0" w:space="0" w:color="auto"/>
      </w:divBdr>
      <w:divsChild>
        <w:div w:id="1391032639">
          <w:marLeft w:val="0"/>
          <w:marRight w:val="0"/>
          <w:marTop w:val="0"/>
          <w:marBottom w:val="0"/>
          <w:divBdr>
            <w:top w:val="none" w:sz="0" w:space="0" w:color="auto"/>
            <w:left w:val="none" w:sz="0" w:space="0" w:color="auto"/>
            <w:bottom w:val="none" w:sz="0" w:space="0" w:color="auto"/>
            <w:right w:val="none" w:sz="0" w:space="0" w:color="auto"/>
          </w:divBdr>
        </w:div>
        <w:div w:id="406923689">
          <w:marLeft w:val="0"/>
          <w:marRight w:val="0"/>
          <w:marTop w:val="0"/>
          <w:marBottom w:val="0"/>
          <w:divBdr>
            <w:top w:val="none" w:sz="0" w:space="0" w:color="auto"/>
            <w:left w:val="none" w:sz="0" w:space="0" w:color="auto"/>
            <w:bottom w:val="none" w:sz="0" w:space="0" w:color="auto"/>
            <w:right w:val="none" w:sz="0" w:space="0" w:color="auto"/>
          </w:divBdr>
        </w:div>
        <w:div w:id="1495098359">
          <w:marLeft w:val="0"/>
          <w:marRight w:val="0"/>
          <w:marTop w:val="0"/>
          <w:marBottom w:val="0"/>
          <w:divBdr>
            <w:top w:val="none" w:sz="0" w:space="0" w:color="auto"/>
            <w:left w:val="none" w:sz="0" w:space="0" w:color="auto"/>
            <w:bottom w:val="none" w:sz="0" w:space="0" w:color="auto"/>
            <w:right w:val="none" w:sz="0" w:space="0" w:color="auto"/>
          </w:divBdr>
        </w:div>
        <w:div w:id="743067264">
          <w:marLeft w:val="0"/>
          <w:marRight w:val="0"/>
          <w:marTop w:val="0"/>
          <w:marBottom w:val="0"/>
          <w:divBdr>
            <w:top w:val="none" w:sz="0" w:space="0" w:color="auto"/>
            <w:left w:val="none" w:sz="0" w:space="0" w:color="auto"/>
            <w:bottom w:val="none" w:sz="0" w:space="0" w:color="auto"/>
            <w:right w:val="none" w:sz="0" w:space="0" w:color="auto"/>
          </w:divBdr>
        </w:div>
      </w:divsChild>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57949842">
      <w:bodyDiv w:val="1"/>
      <w:marLeft w:val="0"/>
      <w:marRight w:val="0"/>
      <w:marTop w:val="0"/>
      <w:marBottom w:val="0"/>
      <w:divBdr>
        <w:top w:val="none" w:sz="0" w:space="0" w:color="auto"/>
        <w:left w:val="none" w:sz="0" w:space="0" w:color="auto"/>
        <w:bottom w:val="none" w:sz="0" w:space="0" w:color="auto"/>
        <w:right w:val="none" w:sz="0" w:space="0" w:color="auto"/>
      </w:divBdr>
    </w:div>
    <w:div w:id="1667005187">
      <w:bodyDiv w:val="1"/>
      <w:marLeft w:val="0"/>
      <w:marRight w:val="0"/>
      <w:marTop w:val="0"/>
      <w:marBottom w:val="0"/>
      <w:divBdr>
        <w:top w:val="none" w:sz="0" w:space="0" w:color="auto"/>
        <w:left w:val="none" w:sz="0" w:space="0" w:color="auto"/>
        <w:bottom w:val="none" w:sz="0" w:space="0" w:color="auto"/>
        <w:right w:val="none" w:sz="0" w:space="0" w:color="auto"/>
      </w:divBdr>
    </w:div>
    <w:div w:id="1811941116">
      <w:bodyDiv w:val="1"/>
      <w:marLeft w:val="0"/>
      <w:marRight w:val="0"/>
      <w:marTop w:val="0"/>
      <w:marBottom w:val="0"/>
      <w:divBdr>
        <w:top w:val="none" w:sz="0" w:space="0" w:color="auto"/>
        <w:left w:val="none" w:sz="0" w:space="0" w:color="auto"/>
        <w:bottom w:val="none" w:sz="0" w:space="0" w:color="auto"/>
        <w:right w:val="none" w:sz="0" w:space="0" w:color="auto"/>
      </w:divBdr>
      <w:divsChild>
        <w:div w:id="649099433">
          <w:marLeft w:val="0"/>
          <w:marRight w:val="0"/>
          <w:marTop w:val="0"/>
          <w:marBottom w:val="0"/>
          <w:divBdr>
            <w:top w:val="none" w:sz="0" w:space="0" w:color="auto"/>
            <w:left w:val="none" w:sz="0" w:space="0" w:color="auto"/>
            <w:bottom w:val="none" w:sz="0" w:space="0" w:color="auto"/>
            <w:right w:val="none" w:sz="0" w:space="0" w:color="auto"/>
          </w:divBdr>
        </w:div>
        <w:div w:id="309292737">
          <w:marLeft w:val="0"/>
          <w:marRight w:val="0"/>
          <w:marTop w:val="0"/>
          <w:marBottom w:val="0"/>
          <w:divBdr>
            <w:top w:val="none" w:sz="0" w:space="0" w:color="auto"/>
            <w:left w:val="none" w:sz="0" w:space="0" w:color="auto"/>
            <w:bottom w:val="none" w:sz="0" w:space="0" w:color="auto"/>
            <w:right w:val="none" w:sz="0" w:space="0" w:color="auto"/>
          </w:divBdr>
        </w:div>
        <w:div w:id="201524342">
          <w:marLeft w:val="0"/>
          <w:marRight w:val="0"/>
          <w:marTop w:val="0"/>
          <w:marBottom w:val="0"/>
          <w:divBdr>
            <w:top w:val="none" w:sz="0" w:space="0" w:color="auto"/>
            <w:left w:val="none" w:sz="0" w:space="0" w:color="auto"/>
            <w:bottom w:val="none" w:sz="0" w:space="0" w:color="auto"/>
            <w:right w:val="none" w:sz="0" w:space="0" w:color="auto"/>
          </w:divBdr>
        </w:div>
        <w:div w:id="424958425">
          <w:marLeft w:val="0"/>
          <w:marRight w:val="0"/>
          <w:marTop w:val="0"/>
          <w:marBottom w:val="0"/>
          <w:divBdr>
            <w:top w:val="none" w:sz="0" w:space="0" w:color="auto"/>
            <w:left w:val="none" w:sz="0" w:space="0" w:color="auto"/>
            <w:bottom w:val="none" w:sz="0" w:space="0" w:color="auto"/>
            <w:right w:val="none" w:sz="0" w:space="0" w:color="auto"/>
          </w:divBdr>
        </w:div>
      </w:divsChild>
    </w:div>
    <w:div w:id="1927883492">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730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5B2F0-5283-4A60-AB58-B93CAAF5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3244</Words>
  <Characters>18491</Characters>
  <Application>Microsoft Office Word</Application>
  <DocSecurity>0</DocSecurity>
  <Lines>154</Lines>
  <Paragraphs>43</Paragraphs>
  <ScaleCrop>false</ScaleCrop>
  <HeadingPairs>
    <vt:vector size="8" baseType="variant">
      <vt:variant>
        <vt:lpstr>Titel</vt:lpstr>
      </vt:variant>
      <vt:variant>
        <vt:i4>1</vt:i4>
      </vt:variant>
      <vt:variant>
        <vt:lpstr>Title</vt:lpstr>
      </vt:variant>
      <vt:variant>
        <vt:i4>1</vt:i4>
      </vt:variant>
      <vt:variant>
        <vt:lpstr>Tittel</vt:lpstr>
      </vt:variant>
      <vt:variant>
        <vt:i4>1</vt:i4>
      </vt:variant>
      <vt:variant>
        <vt:lpstr>Rubrik</vt:lpstr>
      </vt:variant>
      <vt:variant>
        <vt:i4>1</vt:i4>
      </vt:variant>
    </vt:vector>
  </HeadingPairs>
  <TitlesOfParts>
    <vt:vector size="4" baseType="lpstr">
      <vt:lpstr>Peppol Business Message Envelope (SBDH)</vt:lpstr>
      <vt:lpstr>Standard</vt:lpstr>
      <vt:lpstr>Standard</vt:lpstr>
      <vt:lpstr>Standard</vt:lpstr>
    </vt:vector>
  </TitlesOfParts>
  <Company>BRZ GmbH</Company>
  <LinksUpToDate>false</LinksUpToDate>
  <CharactersWithSpaces>21692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Business Message Envelope (SBDH)</dc:title>
  <dc:subject>PEPPOL Profile</dc:subject>
  <dc:creator>OpenPeppol</dc:creator>
  <cp:lastModifiedBy>Philip Helger</cp:lastModifiedBy>
  <cp:revision>11</cp:revision>
  <cp:lastPrinted>2021-04-14T18:12:00Z</cp:lastPrinted>
  <dcterms:created xsi:type="dcterms:W3CDTF">2022-02-10T10:25:00Z</dcterms:created>
  <dcterms:modified xsi:type="dcterms:W3CDTF">2022-03-25T20:46:00Z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