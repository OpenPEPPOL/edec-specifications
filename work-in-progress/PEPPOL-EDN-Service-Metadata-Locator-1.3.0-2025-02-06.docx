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97849717"/>
        <w:docPartObj>
          <w:docPartGallery w:val="Cover Pages"/>
          <w:docPartUnique/>
        </w:docPartObj>
      </w:sdtPr>
      <w:sdtContent>
        <w:p w14:paraId="395C0C1B" w14:textId="1DAA78D3" w:rsidR="008833B4" w:rsidRPr="001227CD" w:rsidRDefault="008833B4" w:rsidP="00EC413E">
          <w:pPr>
            <w:suppressLineNumbers/>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789CD1C5" w:rsidR="005F6B0C" w:rsidRPr="00293608" w:rsidRDefault="00DD588A" w:rsidP="006B0826">
                                <w:pPr>
                                  <w:pStyle w:val="PDocTitle"/>
                                  <w:rPr>
                                    <w:szCs w:val="64"/>
                                  </w:rPr>
                                </w:pPr>
                                <w:r w:rsidRPr="00DD588A">
                                  <w:rPr>
                                    <w:szCs w:val="64"/>
                                  </w:rPr>
                                  <w:t>Service Metadata Locator (SML)</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4524B57D"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EF20FD">
                                  <w:rPr>
                                    <w:sz w:val="36"/>
                                    <w:szCs w:val="36"/>
                                  </w:rPr>
                                  <w:t>Published</w:t>
                                </w:r>
                                <w:r w:rsidR="00742160" w:rsidRPr="00293608">
                                  <w:rPr>
                                    <w:sz w:val="36"/>
                                    <w:szCs w:val="36"/>
                                  </w:rPr>
                                  <w:t xml:space="preserve"> - Version: </w:t>
                                </w:r>
                                <w:r w:rsidR="00DD588A">
                                  <w:rPr>
                                    <w:sz w:val="36"/>
                                    <w:szCs w:val="36"/>
                                  </w:rPr>
                                  <w:t>1</w:t>
                                </w:r>
                                <w:r w:rsidR="00B13212">
                                  <w:rPr>
                                    <w:sz w:val="36"/>
                                    <w:szCs w:val="36"/>
                                  </w:rPr>
                                  <w:t>.</w:t>
                                </w:r>
                                <w:r w:rsidR="00631BA1">
                                  <w:rPr>
                                    <w:sz w:val="36"/>
                                    <w:szCs w:val="36"/>
                                  </w:rPr>
                                  <w:t>3</w:t>
                                </w:r>
                                <w:r w:rsidR="00B13212">
                                  <w:rPr>
                                    <w:sz w:val="36"/>
                                    <w:szCs w:val="36"/>
                                  </w:rPr>
                                  <w:t>.0</w:t>
                                </w:r>
                              </w:p>
                              <w:p w14:paraId="78EF9452" w14:textId="673A736A"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w:t>
                                </w:r>
                                <w:r w:rsidR="00EF20FD">
                                  <w:rPr>
                                    <w:sz w:val="36"/>
                                    <w:szCs w:val="36"/>
                                  </w:rPr>
                                  <w:t>5</w:t>
                                </w:r>
                                <w:r w:rsidR="00B13212">
                                  <w:rPr>
                                    <w:sz w:val="36"/>
                                    <w:szCs w:val="36"/>
                                  </w:rPr>
                                  <w:t>-</w:t>
                                </w:r>
                                <w:r w:rsidR="00EF20FD">
                                  <w:rPr>
                                    <w:sz w:val="36"/>
                                    <w:szCs w:val="36"/>
                                  </w:rPr>
                                  <w:t>02</w:t>
                                </w:r>
                                <w:r w:rsidR="0090191E">
                                  <w:rPr>
                                    <w:sz w:val="36"/>
                                    <w:szCs w:val="36"/>
                                  </w:rPr>
                                  <w:t>-</w:t>
                                </w:r>
                                <w:r w:rsidR="00EF20FD">
                                  <w:rPr>
                                    <w:sz w:val="36"/>
                                    <w:szCs w:val="36"/>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789CD1C5" w:rsidR="005F6B0C" w:rsidRPr="00293608" w:rsidRDefault="00DD588A" w:rsidP="006B0826">
                          <w:pPr>
                            <w:pStyle w:val="PDocTitle"/>
                            <w:rPr>
                              <w:szCs w:val="64"/>
                            </w:rPr>
                          </w:pPr>
                          <w:r w:rsidRPr="00DD588A">
                            <w:rPr>
                              <w:szCs w:val="64"/>
                            </w:rPr>
                            <w:t>Service Metadata Locator (SML)</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4524B57D"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EF20FD">
                            <w:rPr>
                              <w:sz w:val="36"/>
                              <w:szCs w:val="36"/>
                            </w:rPr>
                            <w:t>Published</w:t>
                          </w:r>
                          <w:r w:rsidR="00742160" w:rsidRPr="00293608">
                            <w:rPr>
                              <w:sz w:val="36"/>
                              <w:szCs w:val="36"/>
                            </w:rPr>
                            <w:t xml:space="preserve"> - Version: </w:t>
                          </w:r>
                          <w:r w:rsidR="00DD588A">
                            <w:rPr>
                              <w:sz w:val="36"/>
                              <w:szCs w:val="36"/>
                            </w:rPr>
                            <w:t>1</w:t>
                          </w:r>
                          <w:r w:rsidR="00B13212">
                            <w:rPr>
                              <w:sz w:val="36"/>
                              <w:szCs w:val="36"/>
                            </w:rPr>
                            <w:t>.</w:t>
                          </w:r>
                          <w:r w:rsidR="00631BA1">
                            <w:rPr>
                              <w:sz w:val="36"/>
                              <w:szCs w:val="36"/>
                            </w:rPr>
                            <w:t>3</w:t>
                          </w:r>
                          <w:r w:rsidR="00B13212">
                            <w:rPr>
                              <w:sz w:val="36"/>
                              <w:szCs w:val="36"/>
                            </w:rPr>
                            <w:t>.0</w:t>
                          </w:r>
                        </w:p>
                        <w:p w14:paraId="78EF9452" w14:textId="673A736A"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w:t>
                          </w:r>
                          <w:r w:rsidR="00EF20FD">
                            <w:rPr>
                              <w:sz w:val="36"/>
                              <w:szCs w:val="36"/>
                            </w:rPr>
                            <w:t>5</w:t>
                          </w:r>
                          <w:r w:rsidR="00B13212">
                            <w:rPr>
                              <w:sz w:val="36"/>
                              <w:szCs w:val="36"/>
                            </w:rPr>
                            <w:t>-</w:t>
                          </w:r>
                          <w:r w:rsidR="00EF20FD">
                            <w:rPr>
                              <w:sz w:val="36"/>
                              <w:szCs w:val="36"/>
                            </w:rPr>
                            <w:t>02</w:t>
                          </w:r>
                          <w:r w:rsidR="0090191E">
                            <w:rPr>
                              <w:sz w:val="36"/>
                              <w:szCs w:val="36"/>
                            </w:rPr>
                            <w:t>-</w:t>
                          </w:r>
                          <w:r w:rsidR="00EF20FD">
                            <w:rPr>
                              <w:sz w:val="36"/>
                              <w:szCs w:val="36"/>
                            </w:rPr>
                            <w:t>06</w:t>
                          </w:r>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7AD0A226" w14:textId="51D745B2" w:rsidR="00901FC4"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83626386" w:history="1">
            <w:r w:rsidR="00901FC4" w:rsidRPr="00D44B2E">
              <w:rPr>
                <w:rStyle w:val="Hyperlink"/>
                <w:noProof/>
              </w:rPr>
              <w:t>Revision History</w:t>
            </w:r>
            <w:r w:rsidR="00901FC4">
              <w:rPr>
                <w:noProof/>
                <w:webHidden/>
              </w:rPr>
              <w:tab/>
            </w:r>
            <w:r w:rsidR="00901FC4">
              <w:rPr>
                <w:noProof/>
                <w:webHidden/>
              </w:rPr>
              <w:fldChar w:fldCharType="begin"/>
            </w:r>
            <w:r w:rsidR="00901FC4">
              <w:rPr>
                <w:noProof/>
                <w:webHidden/>
              </w:rPr>
              <w:instrText xml:space="preserve"> PAGEREF _Toc183626386 \h </w:instrText>
            </w:r>
            <w:r w:rsidR="00901FC4">
              <w:rPr>
                <w:noProof/>
                <w:webHidden/>
              </w:rPr>
            </w:r>
            <w:r w:rsidR="00901FC4">
              <w:rPr>
                <w:noProof/>
                <w:webHidden/>
              </w:rPr>
              <w:fldChar w:fldCharType="separate"/>
            </w:r>
            <w:r w:rsidR="00114E73">
              <w:rPr>
                <w:noProof/>
                <w:webHidden/>
              </w:rPr>
              <w:t>5</w:t>
            </w:r>
            <w:r w:rsidR="00901FC4">
              <w:rPr>
                <w:noProof/>
                <w:webHidden/>
              </w:rPr>
              <w:fldChar w:fldCharType="end"/>
            </w:r>
          </w:hyperlink>
        </w:p>
        <w:p w14:paraId="30E98C9C" w14:textId="7FC393A3" w:rsidR="00901FC4" w:rsidRDefault="00901FC4">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83626387" w:history="1">
            <w:r w:rsidRPr="00D44B2E">
              <w:rPr>
                <w:rStyle w:val="Hyperlink"/>
                <w:noProof/>
                <w:lang w:val="sv-SE"/>
              </w:rPr>
              <w:t>Contributors</w:t>
            </w:r>
            <w:r>
              <w:rPr>
                <w:noProof/>
                <w:webHidden/>
              </w:rPr>
              <w:tab/>
            </w:r>
            <w:r>
              <w:rPr>
                <w:noProof/>
                <w:webHidden/>
              </w:rPr>
              <w:fldChar w:fldCharType="begin"/>
            </w:r>
            <w:r>
              <w:rPr>
                <w:noProof/>
                <w:webHidden/>
              </w:rPr>
              <w:instrText xml:space="preserve"> PAGEREF _Toc183626387 \h </w:instrText>
            </w:r>
            <w:r>
              <w:rPr>
                <w:noProof/>
                <w:webHidden/>
              </w:rPr>
            </w:r>
            <w:r>
              <w:rPr>
                <w:noProof/>
                <w:webHidden/>
              </w:rPr>
              <w:fldChar w:fldCharType="separate"/>
            </w:r>
            <w:r w:rsidR="00114E73">
              <w:rPr>
                <w:noProof/>
                <w:webHidden/>
              </w:rPr>
              <w:t>5</w:t>
            </w:r>
            <w:r>
              <w:rPr>
                <w:noProof/>
                <w:webHidden/>
              </w:rPr>
              <w:fldChar w:fldCharType="end"/>
            </w:r>
          </w:hyperlink>
        </w:p>
        <w:p w14:paraId="0AC3F971" w14:textId="67211CCE" w:rsidR="00901FC4" w:rsidRDefault="00901FC4">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3626388" w:history="1">
            <w:r w:rsidRPr="00D44B2E">
              <w:rPr>
                <w:rStyle w:val="Hyperlink"/>
                <w:noProof/>
                <w:lang w:val="sv-SE"/>
              </w:rPr>
              <w:t>Organisations</w:t>
            </w:r>
            <w:r>
              <w:rPr>
                <w:noProof/>
                <w:webHidden/>
              </w:rPr>
              <w:tab/>
            </w:r>
            <w:r>
              <w:rPr>
                <w:noProof/>
                <w:webHidden/>
              </w:rPr>
              <w:fldChar w:fldCharType="begin"/>
            </w:r>
            <w:r>
              <w:rPr>
                <w:noProof/>
                <w:webHidden/>
              </w:rPr>
              <w:instrText xml:space="preserve"> PAGEREF _Toc183626388 \h </w:instrText>
            </w:r>
            <w:r>
              <w:rPr>
                <w:noProof/>
                <w:webHidden/>
              </w:rPr>
            </w:r>
            <w:r>
              <w:rPr>
                <w:noProof/>
                <w:webHidden/>
              </w:rPr>
              <w:fldChar w:fldCharType="separate"/>
            </w:r>
            <w:r w:rsidR="00114E73">
              <w:rPr>
                <w:noProof/>
                <w:webHidden/>
              </w:rPr>
              <w:t>5</w:t>
            </w:r>
            <w:r>
              <w:rPr>
                <w:noProof/>
                <w:webHidden/>
              </w:rPr>
              <w:fldChar w:fldCharType="end"/>
            </w:r>
          </w:hyperlink>
        </w:p>
        <w:p w14:paraId="1B452371" w14:textId="49D7C66B" w:rsidR="00901FC4" w:rsidRDefault="00901FC4">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3626389" w:history="1">
            <w:r w:rsidRPr="00D44B2E">
              <w:rPr>
                <w:rStyle w:val="Hyperlink"/>
                <w:noProof/>
              </w:rPr>
              <w:t>Persons</w:t>
            </w:r>
            <w:r>
              <w:rPr>
                <w:noProof/>
                <w:webHidden/>
              </w:rPr>
              <w:tab/>
            </w:r>
            <w:r>
              <w:rPr>
                <w:noProof/>
                <w:webHidden/>
              </w:rPr>
              <w:fldChar w:fldCharType="begin"/>
            </w:r>
            <w:r>
              <w:rPr>
                <w:noProof/>
                <w:webHidden/>
              </w:rPr>
              <w:instrText xml:space="preserve"> PAGEREF _Toc183626389 \h </w:instrText>
            </w:r>
            <w:r>
              <w:rPr>
                <w:noProof/>
                <w:webHidden/>
              </w:rPr>
            </w:r>
            <w:r>
              <w:rPr>
                <w:noProof/>
                <w:webHidden/>
              </w:rPr>
              <w:fldChar w:fldCharType="separate"/>
            </w:r>
            <w:r w:rsidR="00114E73">
              <w:rPr>
                <w:noProof/>
                <w:webHidden/>
              </w:rPr>
              <w:t>6</w:t>
            </w:r>
            <w:r>
              <w:rPr>
                <w:noProof/>
                <w:webHidden/>
              </w:rPr>
              <w:fldChar w:fldCharType="end"/>
            </w:r>
          </w:hyperlink>
        </w:p>
        <w:p w14:paraId="466D7327" w14:textId="41DB8FFE" w:rsidR="00901FC4" w:rsidRDefault="00901FC4">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3626390" w:history="1">
            <w:r w:rsidRPr="00D44B2E">
              <w:rPr>
                <w:rStyle w:val="Hyperlink"/>
                <w:noProof/>
              </w:rPr>
              <w:t>1</w:t>
            </w:r>
            <w:r>
              <w:rPr>
                <w:rFonts w:asciiTheme="minorHAnsi" w:eastAsiaTheme="minorEastAsia" w:hAnsiTheme="minorHAnsi"/>
                <w:b w:val="0"/>
                <w:noProof/>
                <w:color w:val="auto"/>
                <w:kern w:val="2"/>
                <w:lang w:eastAsia="en-GB"/>
                <w14:ligatures w14:val="standardContextual"/>
              </w:rPr>
              <w:tab/>
            </w:r>
            <w:r w:rsidRPr="00D44B2E">
              <w:rPr>
                <w:rStyle w:val="Hyperlink"/>
                <w:noProof/>
              </w:rPr>
              <w:t>Introduction</w:t>
            </w:r>
            <w:r>
              <w:rPr>
                <w:noProof/>
                <w:webHidden/>
              </w:rPr>
              <w:tab/>
            </w:r>
            <w:r>
              <w:rPr>
                <w:noProof/>
                <w:webHidden/>
              </w:rPr>
              <w:fldChar w:fldCharType="begin"/>
            </w:r>
            <w:r>
              <w:rPr>
                <w:noProof/>
                <w:webHidden/>
              </w:rPr>
              <w:instrText xml:space="preserve"> PAGEREF _Toc183626390 \h </w:instrText>
            </w:r>
            <w:r>
              <w:rPr>
                <w:noProof/>
                <w:webHidden/>
              </w:rPr>
            </w:r>
            <w:r>
              <w:rPr>
                <w:noProof/>
                <w:webHidden/>
              </w:rPr>
              <w:fldChar w:fldCharType="separate"/>
            </w:r>
            <w:r w:rsidR="00114E73">
              <w:rPr>
                <w:noProof/>
                <w:webHidden/>
              </w:rPr>
              <w:t>7</w:t>
            </w:r>
            <w:r>
              <w:rPr>
                <w:noProof/>
                <w:webHidden/>
              </w:rPr>
              <w:fldChar w:fldCharType="end"/>
            </w:r>
          </w:hyperlink>
        </w:p>
        <w:p w14:paraId="6FE7757C" w14:textId="0B8FE435"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391" w:history="1">
            <w:r w:rsidRPr="00D44B2E">
              <w:rPr>
                <w:rStyle w:val="Hyperlink"/>
                <w:noProof/>
              </w:rPr>
              <w:t>1.1</w:t>
            </w:r>
            <w:r>
              <w:rPr>
                <w:rFonts w:asciiTheme="minorHAnsi" w:eastAsiaTheme="minorEastAsia" w:hAnsiTheme="minorHAnsi"/>
                <w:noProof/>
                <w:color w:val="auto"/>
                <w:kern w:val="2"/>
                <w:lang w:eastAsia="en-GB"/>
                <w14:ligatures w14:val="standardContextual"/>
              </w:rPr>
              <w:tab/>
            </w:r>
            <w:r w:rsidRPr="00D44B2E">
              <w:rPr>
                <w:rStyle w:val="Hyperlink"/>
                <w:noProof/>
              </w:rPr>
              <w:t>Objective</w:t>
            </w:r>
            <w:r>
              <w:rPr>
                <w:noProof/>
                <w:webHidden/>
              </w:rPr>
              <w:tab/>
            </w:r>
            <w:r>
              <w:rPr>
                <w:noProof/>
                <w:webHidden/>
              </w:rPr>
              <w:fldChar w:fldCharType="begin"/>
            </w:r>
            <w:r>
              <w:rPr>
                <w:noProof/>
                <w:webHidden/>
              </w:rPr>
              <w:instrText xml:space="preserve"> PAGEREF _Toc183626391 \h </w:instrText>
            </w:r>
            <w:r>
              <w:rPr>
                <w:noProof/>
                <w:webHidden/>
              </w:rPr>
            </w:r>
            <w:r>
              <w:rPr>
                <w:noProof/>
                <w:webHidden/>
              </w:rPr>
              <w:fldChar w:fldCharType="separate"/>
            </w:r>
            <w:r w:rsidR="00114E73">
              <w:rPr>
                <w:noProof/>
                <w:webHidden/>
              </w:rPr>
              <w:t>7</w:t>
            </w:r>
            <w:r>
              <w:rPr>
                <w:noProof/>
                <w:webHidden/>
              </w:rPr>
              <w:fldChar w:fldCharType="end"/>
            </w:r>
          </w:hyperlink>
        </w:p>
        <w:p w14:paraId="1D92F97B" w14:textId="70568CAF"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392" w:history="1">
            <w:r w:rsidRPr="00D44B2E">
              <w:rPr>
                <w:rStyle w:val="Hyperlink"/>
                <w:noProof/>
              </w:rPr>
              <w:t>1.2</w:t>
            </w:r>
            <w:r>
              <w:rPr>
                <w:rFonts w:asciiTheme="minorHAnsi" w:eastAsiaTheme="minorEastAsia" w:hAnsiTheme="minorHAnsi"/>
                <w:noProof/>
                <w:color w:val="auto"/>
                <w:kern w:val="2"/>
                <w:lang w:eastAsia="en-GB"/>
                <w14:ligatures w14:val="standardContextual"/>
              </w:rPr>
              <w:tab/>
            </w:r>
            <w:r w:rsidRPr="00D44B2E">
              <w:rPr>
                <w:rStyle w:val="Hyperlink"/>
                <w:noProof/>
              </w:rPr>
              <w:t>Scope</w:t>
            </w:r>
            <w:r>
              <w:rPr>
                <w:noProof/>
                <w:webHidden/>
              </w:rPr>
              <w:tab/>
            </w:r>
            <w:r>
              <w:rPr>
                <w:noProof/>
                <w:webHidden/>
              </w:rPr>
              <w:fldChar w:fldCharType="begin"/>
            </w:r>
            <w:r>
              <w:rPr>
                <w:noProof/>
                <w:webHidden/>
              </w:rPr>
              <w:instrText xml:space="preserve"> PAGEREF _Toc183626392 \h </w:instrText>
            </w:r>
            <w:r>
              <w:rPr>
                <w:noProof/>
                <w:webHidden/>
              </w:rPr>
            </w:r>
            <w:r>
              <w:rPr>
                <w:noProof/>
                <w:webHidden/>
              </w:rPr>
              <w:fldChar w:fldCharType="separate"/>
            </w:r>
            <w:r w:rsidR="00114E73">
              <w:rPr>
                <w:noProof/>
                <w:webHidden/>
              </w:rPr>
              <w:t>7</w:t>
            </w:r>
            <w:r>
              <w:rPr>
                <w:noProof/>
                <w:webHidden/>
              </w:rPr>
              <w:fldChar w:fldCharType="end"/>
            </w:r>
          </w:hyperlink>
        </w:p>
        <w:p w14:paraId="2A7998A9" w14:textId="58194613"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393" w:history="1">
            <w:r w:rsidRPr="00D44B2E">
              <w:rPr>
                <w:rStyle w:val="Hyperlink"/>
                <w:noProof/>
                <w:lang w:eastAsia="nb-NO"/>
              </w:rPr>
              <w:t>1.3</w:t>
            </w:r>
            <w:r>
              <w:rPr>
                <w:rFonts w:asciiTheme="minorHAnsi" w:eastAsiaTheme="minorEastAsia" w:hAnsiTheme="minorHAnsi"/>
                <w:noProof/>
                <w:color w:val="auto"/>
                <w:kern w:val="2"/>
                <w:lang w:eastAsia="en-GB"/>
                <w14:ligatures w14:val="standardContextual"/>
              </w:rPr>
              <w:tab/>
            </w:r>
            <w:r w:rsidRPr="00D44B2E">
              <w:rPr>
                <w:rStyle w:val="Hyperlink"/>
                <w:noProof/>
                <w:lang w:eastAsia="nb-NO"/>
              </w:rPr>
              <w:t>Goals and non-goals</w:t>
            </w:r>
            <w:r>
              <w:rPr>
                <w:noProof/>
                <w:webHidden/>
              </w:rPr>
              <w:tab/>
            </w:r>
            <w:r>
              <w:rPr>
                <w:noProof/>
                <w:webHidden/>
              </w:rPr>
              <w:fldChar w:fldCharType="begin"/>
            </w:r>
            <w:r>
              <w:rPr>
                <w:noProof/>
                <w:webHidden/>
              </w:rPr>
              <w:instrText xml:space="preserve"> PAGEREF _Toc183626393 \h </w:instrText>
            </w:r>
            <w:r>
              <w:rPr>
                <w:noProof/>
                <w:webHidden/>
              </w:rPr>
            </w:r>
            <w:r>
              <w:rPr>
                <w:noProof/>
                <w:webHidden/>
              </w:rPr>
              <w:fldChar w:fldCharType="separate"/>
            </w:r>
            <w:r w:rsidR="00114E73">
              <w:rPr>
                <w:noProof/>
                <w:webHidden/>
              </w:rPr>
              <w:t>8</w:t>
            </w:r>
            <w:r>
              <w:rPr>
                <w:noProof/>
                <w:webHidden/>
              </w:rPr>
              <w:fldChar w:fldCharType="end"/>
            </w:r>
          </w:hyperlink>
        </w:p>
        <w:p w14:paraId="15E24EFC" w14:textId="52FA08C1"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394" w:history="1">
            <w:r w:rsidRPr="00D44B2E">
              <w:rPr>
                <w:rStyle w:val="Hyperlink"/>
                <w:noProof/>
                <w:lang w:eastAsia="nb-NO"/>
              </w:rPr>
              <w:t>1.4</w:t>
            </w:r>
            <w:r>
              <w:rPr>
                <w:rFonts w:asciiTheme="minorHAnsi" w:eastAsiaTheme="minorEastAsia" w:hAnsiTheme="minorHAnsi"/>
                <w:noProof/>
                <w:color w:val="auto"/>
                <w:kern w:val="2"/>
                <w:lang w:eastAsia="en-GB"/>
                <w14:ligatures w14:val="standardContextual"/>
              </w:rPr>
              <w:tab/>
            </w:r>
            <w:r w:rsidRPr="00D44B2E">
              <w:rPr>
                <w:rStyle w:val="Hyperlink"/>
                <w:noProof/>
                <w:lang w:eastAsia="nb-NO"/>
              </w:rPr>
              <w:t>Terminology</w:t>
            </w:r>
            <w:r>
              <w:rPr>
                <w:noProof/>
                <w:webHidden/>
              </w:rPr>
              <w:tab/>
            </w:r>
            <w:r>
              <w:rPr>
                <w:noProof/>
                <w:webHidden/>
              </w:rPr>
              <w:fldChar w:fldCharType="begin"/>
            </w:r>
            <w:r>
              <w:rPr>
                <w:noProof/>
                <w:webHidden/>
              </w:rPr>
              <w:instrText xml:space="preserve"> PAGEREF _Toc183626394 \h </w:instrText>
            </w:r>
            <w:r>
              <w:rPr>
                <w:noProof/>
                <w:webHidden/>
              </w:rPr>
            </w:r>
            <w:r>
              <w:rPr>
                <w:noProof/>
                <w:webHidden/>
              </w:rPr>
              <w:fldChar w:fldCharType="separate"/>
            </w:r>
            <w:r w:rsidR="00114E73">
              <w:rPr>
                <w:noProof/>
                <w:webHidden/>
              </w:rPr>
              <w:t>8</w:t>
            </w:r>
            <w:r>
              <w:rPr>
                <w:noProof/>
                <w:webHidden/>
              </w:rPr>
              <w:fldChar w:fldCharType="end"/>
            </w:r>
          </w:hyperlink>
        </w:p>
        <w:p w14:paraId="25FCC6E1" w14:textId="64FF025A"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395" w:history="1">
            <w:r w:rsidRPr="00D44B2E">
              <w:rPr>
                <w:rStyle w:val="Hyperlink"/>
                <w:noProof/>
              </w:rPr>
              <w:t>1.4.1</w:t>
            </w:r>
            <w:r>
              <w:rPr>
                <w:rFonts w:asciiTheme="minorHAnsi" w:eastAsiaTheme="minorEastAsia" w:hAnsiTheme="minorHAnsi"/>
                <w:noProof/>
                <w:color w:val="auto"/>
                <w:kern w:val="2"/>
                <w:lang w:eastAsia="en-GB"/>
                <w14:ligatures w14:val="standardContextual"/>
              </w:rPr>
              <w:tab/>
            </w:r>
            <w:r w:rsidRPr="00D44B2E">
              <w:rPr>
                <w:rStyle w:val="Hyperlink"/>
                <w:noProof/>
              </w:rPr>
              <w:t>Notational conventions</w:t>
            </w:r>
            <w:r>
              <w:rPr>
                <w:noProof/>
                <w:webHidden/>
              </w:rPr>
              <w:tab/>
            </w:r>
            <w:r>
              <w:rPr>
                <w:noProof/>
                <w:webHidden/>
              </w:rPr>
              <w:fldChar w:fldCharType="begin"/>
            </w:r>
            <w:r>
              <w:rPr>
                <w:noProof/>
                <w:webHidden/>
              </w:rPr>
              <w:instrText xml:space="preserve"> PAGEREF _Toc183626395 \h </w:instrText>
            </w:r>
            <w:r>
              <w:rPr>
                <w:noProof/>
                <w:webHidden/>
              </w:rPr>
            </w:r>
            <w:r>
              <w:rPr>
                <w:noProof/>
                <w:webHidden/>
              </w:rPr>
              <w:fldChar w:fldCharType="separate"/>
            </w:r>
            <w:r w:rsidR="00114E73">
              <w:rPr>
                <w:noProof/>
                <w:webHidden/>
              </w:rPr>
              <w:t>8</w:t>
            </w:r>
            <w:r>
              <w:rPr>
                <w:noProof/>
                <w:webHidden/>
              </w:rPr>
              <w:fldChar w:fldCharType="end"/>
            </w:r>
          </w:hyperlink>
        </w:p>
        <w:p w14:paraId="6D667B74" w14:textId="6CA1B87F"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396" w:history="1">
            <w:r w:rsidRPr="00D44B2E">
              <w:rPr>
                <w:rStyle w:val="Hyperlink"/>
                <w:noProof/>
              </w:rPr>
              <w:t>1.4.2</w:t>
            </w:r>
            <w:r>
              <w:rPr>
                <w:rFonts w:asciiTheme="minorHAnsi" w:eastAsiaTheme="minorEastAsia" w:hAnsiTheme="minorHAnsi"/>
                <w:noProof/>
                <w:color w:val="auto"/>
                <w:kern w:val="2"/>
                <w:lang w:eastAsia="en-GB"/>
                <w14:ligatures w14:val="standardContextual"/>
              </w:rPr>
              <w:tab/>
            </w:r>
            <w:r w:rsidRPr="00D44B2E">
              <w:rPr>
                <w:rStyle w:val="Hyperlink"/>
                <w:noProof/>
              </w:rPr>
              <w:t>Normative references</w:t>
            </w:r>
            <w:r>
              <w:rPr>
                <w:noProof/>
                <w:webHidden/>
              </w:rPr>
              <w:tab/>
            </w:r>
            <w:r>
              <w:rPr>
                <w:noProof/>
                <w:webHidden/>
              </w:rPr>
              <w:fldChar w:fldCharType="begin"/>
            </w:r>
            <w:r>
              <w:rPr>
                <w:noProof/>
                <w:webHidden/>
              </w:rPr>
              <w:instrText xml:space="preserve"> PAGEREF _Toc183626396 \h </w:instrText>
            </w:r>
            <w:r>
              <w:rPr>
                <w:noProof/>
                <w:webHidden/>
              </w:rPr>
            </w:r>
            <w:r>
              <w:rPr>
                <w:noProof/>
                <w:webHidden/>
              </w:rPr>
              <w:fldChar w:fldCharType="separate"/>
            </w:r>
            <w:r w:rsidR="00114E73">
              <w:rPr>
                <w:noProof/>
                <w:webHidden/>
              </w:rPr>
              <w:t>8</w:t>
            </w:r>
            <w:r>
              <w:rPr>
                <w:noProof/>
                <w:webHidden/>
              </w:rPr>
              <w:fldChar w:fldCharType="end"/>
            </w:r>
          </w:hyperlink>
        </w:p>
        <w:p w14:paraId="0F9B098E" w14:textId="2E42A0D7"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397" w:history="1">
            <w:r w:rsidRPr="00D44B2E">
              <w:rPr>
                <w:rStyle w:val="Hyperlink"/>
                <w:noProof/>
              </w:rPr>
              <w:t>1.4.3</w:t>
            </w:r>
            <w:r>
              <w:rPr>
                <w:rFonts w:asciiTheme="minorHAnsi" w:eastAsiaTheme="minorEastAsia" w:hAnsiTheme="minorHAnsi"/>
                <w:noProof/>
                <w:color w:val="auto"/>
                <w:kern w:val="2"/>
                <w:lang w:eastAsia="en-GB"/>
                <w14:ligatures w14:val="standardContextual"/>
              </w:rPr>
              <w:tab/>
            </w:r>
            <w:r w:rsidRPr="00D44B2E">
              <w:rPr>
                <w:rStyle w:val="Hyperlink"/>
                <w:noProof/>
              </w:rPr>
              <w:t>Non-normative references</w:t>
            </w:r>
            <w:r>
              <w:rPr>
                <w:noProof/>
                <w:webHidden/>
              </w:rPr>
              <w:tab/>
            </w:r>
            <w:r>
              <w:rPr>
                <w:noProof/>
                <w:webHidden/>
              </w:rPr>
              <w:fldChar w:fldCharType="begin"/>
            </w:r>
            <w:r>
              <w:rPr>
                <w:noProof/>
                <w:webHidden/>
              </w:rPr>
              <w:instrText xml:space="preserve"> PAGEREF _Toc183626397 \h </w:instrText>
            </w:r>
            <w:r>
              <w:rPr>
                <w:noProof/>
                <w:webHidden/>
              </w:rPr>
            </w:r>
            <w:r>
              <w:rPr>
                <w:noProof/>
                <w:webHidden/>
              </w:rPr>
              <w:fldChar w:fldCharType="separate"/>
            </w:r>
            <w:r w:rsidR="00114E73">
              <w:rPr>
                <w:noProof/>
                <w:webHidden/>
              </w:rPr>
              <w:t>9</w:t>
            </w:r>
            <w:r>
              <w:rPr>
                <w:noProof/>
                <w:webHidden/>
              </w:rPr>
              <w:fldChar w:fldCharType="end"/>
            </w:r>
          </w:hyperlink>
        </w:p>
        <w:p w14:paraId="49CA3C2A" w14:textId="0B441C95"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399" w:history="1">
            <w:r w:rsidRPr="00D44B2E">
              <w:rPr>
                <w:rStyle w:val="Hyperlink"/>
                <w:noProof/>
              </w:rPr>
              <w:t>1.5</w:t>
            </w:r>
            <w:r>
              <w:rPr>
                <w:rFonts w:asciiTheme="minorHAnsi" w:eastAsiaTheme="minorEastAsia" w:hAnsiTheme="minorHAnsi"/>
                <w:noProof/>
                <w:color w:val="auto"/>
                <w:kern w:val="2"/>
                <w:lang w:eastAsia="en-GB"/>
                <w14:ligatures w14:val="standardContextual"/>
              </w:rPr>
              <w:tab/>
            </w:r>
            <w:r w:rsidRPr="00D44B2E">
              <w:rPr>
                <w:rStyle w:val="Hyperlink"/>
                <w:noProof/>
              </w:rPr>
              <w:t>Namespaces</w:t>
            </w:r>
            <w:r>
              <w:rPr>
                <w:noProof/>
                <w:webHidden/>
              </w:rPr>
              <w:tab/>
            </w:r>
            <w:r>
              <w:rPr>
                <w:noProof/>
                <w:webHidden/>
              </w:rPr>
              <w:fldChar w:fldCharType="begin"/>
            </w:r>
            <w:r>
              <w:rPr>
                <w:noProof/>
                <w:webHidden/>
              </w:rPr>
              <w:instrText xml:space="preserve"> PAGEREF _Toc183626399 \h </w:instrText>
            </w:r>
            <w:r>
              <w:rPr>
                <w:noProof/>
                <w:webHidden/>
              </w:rPr>
            </w:r>
            <w:r>
              <w:rPr>
                <w:noProof/>
                <w:webHidden/>
              </w:rPr>
              <w:fldChar w:fldCharType="separate"/>
            </w:r>
            <w:r w:rsidR="00114E73">
              <w:rPr>
                <w:noProof/>
                <w:webHidden/>
              </w:rPr>
              <w:t>9</w:t>
            </w:r>
            <w:r>
              <w:rPr>
                <w:noProof/>
                <w:webHidden/>
              </w:rPr>
              <w:fldChar w:fldCharType="end"/>
            </w:r>
          </w:hyperlink>
        </w:p>
        <w:p w14:paraId="6E72FE35" w14:textId="32634C92" w:rsidR="00901FC4" w:rsidRDefault="00901FC4">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3626400" w:history="1">
            <w:r w:rsidRPr="00D44B2E">
              <w:rPr>
                <w:rStyle w:val="Hyperlink"/>
                <w:noProof/>
                <w:lang w:eastAsia="nb-NO"/>
              </w:rPr>
              <w:t>2</w:t>
            </w:r>
            <w:r>
              <w:rPr>
                <w:rFonts w:asciiTheme="minorHAnsi" w:eastAsiaTheme="minorEastAsia" w:hAnsiTheme="minorHAnsi"/>
                <w:b w:val="0"/>
                <w:noProof/>
                <w:color w:val="auto"/>
                <w:kern w:val="2"/>
                <w:lang w:eastAsia="en-GB"/>
                <w14:ligatures w14:val="standardContextual"/>
              </w:rPr>
              <w:tab/>
            </w:r>
            <w:r w:rsidRPr="00D44B2E">
              <w:rPr>
                <w:rStyle w:val="Hyperlink"/>
                <w:noProof/>
                <w:lang w:eastAsia="nb-NO"/>
              </w:rPr>
              <w:t>The Service Discovery Process</w:t>
            </w:r>
            <w:r>
              <w:rPr>
                <w:noProof/>
                <w:webHidden/>
              </w:rPr>
              <w:tab/>
            </w:r>
            <w:r>
              <w:rPr>
                <w:noProof/>
                <w:webHidden/>
              </w:rPr>
              <w:fldChar w:fldCharType="begin"/>
            </w:r>
            <w:r>
              <w:rPr>
                <w:noProof/>
                <w:webHidden/>
              </w:rPr>
              <w:instrText xml:space="preserve"> PAGEREF _Toc183626400 \h </w:instrText>
            </w:r>
            <w:r>
              <w:rPr>
                <w:noProof/>
                <w:webHidden/>
              </w:rPr>
            </w:r>
            <w:r>
              <w:rPr>
                <w:noProof/>
                <w:webHidden/>
              </w:rPr>
              <w:fldChar w:fldCharType="separate"/>
            </w:r>
            <w:r w:rsidR="00114E73">
              <w:rPr>
                <w:noProof/>
                <w:webHidden/>
              </w:rPr>
              <w:t>10</w:t>
            </w:r>
            <w:r>
              <w:rPr>
                <w:noProof/>
                <w:webHidden/>
              </w:rPr>
              <w:fldChar w:fldCharType="end"/>
            </w:r>
          </w:hyperlink>
        </w:p>
        <w:p w14:paraId="4C8F271F" w14:textId="31F661DA"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01" w:history="1">
            <w:r w:rsidRPr="00D44B2E">
              <w:rPr>
                <w:rStyle w:val="Hyperlink"/>
                <w:noProof/>
              </w:rPr>
              <w:t>2.1</w:t>
            </w:r>
            <w:r>
              <w:rPr>
                <w:rFonts w:asciiTheme="minorHAnsi" w:eastAsiaTheme="minorEastAsia" w:hAnsiTheme="minorHAnsi"/>
                <w:noProof/>
                <w:color w:val="auto"/>
                <w:kern w:val="2"/>
                <w:lang w:eastAsia="en-GB"/>
                <w14:ligatures w14:val="standardContextual"/>
              </w:rPr>
              <w:tab/>
            </w:r>
            <w:r w:rsidRPr="00D44B2E">
              <w:rPr>
                <w:rStyle w:val="Hyperlink"/>
                <w:noProof/>
              </w:rPr>
              <w:t>Discovery flow</w:t>
            </w:r>
            <w:r>
              <w:rPr>
                <w:noProof/>
                <w:webHidden/>
              </w:rPr>
              <w:tab/>
            </w:r>
            <w:r>
              <w:rPr>
                <w:noProof/>
                <w:webHidden/>
              </w:rPr>
              <w:fldChar w:fldCharType="begin"/>
            </w:r>
            <w:r>
              <w:rPr>
                <w:noProof/>
                <w:webHidden/>
              </w:rPr>
              <w:instrText xml:space="preserve"> PAGEREF _Toc183626401 \h </w:instrText>
            </w:r>
            <w:r>
              <w:rPr>
                <w:noProof/>
                <w:webHidden/>
              </w:rPr>
            </w:r>
            <w:r>
              <w:rPr>
                <w:noProof/>
                <w:webHidden/>
              </w:rPr>
              <w:fldChar w:fldCharType="separate"/>
            </w:r>
            <w:r w:rsidR="00114E73">
              <w:rPr>
                <w:noProof/>
                <w:webHidden/>
              </w:rPr>
              <w:t>10</w:t>
            </w:r>
            <w:r>
              <w:rPr>
                <w:noProof/>
                <w:webHidden/>
              </w:rPr>
              <w:fldChar w:fldCharType="end"/>
            </w:r>
          </w:hyperlink>
        </w:p>
        <w:p w14:paraId="2ADCB172" w14:textId="37C42EB7"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02" w:history="1">
            <w:r w:rsidRPr="00D44B2E">
              <w:rPr>
                <w:rStyle w:val="Hyperlink"/>
                <w:noProof/>
              </w:rPr>
              <w:t>2.1.1</w:t>
            </w:r>
            <w:r>
              <w:rPr>
                <w:rFonts w:asciiTheme="minorHAnsi" w:eastAsiaTheme="minorEastAsia" w:hAnsiTheme="minorHAnsi"/>
                <w:noProof/>
                <w:color w:val="auto"/>
                <w:kern w:val="2"/>
                <w:lang w:eastAsia="en-GB"/>
                <w14:ligatures w14:val="standardContextual"/>
              </w:rPr>
              <w:tab/>
            </w:r>
            <w:r w:rsidRPr="00D44B2E">
              <w:rPr>
                <w:rStyle w:val="Hyperlink"/>
                <w:noProof/>
              </w:rPr>
              <w:t>U-NAPTR Resource Records</w:t>
            </w:r>
            <w:r>
              <w:rPr>
                <w:noProof/>
                <w:webHidden/>
              </w:rPr>
              <w:tab/>
            </w:r>
            <w:r>
              <w:rPr>
                <w:noProof/>
                <w:webHidden/>
              </w:rPr>
              <w:fldChar w:fldCharType="begin"/>
            </w:r>
            <w:r>
              <w:rPr>
                <w:noProof/>
                <w:webHidden/>
              </w:rPr>
              <w:instrText xml:space="preserve"> PAGEREF _Toc183626402 \h </w:instrText>
            </w:r>
            <w:r>
              <w:rPr>
                <w:noProof/>
                <w:webHidden/>
              </w:rPr>
            </w:r>
            <w:r>
              <w:rPr>
                <w:noProof/>
                <w:webHidden/>
              </w:rPr>
              <w:fldChar w:fldCharType="separate"/>
            </w:r>
            <w:r w:rsidR="00114E73">
              <w:rPr>
                <w:noProof/>
                <w:webHidden/>
              </w:rPr>
              <w:t>12</w:t>
            </w:r>
            <w:r>
              <w:rPr>
                <w:noProof/>
                <w:webHidden/>
              </w:rPr>
              <w:fldChar w:fldCharType="end"/>
            </w:r>
          </w:hyperlink>
        </w:p>
        <w:p w14:paraId="6F902C71" w14:textId="624DDC48"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03" w:history="1">
            <w:r w:rsidRPr="00D44B2E">
              <w:rPr>
                <w:rStyle w:val="Hyperlink"/>
                <w:noProof/>
              </w:rPr>
              <w:t>2.2</w:t>
            </w:r>
            <w:r>
              <w:rPr>
                <w:rFonts w:asciiTheme="minorHAnsi" w:eastAsiaTheme="minorEastAsia" w:hAnsiTheme="minorHAnsi"/>
                <w:noProof/>
                <w:color w:val="auto"/>
                <w:kern w:val="2"/>
                <w:lang w:eastAsia="en-GB"/>
                <w14:ligatures w14:val="standardContextual"/>
              </w:rPr>
              <w:tab/>
            </w:r>
            <w:r w:rsidRPr="00D44B2E">
              <w:rPr>
                <w:rStyle w:val="Hyperlink"/>
                <w:noProof/>
              </w:rPr>
              <w:t>Flows Relating to Service Metadata Publishers</w:t>
            </w:r>
            <w:r>
              <w:rPr>
                <w:noProof/>
                <w:webHidden/>
              </w:rPr>
              <w:tab/>
            </w:r>
            <w:r>
              <w:rPr>
                <w:noProof/>
                <w:webHidden/>
              </w:rPr>
              <w:fldChar w:fldCharType="begin"/>
            </w:r>
            <w:r>
              <w:rPr>
                <w:noProof/>
                <w:webHidden/>
              </w:rPr>
              <w:instrText xml:space="preserve"> PAGEREF _Toc183626403 \h </w:instrText>
            </w:r>
            <w:r>
              <w:rPr>
                <w:noProof/>
                <w:webHidden/>
              </w:rPr>
            </w:r>
            <w:r>
              <w:rPr>
                <w:noProof/>
                <w:webHidden/>
              </w:rPr>
              <w:fldChar w:fldCharType="separate"/>
            </w:r>
            <w:r w:rsidR="00114E73">
              <w:rPr>
                <w:noProof/>
                <w:webHidden/>
              </w:rPr>
              <w:t>12</w:t>
            </w:r>
            <w:r>
              <w:rPr>
                <w:noProof/>
                <w:webHidden/>
              </w:rPr>
              <w:fldChar w:fldCharType="end"/>
            </w:r>
          </w:hyperlink>
        </w:p>
        <w:p w14:paraId="0905D694" w14:textId="452CA86D" w:rsidR="00901FC4" w:rsidRDefault="00901FC4">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3626404" w:history="1">
            <w:r w:rsidRPr="00D44B2E">
              <w:rPr>
                <w:rStyle w:val="Hyperlink"/>
                <w:noProof/>
                <w:lang w:eastAsia="nb-NO"/>
              </w:rPr>
              <w:t>3</w:t>
            </w:r>
            <w:r>
              <w:rPr>
                <w:rFonts w:asciiTheme="minorHAnsi" w:eastAsiaTheme="minorEastAsia" w:hAnsiTheme="minorHAnsi"/>
                <w:b w:val="0"/>
                <w:noProof/>
                <w:color w:val="auto"/>
                <w:kern w:val="2"/>
                <w:lang w:eastAsia="en-GB"/>
                <w14:ligatures w14:val="standardContextual"/>
              </w:rPr>
              <w:tab/>
            </w:r>
            <w:r w:rsidRPr="00D44B2E">
              <w:rPr>
                <w:rStyle w:val="Hyperlink"/>
                <w:noProof/>
                <w:lang w:eastAsia="nb-NO"/>
              </w:rPr>
              <w:t>Interfaces and Data Model</w:t>
            </w:r>
            <w:r>
              <w:rPr>
                <w:noProof/>
                <w:webHidden/>
              </w:rPr>
              <w:tab/>
            </w:r>
            <w:r>
              <w:rPr>
                <w:noProof/>
                <w:webHidden/>
              </w:rPr>
              <w:fldChar w:fldCharType="begin"/>
            </w:r>
            <w:r>
              <w:rPr>
                <w:noProof/>
                <w:webHidden/>
              </w:rPr>
              <w:instrText xml:space="preserve"> PAGEREF _Toc183626404 \h </w:instrText>
            </w:r>
            <w:r>
              <w:rPr>
                <w:noProof/>
                <w:webHidden/>
              </w:rPr>
            </w:r>
            <w:r>
              <w:rPr>
                <w:noProof/>
                <w:webHidden/>
              </w:rPr>
              <w:fldChar w:fldCharType="separate"/>
            </w:r>
            <w:r w:rsidR="00114E73">
              <w:rPr>
                <w:noProof/>
                <w:webHidden/>
              </w:rPr>
              <w:t>16</w:t>
            </w:r>
            <w:r>
              <w:rPr>
                <w:noProof/>
                <w:webHidden/>
              </w:rPr>
              <w:fldChar w:fldCharType="end"/>
            </w:r>
          </w:hyperlink>
        </w:p>
        <w:p w14:paraId="4005920E" w14:textId="6B8A012F"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05" w:history="1">
            <w:r w:rsidRPr="00D44B2E">
              <w:rPr>
                <w:rStyle w:val="Hyperlink"/>
                <w:noProof/>
                <w:lang w:eastAsia="nb-NO"/>
              </w:rPr>
              <w:t>3.1</w:t>
            </w:r>
            <w:r>
              <w:rPr>
                <w:rFonts w:asciiTheme="minorHAnsi" w:eastAsiaTheme="minorEastAsia" w:hAnsiTheme="minorHAnsi"/>
                <w:noProof/>
                <w:color w:val="auto"/>
                <w:kern w:val="2"/>
                <w:lang w:eastAsia="en-GB"/>
                <w14:ligatures w14:val="standardContextual"/>
              </w:rPr>
              <w:tab/>
            </w:r>
            <w:r w:rsidRPr="00D44B2E">
              <w:rPr>
                <w:rStyle w:val="Hyperlink"/>
                <w:noProof/>
                <w:lang w:eastAsia="nb-NO"/>
              </w:rPr>
              <w:t>Service Metadata Locator Service, logical interface</w:t>
            </w:r>
            <w:r>
              <w:rPr>
                <w:noProof/>
                <w:webHidden/>
              </w:rPr>
              <w:tab/>
            </w:r>
            <w:r>
              <w:rPr>
                <w:noProof/>
                <w:webHidden/>
              </w:rPr>
              <w:fldChar w:fldCharType="begin"/>
            </w:r>
            <w:r>
              <w:rPr>
                <w:noProof/>
                <w:webHidden/>
              </w:rPr>
              <w:instrText xml:space="preserve"> PAGEREF _Toc183626405 \h </w:instrText>
            </w:r>
            <w:r>
              <w:rPr>
                <w:noProof/>
                <w:webHidden/>
              </w:rPr>
            </w:r>
            <w:r>
              <w:rPr>
                <w:noProof/>
                <w:webHidden/>
              </w:rPr>
              <w:fldChar w:fldCharType="separate"/>
            </w:r>
            <w:r w:rsidR="00114E73">
              <w:rPr>
                <w:noProof/>
                <w:webHidden/>
              </w:rPr>
              <w:t>16</w:t>
            </w:r>
            <w:r>
              <w:rPr>
                <w:noProof/>
                <w:webHidden/>
              </w:rPr>
              <w:fldChar w:fldCharType="end"/>
            </w:r>
          </w:hyperlink>
        </w:p>
        <w:p w14:paraId="30C0F5F5" w14:textId="77ACB07E"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06" w:history="1">
            <w:r w:rsidRPr="00D44B2E">
              <w:rPr>
                <w:rStyle w:val="Hyperlink"/>
                <w:noProof/>
                <w:lang w:eastAsia="nb-NO"/>
              </w:rPr>
              <w:t>3.1.1</w:t>
            </w:r>
            <w:r>
              <w:rPr>
                <w:rFonts w:asciiTheme="minorHAnsi" w:eastAsiaTheme="minorEastAsia" w:hAnsiTheme="minorHAnsi"/>
                <w:noProof/>
                <w:color w:val="auto"/>
                <w:kern w:val="2"/>
                <w:lang w:eastAsia="en-GB"/>
                <w14:ligatures w14:val="standardContextual"/>
              </w:rPr>
              <w:tab/>
            </w:r>
            <w:r w:rsidRPr="00D44B2E">
              <w:rPr>
                <w:rStyle w:val="Hyperlink"/>
                <w:noProof/>
                <w:lang w:eastAsia="nb-NO"/>
              </w:rPr>
              <w:t>Format of Participant Identifiers</w:t>
            </w:r>
            <w:r>
              <w:rPr>
                <w:noProof/>
                <w:webHidden/>
              </w:rPr>
              <w:tab/>
            </w:r>
            <w:r>
              <w:rPr>
                <w:noProof/>
                <w:webHidden/>
              </w:rPr>
              <w:fldChar w:fldCharType="begin"/>
            </w:r>
            <w:r>
              <w:rPr>
                <w:noProof/>
                <w:webHidden/>
              </w:rPr>
              <w:instrText xml:space="preserve"> PAGEREF _Toc183626406 \h </w:instrText>
            </w:r>
            <w:r>
              <w:rPr>
                <w:noProof/>
                <w:webHidden/>
              </w:rPr>
            </w:r>
            <w:r>
              <w:rPr>
                <w:noProof/>
                <w:webHidden/>
              </w:rPr>
              <w:fldChar w:fldCharType="separate"/>
            </w:r>
            <w:r w:rsidR="00114E73">
              <w:rPr>
                <w:noProof/>
                <w:webHidden/>
              </w:rPr>
              <w:t>17</w:t>
            </w:r>
            <w:r>
              <w:rPr>
                <w:noProof/>
                <w:webHidden/>
              </w:rPr>
              <w:fldChar w:fldCharType="end"/>
            </w:r>
          </w:hyperlink>
        </w:p>
        <w:p w14:paraId="75A88DCB" w14:textId="72CAB6FC"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07" w:history="1">
            <w:r w:rsidRPr="00D44B2E">
              <w:rPr>
                <w:rStyle w:val="Hyperlink"/>
                <w:noProof/>
              </w:rPr>
              <w:t>3.1.2</w:t>
            </w:r>
            <w:r>
              <w:rPr>
                <w:rFonts w:asciiTheme="minorHAnsi" w:eastAsiaTheme="minorEastAsia" w:hAnsiTheme="minorHAnsi"/>
                <w:noProof/>
                <w:color w:val="auto"/>
                <w:kern w:val="2"/>
                <w:lang w:eastAsia="en-GB"/>
                <w14:ligatures w14:val="standardContextual"/>
              </w:rPr>
              <w:tab/>
            </w:r>
            <w:r w:rsidRPr="00D44B2E">
              <w:rPr>
                <w:rStyle w:val="Hyperlink"/>
                <w:noProof/>
              </w:rPr>
              <w:t>ManageBusinessIdentifier interface</w:t>
            </w:r>
            <w:r>
              <w:rPr>
                <w:noProof/>
                <w:webHidden/>
              </w:rPr>
              <w:tab/>
            </w:r>
            <w:r>
              <w:rPr>
                <w:noProof/>
                <w:webHidden/>
              </w:rPr>
              <w:fldChar w:fldCharType="begin"/>
            </w:r>
            <w:r>
              <w:rPr>
                <w:noProof/>
                <w:webHidden/>
              </w:rPr>
              <w:instrText xml:space="preserve"> PAGEREF _Toc183626407 \h </w:instrText>
            </w:r>
            <w:r>
              <w:rPr>
                <w:noProof/>
                <w:webHidden/>
              </w:rPr>
            </w:r>
            <w:r>
              <w:rPr>
                <w:noProof/>
                <w:webHidden/>
              </w:rPr>
              <w:fldChar w:fldCharType="separate"/>
            </w:r>
            <w:r w:rsidR="00114E73">
              <w:rPr>
                <w:noProof/>
                <w:webHidden/>
              </w:rPr>
              <w:t>17</w:t>
            </w:r>
            <w:r>
              <w:rPr>
                <w:noProof/>
                <w:webHidden/>
              </w:rPr>
              <w:fldChar w:fldCharType="end"/>
            </w:r>
          </w:hyperlink>
        </w:p>
        <w:p w14:paraId="5E54A41F" w14:textId="17FC811E"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08" w:history="1">
            <w:r w:rsidRPr="00D44B2E">
              <w:rPr>
                <w:rStyle w:val="Hyperlink"/>
                <w:noProof/>
              </w:rPr>
              <w:t>3.1.2.1</w:t>
            </w:r>
            <w:r>
              <w:rPr>
                <w:rFonts w:asciiTheme="minorHAnsi" w:eastAsiaTheme="minorEastAsia" w:hAnsiTheme="minorHAnsi"/>
                <w:noProof/>
                <w:color w:val="auto"/>
                <w:kern w:val="2"/>
                <w:lang w:eastAsia="en-GB"/>
                <w14:ligatures w14:val="standardContextual"/>
              </w:rPr>
              <w:tab/>
            </w:r>
            <w:r w:rsidRPr="00D44B2E">
              <w:rPr>
                <w:rStyle w:val="Hyperlink"/>
                <w:noProof/>
              </w:rPr>
              <w:t>Create()</w:t>
            </w:r>
            <w:r>
              <w:rPr>
                <w:noProof/>
                <w:webHidden/>
              </w:rPr>
              <w:tab/>
            </w:r>
            <w:r>
              <w:rPr>
                <w:noProof/>
                <w:webHidden/>
              </w:rPr>
              <w:fldChar w:fldCharType="begin"/>
            </w:r>
            <w:r>
              <w:rPr>
                <w:noProof/>
                <w:webHidden/>
              </w:rPr>
              <w:instrText xml:space="preserve"> PAGEREF _Toc183626408 \h </w:instrText>
            </w:r>
            <w:r>
              <w:rPr>
                <w:noProof/>
                <w:webHidden/>
              </w:rPr>
            </w:r>
            <w:r>
              <w:rPr>
                <w:noProof/>
                <w:webHidden/>
              </w:rPr>
              <w:fldChar w:fldCharType="separate"/>
            </w:r>
            <w:r w:rsidR="00114E73">
              <w:rPr>
                <w:noProof/>
                <w:webHidden/>
              </w:rPr>
              <w:t>18</w:t>
            </w:r>
            <w:r>
              <w:rPr>
                <w:noProof/>
                <w:webHidden/>
              </w:rPr>
              <w:fldChar w:fldCharType="end"/>
            </w:r>
          </w:hyperlink>
        </w:p>
        <w:p w14:paraId="7029315F" w14:textId="01B41478"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09" w:history="1">
            <w:r w:rsidRPr="00D44B2E">
              <w:rPr>
                <w:rStyle w:val="Hyperlink"/>
                <w:noProof/>
              </w:rPr>
              <w:t>3.1.2.2</w:t>
            </w:r>
            <w:r>
              <w:rPr>
                <w:rFonts w:asciiTheme="minorHAnsi" w:eastAsiaTheme="minorEastAsia" w:hAnsiTheme="minorHAnsi"/>
                <w:noProof/>
                <w:color w:val="auto"/>
                <w:kern w:val="2"/>
                <w:lang w:eastAsia="en-GB"/>
                <w14:ligatures w14:val="standardContextual"/>
              </w:rPr>
              <w:tab/>
            </w:r>
            <w:r w:rsidRPr="00D44B2E">
              <w:rPr>
                <w:rStyle w:val="Hyperlink"/>
                <w:noProof/>
              </w:rPr>
              <w:t>CreateList()</w:t>
            </w:r>
            <w:r>
              <w:rPr>
                <w:noProof/>
                <w:webHidden/>
              </w:rPr>
              <w:tab/>
            </w:r>
            <w:r>
              <w:rPr>
                <w:noProof/>
                <w:webHidden/>
              </w:rPr>
              <w:fldChar w:fldCharType="begin"/>
            </w:r>
            <w:r>
              <w:rPr>
                <w:noProof/>
                <w:webHidden/>
              </w:rPr>
              <w:instrText xml:space="preserve"> PAGEREF _Toc183626409 \h </w:instrText>
            </w:r>
            <w:r>
              <w:rPr>
                <w:noProof/>
                <w:webHidden/>
              </w:rPr>
            </w:r>
            <w:r>
              <w:rPr>
                <w:noProof/>
                <w:webHidden/>
              </w:rPr>
              <w:fldChar w:fldCharType="separate"/>
            </w:r>
            <w:r w:rsidR="00114E73">
              <w:rPr>
                <w:noProof/>
                <w:webHidden/>
              </w:rPr>
              <w:t>18</w:t>
            </w:r>
            <w:r>
              <w:rPr>
                <w:noProof/>
                <w:webHidden/>
              </w:rPr>
              <w:fldChar w:fldCharType="end"/>
            </w:r>
          </w:hyperlink>
        </w:p>
        <w:p w14:paraId="7757E9DE" w14:textId="35CA4892"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0" w:history="1">
            <w:r w:rsidRPr="00D44B2E">
              <w:rPr>
                <w:rStyle w:val="Hyperlink"/>
                <w:noProof/>
              </w:rPr>
              <w:t>3.1.2.3</w:t>
            </w:r>
            <w:r>
              <w:rPr>
                <w:rFonts w:asciiTheme="minorHAnsi" w:eastAsiaTheme="minorEastAsia" w:hAnsiTheme="minorHAnsi"/>
                <w:noProof/>
                <w:color w:val="auto"/>
                <w:kern w:val="2"/>
                <w:lang w:eastAsia="en-GB"/>
                <w14:ligatures w14:val="standardContextual"/>
              </w:rPr>
              <w:tab/>
            </w:r>
            <w:r w:rsidRPr="00D44B2E">
              <w:rPr>
                <w:rStyle w:val="Hyperlink"/>
                <w:noProof/>
              </w:rPr>
              <w:t>Delete()</w:t>
            </w:r>
            <w:r>
              <w:rPr>
                <w:noProof/>
                <w:webHidden/>
              </w:rPr>
              <w:tab/>
            </w:r>
            <w:r>
              <w:rPr>
                <w:noProof/>
                <w:webHidden/>
              </w:rPr>
              <w:fldChar w:fldCharType="begin"/>
            </w:r>
            <w:r>
              <w:rPr>
                <w:noProof/>
                <w:webHidden/>
              </w:rPr>
              <w:instrText xml:space="preserve"> PAGEREF _Toc183626410 \h </w:instrText>
            </w:r>
            <w:r>
              <w:rPr>
                <w:noProof/>
                <w:webHidden/>
              </w:rPr>
            </w:r>
            <w:r>
              <w:rPr>
                <w:noProof/>
                <w:webHidden/>
              </w:rPr>
              <w:fldChar w:fldCharType="separate"/>
            </w:r>
            <w:r w:rsidR="00114E73">
              <w:rPr>
                <w:noProof/>
                <w:webHidden/>
              </w:rPr>
              <w:t>19</w:t>
            </w:r>
            <w:r>
              <w:rPr>
                <w:noProof/>
                <w:webHidden/>
              </w:rPr>
              <w:fldChar w:fldCharType="end"/>
            </w:r>
          </w:hyperlink>
        </w:p>
        <w:p w14:paraId="02B3DA45" w14:textId="693A6538"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1" w:history="1">
            <w:r w:rsidRPr="00D44B2E">
              <w:rPr>
                <w:rStyle w:val="Hyperlink"/>
                <w:noProof/>
              </w:rPr>
              <w:t>3.1.2.4</w:t>
            </w:r>
            <w:r>
              <w:rPr>
                <w:rFonts w:asciiTheme="minorHAnsi" w:eastAsiaTheme="minorEastAsia" w:hAnsiTheme="minorHAnsi"/>
                <w:noProof/>
                <w:color w:val="auto"/>
                <w:kern w:val="2"/>
                <w:lang w:eastAsia="en-GB"/>
                <w14:ligatures w14:val="standardContextual"/>
              </w:rPr>
              <w:tab/>
            </w:r>
            <w:r w:rsidRPr="00D44B2E">
              <w:rPr>
                <w:rStyle w:val="Hyperlink"/>
                <w:noProof/>
              </w:rPr>
              <w:t>DeleteList()</w:t>
            </w:r>
            <w:r>
              <w:rPr>
                <w:noProof/>
                <w:webHidden/>
              </w:rPr>
              <w:tab/>
            </w:r>
            <w:r>
              <w:rPr>
                <w:noProof/>
                <w:webHidden/>
              </w:rPr>
              <w:fldChar w:fldCharType="begin"/>
            </w:r>
            <w:r>
              <w:rPr>
                <w:noProof/>
                <w:webHidden/>
              </w:rPr>
              <w:instrText xml:space="preserve"> PAGEREF _Toc183626411 \h </w:instrText>
            </w:r>
            <w:r>
              <w:rPr>
                <w:noProof/>
                <w:webHidden/>
              </w:rPr>
            </w:r>
            <w:r>
              <w:rPr>
                <w:noProof/>
                <w:webHidden/>
              </w:rPr>
              <w:fldChar w:fldCharType="separate"/>
            </w:r>
            <w:r w:rsidR="00114E73">
              <w:rPr>
                <w:noProof/>
                <w:webHidden/>
              </w:rPr>
              <w:t>19</w:t>
            </w:r>
            <w:r>
              <w:rPr>
                <w:noProof/>
                <w:webHidden/>
              </w:rPr>
              <w:fldChar w:fldCharType="end"/>
            </w:r>
          </w:hyperlink>
        </w:p>
        <w:p w14:paraId="48C93CD7" w14:textId="323E0F28"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2" w:history="1">
            <w:r w:rsidRPr="00D44B2E">
              <w:rPr>
                <w:rStyle w:val="Hyperlink"/>
                <w:noProof/>
              </w:rPr>
              <w:t>3.1.2.5</w:t>
            </w:r>
            <w:r>
              <w:rPr>
                <w:rFonts w:asciiTheme="minorHAnsi" w:eastAsiaTheme="minorEastAsia" w:hAnsiTheme="minorHAnsi"/>
                <w:noProof/>
                <w:color w:val="auto"/>
                <w:kern w:val="2"/>
                <w:lang w:eastAsia="en-GB"/>
                <w14:ligatures w14:val="standardContextual"/>
              </w:rPr>
              <w:tab/>
            </w:r>
            <w:r w:rsidRPr="00D44B2E">
              <w:rPr>
                <w:rStyle w:val="Hyperlink"/>
                <w:noProof/>
              </w:rPr>
              <w:t>PrepareToMigrate()</w:t>
            </w:r>
            <w:r>
              <w:rPr>
                <w:noProof/>
                <w:webHidden/>
              </w:rPr>
              <w:tab/>
            </w:r>
            <w:r>
              <w:rPr>
                <w:noProof/>
                <w:webHidden/>
              </w:rPr>
              <w:fldChar w:fldCharType="begin"/>
            </w:r>
            <w:r>
              <w:rPr>
                <w:noProof/>
                <w:webHidden/>
              </w:rPr>
              <w:instrText xml:space="preserve"> PAGEREF _Toc183626412 \h </w:instrText>
            </w:r>
            <w:r>
              <w:rPr>
                <w:noProof/>
                <w:webHidden/>
              </w:rPr>
            </w:r>
            <w:r>
              <w:rPr>
                <w:noProof/>
                <w:webHidden/>
              </w:rPr>
              <w:fldChar w:fldCharType="separate"/>
            </w:r>
            <w:r w:rsidR="00114E73">
              <w:rPr>
                <w:noProof/>
                <w:webHidden/>
              </w:rPr>
              <w:t>20</w:t>
            </w:r>
            <w:r>
              <w:rPr>
                <w:noProof/>
                <w:webHidden/>
              </w:rPr>
              <w:fldChar w:fldCharType="end"/>
            </w:r>
          </w:hyperlink>
        </w:p>
        <w:p w14:paraId="6B2FF1A7" w14:textId="3157A101"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3" w:history="1">
            <w:r w:rsidRPr="00D44B2E">
              <w:rPr>
                <w:rStyle w:val="Hyperlink"/>
                <w:noProof/>
              </w:rPr>
              <w:t>3.1.2.6</w:t>
            </w:r>
            <w:r>
              <w:rPr>
                <w:rFonts w:asciiTheme="minorHAnsi" w:eastAsiaTheme="minorEastAsia" w:hAnsiTheme="minorHAnsi"/>
                <w:noProof/>
                <w:color w:val="auto"/>
                <w:kern w:val="2"/>
                <w:lang w:eastAsia="en-GB"/>
                <w14:ligatures w14:val="standardContextual"/>
              </w:rPr>
              <w:tab/>
            </w:r>
            <w:r w:rsidRPr="00D44B2E">
              <w:rPr>
                <w:rStyle w:val="Hyperlink"/>
                <w:noProof/>
              </w:rPr>
              <w:t>Migrate()</w:t>
            </w:r>
            <w:r>
              <w:rPr>
                <w:noProof/>
                <w:webHidden/>
              </w:rPr>
              <w:tab/>
            </w:r>
            <w:r>
              <w:rPr>
                <w:noProof/>
                <w:webHidden/>
              </w:rPr>
              <w:fldChar w:fldCharType="begin"/>
            </w:r>
            <w:r>
              <w:rPr>
                <w:noProof/>
                <w:webHidden/>
              </w:rPr>
              <w:instrText xml:space="preserve"> PAGEREF _Toc183626413 \h </w:instrText>
            </w:r>
            <w:r>
              <w:rPr>
                <w:noProof/>
                <w:webHidden/>
              </w:rPr>
            </w:r>
            <w:r>
              <w:rPr>
                <w:noProof/>
                <w:webHidden/>
              </w:rPr>
              <w:fldChar w:fldCharType="separate"/>
            </w:r>
            <w:r w:rsidR="00114E73">
              <w:rPr>
                <w:noProof/>
                <w:webHidden/>
              </w:rPr>
              <w:t>21</w:t>
            </w:r>
            <w:r>
              <w:rPr>
                <w:noProof/>
                <w:webHidden/>
              </w:rPr>
              <w:fldChar w:fldCharType="end"/>
            </w:r>
          </w:hyperlink>
        </w:p>
        <w:p w14:paraId="29567394" w14:textId="67E02EF2"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4" w:history="1">
            <w:r w:rsidRPr="00D44B2E">
              <w:rPr>
                <w:rStyle w:val="Hyperlink"/>
                <w:noProof/>
              </w:rPr>
              <w:t>3.1.2.7</w:t>
            </w:r>
            <w:r>
              <w:rPr>
                <w:rFonts w:asciiTheme="minorHAnsi" w:eastAsiaTheme="minorEastAsia" w:hAnsiTheme="minorHAnsi"/>
                <w:noProof/>
                <w:color w:val="auto"/>
                <w:kern w:val="2"/>
                <w:lang w:eastAsia="en-GB"/>
                <w14:ligatures w14:val="standardContextual"/>
              </w:rPr>
              <w:tab/>
            </w:r>
            <w:r w:rsidRPr="00D44B2E">
              <w:rPr>
                <w:rStyle w:val="Hyperlink"/>
                <w:noProof/>
              </w:rPr>
              <w:t>List()</w:t>
            </w:r>
            <w:r>
              <w:rPr>
                <w:noProof/>
                <w:webHidden/>
              </w:rPr>
              <w:tab/>
            </w:r>
            <w:r>
              <w:rPr>
                <w:noProof/>
                <w:webHidden/>
              </w:rPr>
              <w:fldChar w:fldCharType="begin"/>
            </w:r>
            <w:r>
              <w:rPr>
                <w:noProof/>
                <w:webHidden/>
              </w:rPr>
              <w:instrText xml:space="preserve"> PAGEREF _Toc183626414 \h </w:instrText>
            </w:r>
            <w:r>
              <w:rPr>
                <w:noProof/>
                <w:webHidden/>
              </w:rPr>
            </w:r>
            <w:r>
              <w:rPr>
                <w:noProof/>
                <w:webHidden/>
              </w:rPr>
              <w:fldChar w:fldCharType="separate"/>
            </w:r>
            <w:r w:rsidR="00114E73">
              <w:rPr>
                <w:noProof/>
                <w:webHidden/>
              </w:rPr>
              <w:t>21</w:t>
            </w:r>
            <w:r>
              <w:rPr>
                <w:noProof/>
                <w:webHidden/>
              </w:rPr>
              <w:fldChar w:fldCharType="end"/>
            </w:r>
          </w:hyperlink>
        </w:p>
        <w:p w14:paraId="749CBB6C" w14:textId="2B600CBB"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15" w:history="1">
            <w:r w:rsidRPr="00D44B2E">
              <w:rPr>
                <w:rStyle w:val="Hyperlink"/>
                <w:noProof/>
              </w:rPr>
              <w:t>3.1.3</w:t>
            </w:r>
            <w:r>
              <w:rPr>
                <w:rFonts w:asciiTheme="minorHAnsi" w:eastAsiaTheme="minorEastAsia" w:hAnsiTheme="minorHAnsi"/>
                <w:noProof/>
                <w:color w:val="auto"/>
                <w:kern w:val="2"/>
                <w:lang w:eastAsia="en-GB"/>
                <w14:ligatures w14:val="standardContextual"/>
              </w:rPr>
              <w:tab/>
            </w:r>
            <w:r w:rsidRPr="00D44B2E">
              <w:rPr>
                <w:rStyle w:val="Hyperlink"/>
                <w:noProof/>
              </w:rPr>
              <w:t>ManageServiceMetadata interface</w:t>
            </w:r>
            <w:r>
              <w:rPr>
                <w:noProof/>
                <w:webHidden/>
              </w:rPr>
              <w:tab/>
            </w:r>
            <w:r>
              <w:rPr>
                <w:noProof/>
                <w:webHidden/>
              </w:rPr>
              <w:fldChar w:fldCharType="begin"/>
            </w:r>
            <w:r>
              <w:rPr>
                <w:noProof/>
                <w:webHidden/>
              </w:rPr>
              <w:instrText xml:space="preserve"> PAGEREF _Toc183626415 \h </w:instrText>
            </w:r>
            <w:r>
              <w:rPr>
                <w:noProof/>
                <w:webHidden/>
              </w:rPr>
            </w:r>
            <w:r>
              <w:rPr>
                <w:noProof/>
                <w:webHidden/>
              </w:rPr>
              <w:fldChar w:fldCharType="separate"/>
            </w:r>
            <w:r w:rsidR="00114E73">
              <w:rPr>
                <w:noProof/>
                <w:webHidden/>
              </w:rPr>
              <w:t>22</w:t>
            </w:r>
            <w:r>
              <w:rPr>
                <w:noProof/>
                <w:webHidden/>
              </w:rPr>
              <w:fldChar w:fldCharType="end"/>
            </w:r>
          </w:hyperlink>
        </w:p>
        <w:p w14:paraId="3BCF0317" w14:textId="756E6C15"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6" w:history="1">
            <w:r w:rsidRPr="00D44B2E">
              <w:rPr>
                <w:rStyle w:val="Hyperlink"/>
                <w:noProof/>
              </w:rPr>
              <w:t>3.1.3.1</w:t>
            </w:r>
            <w:r>
              <w:rPr>
                <w:rFonts w:asciiTheme="minorHAnsi" w:eastAsiaTheme="minorEastAsia" w:hAnsiTheme="minorHAnsi"/>
                <w:noProof/>
                <w:color w:val="auto"/>
                <w:kern w:val="2"/>
                <w:lang w:eastAsia="en-GB"/>
                <w14:ligatures w14:val="standardContextual"/>
              </w:rPr>
              <w:tab/>
            </w:r>
            <w:r w:rsidRPr="00D44B2E">
              <w:rPr>
                <w:rStyle w:val="Hyperlink"/>
                <w:noProof/>
              </w:rPr>
              <w:t>Create()</w:t>
            </w:r>
            <w:r>
              <w:rPr>
                <w:noProof/>
                <w:webHidden/>
              </w:rPr>
              <w:tab/>
            </w:r>
            <w:r>
              <w:rPr>
                <w:noProof/>
                <w:webHidden/>
              </w:rPr>
              <w:fldChar w:fldCharType="begin"/>
            </w:r>
            <w:r>
              <w:rPr>
                <w:noProof/>
                <w:webHidden/>
              </w:rPr>
              <w:instrText xml:space="preserve"> PAGEREF _Toc183626416 \h </w:instrText>
            </w:r>
            <w:r>
              <w:rPr>
                <w:noProof/>
                <w:webHidden/>
              </w:rPr>
            </w:r>
            <w:r>
              <w:rPr>
                <w:noProof/>
                <w:webHidden/>
              </w:rPr>
              <w:fldChar w:fldCharType="separate"/>
            </w:r>
            <w:r w:rsidR="00114E73">
              <w:rPr>
                <w:noProof/>
                <w:webHidden/>
              </w:rPr>
              <w:t>22</w:t>
            </w:r>
            <w:r>
              <w:rPr>
                <w:noProof/>
                <w:webHidden/>
              </w:rPr>
              <w:fldChar w:fldCharType="end"/>
            </w:r>
          </w:hyperlink>
        </w:p>
        <w:p w14:paraId="0FB64FB7" w14:textId="206D575B"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7" w:history="1">
            <w:r w:rsidRPr="00D44B2E">
              <w:rPr>
                <w:rStyle w:val="Hyperlink"/>
                <w:noProof/>
              </w:rPr>
              <w:t>3.1.3.2</w:t>
            </w:r>
            <w:r>
              <w:rPr>
                <w:rFonts w:asciiTheme="minorHAnsi" w:eastAsiaTheme="minorEastAsia" w:hAnsiTheme="minorHAnsi"/>
                <w:noProof/>
                <w:color w:val="auto"/>
                <w:kern w:val="2"/>
                <w:lang w:eastAsia="en-GB"/>
                <w14:ligatures w14:val="standardContextual"/>
              </w:rPr>
              <w:tab/>
            </w:r>
            <w:r w:rsidRPr="00D44B2E">
              <w:rPr>
                <w:rStyle w:val="Hyperlink"/>
                <w:noProof/>
              </w:rPr>
              <w:t>Read()</w:t>
            </w:r>
            <w:r>
              <w:rPr>
                <w:noProof/>
                <w:webHidden/>
              </w:rPr>
              <w:tab/>
            </w:r>
            <w:r>
              <w:rPr>
                <w:noProof/>
                <w:webHidden/>
              </w:rPr>
              <w:fldChar w:fldCharType="begin"/>
            </w:r>
            <w:r>
              <w:rPr>
                <w:noProof/>
                <w:webHidden/>
              </w:rPr>
              <w:instrText xml:space="preserve"> PAGEREF _Toc183626417 \h </w:instrText>
            </w:r>
            <w:r>
              <w:rPr>
                <w:noProof/>
                <w:webHidden/>
              </w:rPr>
            </w:r>
            <w:r>
              <w:rPr>
                <w:noProof/>
                <w:webHidden/>
              </w:rPr>
              <w:fldChar w:fldCharType="separate"/>
            </w:r>
            <w:r w:rsidR="00114E73">
              <w:rPr>
                <w:noProof/>
                <w:webHidden/>
              </w:rPr>
              <w:t>23</w:t>
            </w:r>
            <w:r>
              <w:rPr>
                <w:noProof/>
                <w:webHidden/>
              </w:rPr>
              <w:fldChar w:fldCharType="end"/>
            </w:r>
          </w:hyperlink>
        </w:p>
        <w:p w14:paraId="601CE876" w14:textId="771D28D3"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8" w:history="1">
            <w:r w:rsidRPr="00D44B2E">
              <w:rPr>
                <w:rStyle w:val="Hyperlink"/>
                <w:noProof/>
              </w:rPr>
              <w:t>3.1.3.3</w:t>
            </w:r>
            <w:r>
              <w:rPr>
                <w:rFonts w:asciiTheme="minorHAnsi" w:eastAsiaTheme="minorEastAsia" w:hAnsiTheme="minorHAnsi"/>
                <w:noProof/>
                <w:color w:val="auto"/>
                <w:kern w:val="2"/>
                <w:lang w:eastAsia="en-GB"/>
                <w14:ligatures w14:val="standardContextual"/>
              </w:rPr>
              <w:tab/>
            </w:r>
            <w:r w:rsidRPr="00D44B2E">
              <w:rPr>
                <w:rStyle w:val="Hyperlink"/>
                <w:noProof/>
              </w:rPr>
              <w:t>Update()</w:t>
            </w:r>
            <w:r>
              <w:rPr>
                <w:noProof/>
                <w:webHidden/>
              </w:rPr>
              <w:tab/>
            </w:r>
            <w:r>
              <w:rPr>
                <w:noProof/>
                <w:webHidden/>
              </w:rPr>
              <w:fldChar w:fldCharType="begin"/>
            </w:r>
            <w:r>
              <w:rPr>
                <w:noProof/>
                <w:webHidden/>
              </w:rPr>
              <w:instrText xml:space="preserve"> PAGEREF _Toc183626418 \h </w:instrText>
            </w:r>
            <w:r>
              <w:rPr>
                <w:noProof/>
                <w:webHidden/>
              </w:rPr>
            </w:r>
            <w:r>
              <w:rPr>
                <w:noProof/>
                <w:webHidden/>
              </w:rPr>
              <w:fldChar w:fldCharType="separate"/>
            </w:r>
            <w:r w:rsidR="00114E73">
              <w:rPr>
                <w:noProof/>
                <w:webHidden/>
              </w:rPr>
              <w:t>23</w:t>
            </w:r>
            <w:r>
              <w:rPr>
                <w:noProof/>
                <w:webHidden/>
              </w:rPr>
              <w:fldChar w:fldCharType="end"/>
            </w:r>
          </w:hyperlink>
        </w:p>
        <w:p w14:paraId="500ECD8F" w14:textId="7ABFB9DB"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19" w:history="1">
            <w:r w:rsidRPr="00D44B2E">
              <w:rPr>
                <w:rStyle w:val="Hyperlink"/>
                <w:noProof/>
              </w:rPr>
              <w:t>3.1.3.4</w:t>
            </w:r>
            <w:r>
              <w:rPr>
                <w:rFonts w:asciiTheme="minorHAnsi" w:eastAsiaTheme="minorEastAsia" w:hAnsiTheme="minorHAnsi"/>
                <w:noProof/>
                <w:color w:val="auto"/>
                <w:kern w:val="2"/>
                <w:lang w:eastAsia="en-GB"/>
                <w14:ligatures w14:val="standardContextual"/>
              </w:rPr>
              <w:tab/>
            </w:r>
            <w:r w:rsidRPr="00D44B2E">
              <w:rPr>
                <w:rStyle w:val="Hyperlink"/>
                <w:noProof/>
              </w:rPr>
              <w:t>Delete()</w:t>
            </w:r>
            <w:r>
              <w:rPr>
                <w:noProof/>
                <w:webHidden/>
              </w:rPr>
              <w:tab/>
            </w:r>
            <w:r>
              <w:rPr>
                <w:noProof/>
                <w:webHidden/>
              </w:rPr>
              <w:fldChar w:fldCharType="begin"/>
            </w:r>
            <w:r>
              <w:rPr>
                <w:noProof/>
                <w:webHidden/>
              </w:rPr>
              <w:instrText xml:space="preserve"> PAGEREF _Toc183626419 \h </w:instrText>
            </w:r>
            <w:r>
              <w:rPr>
                <w:noProof/>
                <w:webHidden/>
              </w:rPr>
            </w:r>
            <w:r>
              <w:rPr>
                <w:noProof/>
                <w:webHidden/>
              </w:rPr>
              <w:fldChar w:fldCharType="separate"/>
            </w:r>
            <w:r w:rsidR="00114E73">
              <w:rPr>
                <w:noProof/>
                <w:webHidden/>
              </w:rPr>
              <w:t>24</w:t>
            </w:r>
            <w:r>
              <w:rPr>
                <w:noProof/>
                <w:webHidden/>
              </w:rPr>
              <w:fldChar w:fldCharType="end"/>
            </w:r>
          </w:hyperlink>
        </w:p>
        <w:p w14:paraId="62F0C6DB" w14:textId="3ACCDA58"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20" w:history="1">
            <w:r w:rsidRPr="00D44B2E">
              <w:rPr>
                <w:rStyle w:val="Hyperlink"/>
                <w:noProof/>
              </w:rPr>
              <w:t>3.1.4</w:t>
            </w:r>
            <w:r>
              <w:rPr>
                <w:rFonts w:asciiTheme="minorHAnsi" w:eastAsiaTheme="minorEastAsia" w:hAnsiTheme="minorHAnsi"/>
                <w:noProof/>
                <w:color w:val="auto"/>
                <w:kern w:val="2"/>
                <w:lang w:eastAsia="en-GB"/>
                <w14:ligatures w14:val="standardContextual"/>
              </w:rPr>
              <w:tab/>
            </w:r>
            <w:r w:rsidRPr="00D44B2E">
              <w:rPr>
                <w:rStyle w:val="Hyperlink"/>
                <w:noProof/>
              </w:rPr>
              <w:t>Fault Descriptions</w:t>
            </w:r>
            <w:r>
              <w:rPr>
                <w:noProof/>
                <w:webHidden/>
              </w:rPr>
              <w:tab/>
            </w:r>
            <w:r>
              <w:rPr>
                <w:noProof/>
                <w:webHidden/>
              </w:rPr>
              <w:fldChar w:fldCharType="begin"/>
            </w:r>
            <w:r>
              <w:rPr>
                <w:noProof/>
                <w:webHidden/>
              </w:rPr>
              <w:instrText xml:space="preserve"> PAGEREF _Toc183626420 \h </w:instrText>
            </w:r>
            <w:r>
              <w:rPr>
                <w:noProof/>
                <w:webHidden/>
              </w:rPr>
            </w:r>
            <w:r>
              <w:rPr>
                <w:noProof/>
                <w:webHidden/>
              </w:rPr>
              <w:fldChar w:fldCharType="separate"/>
            </w:r>
            <w:r w:rsidR="00114E73">
              <w:rPr>
                <w:noProof/>
                <w:webHidden/>
              </w:rPr>
              <w:t>24</w:t>
            </w:r>
            <w:r>
              <w:rPr>
                <w:noProof/>
                <w:webHidden/>
              </w:rPr>
              <w:fldChar w:fldCharType="end"/>
            </w:r>
          </w:hyperlink>
        </w:p>
        <w:p w14:paraId="4A09AC94" w14:textId="5D4D768D"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21" w:history="1">
            <w:r w:rsidRPr="00D44B2E">
              <w:rPr>
                <w:rStyle w:val="Hyperlink"/>
                <w:noProof/>
              </w:rPr>
              <w:t>3.1.4.1</w:t>
            </w:r>
            <w:r>
              <w:rPr>
                <w:rFonts w:asciiTheme="minorHAnsi" w:eastAsiaTheme="minorEastAsia" w:hAnsiTheme="minorHAnsi"/>
                <w:noProof/>
                <w:color w:val="auto"/>
                <w:kern w:val="2"/>
                <w:lang w:eastAsia="en-GB"/>
                <w14:ligatures w14:val="standardContextual"/>
              </w:rPr>
              <w:tab/>
            </w:r>
            <w:r w:rsidRPr="00D44B2E">
              <w:rPr>
                <w:rStyle w:val="Hyperlink"/>
                <w:noProof/>
              </w:rPr>
              <w:t>SMP Not Found Fault</w:t>
            </w:r>
            <w:r>
              <w:rPr>
                <w:noProof/>
                <w:webHidden/>
              </w:rPr>
              <w:tab/>
            </w:r>
            <w:r>
              <w:rPr>
                <w:noProof/>
                <w:webHidden/>
              </w:rPr>
              <w:fldChar w:fldCharType="begin"/>
            </w:r>
            <w:r>
              <w:rPr>
                <w:noProof/>
                <w:webHidden/>
              </w:rPr>
              <w:instrText xml:space="preserve"> PAGEREF _Toc183626421 \h </w:instrText>
            </w:r>
            <w:r>
              <w:rPr>
                <w:noProof/>
                <w:webHidden/>
              </w:rPr>
            </w:r>
            <w:r>
              <w:rPr>
                <w:noProof/>
                <w:webHidden/>
              </w:rPr>
              <w:fldChar w:fldCharType="separate"/>
            </w:r>
            <w:r w:rsidR="00114E73">
              <w:rPr>
                <w:noProof/>
                <w:webHidden/>
              </w:rPr>
              <w:t>24</w:t>
            </w:r>
            <w:r>
              <w:rPr>
                <w:noProof/>
                <w:webHidden/>
              </w:rPr>
              <w:fldChar w:fldCharType="end"/>
            </w:r>
          </w:hyperlink>
        </w:p>
        <w:p w14:paraId="702E8E9E" w14:textId="0275B47E"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22" w:history="1">
            <w:r w:rsidRPr="00D44B2E">
              <w:rPr>
                <w:rStyle w:val="Hyperlink"/>
                <w:noProof/>
              </w:rPr>
              <w:t>3.1.4.2</w:t>
            </w:r>
            <w:r>
              <w:rPr>
                <w:rFonts w:asciiTheme="minorHAnsi" w:eastAsiaTheme="minorEastAsia" w:hAnsiTheme="minorHAnsi"/>
                <w:noProof/>
                <w:color w:val="auto"/>
                <w:kern w:val="2"/>
                <w:lang w:eastAsia="en-GB"/>
                <w14:ligatures w14:val="standardContextual"/>
              </w:rPr>
              <w:tab/>
            </w:r>
            <w:r w:rsidRPr="00D44B2E">
              <w:rPr>
                <w:rStyle w:val="Hyperlink"/>
                <w:noProof/>
              </w:rPr>
              <w:t>Unauthorized Fault</w:t>
            </w:r>
            <w:r>
              <w:rPr>
                <w:noProof/>
                <w:webHidden/>
              </w:rPr>
              <w:tab/>
            </w:r>
            <w:r>
              <w:rPr>
                <w:noProof/>
                <w:webHidden/>
              </w:rPr>
              <w:fldChar w:fldCharType="begin"/>
            </w:r>
            <w:r>
              <w:rPr>
                <w:noProof/>
                <w:webHidden/>
              </w:rPr>
              <w:instrText xml:space="preserve"> PAGEREF _Toc183626422 \h </w:instrText>
            </w:r>
            <w:r>
              <w:rPr>
                <w:noProof/>
                <w:webHidden/>
              </w:rPr>
            </w:r>
            <w:r>
              <w:rPr>
                <w:noProof/>
                <w:webHidden/>
              </w:rPr>
              <w:fldChar w:fldCharType="separate"/>
            </w:r>
            <w:r w:rsidR="00114E73">
              <w:rPr>
                <w:noProof/>
                <w:webHidden/>
              </w:rPr>
              <w:t>25</w:t>
            </w:r>
            <w:r>
              <w:rPr>
                <w:noProof/>
                <w:webHidden/>
              </w:rPr>
              <w:fldChar w:fldCharType="end"/>
            </w:r>
          </w:hyperlink>
        </w:p>
        <w:p w14:paraId="45222FF8" w14:textId="42F98095"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23" w:history="1">
            <w:r w:rsidRPr="00D44B2E">
              <w:rPr>
                <w:rStyle w:val="Hyperlink"/>
                <w:noProof/>
              </w:rPr>
              <w:t>3.1.4.3</w:t>
            </w:r>
            <w:r>
              <w:rPr>
                <w:rFonts w:asciiTheme="minorHAnsi" w:eastAsiaTheme="minorEastAsia" w:hAnsiTheme="minorHAnsi"/>
                <w:noProof/>
                <w:color w:val="auto"/>
                <w:kern w:val="2"/>
                <w:lang w:eastAsia="en-GB"/>
                <w14:ligatures w14:val="standardContextual"/>
              </w:rPr>
              <w:tab/>
            </w:r>
            <w:r w:rsidRPr="00D44B2E">
              <w:rPr>
                <w:rStyle w:val="Hyperlink"/>
                <w:noProof/>
              </w:rPr>
              <w:t>Bad Request Fault</w:t>
            </w:r>
            <w:r>
              <w:rPr>
                <w:noProof/>
                <w:webHidden/>
              </w:rPr>
              <w:tab/>
            </w:r>
            <w:r>
              <w:rPr>
                <w:noProof/>
                <w:webHidden/>
              </w:rPr>
              <w:fldChar w:fldCharType="begin"/>
            </w:r>
            <w:r>
              <w:rPr>
                <w:noProof/>
                <w:webHidden/>
              </w:rPr>
              <w:instrText xml:space="preserve"> PAGEREF _Toc183626423 \h </w:instrText>
            </w:r>
            <w:r>
              <w:rPr>
                <w:noProof/>
                <w:webHidden/>
              </w:rPr>
            </w:r>
            <w:r>
              <w:rPr>
                <w:noProof/>
                <w:webHidden/>
              </w:rPr>
              <w:fldChar w:fldCharType="separate"/>
            </w:r>
            <w:r w:rsidR="00114E73">
              <w:rPr>
                <w:noProof/>
                <w:webHidden/>
              </w:rPr>
              <w:t>25</w:t>
            </w:r>
            <w:r>
              <w:rPr>
                <w:noProof/>
                <w:webHidden/>
              </w:rPr>
              <w:fldChar w:fldCharType="end"/>
            </w:r>
          </w:hyperlink>
        </w:p>
        <w:p w14:paraId="4B971E93" w14:textId="7B3A7BAC" w:rsidR="00901FC4" w:rsidRDefault="00901FC4">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3626424" w:history="1">
            <w:r w:rsidRPr="00D44B2E">
              <w:rPr>
                <w:rStyle w:val="Hyperlink"/>
                <w:noProof/>
              </w:rPr>
              <w:t>3.1.4.4</w:t>
            </w:r>
            <w:r>
              <w:rPr>
                <w:rFonts w:asciiTheme="minorHAnsi" w:eastAsiaTheme="minorEastAsia" w:hAnsiTheme="minorHAnsi"/>
                <w:noProof/>
                <w:color w:val="auto"/>
                <w:kern w:val="2"/>
                <w:lang w:eastAsia="en-GB"/>
                <w14:ligatures w14:val="standardContextual"/>
              </w:rPr>
              <w:tab/>
            </w:r>
            <w:r w:rsidRPr="00D44B2E">
              <w:rPr>
                <w:rStyle w:val="Hyperlink"/>
                <w:noProof/>
              </w:rPr>
              <w:t>Internal Error Fault</w:t>
            </w:r>
            <w:r>
              <w:rPr>
                <w:noProof/>
                <w:webHidden/>
              </w:rPr>
              <w:tab/>
            </w:r>
            <w:r>
              <w:rPr>
                <w:noProof/>
                <w:webHidden/>
              </w:rPr>
              <w:fldChar w:fldCharType="begin"/>
            </w:r>
            <w:r>
              <w:rPr>
                <w:noProof/>
                <w:webHidden/>
              </w:rPr>
              <w:instrText xml:space="preserve"> PAGEREF _Toc183626424 \h </w:instrText>
            </w:r>
            <w:r>
              <w:rPr>
                <w:noProof/>
                <w:webHidden/>
              </w:rPr>
            </w:r>
            <w:r>
              <w:rPr>
                <w:noProof/>
                <w:webHidden/>
              </w:rPr>
              <w:fldChar w:fldCharType="separate"/>
            </w:r>
            <w:r w:rsidR="00114E73">
              <w:rPr>
                <w:noProof/>
                <w:webHidden/>
              </w:rPr>
              <w:t>25</w:t>
            </w:r>
            <w:r>
              <w:rPr>
                <w:noProof/>
                <w:webHidden/>
              </w:rPr>
              <w:fldChar w:fldCharType="end"/>
            </w:r>
          </w:hyperlink>
        </w:p>
        <w:p w14:paraId="7F7CD34D" w14:textId="6D3528DA"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25" w:history="1">
            <w:r w:rsidRPr="00D44B2E">
              <w:rPr>
                <w:rStyle w:val="Hyperlink"/>
                <w:noProof/>
              </w:rPr>
              <w:t>3.2</w:t>
            </w:r>
            <w:r>
              <w:rPr>
                <w:rFonts w:asciiTheme="minorHAnsi" w:eastAsiaTheme="minorEastAsia" w:hAnsiTheme="minorHAnsi"/>
                <w:noProof/>
                <w:color w:val="auto"/>
                <w:kern w:val="2"/>
                <w:lang w:eastAsia="en-GB"/>
                <w14:ligatures w14:val="standardContextual"/>
              </w:rPr>
              <w:tab/>
            </w:r>
            <w:r w:rsidRPr="00D44B2E">
              <w:rPr>
                <w:rStyle w:val="Hyperlink"/>
                <w:noProof/>
              </w:rPr>
              <w:t>Service Metadata Locator - data model</w:t>
            </w:r>
            <w:r>
              <w:rPr>
                <w:noProof/>
                <w:webHidden/>
              </w:rPr>
              <w:tab/>
            </w:r>
            <w:r>
              <w:rPr>
                <w:noProof/>
                <w:webHidden/>
              </w:rPr>
              <w:fldChar w:fldCharType="begin"/>
            </w:r>
            <w:r>
              <w:rPr>
                <w:noProof/>
                <w:webHidden/>
              </w:rPr>
              <w:instrText xml:space="preserve"> PAGEREF _Toc183626425 \h </w:instrText>
            </w:r>
            <w:r>
              <w:rPr>
                <w:noProof/>
                <w:webHidden/>
              </w:rPr>
            </w:r>
            <w:r>
              <w:rPr>
                <w:noProof/>
                <w:webHidden/>
              </w:rPr>
              <w:fldChar w:fldCharType="separate"/>
            </w:r>
            <w:r w:rsidR="00114E73">
              <w:rPr>
                <w:noProof/>
                <w:webHidden/>
              </w:rPr>
              <w:t>25</w:t>
            </w:r>
            <w:r>
              <w:rPr>
                <w:noProof/>
                <w:webHidden/>
              </w:rPr>
              <w:fldChar w:fldCharType="end"/>
            </w:r>
          </w:hyperlink>
        </w:p>
        <w:p w14:paraId="72C3325F" w14:textId="1762417E"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26" w:history="1">
            <w:r w:rsidRPr="00D44B2E">
              <w:rPr>
                <w:rStyle w:val="Hyperlink"/>
                <w:noProof/>
              </w:rPr>
              <w:t>3.2.1</w:t>
            </w:r>
            <w:r>
              <w:rPr>
                <w:rFonts w:asciiTheme="minorHAnsi" w:eastAsiaTheme="minorEastAsia" w:hAnsiTheme="minorHAnsi"/>
                <w:noProof/>
                <w:color w:val="auto"/>
                <w:kern w:val="2"/>
                <w:lang w:eastAsia="en-GB"/>
                <w14:ligatures w14:val="standardContextual"/>
              </w:rPr>
              <w:tab/>
            </w:r>
            <w:r w:rsidRPr="00D44B2E">
              <w:rPr>
                <w:rStyle w:val="Hyperlink"/>
                <w:noProof/>
              </w:rPr>
              <w:t>ServiceMetadataPublisherService datatype</w:t>
            </w:r>
            <w:r>
              <w:rPr>
                <w:noProof/>
                <w:webHidden/>
              </w:rPr>
              <w:tab/>
            </w:r>
            <w:r>
              <w:rPr>
                <w:noProof/>
                <w:webHidden/>
              </w:rPr>
              <w:fldChar w:fldCharType="begin"/>
            </w:r>
            <w:r>
              <w:rPr>
                <w:noProof/>
                <w:webHidden/>
              </w:rPr>
              <w:instrText xml:space="preserve"> PAGEREF _Toc183626426 \h </w:instrText>
            </w:r>
            <w:r>
              <w:rPr>
                <w:noProof/>
                <w:webHidden/>
              </w:rPr>
            </w:r>
            <w:r>
              <w:rPr>
                <w:noProof/>
                <w:webHidden/>
              </w:rPr>
              <w:fldChar w:fldCharType="separate"/>
            </w:r>
            <w:r w:rsidR="00114E73">
              <w:rPr>
                <w:noProof/>
                <w:webHidden/>
              </w:rPr>
              <w:t>26</w:t>
            </w:r>
            <w:r>
              <w:rPr>
                <w:noProof/>
                <w:webHidden/>
              </w:rPr>
              <w:fldChar w:fldCharType="end"/>
            </w:r>
          </w:hyperlink>
        </w:p>
        <w:p w14:paraId="45705B06" w14:textId="0AFAB0FC"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27" w:history="1">
            <w:r w:rsidRPr="00D44B2E">
              <w:rPr>
                <w:rStyle w:val="Hyperlink"/>
                <w:noProof/>
              </w:rPr>
              <w:t>3.2.2</w:t>
            </w:r>
            <w:r>
              <w:rPr>
                <w:rFonts w:asciiTheme="minorHAnsi" w:eastAsiaTheme="minorEastAsia" w:hAnsiTheme="minorHAnsi"/>
                <w:noProof/>
                <w:color w:val="auto"/>
                <w:kern w:val="2"/>
                <w:lang w:eastAsia="en-GB"/>
                <w14:ligatures w14:val="standardContextual"/>
              </w:rPr>
              <w:tab/>
            </w:r>
            <w:r w:rsidRPr="00D44B2E">
              <w:rPr>
                <w:rStyle w:val="Hyperlink"/>
                <w:noProof/>
              </w:rPr>
              <w:t>ServiceMetadataPublisherServiceForParticipant datatype</w:t>
            </w:r>
            <w:r>
              <w:rPr>
                <w:noProof/>
                <w:webHidden/>
              </w:rPr>
              <w:tab/>
            </w:r>
            <w:r>
              <w:rPr>
                <w:noProof/>
                <w:webHidden/>
              </w:rPr>
              <w:fldChar w:fldCharType="begin"/>
            </w:r>
            <w:r>
              <w:rPr>
                <w:noProof/>
                <w:webHidden/>
              </w:rPr>
              <w:instrText xml:space="preserve"> PAGEREF _Toc183626427 \h </w:instrText>
            </w:r>
            <w:r>
              <w:rPr>
                <w:noProof/>
                <w:webHidden/>
              </w:rPr>
            </w:r>
            <w:r>
              <w:rPr>
                <w:noProof/>
                <w:webHidden/>
              </w:rPr>
              <w:fldChar w:fldCharType="separate"/>
            </w:r>
            <w:r w:rsidR="00114E73">
              <w:rPr>
                <w:noProof/>
                <w:webHidden/>
              </w:rPr>
              <w:t>26</w:t>
            </w:r>
            <w:r>
              <w:rPr>
                <w:noProof/>
                <w:webHidden/>
              </w:rPr>
              <w:fldChar w:fldCharType="end"/>
            </w:r>
          </w:hyperlink>
        </w:p>
        <w:p w14:paraId="0260E068" w14:textId="7EFBE9E3"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28" w:history="1">
            <w:r w:rsidRPr="00D44B2E">
              <w:rPr>
                <w:rStyle w:val="Hyperlink"/>
                <w:noProof/>
              </w:rPr>
              <w:t>3.2.3</w:t>
            </w:r>
            <w:r>
              <w:rPr>
                <w:rFonts w:asciiTheme="minorHAnsi" w:eastAsiaTheme="minorEastAsia" w:hAnsiTheme="minorHAnsi"/>
                <w:noProof/>
                <w:color w:val="auto"/>
                <w:kern w:val="2"/>
                <w:lang w:eastAsia="en-GB"/>
                <w14:ligatures w14:val="standardContextual"/>
              </w:rPr>
              <w:tab/>
            </w:r>
            <w:r w:rsidRPr="00D44B2E">
              <w:rPr>
                <w:rStyle w:val="Hyperlink"/>
                <w:noProof/>
              </w:rPr>
              <w:t>ParticipantIdentifier datatype</w:t>
            </w:r>
            <w:r>
              <w:rPr>
                <w:noProof/>
                <w:webHidden/>
              </w:rPr>
              <w:tab/>
            </w:r>
            <w:r>
              <w:rPr>
                <w:noProof/>
                <w:webHidden/>
              </w:rPr>
              <w:fldChar w:fldCharType="begin"/>
            </w:r>
            <w:r>
              <w:rPr>
                <w:noProof/>
                <w:webHidden/>
              </w:rPr>
              <w:instrText xml:space="preserve"> PAGEREF _Toc183626428 \h </w:instrText>
            </w:r>
            <w:r>
              <w:rPr>
                <w:noProof/>
                <w:webHidden/>
              </w:rPr>
            </w:r>
            <w:r>
              <w:rPr>
                <w:noProof/>
                <w:webHidden/>
              </w:rPr>
              <w:fldChar w:fldCharType="separate"/>
            </w:r>
            <w:r w:rsidR="00114E73">
              <w:rPr>
                <w:noProof/>
                <w:webHidden/>
              </w:rPr>
              <w:t>27</w:t>
            </w:r>
            <w:r>
              <w:rPr>
                <w:noProof/>
                <w:webHidden/>
              </w:rPr>
              <w:fldChar w:fldCharType="end"/>
            </w:r>
          </w:hyperlink>
        </w:p>
        <w:p w14:paraId="598DA67C" w14:textId="7D1A65FF"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29" w:history="1">
            <w:r w:rsidRPr="00D44B2E">
              <w:rPr>
                <w:rStyle w:val="Hyperlink"/>
                <w:noProof/>
              </w:rPr>
              <w:t>3.2.4</w:t>
            </w:r>
            <w:r>
              <w:rPr>
                <w:rFonts w:asciiTheme="minorHAnsi" w:eastAsiaTheme="minorEastAsia" w:hAnsiTheme="minorHAnsi"/>
                <w:noProof/>
                <w:color w:val="auto"/>
                <w:kern w:val="2"/>
                <w:lang w:eastAsia="en-GB"/>
                <w14:ligatures w14:val="standardContextual"/>
              </w:rPr>
              <w:tab/>
            </w:r>
            <w:r w:rsidRPr="00D44B2E">
              <w:rPr>
                <w:rStyle w:val="Hyperlink"/>
                <w:noProof/>
              </w:rPr>
              <w:t>ParticipantIdentifier format</w:t>
            </w:r>
            <w:r>
              <w:rPr>
                <w:noProof/>
                <w:webHidden/>
              </w:rPr>
              <w:tab/>
            </w:r>
            <w:r>
              <w:rPr>
                <w:noProof/>
                <w:webHidden/>
              </w:rPr>
              <w:fldChar w:fldCharType="begin"/>
            </w:r>
            <w:r>
              <w:rPr>
                <w:noProof/>
                <w:webHidden/>
              </w:rPr>
              <w:instrText xml:space="preserve"> PAGEREF _Toc183626429 \h </w:instrText>
            </w:r>
            <w:r>
              <w:rPr>
                <w:noProof/>
                <w:webHidden/>
              </w:rPr>
            </w:r>
            <w:r>
              <w:rPr>
                <w:noProof/>
                <w:webHidden/>
              </w:rPr>
              <w:fldChar w:fldCharType="separate"/>
            </w:r>
            <w:r w:rsidR="00114E73">
              <w:rPr>
                <w:noProof/>
                <w:webHidden/>
              </w:rPr>
              <w:t>27</w:t>
            </w:r>
            <w:r>
              <w:rPr>
                <w:noProof/>
                <w:webHidden/>
              </w:rPr>
              <w:fldChar w:fldCharType="end"/>
            </w:r>
          </w:hyperlink>
        </w:p>
        <w:p w14:paraId="2A38BF70" w14:textId="29B1026F"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30" w:history="1">
            <w:r w:rsidRPr="00D44B2E">
              <w:rPr>
                <w:rStyle w:val="Hyperlink"/>
                <w:noProof/>
              </w:rPr>
              <w:t>3.2.5</w:t>
            </w:r>
            <w:r>
              <w:rPr>
                <w:rFonts w:asciiTheme="minorHAnsi" w:eastAsiaTheme="minorEastAsia" w:hAnsiTheme="minorHAnsi"/>
                <w:noProof/>
                <w:color w:val="auto"/>
                <w:kern w:val="2"/>
                <w:lang w:eastAsia="en-GB"/>
                <w14:ligatures w14:val="standardContextual"/>
              </w:rPr>
              <w:tab/>
            </w:r>
            <w:r w:rsidRPr="00D44B2E">
              <w:rPr>
                <w:rStyle w:val="Hyperlink"/>
                <w:noProof/>
              </w:rPr>
              <w:t>ParticipantIdentifierPage datatype</w:t>
            </w:r>
            <w:r>
              <w:rPr>
                <w:noProof/>
                <w:webHidden/>
              </w:rPr>
              <w:tab/>
            </w:r>
            <w:r>
              <w:rPr>
                <w:noProof/>
                <w:webHidden/>
              </w:rPr>
              <w:fldChar w:fldCharType="begin"/>
            </w:r>
            <w:r>
              <w:rPr>
                <w:noProof/>
                <w:webHidden/>
              </w:rPr>
              <w:instrText xml:space="preserve"> PAGEREF _Toc183626430 \h </w:instrText>
            </w:r>
            <w:r>
              <w:rPr>
                <w:noProof/>
                <w:webHidden/>
              </w:rPr>
            </w:r>
            <w:r>
              <w:rPr>
                <w:noProof/>
                <w:webHidden/>
              </w:rPr>
              <w:fldChar w:fldCharType="separate"/>
            </w:r>
            <w:r w:rsidR="00114E73">
              <w:rPr>
                <w:noProof/>
                <w:webHidden/>
              </w:rPr>
              <w:t>27</w:t>
            </w:r>
            <w:r>
              <w:rPr>
                <w:noProof/>
                <w:webHidden/>
              </w:rPr>
              <w:fldChar w:fldCharType="end"/>
            </w:r>
          </w:hyperlink>
        </w:p>
        <w:p w14:paraId="5E14F4BE" w14:textId="3D9A3B73"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31" w:history="1">
            <w:r w:rsidRPr="00D44B2E">
              <w:rPr>
                <w:rStyle w:val="Hyperlink"/>
                <w:noProof/>
              </w:rPr>
              <w:t>3.2.6</w:t>
            </w:r>
            <w:r>
              <w:rPr>
                <w:rFonts w:asciiTheme="minorHAnsi" w:eastAsiaTheme="minorEastAsia" w:hAnsiTheme="minorHAnsi"/>
                <w:noProof/>
                <w:color w:val="auto"/>
                <w:kern w:val="2"/>
                <w:lang w:eastAsia="en-GB"/>
                <w14:ligatures w14:val="standardContextual"/>
              </w:rPr>
              <w:tab/>
            </w:r>
            <w:r w:rsidRPr="00D44B2E">
              <w:rPr>
                <w:rStyle w:val="Hyperlink"/>
                <w:noProof/>
              </w:rPr>
              <w:t>MigrationRecord</w:t>
            </w:r>
            <w:r>
              <w:rPr>
                <w:noProof/>
                <w:webHidden/>
              </w:rPr>
              <w:tab/>
            </w:r>
            <w:r>
              <w:rPr>
                <w:noProof/>
                <w:webHidden/>
              </w:rPr>
              <w:fldChar w:fldCharType="begin"/>
            </w:r>
            <w:r>
              <w:rPr>
                <w:noProof/>
                <w:webHidden/>
              </w:rPr>
              <w:instrText xml:space="preserve"> PAGEREF _Toc183626431 \h </w:instrText>
            </w:r>
            <w:r>
              <w:rPr>
                <w:noProof/>
                <w:webHidden/>
              </w:rPr>
            </w:r>
            <w:r>
              <w:rPr>
                <w:noProof/>
                <w:webHidden/>
              </w:rPr>
              <w:fldChar w:fldCharType="separate"/>
            </w:r>
            <w:r w:rsidR="00114E73">
              <w:rPr>
                <w:noProof/>
                <w:webHidden/>
              </w:rPr>
              <w:t>28</w:t>
            </w:r>
            <w:r>
              <w:rPr>
                <w:noProof/>
                <w:webHidden/>
              </w:rPr>
              <w:fldChar w:fldCharType="end"/>
            </w:r>
          </w:hyperlink>
        </w:p>
        <w:p w14:paraId="64FDFAAF" w14:textId="297ED99C" w:rsidR="00901FC4" w:rsidRDefault="00901FC4">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3626432" w:history="1">
            <w:r w:rsidRPr="00D44B2E">
              <w:rPr>
                <w:rStyle w:val="Hyperlink"/>
                <w:noProof/>
              </w:rPr>
              <w:t>4</w:t>
            </w:r>
            <w:r>
              <w:rPr>
                <w:rFonts w:asciiTheme="minorHAnsi" w:eastAsiaTheme="minorEastAsia" w:hAnsiTheme="minorHAnsi"/>
                <w:b w:val="0"/>
                <w:noProof/>
                <w:color w:val="auto"/>
                <w:kern w:val="2"/>
                <w:lang w:eastAsia="en-GB"/>
                <w14:ligatures w14:val="standardContextual"/>
              </w:rPr>
              <w:tab/>
            </w:r>
            <w:r w:rsidRPr="00D44B2E">
              <w:rPr>
                <w:rStyle w:val="Hyperlink"/>
                <w:noProof/>
              </w:rPr>
              <w:t>Service Bindings</w:t>
            </w:r>
            <w:r>
              <w:rPr>
                <w:noProof/>
                <w:webHidden/>
              </w:rPr>
              <w:tab/>
            </w:r>
            <w:r>
              <w:rPr>
                <w:noProof/>
                <w:webHidden/>
              </w:rPr>
              <w:fldChar w:fldCharType="begin"/>
            </w:r>
            <w:r>
              <w:rPr>
                <w:noProof/>
                <w:webHidden/>
              </w:rPr>
              <w:instrText xml:space="preserve"> PAGEREF _Toc183626432 \h </w:instrText>
            </w:r>
            <w:r>
              <w:rPr>
                <w:noProof/>
                <w:webHidden/>
              </w:rPr>
            </w:r>
            <w:r>
              <w:rPr>
                <w:noProof/>
                <w:webHidden/>
              </w:rPr>
              <w:fldChar w:fldCharType="separate"/>
            </w:r>
            <w:r w:rsidR="00114E73">
              <w:rPr>
                <w:noProof/>
                <w:webHidden/>
              </w:rPr>
              <w:t>28</w:t>
            </w:r>
            <w:r>
              <w:rPr>
                <w:noProof/>
                <w:webHidden/>
              </w:rPr>
              <w:fldChar w:fldCharType="end"/>
            </w:r>
          </w:hyperlink>
        </w:p>
        <w:p w14:paraId="7E86E75C" w14:textId="79B2E642"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33" w:history="1">
            <w:r w:rsidRPr="00D44B2E">
              <w:rPr>
                <w:rStyle w:val="Hyperlink"/>
                <w:noProof/>
              </w:rPr>
              <w:t>4.1</w:t>
            </w:r>
            <w:r>
              <w:rPr>
                <w:rFonts w:asciiTheme="minorHAnsi" w:eastAsiaTheme="minorEastAsia" w:hAnsiTheme="minorHAnsi"/>
                <w:noProof/>
                <w:color w:val="auto"/>
                <w:kern w:val="2"/>
                <w:lang w:eastAsia="en-GB"/>
                <w14:ligatures w14:val="standardContextual"/>
              </w:rPr>
              <w:tab/>
            </w:r>
            <w:r w:rsidRPr="00D44B2E">
              <w:rPr>
                <w:rStyle w:val="Hyperlink"/>
                <w:noProof/>
              </w:rPr>
              <w:t>Services Provided as Web services - characteristics</w:t>
            </w:r>
            <w:r>
              <w:rPr>
                <w:noProof/>
                <w:webHidden/>
              </w:rPr>
              <w:tab/>
            </w:r>
            <w:r>
              <w:rPr>
                <w:noProof/>
                <w:webHidden/>
              </w:rPr>
              <w:fldChar w:fldCharType="begin"/>
            </w:r>
            <w:r>
              <w:rPr>
                <w:noProof/>
                <w:webHidden/>
              </w:rPr>
              <w:instrText xml:space="preserve"> PAGEREF _Toc183626433 \h </w:instrText>
            </w:r>
            <w:r>
              <w:rPr>
                <w:noProof/>
                <w:webHidden/>
              </w:rPr>
            </w:r>
            <w:r>
              <w:rPr>
                <w:noProof/>
                <w:webHidden/>
              </w:rPr>
              <w:fldChar w:fldCharType="separate"/>
            </w:r>
            <w:r w:rsidR="00114E73">
              <w:rPr>
                <w:noProof/>
                <w:webHidden/>
              </w:rPr>
              <w:t>28</w:t>
            </w:r>
            <w:r>
              <w:rPr>
                <w:noProof/>
                <w:webHidden/>
              </w:rPr>
              <w:fldChar w:fldCharType="end"/>
            </w:r>
          </w:hyperlink>
        </w:p>
        <w:p w14:paraId="1866A1D2" w14:textId="136FF82A"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34" w:history="1">
            <w:r w:rsidRPr="00D44B2E">
              <w:rPr>
                <w:rStyle w:val="Hyperlink"/>
                <w:noProof/>
              </w:rPr>
              <w:t>4.2</w:t>
            </w:r>
            <w:r>
              <w:rPr>
                <w:rFonts w:asciiTheme="minorHAnsi" w:eastAsiaTheme="minorEastAsia" w:hAnsiTheme="minorHAnsi"/>
                <w:noProof/>
                <w:color w:val="auto"/>
                <w:kern w:val="2"/>
                <w:lang w:eastAsia="en-GB"/>
                <w14:ligatures w14:val="standardContextual"/>
              </w:rPr>
              <w:tab/>
            </w:r>
            <w:r w:rsidRPr="00D44B2E">
              <w:rPr>
                <w:rStyle w:val="Hyperlink"/>
                <w:noProof/>
              </w:rPr>
              <w:t>ManageBusinessIdentifier service - binding</w:t>
            </w:r>
            <w:r>
              <w:rPr>
                <w:noProof/>
                <w:webHidden/>
              </w:rPr>
              <w:tab/>
            </w:r>
            <w:r>
              <w:rPr>
                <w:noProof/>
                <w:webHidden/>
              </w:rPr>
              <w:fldChar w:fldCharType="begin"/>
            </w:r>
            <w:r>
              <w:rPr>
                <w:noProof/>
                <w:webHidden/>
              </w:rPr>
              <w:instrText xml:space="preserve"> PAGEREF _Toc183626434 \h </w:instrText>
            </w:r>
            <w:r>
              <w:rPr>
                <w:noProof/>
                <w:webHidden/>
              </w:rPr>
            </w:r>
            <w:r>
              <w:rPr>
                <w:noProof/>
                <w:webHidden/>
              </w:rPr>
              <w:fldChar w:fldCharType="separate"/>
            </w:r>
            <w:r w:rsidR="00114E73">
              <w:rPr>
                <w:noProof/>
                <w:webHidden/>
              </w:rPr>
              <w:t>28</w:t>
            </w:r>
            <w:r>
              <w:rPr>
                <w:noProof/>
                <w:webHidden/>
              </w:rPr>
              <w:fldChar w:fldCharType="end"/>
            </w:r>
          </w:hyperlink>
        </w:p>
        <w:p w14:paraId="345AB042" w14:textId="3A0C81B7"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35" w:history="1">
            <w:r w:rsidRPr="00D44B2E">
              <w:rPr>
                <w:rStyle w:val="Hyperlink"/>
                <w:noProof/>
              </w:rPr>
              <w:t>4.2.1</w:t>
            </w:r>
            <w:r>
              <w:rPr>
                <w:rFonts w:asciiTheme="minorHAnsi" w:eastAsiaTheme="minorEastAsia" w:hAnsiTheme="minorHAnsi"/>
                <w:noProof/>
                <w:color w:val="auto"/>
                <w:kern w:val="2"/>
                <w:lang w:eastAsia="en-GB"/>
                <w14:ligatures w14:val="standardContextual"/>
              </w:rPr>
              <w:tab/>
            </w:r>
            <w:r w:rsidRPr="00D44B2E">
              <w:rPr>
                <w:rStyle w:val="Hyperlink"/>
                <w:noProof/>
              </w:rPr>
              <w:t>Transport binding</w:t>
            </w:r>
            <w:r>
              <w:rPr>
                <w:noProof/>
                <w:webHidden/>
              </w:rPr>
              <w:tab/>
            </w:r>
            <w:r>
              <w:rPr>
                <w:noProof/>
                <w:webHidden/>
              </w:rPr>
              <w:fldChar w:fldCharType="begin"/>
            </w:r>
            <w:r>
              <w:rPr>
                <w:noProof/>
                <w:webHidden/>
              </w:rPr>
              <w:instrText xml:space="preserve"> PAGEREF _Toc183626435 \h </w:instrText>
            </w:r>
            <w:r>
              <w:rPr>
                <w:noProof/>
                <w:webHidden/>
              </w:rPr>
            </w:r>
            <w:r>
              <w:rPr>
                <w:noProof/>
                <w:webHidden/>
              </w:rPr>
              <w:fldChar w:fldCharType="separate"/>
            </w:r>
            <w:r w:rsidR="00114E73">
              <w:rPr>
                <w:noProof/>
                <w:webHidden/>
              </w:rPr>
              <w:t>29</w:t>
            </w:r>
            <w:r>
              <w:rPr>
                <w:noProof/>
                <w:webHidden/>
              </w:rPr>
              <w:fldChar w:fldCharType="end"/>
            </w:r>
          </w:hyperlink>
        </w:p>
        <w:p w14:paraId="1628ABF2" w14:textId="02382670"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36" w:history="1">
            <w:r w:rsidRPr="00D44B2E">
              <w:rPr>
                <w:rStyle w:val="Hyperlink"/>
                <w:noProof/>
              </w:rPr>
              <w:t>4.2.2</w:t>
            </w:r>
            <w:r>
              <w:rPr>
                <w:rFonts w:asciiTheme="minorHAnsi" w:eastAsiaTheme="minorEastAsia" w:hAnsiTheme="minorHAnsi"/>
                <w:noProof/>
                <w:color w:val="auto"/>
                <w:kern w:val="2"/>
                <w:lang w:eastAsia="en-GB"/>
                <w14:ligatures w14:val="standardContextual"/>
              </w:rPr>
              <w:tab/>
            </w:r>
            <w:r w:rsidRPr="00D44B2E">
              <w:rPr>
                <w:rStyle w:val="Hyperlink"/>
                <w:noProof/>
              </w:rPr>
              <w:t>Security</w:t>
            </w:r>
            <w:r>
              <w:rPr>
                <w:noProof/>
                <w:webHidden/>
              </w:rPr>
              <w:tab/>
            </w:r>
            <w:r>
              <w:rPr>
                <w:noProof/>
                <w:webHidden/>
              </w:rPr>
              <w:fldChar w:fldCharType="begin"/>
            </w:r>
            <w:r>
              <w:rPr>
                <w:noProof/>
                <w:webHidden/>
              </w:rPr>
              <w:instrText xml:space="preserve"> PAGEREF _Toc183626436 \h </w:instrText>
            </w:r>
            <w:r>
              <w:rPr>
                <w:noProof/>
                <w:webHidden/>
              </w:rPr>
            </w:r>
            <w:r>
              <w:rPr>
                <w:noProof/>
                <w:webHidden/>
              </w:rPr>
              <w:fldChar w:fldCharType="separate"/>
            </w:r>
            <w:r w:rsidR="00114E73">
              <w:rPr>
                <w:noProof/>
                <w:webHidden/>
              </w:rPr>
              <w:t>29</w:t>
            </w:r>
            <w:r>
              <w:rPr>
                <w:noProof/>
                <w:webHidden/>
              </w:rPr>
              <w:fldChar w:fldCharType="end"/>
            </w:r>
          </w:hyperlink>
        </w:p>
        <w:p w14:paraId="31591FD5" w14:textId="61521F0F" w:rsidR="00901FC4" w:rsidRDefault="00901FC4">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3626437" w:history="1">
            <w:r w:rsidRPr="00D44B2E">
              <w:rPr>
                <w:rStyle w:val="Hyperlink"/>
                <w:noProof/>
              </w:rPr>
              <w:t>4.3</w:t>
            </w:r>
            <w:r>
              <w:rPr>
                <w:rFonts w:asciiTheme="minorHAnsi" w:eastAsiaTheme="minorEastAsia" w:hAnsiTheme="minorHAnsi"/>
                <w:noProof/>
                <w:color w:val="auto"/>
                <w:kern w:val="2"/>
                <w:lang w:eastAsia="en-GB"/>
                <w14:ligatures w14:val="standardContextual"/>
              </w:rPr>
              <w:tab/>
            </w:r>
            <w:r w:rsidRPr="00D44B2E">
              <w:rPr>
                <w:rStyle w:val="Hyperlink"/>
                <w:noProof/>
              </w:rPr>
              <w:t>ManageServiceMetadata service - binding</w:t>
            </w:r>
            <w:r>
              <w:rPr>
                <w:noProof/>
                <w:webHidden/>
              </w:rPr>
              <w:tab/>
            </w:r>
            <w:r>
              <w:rPr>
                <w:noProof/>
                <w:webHidden/>
              </w:rPr>
              <w:fldChar w:fldCharType="begin"/>
            </w:r>
            <w:r>
              <w:rPr>
                <w:noProof/>
                <w:webHidden/>
              </w:rPr>
              <w:instrText xml:space="preserve"> PAGEREF _Toc183626437 \h </w:instrText>
            </w:r>
            <w:r>
              <w:rPr>
                <w:noProof/>
                <w:webHidden/>
              </w:rPr>
            </w:r>
            <w:r>
              <w:rPr>
                <w:noProof/>
                <w:webHidden/>
              </w:rPr>
              <w:fldChar w:fldCharType="separate"/>
            </w:r>
            <w:r w:rsidR="00114E73">
              <w:rPr>
                <w:noProof/>
                <w:webHidden/>
              </w:rPr>
              <w:t>29</w:t>
            </w:r>
            <w:r>
              <w:rPr>
                <w:noProof/>
                <w:webHidden/>
              </w:rPr>
              <w:fldChar w:fldCharType="end"/>
            </w:r>
          </w:hyperlink>
        </w:p>
        <w:p w14:paraId="4326FBB4" w14:textId="5CA6A683"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38" w:history="1">
            <w:r w:rsidRPr="00D44B2E">
              <w:rPr>
                <w:rStyle w:val="Hyperlink"/>
                <w:noProof/>
              </w:rPr>
              <w:t>4.3.1</w:t>
            </w:r>
            <w:r>
              <w:rPr>
                <w:rFonts w:asciiTheme="minorHAnsi" w:eastAsiaTheme="minorEastAsia" w:hAnsiTheme="minorHAnsi"/>
                <w:noProof/>
                <w:color w:val="auto"/>
                <w:kern w:val="2"/>
                <w:lang w:eastAsia="en-GB"/>
                <w14:ligatures w14:val="standardContextual"/>
              </w:rPr>
              <w:tab/>
            </w:r>
            <w:r w:rsidRPr="00D44B2E">
              <w:rPr>
                <w:rStyle w:val="Hyperlink"/>
                <w:noProof/>
              </w:rPr>
              <w:t>Transport binding</w:t>
            </w:r>
            <w:r>
              <w:rPr>
                <w:noProof/>
                <w:webHidden/>
              </w:rPr>
              <w:tab/>
            </w:r>
            <w:r>
              <w:rPr>
                <w:noProof/>
                <w:webHidden/>
              </w:rPr>
              <w:fldChar w:fldCharType="begin"/>
            </w:r>
            <w:r>
              <w:rPr>
                <w:noProof/>
                <w:webHidden/>
              </w:rPr>
              <w:instrText xml:space="preserve"> PAGEREF _Toc183626438 \h </w:instrText>
            </w:r>
            <w:r>
              <w:rPr>
                <w:noProof/>
                <w:webHidden/>
              </w:rPr>
            </w:r>
            <w:r>
              <w:rPr>
                <w:noProof/>
                <w:webHidden/>
              </w:rPr>
              <w:fldChar w:fldCharType="separate"/>
            </w:r>
            <w:r w:rsidR="00114E73">
              <w:rPr>
                <w:noProof/>
                <w:webHidden/>
              </w:rPr>
              <w:t>29</w:t>
            </w:r>
            <w:r>
              <w:rPr>
                <w:noProof/>
                <w:webHidden/>
              </w:rPr>
              <w:fldChar w:fldCharType="end"/>
            </w:r>
          </w:hyperlink>
        </w:p>
        <w:p w14:paraId="4993139D" w14:textId="6DDC613A" w:rsidR="00901FC4" w:rsidRDefault="00901FC4">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3626439" w:history="1">
            <w:r w:rsidRPr="00D44B2E">
              <w:rPr>
                <w:rStyle w:val="Hyperlink"/>
                <w:noProof/>
              </w:rPr>
              <w:t>4.3.2</w:t>
            </w:r>
            <w:r>
              <w:rPr>
                <w:rFonts w:asciiTheme="minorHAnsi" w:eastAsiaTheme="minorEastAsia" w:hAnsiTheme="minorHAnsi"/>
                <w:noProof/>
                <w:color w:val="auto"/>
                <w:kern w:val="2"/>
                <w:lang w:eastAsia="en-GB"/>
                <w14:ligatures w14:val="standardContextual"/>
              </w:rPr>
              <w:tab/>
            </w:r>
            <w:r w:rsidRPr="00D44B2E">
              <w:rPr>
                <w:rStyle w:val="Hyperlink"/>
                <w:noProof/>
              </w:rPr>
              <w:t>Security</w:t>
            </w:r>
            <w:r>
              <w:rPr>
                <w:noProof/>
                <w:webHidden/>
              </w:rPr>
              <w:tab/>
            </w:r>
            <w:r>
              <w:rPr>
                <w:noProof/>
                <w:webHidden/>
              </w:rPr>
              <w:fldChar w:fldCharType="begin"/>
            </w:r>
            <w:r>
              <w:rPr>
                <w:noProof/>
                <w:webHidden/>
              </w:rPr>
              <w:instrText xml:space="preserve"> PAGEREF _Toc183626439 \h </w:instrText>
            </w:r>
            <w:r>
              <w:rPr>
                <w:noProof/>
                <w:webHidden/>
              </w:rPr>
            </w:r>
            <w:r>
              <w:rPr>
                <w:noProof/>
                <w:webHidden/>
              </w:rPr>
              <w:fldChar w:fldCharType="separate"/>
            </w:r>
            <w:r w:rsidR="00114E73">
              <w:rPr>
                <w:noProof/>
                <w:webHidden/>
              </w:rPr>
              <w:t>29</w:t>
            </w:r>
            <w:r>
              <w:rPr>
                <w:noProof/>
                <w:webHidden/>
              </w:rPr>
              <w:fldChar w:fldCharType="end"/>
            </w:r>
          </w:hyperlink>
        </w:p>
        <w:p w14:paraId="2A64451A" w14:textId="7E9ED6AA" w:rsidR="00901FC4" w:rsidRDefault="00901FC4">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3626440" w:history="1">
            <w:r w:rsidRPr="00D44B2E">
              <w:rPr>
                <w:rStyle w:val="Hyperlink"/>
                <w:noProof/>
              </w:rPr>
              <w:t>5</w:t>
            </w:r>
            <w:r>
              <w:rPr>
                <w:rFonts w:asciiTheme="minorHAnsi" w:eastAsiaTheme="minorEastAsia" w:hAnsiTheme="minorHAnsi"/>
                <w:b w:val="0"/>
                <w:noProof/>
                <w:color w:val="auto"/>
                <w:kern w:val="2"/>
                <w:lang w:eastAsia="en-GB"/>
                <w14:ligatures w14:val="standardContextual"/>
              </w:rPr>
              <w:tab/>
            </w:r>
            <w:r w:rsidRPr="00D44B2E">
              <w:rPr>
                <w:rStyle w:val="Hyperlink"/>
                <w:noProof/>
              </w:rPr>
              <w:t>DNS Spoof Mitigation</w:t>
            </w:r>
            <w:r>
              <w:rPr>
                <w:noProof/>
                <w:webHidden/>
              </w:rPr>
              <w:tab/>
            </w:r>
            <w:r>
              <w:rPr>
                <w:noProof/>
                <w:webHidden/>
              </w:rPr>
              <w:fldChar w:fldCharType="begin"/>
            </w:r>
            <w:r>
              <w:rPr>
                <w:noProof/>
                <w:webHidden/>
              </w:rPr>
              <w:instrText xml:space="preserve"> PAGEREF _Toc183626440 \h </w:instrText>
            </w:r>
            <w:r>
              <w:rPr>
                <w:noProof/>
                <w:webHidden/>
              </w:rPr>
            </w:r>
            <w:r>
              <w:rPr>
                <w:noProof/>
                <w:webHidden/>
              </w:rPr>
              <w:fldChar w:fldCharType="separate"/>
            </w:r>
            <w:r w:rsidR="00114E73">
              <w:rPr>
                <w:noProof/>
                <w:webHidden/>
              </w:rPr>
              <w:t>29</w:t>
            </w:r>
            <w:r>
              <w:rPr>
                <w:noProof/>
                <w:webHidden/>
              </w:rPr>
              <w:fldChar w:fldCharType="end"/>
            </w:r>
          </w:hyperlink>
        </w:p>
        <w:p w14:paraId="481C8F63" w14:textId="1D77E85C"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lastRenderedPageBreak/>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48A8F94D"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The licensor cannot revoke these freedoms as long as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0" w:name="_Toc183626386"/>
      <w:r>
        <w:lastRenderedPageBreak/>
        <w:t>Revision History</w:t>
      </w:r>
      <w:bookmarkEnd w:id="0"/>
    </w:p>
    <w:tbl>
      <w:tblPr>
        <w:tblStyle w:val="Gitternetztabelle4Akzent1"/>
        <w:tblW w:w="0" w:type="auto"/>
        <w:tblLook w:val="0620" w:firstRow="1" w:lastRow="0" w:firstColumn="0" w:lastColumn="0" w:noHBand="1" w:noVBand="1"/>
      </w:tblPr>
      <w:tblGrid>
        <w:gridCol w:w="1023"/>
        <w:gridCol w:w="1382"/>
        <w:gridCol w:w="4408"/>
        <w:gridCol w:w="2197"/>
      </w:tblGrid>
      <w:tr w:rsidR="00E06D1E" w14:paraId="1BB31F19" w14:textId="419F1159" w:rsidTr="00AD222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E06D1E" w:rsidRDefault="00E06D1E" w:rsidP="008C0218">
            <w:pPr>
              <w:pStyle w:val="PParagraph"/>
              <w:ind w:left="0"/>
            </w:pPr>
            <w:r w:rsidRPr="00EF22F3">
              <w:t>Version</w:t>
            </w:r>
          </w:p>
        </w:tc>
        <w:tc>
          <w:tcPr>
            <w:tcW w:w="1382" w:type="dxa"/>
          </w:tcPr>
          <w:p w14:paraId="391F0766" w14:textId="52EFADE9" w:rsidR="00E06D1E" w:rsidRDefault="00E06D1E" w:rsidP="008C0218">
            <w:pPr>
              <w:pStyle w:val="PParagraph"/>
              <w:ind w:left="0"/>
            </w:pPr>
            <w:r w:rsidRPr="00EF22F3">
              <w:t>Date</w:t>
            </w:r>
          </w:p>
        </w:tc>
        <w:tc>
          <w:tcPr>
            <w:tcW w:w="4408" w:type="dxa"/>
          </w:tcPr>
          <w:p w14:paraId="766BAC04" w14:textId="4FEFB16A" w:rsidR="00E06D1E" w:rsidRDefault="00E06D1E" w:rsidP="008C0218">
            <w:pPr>
              <w:pStyle w:val="PParagraph"/>
              <w:ind w:left="323" w:hanging="323"/>
            </w:pPr>
            <w:r w:rsidRPr="00EF22F3">
              <w:t>Description of changes</w:t>
            </w:r>
          </w:p>
        </w:tc>
        <w:tc>
          <w:tcPr>
            <w:tcW w:w="0" w:type="auto"/>
          </w:tcPr>
          <w:p w14:paraId="0E6950E3" w14:textId="0381C4EE" w:rsidR="00E06D1E" w:rsidRPr="00EF22F3" w:rsidRDefault="00E06D1E" w:rsidP="00AD2221">
            <w:pPr>
              <w:pStyle w:val="PParagraph"/>
              <w:ind w:left="227" w:hanging="227"/>
            </w:pPr>
            <w:r>
              <w:t>Author</w:t>
            </w:r>
          </w:p>
        </w:tc>
      </w:tr>
      <w:tr w:rsidR="00E06D1E" w14:paraId="5AB5E58D" w14:textId="7950C7DD" w:rsidTr="00AD2221">
        <w:tc>
          <w:tcPr>
            <w:tcW w:w="0" w:type="auto"/>
          </w:tcPr>
          <w:p w14:paraId="41BCCF7C" w14:textId="0BE7B3F8" w:rsidR="00E06D1E" w:rsidRDefault="00E06D1E" w:rsidP="00E06D1E">
            <w:pPr>
              <w:pStyle w:val="PParagraph"/>
              <w:ind w:left="0"/>
            </w:pPr>
            <w:r w:rsidRPr="0005230D">
              <w:t>1.0.0</w:t>
            </w:r>
          </w:p>
        </w:tc>
        <w:tc>
          <w:tcPr>
            <w:tcW w:w="1382" w:type="dxa"/>
          </w:tcPr>
          <w:p w14:paraId="037093E1" w14:textId="52EFF44E" w:rsidR="00E06D1E" w:rsidRDefault="00E06D1E" w:rsidP="00E06D1E">
            <w:pPr>
              <w:pStyle w:val="PParagraph"/>
              <w:ind w:left="0"/>
            </w:pPr>
            <w:r w:rsidRPr="0005230D">
              <w:t>2010-02-15</w:t>
            </w:r>
          </w:p>
        </w:tc>
        <w:tc>
          <w:tcPr>
            <w:tcW w:w="4408" w:type="dxa"/>
          </w:tcPr>
          <w:p w14:paraId="10E5CB53" w14:textId="5A7C2B8D" w:rsidR="00E06D1E" w:rsidRDefault="00E06D1E" w:rsidP="00AD2221">
            <w:pPr>
              <w:pStyle w:val="PParagraph"/>
              <w:ind w:left="202" w:hanging="202"/>
            </w:pPr>
            <w:r w:rsidRPr="0005230D">
              <w:t>First version (pending EC approval)</w:t>
            </w:r>
          </w:p>
        </w:tc>
        <w:tc>
          <w:tcPr>
            <w:tcW w:w="0" w:type="auto"/>
          </w:tcPr>
          <w:p w14:paraId="2B105A5B" w14:textId="689FAA8B" w:rsidR="00E06D1E" w:rsidRDefault="00E06D1E" w:rsidP="00AD2221">
            <w:pPr>
              <w:pStyle w:val="PParagraph"/>
              <w:ind w:left="227" w:hanging="227"/>
            </w:pPr>
            <w:r>
              <w:t>Mike Edwards</w:t>
            </w:r>
            <w:r w:rsidRPr="0005230D">
              <w:t>, NITA</w:t>
            </w:r>
            <w:r>
              <w:t>/IBM</w:t>
            </w:r>
          </w:p>
        </w:tc>
      </w:tr>
      <w:tr w:rsidR="00E06D1E" w14:paraId="534B97EA" w14:textId="2D670C48" w:rsidTr="00AD2221">
        <w:tc>
          <w:tcPr>
            <w:tcW w:w="0" w:type="auto"/>
          </w:tcPr>
          <w:p w14:paraId="48B67EDE" w14:textId="505E8D08" w:rsidR="00E06D1E" w:rsidRPr="00745F5A" w:rsidRDefault="00E06D1E" w:rsidP="00E06D1E">
            <w:pPr>
              <w:pStyle w:val="PParagraph"/>
              <w:ind w:left="0"/>
            </w:pPr>
            <w:r w:rsidRPr="0005230D">
              <w:t>1.0.1</w:t>
            </w:r>
          </w:p>
        </w:tc>
        <w:tc>
          <w:tcPr>
            <w:tcW w:w="1382" w:type="dxa"/>
          </w:tcPr>
          <w:p w14:paraId="1C2DEE28" w14:textId="56555362" w:rsidR="00E06D1E" w:rsidRPr="00745F5A" w:rsidRDefault="00E06D1E" w:rsidP="00E06D1E">
            <w:pPr>
              <w:pStyle w:val="PParagraph"/>
              <w:ind w:left="0"/>
            </w:pPr>
            <w:r w:rsidRPr="0005230D">
              <w:t>2010-10-01</w:t>
            </w:r>
          </w:p>
        </w:tc>
        <w:tc>
          <w:tcPr>
            <w:tcW w:w="4408" w:type="dxa"/>
          </w:tcPr>
          <w:p w14:paraId="29163067" w14:textId="226CAA86" w:rsidR="00E06D1E" w:rsidRPr="00745F5A" w:rsidRDefault="00E06D1E" w:rsidP="00AD2221">
            <w:pPr>
              <w:ind w:left="202" w:hanging="202"/>
            </w:pPr>
            <w:r w:rsidRPr="0005230D">
              <w:t>EC approved</w:t>
            </w:r>
          </w:p>
        </w:tc>
        <w:tc>
          <w:tcPr>
            <w:tcW w:w="0" w:type="auto"/>
          </w:tcPr>
          <w:p w14:paraId="654EFAF9" w14:textId="3DD69AF1" w:rsidR="00E06D1E" w:rsidRPr="00745F5A" w:rsidRDefault="00E06D1E" w:rsidP="00AD2221">
            <w:pPr>
              <w:ind w:left="227" w:hanging="227"/>
            </w:pPr>
            <w:r w:rsidRPr="0005230D">
              <w:t>Klaus Vilstrup Pedersen, DIFI</w:t>
            </w:r>
          </w:p>
        </w:tc>
      </w:tr>
      <w:tr w:rsidR="00E06D1E" w14:paraId="0A85C478" w14:textId="21FF13FA" w:rsidTr="00AD2221">
        <w:tc>
          <w:tcPr>
            <w:tcW w:w="0" w:type="auto"/>
          </w:tcPr>
          <w:p w14:paraId="6B8EF553" w14:textId="6D02D53B" w:rsidR="00E06D1E" w:rsidRPr="00745F5A" w:rsidRDefault="00E06D1E" w:rsidP="00E06D1E">
            <w:pPr>
              <w:pStyle w:val="PParagraph"/>
              <w:ind w:left="0"/>
            </w:pPr>
            <w:r w:rsidRPr="0005230D">
              <w:t>1.2.0</w:t>
            </w:r>
          </w:p>
        </w:tc>
        <w:tc>
          <w:tcPr>
            <w:tcW w:w="1382" w:type="dxa"/>
          </w:tcPr>
          <w:p w14:paraId="666672A0" w14:textId="20BB35CA" w:rsidR="00E06D1E" w:rsidRPr="00745F5A" w:rsidRDefault="00E06D1E" w:rsidP="00E06D1E">
            <w:pPr>
              <w:pStyle w:val="PParagraph"/>
              <w:ind w:left="0"/>
            </w:pPr>
            <w:r w:rsidRPr="0005230D">
              <w:t>202</w:t>
            </w:r>
            <w:r>
              <w:t>1</w:t>
            </w:r>
            <w:r w:rsidRPr="0005230D">
              <w:t>-0</w:t>
            </w:r>
            <w:r>
              <w:t>5</w:t>
            </w:r>
            <w:r w:rsidRPr="0005230D">
              <w:t>-</w:t>
            </w:r>
            <w:r>
              <w:t>13</w:t>
            </w:r>
          </w:p>
        </w:tc>
        <w:tc>
          <w:tcPr>
            <w:tcW w:w="4408" w:type="dxa"/>
          </w:tcPr>
          <w:p w14:paraId="490B5BE0" w14:textId="77777777" w:rsidR="00E06D1E" w:rsidRDefault="00E06D1E" w:rsidP="00AD2221">
            <w:pPr>
              <w:ind w:left="202" w:hanging="202"/>
            </w:pPr>
            <w:r w:rsidRPr="0005230D">
              <w:t>Updated the references</w:t>
            </w:r>
          </w:p>
          <w:p w14:paraId="53D083E1" w14:textId="77777777" w:rsidR="00E06D1E" w:rsidRDefault="00E06D1E" w:rsidP="00AD2221">
            <w:pPr>
              <w:ind w:left="202" w:hanging="202"/>
            </w:pPr>
            <w:r>
              <w:t>Improved layout</w:t>
            </w:r>
          </w:p>
          <w:p w14:paraId="016030F9" w14:textId="77777777" w:rsidR="00E06D1E" w:rsidRDefault="00E06D1E" w:rsidP="00AD2221">
            <w:pPr>
              <w:ind w:left="202" w:hanging="202"/>
            </w:pPr>
            <w:r w:rsidRPr="00FA224F">
              <w:t xml:space="preserve">Linking </w:t>
            </w:r>
            <w:r>
              <w:t>external XSD and WSDLs</w:t>
            </w:r>
            <w:r w:rsidRPr="00FA224F">
              <w:t xml:space="preserve"> in the Appendix</w:t>
            </w:r>
          </w:p>
          <w:p w14:paraId="624378F4" w14:textId="77777777" w:rsidR="00E06D1E" w:rsidRDefault="00E06D1E" w:rsidP="00AD2221">
            <w:pPr>
              <w:ind w:left="202" w:hanging="202"/>
            </w:pPr>
            <w:r>
              <w:t>Updated rules for migration key</w:t>
            </w:r>
          </w:p>
          <w:p w14:paraId="03485F89" w14:textId="518400D5" w:rsidR="00E06D1E" w:rsidRPr="00745F5A" w:rsidRDefault="00E06D1E" w:rsidP="00AD2221">
            <w:pPr>
              <w:ind w:left="202" w:hanging="202"/>
            </w:pPr>
            <w:r>
              <w:t>Changed the service name from “</w:t>
            </w:r>
            <w:r w:rsidRPr="00D160D5">
              <w:t>Manage</w:t>
            </w:r>
            <w:r>
              <w:t>Participant*” to “</w:t>
            </w:r>
            <w:r w:rsidRPr="00D160D5">
              <w:t>ManageBusiness</w:t>
            </w:r>
            <w:r>
              <w:t>*” to reflect the current situation</w:t>
            </w:r>
          </w:p>
        </w:tc>
        <w:tc>
          <w:tcPr>
            <w:tcW w:w="0" w:type="auto"/>
          </w:tcPr>
          <w:p w14:paraId="51AE186A" w14:textId="5020C8AA" w:rsidR="00E06D1E" w:rsidRPr="00745F5A" w:rsidRDefault="00E06D1E" w:rsidP="00AD2221">
            <w:pPr>
              <w:ind w:left="227" w:hanging="227"/>
            </w:pPr>
            <w:r w:rsidRPr="0005230D">
              <w:t>Philip Helger, Open</w:t>
            </w:r>
            <w:r>
              <w:t>Peppol</w:t>
            </w:r>
            <w:r w:rsidRPr="0005230D">
              <w:t xml:space="preserve"> OO</w:t>
            </w:r>
          </w:p>
        </w:tc>
      </w:tr>
      <w:tr w:rsidR="00E06D1E" w14:paraId="534DFB3E" w14:textId="1EEB75FF" w:rsidTr="00AD2221">
        <w:tc>
          <w:tcPr>
            <w:tcW w:w="0" w:type="auto"/>
          </w:tcPr>
          <w:p w14:paraId="3D3EB36A" w14:textId="593CA157" w:rsidR="00E06D1E" w:rsidRPr="00745F5A" w:rsidRDefault="00E06D1E" w:rsidP="00E06D1E">
            <w:pPr>
              <w:pStyle w:val="PParagraph"/>
              <w:ind w:left="0"/>
            </w:pPr>
            <w:r>
              <w:t>1.3.0</w:t>
            </w:r>
          </w:p>
        </w:tc>
        <w:tc>
          <w:tcPr>
            <w:tcW w:w="1382" w:type="dxa"/>
          </w:tcPr>
          <w:p w14:paraId="2975B291" w14:textId="5FD77172" w:rsidR="00E06D1E" w:rsidRPr="00745F5A" w:rsidRDefault="00E06D1E" w:rsidP="00E06D1E">
            <w:pPr>
              <w:pStyle w:val="PParagraph"/>
              <w:ind w:left="0"/>
            </w:pPr>
            <w:r w:rsidRPr="00172624">
              <w:t>202</w:t>
            </w:r>
            <w:r w:rsidR="00172624">
              <w:t>5</w:t>
            </w:r>
            <w:r w:rsidRPr="00172624">
              <w:t>-</w:t>
            </w:r>
            <w:r w:rsidR="00172624">
              <w:t>02</w:t>
            </w:r>
            <w:r w:rsidR="0090191E">
              <w:t>-</w:t>
            </w:r>
            <w:r w:rsidR="00172624">
              <w:t>06</w:t>
            </w:r>
          </w:p>
        </w:tc>
        <w:tc>
          <w:tcPr>
            <w:tcW w:w="4408" w:type="dxa"/>
          </w:tcPr>
          <w:p w14:paraId="2C287E7B" w14:textId="47BCA79A" w:rsidR="00E06D1E" w:rsidRDefault="000022A2" w:rsidP="00AD2221">
            <w:pPr>
              <w:ind w:left="202" w:hanging="202"/>
            </w:pPr>
            <w:r>
              <w:t>Removed Appendix A: XML Schema</w:t>
            </w:r>
            <w:r w:rsidRPr="000022A2">
              <w:t xml:space="preserve"> (non-normative)</w:t>
            </w:r>
          </w:p>
          <w:p w14:paraId="0D36B116" w14:textId="77777777" w:rsidR="000022A2" w:rsidRDefault="000022A2" w:rsidP="00AD2221">
            <w:pPr>
              <w:ind w:left="202" w:hanging="202"/>
            </w:pPr>
            <w:r>
              <w:t xml:space="preserve">Removed </w:t>
            </w:r>
            <w:r w:rsidRPr="000022A2">
              <w:t>Appendix B: WSDLs (non-normative)</w:t>
            </w:r>
          </w:p>
          <w:p w14:paraId="5245D700" w14:textId="77777777" w:rsidR="00526E7C" w:rsidRDefault="00526E7C" w:rsidP="00AD2221">
            <w:pPr>
              <w:ind w:left="202" w:hanging="202"/>
            </w:pPr>
            <w:r>
              <w:t>Updated Peppol references</w:t>
            </w:r>
          </w:p>
          <w:p w14:paraId="6FA5FE67" w14:textId="77777777" w:rsidR="00526E7C" w:rsidRDefault="00526E7C" w:rsidP="00AD2221">
            <w:pPr>
              <w:ind w:left="202" w:hanging="202"/>
            </w:pPr>
            <w:r>
              <w:t>Updated reference URLs</w:t>
            </w:r>
          </w:p>
          <w:p w14:paraId="757A1470" w14:textId="77777777" w:rsidR="00E561A7" w:rsidRDefault="00E561A7" w:rsidP="003B79F2">
            <w:pPr>
              <w:ind w:left="202" w:hanging="202"/>
            </w:pPr>
            <w:r>
              <w:t>Added reference to OASIS BDX Location 1.0</w:t>
            </w:r>
          </w:p>
          <w:p w14:paraId="39D20516" w14:textId="77777777" w:rsidR="007207BF" w:rsidRDefault="007207BF" w:rsidP="003B79F2">
            <w:pPr>
              <w:ind w:left="202" w:hanging="202"/>
            </w:pPr>
            <w:r>
              <w:t>Switching from CNAME to U-NAPTR DNS records</w:t>
            </w:r>
          </w:p>
          <w:p w14:paraId="23501BFA" w14:textId="47B0F84F" w:rsidR="007207BF" w:rsidRPr="00745F5A" w:rsidRDefault="007207BF" w:rsidP="00AD2221">
            <w:pPr>
              <w:ind w:left="202" w:hanging="202"/>
            </w:pPr>
            <w:r>
              <w:t>Removed the CNAME Wildcard option</w:t>
            </w:r>
            <w:r w:rsidR="0090191E">
              <w:t xml:space="preserve"> </w:t>
            </w:r>
            <w:r w:rsidR="0090191E" w:rsidRPr="0090191E">
              <w:t>as this is unused and not relevant with current use of iso6523-actorid-upis</w:t>
            </w:r>
          </w:p>
        </w:tc>
        <w:tc>
          <w:tcPr>
            <w:tcW w:w="0" w:type="auto"/>
          </w:tcPr>
          <w:p w14:paraId="4A1A8929" w14:textId="72DB8F5C" w:rsidR="00E06D1E" w:rsidRPr="00745F5A" w:rsidRDefault="00E06D1E" w:rsidP="00AD2221">
            <w:pPr>
              <w:ind w:left="227" w:hanging="227"/>
            </w:pPr>
            <w:r w:rsidRPr="0005230D">
              <w:t>Philip Helger, Open</w:t>
            </w:r>
            <w:r>
              <w:t>Peppol</w:t>
            </w:r>
            <w:r w:rsidRPr="0005230D">
              <w:t xml:space="preserve"> OO</w:t>
            </w:r>
          </w:p>
        </w:tc>
      </w:tr>
    </w:tbl>
    <w:p w14:paraId="4BF4C04D" w14:textId="77777777" w:rsidR="00563933" w:rsidRPr="001B2C46" w:rsidRDefault="00563933" w:rsidP="00563933">
      <w:pPr>
        <w:pStyle w:val="PHeading1"/>
        <w:numPr>
          <w:ilvl w:val="0"/>
          <w:numId w:val="0"/>
        </w:numPr>
        <w:ind w:left="-357"/>
        <w:rPr>
          <w:lang w:val="sv-SE"/>
        </w:rPr>
      </w:pPr>
      <w:bookmarkStart w:id="1" w:name="_Toc173402888"/>
      <w:bookmarkStart w:id="2" w:name="_Toc183626387"/>
      <w:r w:rsidRPr="001B2C46">
        <w:rPr>
          <w:lang w:val="sv-SE"/>
        </w:rPr>
        <w:t>Contributors</w:t>
      </w:r>
      <w:bookmarkEnd w:id="1"/>
      <w:bookmarkEnd w:id="2"/>
    </w:p>
    <w:p w14:paraId="07822CCF" w14:textId="77777777" w:rsidR="00563933" w:rsidRPr="001B2C46" w:rsidRDefault="00563933" w:rsidP="00563933">
      <w:pPr>
        <w:pStyle w:val="PHeading2"/>
        <w:numPr>
          <w:ilvl w:val="0"/>
          <w:numId w:val="0"/>
        </w:numPr>
        <w:ind w:left="-181"/>
        <w:rPr>
          <w:lang w:val="sv-SE"/>
        </w:rPr>
      </w:pPr>
      <w:bookmarkStart w:id="3" w:name="_Toc183626388"/>
      <w:r w:rsidRPr="001B2C46">
        <w:rPr>
          <w:lang w:val="sv-SE"/>
        </w:rPr>
        <w:t>Organisations</w:t>
      </w:r>
      <w:bookmarkEnd w:id="3"/>
    </w:p>
    <w:p w14:paraId="0B31AA5A" w14:textId="31C466F7" w:rsidR="00A72F08" w:rsidRDefault="00A72F08" w:rsidP="00A72F08">
      <w:pPr>
        <w:pStyle w:val="PParagraph"/>
      </w:pPr>
      <w:r>
        <w:t>DIFI (Direktoratet for forvaltning og IKT), Norway, www.difi.no</w:t>
      </w:r>
    </w:p>
    <w:p w14:paraId="0B61020F" w14:textId="56AED311" w:rsidR="00A72F08" w:rsidRDefault="00A72F08" w:rsidP="00A72F08">
      <w:pPr>
        <w:pStyle w:val="PParagraph"/>
      </w:pPr>
      <w:r>
        <w:t>NITA (IT- og Telestyrelsen), Denmark, www.itst.dk</w:t>
      </w:r>
    </w:p>
    <w:p w14:paraId="2398B83E" w14:textId="0BE41C01" w:rsidR="00A72F08" w:rsidRDefault="00A72F08" w:rsidP="00A72F08">
      <w:pPr>
        <w:pStyle w:val="PParagraph"/>
      </w:pPr>
      <w:r>
        <w:t>BRZ (Bundesrechenzentrum), Austria, www.brz.gv.at</w:t>
      </w:r>
    </w:p>
    <w:p w14:paraId="34E0DE3E" w14:textId="77777777" w:rsidR="00A72F08" w:rsidRDefault="00A72F08" w:rsidP="00A72F08">
      <w:pPr>
        <w:pStyle w:val="PParagraph"/>
      </w:pPr>
      <w:r>
        <w:t>Consip, Italy</w:t>
      </w:r>
    </w:p>
    <w:p w14:paraId="7A733969" w14:textId="31BAC172" w:rsidR="00563933" w:rsidRPr="00563933" w:rsidRDefault="00A72F08" w:rsidP="00A72F08">
      <w:pPr>
        <w:pStyle w:val="PParagraph"/>
      </w:pPr>
      <w:r>
        <w:lastRenderedPageBreak/>
        <w:t>OpenPeppol</w:t>
      </w:r>
    </w:p>
    <w:p w14:paraId="316E79F7" w14:textId="77777777" w:rsidR="00563933" w:rsidRPr="00745F5A" w:rsidRDefault="00563933" w:rsidP="00563933">
      <w:pPr>
        <w:pStyle w:val="PHeading2"/>
        <w:numPr>
          <w:ilvl w:val="0"/>
          <w:numId w:val="0"/>
        </w:numPr>
        <w:ind w:left="-181"/>
      </w:pPr>
      <w:bookmarkStart w:id="4" w:name="_Toc183626389"/>
      <w:r w:rsidRPr="00745F5A">
        <w:t>Persons</w:t>
      </w:r>
      <w:bookmarkEnd w:id="4"/>
    </w:p>
    <w:p w14:paraId="5E6B3084" w14:textId="77777777" w:rsidR="00A72F08" w:rsidRDefault="00A72F08" w:rsidP="00A72F08">
      <w:pPr>
        <w:pStyle w:val="PParagraph"/>
      </w:pPr>
      <w:r>
        <w:t>Bergthór Skúlason, NITA</w:t>
      </w:r>
    </w:p>
    <w:p w14:paraId="51312FC3" w14:textId="77777777" w:rsidR="00A72F08" w:rsidRDefault="00A72F08" w:rsidP="00A72F08">
      <w:pPr>
        <w:pStyle w:val="PParagraph"/>
      </w:pPr>
      <w:r>
        <w:t>Carl-Markus Piswanger, BRZ</w:t>
      </w:r>
    </w:p>
    <w:p w14:paraId="670236AF" w14:textId="77777777" w:rsidR="00A72F08" w:rsidRDefault="00A72F08" w:rsidP="00A72F08">
      <w:pPr>
        <w:pStyle w:val="PParagraph"/>
      </w:pPr>
      <w:r>
        <w:t>Christian Uldall Pedersen, NITA/Accenture</w:t>
      </w:r>
    </w:p>
    <w:p w14:paraId="5AF8D886" w14:textId="77777777" w:rsidR="00A72F08" w:rsidRDefault="00A72F08" w:rsidP="00A72F08">
      <w:pPr>
        <w:pStyle w:val="PParagraph"/>
      </w:pPr>
      <w:r>
        <w:t>Dennis Jensen Søgaard, NITA/Accenture</w:t>
      </w:r>
    </w:p>
    <w:p w14:paraId="17977DAD" w14:textId="77777777" w:rsidR="00A72F08" w:rsidRDefault="00A72F08" w:rsidP="00A72F08">
      <w:pPr>
        <w:pStyle w:val="PParagraph"/>
      </w:pPr>
      <w:r>
        <w:t>Gert Sylvest, NITA/Avanade</w:t>
      </w:r>
    </w:p>
    <w:p w14:paraId="29BD0607" w14:textId="77777777" w:rsidR="00A72F08" w:rsidRDefault="00A72F08" w:rsidP="00A72F08">
      <w:pPr>
        <w:pStyle w:val="PParagraph"/>
      </w:pPr>
      <w:r>
        <w:t>Hans Guldager Knudsen, NITA/Lenio</w:t>
      </w:r>
    </w:p>
    <w:p w14:paraId="539D0C83" w14:textId="77777777" w:rsidR="00A72F08" w:rsidRDefault="00A72F08" w:rsidP="00A72F08">
      <w:pPr>
        <w:pStyle w:val="PParagraph"/>
      </w:pPr>
      <w:r>
        <w:t>Jens Jakob Andersen, NITA</w:t>
      </w:r>
    </w:p>
    <w:p w14:paraId="4AF5F2DA" w14:textId="77777777" w:rsidR="00A72F08" w:rsidRDefault="00A72F08" w:rsidP="00A72F08">
      <w:pPr>
        <w:pStyle w:val="PParagraph"/>
      </w:pPr>
      <w:r>
        <w:t>Joakim Recht, NITA/Trifork</w:t>
      </w:r>
    </w:p>
    <w:p w14:paraId="5872794C" w14:textId="77777777" w:rsidR="00A72F08" w:rsidRDefault="00A72F08" w:rsidP="00A72F08">
      <w:pPr>
        <w:pStyle w:val="PParagraph"/>
      </w:pPr>
      <w:r>
        <w:t>Kenneth Bengtsson, NITA/Alfa1lab</w:t>
      </w:r>
    </w:p>
    <w:p w14:paraId="3AA44C39" w14:textId="77777777" w:rsidR="00A72F08" w:rsidRDefault="00A72F08" w:rsidP="00A72F08">
      <w:pPr>
        <w:pStyle w:val="PParagraph"/>
      </w:pPr>
      <w:r>
        <w:t>Klaus Vilstrup Pedersen, DIFI</w:t>
      </w:r>
    </w:p>
    <w:p w14:paraId="4C0D0AF6" w14:textId="77777777" w:rsidR="00A72F08" w:rsidRDefault="00A72F08" w:rsidP="00A72F08">
      <w:pPr>
        <w:pStyle w:val="PParagraph"/>
      </w:pPr>
      <w:r>
        <w:t>Mike Edwards, NITA/IBM (editor)</w:t>
      </w:r>
    </w:p>
    <w:p w14:paraId="2B6A5A8E" w14:textId="77777777" w:rsidR="00A72F08" w:rsidRDefault="00A72F08" w:rsidP="00A72F08">
      <w:pPr>
        <w:pStyle w:val="PParagraph"/>
      </w:pPr>
      <w:r>
        <w:t>Mikkel Hippe Brun, NITA</w:t>
      </w:r>
    </w:p>
    <w:p w14:paraId="2A20D599" w14:textId="77777777" w:rsidR="00A72F08" w:rsidRDefault="00A72F08" w:rsidP="00A72F08">
      <w:pPr>
        <w:pStyle w:val="PParagraph"/>
      </w:pPr>
      <w:r>
        <w:t>Paul Fremantle, NITA/WSO2</w:t>
      </w:r>
    </w:p>
    <w:p w14:paraId="48AF2A85" w14:textId="29CD2032" w:rsidR="00A72F08" w:rsidRDefault="00A72F08" w:rsidP="00A72F08">
      <w:pPr>
        <w:pStyle w:val="PParagraph"/>
      </w:pPr>
      <w:r>
        <w:t>Philip Helger, OpenPeppol Operating Office</w:t>
      </w:r>
    </w:p>
    <w:p w14:paraId="5751AF89" w14:textId="02FF054A" w:rsidR="008C0218" w:rsidRDefault="00A72F08" w:rsidP="00A72F08">
      <w:pPr>
        <w:pStyle w:val="PParagraph"/>
      </w:pPr>
      <w:r>
        <w:t>Thomas Gundel, NITA/IT Crew</w:t>
      </w:r>
    </w:p>
    <w:p w14:paraId="6DD7CC85" w14:textId="77777777" w:rsidR="00EC413E" w:rsidRDefault="00EC413E">
      <w:pPr>
        <w:sectPr w:rsidR="00EC413E"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Default="0031687B">
      <w:pPr>
        <w:pStyle w:val="PHeading1"/>
        <w:numPr>
          <w:ilvl w:val="0"/>
          <w:numId w:val="6"/>
        </w:numPr>
      </w:pPr>
      <w:bookmarkStart w:id="5" w:name="_Toc183626390"/>
      <w:r>
        <w:lastRenderedPageBreak/>
        <w:t>Introduction</w:t>
      </w:r>
      <w:bookmarkEnd w:id="5"/>
    </w:p>
    <w:p w14:paraId="14F20C28" w14:textId="009ADEC4" w:rsidR="0031687B" w:rsidRDefault="00A72F08" w:rsidP="0031687B">
      <w:pPr>
        <w:pStyle w:val="PHeading2"/>
      </w:pPr>
      <w:bookmarkStart w:id="6" w:name="_Toc183626391"/>
      <w:r>
        <w:t>Objective</w:t>
      </w:r>
      <w:bookmarkEnd w:id="6"/>
    </w:p>
    <w:p w14:paraId="30B8FE26" w14:textId="43B8D905" w:rsidR="00A72F08" w:rsidRDefault="00A72F08" w:rsidP="00A72F08">
      <w:pPr>
        <w:pStyle w:val="PParagraph"/>
      </w:pPr>
      <w:r>
        <w:t xml:space="preserve">This document defines the profiles for the discovery and management interfaces for the </w:t>
      </w:r>
      <w:r w:rsidR="000765F0">
        <w:t>Peppol</w:t>
      </w:r>
      <w:r>
        <w:t xml:space="preserve"> Network Service Metadata Locator </w:t>
      </w:r>
      <w:r w:rsidR="000765F0">
        <w:t xml:space="preserve">(SML) </w:t>
      </w:r>
      <w:r>
        <w:t xml:space="preserve">service. </w:t>
      </w:r>
    </w:p>
    <w:p w14:paraId="43FAD6AA" w14:textId="256A6BA9" w:rsidR="00A72F08" w:rsidRDefault="00A72F08" w:rsidP="00A72F08">
      <w:pPr>
        <w:pStyle w:val="PParagraph"/>
      </w:pPr>
      <w:r>
        <w:t xml:space="preserve">The </w:t>
      </w:r>
      <w:r w:rsidR="000765F0">
        <w:t>SML</w:t>
      </w:r>
      <w:r>
        <w:t xml:space="preserve"> service exposes three interfaces: </w:t>
      </w:r>
    </w:p>
    <w:p w14:paraId="6BED289A" w14:textId="77777777" w:rsidR="00DC1BCB" w:rsidRDefault="00A72F08" w:rsidP="00DC1BCB">
      <w:pPr>
        <w:pStyle w:val="PParagraph"/>
        <w:numPr>
          <w:ilvl w:val="0"/>
          <w:numId w:val="26"/>
        </w:numPr>
      </w:pPr>
      <w:r>
        <w:t>Service Metadata discovery interface</w:t>
      </w:r>
      <w:r w:rsidR="00DC1BCB">
        <w:br/>
      </w:r>
      <w:r>
        <w:t>This is the lookup interface which enables senders to discover service metadata about specific target participants</w:t>
      </w:r>
    </w:p>
    <w:p w14:paraId="515E6CE8" w14:textId="7EB0F9DF" w:rsidR="00DC1BCB" w:rsidRDefault="00A72F08" w:rsidP="00DC1BCB">
      <w:pPr>
        <w:pStyle w:val="PParagraph"/>
        <w:numPr>
          <w:ilvl w:val="0"/>
          <w:numId w:val="26"/>
        </w:numPr>
      </w:pPr>
      <w:r>
        <w:t>Manage participant identifiers interface</w:t>
      </w:r>
      <w:r w:rsidR="00DC1BCB">
        <w:br/>
      </w:r>
      <w:r>
        <w:t xml:space="preserve">This is the interface for Service Metadata </w:t>
      </w:r>
      <w:r w:rsidR="00354BA7">
        <w:t xml:space="preserve">Publishers (SMP) </w:t>
      </w:r>
      <w:r>
        <w:t>for managing the metadata relating to specific participant identifiers that they make available.</w:t>
      </w:r>
    </w:p>
    <w:p w14:paraId="36CEF2B6" w14:textId="666EEB27" w:rsidR="00A72F08" w:rsidRDefault="00A72F08" w:rsidP="00DC1BCB">
      <w:pPr>
        <w:pStyle w:val="PParagraph"/>
        <w:numPr>
          <w:ilvl w:val="0"/>
          <w:numId w:val="26"/>
        </w:numPr>
      </w:pPr>
      <w:r>
        <w:t>Manage service metadata interface</w:t>
      </w:r>
      <w:r w:rsidR="00DC1BCB">
        <w:br/>
      </w:r>
      <w:r>
        <w:t xml:space="preserve">This is the interface for </w:t>
      </w:r>
      <w:r w:rsidR="00354BA7">
        <w:t>SMP</w:t>
      </w:r>
      <w:r>
        <w:t xml:space="preserve"> for managing the metadata about their services, e.g. binding, interface profile and key information. </w:t>
      </w:r>
    </w:p>
    <w:p w14:paraId="5884B044" w14:textId="355FA100" w:rsidR="0031687B" w:rsidRPr="00A72F08" w:rsidRDefault="00A72F08" w:rsidP="00A72F08">
      <w:pPr>
        <w:pStyle w:val="PParagraph"/>
      </w:pPr>
      <w:r>
        <w:t>This document describes the physical bindings of the logical interfaces in section</w:t>
      </w:r>
      <w:r w:rsidR="00B46E1F">
        <w:t xml:space="preserve"> </w:t>
      </w:r>
      <w:r w:rsidR="00B46E1F">
        <w:fldChar w:fldCharType="begin"/>
      </w:r>
      <w:r w:rsidR="00B46E1F">
        <w:instrText xml:space="preserve"> REF _Ref182247962 \r \h </w:instrText>
      </w:r>
      <w:r w:rsidR="00B46E1F">
        <w:fldChar w:fldCharType="separate"/>
      </w:r>
      <w:r w:rsidR="00114E73">
        <w:t>3.1</w:t>
      </w:r>
      <w:r w:rsidR="00B46E1F">
        <w:fldChar w:fldCharType="end"/>
      </w:r>
      <w:r>
        <w:t>.</w:t>
      </w:r>
    </w:p>
    <w:p w14:paraId="676A632B" w14:textId="17635460" w:rsidR="00DC6A49" w:rsidRDefault="00DC6A49" w:rsidP="00DC6A49">
      <w:pPr>
        <w:pStyle w:val="PHeading2"/>
      </w:pPr>
      <w:bookmarkStart w:id="7" w:name="_Toc183626392"/>
      <w:r>
        <w:t>Scope</w:t>
      </w:r>
      <w:bookmarkEnd w:id="7"/>
    </w:p>
    <w:p w14:paraId="776B61A1" w14:textId="7276A0AC" w:rsidR="00DC6A49" w:rsidRDefault="00DC6A49" w:rsidP="00DC6A49">
      <w:pPr>
        <w:pStyle w:val="PParagraph"/>
      </w:pPr>
      <w:r>
        <w:t xml:space="preserve">This specification relates to the Technical Transport Layer </w:t>
      </w:r>
      <w:r w:rsidR="005869C5">
        <w:t>of the Peppol Network</w:t>
      </w:r>
      <w:r>
        <w:t xml:space="preserve">. </w:t>
      </w:r>
      <w:r w:rsidR="005869C5">
        <w:t>I</w:t>
      </w:r>
      <w:r>
        <w:t xml:space="preserve">t provides transport for </w:t>
      </w:r>
      <w:r w:rsidR="005869C5">
        <w:t xml:space="preserve">electronic </w:t>
      </w:r>
      <w:r>
        <w:t xml:space="preserve">documents as specified in the Peppol </w:t>
      </w:r>
      <w:r w:rsidR="005869C5">
        <w:t>BIS</w:t>
      </w:r>
      <w:r>
        <w:t>.</w:t>
      </w:r>
    </w:p>
    <w:p w14:paraId="461C025E" w14:textId="77777777" w:rsidR="00DC6A49" w:rsidRDefault="00DC6A49" w:rsidP="00DC6A49">
      <w:pPr>
        <w:pStyle w:val="PParagraph"/>
        <w:keepNext/>
        <w:jc w:val="center"/>
      </w:pPr>
      <w:r w:rsidRPr="008A0862">
        <w:rPr>
          <w:noProof/>
          <w:lang w:val="de-DE" w:eastAsia="de-DE"/>
        </w:rPr>
        <w:drawing>
          <wp:inline distT="0" distB="0" distL="0" distR="0" wp14:anchorId="3BB311DA" wp14:editId="3ED2508F">
            <wp:extent cx="5727700" cy="3012252"/>
            <wp:effectExtent l="0" t="0" r="6350" b="0"/>
            <wp:docPr id="979182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3012252"/>
                    </a:xfrm>
                    <a:prstGeom prst="rect">
                      <a:avLst/>
                    </a:prstGeom>
                    <a:noFill/>
                    <a:ln>
                      <a:noFill/>
                    </a:ln>
                  </pic:spPr>
                </pic:pic>
              </a:graphicData>
            </a:graphic>
          </wp:inline>
        </w:drawing>
      </w:r>
    </w:p>
    <w:p w14:paraId="6402BDCD" w14:textId="07BFF2DB" w:rsidR="00C902BA" w:rsidRDefault="00DC6A49" w:rsidP="00DC6A49">
      <w:pPr>
        <w:pStyle w:val="Beschriftung"/>
      </w:pPr>
      <w:r>
        <w:t xml:space="preserve">Figure </w:t>
      </w:r>
      <w:fldSimple w:instr=" SEQ Figure \* ARABIC ">
        <w:r w:rsidR="00114E73">
          <w:rPr>
            <w:noProof/>
          </w:rPr>
          <w:t>1</w:t>
        </w:r>
      </w:fldSimple>
      <w:r>
        <w:t>: Peppol Interoperability</w:t>
      </w:r>
    </w:p>
    <w:p w14:paraId="1A467F2C" w14:textId="178DDEC0" w:rsidR="00DC6A49" w:rsidRDefault="00DC6A49" w:rsidP="00DC6A49">
      <w:pPr>
        <w:pStyle w:val="PHeading2"/>
        <w:rPr>
          <w:lang w:eastAsia="nb-NO"/>
        </w:rPr>
      </w:pPr>
      <w:bookmarkStart w:id="8" w:name="_Toc183626393"/>
      <w:r>
        <w:rPr>
          <w:lang w:eastAsia="nb-NO"/>
        </w:rPr>
        <w:lastRenderedPageBreak/>
        <w:t>Goals and non-goals</w:t>
      </w:r>
      <w:bookmarkEnd w:id="8"/>
      <w:r>
        <w:rPr>
          <w:lang w:eastAsia="nb-NO"/>
        </w:rPr>
        <w:t xml:space="preserve"> </w:t>
      </w:r>
    </w:p>
    <w:p w14:paraId="1D89767B" w14:textId="5750DC4E" w:rsidR="00DC6A49" w:rsidRDefault="00DC6A49" w:rsidP="00DC6A49">
      <w:pPr>
        <w:pStyle w:val="PParagraph"/>
        <w:rPr>
          <w:lang w:eastAsia="nb-NO"/>
        </w:rPr>
      </w:pPr>
      <w:r>
        <w:rPr>
          <w:lang w:eastAsia="nb-NO"/>
        </w:rPr>
        <w:t>The goal of this document is to describe the interface and transport bindings of the Service Metadata Locator (SML) service. It does not consider its implementation or internal data formats, user management and other procedures related to the operation of this service.</w:t>
      </w:r>
    </w:p>
    <w:p w14:paraId="3D9308B4" w14:textId="70764CC4" w:rsidR="00DC6A49" w:rsidRDefault="00DC6A49" w:rsidP="00DC6A49">
      <w:pPr>
        <w:pStyle w:val="PHeading2"/>
        <w:rPr>
          <w:lang w:eastAsia="nb-NO"/>
        </w:rPr>
      </w:pPr>
      <w:bookmarkStart w:id="9" w:name="_Toc183626394"/>
      <w:r>
        <w:rPr>
          <w:lang w:eastAsia="nb-NO"/>
        </w:rPr>
        <w:t>Terminology</w:t>
      </w:r>
      <w:bookmarkEnd w:id="9"/>
    </w:p>
    <w:p w14:paraId="642707F0" w14:textId="4CC1A7D3" w:rsidR="00DC6A49" w:rsidRDefault="00DC6A49" w:rsidP="00DC6A49">
      <w:pPr>
        <w:pStyle w:val="PParagraph"/>
        <w:rPr>
          <w:lang w:eastAsia="nb-NO"/>
        </w:rPr>
      </w:pPr>
      <w:r>
        <w:rPr>
          <w:lang w:eastAsia="nb-NO"/>
        </w:rPr>
        <w:t>The keywords "MUST", "MUST NOT", "REQUIRED", "SHALL", "SHALL NOT", "SHOULD", "SHOULD NOT", "RECOMMENDED", "MAY", and "OPTIONAL" in this document are to be interpreted as described in RFC 2119 [RFC2119].</w:t>
      </w:r>
    </w:p>
    <w:p w14:paraId="30BE9FE5" w14:textId="77777777" w:rsidR="005823FE" w:rsidRPr="00AB37C7" w:rsidRDefault="005823FE" w:rsidP="005823FE">
      <w:pPr>
        <w:pStyle w:val="PHeading3"/>
      </w:pPr>
      <w:bookmarkStart w:id="10" w:name="_Toc71821142"/>
      <w:bookmarkStart w:id="11" w:name="_Toc183626395"/>
      <w:r>
        <w:t>Notational conventions</w:t>
      </w:r>
      <w:bookmarkEnd w:id="10"/>
      <w:bookmarkEnd w:id="11"/>
    </w:p>
    <w:p w14:paraId="1C08EDCF" w14:textId="1391A672" w:rsidR="005823FE" w:rsidRPr="00424985" w:rsidRDefault="005823FE" w:rsidP="005823FE">
      <w:pPr>
        <w:pStyle w:val="PParagraph"/>
      </w:pPr>
      <w:r w:rsidRPr="00424985">
        <w:t>Pseudo-schemas are provided for each component, before the description of the component. They use BNF-style conventions for attributes and elements:</w:t>
      </w:r>
      <w:r w:rsidR="00CF39B3">
        <w:t xml:space="preserve"> </w:t>
      </w:r>
      <w:r w:rsidRPr="00CF39B3">
        <w:rPr>
          <w:rStyle w:val="InlinecodeZchn"/>
          <w:rFonts w:eastAsiaTheme="minorHAnsi"/>
        </w:rPr>
        <w:t>?</w:t>
      </w:r>
      <w:r w:rsidRPr="00424985">
        <w:t xml:space="preserve"> denotes optionality (i.e. zero or one occurrences), </w:t>
      </w:r>
      <w:r w:rsidRPr="00CF39B3">
        <w:rPr>
          <w:rStyle w:val="InlinecodeZchn"/>
          <w:rFonts w:eastAsiaTheme="minorHAnsi"/>
        </w:rPr>
        <w:t>*</w:t>
      </w:r>
      <w:r w:rsidRPr="00424985">
        <w:t xml:space="preserve"> denotes zero or more occurrences, </w:t>
      </w:r>
      <w:r w:rsidRPr="00CF39B3">
        <w:rPr>
          <w:rStyle w:val="InlinecodeZchn"/>
          <w:rFonts w:eastAsiaTheme="minorHAnsi"/>
        </w:rPr>
        <w:t>+</w:t>
      </w:r>
      <w:r w:rsidRPr="00424985">
        <w:t xml:space="preserve"> one or more occurrences, </w:t>
      </w:r>
      <w:r w:rsidRPr="00CF39B3">
        <w:rPr>
          <w:rStyle w:val="InlinecodeZchn"/>
          <w:rFonts w:eastAsiaTheme="minorHAnsi"/>
        </w:rPr>
        <w:t>[</w:t>
      </w:r>
      <w:r w:rsidRPr="00424985">
        <w:t xml:space="preserve"> and </w:t>
      </w:r>
      <w:r w:rsidRPr="00CF39B3">
        <w:rPr>
          <w:rStyle w:val="InlinecodeZchn"/>
          <w:rFonts w:eastAsiaTheme="minorHAnsi"/>
        </w:rPr>
        <w:t>]</w:t>
      </w:r>
      <w:r w:rsidRPr="00424985">
        <w:t xml:space="preserve"> are used to form groups, and </w:t>
      </w:r>
      <w:r w:rsidRPr="00CF39B3">
        <w:rPr>
          <w:rStyle w:val="InlinecodeZchn"/>
          <w:rFonts w:eastAsiaTheme="minorHAnsi"/>
        </w:rPr>
        <w:t>|</w:t>
      </w:r>
      <w:r w:rsidRPr="00424985">
        <w:t xml:space="preserve">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w:t>
      </w:r>
    </w:p>
    <w:p w14:paraId="1D97DAF8" w14:textId="77777777" w:rsidR="005823FE" w:rsidRPr="00424985" w:rsidRDefault="005823FE" w:rsidP="005823FE">
      <w:pPr>
        <w:pStyle w:val="Code"/>
      </w:pPr>
      <w:r w:rsidRPr="00424985">
        <w:t>&lt;!-- sampl</w:t>
      </w:r>
      <w:r>
        <w:t>e pseudo-schema --&gt;</w:t>
      </w:r>
    </w:p>
    <w:p w14:paraId="65B81B7B" w14:textId="77777777" w:rsidR="005823FE" w:rsidRPr="00424985" w:rsidRDefault="005823FE" w:rsidP="005823FE">
      <w:pPr>
        <w:pStyle w:val="Code"/>
      </w:pPr>
      <w:r>
        <w:t>&lt;defined_element</w:t>
      </w:r>
    </w:p>
    <w:p w14:paraId="63033125" w14:textId="77777777" w:rsidR="005823FE" w:rsidRPr="00424985" w:rsidRDefault="005823FE" w:rsidP="005823FE">
      <w:pPr>
        <w:pStyle w:val="Code"/>
      </w:pPr>
      <w:r>
        <w:t xml:space="preserve">    </w:t>
      </w:r>
      <w:r w:rsidRPr="00424985">
        <w:t>required_attri</w:t>
      </w:r>
      <w:r>
        <w:t>bute_of_type_string="xs:string"</w:t>
      </w:r>
    </w:p>
    <w:p w14:paraId="0C815520" w14:textId="77777777" w:rsidR="005823FE" w:rsidRPr="00424985" w:rsidRDefault="005823FE" w:rsidP="005823FE">
      <w:pPr>
        <w:pStyle w:val="Code"/>
      </w:pPr>
      <w:r>
        <w:t xml:space="preserve">    </w:t>
      </w:r>
      <w:r w:rsidRPr="00424985">
        <w:t>optional_at</w:t>
      </w:r>
      <w:r>
        <w:t>tribute_of_type_int="xs:int"? &gt;</w:t>
      </w:r>
    </w:p>
    <w:p w14:paraId="58AB69B1" w14:textId="77777777" w:rsidR="005823FE" w:rsidRPr="00424985" w:rsidRDefault="005823FE" w:rsidP="005823FE">
      <w:pPr>
        <w:pStyle w:val="Code"/>
      </w:pPr>
      <w:r>
        <w:t xml:space="preserve">  &lt;required_element /&gt;</w:t>
      </w:r>
    </w:p>
    <w:p w14:paraId="43028690" w14:textId="77777777" w:rsidR="005823FE" w:rsidRPr="00424985" w:rsidRDefault="005823FE" w:rsidP="005823FE">
      <w:pPr>
        <w:pStyle w:val="Code"/>
      </w:pPr>
      <w:r>
        <w:t xml:space="preserve">  &lt;optional_element /&gt;?</w:t>
      </w:r>
    </w:p>
    <w:p w14:paraId="52F1254B" w14:textId="77777777" w:rsidR="005823FE" w:rsidRPr="00424985" w:rsidRDefault="005823FE" w:rsidP="005823FE">
      <w:pPr>
        <w:pStyle w:val="Code"/>
      </w:pPr>
      <w:r>
        <w:t xml:space="preserve">  </w:t>
      </w:r>
      <w:r w:rsidRPr="00424985">
        <w:t>&lt;on</w:t>
      </w:r>
      <w:r>
        <w:t>e_or_more_of_these_elements /&gt;+</w:t>
      </w:r>
    </w:p>
    <w:p w14:paraId="08308611" w14:textId="77777777" w:rsidR="005823FE" w:rsidRPr="00424985" w:rsidRDefault="005823FE" w:rsidP="005823FE">
      <w:pPr>
        <w:pStyle w:val="Code"/>
      </w:pPr>
      <w:r>
        <w:t xml:space="preserve">  </w:t>
      </w:r>
      <w:r w:rsidRPr="00424985">
        <w:t>[</w:t>
      </w:r>
      <w:r>
        <w:t xml:space="preserve"> &lt;choice_1 /&gt; | &lt;choice_2 /&gt; ]*</w:t>
      </w:r>
    </w:p>
    <w:p w14:paraId="4893E928" w14:textId="77777777" w:rsidR="005823FE" w:rsidRPr="00AB37C7" w:rsidRDefault="005823FE" w:rsidP="005823FE">
      <w:pPr>
        <w:pStyle w:val="Code"/>
        <w:rPr>
          <w:lang w:eastAsia="it-IT"/>
        </w:rPr>
      </w:pPr>
      <w:r w:rsidRPr="00424985">
        <w:t>&lt;/defined_element&gt;</w:t>
      </w:r>
    </w:p>
    <w:p w14:paraId="6D647919" w14:textId="77777777" w:rsidR="005823FE" w:rsidRPr="00AB37C7" w:rsidRDefault="005823FE" w:rsidP="005823FE">
      <w:pPr>
        <w:pStyle w:val="PHeading3"/>
      </w:pPr>
      <w:bookmarkStart w:id="12" w:name="_Toc71821143"/>
      <w:bookmarkStart w:id="13" w:name="_Toc183626396"/>
      <w:r>
        <w:t>Normative references</w:t>
      </w:r>
      <w:bookmarkEnd w:id="12"/>
      <w:bookmarkEnd w:id="13"/>
    </w:p>
    <w:p w14:paraId="42869E8E" w14:textId="0DA27727" w:rsidR="005823FE" w:rsidRPr="00AB37C7" w:rsidRDefault="005823FE" w:rsidP="00540AF8">
      <w:pPr>
        <w:ind w:left="1560" w:hanging="1560"/>
      </w:pPr>
      <w:r>
        <w:t>[BDEN-SMP]</w:t>
      </w:r>
      <w:r>
        <w:tab/>
        <w:t xml:space="preserve">“Peppol </w:t>
      </w:r>
      <w:r w:rsidRPr="00AB37C7">
        <w:t>Service Metadata Publishing</w:t>
      </w:r>
      <w:r>
        <w:t xml:space="preserve"> (SMP) </w:t>
      </w:r>
      <w:r w:rsidRPr="00DB6F35">
        <w:t>1.</w:t>
      </w:r>
      <w:r w:rsidR="00DB6F35">
        <w:t>3</w:t>
      </w:r>
      <w:r w:rsidRPr="00DB6F35">
        <w:t>.0</w:t>
      </w:r>
      <w:r>
        <w:t>”</w:t>
      </w:r>
      <w:r w:rsidRPr="00AB37C7">
        <w:t>,</w:t>
      </w:r>
      <w:r>
        <w:br/>
      </w:r>
      <w:hyperlink r:id="rId17" w:history="1">
        <w:r w:rsidR="000D7692" w:rsidRPr="000D7692">
          <w:rPr>
            <w:rStyle w:val="Hyperlink"/>
          </w:rPr>
          <w:t>https://docs.peppol.eu/edelivery/</w:t>
        </w:r>
      </w:hyperlink>
      <w:r w:rsidR="000D7692" w:rsidDel="00B52FC7">
        <w:t xml:space="preserve"> </w:t>
      </w:r>
    </w:p>
    <w:p w14:paraId="417D8BC5" w14:textId="2CC1C9B8" w:rsidR="005823FE" w:rsidRPr="00AB37C7" w:rsidRDefault="005823FE" w:rsidP="00540AF8">
      <w:pPr>
        <w:ind w:left="1560" w:hanging="1560"/>
      </w:pPr>
      <w:r>
        <w:t>[XML-DSIG]</w:t>
      </w:r>
      <w:r>
        <w:tab/>
        <w:t>“</w:t>
      </w:r>
      <w:r w:rsidRPr="00AB37C7">
        <w:t>XML Signature Syntax and Processing (Second Edition)</w:t>
      </w:r>
      <w:r>
        <w:t>”,</w:t>
      </w:r>
      <w:r>
        <w:br/>
      </w:r>
      <w:hyperlink r:id="rId18" w:history="1">
        <w:r w:rsidR="00802474" w:rsidRPr="00384CB6">
          <w:rPr>
            <w:rStyle w:val="Hyperlink"/>
          </w:rPr>
          <w:t>https://www.w3.org/TR/xmldsig-core/</w:t>
        </w:r>
      </w:hyperlink>
    </w:p>
    <w:p w14:paraId="0867EAC6" w14:textId="21645450" w:rsidR="005823FE" w:rsidRPr="00AB37C7" w:rsidRDefault="005823FE" w:rsidP="00540AF8">
      <w:pPr>
        <w:ind w:left="1560" w:hanging="1560"/>
      </w:pPr>
      <w:r w:rsidRPr="00AB37C7">
        <w:t>[RFC-2119]</w:t>
      </w:r>
      <w:r>
        <w:tab/>
        <w:t>“</w:t>
      </w:r>
      <w:r w:rsidRPr="00AB37C7">
        <w:t>Key words for use in RFCs to Indicate R</w:t>
      </w:r>
      <w:r>
        <w:t>equirement Levels”</w:t>
      </w:r>
      <w:r w:rsidRPr="00AB37C7">
        <w:t>,</w:t>
      </w:r>
      <w:r>
        <w:br/>
      </w:r>
      <w:hyperlink r:id="rId19" w:history="1">
        <w:r w:rsidR="007C28FE" w:rsidRPr="00384CB6">
          <w:rPr>
            <w:rStyle w:val="Hyperlink"/>
          </w:rPr>
          <w:t>https://datatracker.ietf.org/doc/html/rfc2119</w:t>
        </w:r>
      </w:hyperlink>
    </w:p>
    <w:p w14:paraId="15A6581E" w14:textId="21034AF2" w:rsidR="005823FE" w:rsidRDefault="005823FE" w:rsidP="00540AF8">
      <w:pPr>
        <w:ind w:left="1560" w:hanging="1560"/>
      </w:pPr>
      <w:r w:rsidRPr="00AB37C7">
        <w:t>[RFC3986]</w:t>
      </w:r>
      <w:r>
        <w:tab/>
        <w:t>“</w:t>
      </w:r>
      <w:r w:rsidRPr="00AB37C7">
        <w:t>Uniform Resource Identifier (URI): Generic Syntax</w:t>
      </w:r>
      <w:r>
        <w:t>”</w:t>
      </w:r>
      <w:r w:rsidRPr="00AB37C7">
        <w:t>,</w:t>
      </w:r>
      <w:r>
        <w:br/>
      </w:r>
      <w:hyperlink r:id="rId20" w:history="1">
        <w:r w:rsidR="00773C4D" w:rsidRPr="00384CB6">
          <w:rPr>
            <w:rStyle w:val="Hyperlink"/>
          </w:rPr>
          <w:t>https://datatracker.ietf.org/doc/html/rfc3986</w:t>
        </w:r>
      </w:hyperlink>
    </w:p>
    <w:p w14:paraId="6627A8D1" w14:textId="1910C0B8" w:rsidR="007A0070" w:rsidRDefault="007A0070" w:rsidP="007A0070">
      <w:pPr>
        <w:ind w:left="1560" w:hanging="1560"/>
      </w:pPr>
      <w:r w:rsidRPr="007A0070">
        <w:lastRenderedPageBreak/>
        <w:t>[RFC4848]</w:t>
      </w:r>
      <w:r>
        <w:tab/>
        <w:t xml:space="preserve">“Domain-Based Application Service Location Using URIs and             the Dynamic Delegation Discovery Service (DDDS)”, </w:t>
      </w:r>
      <w:hyperlink r:id="rId21" w:history="1">
        <w:r w:rsidRPr="009B7E99">
          <w:rPr>
            <w:rStyle w:val="Hyperlink"/>
          </w:rPr>
          <w:t>https://datatracker.ietf.org/doc/html/rfc4848</w:t>
        </w:r>
      </w:hyperlink>
    </w:p>
    <w:p w14:paraId="298F347E" w14:textId="50565C88" w:rsidR="005823FE" w:rsidRDefault="005823FE" w:rsidP="00540AF8">
      <w:pPr>
        <w:ind w:left="1560" w:hanging="1560"/>
      </w:pPr>
      <w:r>
        <w:rPr>
          <w:lang w:eastAsia="it-IT"/>
        </w:rPr>
        <w:t>[PFUOI4]</w:t>
      </w:r>
      <w:r>
        <w:rPr>
          <w:lang w:eastAsia="it-IT"/>
        </w:rPr>
        <w:tab/>
        <w:t xml:space="preserve">“Peppol Policy for use of Identifiers </w:t>
      </w:r>
      <w:r w:rsidRPr="00DB6F35">
        <w:rPr>
          <w:lang w:eastAsia="it-IT"/>
        </w:rPr>
        <w:t>4.</w:t>
      </w:r>
      <w:r w:rsidR="00814C1E">
        <w:rPr>
          <w:lang w:eastAsia="it-IT"/>
        </w:rPr>
        <w:t>4</w:t>
      </w:r>
      <w:r w:rsidRPr="00DB6F35">
        <w:rPr>
          <w:lang w:eastAsia="it-IT"/>
        </w:rPr>
        <w:t>.0</w:t>
      </w:r>
      <w:r>
        <w:rPr>
          <w:lang w:eastAsia="it-IT"/>
        </w:rPr>
        <w:t>”,</w:t>
      </w:r>
      <w:r>
        <w:rPr>
          <w:lang w:eastAsia="it-IT"/>
        </w:rPr>
        <w:br/>
      </w:r>
      <w:hyperlink r:id="rId22" w:history="1">
        <w:r w:rsidR="000D7692" w:rsidRPr="000D7692">
          <w:rPr>
            <w:rStyle w:val="Hyperlink"/>
          </w:rPr>
          <w:t>https://docs.peppol.eu/edelivery/</w:t>
        </w:r>
      </w:hyperlink>
    </w:p>
    <w:p w14:paraId="1FAE2FEF" w14:textId="12DC4602" w:rsidR="00E561A7" w:rsidRPr="00AB37C7" w:rsidRDefault="00E561A7" w:rsidP="00540AF8">
      <w:pPr>
        <w:ind w:left="1560" w:hanging="1560"/>
      </w:pPr>
      <w:r>
        <w:t>[BDXL1]</w:t>
      </w:r>
      <w:r>
        <w:tab/>
        <w:t>“</w:t>
      </w:r>
      <w:r w:rsidRPr="00E561A7">
        <w:t>Business Document Metadata Service Location Version 1.0</w:t>
      </w:r>
      <w:r>
        <w:t xml:space="preserve">”, </w:t>
      </w:r>
      <w:hyperlink r:id="rId23" w:history="1">
        <w:r w:rsidRPr="00384CB6">
          <w:rPr>
            <w:rStyle w:val="Hyperlink"/>
          </w:rPr>
          <w:t>https://docs.oasis-open.org/bdxr/BDX-Location/v1.0/BDX-Location-v1.0.html</w:t>
        </w:r>
      </w:hyperlink>
    </w:p>
    <w:p w14:paraId="75DD8516" w14:textId="77777777" w:rsidR="005823FE" w:rsidRPr="00AB37C7" w:rsidRDefault="005823FE" w:rsidP="005823FE">
      <w:pPr>
        <w:pStyle w:val="PHeading3"/>
      </w:pPr>
      <w:bookmarkStart w:id="14" w:name="_Toc71821144"/>
      <w:bookmarkStart w:id="15" w:name="_Toc183626397"/>
      <w:r>
        <w:t>Non-normative references</w:t>
      </w:r>
      <w:bookmarkEnd w:id="14"/>
      <w:bookmarkEnd w:id="15"/>
    </w:p>
    <w:p w14:paraId="4E47897D" w14:textId="1C28BEED" w:rsidR="005823FE" w:rsidRPr="00AB37C7" w:rsidRDefault="005823FE" w:rsidP="00540AF8">
      <w:pPr>
        <w:ind w:left="1560" w:hanging="1560"/>
      </w:pPr>
      <w:r w:rsidRPr="00AB37C7">
        <w:t>[WSDL-2.0]</w:t>
      </w:r>
      <w:r>
        <w:tab/>
        <w:t>“</w:t>
      </w:r>
      <w:r w:rsidRPr="00AB37C7">
        <w:t>Web Services Description Language (WSDL) Version 2.0 Part 1: Core Language</w:t>
      </w:r>
      <w:r>
        <w:t>”</w:t>
      </w:r>
      <w:r w:rsidRPr="00AB37C7">
        <w:t>,</w:t>
      </w:r>
      <w:r>
        <w:br/>
      </w:r>
      <w:hyperlink r:id="rId24" w:history="1">
        <w:r w:rsidR="007539E0" w:rsidRPr="00384CB6">
          <w:rPr>
            <w:rStyle w:val="Hyperlink"/>
          </w:rPr>
          <w:t>https://www.w3.org/TR/wsdl20/</w:t>
        </w:r>
      </w:hyperlink>
    </w:p>
    <w:p w14:paraId="29725ADA" w14:textId="623144B1" w:rsidR="005823FE" w:rsidRPr="00AB37C7" w:rsidRDefault="005823FE" w:rsidP="00540AF8">
      <w:pPr>
        <w:ind w:left="1560" w:hanging="1560"/>
      </w:pPr>
      <w:r w:rsidRPr="00AB37C7">
        <w:t>[WS-I BP]</w:t>
      </w:r>
      <w:r>
        <w:tab/>
        <w:t>“</w:t>
      </w:r>
      <w:r w:rsidRPr="00AB37C7">
        <w:t>WS-I Basic Profile Version 1.1</w:t>
      </w:r>
      <w:r>
        <w:t>”,</w:t>
      </w:r>
      <w:r>
        <w:br/>
      </w:r>
      <w:hyperlink r:id="rId25" w:history="1">
        <w:r w:rsidR="000B73F9" w:rsidRPr="0077286B">
          <w:rPr>
            <w:rStyle w:val="Hyperlink"/>
          </w:rPr>
          <w:t>http://www.ws-i.org/deliverables/basic1.1.html</w:t>
        </w:r>
      </w:hyperlink>
    </w:p>
    <w:p w14:paraId="231419E4" w14:textId="172515CB" w:rsidR="005823FE" w:rsidRPr="00AB37C7" w:rsidRDefault="005823FE" w:rsidP="00540AF8">
      <w:pPr>
        <w:ind w:left="1560" w:hanging="1560"/>
      </w:pPr>
      <w:r w:rsidRPr="00AB37C7">
        <w:t>[WS-I BSP]</w:t>
      </w:r>
      <w:r>
        <w:tab/>
        <w:t>“</w:t>
      </w:r>
      <w:r w:rsidRPr="00AB37C7">
        <w:t>WS-I Basic Security Profile Version 1.0</w:t>
      </w:r>
      <w:r>
        <w:t>”,</w:t>
      </w:r>
      <w:r>
        <w:br/>
      </w:r>
      <w:hyperlink r:id="rId26" w:history="1">
        <w:r w:rsidR="000B73F9" w:rsidRPr="0077286B">
          <w:rPr>
            <w:rStyle w:val="Hyperlink"/>
          </w:rPr>
          <w:t>http://www.ws-i.org/Profiles/BasicSecurityProfile-1.0.html</w:t>
        </w:r>
      </w:hyperlink>
    </w:p>
    <w:p w14:paraId="5531F840" w14:textId="04C1B7E9" w:rsidR="005823FE" w:rsidRPr="00AB37C7" w:rsidRDefault="005823FE" w:rsidP="00540AF8">
      <w:pPr>
        <w:ind w:left="1560" w:hanging="1560"/>
      </w:pPr>
      <w:r w:rsidRPr="00AB37C7">
        <w:t>[DNS-1034]</w:t>
      </w:r>
      <w:r>
        <w:tab/>
        <w:t>“</w:t>
      </w:r>
      <w:r w:rsidRPr="00AB37C7">
        <w:t>Domain Names - Concepts and Facilities</w:t>
      </w:r>
      <w:r>
        <w:t>”,</w:t>
      </w:r>
      <w:r>
        <w:br/>
      </w:r>
      <w:hyperlink r:id="rId27" w:history="1">
        <w:r w:rsidR="00977307" w:rsidRPr="00384CB6">
          <w:rPr>
            <w:rStyle w:val="Hyperlink"/>
          </w:rPr>
          <w:t>https://datatracker.ietf.org/doc/html/rfc1034</w:t>
        </w:r>
      </w:hyperlink>
    </w:p>
    <w:p w14:paraId="790D8078" w14:textId="16B90ABD" w:rsidR="005823FE" w:rsidRDefault="005823FE" w:rsidP="00540AF8">
      <w:pPr>
        <w:ind w:left="1560" w:hanging="1560"/>
      </w:pPr>
      <w:r w:rsidRPr="00AB37C7">
        <w:t>[DNS-1035]</w:t>
      </w:r>
      <w:r>
        <w:tab/>
        <w:t>“</w:t>
      </w:r>
      <w:r w:rsidRPr="00AB37C7">
        <w:t>Domain Names - Implementation and Specification</w:t>
      </w:r>
      <w:r>
        <w:t>”,</w:t>
      </w:r>
      <w:r>
        <w:br/>
      </w:r>
      <w:hyperlink r:id="rId28" w:history="1">
        <w:r w:rsidR="00977307" w:rsidRPr="00384CB6">
          <w:rPr>
            <w:rStyle w:val="Hyperlink"/>
          </w:rPr>
          <w:t>https://datatracker.ietf.org/doc/html/rfc1035</w:t>
        </w:r>
      </w:hyperlink>
    </w:p>
    <w:p w14:paraId="3BED1693" w14:textId="175184ED" w:rsidR="00273BFC" w:rsidRPr="00AB37C7" w:rsidRDefault="00273BFC" w:rsidP="00273BFC">
      <w:pPr>
        <w:ind w:left="1560" w:hanging="1560"/>
      </w:pPr>
      <w:r>
        <w:t>[SHA256]</w:t>
      </w:r>
      <w:r>
        <w:tab/>
        <w:t xml:space="preserve">“US Secure Hash Algorithms (SHA and SHA-based HMAC and HKDF)”, </w:t>
      </w:r>
      <w:hyperlink r:id="rId29" w:history="1">
        <w:r w:rsidRPr="00384CB6">
          <w:rPr>
            <w:rStyle w:val="Hyperlink"/>
          </w:rPr>
          <w:t>https://datatracker.ietf.org/doc/html/rfc6234</w:t>
        </w:r>
      </w:hyperlink>
    </w:p>
    <w:p w14:paraId="11329996" w14:textId="02208682" w:rsidR="005823FE" w:rsidRPr="00AB37C7" w:rsidRDefault="005823FE" w:rsidP="005823FE">
      <w:pPr>
        <w:pStyle w:val="PHeading2"/>
      </w:pPr>
      <w:bookmarkStart w:id="16" w:name="_Toc182253877"/>
      <w:bookmarkStart w:id="17" w:name="_Toc182254515"/>
      <w:bookmarkStart w:id="18" w:name="_Toc183626398"/>
      <w:bookmarkStart w:id="19" w:name="_Toc71821145"/>
      <w:bookmarkStart w:id="20" w:name="_Toc183626399"/>
      <w:bookmarkEnd w:id="16"/>
      <w:bookmarkEnd w:id="17"/>
      <w:bookmarkEnd w:id="18"/>
      <w:r w:rsidRPr="00AB37C7">
        <w:t>Namespaces</w:t>
      </w:r>
      <w:bookmarkEnd w:id="19"/>
      <w:bookmarkEnd w:id="20"/>
    </w:p>
    <w:p w14:paraId="011E9D74" w14:textId="559828A2" w:rsidR="00654262" w:rsidRDefault="005823FE" w:rsidP="00654262">
      <w:pPr>
        <w:pStyle w:val="PParagraph"/>
      </w:pPr>
      <w:r w:rsidRPr="00182A54">
        <w:t>The following table lists XML namespaces that are used in this document. The choice of any namespace prefix is arbitrary and not semantically significant.</w:t>
      </w:r>
    </w:p>
    <w:tbl>
      <w:tblPr>
        <w:tblStyle w:val="HelleListe-Akzent11"/>
        <w:tblW w:w="0" w:type="auto"/>
        <w:tblLook w:val="0420" w:firstRow="1" w:lastRow="0" w:firstColumn="0" w:lastColumn="0" w:noHBand="0" w:noVBand="1"/>
      </w:tblPr>
      <w:tblGrid>
        <w:gridCol w:w="747"/>
        <w:gridCol w:w="4571"/>
      </w:tblGrid>
      <w:tr w:rsidR="00654262" w14:paraId="2A6A9FC5" w14:textId="77777777" w:rsidTr="000765F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38A5D7" w14:textId="31F3F5D5" w:rsidR="00654262" w:rsidRDefault="00654262" w:rsidP="00654262">
            <w:pPr>
              <w:pStyle w:val="PParagraph"/>
              <w:ind w:left="0"/>
            </w:pPr>
            <w:r>
              <w:t>Prefix</w:t>
            </w:r>
          </w:p>
        </w:tc>
        <w:tc>
          <w:tcPr>
            <w:tcW w:w="0" w:type="auto"/>
          </w:tcPr>
          <w:p w14:paraId="693ED47D" w14:textId="393A257A" w:rsidR="00654262" w:rsidRDefault="00654262" w:rsidP="00654262">
            <w:pPr>
              <w:pStyle w:val="PParagraph"/>
              <w:ind w:left="0"/>
            </w:pPr>
            <w:r>
              <w:t>Namespace URI</w:t>
            </w:r>
          </w:p>
        </w:tc>
      </w:tr>
      <w:tr w:rsidR="00654262" w14:paraId="60AB7B7D" w14:textId="77777777" w:rsidTr="000765F0">
        <w:trPr>
          <w:cnfStyle w:val="000000100000" w:firstRow="0" w:lastRow="0" w:firstColumn="0" w:lastColumn="0" w:oddVBand="0" w:evenVBand="0" w:oddHBand="1" w:evenHBand="0" w:firstRowFirstColumn="0" w:firstRowLastColumn="0" w:lastRowFirstColumn="0" w:lastRowLastColumn="0"/>
        </w:trPr>
        <w:tc>
          <w:tcPr>
            <w:tcW w:w="0" w:type="auto"/>
          </w:tcPr>
          <w:p w14:paraId="578012AB" w14:textId="0140DC77" w:rsidR="00654262" w:rsidRDefault="00654262" w:rsidP="00654262">
            <w:pPr>
              <w:pStyle w:val="PParagraph"/>
              <w:ind w:left="0"/>
            </w:pPr>
            <w:r>
              <w:t>ids</w:t>
            </w:r>
          </w:p>
        </w:tc>
        <w:tc>
          <w:tcPr>
            <w:tcW w:w="0" w:type="auto"/>
          </w:tcPr>
          <w:p w14:paraId="67591C9C" w14:textId="583B3E55" w:rsidR="00654262" w:rsidRDefault="00654262" w:rsidP="00654262">
            <w:pPr>
              <w:pStyle w:val="PParagraph"/>
              <w:ind w:left="0"/>
            </w:pPr>
            <w:r>
              <w:t>http://busdox.org/transport/identifiers/1.0/</w:t>
            </w:r>
          </w:p>
        </w:tc>
      </w:tr>
      <w:tr w:rsidR="00654262" w14:paraId="5F0D4CEF" w14:textId="77777777" w:rsidTr="000765F0">
        <w:tc>
          <w:tcPr>
            <w:tcW w:w="0" w:type="auto"/>
          </w:tcPr>
          <w:p w14:paraId="2DAD5D0D" w14:textId="6048105F" w:rsidR="00654262" w:rsidRDefault="00654262" w:rsidP="00654262">
            <w:pPr>
              <w:pStyle w:val="PParagraph"/>
              <w:ind w:left="0"/>
            </w:pPr>
            <w:r>
              <w:t>lrs</w:t>
            </w:r>
          </w:p>
        </w:tc>
        <w:tc>
          <w:tcPr>
            <w:tcW w:w="0" w:type="auto"/>
          </w:tcPr>
          <w:p w14:paraId="6ED7921D" w14:textId="6F2A6508" w:rsidR="00654262" w:rsidRDefault="00654262" w:rsidP="00654262">
            <w:pPr>
              <w:pStyle w:val="PParagraph"/>
              <w:ind w:left="0"/>
            </w:pPr>
            <w:r>
              <w:t>http://busdox.org/serviceMetadata/locator/1.0/</w:t>
            </w:r>
          </w:p>
        </w:tc>
      </w:tr>
      <w:tr w:rsidR="00654262" w14:paraId="249BA64A" w14:textId="77777777" w:rsidTr="000765F0">
        <w:trPr>
          <w:cnfStyle w:val="000000100000" w:firstRow="0" w:lastRow="0" w:firstColumn="0" w:lastColumn="0" w:oddVBand="0" w:evenVBand="0" w:oddHBand="1" w:evenHBand="0" w:firstRowFirstColumn="0" w:firstRowLastColumn="0" w:lastRowFirstColumn="0" w:lastRowLastColumn="0"/>
        </w:trPr>
        <w:tc>
          <w:tcPr>
            <w:tcW w:w="0" w:type="auto"/>
          </w:tcPr>
          <w:p w14:paraId="1C4D43F8" w14:textId="2D394818" w:rsidR="00654262" w:rsidRDefault="00654262" w:rsidP="00654262">
            <w:pPr>
              <w:pStyle w:val="PParagraph"/>
              <w:ind w:left="0"/>
            </w:pPr>
            <w:r>
              <w:t>soap</w:t>
            </w:r>
          </w:p>
        </w:tc>
        <w:tc>
          <w:tcPr>
            <w:tcW w:w="0" w:type="auto"/>
          </w:tcPr>
          <w:p w14:paraId="5B353E16" w14:textId="09B970D5" w:rsidR="00654262" w:rsidRDefault="00654262" w:rsidP="00654262">
            <w:pPr>
              <w:pStyle w:val="PParagraph"/>
              <w:ind w:left="0"/>
            </w:pPr>
            <w:r>
              <w:t>http://schemas.xmlsoap.org/wsdl/soap/</w:t>
            </w:r>
          </w:p>
        </w:tc>
      </w:tr>
      <w:tr w:rsidR="00654262" w14:paraId="53F5CFC2" w14:textId="77777777" w:rsidTr="000765F0">
        <w:tc>
          <w:tcPr>
            <w:tcW w:w="0" w:type="auto"/>
          </w:tcPr>
          <w:p w14:paraId="024725A0" w14:textId="43566175" w:rsidR="00654262" w:rsidRDefault="00654262" w:rsidP="00654262">
            <w:pPr>
              <w:pStyle w:val="PParagraph"/>
              <w:ind w:left="0"/>
            </w:pPr>
            <w:r>
              <w:t>wsdl</w:t>
            </w:r>
          </w:p>
        </w:tc>
        <w:tc>
          <w:tcPr>
            <w:tcW w:w="0" w:type="auto"/>
          </w:tcPr>
          <w:p w14:paraId="7E7B1C33" w14:textId="1F320367" w:rsidR="00654262" w:rsidRDefault="00654262" w:rsidP="00654262">
            <w:pPr>
              <w:pStyle w:val="PParagraph"/>
              <w:ind w:left="0"/>
            </w:pPr>
            <w:r>
              <w:t>http://schemas.xmlsoap.org/wsdl/</w:t>
            </w:r>
          </w:p>
        </w:tc>
      </w:tr>
      <w:tr w:rsidR="00654262" w14:paraId="5504BAF1" w14:textId="77777777" w:rsidTr="000765F0">
        <w:trPr>
          <w:cnfStyle w:val="000000100000" w:firstRow="0" w:lastRow="0" w:firstColumn="0" w:lastColumn="0" w:oddVBand="0" w:evenVBand="0" w:oddHBand="1" w:evenHBand="0" w:firstRowFirstColumn="0" w:firstRowLastColumn="0" w:lastRowFirstColumn="0" w:lastRowLastColumn="0"/>
        </w:trPr>
        <w:tc>
          <w:tcPr>
            <w:tcW w:w="0" w:type="auto"/>
          </w:tcPr>
          <w:p w14:paraId="1830205E" w14:textId="56976724" w:rsidR="00654262" w:rsidRDefault="00654262" w:rsidP="00654262">
            <w:pPr>
              <w:pStyle w:val="PParagraph"/>
              <w:ind w:left="0"/>
            </w:pPr>
            <w:r>
              <w:t>xs</w:t>
            </w:r>
          </w:p>
        </w:tc>
        <w:tc>
          <w:tcPr>
            <w:tcW w:w="0" w:type="auto"/>
          </w:tcPr>
          <w:p w14:paraId="0956764A" w14:textId="5A3568B0" w:rsidR="00654262" w:rsidRDefault="00654262" w:rsidP="00654262">
            <w:pPr>
              <w:pStyle w:val="PParagraph"/>
              <w:ind w:left="0"/>
            </w:pPr>
            <w:r>
              <w:t>http://www.w3.org/2001/XMLSchema</w:t>
            </w:r>
          </w:p>
        </w:tc>
      </w:tr>
    </w:tbl>
    <w:p w14:paraId="52B70D9C" w14:textId="004CC102" w:rsidR="005A2D99" w:rsidRDefault="005A2D99" w:rsidP="005A2D99">
      <w:pPr>
        <w:pStyle w:val="PHeading1"/>
        <w:rPr>
          <w:lang w:eastAsia="nb-NO"/>
        </w:rPr>
      </w:pPr>
      <w:bookmarkStart w:id="21" w:name="_Toc183626400"/>
      <w:r>
        <w:rPr>
          <w:lang w:eastAsia="nb-NO"/>
        </w:rPr>
        <w:lastRenderedPageBreak/>
        <w:t>The Service Discovery Process</w:t>
      </w:r>
      <w:bookmarkEnd w:id="21"/>
    </w:p>
    <w:p w14:paraId="5391F755" w14:textId="11989494" w:rsidR="005A2D99" w:rsidRDefault="005A2D99" w:rsidP="005A2D99">
      <w:pPr>
        <w:pStyle w:val="PParagraph"/>
        <w:rPr>
          <w:lang w:eastAsia="nb-NO"/>
        </w:rPr>
      </w:pPr>
      <w:r>
        <w:rPr>
          <w:lang w:eastAsia="nb-NO"/>
        </w:rPr>
        <w:t xml:space="preserve">The interfaces of the Service Metadata Locator (SML) service and the Service Metadata Publisher (SMP) service cover both sender-side lookup and metadata management performed by SMPs. </w:t>
      </w:r>
      <w:r w:rsidR="001C3F69">
        <w:rPr>
          <w:lang w:eastAsia="nb-NO"/>
        </w:rPr>
        <w:t>T</w:t>
      </w:r>
      <w:r>
        <w:rPr>
          <w:lang w:eastAsia="nb-NO"/>
        </w:rPr>
        <w:t xml:space="preserve">he following interfaces </w:t>
      </w:r>
      <w:r w:rsidR="001C3F69">
        <w:rPr>
          <w:lang w:eastAsia="nb-NO"/>
        </w:rPr>
        <w:t xml:space="preserve">are mandated </w:t>
      </w:r>
      <w:r>
        <w:rPr>
          <w:lang w:eastAsia="nb-NO"/>
        </w:rPr>
        <w:t>for these services:</w:t>
      </w:r>
    </w:p>
    <w:p w14:paraId="21CA53AB" w14:textId="2588AC49" w:rsidR="005A2D99" w:rsidRDefault="00EE4F69" w:rsidP="005A2D99">
      <w:pPr>
        <w:pStyle w:val="PParagraph"/>
        <w:numPr>
          <w:ilvl w:val="0"/>
          <w:numId w:val="27"/>
        </w:numPr>
        <w:rPr>
          <w:lang w:eastAsia="nb-NO"/>
        </w:rPr>
      </w:pPr>
      <w:r>
        <w:rPr>
          <w:lang w:eastAsia="nb-NO"/>
        </w:rPr>
        <w:t>SML</w:t>
      </w:r>
      <w:r w:rsidR="005A2D99">
        <w:rPr>
          <w:lang w:eastAsia="nb-NO"/>
        </w:rPr>
        <w:t>:</w:t>
      </w:r>
    </w:p>
    <w:p w14:paraId="69F88E27" w14:textId="55C61277" w:rsidR="005A2D99" w:rsidRDefault="005A2D99" w:rsidP="005A2D99">
      <w:pPr>
        <w:pStyle w:val="PParagraph"/>
        <w:numPr>
          <w:ilvl w:val="1"/>
          <w:numId w:val="27"/>
        </w:numPr>
        <w:rPr>
          <w:lang w:eastAsia="nb-NO"/>
        </w:rPr>
      </w:pPr>
      <w:r>
        <w:rPr>
          <w:lang w:eastAsia="nb-NO"/>
        </w:rPr>
        <w:t>Discovery interface for senders</w:t>
      </w:r>
    </w:p>
    <w:p w14:paraId="7F724F7F" w14:textId="413BDF38" w:rsidR="005A2D99" w:rsidRDefault="005A2D99" w:rsidP="00AD2221">
      <w:pPr>
        <w:pStyle w:val="PParagraph"/>
        <w:numPr>
          <w:ilvl w:val="1"/>
          <w:numId w:val="27"/>
        </w:numPr>
        <w:rPr>
          <w:lang w:eastAsia="nb-NO"/>
        </w:rPr>
      </w:pPr>
      <w:r>
        <w:rPr>
          <w:lang w:eastAsia="nb-NO"/>
        </w:rPr>
        <w:t>Management interface for SMPs</w:t>
      </w:r>
    </w:p>
    <w:p w14:paraId="5F60B977" w14:textId="0746410B" w:rsidR="005A2D99" w:rsidRDefault="00EE4F69" w:rsidP="00AD2221">
      <w:pPr>
        <w:pStyle w:val="PParagraph"/>
        <w:numPr>
          <w:ilvl w:val="0"/>
          <w:numId w:val="27"/>
        </w:numPr>
        <w:rPr>
          <w:lang w:eastAsia="nb-NO"/>
        </w:rPr>
      </w:pPr>
      <w:r>
        <w:rPr>
          <w:lang w:eastAsia="nb-NO"/>
        </w:rPr>
        <w:t>SMP</w:t>
      </w:r>
      <w:r w:rsidR="005A2D99">
        <w:rPr>
          <w:lang w:eastAsia="nb-NO"/>
        </w:rPr>
        <w:t>:</w:t>
      </w:r>
    </w:p>
    <w:p w14:paraId="1CB7EDAA" w14:textId="6E127064" w:rsidR="005A2D99" w:rsidRDefault="005A2D99" w:rsidP="005A2D99">
      <w:pPr>
        <w:pStyle w:val="PParagraph"/>
        <w:numPr>
          <w:ilvl w:val="1"/>
          <w:numId w:val="27"/>
        </w:numPr>
        <w:rPr>
          <w:lang w:eastAsia="nb-NO"/>
        </w:rPr>
      </w:pPr>
      <w:r>
        <w:rPr>
          <w:lang w:eastAsia="nb-NO"/>
        </w:rPr>
        <w:t>Discovery interface for senders</w:t>
      </w:r>
    </w:p>
    <w:p w14:paraId="572547A8" w14:textId="2D39F247" w:rsidR="005A2D99" w:rsidRDefault="005A2D99" w:rsidP="005A2D99">
      <w:pPr>
        <w:pStyle w:val="PParagraph"/>
        <w:rPr>
          <w:lang w:eastAsia="nb-NO"/>
        </w:rPr>
      </w:pPr>
      <w:r>
        <w:rPr>
          <w:lang w:eastAsia="nb-NO"/>
        </w:rPr>
        <w:t xml:space="preserve">This specification only covers the interfaces for the </w:t>
      </w:r>
      <w:r w:rsidR="003C48E5">
        <w:rPr>
          <w:lang w:eastAsia="nb-NO"/>
        </w:rPr>
        <w:t>SML</w:t>
      </w:r>
      <w:r>
        <w:rPr>
          <w:lang w:eastAsia="nb-NO"/>
        </w:rPr>
        <w:t>.</w:t>
      </w:r>
    </w:p>
    <w:p w14:paraId="3C92D2EB" w14:textId="231058E0" w:rsidR="005823FE" w:rsidRDefault="005A2D99" w:rsidP="005A2D99">
      <w:pPr>
        <w:pStyle w:val="PParagraph"/>
        <w:rPr>
          <w:lang w:eastAsia="nb-NO"/>
        </w:rPr>
      </w:pPr>
      <w:r>
        <w:rPr>
          <w:lang w:eastAsia="nb-NO"/>
        </w:rPr>
        <w:t xml:space="preserve">The </w:t>
      </w:r>
      <w:r w:rsidR="00562368">
        <w:rPr>
          <w:lang w:eastAsia="nb-NO"/>
        </w:rPr>
        <w:t>SML</w:t>
      </w:r>
      <w:r>
        <w:rPr>
          <w:lang w:eastAsia="nb-NO"/>
        </w:rPr>
        <w:t xml:space="preserve"> service specification is based on the use of DNS (Domain Name System) lookups to find the address of the Service Metadata for a given participant ID [DNS-1034] [DNS-1035]. This approach has the advantage that it does not need a single central server to run the Discovery interface, with its associated single point of failure. Instead, the already distributed and highly redundant infrastructure which supports DNS is used. The SML service itself thus plays the role of providing controlled access to the creation and update of entries in the DNS.</w:t>
      </w:r>
    </w:p>
    <w:p w14:paraId="229FCA7D" w14:textId="77777777" w:rsidR="005A2D99" w:rsidRPr="001B5D58" w:rsidRDefault="005A2D99" w:rsidP="005A2D99">
      <w:pPr>
        <w:pStyle w:val="PHeading2"/>
      </w:pPr>
      <w:bookmarkStart w:id="22" w:name="_Toc71821147"/>
      <w:bookmarkStart w:id="23" w:name="_Toc183626401"/>
      <w:r w:rsidRPr="001B5D58">
        <w:t>Discovery flow</w:t>
      </w:r>
      <w:bookmarkEnd w:id="22"/>
      <w:bookmarkEnd w:id="23"/>
    </w:p>
    <w:p w14:paraId="13518720" w14:textId="19E7089C" w:rsidR="004B0DC2" w:rsidRDefault="005A2D99" w:rsidP="005A2D99">
      <w:pPr>
        <w:pStyle w:val="PParagraph"/>
      </w:pPr>
      <w:r w:rsidRPr="001B5D58">
        <w:t xml:space="preserve">For a sender, the first step in the Discovery process is to establish the location of the </w:t>
      </w:r>
      <w:r w:rsidR="00FC748B">
        <w:t>SMP</w:t>
      </w:r>
      <w:r w:rsidRPr="001B5D58">
        <w:t xml:space="preserve"> relating to the particular Participant Identifier to which the sender wants to transmit a message. Each participant identifier is registered with one and only one </w:t>
      </w:r>
      <w:r w:rsidR="00AF71CD">
        <w:t>SMP</w:t>
      </w:r>
      <w:r w:rsidRPr="001B5D58">
        <w:t>.</w:t>
      </w:r>
    </w:p>
    <w:p w14:paraId="6727D30F" w14:textId="3B11616A" w:rsidR="005A2D99" w:rsidRPr="001B5D58" w:rsidRDefault="005A2D99" w:rsidP="00AD2221">
      <w:pPr>
        <w:pStyle w:val="PParagraph"/>
        <w:numPr>
          <w:ilvl w:val="0"/>
          <w:numId w:val="70"/>
        </w:numPr>
      </w:pPr>
      <w:r w:rsidRPr="001B5D58">
        <w:t xml:space="preserve">The sender constructs the </w:t>
      </w:r>
      <w:r w:rsidR="004B0DC2">
        <w:t>domain name</w:t>
      </w:r>
      <w:r w:rsidR="004B0DC2" w:rsidRPr="001B5D58">
        <w:t xml:space="preserve"> </w:t>
      </w:r>
      <w:r w:rsidRPr="001B5D58">
        <w:t xml:space="preserve">for the </w:t>
      </w:r>
      <w:r w:rsidR="004B0DC2">
        <w:t>SMP</w:t>
      </w:r>
      <w:r w:rsidRPr="001B5D58">
        <w:t xml:space="preserve"> for a given recipient participant identifier using a stand</w:t>
      </w:r>
      <w:r>
        <w:t>ard format, as follows:</w:t>
      </w:r>
    </w:p>
    <w:p w14:paraId="7DD8C262" w14:textId="38A1CB23" w:rsidR="005A2D99" w:rsidRPr="001B5D58" w:rsidRDefault="005A2D99" w:rsidP="005A2D99">
      <w:pPr>
        <w:pStyle w:val="Code"/>
      </w:pPr>
      <w:r w:rsidRPr="001B5D58">
        <w:t>&lt;hash over recipientID&gt;.&lt;schemeID&gt;.&lt;SML domain&gt;</w:t>
      </w:r>
    </w:p>
    <w:p w14:paraId="6BFF350D" w14:textId="29B4E0B3" w:rsidR="004B0DC2" w:rsidRDefault="004B0DC2" w:rsidP="004B0DC2">
      <w:pPr>
        <w:pStyle w:val="PParagraph"/>
        <w:numPr>
          <w:ilvl w:val="0"/>
          <w:numId w:val="70"/>
        </w:numPr>
      </w:pPr>
      <w:r>
        <w:t xml:space="preserve">The sender performs a DNS U-NAPTR record lookup with the domain name </w:t>
      </w:r>
      <w:r w:rsidR="00546267">
        <w:t xml:space="preserve">created in the previous step </w:t>
      </w:r>
      <w:r>
        <w:t>and extracts the base URL for the effective SMP query</w:t>
      </w:r>
      <w:ins w:id="24" w:author="Philip" w:date="2025-02-06T10:46:00Z" w16du:dateUtc="2025-02-06T09:46:00Z">
        <w:r w:rsidR="00FE6A73">
          <w:t xml:space="preserve"> (incl. the URL scheme)</w:t>
        </w:r>
      </w:ins>
      <w:r>
        <w:t>.</w:t>
      </w:r>
    </w:p>
    <w:p w14:paraId="46ECCDCC" w14:textId="0ACD7D36" w:rsidR="00546267" w:rsidRDefault="00546267" w:rsidP="004B0DC2">
      <w:pPr>
        <w:pStyle w:val="PParagraph"/>
        <w:numPr>
          <w:ilvl w:val="0"/>
          <w:numId w:val="70"/>
        </w:numPr>
      </w:pPr>
      <w:r>
        <w:t xml:space="preserve">The sender constructs the address for the SMP </w:t>
      </w:r>
      <w:r w:rsidRPr="001B5D58">
        <w:t>for a given recipient participant identifier using a stand</w:t>
      </w:r>
      <w:r>
        <w:t>ard format, as follows:</w:t>
      </w:r>
    </w:p>
    <w:p w14:paraId="1FB60B97" w14:textId="512E9DC4" w:rsidR="00546267" w:rsidRPr="001B5D58" w:rsidRDefault="00546267" w:rsidP="00546267">
      <w:pPr>
        <w:pStyle w:val="Code"/>
      </w:pPr>
      <w:del w:id="25" w:author="Philip" w:date="2025-02-06T10:46:00Z" w16du:dateUtc="2025-02-06T09:46:00Z">
        <w:r w:rsidRPr="001B5D58" w:rsidDel="00FE6A73">
          <w:delText>http</w:delText>
        </w:r>
        <w:r w:rsidDel="00FE6A73">
          <w:delText>s</w:delText>
        </w:r>
        <w:r w:rsidRPr="001B5D58" w:rsidDel="00FE6A73">
          <w:delText>://</w:delText>
        </w:r>
      </w:del>
      <w:r w:rsidRPr="001B5D58">
        <w:t>&lt;</w:t>
      </w:r>
      <w:r>
        <w:t>smp</w:t>
      </w:r>
      <w:del w:id="26" w:author="Philip" w:date="2025-02-06T10:46:00Z" w16du:dateUtc="2025-02-06T09:46:00Z">
        <w:r w:rsidDel="00FE6A73">
          <w:delText>Base</w:delText>
        </w:r>
      </w:del>
      <w:r>
        <w:t>UrlFromNaptrLookup</w:t>
      </w:r>
      <w:r w:rsidRPr="001B5D58">
        <w:t>&gt;/&lt;recip</w:t>
      </w:r>
      <w:r>
        <w:t>ientID&gt;/services/&lt;documentType&gt;</w:t>
      </w:r>
    </w:p>
    <w:p w14:paraId="7FA624EE" w14:textId="7ED634DE" w:rsidR="005A2D99" w:rsidRPr="001B5D58" w:rsidRDefault="005A2D99" w:rsidP="005A2D99">
      <w:pPr>
        <w:pStyle w:val="PParagraph"/>
      </w:pPr>
      <w:r w:rsidRPr="001B5D58">
        <w:t xml:space="preserve">The sender uses this URL in an HTTP GET operation which returns the metadata relating to that recipient and the specific document type (for details, see the </w:t>
      </w:r>
      <w:r w:rsidR="00A878E8">
        <w:t>SMP</w:t>
      </w:r>
      <w:r w:rsidRPr="001B5D58">
        <w:t xml:space="preserve"> specification [BDEN-SMP]). The sender can obtain the information necessary to transmit </w:t>
      </w:r>
      <w:r w:rsidRPr="001B5D58">
        <w:lastRenderedPageBreak/>
        <w:t>a message containing that document type to that recipient from the returned metadata. This sequence is shown in</w:t>
      </w:r>
      <w:r>
        <w:t xml:space="preserve"> </w:t>
      </w:r>
      <w:r>
        <w:fldChar w:fldCharType="begin"/>
      </w:r>
      <w:r>
        <w:instrText xml:space="preserve"> REF _Ref182237180 \h </w:instrText>
      </w:r>
      <w:r>
        <w:fldChar w:fldCharType="separate"/>
      </w:r>
      <w:r w:rsidR="00114E73">
        <w:t xml:space="preserve">Figure </w:t>
      </w:r>
      <w:r w:rsidR="00114E73">
        <w:rPr>
          <w:noProof/>
        </w:rPr>
        <w:t>2</w:t>
      </w:r>
      <w:r>
        <w:fldChar w:fldCharType="end"/>
      </w:r>
      <w:r w:rsidRPr="001B5D58">
        <w:t>.</w:t>
      </w:r>
    </w:p>
    <w:p w14:paraId="23E3BE11" w14:textId="5EEF0D38" w:rsidR="005A2D99" w:rsidRDefault="005A2D99" w:rsidP="005A2D99">
      <w:pPr>
        <w:pStyle w:val="PParagraph"/>
      </w:pPr>
      <w:r w:rsidRPr="001B5D58">
        <w:t xml:space="preserve">Note that the sender is required to know 2 pieces of information about the recipient - the recipient's participant ID and the ID of the Scheme of the participant ID (i.e. the format or type of the participant ID). This provides for flexibility in the types of participant identifier that can be used in the system. Since in general a participant ID may not have a format that is acceptable in an HTTP URL, the ID is hashed into a string as described in section </w:t>
      </w:r>
      <w:r w:rsidR="00DB6F35">
        <w:fldChar w:fldCharType="begin"/>
      </w:r>
      <w:r w:rsidR="00DB6F35">
        <w:instrText xml:space="preserve"> REF _Ref182248059 \r \h </w:instrText>
      </w:r>
      <w:r w:rsidR="00DB6F35">
        <w:fldChar w:fldCharType="separate"/>
      </w:r>
      <w:r w:rsidR="00114E73">
        <w:t>3.1.1</w:t>
      </w:r>
      <w:r w:rsidR="00DB6F35">
        <w:fldChar w:fldCharType="end"/>
      </w:r>
      <w:r w:rsidRPr="001B5D58">
        <w:t xml:space="preserve"> Format of Participant Identifiers.</w:t>
      </w:r>
    </w:p>
    <w:p w14:paraId="0EF4788D" w14:textId="23262E20" w:rsidR="005A2D99" w:rsidRDefault="008636F6" w:rsidP="005A2D99">
      <w:pPr>
        <w:keepNext/>
        <w:jc w:val="center"/>
      </w:pPr>
      <w:r>
        <w:rPr>
          <w:noProof/>
        </w:rPr>
        <w:drawing>
          <wp:inline distT="0" distB="0" distL="0" distR="0" wp14:anchorId="053F4DBF" wp14:editId="3B8AD1BE">
            <wp:extent cx="5445760" cy="5349875"/>
            <wp:effectExtent l="0" t="0" r="2540" b="3175"/>
            <wp:docPr id="196275528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5760" cy="5349875"/>
                    </a:xfrm>
                    <a:prstGeom prst="rect">
                      <a:avLst/>
                    </a:prstGeom>
                    <a:noFill/>
                    <a:ln>
                      <a:noFill/>
                    </a:ln>
                  </pic:spPr>
                </pic:pic>
              </a:graphicData>
            </a:graphic>
          </wp:inline>
        </w:drawing>
      </w:r>
    </w:p>
    <w:p w14:paraId="72FF5289" w14:textId="683FB87D" w:rsidR="005A2D99" w:rsidRDefault="005A2D99" w:rsidP="005A2D99">
      <w:pPr>
        <w:pStyle w:val="Beschriftung"/>
      </w:pPr>
      <w:bookmarkStart w:id="27" w:name="_Ref182237180"/>
      <w:r>
        <w:t xml:space="preserve">Figure </w:t>
      </w:r>
      <w:fldSimple w:instr=" SEQ Figure \* ARABIC ">
        <w:r w:rsidR="00114E73">
          <w:rPr>
            <w:noProof/>
          </w:rPr>
          <w:t>2</w:t>
        </w:r>
      </w:fldSimple>
      <w:bookmarkEnd w:id="27"/>
      <w:r>
        <w:t xml:space="preserve">: </w:t>
      </w:r>
      <w:r w:rsidRPr="00332978">
        <w:t>Sequence Diagram for Sender transmitting Document to Recipient</w:t>
      </w:r>
    </w:p>
    <w:p w14:paraId="57C07616" w14:textId="222C4F83" w:rsidR="005A2D99" w:rsidRDefault="005A2D99" w:rsidP="005A2D99">
      <w:pPr>
        <w:pStyle w:val="PParagraph"/>
      </w:pPr>
      <w:r w:rsidRPr="001F47A3">
        <w:t xml:space="preserve">The underlying design of the Discovery process is based on the use of Domain Name System (DNS) </w:t>
      </w:r>
      <w:r w:rsidR="00775A59">
        <w:t>U-NAPTR</w:t>
      </w:r>
      <w:r w:rsidR="00775A59" w:rsidRPr="001F47A3">
        <w:t xml:space="preserve"> </w:t>
      </w:r>
      <w:r w:rsidRPr="001F47A3">
        <w:t>records</w:t>
      </w:r>
      <w:r w:rsidR="00D24E1A">
        <w:t xml:space="preserve"> (see [BDXL1])</w:t>
      </w:r>
      <w:r w:rsidRPr="001F47A3">
        <w:t xml:space="preserve"> which correspond to the Domain Name </w:t>
      </w:r>
      <w:r w:rsidRPr="001F47A3">
        <w:lastRenderedPageBreak/>
        <w:t xml:space="preserve">in the format given above, namely that there is a </w:t>
      </w:r>
      <w:r w:rsidR="00E8583E">
        <w:t xml:space="preserve">U-NAPTR </w:t>
      </w:r>
      <w:r>
        <w:t xml:space="preserve">record for the domain name </w:t>
      </w:r>
      <w:r w:rsidRPr="000A7B75">
        <w:rPr>
          <w:rStyle w:val="InlinecodeZchn"/>
          <w:rFonts w:eastAsiaTheme="minorHAnsi"/>
        </w:rPr>
        <w:t>&lt;hash over recipientID&gt;.&lt;schemeID&gt;.&lt;SML domain&gt;</w:t>
      </w:r>
      <w:r>
        <w:t>.</w:t>
      </w:r>
      <w:r w:rsidRPr="001F47A3">
        <w:t xml:space="preserve"> Furthermore, that </w:t>
      </w:r>
      <w:r w:rsidR="00D24E1A">
        <w:t>U-NAPTR</w:t>
      </w:r>
      <w:r w:rsidR="00D24E1A" w:rsidRPr="001F47A3">
        <w:t xml:space="preserve"> </w:t>
      </w:r>
      <w:r w:rsidRPr="001F47A3">
        <w:t xml:space="preserve">record points at the </w:t>
      </w:r>
      <w:r w:rsidR="00612E4E">
        <w:t>SMP</w:t>
      </w:r>
      <w:r w:rsidRPr="001F47A3">
        <w:t xml:space="preserve"> which holds the metadata about that recipient.</w:t>
      </w:r>
    </w:p>
    <w:p w14:paraId="3541D5DD" w14:textId="64B64C2F" w:rsidR="00FC6250" w:rsidRDefault="00FC6250" w:rsidP="00AD2221">
      <w:pPr>
        <w:pStyle w:val="PHeading3"/>
      </w:pPr>
      <w:bookmarkStart w:id="28" w:name="_Toc183626402"/>
      <w:r w:rsidRPr="00FC6250">
        <w:t>U-NAPTR Resource Records</w:t>
      </w:r>
      <w:bookmarkEnd w:id="28"/>
    </w:p>
    <w:p w14:paraId="2479F19C" w14:textId="611995AB" w:rsidR="00444476" w:rsidRDefault="00444476" w:rsidP="005A2D99">
      <w:pPr>
        <w:pStyle w:val="PParagraph"/>
      </w:pPr>
      <w:r>
        <w:t xml:space="preserve">The NAPTR service name MUST be </w:t>
      </w:r>
      <w:r w:rsidRPr="00AD2221">
        <w:rPr>
          <w:rStyle w:val="InlinecodeZchn"/>
          <w:rFonts w:eastAsiaTheme="minorHAnsi"/>
        </w:rPr>
        <w:t>Meta:SMP</w:t>
      </w:r>
      <w:r>
        <w:t>.</w:t>
      </w:r>
      <w:r w:rsidR="00F14B8C">
        <w:t xml:space="preserve"> Other service names MUST NOT be </w:t>
      </w:r>
      <w:r w:rsidR="00093BD4">
        <w:t>used</w:t>
      </w:r>
      <w:ins w:id="29" w:author="Philip" w:date="2025-02-06T10:54:00Z" w16du:dateUtc="2025-02-06T09:54:00Z">
        <w:r w:rsidR="002E678B">
          <w:t xml:space="preserve"> in relation to this specification</w:t>
        </w:r>
      </w:ins>
      <w:r w:rsidR="00F14B8C">
        <w:t>.</w:t>
      </w:r>
      <w:r w:rsidR="007A0070">
        <w:t xml:space="preserve"> </w:t>
      </w:r>
      <w:r w:rsidR="007A0070" w:rsidRPr="007A0070">
        <w:t>Note that the service field is case-insensitive, according to [RFC4848].</w:t>
      </w:r>
    </w:p>
    <w:p w14:paraId="20DF8316" w14:textId="396FDA87" w:rsidR="00FC6250" w:rsidRDefault="00FC6250" w:rsidP="005A2D99">
      <w:pPr>
        <w:pStyle w:val="PParagraph"/>
      </w:pPr>
      <w:r w:rsidRPr="00FC6250">
        <w:t>URI values stored in BDXL U-NAPTR records MUST</w:t>
      </w:r>
    </w:p>
    <w:p w14:paraId="1FA12E37" w14:textId="63E85F89" w:rsidR="0003614C" w:rsidRDefault="00FC6250" w:rsidP="00FC6250">
      <w:pPr>
        <w:pStyle w:val="PParagraph"/>
        <w:numPr>
          <w:ilvl w:val="0"/>
          <w:numId w:val="69"/>
        </w:numPr>
      </w:pPr>
      <w:r w:rsidRPr="00FC6250">
        <w:t xml:space="preserve">use </w:t>
      </w:r>
      <w:r w:rsidR="00FB6CFA">
        <w:t xml:space="preserve">only </w:t>
      </w:r>
      <w:r w:rsidRPr="00FC6250">
        <w:t xml:space="preserve">the </w:t>
      </w:r>
      <w:r w:rsidR="00175065">
        <w:t>“https”</w:t>
      </w:r>
      <w:r w:rsidRPr="00FC6250">
        <w:t xml:space="preserve"> URL scheme</w:t>
      </w:r>
      <w:r w:rsidR="00FB6CFA">
        <w:t>.</w:t>
      </w:r>
    </w:p>
    <w:p w14:paraId="53445CDB" w14:textId="2B9BA7CB" w:rsidR="00FC6250" w:rsidRPr="006210FE" w:rsidRDefault="0003614C" w:rsidP="00FC6250">
      <w:pPr>
        <w:pStyle w:val="PParagraph"/>
        <w:numPr>
          <w:ilvl w:val="0"/>
          <w:numId w:val="69"/>
        </w:numPr>
      </w:pPr>
      <w:r>
        <w:t>NOT use username and/or password in the domain authority section</w:t>
      </w:r>
    </w:p>
    <w:p w14:paraId="6D28DDB9" w14:textId="2432C3A8" w:rsidR="00FC6250" w:rsidRDefault="00FB6CFA" w:rsidP="00FC6250">
      <w:pPr>
        <w:pStyle w:val="PParagraph"/>
        <w:numPr>
          <w:ilvl w:val="0"/>
          <w:numId w:val="69"/>
        </w:numPr>
      </w:pPr>
      <w:r>
        <w:t xml:space="preserve">NOT </w:t>
      </w:r>
      <w:r w:rsidR="00FC6250" w:rsidRPr="00FC6250">
        <w:t xml:space="preserve">include query or fragment parts, in addition to the </w:t>
      </w:r>
      <w:r w:rsidR="0003614C">
        <w:t xml:space="preserve">domain </w:t>
      </w:r>
      <w:r w:rsidR="00FC6250" w:rsidRPr="00FC6250">
        <w:t xml:space="preserve">authority </w:t>
      </w:r>
      <w:r w:rsidR="00175065">
        <w:t xml:space="preserve">and path </w:t>
      </w:r>
      <w:r w:rsidR="00FC6250" w:rsidRPr="00FC6250">
        <w:t>part</w:t>
      </w:r>
      <w:r w:rsidR="00175065">
        <w:t>s</w:t>
      </w:r>
    </w:p>
    <w:p w14:paraId="781EE2F4" w14:textId="7F66572C" w:rsidR="00FC6250" w:rsidRDefault="00FC6250" w:rsidP="00FC6250">
      <w:pPr>
        <w:pStyle w:val="PParagraph"/>
      </w:pPr>
      <w:r w:rsidRPr="00FC6250">
        <w:t xml:space="preserve">Note that </w:t>
      </w:r>
      <w:r w:rsidR="001C2A93">
        <w:t>URI</w:t>
      </w:r>
      <w:r w:rsidR="0003614C">
        <w:t xml:space="preserve"> </w:t>
      </w:r>
      <w:r w:rsidRPr="00FC6250">
        <w:t>scheme and host name are case insensitive. All other URI components MUST be treated as case sensitive</w:t>
      </w:r>
      <w:r w:rsidR="009B026B">
        <w:t xml:space="preserve"> (see [RFC3986])</w:t>
      </w:r>
      <w:r w:rsidRPr="00FC6250">
        <w:t>.</w:t>
      </w:r>
    </w:p>
    <w:p w14:paraId="7F95A9D6" w14:textId="607C9252" w:rsidR="0056341E" w:rsidRDefault="0056341E" w:rsidP="00FC6250">
      <w:pPr>
        <w:pStyle w:val="PParagraph"/>
      </w:pPr>
      <w:r>
        <w:t>Note when querying NAPTR records for a Participant, more than one record with different service names may be returned</w:t>
      </w:r>
      <w:ins w:id="30" w:author="Philip" w:date="2025-02-06T10:56:00Z" w16du:dateUtc="2025-02-06T09:56:00Z">
        <w:r w:rsidR="00305CDA">
          <w:t xml:space="preserve"> </w:t>
        </w:r>
        <w:r w:rsidR="00305CDA" w:rsidRPr="00305CDA">
          <w:t>for other purposes than locating the SMP (</w:t>
        </w:r>
      </w:ins>
      <w:ins w:id="31" w:author="Philip" w:date="2025-02-06T10:57:00Z" w16du:dateUtc="2025-02-06T09:57:00Z">
        <w:r w:rsidR="00305CDA">
          <w:t>see</w:t>
        </w:r>
      </w:ins>
      <w:ins w:id="32" w:author="Philip" w:date="2025-02-06T10:56:00Z" w16du:dateUtc="2025-02-06T09:56:00Z">
        <w:r w:rsidR="00305CDA" w:rsidRPr="00305CDA">
          <w:t xml:space="preserve"> [BDXL1])</w:t>
        </w:r>
      </w:ins>
      <w:r>
        <w:t>.</w:t>
      </w:r>
    </w:p>
    <w:p w14:paraId="56ABE7DE" w14:textId="77777777" w:rsidR="006C5BE2" w:rsidRPr="001F47A3" w:rsidRDefault="006C5BE2" w:rsidP="006C5BE2">
      <w:pPr>
        <w:pStyle w:val="PHeading2"/>
      </w:pPr>
      <w:bookmarkStart w:id="33" w:name="_Toc71821148"/>
      <w:bookmarkStart w:id="34" w:name="_Toc183626403"/>
      <w:r w:rsidRPr="001F47A3">
        <w:t>Flows Relating to Service Metadata Publishers</w:t>
      </w:r>
      <w:bookmarkEnd w:id="33"/>
      <w:bookmarkEnd w:id="34"/>
      <w:r w:rsidRPr="001F47A3">
        <w:t xml:space="preserve"> </w:t>
      </w:r>
    </w:p>
    <w:p w14:paraId="1BEB03F2" w14:textId="7A9A612D" w:rsidR="006C5BE2" w:rsidRDefault="006C5BE2" w:rsidP="006C5BE2">
      <w:pPr>
        <w:pStyle w:val="PParagraph"/>
      </w:pPr>
      <w:r w:rsidRPr="001F47A3">
        <w:t xml:space="preserve">The management of the DNS </w:t>
      </w:r>
      <w:r w:rsidR="00C20FAE">
        <w:t>U-NAPTR</w:t>
      </w:r>
      <w:r w:rsidR="00C20FAE" w:rsidRPr="001F47A3">
        <w:t xml:space="preserve"> </w:t>
      </w:r>
      <w:r w:rsidRPr="001F47A3">
        <w:t xml:space="preserve">records for a given participant identifier is performed through the Management interface of the </w:t>
      </w:r>
      <w:r w:rsidR="00891F73">
        <w:t>SML</w:t>
      </w:r>
      <w:r w:rsidRPr="001F47A3">
        <w:t xml:space="preserve">. The management interface is primarily for use by the </w:t>
      </w:r>
      <w:r w:rsidR="00555610">
        <w:t>SMP</w:t>
      </w:r>
      <w:r w:rsidRPr="001F47A3">
        <w:t xml:space="preserve"> which controls the service metadata for a given participant identifier. Note that the DNS </w:t>
      </w:r>
      <w:r w:rsidR="00604F57">
        <w:t>U-NAPTR</w:t>
      </w:r>
      <w:r w:rsidR="00604F57" w:rsidRPr="001F47A3">
        <w:t xml:space="preserve"> </w:t>
      </w:r>
      <w:r w:rsidRPr="001F47A3">
        <w:t xml:space="preserve">records </w:t>
      </w:r>
      <w:r w:rsidRPr="00CD5EFB">
        <w:t xml:space="preserve">are </w:t>
      </w:r>
      <w:r w:rsidRPr="00CD5EFB">
        <w:rPr>
          <w:b/>
        </w:rPr>
        <w:t>not</w:t>
      </w:r>
      <w:r w:rsidRPr="00CD5EFB">
        <w:t xml:space="preserve"> manipulated</w:t>
      </w:r>
      <w:r w:rsidRPr="001F47A3">
        <w:t xml:space="preserve"> directly by the </w:t>
      </w:r>
      <w:r w:rsidR="005B4F46">
        <w:t>SMP</w:t>
      </w:r>
      <w:r w:rsidRPr="001F47A3">
        <w:t xml:space="preserve"> but are manipulated by the </w:t>
      </w:r>
      <w:r w:rsidR="005B4F46">
        <w:t>SML</w:t>
      </w:r>
      <w:r w:rsidRPr="001F47A3">
        <w:t xml:space="preserve"> service following requests made to its Management interface. The basic process steps for the SMP to manipulate the metadata relating to a given participant are shown </w:t>
      </w:r>
      <w:r>
        <w:t xml:space="preserve">in </w:t>
      </w:r>
      <w:r>
        <w:fldChar w:fldCharType="begin"/>
      </w:r>
      <w:r>
        <w:instrText xml:space="preserve"> REF _Ref182237455 \h </w:instrText>
      </w:r>
      <w:r>
        <w:fldChar w:fldCharType="separate"/>
      </w:r>
      <w:r w:rsidR="00114E73">
        <w:t xml:space="preserve">Figure </w:t>
      </w:r>
      <w:r w:rsidR="00114E73">
        <w:rPr>
          <w:noProof/>
        </w:rPr>
        <w:t>3</w:t>
      </w:r>
      <w:r>
        <w:fldChar w:fldCharType="end"/>
      </w:r>
      <w:r w:rsidRPr="001F47A3">
        <w:t>.</w:t>
      </w:r>
    </w:p>
    <w:p w14:paraId="694DAFB9" w14:textId="7E695BBF" w:rsidR="006C5BE2" w:rsidRDefault="00FB786F" w:rsidP="006C5BE2">
      <w:pPr>
        <w:keepNext/>
        <w:jc w:val="center"/>
      </w:pPr>
      <w:r>
        <w:rPr>
          <w:noProof/>
        </w:rPr>
        <w:lastRenderedPageBreak/>
        <w:drawing>
          <wp:inline distT="0" distB="0" distL="0" distR="0" wp14:anchorId="3DA0A848" wp14:editId="4FD1FE3C">
            <wp:extent cx="5727700" cy="7042150"/>
            <wp:effectExtent l="0" t="0" r="6350" b="6350"/>
            <wp:docPr id="8255775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7042150"/>
                    </a:xfrm>
                    <a:prstGeom prst="rect">
                      <a:avLst/>
                    </a:prstGeom>
                    <a:noFill/>
                    <a:ln>
                      <a:noFill/>
                    </a:ln>
                  </pic:spPr>
                </pic:pic>
              </a:graphicData>
            </a:graphic>
          </wp:inline>
        </w:drawing>
      </w:r>
    </w:p>
    <w:p w14:paraId="6C48AD1B" w14:textId="3F4B7A2F" w:rsidR="006C5BE2" w:rsidRDefault="006C5BE2" w:rsidP="006C5BE2">
      <w:pPr>
        <w:pStyle w:val="Beschriftung"/>
      </w:pPr>
      <w:bookmarkStart w:id="35" w:name="_Ref182237455"/>
      <w:r>
        <w:t xml:space="preserve">Figure </w:t>
      </w:r>
      <w:fldSimple w:instr=" SEQ Figure \* ARABIC ">
        <w:r w:rsidR="00114E73">
          <w:rPr>
            <w:noProof/>
          </w:rPr>
          <w:t>3</w:t>
        </w:r>
      </w:fldSimple>
      <w:bookmarkEnd w:id="35"/>
      <w:r>
        <w:t xml:space="preserve">: </w:t>
      </w:r>
      <w:r w:rsidRPr="008517C9">
        <w:t xml:space="preserve">Sequence Diagram for </w:t>
      </w:r>
      <w:r w:rsidR="00A82911">
        <w:t>SMP</w:t>
      </w:r>
      <w:r w:rsidRPr="008517C9">
        <w:t xml:space="preserve"> Adding, Updating and Removing Metadata for a Participant</w:t>
      </w:r>
    </w:p>
    <w:p w14:paraId="3B25E40A" w14:textId="62F45AC3" w:rsidR="006C5BE2" w:rsidRPr="00851205" w:rsidRDefault="006C5BE2" w:rsidP="006C5BE2">
      <w:pPr>
        <w:pStyle w:val="PParagraph"/>
      </w:pPr>
      <w:r w:rsidRPr="00851205">
        <w:t xml:space="preserve">Each </w:t>
      </w:r>
      <w:r w:rsidR="00BE4B88">
        <w:t>SMP</w:t>
      </w:r>
      <w:r w:rsidRPr="00851205">
        <w:t xml:space="preserve"> is required to register the address of its server with the </w:t>
      </w:r>
      <w:r w:rsidR="00BE4B88">
        <w:t>SML</w:t>
      </w:r>
      <w:r w:rsidRPr="00851205">
        <w:t xml:space="preserve">. Only once this has been done can information relating to specific Participant Identifiers be presented to </w:t>
      </w:r>
      <w:r w:rsidRPr="00851205">
        <w:lastRenderedPageBreak/>
        <w:t xml:space="preserve">the SML. The address for the metadata for a given participant is tied to the address of the SMP with which the participant is registered. For this purpose, the SMP uses the </w:t>
      </w:r>
      <w:r w:rsidRPr="006D7489">
        <w:t>ManageServiceMetadata</w:t>
      </w:r>
      <w:r w:rsidRPr="00851205">
        <w:t xml:space="preserve"> interface with flows as shown in</w:t>
      </w:r>
      <w:r>
        <w:t xml:space="preserve"> </w:t>
      </w:r>
      <w:r>
        <w:fldChar w:fldCharType="begin"/>
      </w:r>
      <w:r>
        <w:instrText xml:space="preserve"> REF _Ref182237439 \h </w:instrText>
      </w:r>
      <w:r>
        <w:fldChar w:fldCharType="separate"/>
      </w:r>
      <w:r w:rsidR="00114E73">
        <w:t xml:space="preserve">Figure </w:t>
      </w:r>
      <w:r w:rsidR="00114E73">
        <w:rPr>
          <w:noProof/>
        </w:rPr>
        <w:t>4</w:t>
      </w:r>
      <w:r>
        <w:fldChar w:fldCharType="end"/>
      </w:r>
      <w:r w:rsidRPr="00851205">
        <w:t>.</w:t>
      </w:r>
    </w:p>
    <w:p w14:paraId="5EA33371" w14:textId="76F7188D" w:rsidR="006C5BE2" w:rsidRDefault="00FB786F" w:rsidP="006C5BE2">
      <w:pPr>
        <w:keepNext/>
        <w:jc w:val="center"/>
      </w:pPr>
      <w:r>
        <w:rPr>
          <w:noProof/>
        </w:rPr>
        <w:drawing>
          <wp:inline distT="0" distB="0" distL="0" distR="0" wp14:anchorId="0FF36DAB" wp14:editId="664CD7F8">
            <wp:extent cx="4025900" cy="4926965"/>
            <wp:effectExtent l="0" t="0" r="0" b="6985"/>
            <wp:docPr id="15332603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5900" cy="4926965"/>
                    </a:xfrm>
                    <a:prstGeom prst="rect">
                      <a:avLst/>
                    </a:prstGeom>
                    <a:noFill/>
                    <a:ln>
                      <a:noFill/>
                    </a:ln>
                  </pic:spPr>
                </pic:pic>
              </a:graphicData>
            </a:graphic>
          </wp:inline>
        </w:drawing>
      </w:r>
    </w:p>
    <w:p w14:paraId="1357F265" w14:textId="0DF2F188" w:rsidR="006C5BE2" w:rsidRDefault="006C5BE2" w:rsidP="006C5BE2">
      <w:pPr>
        <w:pStyle w:val="Beschriftung"/>
      </w:pPr>
      <w:bookmarkStart w:id="36" w:name="_Ref182237439"/>
      <w:r>
        <w:t xml:space="preserve">Figure </w:t>
      </w:r>
      <w:fldSimple w:instr=" SEQ Figure \* ARABIC ">
        <w:r w:rsidR="00114E73">
          <w:rPr>
            <w:noProof/>
          </w:rPr>
          <w:t>4</w:t>
        </w:r>
      </w:fldSimple>
      <w:bookmarkEnd w:id="36"/>
      <w:r>
        <w:t xml:space="preserve">: </w:t>
      </w:r>
      <w:r w:rsidR="00520700">
        <w:t>SMP</w:t>
      </w:r>
      <w:r w:rsidRPr="0063052C">
        <w:t xml:space="preserve"> use of the ManageServiceMetadata</w:t>
      </w:r>
    </w:p>
    <w:p w14:paraId="2FFACDCE" w14:textId="03AB1BA2" w:rsidR="006C5BE2" w:rsidRPr="00851205" w:rsidRDefault="006C5BE2" w:rsidP="006C5BE2">
      <w:pPr>
        <w:pStyle w:val="PParagraph"/>
      </w:pPr>
      <w:r w:rsidRPr="00851205">
        <w:t>Another set of steps relating to SMPs and the SML relates to the migration of the metadata about a participant from one SMP to another SMP (for example, the participant decides to change suppliers for this function). There are interfaces to the SML to support migrations of this kind, which imply following a sequence of steps alo</w:t>
      </w:r>
      <w:r>
        <w:t>ng the lines shown in</w:t>
      </w:r>
      <w:r w:rsidR="002513D7">
        <w:t xml:space="preserve"> </w:t>
      </w:r>
      <w:r w:rsidR="002513D7">
        <w:fldChar w:fldCharType="begin"/>
      </w:r>
      <w:r w:rsidR="002513D7">
        <w:instrText xml:space="preserve"> REF _Ref182237630 \h </w:instrText>
      </w:r>
      <w:r w:rsidR="002513D7">
        <w:fldChar w:fldCharType="separate"/>
      </w:r>
      <w:r w:rsidR="00114E73">
        <w:t xml:space="preserve">Figure </w:t>
      </w:r>
      <w:r w:rsidR="00114E73">
        <w:rPr>
          <w:noProof/>
        </w:rPr>
        <w:t>5</w:t>
      </w:r>
      <w:r w:rsidR="002513D7">
        <w:fldChar w:fldCharType="end"/>
      </w:r>
      <w:r>
        <w:t>.</w:t>
      </w:r>
    </w:p>
    <w:p w14:paraId="0A14D5F0" w14:textId="43B62BC1" w:rsidR="006C5BE2" w:rsidRDefault="006C5BE2" w:rsidP="006C5BE2">
      <w:pPr>
        <w:pStyle w:val="PParagraph"/>
      </w:pPr>
      <w:r w:rsidRPr="00851205">
        <w:t xml:space="preserve">In this sequence, the original SMP receives a request from a participant to migrate its metadata to a new SMP (a step that is done out-of-band: there are no interfaces defined in these specifications for this). The </w:t>
      </w:r>
      <w:r>
        <w:t xml:space="preserve">original </w:t>
      </w:r>
      <w:r w:rsidRPr="00851205">
        <w:t xml:space="preserve">SMP generates a </w:t>
      </w:r>
      <w:r>
        <w:t>“</w:t>
      </w:r>
      <w:r w:rsidRPr="00851205">
        <w:t>Migration Key</w:t>
      </w:r>
      <w:r>
        <w:t>”</w:t>
      </w:r>
      <w:r w:rsidRPr="00851205">
        <w:t xml:space="preserve"> </w:t>
      </w:r>
      <w:r>
        <w:t>and</w:t>
      </w:r>
      <w:r w:rsidRPr="00851205">
        <w:t xml:space="preserve"> invokes the </w:t>
      </w:r>
      <w:r w:rsidRPr="009F66A6">
        <w:rPr>
          <w:rStyle w:val="InlinecodeZchn"/>
          <w:rFonts w:eastAsiaTheme="minorHAnsi"/>
        </w:rPr>
        <w:t>PrepareToMigrate</w:t>
      </w:r>
      <w:r w:rsidRPr="00851205">
        <w:t xml:space="preserve"> operation of the SML and then passes the </w:t>
      </w:r>
      <w:r>
        <w:t>M</w:t>
      </w:r>
      <w:r w:rsidRPr="00851205">
        <w:t xml:space="preserve">igration </w:t>
      </w:r>
      <w:r>
        <w:lastRenderedPageBreak/>
        <w:t>K</w:t>
      </w:r>
      <w:r w:rsidRPr="00851205">
        <w:t xml:space="preserve">ey to the new SMP (the key passing is an out-of-band step not defined in these specifications). When the new SMP has created the relevant metadata for the participant, it signals that it is taking over by invoking the </w:t>
      </w:r>
      <w:r w:rsidRPr="009F66A6">
        <w:rPr>
          <w:rStyle w:val="InlinecodeZchn"/>
          <w:rFonts w:eastAsiaTheme="minorHAnsi"/>
        </w:rPr>
        <w:t>Migrate</w:t>
      </w:r>
      <w:r w:rsidRPr="00851205">
        <w:t xml:space="preserve"> operation of the SML, which then causes the DNS record(s) for that participant ID to be updated to point at the new SMP. Once this switch is complete, the original SMP can remove the metadata which it holds for the participant.</w:t>
      </w:r>
    </w:p>
    <w:p w14:paraId="2B10BC9F" w14:textId="77777777" w:rsidR="006C5BE2" w:rsidRDefault="006C5BE2" w:rsidP="006C5BE2">
      <w:pPr>
        <w:pStyle w:val="PParagraph"/>
      </w:pPr>
      <w:r>
        <w:t>The following rules apply to the Migration Key</w:t>
      </w:r>
    </w:p>
    <w:p w14:paraId="5F06FF01" w14:textId="5F6B1BA7" w:rsidR="006C5BE2" w:rsidRDefault="006C5BE2" w:rsidP="006C5BE2">
      <w:pPr>
        <w:pStyle w:val="PParagraph"/>
        <w:numPr>
          <w:ilvl w:val="0"/>
          <w:numId w:val="29"/>
        </w:numPr>
      </w:pPr>
      <w:r>
        <w:t>MUST have at least 8 characters and not more than 24 characters</w:t>
      </w:r>
    </w:p>
    <w:p w14:paraId="2A71AA9F" w14:textId="77777777" w:rsidR="006C5BE2" w:rsidRDefault="006C5BE2" w:rsidP="006C5BE2">
      <w:pPr>
        <w:pStyle w:val="PParagraph"/>
        <w:numPr>
          <w:ilvl w:val="0"/>
          <w:numId w:val="29"/>
        </w:numPr>
      </w:pPr>
      <w:r>
        <w:t>MUST contain at least 2 lower case characters (a-z)</w:t>
      </w:r>
    </w:p>
    <w:p w14:paraId="65AB66C2" w14:textId="77777777" w:rsidR="006C5BE2" w:rsidRDefault="006C5BE2" w:rsidP="006C5BE2">
      <w:pPr>
        <w:pStyle w:val="PParagraph"/>
        <w:numPr>
          <w:ilvl w:val="0"/>
          <w:numId w:val="29"/>
        </w:numPr>
      </w:pPr>
      <w:r>
        <w:t>MUST contain at least 2 upper case characters (A-Z)</w:t>
      </w:r>
    </w:p>
    <w:p w14:paraId="7B9207E0" w14:textId="77777777" w:rsidR="006C5BE2" w:rsidRDefault="006C5BE2" w:rsidP="006C5BE2">
      <w:pPr>
        <w:pStyle w:val="PParagraph"/>
        <w:numPr>
          <w:ilvl w:val="0"/>
          <w:numId w:val="29"/>
        </w:numPr>
      </w:pPr>
      <w:r>
        <w:t>MUST contain at least 2 digits (0-9)</w:t>
      </w:r>
    </w:p>
    <w:p w14:paraId="2C450FB1" w14:textId="77777777" w:rsidR="006C5BE2" w:rsidRDefault="006C5BE2" w:rsidP="006C5BE2">
      <w:pPr>
        <w:pStyle w:val="PParagraph"/>
        <w:numPr>
          <w:ilvl w:val="0"/>
          <w:numId w:val="29"/>
        </w:numPr>
      </w:pPr>
      <w:r>
        <w:t>MUST contain at least 2 characters from this set: “@” (ASCII code 64), “#” (35), “$” (36), “%” (37), “(“ (40), “)” (41), “[“ (91), “]” (93), “{“ (123), “}” (125), “*” (42), “^” (94), “-“ (45), “!” (33), “~” (126), “|” (124), “+” (43) and “=” (61)</w:t>
      </w:r>
    </w:p>
    <w:p w14:paraId="7077C1C1" w14:textId="77777777" w:rsidR="006C5BE2" w:rsidRPr="00851205" w:rsidRDefault="006C5BE2" w:rsidP="006C5BE2">
      <w:pPr>
        <w:pStyle w:val="PParagraph"/>
        <w:numPr>
          <w:ilvl w:val="0"/>
          <w:numId w:val="29"/>
        </w:numPr>
      </w:pPr>
      <w:r>
        <w:t>MUST NOT contain whitespace characters</w:t>
      </w:r>
    </w:p>
    <w:p w14:paraId="66BB7FF3" w14:textId="77777777" w:rsidR="002513D7" w:rsidRDefault="006C5BE2" w:rsidP="002513D7">
      <w:pPr>
        <w:keepNext/>
        <w:jc w:val="center"/>
      </w:pPr>
      <w:r>
        <w:rPr>
          <w:noProof/>
          <w:lang w:val="de-DE" w:eastAsia="de-DE"/>
        </w:rPr>
        <w:lastRenderedPageBreak/>
        <w:drawing>
          <wp:inline distT="0" distB="0" distL="0" distR="0" wp14:anchorId="5F018C00" wp14:editId="5964D143">
            <wp:extent cx="5759450" cy="5938578"/>
            <wp:effectExtent l="19050" t="0" r="0" b="0"/>
            <wp:docPr id="10"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5759450" cy="5938578"/>
                    </a:xfrm>
                    <a:prstGeom prst="rect">
                      <a:avLst/>
                    </a:prstGeom>
                    <a:noFill/>
                    <a:ln w="9525">
                      <a:noFill/>
                      <a:miter lim="800000"/>
                      <a:headEnd/>
                      <a:tailEnd/>
                    </a:ln>
                  </pic:spPr>
                </pic:pic>
              </a:graphicData>
            </a:graphic>
          </wp:inline>
        </w:drawing>
      </w:r>
    </w:p>
    <w:p w14:paraId="66D6F1A7" w14:textId="26A14CDB" w:rsidR="006C5BE2" w:rsidRDefault="002513D7" w:rsidP="002513D7">
      <w:pPr>
        <w:pStyle w:val="Beschriftung"/>
      </w:pPr>
      <w:bookmarkStart w:id="37" w:name="_Ref182237630"/>
      <w:r>
        <w:t xml:space="preserve">Figure </w:t>
      </w:r>
      <w:fldSimple w:instr=" SEQ Figure \* ARABIC ">
        <w:r w:rsidR="00114E73">
          <w:rPr>
            <w:noProof/>
          </w:rPr>
          <w:t>5</w:t>
        </w:r>
      </w:fldSimple>
      <w:bookmarkEnd w:id="37"/>
      <w:r>
        <w:t xml:space="preserve">: </w:t>
      </w:r>
      <w:r w:rsidRPr="00402B9B">
        <w:t>Steps in Migrating Metadata for a Participant from one SMP to a new SMP</w:t>
      </w:r>
    </w:p>
    <w:p w14:paraId="33E8E33F" w14:textId="43918D73" w:rsidR="0090238C" w:rsidRDefault="0090238C" w:rsidP="0090238C">
      <w:pPr>
        <w:pStyle w:val="PHeading1"/>
        <w:rPr>
          <w:lang w:eastAsia="nb-NO"/>
        </w:rPr>
      </w:pPr>
      <w:bookmarkStart w:id="38" w:name="_Toc183626404"/>
      <w:r>
        <w:rPr>
          <w:lang w:eastAsia="nb-NO"/>
        </w:rPr>
        <w:t>Interfaces and Data Model</w:t>
      </w:r>
      <w:bookmarkEnd w:id="38"/>
      <w:r>
        <w:rPr>
          <w:lang w:eastAsia="nb-NO"/>
        </w:rPr>
        <w:t xml:space="preserve"> </w:t>
      </w:r>
    </w:p>
    <w:p w14:paraId="0862AA80" w14:textId="77777777" w:rsidR="0090238C" w:rsidRDefault="0090238C" w:rsidP="0090238C">
      <w:pPr>
        <w:pStyle w:val="PParagraph"/>
        <w:rPr>
          <w:lang w:eastAsia="nb-NO"/>
        </w:rPr>
      </w:pPr>
      <w:r>
        <w:rPr>
          <w:lang w:eastAsia="nb-NO"/>
        </w:rPr>
        <w:t>This section outlines the service interfaces and the related data model.</w:t>
      </w:r>
    </w:p>
    <w:p w14:paraId="4C33B655" w14:textId="54B5AABE" w:rsidR="0090238C" w:rsidRDefault="0090238C" w:rsidP="0090238C">
      <w:pPr>
        <w:pStyle w:val="PHeading2"/>
        <w:rPr>
          <w:lang w:eastAsia="nb-NO"/>
        </w:rPr>
      </w:pPr>
      <w:bookmarkStart w:id="39" w:name="_Ref182247962"/>
      <w:bookmarkStart w:id="40" w:name="_Toc183626405"/>
      <w:r>
        <w:rPr>
          <w:lang w:eastAsia="nb-NO"/>
        </w:rPr>
        <w:t>Service Metadata Locator Service, logical interface</w:t>
      </w:r>
      <w:bookmarkEnd w:id="39"/>
      <w:bookmarkEnd w:id="40"/>
    </w:p>
    <w:p w14:paraId="76E6BFCE" w14:textId="7EC144DF" w:rsidR="0090238C" w:rsidRDefault="0090238C" w:rsidP="0090238C">
      <w:pPr>
        <w:pStyle w:val="PParagraph"/>
        <w:rPr>
          <w:lang w:eastAsia="nb-NO"/>
        </w:rPr>
      </w:pPr>
      <w:r>
        <w:rPr>
          <w:lang w:eastAsia="nb-NO"/>
        </w:rPr>
        <w:t xml:space="preserve">The </w:t>
      </w:r>
      <w:r w:rsidR="00C908A0">
        <w:rPr>
          <w:lang w:eastAsia="nb-NO"/>
        </w:rPr>
        <w:t>SML</w:t>
      </w:r>
      <w:r>
        <w:rPr>
          <w:lang w:eastAsia="nb-NO"/>
        </w:rPr>
        <w:t xml:space="preserve"> Service interface is divided into 2 logical parts:</w:t>
      </w:r>
    </w:p>
    <w:p w14:paraId="77CFF288" w14:textId="577C1E77" w:rsidR="0008418D" w:rsidRDefault="0090238C" w:rsidP="0008418D">
      <w:pPr>
        <w:pStyle w:val="PParagraph"/>
        <w:numPr>
          <w:ilvl w:val="0"/>
          <w:numId w:val="30"/>
        </w:numPr>
        <w:rPr>
          <w:lang w:eastAsia="nb-NO"/>
        </w:rPr>
      </w:pPr>
      <w:r>
        <w:rPr>
          <w:lang w:eastAsia="nb-NO"/>
        </w:rPr>
        <w:lastRenderedPageBreak/>
        <w:t>Manage participant identifiers interface</w:t>
      </w:r>
      <w:r w:rsidR="0008418D">
        <w:rPr>
          <w:lang w:eastAsia="nb-NO"/>
        </w:rPr>
        <w:br/>
      </w:r>
      <w:r>
        <w:rPr>
          <w:lang w:eastAsia="nb-NO"/>
        </w:rPr>
        <w:t xml:space="preserve">This is the interface for </w:t>
      </w:r>
      <w:r w:rsidR="004D271D">
        <w:rPr>
          <w:lang w:eastAsia="nb-NO"/>
        </w:rPr>
        <w:t>SMP</w:t>
      </w:r>
      <w:r>
        <w:rPr>
          <w:lang w:eastAsia="nb-NO"/>
        </w:rPr>
        <w:t>s for managing the registered participant identifiers they expose.</w:t>
      </w:r>
    </w:p>
    <w:p w14:paraId="69ED374F" w14:textId="4FA99405" w:rsidR="0090238C" w:rsidRDefault="0008418D" w:rsidP="0008418D">
      <w:pPr>
        <w:pStyle w:val="PParagraph"/>
        <w:numPr>
          <w:ilvl w:val="0"/>
          <w:numId w:val="30"/>
        </w:numPr>
        <w:rPr>
          <w:lang w:eastAsia="nb-NO"/>
        </w:rPr>
      </w:pPr>
      <w:r>
        <w:rPr>
          <w:lang w:eastAsia="nb-NO"/>
        </w:rPr>
        <w:t>M</w:t>
      </w:r>
      <w:r w:rsidR="0090238C">
        <w:rPr>
          <w:lang w:eastAsia="nb-NO"/>
        </w:rPr>
        <w:t>anage service metadata interface</w:t>
      </w:r>
      <w:r>
        <w:rPr>
          <w:lang w:eastAsia="nb-NO"/>
        </w:rPr>
        <w:br/>
      </w:r>
      <w:r w:rsidR="0090238C">
        <w:rPr>
          <w:lang w:eastAsia="nb-NO"/>
        </w:rPr>
        <w:t xml:space="preserve">This is the interface for </w:t>
      </w:r>
      <w:r w:rsidR="004D271D">
        <w:rPr>
          <w:lang w:eastAsia="nb-NO"/>
        </w:rPr>
        <w:t>SMP</w:t>
      </w:r>
      <w:r w:rsidR="0090238C">
        <w:rPr>
          <w:lang w:eastAsia="nb-NO"/>
        </w:rPr>
        <w:t>s for managing the metadata about their metadata publishing service, e.g. binding, interface profile and key information.</w:t>
      </w:r>
    </w:p>
    <w:p w14:paraId="4C6FB1E8" w14:textId="2F8220A5" w:rsidR="0090238C" w:rsidRDefault="0090238C" w:rsidP="0008418D">
      <w:pPr>
        <w:pStyle w:val="PHeading3"/>
        <w:rPr>
          <w:lang w:eastAsia="nb-NO"/>
        </w:rPr>
      </w:pPr>
      <w:bookmarkStart w:id="41" w:name="_Ref182248059"/>
      <w:bookmarkStart w:id="42" w:name="_Toc183626406"/>
      <w:r>
        <w:rPr>
          <w:lang w:eastAsia="nb-NO"/>
        </w:rPr>
        <w:t>Format of Participant Identifiers</w:t>
      </w:r>
      <w:bookmarkEnd w:id="41"/>
      <w:bookmarkEnd w:id="42"/>
    </w:p>
    <w:p w14:paraId="7408F3CF" w14:textId="1F9D178A" w:rsidR="0090238C" w:rsidRDefault="004C6F2E" w:rsidP="0090238C">
      <w:pPr>
        <w:pStyle w:val="PParagraph"/>
        <w:rPr>
          <w:lang w:eastAsia="nb-NO"/>
        </w:rPr>
      </w:pPr>
      <w:r>
        <w:rPr>
          <w:lang w:eastAsia="nb-NO"/>
        </w:rPr>
        <w:t xml:space="preserve">The Peppol Network </w:t>
      </w:r>
      <w:r w:rsidR="0090238C">
        <w:rPr>
          <w:lang w:eastAsia="nb-NO"/>
        </w:rPr>
        <w:t>functions by means of logical addresses for the metadata of services offered by a participant, of the form</w:t>
      </w:r>
      <w:r w:rsidR="00FB786F">
        <w:rPr>
          <w:lang w:eastAsia="nb-NO"/>
        </w:rPr>
        <w:t>s</w:t>
      </w:r>
      <w:r w:rsidR="0090238C">
        <w:rPr>
          <w:lang w:eastAsia="nb-NO"/>
        </w:rPr>
        <w:t xml:space="preserve"> </w:t>
      </w:r>
    </w:p>
    <w:p w14:paraId="167E46EF" w14:textId="6335793A" w:rsidR="0090238C" w:rsidRDefault="0090238C" w:rsidP="00C767FA">
      <w:pPr>
        <w:pStyle w:val="Code"/>
      </w:pPr>
      <w:r>
        <w:t>&lt;hash over recipientID&gt;.&lt;schemeID&gt;.&lt;SML domain&gt;</w:t>
      </w:r>
    </w:p>
    <w:p w14:paraId="43C2B06B" w14:textId="1534D814" w:rsidR="00FB786F" w:rsidRDefault="009D42B2" w:rsidP="0090238C">
      <w:pPr>
        <w:pStyle w:val="PParagraph"/>
        <w:rPr>
          <w:lang w:eastAsia="nb-NO"/>
        </w:rPr>
      </w:pPr>
      <w:r>
        <w:rPr>
          <w:lang w:eastAsia="nb-NO"/>
        </w:rPr>
        <w:t>and after DNS resolution in the form</w:t>
      </w:r>
    </w:p>
    <w:p w14:paraId="292E7383" w14:textId="77777777" w:rsidR="00FB786F" w:rsidRPr="001B5D58" w:rsidRDefault="00FB786F" w:rsidP="00FB786F">
      <w:pPr>
        <w:pStyle w:val="Code"/>
      </w:pPr>
      <w:r w:rsidRPr="001B5D58">
        <w:t>http</w:t>
      </w:r>
      <w:r>
        <w:t>s</w:t>
      </w:r>
      <w:r w:rsidRPr="001B5D58">
        <w:t>://&lt;</w:t>
      </w:r>
      <w:r>
        <w:t>smpBaseUrlFromNaptrLookup</w:t>
      </w:r>
      <w:r w:rsidRPr="001B5D58">
        <w:t>&gt;/&lt;recip</w:t>
      </w:r>
      <w:r>
        <w:t>ientID&gt;/services/&lt;documentType&gt;</w:t>
      </w:r>
    </w:p>
    <w:p w14:paraId="057406AF" w14:textId="4BB8B4D7" w:rsidR="0090238C" w:rsidRDefault="004C6F2E" w:rsidP="0090238C">
      <w:pPr>
        <w:pStyle w:val="PParagraph"/>
        <w:rPr>
          <w:lang w:eastAsia="nb-NO"/>
        </w:rPr>
      </w:pPr>
      <w:r>
        <w:rPr>
          <w:lang w:eastAsia="nb-NO"/>
        </w:rPr>
        <w:t xml:space="preserve">Peppol </w:t>
      </w:r>
      <w:r w:rsidR="0090238C">
        <w:rPr>
          <w:lang w:eastAsia="nb-NO"/>
        </w:rPr>
        <w:t xml:space="preserve">is flexible </w:t>
      </w:r>
      <w:r w:rsidR="00C767FA">
        <w:rPr>
          <w:lang w:eastAsia="nb-NO"/>
        </w:rPr>
        <w:t>regarding</w:t>
      </w:r>
      <w:r w:rsidR="0090238C">
        <w:rPr>
          <w:lang w:eastAsia="nb-NO"/>
        </w:rPr>
        <w:t xml:space="preserve"> the use of any one of a wide range of schemes for the format of participant identifiers, represented by the </w:t>
      </w:r>
      <w:r w:rsidR="0090238C" w:rsidRPr="00786CF6">
        <w:rPr>
          <w:rStyle w:val="InlinecodeZchn"/>
          <w:rFonts w:eastAsiaTheme="minorHAnsi"/>
          <w:lang w:eastAsia="nb-NO"/>
        </w:rPr>
        <w:t>schemeID</w:t>
      </w:r>
      <w:r w:rsidR="0090238C">
        <w:rPr>
          <w:lang w:eastAsia="nb-NO"/>
        </w:rPr>
        <w:t xml:space="preserve">. However, when using this form of HTTP Web address, which is resolved through the DNS system, the format of the </w:t>
      </w:r>
      <w:r w:rsidR="0090238C" w:rsidRPr="00786CF6">
        <w:rPr>
          <w:rStyle w:val="InlinecodeZchn"/>
          <w:rFonts w:eastAsiaTheme="minorHAnsi"/>
          <w:lang w:eastAsia="nb-NO"/>
        </w:rPr>
        <w:t>recipientID</w:t>
      </w:r>
      <w:r w:rsidR="0090238C">
        <w:rPr>
          <w:lang w:eastAsia="nb-NO"/>
        </w:rPr>
        <w:t xml:space="preserve"> and the </w:t>
      </w:r>
      <w:r w:rsidR="0090238C" w:rsidRPr="00786CF6">
        <w:rPr>
          <w:rStyle w:val="InlinecodeZchn"/>
          <w:rFonts w:eastAsiaTheme="minorHAnsi"/>
          <w:lang w:eastAsia="nb-NO"/>
        </w:rPr>
        <w:t>schemeID</w:t>
      </w:r>
      <w:r w:rsidR="0090238C">
        <w:rPr>
          <w:lang w:eastAsia="nb-NO"/>
        </w:rPr>
        <w:t xml:space="preserve"> is constrained by the requirements of the DNS system. This means that both the </w:t>
      </w:r>
      <w:r w:rsidR="0090238C" w:rsidRPr="00786CF6">
        <w:rPr>
          <w:rStyle w:val="InlinecodeZchn"/>
          <w:rFonts w:eastAsiaTheme="minorHAnsi"/>
          <w:lang w:eastAsia="nb-NO"/>
        </w:rPr>
        <w:t>recipientID</w:t>
      </w:r>
      <w:r w:rsidR="0090238C">
        <w:rPr>
          <w:lang w:eastAsia="nb-NO"/>
        </w:rPr>
        <w:t xml:space="preserve"> and the </w:t>
      </w:r>
      <w:r w:rsidR="0090238C" w:rsidRPr="00786CF6">
        <w:rPr>
          <w:rStyle w:val="InlinecodeZchn"/>
          <w:rFonts w:eastAsiaTheme="minorHAnsi"/>
          <w:lang w:eastAsia="nb-NO"/>
        </w:rPr>
        <w:t>schemeID</w:t>
      </w:r>
      <w:r w:rsidR="0090238C">
        <w:rPr>
          <w:lang w:eastAsia="nb-NO"/>
        </w:rPr>
        <w:t xml:space="preserve"> must be strings which use the ASCII alphanumeric characters only and which have to start with an </w:t>
      </w:r>
      <w:r w:rsidR="00DF114D">
        <w:rPr>
          <w:lang w:eastAsia="nb-NO"/>
        </w:rPr>
        <w:t xml:space="preserve">alphanumeric </w:t>
      </w:r>
      <w:r w:rsidR="0090238C">
        <w:rPr>
          <w:lang w:eastAsia="nb-NO"/>
        </w:rPr>
        <w:t>character.</w:t>
      </w:r>
    </w:p>
    <w:p w14:paraId="4F312278" w14:textId="05AF9FD0" w:rsidR="0090238C" w:rsidRDefault="00EE6587" w:rsidP="0090238C">
      <w:pPr>
        <w:pStyle w:val="PParagraph"/>
        <w:rPr>
          <w:lang w:eastAsia="nb-NO"/>
        </w:rPr>
      </w:pPr>
      <w:r>
        <w:rPr>
          <w:lang w:eastAsia="nb-NO"/>
        </w:rPr>
        <w:t xml:space="preserve">Peppol </w:t>
      </w:r>
      <w:r w:rsidR="0090238C">
        <w:rPr>
          <w:lang w:eastAsia="nb-NO"/>
        </w:rPr>
        <w:t xml:space="preserve">allocates </w:t>
      </w:r>
      <w:r w:rsidR="0090238C" w:rsidRPr="00786CF6">
        <w:rPr>
          <w:rStyle w:val="InlinecodeZchn"/>
          <w:rFonts w:eastAsiaTheme="minorHAnsi"/>
          <w:lang w:eastAsia="nb-NO"/>
        </w:rPr>
        <w:t>schemeIDs</w:t>
      </w:r>
      <w:r w:rsidR="0090238C">
        <w:rPr>
          <w:lang w:eastAsia="nb-NO"/>
        </w:rPr>
        <w:t xml:space="preserve"> to conform to this requirement. However, there is no guarantee that the participant IDs will conform to this requirement for any given scheme (remembering that in many cases the participant ID scheme will be a pre-existing scheme with its own format rules that might violate the requirements of a DNS name). Therefore</w:t>
      </w:r>
      <w:r w:rsidR="00C767FA">
        <w:rPr>
          <w:lang w:eastAsia="nb-NO"/>
        </w:rPr>
        <w:t>,</w:t>
      </w:r>
      <w:r w:rsidR="0090238C">
        <w:rPr>
          <w:lang w:eastAsia="nb-NO"/>
        </w:rPr>
        <w:t xml:space="preserve"> a hash of the </w:t>
      </w:r>
      <w:r w:rsidR="005A1754">
        <w:rPr>
          <w:lang w:eastAsia="nb-NO"/>
        </w:rPr>
        <w:t xml:space="preserve">lowercased </w:t>
      </w:r>
      <w:r w:rsidR="0090238C">
        <w:rPr>
          <w:lang w:eastAsia="nb-NO"/>
        </w:rPr>
        <w:t xml:space="preserve">participant ID is always used, using the </w:t>
      </w:r>
      <w:r w:rsidR="00704B0A">
        <w:rPr>
          <w:lang w:eastAsia="nb-NO"/>
        </w:rPr>
        <w:t xml:space="preserve">SHA-256 </w:t>
      </w:r>
      <w:r w:rsidR="0090238C">
        <w:rPr>
          <w:lang w:eastAsia="nb-NO"/>
        </w:rPr>
        <w:t>hash algorithm</w:t>
      </w:r>
      <w:r w:rsidR="00273BFC">
        <w:rPr>
          <w:lang w:eastAsia="nb-NO"/>
        </w:rPr>
        <w:t xml:space="preserve"> (see [SHA256])</w:t>
      </w:r>
      <w:r w:rsidR="0090238C">
        <w:rPr>
          <w:lang w:eastAsia="nb-NO"/>
        </w:rPr>
        <w:t>.</w:t>
      </w:r>
      <w:r w:rsidR="004269ED">
        <w:rPr>
          <w:lang w:eastAsia="nb-NO"/>
        </w:rPr>
        <w:t xml:space="preserve"> The obtained digest is Base32 encoded and any eventually trailing </w:t>
      </w:r>
      <w:r w:rsidR="004269ED" w:rsidRPr="00AD2221">
        <w:rPr>
          <w:rStyle w:val="InlinecodeZchn"/>
          <w:rFonts w:eastAsiaTheme="minorHAnsi"/>
        </w:rPr>
        <w:t>=</w:t>
      </w:r>
      <w:r w:rsidR="004269ED">
        <w:rPr>
          <w:lang w:eastAsia="nb-NO"/>
        </w:rPr>
        <w:t xml:space="preserve"> characters MUST be removed.</w:t>
      </w:r>
      <w:r w:rsidR="001E588D">
        <w:rPr>
          <w:lang w:eastAsia="nb-NO"/>
        </w:rPr>
        <w:t xml:space="preserve"> See POLICY 7 of the [PFUOI4] for details.</w:t>
      </w:r>
    </w:p>
    <w:p w14:paraId="7DE48993" w14:textId="677436E8" w:rsidR="006C5BE2" w:rsidRDefault="0090238C" w:rsidP="0090238C">
      <w:pPr>
        <w:pStyle w:val="PParagraph"/>
        <w:rPr>
          <w:lang w:eastAsia="nb-NO"/>
        </w:rPr>
      </w:pPr>
      <w:r>
        <w:rPr>
          <w:lang w:eastAsia="nb-NO"/>
        </w:rPr>
        <w:t xml:space="preserve">An example participant ID is </w:t>
      </w:r>
      <w:r w:rsidRPr="00786CF6">
        <w:rPr>
          <w:rStyle w:val="InlinecodeZchn"/>
          <w:rFonts w:eastAsiaTheme="minorHAnsi"/>
          <w:lang w:eastAsia="nb-NO"/>
        </w:rPr>
        <w:t>0010:5798000000001</w:t>
      </w:r>
      <w:r>
        <w:rPr>
          <w:lang w:eastAsia="nb-NO"/>
        </w:rPr>
        <w:t xml:space="preserve">, for which the </w:t>
      </w:r>
      <w:r w:rsidR="005A1754">
        <w:rPr>
          <w:lang w:eastAsia="nb-NO"/>
        </w:rPr>
        <w:t xml:space="preserve">SHA-256 </w:t>
      </w:r>
      <w:r>
        <w:rPr>
          <w:lang w:eastAsia="nb-NO"/>
        </w:rPr>
        <w:t xml:space="preserve">hash is </w:t>
      </w:r>
      <w:r w:rsidR="008E7908" w:rsidRPr="00AD2221">
        <w:rPr>
          <w:rStyle w:val="InlinecodeZchn"/>
          <w:rFonts w:eastAsiaTheme="minorHAnsi"/>
        </w:rPr>
        <w:t>XUKHFQABQZIKI3YKVR2FHR4SNFA3PF5VPQ6K4TONV3LMVSY5ARVQ</w:t>
      </w:r>
      <w:r>
        <w:rPr>
          <w:lang w:eastAsia="nb-NO"/>
        </w:rPr>
        <w:t xml:space="preserve">. </w:t>
      </w:r>
    </w:p>
    <w:p w14:paraId="2D78C4DB" w14:textId="77777777" w:rsidR="005B7FC3" w:rsidRPr="00851205" w:rsidRDefault="005B7FC3" w:rsidP="005B7FC3">
      <w:pPr>
        <w:pStyle w:val="PHeading3"/>
      </w:pPr>
      <w:bookmarkStart w:id="43" w:name="_Toc71821152"/>
      <w:bookmarkStart w:id="44" w:name="_Toc183626407"/>
      <w:r w:rsidRPr="00851205">
        <w:t>Manage</w:t>
      </w:r>
      <w:r>
        <w:t>Business</w:t>
      </w:r>
      <w:r w:rsidRPr="00851205">
        <w:t>Identifier interface</w:t>
      </w:r>
      <w:bookmarkEnd w:id="43"/>
      <w:bookmarkEnd w:id="44"/>
    </w:p>
    <w:p w14:paraId="0D24DDC1" w14:textId="59EB1385" w:rsidR="005B7FC3" w:rsidRPr="00851205" w:rsidRDefault="005B7FC3" w:rsidP="005B7FC3">
      <w:pPr>
        <w:pStyle w:val="PParagraph"/>
      </w:pPr>
      <w:r w:rsidRPr="00851205">
        <w:t>The Manage</w:t>
      </w:r>
      <w:r>
        <w:t>Business</w:t>
      </w:r>
      <w:r w:rsidRPr="00851205">
        <w:t xml:space="preserve">Identifier interface allows </w:t>
      </w:r>
      <w:r w:rsidR="00066B3D">
        <w:t>SMPs</w:t>
      </w:r>
      <w:r w:rsidRPr="00851205">
        <w:t xml:space="preserve"> to manage the information in the </w:t>
      </w:r>
      <w:r w:rsidR="00066B3D">
        <w:t>SML</w:t>
      </w:r>
      <w:r w:rsidRPr="00851205">
        <w:t xml:space="preserve"> Service relating to individual participant identifiers for which they ho</w:t>
      </w:r>
      <w:r>
        <w:t>ld metadata.</w:t>
      </w:r>
    </w:p>
    <w:p w14:paraId="2117EE7F" w14:textId="7AB94D6F" w:rsidR="005B7FC3" w:rsidRPr="00851205" w:rsidRDefault="005B7FC3" w:rsidP="005B7FC3">
      <w:pPr>
        <w:pStyle w:val="PParagraph"/>
      </w:pPr>
      <w:r w:rsidRPr="00851205">
        <w:lastRenderedPageBreak/>
        <w:t xml:space="preserve">This interface requires authentication of the </w:t>
      </w:r>
      <w:r w:rsidR="00066B3D">
        <w:t>SMP</w:t>
      </w:r>
      <w:r w:rsidRPr="00851205">
        <w:t xml:space="preserve">. The identity of the </w:t>
      </w:r>
      <w:r w:rsidR="00066B3D">
        <w:t>SMP</w:t>
      </w:r>
      <w:r w:rsidRPr="00851205">
        <w:t xml:space="preserve"> derived from the authentication process identifies the </w:t>
      </w:r>
      <w:r w:rsidR="00066B3D">
        <w:t>SMP</w:t>
      </w:r>
      <w:r w:rsidRPr="00851205">
        <w:t xml:space="preserve"> associated with the Participant Identifier(s) which </w:t>
      </w:r>
      <w:r>
        <w:t>are managed via this interface.</w:t>
      </w:r>
    </w:p>
    <w:p w14:paraId="2E2535CF" w14:textId="77777777" w:rsidR="005B7FC3" w:rsidRPr="00851205" w:rsidRDefault="005B7FC3" w:rsidP="005B7FC3">
      <w:pPr>
        <w:pStyle w:val="PParagraph"/>
      </w:pPr>
      <w:r w:rsidRPr="00851205">
        <w:t>The Manage</w:t>
      </w:r>
      <w:r>
        <w:t>Business</w:t>
      </w:r>
      <w:r w:rsidRPr="00851205">
        <w:t>Identifier interfac</w:t>
      </w:r>
      <w:r>
        <w:t>e has the following operations:</w:t>
      </w:r>
    </w:p>
    <w:p w14:paraId="648E1E76" w14:textId="77777777" w:rsidR="005B7FC3" w:rsidRPr="00851205" w:rsidRDefault="005B7FC3" w:rsidP="005B7FC3">
      <w:pPr>
        <w:pStyle w:val="PParagraph"/>
        <w:numPr>
          <w:ilvl w:val="0"/>
          <w:numId w:val="32"/>
        </w:numPr>
      </w:pPr>
      <w:r>
        <w:t>Create</w:t>
      </w:r>
    </w:p>
    <w:p w14:paraId="3B339405" w14:textId="77777777" w:rsidR="005B7FC3" w:rsidRPr="00851205" w:rsidRDefault="005B7FC3" w:rsidP="005B7FC3">
      <w:pPr>
        <w:pStyle w:val="PParagraph"/>
        <w:numPr>
          <w:ilvl w:val="0"/>
          <w:numId w:val="32"/>
        </w:numPr>
      </w:pPr>
      <w:r>
        <w:t>CreateList</w:t>
      </w:r>
    </w:p>
    <w:p w14:paraId="44C26706" w14:textId="77777777" w:rsidR="005B7FC3" w:rsidRPr="00851205" w:rsidRDefault="005B7FC3" w:rsidP="005B7FC3">
      <w:pPr>
        <w:pStyle w:val="PParagraph"/>
        <w:numPr>
          <w:ilvl w:val="0"/>
          <w:numId w:val="32"/>
        </w:numPr>
      </w:pPr>
      <w:r w:rsidRPr="00851205">
        <w:t xml:space="preserve">Delete </w:t>
      </w:r>
    </w:p>
    <w:p w14:paraId="70F71789" w14:textId="77777777" w:rsidR="005B7FC3" w:rsidRPr="00851205" w:rsidRDefault="005B7FC3" w:rsidP="005B7FC3">
      <w:pPr>
        <w:pStyle w:val="PParagraph"/>
        <w:numPr>
          <w:ilvl w:val="0"/>
          <w:numId w:val="32"/>
        </w:numPr>
      </w:pPr>
      <w:r>
        <w:t>DeleteList</w:t>
      </w:r>
    </w:p>
    <w:p w14:paraId="524ED21D" w14:textId="77777777" w:rsidR="005B7FC3" w:rsidRPr="00851205" w:rsidRDefault="005B7FC3" w:rsidP="005B7FC3">
      <w:pPr>
        <w:pStyle w:val="PParagraph"/>
        <w:numPr>
          <w:ilvl w:val="0"/>
          <w:numId w:val="32"/>
        </w:numPr>
      </w:pPr>
      <w:r>
        <w:t>PrepareToMigrate</w:t>
      </w:r>
    </w:p>
    <w:p w14:paraId="34DF7961" w14:textId="77777777" w:rsidR="005B7FC3" w:rsidRPr="00851205" w:rsidRDefault="005B7FC3" w:rsidP="005B7FC3">
      <w:pPr>
        <w:pStyle w:val="PParagraph"/>
        <w:numPr>
          <w:ilvl w:val="0"/>
          <w:numId w:val="32"/>
        </w:numPr>
      </w:pPr>
      <w:r>
        <w:t>Migrate</w:t>
      </w:r>
    </w:p>
    <w:p w14:paraId="7C4045B7" w14:textId="77777777" w:rsidR="005B7FC3" w:rsidRPr="00851205" w:rsidRDefault="005B7FC3" w:rsidP="005B7FC3">
      <w:pPr>
        <w:pStyle w:val="PParagraph"/>
        <w:numPr>
          <w:ilvl w:val="0"/>
          <w:numId w:val="32"/>
        </w:numPr>
      </w:pPr>
      <w:r>
        <w:t>List</w:t>
      </w:r>
    </w:p>
    <w:p w14:paraId="2F4BDEE5" w14:textId="77777777" w:rsidR="005B7FC3" w:rsidRPr="00154AAE" w:rsidRDefault="005B7FC3" w:rsidP="005B7FC3">
      <w:pPr>
        <w:pStyle w:val="PHeading4"/>
      </w:pPr>
      <w:bookmarkStart w:id="45" w:name="_Toc183626408"/>
      <w:r w:rsidRPr="00154AAE">
        <w:t>Create()</w:t>
      </w:r>
      <w:bookmarkEnd w:id="45"/>
    </w:p>
    <w:p w14:paraId="0CB2C74B" w14:textId="726F2DD2" w:rsidR="005B7FC3" w:rsidRPr="00851205" w:rsidRDefault="005B7FC3" w:rsidP="005B7FC3">
      <w:pPr>
        <w:pStyle w:val="PParagraph"/>
      </w:pPr>
      <w:r w:rsidRPr="00851205">
        <w:t xml:space="preserve">Creates an entry in the </w:t>
      </w:r>
      <w:r w:rsidR="00E314DC">
        <w:t>SML</w:t>
      </w:r>
      <w:r w:rsidRPr="00851205">
        <w:t xml:space="preserve"> Service for information relating to a specific participant identifier. Regardless of the number of services a recipient exposes, only one record corresponding to the participant identifier is created in the </w:t>
      </w:r>
      <w:r w:rsidR="00E314DC">
        <w:t>SML</w:t>
      </w:r>
      <w:r w:rsidRPr="00851205">
        <w:t xml:space="preserve"> Service by the </w:t>
      </w:r>
      <w:r w:rsidR="00AF18C2">
        <w:t>SMP</w:t>
      </w:r>
      <w:r w:rsidRPr="00851205">
        <w:t xml:space="preserve"> which exposes the services for that participant. </w:t>
      </w:r>
    </w:p>
    <w:p w14:paraId="41944264" w14:textId="77777777" w:rsidR="005B7FC3" w:rsidRPr="00851205" w:rsidRDefault="005B7FC3" w:rsidP="005B7FC3">
      <w:pPr>
        <w:pStyle w:val="PParagraph"/>
        <w:numPr>
          <w:ilvl w:val="0"/>
          <w:numId w:val="45"/>
        </w:numPr>
      </w:pPr>
      <w:r w:rsidRPr="005B7FC3">
        <w:rPr>
          <w:rStyle w:val="InlinecodeZchn"/>
          <w:rFonts w:eastAsiaTheme="minorHAnsi"/>
        </w:rPr>
        <w:t>Input CreateParticipantIdentifier: ServiceMetadataPublisherServiceForParticipantType</w:t>
      </w:r>
      <w:r w:rsidRPr="005B7FC3">
        <w:br/>
      </w:r>
      <w:r w:rsidRPr="00851205">
        <w:t xml:space="preserve">contains the Participant Identifier for a given participant and the identifier of the SMP which holds its data </w:t>
      </w:r>
    </w:p>
    <w:p w14:paraId="6FC3CE5E" w14:textId="77777777" w:rsidR="005B7FC3" w:rsidRPr="00851205" w:rsidRDefault="005B7FC3" w:rsidP="005B7FC3">
      <w:pPr>
        <w:pStyle w:val="PParagraph"/>
        <w:numPr>
          <w:ilvl w:val="0"/>
          <w:numId w:val="45"/>
        </w:numPr>
      </w:pPr>
      <w:r w:rsidRPr="005B7FC3">
        <w:rPr>
          <w:rStyle w:val="InlinecodeZchn"/>
          <w:rFonts w:eastAsiaTheme="minorHAnsi"/>
        </w:rPr>
        <w:t>Fault: notFoundFault</w:t>
      </w:r>
      <w:r w:rsidRPr="005B7FC3">
        <w:br/>
      </w:r>
      <w:r w:rsidRPr="00851205">
        <w:t>returned if the identifie</w:t>
      </w:r>
      <w:r>
        <w:t>r of the SMP could not be found</w:t>
      </w:r>
    </w:p>
    <w:p w14:paraId="45D0D666" w14:textId="77777777" w:rsidR="005B7FC3" w:rsidRPr="00851205" w:rsidRDefault="005B7FC3" w:rsidP="005B7FC3">
      <w:pPr>
        <w:pStyle w:val="PParagraph"/>
        <w:numPr>
          <w:ilvl w:val="0"/>
          <w:numId w:val="45"/>
        </w:numPr>
      </w:pPr>
      <w:r w:rsidRPr="000F5393">
        <w:rPr>
          <w:rStyle w:val="InlinecodeZchn"/>
          <w:rFonts w:eastAsiaTheme="minorHAnsi"/>
        </w:rPr>
        <w:t>Fault: unauthorizedFault</w:t>
      </w:r>
      <w:r w:rsidRPr="000F5393">
        <w:br/>
      </w:r>
      <w:r w:rsidRPr="00851205">
        <w:t xml:space="preserve">returned if the caller is not authorized to invoke the </w:t>
      </w:r>
      <w:r w:rsidRPr="000F5393">
        <w:rPr>
          <w:rStyle w:val="InlinecodeZchn"/>
          <w:rFonts w:eastAsiaTheme="minorHAnsi"/>
        </w:rPr>
        <w:t>Create</w:t>
      </w:r>
      <w:r w:rsidRPr="00851205">
        <w:t xml:space="preserve"> </w:t>
      </w:r>
      <w:r>
        <w:t>operation</w:t>
      </w:r>
    </w:p>
    <w:p w14:paraId="77BDD068" w14:textId="77777777" w:rsidR="005B7FC3" w:rsidRDefault="005B7FC3" w:rsidP="000F5393">
      <w:pPr>
        <w:pStyle w:val="PParagraph"/>
        <w:numPr>
          <w:ilvl w:val="0"/>
          <w:numId w:val="45"/>
        </w:numPr>
      </w:pPr>
      <w:r w:rsidRPr="000F5393">
        <w:rPr>
          <w:rStyle w:val="InlinecodeZchn"/>
          <w:rFonts w:eastAsiaTheme="minorHAnsi"/>
        </w:rPr>
        <w:t>Fault: badRequestFault</w:t>
      </w:r>
      <w:r w:rsidRPr="000F5393">
        <w:br/>
      </w:r>
      <w:r>
        <w:t>r</w:t>
      </w:r>
      <w:r w:rsidRPr="00851205">
        <w:t xml:space="preserve">eturned if the supplied </w:t>
      </w:r>
      <w:r w:rsidRPr="000F5393">
        <w:rPr>
          <w:rStyle w:val="InlinecodeZchn"/>
          <w:rFonts w:eastAsiaTheme="minorHAnsi"/>
        </w:rPr>
        <w:t>CreateParticipantIdentifier</w:t>
      </w:r>
      <w:r w:rsidRPr="00851205">
        <w:t xml:space="preserve"> d</w:t>
      </w:r>
      <w:r>
        <w:t>oes not contain consistent data</w:t>
      </w:r>
    </w:p>
    <w:p w14:paraId="47F11F51" w14:textId="77777777" w:rsidR="005B7FC3" w:rsidRPr="00851205" w:rsidRDefault="005B7FC3" w:rsidP="000F5393">
      <w:pPr>
        <w:pStyle w:val="PParagraph"/>
        <w:numPr>
          <w:ilvl w:val="0"/>
          <w:numId w:val="45"/>
        </w:numPr>
      </w:pPr>
      <w:r w:rsidRPr="000F5393">
        <w:rPr>
          <w:rStyle w:val="InlinecodeZchn"/>
          <w:rFonts w:eastAsiaTheme="minorHAnsi"/>
        </w:rPr>
        <w:t>Fault: internalErrorFault</w:t>
      </w:r>
      <w:r w:rsidRPr="000F5393">
        <w:br/>
      </w:r>
      <w:r w:rsidRPr="00851205">
        <w:t>returned if the SML service is unable to pro</w:t>
      </w:r>
      <w:r>
        <w:t>cess the request for any reason</w:t>
      </w:r>
    </w:p>
    <w:p w14:paraId="084B31E2" w14:textId="77777777" w:rsidR="005B7FC3" w:rsidRPr="00154AAE" w:rsidRDefault="005B7FC3" w:rsidP="000F5393">
      <w:pPr>
        <w:pStyle w:val="PHeading4"/>
      </w:pPr>
      <w:bookmarkStart w:id="46" w:name="_Toc183626409"/>
      <w:r w:rsidRPr="00154AAE">
        <w:t>CreateList()</w:t>
      </w:r>
      <w:bookmarkEnd w:id="46"/>
    </w:p>
    <w:p w14:paraId="47C55B35" w14:textId="51F3471C" w:rsidR="005B7FC3" w:rsidRPr="00851205" w:rsidRDefault="005B7FC3" w:rsidP="000F5393">
      <w:pPr>
        <w:pStyle w:val="PParagraph"/>
      </w:pPr>
      <w:r w:rsidRPr="00851205">
        <w:t xml:space="preserve">Creates a set of entries in the </w:t>
      </w:r>
      <w:r w:rsidR="006E16EC">
        <w:t>SML</w:t>
      </w:r>
      <w:r w:rsidRPr="00851205">
        <w:t xml:space="preserve"> Service for information relating to a list of participant identifiers. Regardless of the number of services a recipient exposes, only one record </w:t>
      </w:r>
      <w:r w:rsidRPr="00851205">
        <w:lastRenderedPageBreak/>
        <w:t xml:space="preserve">corresponding to each participant identifier is created in the </w:t>
      </w:r>
      <w:r w:rsidR="006E16EC">
        <w:t>SML</w:t>
      </w:r>
      <w:r w:rsidRPr="00851205">
        <w:t xml:space="preserve"> Service by the </w:t>
      </w:r>
      <w:r w:rsidR="00FF77F8">
        <w:t>SMP</w:t>
      </w:r>
      <w:r w:rsidRPr="00851205">
        <w:t xml:space="preserve"> which exposes the</w:t>
      </w:r>
      <w:r>
        <w:t xml:space="preserve"> services for that participant.</w:t>
      </w:r>
    </w:p>
    <w:p w14:paraId="7948CB41" w14:textId="7CFBEC23" w:rsidR="005B7FC3" w:rsidRPr="00851205" w:rsidRDefault="005B7FC3" w:rsidP="005F6662">
      <w:pPr>
        <w:pStyle w:val="PParagraph"/>
        <w:numPr>
          <w:ilvl w:val="0"/>
          <w:numId w:val="48"/>
        </w:numPr>
      </w:pPr>
      <w:r w:rsidRPr="000F5393">
        <w:rPr>
          <w:rStyle w:val="InlinecodeZchn"/>
          <w:rFonts w:eastAsiaTheme="minorHAnsi"/>
        </w:rPr>
        <w:t>Input CreateList: ParticipantIdentifierPage</w:t>
      </w:r>
      <w:r w:rsidRPr="000F5393">
        <w:br/>
      </w:r>
      <w:r w:rsidRPr="00851205">
        <w:t xml:space="preserve">contains the list of Participant Identifiers for the participants which are added to the </w:t>
      </w:r>
      <w:r w:rsidR="00FE26A1">
        <w:t>SML</w:t>
      </w:r>
      <w:r w:rsidRPr="00851205">
        <w:t xml:space="preserve"> Service. The </w:t>
      </w:r>
      <w:r w:rsidRPr="008F4D80">
        <w:rPr>
          <w:rStyle w:val="InlinecodeZchn"/>
          <w:rFonts w:eastAsiaTheme="minorHAnsi"/>
        </w:rPr>
        <w:t>NextPageIdentifier</w:t>
      </w:r>
      <w:r w:rsidRPr="00851205">
        <w:t xml:space="preserve"> elem</w:t>
      </w:r>
      <w:r>
        <w:t>ent is absent.</w:t>
      </w:r>
    </w:p>
    <w:p w14:paraId="78AA75FE" w14:textId="77777777" w:rsidR="005B7FC3" w:rsidRPr="00851205" w:rsidRDefault="005B7FC3" w:rsidP="005F6662">
      <w:pPr>
        <w:pStyle w:val="PParagraph"/>
        <w:numPr>
          <w:ilvl w:val="0"/>
          <w:numId w:val="48"/>
        </w:numPr>
      </w:pPr>
      <w:r w:rsidRPr="000F5393">
        <w:rPr>
          <w:rStyle w:val="InlinecodeZchn"/>
          <w:rFonts w:eastAsiaTheme="minorHAnsi"/>
        </w:rPr>
        <w:t>Fault: notFoundFault</w:t>
      </w:r>
      <w:r w:rsidRPr="000F5393">
        <w:br/>
      </w:r>
      <w:r w:rsidRPr="00851205">
        <w:t>returned if the identifie</w:t>
      </w:r>
      <w:r>
        <w:t>r of the SMP could not be found</w:t>
      </w:r>
    </w:p>
    <w:p w14:paraId="3E7D9B5E" w14:textId="77777777" w:rsidR="005B7FC3" w:rsidRPr="00851205" w:rsidRDefault="005B7FC3" w:rsidP="005F6662">
      <w:pPr>
        <w:pStyle w:val="PParagraph"/>
        <w:numPr>
          <w:ilvl w:val="0"/>
          <w:numId w:val="48"/>
        </w:numPr>
      </w:pPr>
      <w:r w:rsidRPr="000F5393">
        <w:rPr>
          <w:rStyle w:val="InlinecodeZchn"/>
          <w:rFonts w:eastAsiaTheme="minorHAnsi"/>
        </w:rPr>
        <w:t>Fault: unauthorizedFault</w:t>
      </w:r>
      <w:r w:rsidRPr="000F5393">
        <w:br/>
      </w:r>
      <w:r w:rsidRPr="00851205">
        <w:t xml:space="preserve">returned if the caller is not authorized to invoke the </w:t>
      </w:r>
      <w:r w:rsidRPr="008F4D80">
        <w:rPr>
          <w:rStyle w:val="InlinecodeZchn"/>
          <w:rFonts w:eastAsiaTheme="minorHAnsi"/>
        </w:rPr>
        <w:t>CreateList</w:t>
      </w:r>
      <w:r w:rsidRPr="00851205">
        <w:t xml:space="preserve"> </w:t>
      </w:r>
      <w:r>
        <w:t>operation</w:t>
      </w:r>
    </w:p>
    <w:p w14:paraId="73BE35FE" w14:textId="77777777" w:rsidR="005B7FC3" w:rsidRPr="00851205" w:rsidRDefault="005B7FC3" w:rsidP="005F6662">
      <w:pPr>
        <w:pStyle w:val="PParagraph"/>
        <w:numPr>
          <w:ilvl w:val="0"/>
          <w:numId w:val="48"/>
        </w:numPr>
      </w:pPr>
      <w:r w:rsidRPr="000F5393">
        <w:rPr>
          <w:rStyle w:val="InlinecodeZchn"/>
          <w:rFonts w:eastAsiaTheme="minorHAnsi"/>
        </w:rPr>
        <w:t>Fault: badRequestFault</w:t>
      </w:r>
      <w:r w:rsidRPr="000F5393">
        <w:br/>
      </w:r>
      <w:r w:rsidRPr="00851205">
        <w:t xml:space="preserve">returned if the supplied </w:t>
      </w:r>
      <w:r w:rsidRPr="008F4D80">
        <w:rPr>
          <w:rStyle w:val="InlinecodeZchn"/>
          <w:rFonts w:eastAsiaTheme="minorHAnsi"/>
        </w:rPr>
        <w:t>CreateList</w:t>
      </w:r>
      <w:r w:rsidRPr="00851205">
        <w:t xml:space="preserve"> d</w:t>
      </w:r>
      <w:r>
        <w:t>oes not contain consistent data</w:t>
      </w:r>
    </w:p>
    <w:p w14:paraId="632A5119" w14:textId="77777777" w:rsidR="005B7FC3" w:rsidRPr="00851205" w:rsidRDefault="005B7FC3" w:rsidP="005F6662">
      <w:pPr>
        <w:pStyle w:val="PParagraph"/>
        <w:numPr>
          <w:ilvl w:val="0"/>
          <w:numId w:val="48"/>
        </w:numPr>
      </w:pPr>
      <w:r w:rsidRPr="000F5393">
        <w:rPr>
          <w:rStyle w:val="InlinecodeZchn"/>
          <w:rFonts w:eastAsiaTheme="minorHAnsi"/>
        </w:rPr>
        <w:t>Fault: internalErrorFault</w:t>
      </w:r>
      <w:r w:rsidRPr="000F5393">
        <w:br/>
      </w:r>
      <w:r w:rsidRPr="00851205">
        <w:t>returned if the SML service is unable to pro</w:t>
      </w:r>
      <w:r>
        <w:t>cess the request for any reason</w:t>
      </w:r>
    </w:p>
    <w:p w14:paraId="697627C9" w14:textId="77777777" w:rsidR="005B7FC3" w:rsidRPr="00154AAE" w:rsidRDefault="005B7FC3" w:rsidP="002D5774">
      <w:pPr>
        <w:pStyle w:val="PHeading4"/>
      </w:pPr>
      <w:bookmarkStart w:id="47" w:name="_Toc183626410"/>
      <w:r w:rsidRPr="00154AAE">
        <w:t>Delete()</w:t>
      </w:r>
      <w:bookmarkEnd w:id="47"/>
    </w:p>
    <w:p w14:paraId="74E145F3" w14:textId="77777777" w:rsidR="005B7FC3" w:rsidRPr="00851205" w:rsidRDefault="005B7FC3" w:rsidP="002D5774">
      <w:pPr>
        <w:pStyle w:val="PParagraph"/>
      </w:pPr>
      <w:r w:rsidRPr="00851205">
        <w:t>Deletes the information that the SML Service holds for a s</w:t>
      </w:r>
      <w:r>
        <w:t>pecific Participant Identifier.</w:t>
      </w:r>
    </w:p>
    <w:p w14:paraId="014565C1" w14:textId="77777777" w:rsidR="005B7FC3" w:rsidRPr="00851205" w:rsidRDefault="005B7FC3" w:rsidP="002D5774">
      <w:pPr>
        <w:pStyle w:val="PParagraph"/>
        <w:numPr>
          <w:ilvl w:val="0"/>
          <w:numId w:val="46"/>
        </w:numPr>
      </w:pPr>
      <w:r w:rsidRPr="002D5774">
        <w:rPr>
          <w:rStyle w:val="InlinecodeZchn"/>
          <w:rFonts w:eastAsiaTheme="minorHAnsi"/>
        </w:rPr>
        <w:t>Input DeleteParticipantIdentifier: ServiceMetadataPublisherServiceForParticipantType</w:t>
      </w:r>
      <w:r w:rsidRPr="002D5774">
        <w:br/>
      </w:r>
      <w:r w:rsidRPr="00851205">
        <w:t xml:space="preserve">contains the Participant Identifier for a given participant and the identifier of the SMP that publishes its metadata </w:t>
      </w:r>
    </w:p>
    <w:p w14:paraId="5E5D54EF" w14:textId="77777777" w:rsidR="005B7FC3" w:rsidRPr="00851205" w:rsidRDefault="005B7FC3" w:rsidP="002D5774">
      <w:pPr>
        <w:pStyle w:val="PParagraph"/>
        <w:numPr>
          <w:ilvl w:val="0"/>
          <w:numId w:val="46"/>
        </w:numPr>
      </w:pPr>
      <w:r w:rsidRPr="002D5774">
        <w:rPr>
          <w:rStyle w:val="InlinecodeZchn"/>
          <w:rFonts w:eastAsiaTheme="minorHAnsi"/>
        </w:rPr>
        <w:t>Fault: notFoundFault</w:t>
      </w:r>
      <w:r w:rsidRPr="002D5774">
        <w:br/>
      </w:r>
      <w:r w:rsidRPr="00851205">
        <w:t xml:space="preserve">returned if the participant identifier or the identifier of the SMP could not be found </w:t>
      </w:r>
    </w:p>
    <w:p w14:paraId="3D903B07" w14:textId="77777777" w:rsidR="005B7FC3" w:rsidRPr="00851205" w:rsidRDefault="005B7FC3" w:rsidP="002D5774">
      <w:pPr>
        <w:pStyle w:val="PParagraph"/>
        <w:numPr>
          <w:ilvl w:val="0"/>
          <w:numId w:val="46"/>
        </w:numPr>
      </w:pPr>
      <w:r w:rsidRPr="002D5774">
        <w:rPr>
          <w:rStyle w:val="InlinecodeZchn"/>
          <w:rFonts w:eastAsiaTheme="minorHAnsi"/>
        </w:rPr>
        <w:t>Fault: unauthorizedFault</w:t>
      </w:r>
      <w:r w:rsidRPr="002D5774">
        <w:br/>
      </w:r>
      <w:r w:rsidRPr="00851205">
        <w:t xml:space="preserve">returned if the caller is not authorized to invoke the </w:t>
      </w:r>
      <w:r w:rsidRPr="008F4D80">
        <w:rPr>
          <w:rStyle w:val="InlinecodeZchn"/>
          <w:rFonts w:eastAsiaTheme="minorHAnsi"/>
        </w:rPr>
        <w:t>Delete</w:t>
      </w:r>
      <w:r w:rsidRPr="00851205">
        <w:t xml:space="preserve"> operation </w:t>
      </w:r>
    </w:p>
    <w:p w14:paraId="6135578E" w14:textId="77777777" w:rsidR="005B7FC3" w:rsidRPr="00851205" w:rsidRDefault="005B7FC3" w:rsidP="002D5774">
      <w:pPr>
        <w:pStyle w:val="PParagraph"/>
        <w:numPr>
          <w:ilvl w:val="0"/>
          <w:numId w:val="46"/>
        </w:numPr>
      </w:pPr>
      <w:r w:rsidRPr="002D5774">
        <w:rPr>
          <w:rStyle w:val="InlinecodeZchn"/>
          <w:rFonts w:eastAsiaTheme="minorHAnsi"/>
        </w:rPr>
        <w:t>Fault: badRequestFault</w:t>
      </w:r>
      <w:r w:rsidRPr="002D5774">
        <w:br/>
      </w:r>
      <w:r w:rsidRPr="00851205">
        <w:t xml:space="preserve">returned if the supplied </w:t>
      </w:r>
      <w:r w:rsidRPr="008F4D80">
        <w:rPr>
          <w:rStyle w:val="InlinecodeZchn"/>
          <w:rFonts w:eastAsiaTheme="minorHAnsi"/>
        </w:rPr>
        <w:t>DeleteParticipantIdentifier</w:t>
      </w:r>
      <w:r w:rsidRPr="00851205">
        <w:t xml:space="preserve"> does not contain consistent data </w:t>
      </w:r>
    </w:p>
    <w:p w14:paraId="566CBE86" w14:textId="77777777" w:rsidR="005B7FC3" w:rsidRPr="00851205" w:rsidRDefault="005B7FC3" w:rsidP="002D5774">
      <w:pPr>
        <w:pStyle w:val="PParagraph"/>
        <w:numPr>
          <w:ilvl w:val="0"/>
          <w:numId w:val="46"/>
        </w:numPr>
      </w:pPr>
      <w:r w:rsidRPr="002D5774">
        <w:rPr>
          <w:rStyle w:val="InlinecodeZchn"/>
          <w:rFonts w:eastAsiaTheme="minorHAnsi"/>
        </w:rPr>
        <w:t>Fault: internalErrorFault</w:t>
      </w:r>
      <w:r w:rsidRPr="002D5774">
        <w:br/>
      </w:r>
      <w:r w:rsidRPr="00851205">
        <w:t xml:space="preserve">returned if the SML service is unable to process the request for any reason </w:t>
      </w:r>
    </w:p>
    <w:p w14:paraId="24D5EFA6" w14:textId="77777777" w:rsidR="005B7FC3" w:rsidRPr="00154AAE" w:rsidRDefault="005B7FC3" w:rsidP="002D5774">
      <w:pPr>
        <w:pStyle w:val="PHeading4"/>
      </w:pPr>
      <w:bookmarkStart w:id="48" w:name="_Toc183626411"/>
      <w:r w:rsidRPr="00154AAE">
        <w:t>DeleteList()</w:t>
      </w:r>
      <w:bookmarkEnd w:id="48"/>
    </w:p>
    <w:p w14:paraId="3E578C65" w14:textId="77777777" w:rsidR="005B7FC3" w:rsidRPr="00851205" w:rsidRDefault="005B7FC3" w:rsidP="002D5774">
      <w:pPr>
        <w:pStyle w:val="PParagraph"/>
      </w:pPr>
      <w:r w:rsidRPr="00851205">
        <w:t>Deletes the information that the SML Service holds for a l</w:t>
      </w:r>
      <w:r>
        <w:t>ist of Participant Identifiers.</w:t>
      </w:r>
    </w:p>
    <w:p w14:paraId="3FB1D768" w14:textId="679EFB4A" w:rsidR="005B7FC3" w:rsidRPr="00851205" w:rsidRDefault="005B7FC3" w:rsidP="000D52EA">
      <w:pPr>
        <w:pStyle w:val="PParagraph"/>
        <w:numPr>
          <w:ilvl w:val="0"/>
          <w:numId w:val="47"/>
        </w:numPr>
      </w:pPr>
      <w:r w:rsidRPr="002D5774">
        <w:rPr>
          <w:rStyle w:val="InlinecodeZchn"/>
          <w:rFonts w:eastAsiaTheme="minorHAnsi"/>
        </w:rPr>
        <w:lastRenderedPageBreak/>
        <w:t>Input DeleteList: ParticipantIdentifier</w:t>
      </w:r>
      <w:r w:rsidRPr="002D5774">
        <w:br/>
      </w:r>
      <w:r w:rsidRPr="00851205">
        <w:t xml:space="preserve">contains the list of Participant Identifiers for the participants which are removed from the </w:t>
      </w:r>
      <w:r w:rsidR="00681703">
        <w:t>SML</w:t>
      </w:r>
      <w:r w:rsidRPr="00851205">
        <w:t xml:space="preserve"> Service. The </w:t>
      </w:r>
      <w:r w:rsidRPr="008F4D80">
        <w:rPr>
          <w:rStyle w:val="InlinecodeZchn"/>
          <w:rFonts w:eastAsiaTheme="minorHAnsi"/>
        </w:rPr>
        <w:t>NextPageIdentifier</w:t>
      </w:r>
      <w:r>
        <w:t xml:space="preserve"> element is absent.</w:t>
      </w:r>
    </w:p>
    <w:p w14:paraId="24A18D05" w14:textId="77777777" w:rsidR="005B7FC3" w:rsidRPr="00851205" w:rsidRDefault="005B7FC3" w:rsidP="000D52EA">
      <w:pPr>
        <w:pStyle w:val="PParagraph"/>
        <w:numPr>
          <w:ilvl w:val="0"/>
          <w:numId w:val="47"/>
        </w:numPr>
      </w:pPr>
      <w:r w:rsidRPr="002D5774">
        <w:rPr>
          <w:rStyle w:val="InlinecodeZchn"/>
          <w:rFonts w:eastAsiaTheme="minorHAnsi"/>
        </w:rPr>
        <w:t>Fault: notFoundFault</w:t>
      </w:r>
      <w:r w:rsidRPr="002D5774">
        <w:br/>
      </w:r>
      <w:r w:rsidRPr="00851205">
        <w:t>returned if one or more participant identifiers or the identifie</w:t>
      </w:r>
      <w:r>
        <w:t>r of the SMP could not be found</w:t>
      </w:r>
    </w:p>
    <w:p w14:paraId="64ABC34B" w14:textId="77777777" w:rsidR="005B7FC3" w:rsidRPr="00851205" w:rsidRDefault="005B7FC3" w:rsidP="000D52EA">
      <w:pPr>
        <w:pStyle w:val="PParagraph"/>
        <w:numPr>
          <w:ilvl w:val="0"/>
          <w:numId w:val="47"/>
        </w:numPr>
      </w:pPr>
      <w:r w:rsidRPr="002D5774">
        <w:rPr>
          <w:rStyle w:val="InlinecodeZchn"/>
          <w:rFonts w:eastAsiaTheme="minorHAnsi"/>
        </w:rPr>
        <w:t>Fault: unauthorizedFault</w:t>
      </w:r>
      <w:r w:rsidRPr="002D5774">
        <w:br/>
      </w:r>
      <w:r w:rsidRPr="00851205">
        <w:t xml:space="preserve">returned if the caller is not authorized to </w:t>
      </w:r>
      <w:r>
        <w:t xml:space="preserve">invoke the </w:t>
      </w:r>
      <w:r w:rsidRPr="008F4D80">
        <w:rPr>
          <w:rStyle w:val="InlinecodeZchn"/>
          <w:rFonts w:eastAsiaTheme="minorHAnsi"/>
        </w:rPr>
        <w:t>DeleteList</w:t>
      </w:r>
      <w:r>
        <w:t xml:space="preserve"> operation</w:t>
      </w:r>
    </w:p>
    <w:p w14:paraId="2C700337" w14:textId="77777777" w:rsidR="005B7FC3" w:rsidRPr="00851205" w:rsidRDefault="005B7FC3" w:rsidP="000D52EA">
      <w:pPr>
        <w:pStyle w:val="PParagraph"/>
        <w:numPr>
          <w:ilvl w:val="0"/>
          <w:numId w:val="47"/>
        </w:numPr>
      </w:pPr>
      <w:r w:rsidRPr="002D5774">
        <w:rPr>
          <w:rStyle w:val="InlinecodeZchn"/>
          <w:rFonts w:eastAsiaTheme="minorHAnsi"/>
        </w:rPr>
        <w:t>Fault: badRequestFault</w:t>
      </w:r>
      <w:r w:rsidRPr="002D5774">
        <w:br/>
      </w:r>
      <w:r w:rsidRPr="00851205">
        <w:t xml:space="preserve">returned if the supplied </w:t>
      </w:r>
      <w:r w:rsidRPr="008F4D80">
        <w:rPr>
          <w:rStyle w:val="InlinecodeZchn"/>
          <w:rFonts w:eastAsiaTheme="minorHAnsi"/>
        </w:rPr>
        <w:t>DeleteList</w:t>
      </w:r>
      <w:r w:rsidRPr="00851205">
        <w:t xml:space="preserve"> d</w:t>
      </w:r>
      <w:r>
        <w:t>oes not contain consistent data</w:t>
      </w:r>
    </w:p>
    <w:p w14:paraId="60382F31" w14:textId="77777777" w:rsidR="005B7FC3" w:rsidRPr="00851205" w:rsidRDefault="005B7FC3" w:rsidP="000D52EA">
      <w:pPr>
        <w:pStyle w:val="PParagraph"/>
        <w:numPr>
          <w:ilvl w:val="0"/>
          <w:numId w:val="47"/>
        </w:numPr>
      </w:pPr>
      <w:r w:rsidRPr="002D5774">
        <w:rPr>
          <w:rStyle w:val="InlinecodeZchn"/>
          <w:rFonts w:eastAsiaTheme="minorHAnsi"/>
        </w:rPr>
        <w:t>Fault: internalErrorFault</w:t>
      </w:r>
      <w:r w:rsidRPr="002D5774">
        <w:br/>
      </w:r>
      <w:r w:rsidRPr="00851205">
        <w:t>returned if the SML service is unable to pro</w:t>
      </w:r>
      <w:r>
        <w:t>cess the request for any reason</w:t>
      </w:r>
    </w:p>
    <w:p w14:paraId="66775F50" w14:textId="77777777" w:rsidR="005B7FC3" w:rsidRPr="00154AAE" w:rsidRDefault="005B7FC3" w:rsidP="002D5774">
      <w:pPr>
        <w:pStyle w:val="PHeading4"/>
      </w:pPr>
      <w:bookmarkStart w:id="49" w:name="_Toc183626412"/>
      <w:r w:rsidRPr="00154AAE">
        <w:t>PrepareToMigrate()</w:t>
      </w:r>
      <w:bookmarkEnd w:id="49"/>
    </w:p>
    <w:p w14:paraId="0C906B37" w14:textId="2C882319" w:rsidR="005B7FC3" w:rsidRPr="00851205" w:rsidRDefault="005B7FC3" w:rsidP="00336DEA">
      <w:pPr>
        <w:pStyle w:val="PParagraph"/>
      </w:pPr>
      <w:r w:rsidRPr="00851205">
        <w:t>Prepares a Participant Identifier for migration to a</w:t>
      </w:r>
      <w:r w:rsidR="008C0AC6">
        <w:t>nother</w:t>
      </w:r>
      <w:r w:rsidRPr="00851205">
        <w:t xml:space="preserve"> </w:t>
      </w:r>
      <w:r w:rsidR="008C0AC6">
        <w:t>SMP</w:t>
      </w:r>
      <w:r w:rsidRPr="00851205">
        <w:t xml:space="preserve">. This operation is called by the </w:t>
      </w:r>
      <w:r w:rsidR="008C0AC6">
        <w:t>SMP</w:t>
      </w:r>
      <w:r w:rsidRPr="00851205">
        <w:t xml:space="preserve"> which currently publishes the metadata for the Participant Identifier. The </w:t>
      </w:r>
      <w:r w:rsidR="008C0AC6">
        <w:t>SMP</w:t>
      </w:r>
      <w:r w:rsidRPr="00851205">
        <w:t xml:space="preserve"> supplies a Migration Code which is used to control the migration process. The Migration Code must be passed (out of band) to the </w:t>
      </w:r>
      <w:r w:rsidR="008C0AC6">
        <w:t>SMP</w:t>
      </w:r>
      <w:r w:rsidRPr="00851205">
        <w:t xml:space="preserve"> which is taking over the publishing of the metadata for the Participant Identifier and which MUST be used on the invocation of the </w:t>
      </w:r>
      <w:r w:rsidRPr="00715955">
        <w:rPr>
          <w:rStyle w:val="InlinecodeZchn"/>
          <w:rFonts w:eastAsiaTheme="minorHAnsi"/>
        </w:rPr>
        <w:t>Migrate()</w:t>
      </w:r>
      <w:r>
        <w:t xml:space="preserve"> operation.</w:t>
      </w:r>
    </w:p>
    <w:p w14:paraId="1B6DC6B8" w14:textId="7DB739F7" w:rsidR="005B7FC3" w:rsidRPr="00851205" w:rsidRDefault="005B7FC3" w:rsidP="00336DEA">
      <w:pPr>
        <w:pStyle w:val="PParagraph"/>
      </w:pPr>
      <w:r w:rsidRPr="00851205">
        <w:t xml:space="preserve">This operation can only be invoked by the </w:t>
      </w:r>
      <w:r w:rsidR="00021C7B">
        <w:t>SMP</w:t>
      </w:r>
      <w:r w:rsidRPr="00851205">
        <w:t xml:space="preserve"> which currently publishes the metadata for the sp</w:t>
      </w:r>
      <w:r>
        <w:t>ecified Participant Identifier.</w:t>
      </w:r>
    </w:p>
    <w:p w14:paraId="5D6D3AFD" w14:textId="7937A84C" w:rsidR="005B7FC3" w:rsidRPr="00851205" w:rsidRDefault="005B7FC3" w:rsidP="00336DEA">
      <w:pPr>
        <w:pStyle w:val="PParagraph"/>
        <w:numPr>
          <w:ilvl w:val="0"/>
          <w:numId w:val="49"/>
        </w:numPr>
      </w:pPr>
      <w:r w:rsidRPr="00336DEA">
        <w:rPr>
          <w:rStyle w:val="InlinecodeZchn"/>
          <w:rFonts w:eastAsiaTheme="minorHAnsi"/>
        </w:rPr>
        <w:t>Input PrepareMigrationRecord: MigrationRecordType</w:t>
      </w:r>
      <w:r w:rsidRPr="00336DEA">
        <w:rPr>
          <w:rStyle w:val="InlinecodeZchn"/>
          <w:rFonts w:eastAsiaTheme="minorHAnsi"/>
        </w:rPr>
        <w:br/>
      </w:r>
      <w:r w:rsidRPr="00851205">
        <w:t xml:space="preserve">contains the Migration Key and the Participant Identifier which is about to be migrated from one </w:t>
      </w:r>
      <w:r w:rsidR="0018731B">
        <w:t>SMP</w:t>
      </w:r>
      <w:r w:rsidRPr="00851205">
        <w:t xml:space="preserve"> to another. </w:t>
      </w:r>
    </w:p>
    <w:p w14:paraId="427CD3F3" w14:textId="75C6105D" w:rsidR="005B7FC3" w:rsidRPr="00851205" w:rsidRDefault="005B7FC3" w:rsidP="00336DEA">
      <w:pPr>
        <w:pStyle w:val="PParagraph"/>
        <w:numPr>
          <w:ilvl w:val="0"/>
          <w:numId w:val="49"/>
        </w:numPr>
      </w:pPr>
      <w:r w:rsidRPr="00336DEA">
        <w:rPr>
          <w:rStyle w:val="InlinecodeZchn"/>
          <w:rFonts w:eastAsiaTheme="minorHAnsi"/>
        </w:rPr>
        <w:t>Fault: notFoundFault</w:t>
      </w:r>
      <w:r w:rsidRPr="00336DEA">
        <w:rPr>
          <w:rStyle w:val="InlinecodeZchn"/>
          <w:rFonts w:eastAsiaTheme="minorHAnsi"/>
        </w:rPr>
        <w:br/>
      </w:r>
      <w:r w:rsidRPr="00851205">
        <w:t>returned if the participant identifier or the identifier of the SMP could not be found</w:t>
      </w:r>
    </w:p>
    <w:p w14:paraId="49DBFB86" w14:textId="14CE1067" w:rsidR="005B7FC3" w:rsidRPr="00851205" w:rsidRDefault="005B7FC3" w:rsidP="00336DEA">
      <w:pPr>
        <w:pStyle w:val="PParagraph"/>
        <w:numPr>
          <w:ilvl w:val="0"/>
          <w:numId w:val="49"/>
        </w:numPr>
      </w:pPr>
      <w:r w:rsidRPr="00336DEA">
        <w:rPr>
          <w:rStyle w:val="InlinecodeZchn"/>
          <w:rFonts w:eastAsiaTheme="minorHAnsi"/>
        </w:rPr>
        <w:t>Fault: unauthorizedFault</w:t>
      </w:r>
      <w:r w:rsidRPr="00336DEA">
        <w:rPr>
          <w:rStyle w:val="InlinecodeZchn"/>
          <w:rFonts w:eastAsiaTheme="minorHAnsi"/>
        </w:rPr>
        <w:br/>
      </w:r>
      <w:r w:rsidRPr="00851205">
        <w:t xml:space="preserve">returned if the caller is not authorized to invoke the </w:t>
      </w:r>
      <w:r w:rsidRPr="00336DEA">
        <w:rPr>
          <w:rStyle w:val="InlinecodeZchn"/>
          <w:rFonts w:eastAsiaTheme="minorHAnsi"/>
        </w:rPr>
        <w:t>PrepareToMigrate</w:t>
      </w:r>
      <w:r w:rsidRPr="00851205">
        <w:t xml:space="preserve"> operation</w:t>
      </w:r>
    </w:p>
    <w:p w14:paraId="174D3340" w14:textId="2247D30A" w:rsidR="005B7FC3" w:rsidRPr="00851205" w:rsidRDefault="005B7FC3" w:rsidP="00336DEA">
      <w:pPr>
        <w:pStyle w:val="PParagraph"/>
        <w:numPr>
          <w:ilvl w:val="0"/>
          <w:numId w:val="49"/>
        </w:numPr>
      </w:pPr>
      <w:r w:rsidRPr="00336DEA">
        <w:rPr>
          <w:rStyle w:val="InlinecodeZchn"/>
          <w:rFonts w:eastAsiaTheme="minorHAnsi"/>
        </w:rPr>
        <w:t>Fault: badRequestFault</w:t>
      </w:r>
      <w:r w:rsidRPr="00336DEA">
        <w:rPr>
          <w:rStyle w:val="InlinecodeZchn"/>
          <w:rFonts w:eastAsiaTheme="minorHAnsi"/>
        </w:rPr>
        <w:br/>
      </w:r>
      <w:r w:rsidRPr="00851205">
        <w:t xml:space="preserve">returned if the supplied </w:t>
      </w:r>
      <w:r w:rsidRPr="00336DEA">
        <w:rPr>
          <w:rStyle w:val="InlinecodeZchn"/>
          <w:rFonts w:eastAsiaTheme="minorHAnsi"/>
        </w:rPr>
        <w:t>PrepateMigrationRecord</w:t>
      </w:r>
      <w:r w:rsidRPr="00851205">
        <w:t xml:space="preserve"> does not contain consistent data</w:t>
      </w:r>
    </w:p>
    <w:p w14:paraId="07B3E37D" w14:textId="2F373676" w:rsidR="005B7FC3" w:rsidRPr="00851205" w:rsidRDefault="005B7FC3" w:rsidP="00336DEA">
      <w:pPr>
        <w:pStyle w:val="PParagraph"/>
        <w:numPr>
          <w:ilvl w:val="0"/>
          <w:numId w:val="49"/>
        </w:numPr>
      </w:pPr>
      <w:r w:rsidRPr="00336DEA">
        <w:rPr>
          <w:rStyle w:val="InlinecodeZchn"/>
          <w:rFonts w:eastAsiaTheme="minorHAnsi"/>
        </w:rPr>
        <w:t>Fault: internalErrorFault</w:t>
      </w:r>
      <w:r w:rsidRPr="00336DEA">
        <w:rPr>
          <w:rStyle w:val="InlinecodeZchn"/>
          <w:rFonts w:eastAsiaTheme="minorHAnsi"/>
        </w:rPr>
        <w:br/>
      </w:r>
      <w:r w:rsidRPr="00851205">
        <w:t>returned if the SML service is unable to process the request for any reason</w:t>
      </w:r>
    </w:p>
    <w:p w14:paraId="1B2ADF98" w14:textId="77777777" w:rsidR="005B7FC3" w:rsidRPr="00154AAE" w:rsidRDefault="005B7FC3" w:rsidP="00336DEA">
      <w:pPr>
        <w:pStyle w:val="PHeading4"/>
      </w:pPr>
      <w:bookmarkStart w:id="50" w:name="_Toc183626413"/>
      <w:r w:rsidRPr="00154AAE">
        <w:lastRenderedPageBreak/>
        <w:t>Migrate()</w:t>
      </w:r>
      <w:bookmarkEnd w:id="50"/>
    </w:p>
    <w:p w14:paraId="56D09200" w14:textId="2472D0AF" w:rsidR="005B7FC3" w:rsidRPr="00851205" w:rsidRDefault="005B7FC3" w:rsidP="00336DEA">
      <w:pPr>
        <w:pStyle w:val="PParagraph"/>
      </w:pPr>
      <w:r w:rsidRPr="00851205">
        <w:t xml:space="preserve">Migrates a Participant Identifier already held by the </w:t>
      </w:r>
      <w:r w:rsidR="00AF7234">
        <w:t>SML</w:t>
      </w:r>
      <w:r w:rsidRPr="00851205">
        <w:t xml:space="preserve"> Service to target a new </w:t>
      </w:r>
      <w:r w:rsidR="00AF7234">
        <w:t>SMP</w:t>
      </w:r>
      <w:r w:rsidRPr="00851205">
        <w:t xml:space="preserve">. This operation is called by the </w:t>
      </w:r>
      <w:r w:rsidR="00AF7234">
        <w:t>SMP</w:t>
      </w:r>
      <w:r w:rsidRPr="00851205">
        <w:t xml:space="preserve"> which is taking over the publishing for the Participant Identifier. The operation requires the new </w:t>
      </w:r>
      <w:r w:rsidR="00AF7234">
        <w:t>SMP</w:t>
      </w:r>
      <w:r w:rsidRPr="00851205">
        <w:t xml:space="preserve"> to provide a migration code which was originally obtained from the </w:t>
      </w:r>
      <w:r>
        <w:t xml:space="preserve">old </w:t>
      </w:r>
      <w:r w:rsidR="00AF7234">
        <w:t>SMP</w:t>
      </w:r>
      <w:r>
        <w:t>.</w:t>
      </w:r>
    </w:p>
    <w:p w14:paraId="1A7DE44B" w14:textId="77777777" w:rsidR="005B7FC3" w:rsidRPr="00851205" w:rsidRDefault="005B7FC3" w:rsidP="00336DEA">
      <w:pPr>
        <w:pStyle w:val="PParagraph"/>
      </w:pPr>
      <w:r w:rsidRPr="00851205">
        <w:t xml:space="preserve">The </w:t>
      </w:r>
      <w:r w:rsidRPr="00715955">
        <w:rPr>
          <w:rStyle w:val="InlinecodeZchn"/>
          <w:rFonts w:eastAsiaTheme="minorHAnsi"/>
        </w:rPr>
        <w:t>PrepareToMigrate</w:t>
      </w:r>
      <w:r>
        <w:rPr>
          <w:rStyle w:val="InlinecodeZchn"/>
          <w:rFonts w:eastAsiaTheme="minorHAnsi"/>
        </w:rPr>
        <w:t>()</w:t>
      </w:r>
      <w:r w:rsidRPr="00851205">
        <w:t xml:space="preserve"> operation MUST have been previously invoked for the supplied Participant Identifier, using the same </w:t>
      </w:r>
      <w:r w:rsidRPr="00336DEA">
        <w:rPr>
          <w:rStyle w:val="InlinecodeZchn"/>
          <w:rFonts w:eastAsiaTheme="minorHAnsi"/>
        </w:rPr>
        <w:t>MigrationCode</w:t>
      </w:r>
      <w:r w:rsidRPr="00851205">
        <w:t xml:space="preserve">, otherwise the </w:t>
      </w:r>
      <w:r w:rsidRPr="00715955">
        <w:rPr>
          <w:rStyle w:val="InlinecodeZchn"/>
          <w:rFonts w:eastAsiaTheme="minorHAnsi"/>
        </w:rPr>
        <w:t>Migrate()</w:t>
      </w:r>
      <w:r w:rsidRPr="00851205">
        <w:t xml:space="preserve"> operation fails. </w:t>
      </w:r>
    </w:p>
    <w:p w14:paraId="6AABC000" w14:textId="63BC9F71" w:rsidR="005B7FC3" w:rsidRPr="00851205" w:rsidRDefault="005B7FC3" w:rsidP="00336DEA">
      <w:pPr>
        <w:pStyle w:val="PParagraph"/>
      </w:pPr>
      <w:r w:rsidRPr="00851205">
        <w:t xml:space="preserve">Following the successful invocation of this operation, the lookup of the metadata for the service endpoints relating to a particular Participant Identifier will resolve (via DNS) to the new </w:t>
      </w:r>
      <w:r w:rsidR="00F64B6C">
        <w:t>SMP</w:t>
      </w:r>
      <w:r w:rsidRPr="00851205">
        <w:t>.</w:t>
      </w:r>
    </w:p>
    <w:p w14:paraId="59F1A706" w14:textId="563D9208" w:rsidR="005B7FC3" w:rsidRPr="00851205" w:rsidRDefault="005B7FC3" w:rsidP="00336DEA">
      <w:pPr>
        <w:pStyle w:val="PParagraph"/>
        <w:numPr>
          <w:ilvl w:val="0"/>
          <w:numId w:val="50"/>
        </w:numPr>
      </w:pPr>
      <w:r w:rsidRPr="00336DEA">
        <w:rPr>
          <w:rStyle w:val="InlinecodeZchn"/>
          <w:rFonts w:eastAsiaTheme="minorHAnsi"/>
        </w:rPr>
        <w:t>Input CompleteMigrationRecord: MigrationRecordType</w:t>
      </w:r>
      <w:r w:rsidRPr="00336DEA">
        <w:rPr>
          <w:rStyle w:val="InlinecodeZchn"/>
          <w:rFonts w:eastAsiaTheme="minorHAnsi"/>
        </w:rPr>
        <w:br/>
      </w:r>
      <w:r w:rsidRPr="00851205">
        <w:t xml:space="preserve">contains the Migration Key and the Participant Identifier which is to be migrated from one </w:t>
      </w:r>
      <w:r w:rsidR="003838C2">
        <w:t>SMP</w:t>
      </w:r>
      <w:r w:rsidRPr="00851205">
        <w:t xml:space="preserve"> to another.</w:t>
      </w:r>
    </w:p>
    <w:p w14:paraId="26A18805" w14:textId="4A8FDA5E" w:rsidR="005B7FC3" w:rsidRPr="00851205" w:rsidRDefault="005B7FC3" w:rsidP="00336DEA">
      <w:pPr>
        <w:pStyle w:val="PParagraph"/>
        <w:numPr>
          <w:ilvl w:val="0"/>
          <w:numId w:val="50"/>
        </w:numPr>
      </w:pPr>
      <w:r w:rsidRPr="00336DEA">
        <w:rPr>
          <w:rStyle w:val="InlinecodeZchn"/>
          <w:rFonts w:eastAsiaTheme="minorHAnsi"/>
        </w:rPr>
        <w:t>Fault: notFoundFault</w:t>
      </w:r>
      <w:r w:rsidRPr="00336DEA">
        <w:rPr>
          <w:rStyle w:val="InlinecodeZchn"/>
          <w:rFonts w:eastAsiaTheme="minorHAnsi"/>
        </w:rPr>
        <w:br/>
      </w:r>
      <w:r w:rsidRPr="00851205">
        <w:t>returned if the migration key or the identifier of the SMP could not be found</w:t>
      </w:r>
    </w:p>
    <w:p w14:paraId="1DEBDE71" w14:textId="29F5BEF6" w:rsidR="005B7FC3" w:rsidRPr="00851205" w:rsidRDefault="005B7FC3" w:rsidP="00336DEA">
      <w:pPr>
        <w:pStyle w:val="PParagraph"/>
        <w:numPr>
          <w:ilvl w:val="0"/>
          <w:numId w:val="50"/>
        </w:numPr>
      </w:pPr>
      <w:r w:rsidRPr="00336DEA">
        <w:rPr>
          <w:rStyle w:val="InlinecodeZchn"/>
          <w:rFonts w:eastAsiaTheme="minorHAnsi"/>
        </w:rPr>
        <w:t>Fault: unauthorizedFault</w:t>
      </w:r>
      <w:r w:rsidRPr="00336DEA">
        <w:rPr>
          <w:rStyle w:val="InlinecodeZchn"/>
          <w:rFonts w:eastAsiaTheme="minorHAnsi"/>
        </w:rPr>
        <w:br/>
      </w:r>
      <w:r w:rsidRPr="00851205">
        <w:t xml:space="preserve">returned if the caller is not authorized to invoke the </w:t>
      </w:r>
      <w:r w:rsidRPr="00336DEA">
        <w:rPr>
          <w:rStyle w:val="InlinecodeZchn"/>
          <w:rFonts w:eastAsiaTheme="minorHAnsi"/>
        </w:rPr>
        <w:t>Migrate</w:t>
      </w:r>
      <w:r w:rsidRPr="00851205">
        <w:t xml:space="preserve"> operation</w:t>
      </w:r>
    </w:p>
    <w:p w14:paraId="7CC1587C" w14:textId="028AC4A0" w:rsidR="005B7FC3" w:rsidRPr="00851205" w:rsidRDefault="005B7FC3" w:rsidP="00336DEA">
      <w:pPr>
        <w:pStyle w:val="PParagraph"/>
        <w:numPr>
          <w:ilvl w:val="0"/>
          <w:numId w:val="50"/>
        </w:numPr>
      </w:pPr>
      <w:r w:rsidRPr="00336DEA">
        <w:rPr>
          <w:rStyle w:val="InlinecodeZchn"/>
          <w:rFonts w:eastAsiaTheme="minorHAnsi"/>
        </w:rPr>
        <w:t>Fault: badRequestFault</w:t>
      </w:r>
      <w:r w:rsidRPr="00336DEA">
        <w:rPr>
          <w:rStyle w:val="InlinecodeZchn"/>
          <w:rFonts w:eastAsiaTheme="minorHAnsi"/>
        </w:rPr>
        <w:br/>
      </w:r>
      <w:r w:rsidRPr="00851205">
        <w:t xml:space="preserve">returned if the supplied </w:t>
      </w:r>
      <w:r w:rsidRPr="00336DEA">
        <w:rPr>
          <w:rStyle w:val="InlinecodeZchn"/>
          <w:rFonts w:eastAsiaTheme="minorHAnsi"/>
        </w:rPr>
        <w:t>CompleteMigrationRecord</w:t>
      </w:r>
      <w:r w:rsidRPr="00851205">
        <w:t xml:space="preserve"> does not contain consistent data</w:t>
      </w:r>
    </w:p>
    <w:p w14:paraId="206C792C" w14:textId="5A0E256F" w:rsidR="005B7FC3" w:rsidRPr="00851205" w:rsidRDefault="005B7FC3" w:rsidP="00336DEA">
      <w:pPr>
        <w:pStyle w:val="PParagraph"/>
        <w:numPr>
          <w:ilvl w:val="0"/>
          <w:numId w:val="50"/>
        </w:numPr>
      </w:pPr>
      <w:r w:rsidRPr="00336DEA">
        <w:rPr>
          <w:rStyle w:val="InlinecodeZchn"/>
          <w:rFonts w:eastAsiaTheme="minorHAnsi"/>
        </w:rPr>
        <w:t>Fault: internalErrorFault</w:t>
      </w:r>
      <w:r w:rsidRPr="00336DEA">
        <w:rPr>
          <w:rStyle w:val="InlinecodeZchn"/>
          <w:rFonts w:eastAsiaTheme="minorHAnsi"/>
        </w:rPr>
        <w:br/>
      </w:r>
      <w:r w:rsidRPr="00851205">
        <w:t>returned if the SML service is unable to process the request for any reason</w:t>
      </w:r>
    </w:p>
    <w:p w14:paraId="7C7144A7" w14:textId="77777777" w:rsidR="005B7FC3" w:rsidRPr="00154AAE" w:rsidRDefault="005B7FC3" w:rsidP="008F4D80">
      <w:pPr>
        <w:pStyle w:val="PHeading4"/>
      </w:pPr>
      <w:bookmarkStart w:id="51" w:name="_Toc183626414"/>
      <w:r w:rsidRPr="00154AAE">
        <w:t>List()</w:t>
      </w:r>
      <w:bookmarkEnd w:id="51"/>
    </w:p>
    <w:p w14:paraId="2063B94D" w14:textId="131830E6" w:rsidR="005B7FC3" w:rsidRPr="00851205" w:rsidRDefault="005B7FC3" w:rsidP="008F4D80">
      <w:pPr>
        <w:pStyle w:val="PParagraph"/>
      </w:pPr>
      <w:r w:rsidRPr="008F4D80">
        <w:rPr>
          <w:rStyle w:val="InlinecodeZchn"/>
          <w:rFonts w:eastAsiaTheme="minorHAnsi"/>
        </w:rPr>
        <w:t>List()</w:t>
      </w:r>
      <w:r w:rsidRPr="00851205">
        <w:t xml:space="preserve"> is used to retrieve a list of all participant identifiers associated with a single </w:t>
      </w:r>
      <w:r w:rsidR="003838C2">
        <w:t>SMP</w:t>
      </w:r>
      <w:r w:rsidRPr="00851205">
        <w:t xml:space="preserve">, for synchronization purposes. Since this list may be large, it is returned as pages of data, with each page being linked from the previous page. </w:t>
      </w:r>
    </w:p>
    <w:p w14:paraId="2CC8718D" w14:textId="77777777" w:rsidR="005B7FC3" w:rsidRPr="00851205" w:rsidRDefault="005B7FC3" w:rsidP="008F4D80">
      <w:pPr>
        <w:pStyle w:val="PParagraph"/>
        <w:numPr>
          <w:ilvl w:val="0"/>
          <w:numId w:val="51"/>
        </w:numPr>
      </w:pPr>
      <w:r w:rsidRPr="008F4D80">
        <w:rPr>
          <w:rStyle w:val="InlinecodeZchn"/>
          <w:rFonts w:eastAsiaTheme="minorHAnsi"/>
        </w:rPr>
        <w:t>Input Page: PageRequest</w:t>
      </w:r>
      <w:r w:rsidRPr="008F4D80">
        <w:rPr>
          <w:rStyle w:val="InlinecodeZchn"/>
          <w:rFonts w:eastAsiaTheme="minorHAnsi"/>
        </w:rPr>
        <w:br/>
      </w:r>
      <w:r w:rsidRPr="00851205">
        <w:t xml:space="preserve">contains a </w:t>
      </w:r>
      <w:r w:rsidRPr="008F4D80">
        <w:rPr>
          <w:rStyle w:val="InlinecodeZchn"/>
          <w:rFonts w:eastAsiaTheme="minorHAnsi"/>
        </w:rPr>
        <w:t>PageRequest</w:t>
      </w:r>
      <w:r w:rsidRPr="00851205">
        <w:t xml:space="preserve"> containing the </w:t>
      </w:r>
      <w:r w:rsidRPr="008F4D80">
        <w:rPr>
          <w:rStyle w:val="InlinecodeZchn"/>
          <w:rFonts w:eastAsiaTheme="minorHAnsi"/>
        </w:rPr>
        <w:t>ServiceMetadataPublisherID</w:t>
      </w:r>
      <w:r w:rsidRPr="00851205">
        <w:t xml:space="preserve"> of the SMP and (if required) an identifier representing the next page of data to retrieve. If the </w:t>
      </w:r>
      <w:r w:rsidRPr="008F4D80">
        <w:rPr>
          <w:rStyle w:val="InlinecodeZchn"/>
          <w:rFonts w:eastAsiaTheme="minorHAnsi"/>
        </w:rPr>
        <w:t>NextPageIdentifier</w:t>
      </w:r>
      <w:r w:rsidRPr="00851205">
        <w:t xml:space="preserve"> is absent, the first page is returned. </w:t>
      </w:r>
    </w:p>
    <w:p w14:paraId="20B8F901" w14:textId="2218A1ED" w:rsidR="005B7FC3" w:rsidRPr="00851205" w:rsidRDefault="005B7FC3" w:rsidP="008F4D80">
      <w:pPr>
        <w:pStyle w:val="PParagraph"/>
        <w:numPr>
          <w:ilvl w:val="0"/>
          <w:numId w:val="51"/>
        </w:numPr>
      </w:pPr>
      <w:r w:rsidRPr="008F4D80">
        <w:rPr>
          <w:rStyle w:val="InlinecodeZchn"/>
          <w:rFonts w:eastAsiaTheme="minorHAnsi"/>
        </w:rPr>
        <w:t>Output: ParticipantIdentifierPage</w:t>
      </w:r>
      <w:r>
        <w:br/>
      </w:r>
      <w:r w:rsidRPr="00851205">
        <w:t xml:space="preserve">a page of Participant Identifier entries associated with the </w:t>
      </w:r>
      <w:r w:rsidR="003838C2">
        <w:t>SMP</w:t>
      </w:r>
      <w:r w:rsidRPr="00851205">
        <w:t xml:space="preserve">, also containing a </w:t>
      </w:r>
      <w:r w:rsidRPr="008F4D80">
        <w:rPr>
          <w:rStyle w:val="InlinecodeZchn"/>
          <w:rFonts w:eastAsiaTheme="minorHAnsi"/>
        </w:rPr>
        <w:t>&lt;Page/&gt;</w:t>
      </w:r>
      <w:r w:rsidRPr="00851205">
        <w:t xml:space="preserve"> element containing the identifier that represents the next page, if any. </w:t>
      </w:r>
    </w:p>
    <w:p w14:paraId="7335597A" w14:textId="77777777" w:rsidR="005B7FC3" w:rsidRPr="00851205" w:rsidRDefault="005B7FC3" w:rsidP="008F4D80">
      <w:pPr>
        <w:pStyle w:val="PParagraph"/>
        <w:numPr>
          <w:ilvl w:val="0"/>
          <w:numId w:val="51"/>
        </w:numPr>
      </w:pPr>
      <w:r w:rsidRPr="008F4D80">
        <w:rPr>
          <w:rStyle w:val="InlinecodeZchn"/>
          <w:rFonts w:eastAsiaTheme="minorHAnsi"/>
        </w:rPr>
        <w:lastRenderedPageBreak/>
        <w:t>Fault: notFoundFault</w:t>
      </w:r>
      <w:r>
        <w:br/>
      </w:r>
      <w:r w:rsidRPr="00851205">
        <w:t xml:space="preserve">returned if the next page or the identifier of the SMP could not be found </w:t>
      </w:r>
    </w:p>
    <w:p w14:paraId="60B68D69" w14:textId="77777777" w:rsidR="005B7FC3" w:rsidRPr="00851205" w:rsidRDefault="005B7FC3" w:rsidP="008F4D80">
      <w:pPr>
        <w:pStyle w:val="PParagraph"/>
        <w:numPr>
          <w:ilvl w:val="0"/>
          <w:numId w:val="51"/>
        </w:numPr>
      </w:pPr>
      <w:r w:rsidRPr="008F4D80">
        <w:rPr>
          <w:rStyle w:val="InlinecodeZchn"/>
          <w:rFonts w:eastAsiaTheme="minorHAnsi"/>
        </w:rPr>
        <w:t>Fault: unauthorizedFault</w:t>
      </w:r>
      <w:r>
        <w:br/>
      </w:r>
      <w:r w:rsidRPr="00851205">
        <w:t xml:space="preserve">returned if the caller is not authorized to invoke the </w:t>
      </w:r>
      <w:r w:rsidRPr="008F4D80">
        <w:rPr>
          <w:rStyle w:val="InlinecodeZchn"/>
          <w:rFonts w:eastAsiaTheme="minorHAnsi"/>
        </w:rPr>
        <w:t>List</w:t>
      </w:r>
      <w:r w:rsidRPr="00851205">
        <w:t xml:space="preserve"> operation </w:t>
      </w:r>
    </w:p>
    <w:p w14:paraId="565BEB28" w14:textId="77777777" w:rsidR="005B7FC3" w:rsidRPr="00851205" w:rsidRDefault="005B7FC3" w:rsidP="008F4D80">
      <w:pPr>
        <w:pStyle w:val="PParagraph"/>
        <w:numPr>
          <w:ilvl w:val="0"/>
          <w:numId w:val="51"/>
        </w:numPr>
      </w:pPr>
      <w:r w:rsidRPr="008F4D80">
        <w:rPr>
          <w:rStyle w:val="InlinecodeZchn"/>
          <w:rFonts w:eastAsiaTheme="minorHAnsi"/>
        </w:rPr>
        <w:t>Fault: badRequestFault</w:t>
      </w:r>
      <w:r>
        <w:br/>
      </w:r>
      <w:r w:rsidRPr="00851205">
        <w:t xml:space="preserve">returned if the supplied </w:t>
      </w:r>
      <w:r w:rsidRPr="008F4D80">
        <w:rPr>
          <w:rStyle w:val="InlinecodeZchn"/>
          <w:rFonts w:eastAsiaTheme="minorHAnsi"/>
        </w:rPr>
        <w:t>NextPage</w:t>
      </w:r>
      <w:r w:rsidRPr="00851205">
        <w:t xml:space="preserve"> does not contain consistent data </w:t>
      </w:r>
    </w:p>
    <w:p w14:paraId="1F593A98" w14:textId="77777777" w:rsidR="005B7FC3" w:rsidRPr="00851205" w:rsidRDefault="005B7FC3" w:rsidP="008F4D80">
      <w:pPr>
        <w:pStyle w:val="PParagraph"/>
        <w:numPr>
          <w:ilvl w:val="0"/>
          <w:numId w:val="51"/>
        </w:numPr>
      </w:pPr>
      <w:r w:rsidRPr="008F4D80">
        <w:rPr>
          <w:rStyle w:val="InlinecodeZchn"/>
          <w:rFonts w:eastAsiaTheme="minorHAnsi"/>
        </w:rPr>
        <w:t>Fault: internalErrorFault</w:t>
      </w:r>
      <w:r>
        <w:br/>
      </w:r>
      <w:r w:rsidRPr="00851205">
        <w:t xml:space="preserve">returned if the SML service is unable to process the request for any reason </w:t>
      </w:r>
    </w:p>
    <w:p w14:paraId="3D29A39F" w14:textId="77777777" w:rsidR="005B7FC3" w:rsidRDefault="005B7FC3" w:rsidP="008F4D80">
      <w:pPr>
        <w:pStyle w:val="PParagraph"/>
      </w:pPr>
      <w:r w:rsidRPr="00851205">
        <w:t xml:space="preserve">Note that the underlying data may be updated between one invocation of </w:t>
      </w:r>
      <w:r w:rsidRPr="008F4D80">
        <w:rPr>
          <w:rStyle w:val="InlinecodeZchn"/>
          <w:rFonts w:eastAsiaTheme="minorHAnsi"/>
        </w:rPr>
        <w:t>List()</w:t>
      </w:r>
      <w:r w:rsidRPr="00851205">
        <w:t xml:space="preserve"> and a subsequent invocation of </w:t>
      </w:r>
      <w:r w:rsidRPr="008F4D80">
        <w:rPr>
          <w:rStyle w:val="InlinecodeZchn"/>
          <w:rFonts w:eastAsiaTheme="minorHAnsi"/>
        </w:rPr>
        <w:t>List()</w:t>
      </w:r>
      <w:r w:rsidRPr="00851205">
        <w:t>, so that a set of retrieved pages of participant identifiers may not represent a consistent set of data.</w:t>
      </w:r>
    </w:p>
    <w:p w14:paraId="0176F2C4" w14:textId="77777777" w:rsidR="005B7FC3" w:rsidRPr="00C9669F" w:rsidRDefault="005B7FC3" w:rsidP="008F4D80">
      <w:pPr>
        <w:pStyle w:val="PHeading3"/>
      </w:pPr>
      <w:bookmarkStart w:id="52" w:name="_Toc71821153"/>
      <w:bookmarkStart w:id="53" w:name="_Toc183626415"/>
      <w:r w:rsidRPr="00C9669F">
        <w:t>ManageServiceMetadata interface</w:t>
      </w:r>
      <w:bookmarkEnd w:id="52"/>
      <w:bookmarkEnd w:id="53"/>
      <w:r w:rsidRPr="00C9669F">
        <w:t xml:space="preserve"> </w:t>
      </w:r>
    </w:p>
    <w:p w14:paraId="4B4C012D" w14:textId="10CB556A" w:rsidR="005B7FC3" w:rsidRPr="00C9669F" w:rsidRDefault="005B7FC3" w:rsidP="008F4D80">
      <w:pPr>
        <w:pStyle w:val="PParagraph"/>
      </w:pPr>
      <w:r w:rsidRPr="00C9669F">
        <w:t xml:space="preserve">The ManageServiceMetadata interface allows </w:t>
      </w:r>
      <w:r w:rsidR="003113D3">
        <w:t>SMPs</w:t>
      </w:r>
      <w:r w:rsidRPr="00C9669F">
        <w:t xml:space="preserve"> to manage the metadata held in the </w:t>
      </w:r>
      <w:r w:rsidR="003113D3">
        <w:t>SML</w:t>
      </w:r>
      <w:r w:rsidRPr="00C9669F">
        <w:t xml:space="preserve"> Service about their </w:t>
      </w:r>
      <w:r w:rsidR="003113D3">
        <w:t>SMP</w:t>
      </w:r>
      <w:r w:rsidRPr="00C9669F">
        <w:t xml:space="preserve"> services, e.g. binding, interface profile and key information.</w:t>
      </w:r>
    </w:p>
    <w:p w14:paraId="3DD5E920" w14:textId="63987E2D" w:rsidR="005B7FC3" w:rsidRPr="00C9669F" w:rsidRDefault="005B7FC3" w:rsidP="008F4D80">
      <w:pPr>
        <w:pStyle w:val="PParagraph"/>
      </w:pPr>
      <w:r w:rsidRPr="00C9669F">
        <w:t xml:space="preserve">This interface requires authentication of the user. The identity of the user derived from the authentication process identifies the </w:t>
      </w:r>
      <w:r w:rsidR="00126A26">
        <w:t>SMP</w:t>
      </w:r>
      <w:r w:rsidRPr="00C9669F">
        <w:t xml:space="preserve"> associated with the service metadata which</w:t>
      </w:r>
      <w:r>
        <w:t xml:space="preserve"> is managed via this interface.</w:t>
      </w:r>
    </w:p>
    <w:p w14:paraId="525D4465" w14:textId="77777777" w:rsidR="005B7FC3" w:rsidRPr="00C9669F" w:rsidRDefault="005B7FC3" w:rsidP="008F4D80">
      <w:pPr>
        <w:pStyle w:val="PParagraph"/>
      </w:pPr>
      <w:r w:rsidRPr="00C9669F">
        <w:t>The ManageServiceMetadata interface has the followin</w:t>
      </w:r>
      <w:r>
        <w:t>g operations:</w:t>
      </w:r>
    </w:p>
    <w:p w14:paraId="5F15B360" w14:textId="77777777" w:rsidR="005B7FC3" w:rsidRPr="00C9669F" w:rsidRDefault="005B7FC3" w:rsidP="008F4D80">
      <w:pPr>
        <w:pStyle w:val="PParagraph"/>
        <w:numPr>
          <w:ilvl w:val="0"/>
          <w:numId w:val="52"/>
        </w:numPr>
      </w:pPr>
      <w:r>
        <w:t>Create</w:t>
      </w:r>
    </w:p>
    <w:p w14:paraId="5E8F5E2A" w14:textId="77777777" w:rsidR="005B7FC3" w:rsidRPr="00C9669F" w:rsidRDefault="005B7FC3" w:rsidP="008F4D80">
      <w:pPr>
        <w:pStyle w:val="PParagraph"/>
        <w:numPr>
          <w:ilvl w:val="0"/>
          <w:numId w:val="52"/>
        </w:numPr>
      </w:pPr>
      <w:r>
        <w:t>Read</w:t>
      </w:r>
    </w:p>
    <w:p w14:paraId="3D1C4780" w14:textId="77777777" w:rsidR="005B7FC3" w:rsidRPr="00C9669F" w:rsidRDefault="005B7FC3" w:rsidP="008F4D80">
      <w:pPr>
        <w:pStyle w:val="PParagraph"/>
        <w:numPr>
          <w:ilvl w:val="0"/>
          <w:numId w:val="52"/>
        </w:numPr>
      </w:pPr>
      <w:r>
        <w:t>Update</w:t>
      </w:r>
    </w:p>
    <w:p w14:paraId="00EFD5F7" w14:textId="77777777" w:rsidR="005B7FC3" w:rsidRPr="00C9669F" w:rsidRDefault="005B7FC3" w:rsidP="008F4D80">
      <w:pPr>
        <w:pStyle w:val="PParagraph"/>
        <w:numPr>
          <w:ilvl w:val="0"/>
          <w:numId w:val="52"/>
        </w:numPr>
      </w:pPr>
      <w:r>
        <w:t>Delete</w:t>
      </w:r>
    </w:p>
    <w:p w14:paraId="0BF01DC1" w14:textId="77777777" w:rsidR="005B7FC3" w:rsidRPr="00154AAE" w:rsidRDefault="005B7FC3" w:rsidP="008F4D80">
      <w:pPr>
        <w:pStyle w:val="PHeading4"/>
      </w:pPr>
      <w:bookmarkStart w:id="54" w:name="_Toc183626416"/>
      <w:r w:rsidRPr="00154AAE">
        <w:t>Create()</w:t>
      </w:r>
      <w:bookmarkEnd w:id="54"/>
    </w:p>
    <w:p w14:paraId="15B2315C" w14:textId="24CDBA3D" w:rsidR="005B7FC3" w:rsidRPr="00C9669F" w:rsidRDefault="005B7FC3" w:rsidP="008F4D80">
      <w:pPr>
        <w:pStyle w:val="PParagraph"/>
      </w:pPr>
      <w:r w:rsidRPr="00C9669F">
        <w:t xml:space="preserve">Establishes a </w:t>
      </w:r>
      <w:r w:rsidR="00CD5695">
        <w:t>SMP</w:t>
      </w:r>
      <w:r w:rsidRPr="00C9669F">
        <w:t xml:space="preserve"> metadata record, containing the metadata about the </w:t>
      </w:r>
      <w:r w:rsidR="00CD5695">
        <w:t>SMP</w:t>
      </w:r>
      <w:r w:rsidRPr="00C9669F">
        <w:t xml:space="preserve">, as outlined in the </w:t>
      </w:r>
      <w:r w:rsidRPr="008F4D80">
        <w:rPr>
          <w:rStyle w:val="InlinecodeZchn"/>
          <w:rFonts w:eastAsiaTheme="minorHAnsi"/>
        </w:rPr>
        <w:t>ServiceMetadataPublisherService</w:t>
      </w:r>
      <w:r w:rsidRPr="00C9669F">
        <w:t xml:space="preserve"> data type. </w:t>
      </w:r>
    </w:p>
    <w:p w14:paraId="701C56E5" w14:textId="036E8211" w:rsidR="005B7FC3" w:rsidRPr="00C9669F" w:rsidRDefault="005B7FC3" w:rsidP="008F4D80">
      <w:pPr>
        <w:pStyle w:val="PParagraph"/>
        <w:numPr>
          <w:ilvl w:val="0"/>
          <w:numId w:val="53"/>
        </w:numPr>
      </w:pPr>
      <w:r w:rsidRPr="008F4D80">
        <w:rPr>
          <w:rStyle w:val="InlinecodeZchn"/>
          <w:rFonts w:eastAsiaTheme="minorHAnsi"/>
        </w:rPr>
        <w:t>Input CreateServiceMetadataPublisherService: ServiceMetadataPublisherService</w:t>
      </w:r>
      <w:r w:rsidRPr="008F4D80">
        <w:rPr>
          <w:rStyle w:val="InlinecodeZchn"/>
          <w:rFonts w:eastAsiaTheme="minorHAnsi"/>
        </w:rPr>
        <w:br/>
      </w:r>
      <w:r w:rsidRPr="00C9669F">
        <w:t xml:space="preserve">contains the </w:t>
      </w:r>
      <w:r w:rsidR="00CD5695">
        <w:t>SMP</w:t>
      </w:r>
      <w:r w:rsidRPr="00C9669F">
        <w:t xml:space="preserve"> information, which includes the logical and physical addresses for the SMP (Domain name and IP address). It is assumed that the </w:t>
      </w:r>
      <w:r w:rsidRPr="008F4D80">
        <w:rPr>
          <w:rStyle w:val="InlinecodeZchn"/>
          <w:rFonts w:eastAsiaTheme="minorHAnsi"/>
        </w:rPr>
        <w:t>ServiceMetadataPublisherID</w:t>
      </w:r>
      <w:r w:rsidRPr="00C9669F">
        <w:t xml:space="preserve"> has been assigned to the calling user out-of-bands. </w:t>
      </w:r>
    </w:p>
    <w:p w14:paraId="0A3E87CB" w14:textId="77777777" w:rsidR="005B7FC3" w:rsidRPr="00C9669F" w:rsidRDefault="005B7FC3" w:rsidP="008F4D80">
      <w:pPr>
        <w:pStyle w:val="PParagraph"/>
        <w:numPr>
          <w:ilvl w:val="0"/>
          <w:numId w:val="53"/>
        </w:numPr>
      </w:pPr>
      <w:r w:rsidRPr="008F4D80">
        <w:rPr>
          <w:rStyle w:val="InlinecodeZchn"/>
          <w:rFonts w:eastAsiaTheme="minorHAnsi"/>
        </w:rPr>
        <w:lastRenderedPageBreak/>
        <w:t>Fault: unauthorizedFault</w:t>
      </w:r>
      <w:r w:rsidRPr="008F4D80">
        <w:rPr>
          <w:rStyle w:val="InlinecodeZchn"/>
          <w:rFonts w:eastAsiaTheme="minorHAnsi"/>
        </w:rPr>
        <w:br/>
      </w:r>
      <w:r w:rsidRPr="00C9669F">
        <w:t xml:space="preserve">returned if the caller is not authorized to invoke the </w:t>
      </w:r>
      <w:r w:rsidRPr="008F4D80">
        <w:rPr>
          <w:rStyle w:val="InlinecodeZchn"/>
          <w:rFonts w:eastAsiaTheme="minorHAnsi"/>
        </w:rPr>
        <w:t>Create</w:t>
      </w:r>
      <w:r w:rsidRPr="00C9669F">
        <w:t xml:space="preserve"> operation </w:t>
      </w:r>
    </w:p>
    <w:p w14:paraId="1BEC2488" w14:textId="77777777" w:rsidR="005B7FC3" w:rsidRPr="00C9669F" w:rsidRDefault="005B7FC3" w:rsidP="008F4D80">
      <w:pPr>
        <w:pStyle w:val="PParagraph"/>
        <w:numPr>
          <w:ilvl w:val="0"/>
          <w:numId w:val="53"/>
        </w:numPr>
      </w:pPr>
      <w:r w:rsidRPr="008F4D80">
        <w:rPr>
          <w:rStyle w:val="InlinecodeZchn"/>
          <w:rFonts w:eastAsiaTheme="minorHAnsi"/>
        </w:rPr>
        <w:t>Fault: badRequestFault</w:t>
      </w:r>
      <w:r w:rsidRPr="008F4D80">
        <w:rPr>
          <w:rStyle w:val="InlinecodeZchn"/>
          <w:rFonts w:eastAsiaTheme="minorHAnsi"/>
        </w:rPr>
        <w:br/>
      </w:r>
      <w:r w:rsidRPr="00C9669F">
        <w:t xml:space="preserve">returned if the supplied </w:t>
      </w:r>
      <w:r w:rsidRPr="008F4D80">
        <w:rPr>
          <w:rStyle w:val="InlinecodeZchn"/>
          <w:rFonts w:eastAsiaTheme="minorHAnsi"/>
        </w:rPr>
        <w:t>CreateServiceMetadataPublisherService</w:t>
      </w:r>
      <w:r w:rsidRPr="00C9669F">
        <w:t xml:space="preserve"> does not contain consistent data </w:t>
      </w:r>
    </w:p>
    <w:p w14:paraId="4D422835" w14:textId="77777777" w:rsidR="005B7FC3" w:rsidRPr="00C9669F" w:rsidRDefault="005B7FC3" w:rsidP="008F4D80">
      <w:pPr>
        <w:pStyle w:val="PParagraph"/>
        <w:numPr>
          <w:ilvl w:val="0"/>
          <w:numId w:val="53"/>
        </w:numPr>
      </w:pPr>
      <w:r w:rsidRPr="008F4D80">
        <w:rPr>
          <w:rStyle w:val="InlinecodeZchn"/>
          <w:rFonts w:eastAsiaTheme="minorHAnsi"/>
        </w:rPr>
        <w:t>Fault: internalErrorFault</w:t>
      </w:r>
      <w:r>
        <w:br/>
      </w:r>
      <w:r w:rsidRPr="00C9669F">
        <w:t xml:space="preserve">returned if the SML service is unable to process the request for any reason </w:t>
      </w:r>
    </w:p>
    <w:p w14:paraId="7E0D58EF" w14:textId="77777777" w:rsidR="005B7FC3" w:rsidRPr="00154AAE" w:rsidRDefault="005B7FC3" w:rsidP="008F4D80">
      <w:pPr>
        <w:pStyle w:val="PHeading4"/>
      </w:pPr>
      <w:bookmarkStart w:id="55" w:name="_Toc183626417"/>
      <w:r w:rsidRPr="00154AAE">
        <w:t>Read()</w:t>
      </w:r>
      <w:bookmarkEnd w:id="55"/>
    </w:p>
    <w:p w14:paraId="6119C74D" w14:textId="78CAAD35" w:rsidR="005B7FC3" w:rsidRPr="00C9669F" w:rsidRDefault="005B7FC3" w:rsidP="008F4D80">
      <w:pPr>
        <w:pStyle w:val="PParagraph"/>
      </w:pPr>
      <w:r w:rsidRPr="00C9669F">
        <w:t xml:space="preserve">Retrieves the </w:t>
      </w:r>
      <w:r w:rsidR="00CC1E44">
        <w:t>SMP</w:t>
      </w:r>
      <w:r w:rsidRPr="00C9669F">
        <w:t xml:space="preserve"> record for </w:t>
      </w:r>
      <w:r>
        <w:t xml:space="preserve">the </w:t>
      </w:r>
      <w:r w:rsidR="00CC1E44">
        <w:t>SMP</w:t>
      </w:r>
      <w:r>
        <w:t>.</w:t>
      </w:r>
    </w:p>
    <w:p w14:paraId="34FFC631" w14:textId="1263C5E4" w:rsidR="005B7FC3" w:rsidRPr="00C9669F" w:rsidRDefault="005B7FC3" w:rsidP="008F4D80">
      <w:pPr>
        <w:pStyle w:val="PParagraph"/>
        <w:numPr>
          <w:ilvl w:val="0"/>
          <w:numId w:val="54"/>
        </w:numPr>
      </w:pPr>
      <w:r w:rsidRPr="008F4D80">
        <w:rPr>
          <w:rStyle w:val="InlinecodeZchn"/>
          <w:rFonts w:eastAsiaTheme="minorHAnsi"/>
        </w:rPr>
        <w:t>Input ReadServiceMetadataPublisherService: ServiceMetadataPublisherID</w:t>
      </w:r>
      <w:r>
        <w:br/>
      </w:r>
      <w:r w:rsidRPr="00C9669F">
        <w:t xml:space="preserve">the unique ID of the </w:t>
      </w:r>
      <w:r w:rsidR="00CC1E44">
        <w:t>SMP</w:t>
      </w:r>
      <w:r w:rsidRPr="00C9669F">
        <w:t xml:space="preserve"> for which the record is required</w:t>
      </w:r>
    </w:p>
    <w:p w14:paraId="53630AE2" w14:textId="18AB6438" w:rsidR="005B7FC3" w:rsidRPr="00C9669F" w:rsidRDefault="005B7FC3" w:rsidP="008F4D80">
      <w:pPr>
        <w:pStyle w:val="PParagraph"/>
        <w:numPr>
          <w:ilvl w:val="0"/>
          <w:numId w:val="54"/>
        </w:numPr>
      </w:pPr>
      <w:r w:rsidRPr="008F4D80">
        <w:rPr>
          <w:rStyle w:val="InlinecodeZchn"/>
          <w:rFonts w:eastAsiaTheme="minorHAnsi"/>
        </w:rPr>
        <w:t>Output: ServiceMetadataPublisherService</w:t>
      </w:r>
      <w:r>
        <w:br/>
      </w:r>
      <w:r w:rsidRPr="00C9669F">
        <w:t xml:space="preserve">the </w:t>
      </w:r>
      <w:r w:rsidR="00CC1E44">
        <w:t>SMP</w:t>
      </w:r>
      <w:r w:rsidRPr="00C9669F">
        <w:t xml:space="preserve"> record, in the form of a </w:t>
      </w:r>
      <w:r w:rsidRPr="008F4D80">
        <w:rPr>
          <w:rStyle w:val="InlinecodeZchn"/>
          <w:rFonts w:eastAsiaTheme="minorHAnsi"/>
        </w:rPr>
        <w:t>ServiceMetadataPublisherService</w:t>
      </w:r>
      <w:r w:rsidRPr="00C9669F">
        <w:t xml:space="preserve"> data type</w:t>
      </w:r>
    </w:p>
    <w:p w14:paraId="19A56C13" w14:textId="19BE75EA" w:rsidR="005B7FC3" w:rsidRPr="00C9669F" w:rsidRDefault="005B7FC3" w:rsidP="008F4D80">
      <w:pPr>
        <w:pStyle w:val="PParagraph"/>
        <w:numPr>
          <w:ilvl w:val="0"/>
          <w:numId w:val="54"/>
        </w:numPr>
      </w:pPr>
      <w:r w:rsidRPr="008F4D80">
        <w:rPr>
          <w:rStyle w:val="InlinecodeZchn"/>
          <w:rFonts w:eastAsiaTheme="minorHAnsi"/>
        </w:rPr>
        <w:t>Fault: notFoundFault</w:t>
      </w:r>
      <w:r>
        <w:br/>
      </w:r>
      <w:r w:rsidRPr="00C9669F">
        <w:t>returned if the identifier of the SMP could not be found</w:t>
      </w:r>
    </w:p>
    <w:p w14:paraId="7A2FE4EC" w14:textId="15E353D6" w:rsidR="005B7FC3" w:rsidRPr="00C9669F" w:rsidRDefault="005B7FC3" w:rsidP="008F4D80">
      <w:pPr>
        <w:pStyle w:val="PParagraph"/>
        <w:numPr>
          <w:ilvl w:val="0"/>
          <w:numId w:val="54"/>
        </w:numPr>
      </w:pPr>
      <w:r w:rsidRPr="008F4D80">
        <w:rPr>
          <w:rStyle w:val="InlinecodeZchn"/>
          <w:rFonts w:eastAsiaTheme="minorHAnsi"/>
        </w:rPr>
        <w:t>Fault: unauthorizedFault</w:t>
      </w:r>
      <w:r w:rsidRPr="008F4D80">
        <w:rPr>
          <w:rStyle w:val="InlinecodeZchn"/>
          <w:rFonts w:eastAsiaTheme="minorHAnsi"/>
        </w:rPr>
        <w:br/>
      </w:r>
      <w:r w:rsidRPr="00C9669F">
        <w:t xml:space="preserve">returned if the caller is not authorized to invoke the </w:t>
      </w:r>
      <w:r w:rsidRPr="008F4D80">
        <w:rPr>
          <w:rStyle w:val="InlinecodeZchn"/>
          <w:rFonts w:eastAsiaTheme="minorHAnsi"/>
        </w:rPr>
        <w:t>Read</w:t>
      </w:r>
      <w:r w:rsidRPr="00C9669F">
        <w:t xml:space="preserve"> operation</w:t>
      </w:r>
    </w:p>
    <w:p w14:paraId="1A6E31A4" w14:textId="4C6BC80E" w:rsidR="005B7FC3" w:rsidRPr="00C9669F" w:rsidRDefault="005B7FC3" w:rsidP="008F4D80">
      <w:pPr>
        <w:pStyle w:val="PParagraph"/>
        <w:numPr>
          <w:ilvl w:val="0"/>
          <w:numId w:val="54"/>
        </w:numPr>
      </w:pPr>
      <w:r w:rsidRPr="008F4D80">
        <w:rPr>
          <w:rStyle w:val="InlinecodeZchn"/>
          <w:rFonts w:eastAsiaTheme="minorHAnsi"/>
        </w:rPr>
        <w:t>Fault: badRequestFault</w:t>
      </w:r>
      <w:r w:rsidRPr="008F4D80">
        <w:rPr>
          <w:rStyle w:val="InlinecodeZchn"/>
          <w:rFonts w:eastAsiaTheme="minorHAnsi"/>
        </w:rPr>
        <w:br/>
      </w:r>
      <w:r w:rsidRPr="00C9669F">
        <w:t>returned if the supplied parameter does not contain consistent data</w:t>
      </w:r>
    </w:p>
    <w:p w14:paraId="10731674" w14:textId="075AB486" w:rsidR="005B7FC3" w:rsidRPr="00C9669F" w:rsidRDefault="005B7FC3" w:rsidP="008F4D80">
      <w:pPr>
        <w:pStyle w:val="PParagraph"/>
        <w:numPr>
          <w:ilvl w:val="0"/>
          <w:numId w:val="54"/>
        </w:numPr>
      </w:pPr>
      <w:r w:rsidRPr="008F4D80">
        <w:rPr>
          <w:rStyle w:val="InlinecodeZchn"/>
          <w:rFonts w:eastAsiaTheme="minorHAnsi"/>
        </w:rPr>
        <w:t>Fault: internalErrorFault</w:t>
      </w:r>
      <w:r w:rsidRPr="008F4D80">
        <w:rPr>
          <w:rStyle w:val="InlinecodeZchn"/>
          <w:rFonts w:eastAsiaTheme="minorHAnsi"/>
        </w:rPr>
        <w:br/>
      </w:r>
      <w:r w:rsidRPr="00C9669F">
        <w:t>returned if the SML service is unable to process the request for any reason</w:t>
      </w:r>
    </w:p>
    <w:p w14:paraId="2A312A9F" w14:textId="77777777" w:rsidR="005B7FC3" w:rsidRPr="00154AAE" w:rsidRDefault="005B7FC3" w:rsidP="008F4D80">
      <w:pPr>
        <w:pStyle w:val="PHeading4"/>
      </w:pPr>
      <w:bookmarkStart w:id="56" w:name="_Toc183626418"/>
      <w:r w:rsidRPr="00154AAE">
        <w:t>Update()</w:t>
      </w:r>
      <w:bookmarkEnd w:id="56"/>
    </w:p>
    <w:p w14:paraId="3B3CDE5E" w14:textId="7BCD966E" w:rsidR="005B7FC3" w:rsidRPr="00C9669F" w:rsidRDefault="005B7FC3" w:rsidP="008F4D80">
      <w:pPr>
        <w:pStyle w:val="PParagraph"/>
      </w:pPr>
      <w:r w:rsidRPr="00C9669F">
        <w:t xml:space="preserve">Updates the </w:t>
      </w:r>
      <w:r w:rsidR="00527960">
        <w:t>SMP</w:t>
      </w:r>
      <w:r w:rsidRPr="00C9669F">
        <w:t xml:space="preserve"> record for the </w:t>
      </w:r>
      <w:r w:rsidR="00527960">
        <w:t>SMP</w:t>
      </w:r>
    </w:p>
    <w:p w14:paraId="292B965D" w14:textId="191100C2" w:rsidR="005B7FC3" w:rsidRPr="00C9669F" w:rsidRDefault="005B7FC3" w:rsidP="008F4D80">
      <w:pPr>
        <w:pStyle w:val="PParagraph"/>
        <w:numPr>
          <w:ilvl w:val="0"/>
          <w:numId w:val="55"/>
        </w:numPr>
      </w:pPr>
      <w:r w:rsidRPr="008F4D80">
        <w:rPr>
          <w:rStyle w:val="InlinecodeZchn"/>
          <w:rFonts w:eastAsiaTheme="minorHAnsi"/>
        </w:rPr>
        <w:t>Input UpdateServiceMetadataPublisheServicer: ServiceMetadataPublisherService</w:t>
      </w:r>
      <w:r>
        <w:br/>
      </w:r>
      <w:r w:rsidRPr="00C9669F">
        <w:t xml:space="preserve">contains the service metadata for the </w:t>
      </w:r>
      <w:r w:rsidR="006C026D">
        <w:t>SMP</w:t>
      </w:r>
      <w:r w:rsidRPr="00C9669F">
        <w:t xml:space="preserve">, which includes the logical and physical addresses for the SMP (Domain name and IP address) </w:t>
      </w:r>
    </w:p>
    <w:p w14:paraId="08343BF0" w14:textId="77777777" w:rsidR="005B7FC3" w:rsidRPr="00C9669F" w:rsidRDefault="005B7FC3" w:rsidP="008F4D80">
      <w:pPr>
        <w:pStyle w:val="PParagraph"/>
        <w:numPr>
          <w:ilvl w:val="0"/>
          <w:numId w:val="55"/>
        </w:numPr>
      </w:pPr>
      <w:r w:rsidRPr="008F4D80">
        <w:rPr>
          <w:rStyle w:val="InlinecodeZchn"/>
          <w:rFonts w:eastAsiaTheme="minorHAnsi"/>
        </w:rPr>
        <w:t>Fault: notFoundFault</w:t>
      </w:r>
      <w:r w:rsidRPr="008F4D80">
        <w:rPr>
          <w:rStyle w:val="InlinecodeZchn"/>
          <w:rFonts w:eastAsiaTheme="minorHAnsi"/>
        </w:rPr>
        <w:br/>
      </w:r>
      <w:r w:rsidRPr="00C9669F">
        <w:t xml:space="preserve">returned if the identifier of the SMP could not be found </w:t>
      </w:r>
    </w:p>
    <w:p w14:paraId="56EC2AF8" w14:textId="77777777" w:rsidR="005B7FC3" w:rsidRPr="00C9669F" w:rsidRDefault="005B7FC3" w:rsidP="008F4D80">
      <w:pPr>
        <w:pStyle w:val="PParagraph"/>
        <w:numPr>
          <w:ilvl w:val="0"/>
          <w:numId w:val="55"/>
        </w:numPr>
      </w:pPr>
      <w:r w:rsidRPr="008F4D80">
        <w:rPr>
          <w:rStyle w:val="InlinecodeZchn"/>
          <w:rFonts w:eastAsiaTheme="minorHAnsi"/>
        </w:rPr>
        <w:lastRenderedPageBreak/>
        <w:t>Fault: unauthorizedFault</w:t>
      </w:r>
      <w:r>
        <w:br/>
      </w:r>
      <w:r w:rsidRPr="00C9669F">
        <w:t xml:space="preserve">returned if the caller is not authorized to invoke the </w:t>
      </w:r>
      <w:r w:rsidRPr="008F4D80">
        <w:rPr>
          <w:rStyle w:val="InlinecodeZchn"/>
          <w:rFonts w:eastAsiaTheme="minorHAnsi"/>
        </w:rPr>
        <w:t>Update</w:t>
      </w:r>
      <w:r w:rsidRPr="00C9669F">
        <w:t xml:space="preserve"> operation </w:t>
      </w:r>
    </w:p>
    <w:p w14:paraId="3D39628E" w14:textId="77777777" w:rsidR="005B7FC3" w:rsidRPr="00C9669F" w:rsidRDefault="005B7FC3" w:rsidP="008F4D80">
      <w:pPr>
        <w:pStyle w:val="PParagraph"/>
        <w:numPr>
          <w:ilvl w:val="0"/>
          <w:numId w:val="55"/>
        </w:numPr>
      </w:pPr>
      <w:r w:rsidRPr="008F4D80">
        <w:rPr>
          <w:rStyle w:val="InlinecodeZchn"/>
          <w:rFonts w:eastAsiaTheme="minorHAnsi"/>
        </w:rPr>
        <w:t>Fault: badRequestFault</w:t>
      </w:r>
      <w:r w:rsidRPr="008F4D80">
        <w:rPr>
          <w:rStyle w:val="InlinecodeZchn"/>
          <w:rFonts w:eastAsiaTheme="minorHAnsi"/>
        </w:rPr>
        <w:br/>
      </w:r>
      <w:r w:rsidRPr="00C9669F">
        <w:t xml:space="preserve">returned if the supplied </w:t>
      </w:r>
      <w:r w:rsidRPr="008F4D80">
        <w:rPr>
          <w:rStyle w:val="InlinecodeZchn"/>
          <w:rFonts w:eastAsiaTheme="minorHAnsi"/>
        </w:rPr>
        <w:t>UpdateServiceMetadataPublisheServicer</w:t>
      </w:r>
      <w:r w:rsidRPr="00C9669F">
        <w:t xml:space="preserve"> does not contain consistent data </w:t>
      </w:r>
    </w:p>
    <w:p w14:paraId="5D86C218" w14:textId="77777777" w:rsidR="005B7FC3" w:rsidRPr="00C9669F" w:rsidRDefault="005B7FC3" w:rsidP="008F4D80">
      <w:pPr>
        <w:pStyle w:val="PParagraph"/>
        <w:numPr>
          <w:ilvl w:val="0"/>
          <w:numId w:val="55"/>
        </w:numPr>
      </w:pPr>
      <w:r w:rsidRPr="008F4D80">
        <w:rPr>
          <w:rStyle w:val="InlinecodeZchn"/>
          <w:rFonts w:eastAsiaTheme="minorHAnsi"/>
        </w:rPr>
        <w:t>Fault: internalErrorFault</w:t>
      </w:r>
      <w:r w:rsidRPr="008F4D80">
        <w:rPr>
          <w:rStyle w:val="InlinecodeZchn"/>
          <w:rFonts w:eastAsiaTheme="minorHAnsi"/>
        </w:rPr>
        <w:br/>
      </w:r>
      <w:r w:rsidRPr="00C9669F">
        <w:t xml:space="preserve">returned if the SML service is unable to process the request for any reason </w:t>
      </w:r>
    </w:p>
    <w:p w14:paraId="15D0EAC3" w14:textId="77777777" w:rsidR="005B7FC3" w:rsidRPr="00154AAE" w:rsidRDefault="005B7FC3" w:rsidP="008F4D80">
      <w:pPr>
        <w:pStyle w:val="PHeading4"/>
      </w:pPr>
      <w:bookmarkStart w:id="57" w:name="_Toc183626419"/>
      <w:r w:rsidRPr="00154AAE">
        <w:t>Delete()</w:t>
      </w:r>
      <w:bookmarkEnd w:id="57"/>
    </w:p>
    <w:p w14:paraId="0ACAFEBA" w14:textId="46BE4773" w:rsidR="005B7FC3" w:rsidRPr="00C9669F" w:rsidRDefault="005B7FC3" w:rsidP="008F4D80">
      <w:pPr>
        <w:pStyle w:val="PParagraph"/>
      </w:pPr>
      <w:r w:rsidRPr="00C9669F">
        <w:t xml:space="preserve">Deletes the </w:t>
      </w:r>
      <w:r w:rsidR="00666784">
        <w:t>SMP</w:t>
      </w:r>
      <w:r>
        <w:t xml:space="preserve"> record for the </w:t>
      </w:r>
      <w:r w:rsidR="00666784">
        <w:t>SMP</w:t>
      </w:r>
    </w:p>
    <w:p w14:paraId="289AEEC7" w14:textId="0CC7EC02" w:rsidR="005B7FC3" w:rsidRPr="00C9669F" w:rsidRDefault="005B7FC3" w:rsidP="008F4D80">
      <w:pPr>
        <w:pStyle w:val="PParagraph"/>
        <w:numPr>
          <w:ilvl w:val="0"/>
          <w:numId w:val="56"/>
        </w:numPr>
      </w:pPr>
      <w:r w:rsidRPr="008F4D80">
        <w:rPr>
          <w:rStyle w:val="InlinecodeZchn"/>
          <w:rFonts w:eastAsiaTheme="minorHAnsi"/>
        </w:rPr>
        <w:t>Input DeleteServiceMetadataPublisherService: ServiceMetadataPublisherID</w:t>
      </w:r>
      <w:r w:rsidRPr="008F4D80">
        <w:rPr>
          <w:rStyle w:val="InlinecodeZchn"/>
          <w:rFonts w:eastAsiaTheme="minorHAnsi"/>
        </w:rPr>
        <w:br/>
      </w:r>
      <w:r w:rsidRPr="00C9669F">
        <w:t xml:space="preserve">the unique ID of the </w:t>
      </w:r>
      <w:r w:rsidR="00666784">
        <w:t>SMP</w:t>
      </w:r>
      <w:r w:rsidRPr="00C9669F">
        <w:t xml:space="preserve"> to delete </w:t>
      </w:r>
    </w:p>
    <w:p w14:paraId="5AC70D87" w14:textId="77777777" w:rsidR="005B7FC3" w:rsidRPr="00C9669F" w:rsidRDefault="005B7FC3" w:rsidP="008F4D80">
      <w:pPr>
        <w:pStyle w:val="PParagraph"/>
        <w:numPr>
          <w:ilvl w:val="0"/>
          <w:numId w:val="56"/>
        </w:numPr>
      </w:pPr>
      <w:r w:rsidRPr="008F4D80">
        <w:rPr>
          <w:rStyle w:val="InlinecodeZchn"/>
          <w:rFonts w:eastAsiaTheme="minorHAnsi"/>
        </w:rPr>
        <w:t>Fault: notFoundFault</w:t>
      </w:r>
      <w:r w:rsidRPr="008F4D80">
        <w:rPr>
          <w:rStyle w:val="InlinecodeZchn"/>
          <w:rFonts w:eastAsiaTheme="minorHAnsi"/>
        </w:rPr>
        <w:br/>
      </w:r>
      <w:r w:rsidRPr="00C9669F">
        <w:t xml:space="preserve">returned if the identifier of the SMP could not be found </w:t>
      </w:r>
    </w:p>
    <w:p w14:paraId="215EC797" w14:textId="77777777" w:rsidR="005B7FC3" w:rsidRPr="00C9669F" w:rsidRDefault="005B7FC3" w:rsidP="008F4D80">
      <w:pPr>
        <w:pStyle w:val="PParagraph"/>
        <w:numPr>
          <w:ilvl w:val="0"/>
          <w:numId w:val="56"/>
        </w:numPr>
      </w:pPr>
      <w:r w:rsidRPr="008F4D80">
        <w:rPr>
          <w:rStyle w:val="InlinecodeZchn"/>
          <w:rFonts w:eastAsiaTheme="minorHAnsi"/>
        </w:rPr>
        <w:t>Fault: unauthorizedFault</w:t>
      </w:r>
      <w:r>
        <w:br/>
      </w:r>
      <w:r w:rsidRPr="00C9669F">
        <w:t xml:space="preserve">returned if the caller is not authorized to invoke the </w:t>
      </w:r>
      <w:r w:rsidRPr="008F4D80">
        <w:rPr>
          <w:rStyle w:val="InlinecodeZchn"/>
          <w:rFonts w:eastAsiaTheme="minorHAnsi"/>
        </w:rPr>
        <w:t>Delete</w:t>
      </w:r>
      <w:r w:rsidRPr="00C9669F">
        <w:t xml:space="preserve"> operation </w:t>
      </w:r>
    </w:p>
    <w:p w14:paraId="4C1BB3A3" w14:textId="77777777" w:rsidR="005B7FC3" w:rsidRPr="00C9669F" w:rsidRDefault="005B7FC3" w:rsidP="008F4D80">
      <w:pPr>
        <w:pStyle w:val="PParagraph"/>
        <w:numPr>
          <w:ilvl w:val="0"/>
          <w:numId w:val="56"/>
        </w:numPr>
      </w:pPr>
      <w:r w:rsidRPr="008F4D80">
        <w:rPr>
          <w:rStyle w:val="InlinecodeZchn"/>
          <w:rFonts w:eastAsiaTheme="minorHAnsi"/>
        </w:rPr>
        <w:t>Fault: badRequestFault</w:t>
      </w:r>
      <w:r>
        <w:br/>
      </w:r>
      <w:r w:rsidRPr="00C9669F">
        <w:t xml:space="preserve">returned if the supplied </w:t>
      </w:r>
      <w:r w:rsidRPr="008F4D80">
        <w:rPr>
          <w:rStyle w:val="InlinecodeZchn"/>
          <w:rFonts w:eastAsiaTheme="minorHAnsi"/>
        </w:rPr>
        <w:t>DeleteServiceMetadataPublisherService</w:t>
      </w:r>
      <w:r w:rsidRPr="00C9669F">
        <w:t xml:space="preserve"> does not contain consistent data </w:t>
      </w:r>
    </w:p>
    <w:p w14:paraId="0E391ED6" w14:textId="5DC74E80" w:rsidR="005B7FC3" w:rsidRDefault="005B7FC3" w:rsidP="008F4D80">
      <w:pPr>
        <w:pStyle w:val="PParagraph"/>
        <w:numPr>
          <w:ilvl w:val="0"/>
          <w:numId w:val="56"/>
        </w:numPr>
      </w:pPr>
      <w:r w:rsidRPr="008F4D80">
        <w:rPr>
          <w:rStyle w:val="InlinecodeZchn"/>
          <w:rFonts w:eastAsiaTheme="minorHAnsi"/>
        </w:rPr>
        <w:t>Fault: internalErrorFault</w:t>
      </w:r>
      <w:r>
        <w:br/>
      </w:r>
      <w:r w:rsidRPr="00C9669F">
        <w:t>returned if the SML service is unable to process the request for any reason</w:t>
      </w:r>
    </w:p>
    <w:p w14:paraId="206148A4" w14:textId="77777777" w:rsidR="00DF618B" w:rsidRPr="00C9669F" w:rsidRDefault="00DF618B" w:rsidP="00DF618B">
      <w:pPr>
        <w:pStyle w:val="PHeading3"/>
      </w:pPr>
      <w:bookmarkStart w:id="58" w:name="_Toc71821154"/>
      <w:bookmarkStart w:id="59" w:name="_Toc183626420"/>
      <w:r w:rsidRPr="00C9669F">
        <w:t>Fault Descriptions</w:t>
      </w:r>
      <w:bookmarkEnd w:id="58"/>
      <w:bookmarkEnd w:id="59"/>
    </w:p>
    <w:p w14:paraId="4F2C80BD" w14:textId="77777777" w:rsidR="00DF618B" w:rsidRPr="00B44A1F" w:rsidRDefault="00DF618B" w:rsidP="00AD2221">
      <w:pPr>
        <w:pStyle w:val="PHeading4"/>
        <w:rPr>
          <w:rStyle w:val="Fett"/>
          <w:b/>
          <w:bCs w:val="0"/>
          <w:sz w:val="26"/>
          <w:szCs w:val="26"/>
        </w:rPr>
      </w:pPr>
      <w:bookmarkStart w:id="60" w:name="_Toc183626421"/>
      <w:r w:rsidRPr="00B44A1F">
        <w:rPr>
          <w:rStyle w:val="Fett"/>
          <w:b/>
          <w:bCs w:val="0"/>
        </w:rPr>
        <w:t>SMP Not Found Fault</w:t>
      </w:r>
      <w:bookmarkEnd w:id="60"/>
    </w:p>
    <w:tbl>
      <w:tblPr>
        <w:tblStyle w:val="Tabellenraster"/>
        <w:tblW w:w="0" w:type="auto"/>
        <w:tblLook w:val="04A0" w:firstRow="1" w:lastRow="0" w:firstColumn="1" w:lastColumn="0" w:noHBand="0" w:noVBand="1"/>
      </w:tblPr>
      <w:tblGrid>
        <w:gridCol w:w="1442"/>
        <w:gridCol w:w="6921"/>
      </w:tblGrid>
      <w:tr w:rsidR="00DF618B" w:rsidRPr="001356F8" w14:paraId="53B246CD" w14:textId="77777777" w:rsidTr="00443B82">
        <w:tc>
          <w:tcPr>
            <w:tcW w:w="0" w:type="auto"/>
          </w:tcPr>
          <w:p w14:paraId="79539F3C" w14:textId="77777777" w:rsidR="00DF618B" w:rsidRPr="001356F8" w:rsidRDefault="00DF618B" w:rsidP="00DF618B">
            <w:pPr>
              <w:pStyle w:val="PParagraph"/>
            </w:pPr>
            <w:r w:rsidRPr="001356F8">
              <w:t>[action]</w:t>
            </w:r>
          </w:p>
        </w:tc>
        <w:tc>
          <w:tcPr>
            <w:tcW w:w="0" w:type="auto"/>
          </w:tcPr>
          <w:p w14:paraId="1810B311" w14:textId="77777777" w:rsidR="00DF618B" w:rsidRPr="001356F8" w:rsidRDefault="00DF618B" w:rsidP="00DF618B">
            <w:pPr>
              <w:pStyle w:val="PParagraph"/>
            </w:pPr>
            <w:r w:rsidRPr="001356F8">
              <w:t>http://busdox.org/2010/02/locator/fault</w:t>
            </w:r>
          </w:p>
        </w:tc>
      </w:tr>
      <w:tr w:rsidR="00DF618B" w:rsidRPr="001356F8" w14:paraId="5618B557" w14:textId="77777777" w:rsidTr="00443B82">
        <w:tc>
          <w:tcPr>
            <w:tcW w:w="0" w:type="auto"/>
          </w:tcPr>
          <w:p w14:paraId="79530614" w14:textId="77777777" w:rsidR="00DF618B" w:rsidRPr="001356F8" w:rsidRDefault="00DF618B" w:rsidP="00DF618B">
            <w:pPr>
              <w:pStyle w:val="PParagraph"/>
            </w:pPr>
            <w:r w:rsidRPr="001356F8">
              <w:t>Code</w:t>
            </w:r>
          </w:p>
        </w:tc>
        <w:tc>
          <w:tcPr>
            <w:tcW w:w="0" w:type="auto"/>
          </w:tcPr>
          <w:p w14:paraId="011D24C8" w14:textId="77777777" w:rsidR="00DF618B" w:rsidRPr="001356F8" w:rsidRDefault="00DF618B" w:rsidP="00DF618B">
            <w:pPr>
              <w:pStyle w:val="PParagraph"/>
            </w:pPr>
            <w:r w:rsidRPr="001356F8">
              <w:t>Sender</w:t>
            </w:r>
          </w:p>
        </w:tc>
      </w:tr>
      <w:tr w:rsidR="00DF618B" w:rsidRPr="001356F8" w14:paraId="75943B47" w14:textId="77777777" w:rsidTr="00443B82">
        <w:tc>
          <w:tcPr>
            <w:tcW w:w="0" w:type="auto"/>
          </w:tcPr>
          <w:p w14:paraId="0CF1BCA7" w14:textId="77777777" w:rsidR="00DF618B" w:rsidRPr="001356F8" w:rsidRDefault="00DF618B" w:rsidP="00DF618B">
            <w:pPr>
              <w:pStyle w:val="PParagraph"/>
            </w:pPr>
            <w:r w:rsidRPr="001356F8">
              <w:t>Subcode</w:t>
            </w:r>
          </w:p>
        </w:tc>
        <w:tc>
          <w:tcPr>
            <w:tcW w:w="0" w:type="auto"/>
          </w:tcPr>
          <w:p w14:paraId="30DEFCC7" w14:textId="77777777" w:rsidR="00DF618B" w:rsidRPr="001356F8" w:rsidRDefault="00DF618B" w:rsidP="00DF618B">
            <w:pPr>
              <w:pStyle w:val="PParagraph"/>
            </w:pPr>
            <w:r w:rsidRPr="001356F8">
              <w:t>notFoundFault</w:t>
            </w:r>
          </w:p>
        </w:tc>
      </w:tr>
      <w:tr w:rsidR="00DF618B" w:rsidRPr="001356F8" w14:paraId="54780CC8" w14:textId="77777777" w:rsidTr="00443B82">
        <w:tc>
          <w:tcPr>
            <w:tcW w:w="0" w:type="auto"/>
          </w:tcPr>
          <w:p w14:paraId="52B2FC97" w14:textId="77777777" w:rsidR="00DF618B" w:rsidRPr="001356F8" w:rsidRDefault="00DF618B" w:rsidP="00DF618B">
            <w:pPr>
              <w:pStyle w:val="PParagraph"/>
            </w:pPr>
            <w:r w:rsidRPr="001356F8">
              <w:t>Reason</w:t>
            </w:r>
          </w:p>
        </w:tc>
        <w:tc>
          <w:tcPr>
            <w:tcW w:w="0" w:type="auto"/>
          </w:tcPr>
          <w:p w14:paraId="379118FA" w14:textId="77777777" w:rsidR="00DF618B" w:rsidRPr="001356F8" w:rsidRDefault="00DF618B" w:rsidP="00DF618B">
            <w:pPr>
              <w:pStyle w:val="PParagraph"/>
            </w:pPr>
            <w:r w:rsidRPr="001356F8">
              <w:t>The identifier of the SMP supplied could not be found by the SML</w:t>
            </w:r>
          </w:p>
        </w:tc>
      </w:tr>
      <w:tr w:rsidR="00DF618B" w:rsidRPr="001356F8" w14:paraId="07F9AA0F" w14:textId="77777777" w:rsidTr="00443B82">
        <w:tc>
          <w:tcPr>
            <w:tcW w:w="0" w:type="auto"/>
          </w:tcPr>
          <w:p w14:paraId="1C8F25F5" w14:textId="77777777" w:rsidR="00DF618B" w:rsidRPr="001356F8" w:rsidRDefault="00DF618B" w:rsidP="00DF618B">
            <w:pPr>
              <w:pStyle w:val="PParagraph"/>
            </w:pPr>
            <w:r w:rsidRPr="001356F8">
              <w:t>Detail</w:t>
            </w:r>
          </w:p>
        </w:tc>
        <w:tc>
          <w:tcPr>
            <w:tcW w:w="0" w:type="auto"/>
          </w:tcPr>
          <w:p w14:paraId="3AAFDE8D" w14:textId="77777777" w:rsidR="00DF618B" w:rsidRPr="001356F8" w:rsidRDefault="00DF618B" w:rsidP="00DF618B">
            <w:pPr>
              <w:pStyle w:val="PParagraph"/>
            </w:pPr>
            <w:r w:rsidRPr="001356F8">
              <w:t>As detailed by the SML</w:t>
            </w:r>
          </w:p>
        </w:tc>
      </w:tr>
    </w:tbl>
    <w:p w14:paraId="0FFDA4F8" w14:textId="77777777" w:rsidR="00DF618B" w:rsidRPr="00DF618B" w:rsidRDefault="00DF618B" w:rsidP="00AD2221">
      <w:pPr>
        <w:pStyle w:val="PHeading4"/>
      </w:pPr>
      <w:bookmarkStart w:id="61" w:name="_Toc183626422"/>
      <w:r w:rsidRPr="00DF618B">
        <w:lastRenderedPageBreak/>
        <w:t>Unauthorized Fault</w:t>
      </w:r>
      <w:bookmarkEnd w:id="61"/>
    </w:p>
    <w:tbl>
      <w:tblPr>
        <w:tblStyle w:val="Tabellenraster"/>
        <w:tblW w:w="0" w:type="auto"/>
        <w:tblLook w:val="04A0" w:firstRow="1" w:lastRow="0" w:firstColumn="1" w:lastColumn="0" w:noHBand="0" w:noVBand="1"/>
      </w:tblPr>
      <w:tblGrid>
        <w:gridCol w:w="1442"/>
        <w:gridCol w:w="6664"/>
      </w:tblGrid>
      <w:tr w:rsidR="00DF618B" w:rsidRPr="001356F8" w14:paraId="5853310A" w14:textId="77777777" w:rsidTr="00443B82">
        <w:tc>
          <w:tcPr>
            <w:tcW w:w="0" w:type="auto"/>
          </w:tcPr>
          <w:p w14:paraId="10AE7552" w14:textId="77777777" w:rsidR="00DF618B" w:rsidRPr="001356F8" w:rsidRDefault="00DF618B" w:rsidP="00DF618B">
            <w:pPr>
              <w:pStyle w:val="PParagraph"/>
            </w:pPr>
            <w:r w:rsidRPr="001356F8">
              <w:t>[action]</w:t>
            </w:r>
          </w:p>
        </w:tc>
        <w:tc>
          <w:tcPr>
            <w:tcW w:w="0" w:type="auto"/>
          </w:tcPr>
          <w:p w14:paraId="0FD7793F" w14:textId="77777777" w:rsidR="00DF618B" w:rsidRPr="001356F8" w:rsidRDefault="00DF618B" w:rsidP="00DF618B">
            <w:pPr>
              <w:pStyle w:val="PParagraph"/>
            </w:pPr>
            <w:r w:rsidRPr="001356F8">
              <w:t>http://busdox.org/2010/02/locator/fault</w:t>
            </w:r>
          </w:p>
        </w:tc>
      </w:tr>
      <w:tr w:rsidR="00DF618B" w:rsidRPr="001356F8" w14:paraId="5177627D" w14:textId="77777777" w:rsidTr="00443B82">
        <w:tc>
          <w:tcPr>
            <w:tcW w:w="0" w:type="auto"/>
          </w:tcPr>
          <w:p w14:paraId="0A8D2D98" w14:textId="77777777" w:rsidR="00DF618B" w:rsidRPr="001356F8" w:rsidRDefault="00DF618B" w:rsidP="00DF618B">
            <w:pPr>
              <w:pStyle w:val="PParagraph"/>
            </w:pPr>
            <w:r w:rsidRPr="001356F8">
              <w:t>Code</w:t>
            </w:r>
          </w:p>
        </w:tc>
        <w:tc>
          <w:tcPr>
            <w:tcW w:w="0" w:type="auto"/>
          </w:tcPr>
          <w:p w14:paraId="651AD557" w14:textId="77777777" w:rsidR="00DF618B" w:rsidRPr="001356F8" w:rsidRDefault="00DF618B" w:rsidP="00DF618B">
            <w:pPr>
              <w:pStyle w:val="PParagraph"/>
            </w:pPr>
            <w:r w:rsidRPr="001356F8">
              <w:t>Sender</w:t>
            </w:r>
          </w:p>
        </w:tc>
      </w:tr>
      <w:tr w:rsidR="00DF618B" w:rsidRPr="001356F8" w14:paraId="077A434A" w14:textId="77777777" w:rsidTr="00443B82">
        <w:tc>
          <w:tcPr>
            <w:tcW w:w="0" w:type="auto"/>
          </w:tcPr>
          <w:p w14:paraId="6C0A4739" w14:textId="77777777" w:rsidR="00DF618B" w:rsidRPr="001356F8" w:rsidRDefault="00DF618B" w:rsidP="00DF618B">
            <w:pPr>
              <w:pStyle w:val="PParagraph"/>
            </w:pPr>
            <w:r w:rsidRPr="001356F8">
              <w:t>Subcode</w:t>
            </w:r>
          </w:p>
        </w:tc>
        <w:tc>
          <w:tcPr>
            <w:tcW w:w="0" w:type="auto"/>
          </w:tcPr>
          <w:p w14:paraId="615B5289" w14:textId="77777777" w:rsidR="00DF618B" w:rsidRPr="001356F8" w:rsidRDefault="00DF618B" w:rsidP="00DF618B">
            <w:pPr>
              <w:pStyle w:val="PParagraph"/>
            </w:pPr>
            <w:r w:rsidRPr="001356F8">
              <w:t>unauthorizedFault</w:t>
            </w:r>
          </w:p>
        </w:tc>
      </w:tr>
      <w:tr w:rsidR="00DF618B" w:rsidRPr="001356F8" w14:paraId="4168F5CC" w14:textId="77777777" w:rsidTr="00443B82">
        <w:tc>
          <w:tcPr>
            <w:tcW w:w="0" w:type="auto"/>
          </w:tcPr>
          <w:p w14:paraId="78742879" w14:textId="77777777" w:rsidR="00DF618B" w:rsidRPr="001356F8" w:rsidRDefault="00DF618B" w:rsidP="00DF618B">
            <w:pPr>
              <w:pStyle w:val="PParagraph"/>
            </w:pPr>
            <w:r w:rsidRPr="001356F8">
              <w:t>Reason</w:t>
            </w:r>
          </w:p>
        </w:tc>
        <w:tc>
          <w:tcPr>
            <w:tcW w:w="0" w:type="auto"/>
          </w:tcPr>
          <w:p w14:paraId="1B41ABCF" w14:textId="77777777" w:rsidR="00DF618B" w:rsidRPr="001356F8" w:rsidRDefault="00DF618B" w:rsidP="00DF618B">
            <w:pPr>
              <w:pStyle w:val="PParagraph"/>
            </w:pPr>
            <w:r w:rsidRPr="001356F8">
              <w:t>The caller is not authorized to perform the operation requested</w:t>
            </w:r>
          </w:p>
        </w:tc>
      </w:tr>
      <w:tr w:rsidR="00DF618B" w:rsidRPr="001356F8" w14:paraId="13258B92" w14:textId="77777777" w:rsidTr="00443B82">
        <w:tc>
          <w:tcPr>
            <w:tcW w:w="0" w:type="auto"/>
          </w:tcPr>
          <w:p w14:paraId="72AA6587" w14:textId="77777777" w:rsidR="00DF618B" w:rsidRPr="001356F8" w:rsidRDefault="00DF618B" w:rsidP="00DF618B">
            <w:pPr>
              <w:pStyle w:val="PParagraph"/>
            </w:pPr>
            <w:r w:rsidRPr="001356F8">
              <w:t>Detail</w:t>
            </w:r>
          </w:p>
        </w:tc>
        <w:tc>
          <w:tcPr>
            <w:tcW w:w="0" w:type="auto"/>
          </w:tcPr>
          <w:p w14:paraId="0E05E4C1" w14:textId="77777777" w:rsidR="00DF618B" w:rsidRPr="001356F8" w:rsidRDefault="00DF618B" w:rsidP="00DF618B">
            <w:pPr>
              <w:pStyle w:val="PParagraph"/>
            </w:pPr>
            <w:r w:rsidRPr="001356F8">
              <w:t>As detailed by the SML</w:t>
            </w:r>
          </w:p>
        </w:tc>
      </w:tr>
    </w:tbl>
    <w:p w14:paraId="22681025" w14:textId="77777777" w:rsidR="00DF618B" w:rsidRPr="00DF618B" w:rsidRDefault="00DF618B" w:rsidP="00AD2221">
      <w:pPr>
        <w:pStyle w:val="PHeading4"/>
      </w:pPr>
      <w:bookmarkStart w:id="62" w:name="_Toc183626423"/>
      <w:r w:rsidRPr="00DF618B">
        <w:t>Bad Request Fault</w:t>
      </w:r>
      <w:bookmarkEnd w:id="62"/>
    </w:p>
    <w:tbl>
      <w:tblPr>
        <w:tblStyle w:val="Tabellenraster"/>
        <w:tblW w:w="0" w:type="auto"/>
        <w:tblLook w:val="04A0" w:firstRow="1" w:lastRow="0" w:firstColumn="1" w:lastColumn="0" w:noHBand="0" w:noVBand="1"/>
      </w:tblPr>
      <w:tblGrid>
        <w:gridCol w:w="1442"/>
        <w:gridCol w:w="5367"/>
      </w:tblGrid>
      <w:tr w:rsidR="00DF618B" w:rsidRPr="001356F8" w14:paraId="02D6A40F" w14:textId="77777777" w:rsidTr="00443B82">
        <w:tc>
          <w:tcPr>
            <w:tcW w:w="0" w:type="auto"/>
          </w:tcPr>
          <w:p w14:paraId="0D402673" w14:textId="77777777" w:rsidR="00DF618B" w:rsidRPr="001356F8" w:rsidRDefault="00DF618B" w:rsidP="00DF618B">
            <w:pPr>
              <w:pStyle w:val="PParagraph"/>
            </w:pPr>
            <w:r w:rsidRPr="001356F8">
              <w:t>[action]</w:t>
            </w:r>
          </w:p>
        </w:tc>
        <w:tc>
          <w:tcPr>
            <w:tcW w:w="0" w:type="auto"/>
          </w:tcPr>
          <w:p w14:paraId="710FB66F" w14:textId="77777777" w:rsidR="00DF618B" w:rsidRPr="001356F8" w:rsidRDefault="00DF618B" w:rsidP="00DF618B">
            <w:pPr>
              <w:pStyle w:val="PParagraph"/>
            </w:pPr>
            <w:r w:rsidRPr="001356F8">
              <w:t>http://busdox.org/2010/02/locator/fault</w:t>
            </w:r>
          </w:p>
        </w:tc>
      </w:tr>
      <w:tr w:rsidR="00DF618B" w:rsidRPr="001356F8" w14:paraId="370CEA28" w14:textId="77777777" w:rsidTr="00443B82">
        <w:tc>
          <w:tcPr>
            <w:tcW w:w="0" w:type="auto"/>
          </w:tcPr>
          <w:p w14:paraId="7F607DEE" w14:textId="77777777" w:rsidR="00DF618B" w:rsidRPr="001356F8" w:rsidRDefault="00DF618B" w:rsidP="00DF618B">
            <w:pPr>
              <w:pStyle w:val="PParagraph"/>
            </w:pPr>
            <w:r w:rsidRPr="001356F8">
              <w:t>Code</w:t>
            </w:r>
          </w:p>
        </w:tc>
        <w:tc>
          <w:tcPr>
            <w:tcW w:w="0" w:type="auto"/>
          </w:tcPr>
          <w:p w14:paraId="33CC134B" w14:textId="77777777" w:rsidR="00DF618B" w:rsidRPr="001356F8" w:rsidRDefault="00DF618B" w:rsidP="00DF618B">
            <w:pPr>
              <w:pStyle w:val="PParagraph"/>
            </w:pPr>
            <w:r w:rsidRPr="001356F8">
              <w:t>Sender</w:t>
            </w:r>
          </w:p>
        </w:tc>
      </w:tr>
      <w:tr w:rsidR="00DF618B" w:rsidRPr="001356F8" w14:paraId="16C60C19" w14:textId="77777777" w:rsidTr="00443B82">
        <w:tc>
          <w:tcPr>
            <w:tcW w:w="0" w:type="auto"/>
          </w:tcPr>
          <w:p w14:paraId="057FC612" w14:textId="77777777" w:rsidR="00DF618B" w:rsidRPr="001356F8" w:rsidRDefault="00DF618B" w:rsidP="00DF618B">
            <w:pPr>
              <w:pStyle w:val="PParagraph"/>
            </w:pPr>
            <w:r w:rsidRPr="001356F8">
              <w:t>Subcode</w:t>
            </w:r>
          </w:p>
        </w:tc>
        <w:tc>
          <w:tcPr>
            <w:tcW w:w="0" w:type="auto"/>
          </w:tcPr>
          <w:p w14:paraId="11DE433C" w14:textId="77777777" w:rsidR="00DF618B" w:rsidRPr="001356F8" w:rsidRDefault="00DF618B" w:rsidP="00DF618B">
            <w:pPr>
              <w:pStyle w:val="PParagraph"/>
            </w:pPr>
            <w:r w:rsidRPr="001356F8">
              <w:t>badRequestFault</w:t>
            </w:r>
          </w:p>
        </w:tc>
      </w:tr>
      <w:tr w:rsidR="00DF618B" w:rsidRPr="001356F8" w14:paraId="40680F4F" w14:textId="77777777" w:rsidTr="00443B82">
        <w:tc>
          <w:tcPr>
            <w:tcW w:w="0" w:type="auto"/>
          </w:tcPr>
          <w:p w14:paraId="46CAD081" w14:textId="77777777" w:rsidR="00DF618B" w:rsidRPr="001356F8" w:rsidRDefault="00DF618B" w:rsidP="00DF618B">
            <w:pPr>
              <w:pStyle w:val="PParagraph"/>
            </w:pPr>
            <w:r w:rsidRPr="001356F8">
              <w:t>Reason</w:t>
            </w:r>
          </w:p>
        </w:tc>
        <w:tc>
          <w:tcPr>
            <w:tcW w:w="0" w:type="auto"/>
          </w:tcPr>
          <w:p w14:paraId="6DADD242" w14:textId="77777777" w:rsidR="00DF618B" w:rsidRPr="001356F8" w:rsidRDefault="00DF618B" w:rsidP="00DF618B">
            <w:pPr>
              <w:pStyle w:val="PParagraph"/>
            </w:pPr>
            <w:r w:rsidRPr="001356F8">
              <w:t>The operation request was incorrect in some way</w:t>
            </w:r>
          </w:p>
        </w:tc>
      </w:tr>
      <w:tr w:rsidR="00DF618B" w:rsidRPr="001356F8" w14:paraId="53A96900" w14:textId="77777777" w:rsidTr="00443B82">
        <w:tc>
          <w:tcPr>
            <w:tcW w:w="0" w:type="auto"/>
          </w:tcPr>
          <w:p w14:paraId="732021BD" w14:textId="77777777" w:rsidR="00DF618B" w:rsidRPr="001356F8" w:rsidRDefault="00DF618B" w:rsidP="00DF618B">
            <w:pPr>
              <w:pStyle w:val="PParagraph"/>
            </w:pPr>
            <w:r w:rsidRPr="001356F8">
              <w:t>Detail</w:t>
            </w:r>
          </w:p>
        </w:tc>
        <w:tc>
          <w:tcPr>
            <w:tcW w:w="0" w:type="auto"/>
          </w:tcPr>
          <w:p w14:paraId="32BB39E9" w14:textId="77777777" w:rsidR="00DF618B" w:rsidRPr="001356F8" w:rsidRDefault="00DF618B" w:rsidP="00DF618B">
            <w:pPr>
              <w:pStyle w:val="PParagraph"/>
            </w:pPr>
            <w:r w:rsidRPr="001356F8">
              <w:t>As detailed by the SML</w:t>
            </w:r>
          </w:p>
        </w:tc>
      </w:tr>
    </w:tbl>
    <w:p w14:paraId="252DF82C" w14:textId="77777777" w:rsidR="00DF618B" w:rsidRPr="00DF618B" w:rsidRDefault="00DF618B" w:rsidP="00AD2221">
      <w:pPr>
        <w:pStyle w:val="PHeading4"/>
      </w:pPr>
      <w:bookmarkStart w:id="63" w:name="_Toc183626424"/>
      <w:r w:rsidRPr="00DF618B">
        <w:t>Internal Error Fault</w:t>
      </w:r>
      <w:bookmarkEnd w:id="63"/>
    </w:p>
    <w:tbl>
      <w:tblPr>
        <w:tblStyle w:val="Tabellenraster"/>
        <w:tblW w:w="0" w:type="auto"/>
        <w:tblLook w:val="04A0" w:firstRow="1" w:lastRow="0" w:firstColumn="1" w:lastColumn="0" w:noHBand="0" w:noVBand="1"/>
      </w:tblPr>
      <w:tblGrid>
        <w:gridCol w:w="1442"/>
        <w:gridCol w:w="6431"/>
      </w:tblGrid>
      <w:tr w:rsidR="00DF618B" w:rsidRPr="001356F8" w14:paraId="78D84BC0" w14:textId="77777777" w:rsidTr="00443B82">
        <w:tc>
          <w:tcPr>
            <w:tcW w:w="0" w:type="auto"/>
          </w:tcPr>
          <w:p w14:paraId="6F967B49" w14:textId="77777777" w:rsidR="00DF618B" w:rsidRPr="001356F8" w:rsidRDefault="00DF618B" w:rsidP="00DF618B">
            <w:pPr>
              <w:pStyle w:val="PParagraph"/>
            </w:pPr>
            <w:r w:rsidRPr="001356F8">
              <w:t>[action]</w:t>
            </w:r>
          </w:p>
        </w:tc>
        <w:tc>
          <w:tcPr>
            <w:tcW w:w="0" w:type="auto"/>
          </w:tcPr>
          <w:p w14:paraId="7B048E69" w14:textId="77777777" w:rsidR="00DF618B" w:rsidRPr="001356F8" w:rsidRDefault="00DF618B" w:rsidP="00DF618B">
            <w:pPr>
              <w:pStyle w:val="PParagraph"/>
            </w:pPr>
            <w:r w:rsidRPr="001356F8">
              <w:t>http://busdox.org/2010/02/locator/fault</w:t>
            </w:r>
          </w:p>
        </w:tc>
      </w:tr>
      <w:tr w:rsidR="00DF618B" w:rsidRPr="001356F8" w14:paraId="0A251743" w14:textId="77777777" w:rsidTr="00443B82">
        <w:tc>
          <w:tcPr>
            <w:tcW w:w="0" w:type="auto"/>
          </w:tcPr>
          <w:p w14:paraId="1CDEFD76" w14:textId="77777777" w:rsidR="00DF618B" w:rsidRPr="001356F8" w:rsidRDefault="00DF618B" w:rsidP="00DF618B">
            <w:pPr>
              <w:pStyle w:val="PParagraph"/>
            </w:pPr>
            <w:r w:rsidRPr="001356F8">
              <w:t>Code</w:t>
            </w:r>
          </w:p>
        </w:tc>
        <w:tc>
          <w:tcPr>
            <w:tcW w:w="0" w:type="auto"/>
          </w:tcPr>
          <w:p w14:paraId="31AE6352" w14:textId="77777777" w:rsidR="00DF618B" w:rsidRPr="001356F8" w:rsidRDefault="00DF618B" w:rsidP="00DF618B">
            <w:pPr>
              <w:pStyle w:val="PParagraph"/>
            </w:pPr>
            <w:r w:rsidRPr="001356F8">
              <w:t>Sender</w:t>
            </w:r>
          </w:p>
        </w:tc>
      </w:tr>
      <w:tr w:rsidR="00DF618B" w:rsidRPr="001356F8" w14:paraId="6FFD6F9E" w14:textId="77777777" w:rsidTr="00443B82">
        <w:tc>
          <w:tcPr>
            <w:tcW w:w="0" w:type="auto"/>
          </w:tcPr>
          <w:p w14:paraId="4BFA09FB" w14:textId="77777777" w:rsidR="00DF618B" w:rsidRPr="001356F8" w:rsidRDefault="00DF618B" w:rsidP="00DF618B">
            <w:pPr>
              <w:pStyle w:val="PParagraph"/>
            </w:pPr>
            <w:r w:rsidRPr="001356F8">
              <w:t>Subcode</w:t>
            </w:r>
          </w:p>
        </w:tc>
        <w:tc>
          <w:tcPr>
            <w:tcW w:w="0" w:type="auto"/>
          </w:tcPr>
          <w:p w14:paraId="525DB534" w14:textId="77777777" w:rsidR="00DF618B" w:rsidRPr="001356F8" w:rsidRDefault="00DF618B" w:rsidP="00DF618B">
            <w:pPr>
              <w:pStyle w:val="PParagraph"/>
            </w:pPr>
            <w:r w:rsidRPr="001356F8">
              <w:t>internalErrorFault</w:t>
            </w:r>
          </w:p>
        </w:tc>
      </w:tr>
      <w:tr w:rsidR="00DF618B" w:rsidRPr="001356F8" w14:paraId="4E1A6AC2" w14:textId="77777777" w:rsidTr="00443B82">
        <w:tc>
          <w:tcPr>
            <w:tcW w:w="0" w:type="auto"/>
          </w:tcPr>
          <w:p w14:paraId="68AFF788" w14:textId="77777777" w:rsidR="00DF618B" w:rsidRPr="001356F8" w:rsidRDefault="00DF618B" w:rsidP="00DF618B">
            <w:pPr>
              <w:pStyle w:val="PParagraph"/>
            </w:pPr>
            <w:r w:rsidRPr="001356F8">
              <w:t>Reason</w:t>
            </w:r>
          </w:p>
        </w:tc>
        <w:tc>
          <w:tcPr>
            <w:tcW w:w="0" w:type="auto"/>
          </w:tcPr>
          <w:p w14:paraId="41B8156A" w14:textId="77777777" w:rsidR="00DF618B" w:rsidRPr="001356F8" w:rsidRDefault="00DF618B" w:rsidP="00DF618B">
            <w:pPr>
              <w:pStyle w:val="PParagraph"/>
            </w:pPr>
            <w:r w:rsidRPr="001356F8">
              <w:t>The SML encountered an error while processing the request</w:t>
            </w:r>
          </w:p>
        </w:tc>
      </w:tr>
      <w:tr w:rsidR="00DF618B" w:rsidRPr="001356F8" w14:paraId="6055AAA2" w14:textId="77777777" w:rsidTr="00443B82">
        <w:tc>
          <w:tcPr>
            <w:tcW w:w="0" w:type="auto"/>
          </w:tcPr>
          <w:p w14:paraId="667E79DA" w14:textId="77777777" w:rsidR="00DF618B" w:rsidRPr="001356F8" w:rsidRDefault="00DF618B" w:rsidP="00DF618B">
            <w:pPr>
              <w:pStyle w:val="PParagraph"/>
            </w:pPr>
            <w:r w:rsidRPr="001356F8">
              <w:t>Detail</w:t>
            </w:r>
          </w:p>
        </w:tc>
        <w:tc>
          <w:tcPr>
            <w:tcW w:w="0" w:type="auto"/>
          </w:tcPr>
          <w:p w14:paraId="1D15972F" w14:textId="77777777" w:rsidR="00DF618B" w:rsidRPr="001356F8" w:rsidRDefault="00DF618B" w:rsidP="00DF618B">
            <w:pPr>
              <w:pStyle w:val="PParagraph"/>
            </w:pPr>
            <w:r w:rsidRPr="001356F8">
              <w:t>As detailed by the SML</w:t>
            </w:r>
          </w:p>
        </w:tc>
      </w:tr>
    </w:tbl>
    <w:p w14:paraId="517FEA68" w14:textId="77777777" w:rsidR="00DF618B" w:rsidRPr="00743061" w:rsidRDefault="00DF618B" w:rsidP="00DF618B">
      <w:pPr>
        <w:pStyle w:val="PHeading2"/>
      </w:pPr>
      <w:bookmarkStart w:id="64" w:name="_Toc71821155"/>
      <w:bookmarkStart w:id="65" w:name="_Toc183626425"/>
      <w:r w:rsidRPr="00743061">
        <w:t>Service Metadata Locator - data model</w:t>
      </w:r>
      <w:bookmarkEnd w:id="64"/>
      <w:bookmarkEnd w:id="65"/>
      <w:r w:rsidRPr="00743061">
        <w:t xml:space="preserve"> </w:t>
      </w:r>
    </w:p>
    <w:p w14:paraId="335084A7" w14:textId="6CB5CB69" w:rsidR="00DF618B" w:rsidRPr="00743061" w:rsidRDefault="00DF618B" w:rsidP="00DF618B">
      <w:pPr>
        <w:pStyle w:val="PParagraph"/>
      </w:pPr>
      <w:r w:rsidRPr="00743061">
        <w:t xml:space="preserve">The data model for the </w:t>
      </w:r>
      <w:r w:rsidR="00056B8C">
        <w:t>SML</w:t>
      </w:r>
      <w:r w:rsidRPr="00743061">
        <w:t xml:space="preserve"> involves the following data types: </w:t>
      </w:r>
    </w:p>
    <w:p w14:paraId="32FDD196" w14:textId="77777777" w:rsidR="00DF618B" w:rsidRPr="00743061" w:rsidRDefault="00DF618B" w:rsidP="00DF618B">
      <w:pPr>
        <w:pStyle w:val="PParagraph"/>
        <w:numPr>
          <w:ilvl w:val="0"/>
          <w:numId w:val="58"/>
        </w:numPr>
      </w:pPr>
      <w:r>
        <w:t>ServiceMetadataPublisher</w:t>
      </w:r>
    </w:p>
    <w:p w14:paraId="4E5E35F1" w14:textId="77777777" w:rsidR="00DF618B" w:rsidRPr="00743061" w:rsidRDefault="00DF618B" w:rsidP="00DF618B">
      <w:pPr>
        <w:pStyle w:val="PParagraph"/>
        <w:numPr>
          <w:ilvl w:val="0"/>
          <w:numId w:val="58"/>
        </w:numPr>
      </w:pPr>
      <w:r>
        <w:t>RecipientParticipantIdentifier</w:t>
      </w:r>
    </w:p>
    <w:p w14:paraId="0F483F36" w14:textId="77777777" w:rsidR="00DF618B" w:rsidRPr="00743061" w:rsidRDefault="00DF618B" w:rsidP="00DF618B">
      <w:pPr>
        <w:pStyle w:val="PParagraph"/>
        <w:numPr>
          <w:ilvl w:val="0"/>
          <w:numId w:val="58"/>
        </w:numPr>
      </w:pPr>
      <w:r>
        <w:lastRenderedPageBreak/>
        <w:t>ParticipantIdentifierPage</w:t>
      </w:r>
    </w:p>
    <w:p w14:paraId="61ADBA3B" w14:textId="77777777" w:rsidR="00DF618B" w:rsidRPr="00743061" w:rsidRDefault="00DF618B" w:rsidP="00DF618B">
      <w:pPr>
        <w:pStyle w:val="PParagraph"/>
        <w:numPr>
          <w:ilvl w:val="0"/>
          <w:numId w:val="58"/>
        </w:numPr>
      </w:pPr>
      <w:r>
        <w:t>MigrationRecord</w:t>
      </w:r>
    </w:p>
    <w:p w14:paraId="116A2F8D" w14:textId="60CE4B70" w:rsidR="008F4D80" w:rsidRDefault="00DF618B" w:rsidP="00DF618B">
      <w:pPr>
        <w:pStyle w:val="PParagraph"/>
      </w:pPr>
      <w:r w:rsidRPr="00743061">
        <w:t>Each of these data types is described in detail in the following subsections.</w:t>
      </w:r>
    </w:p>
    <w:p w14:paraId="07610C98" w14:textId="77777777" w:rsidR="00F7777A" w:rsidRPr="00743061" w:rsidRDefault="00F7777A" w:rsidP="00F7777A">
      <w:pPr>
        <w:pStyle w:val="PHeading3"/>
      </w:pPr>
      <w:bookmarkStart w:id="66" w:name="_Toc71821156"/>
      <w:bookmarkStart w:id="67" w:name="_Toc183626426"/>
      <w:r w:rsidRPr="00743061">
        <w:t>ServiceMetadataPublisherService datatype</w:t>
      </w:r>
      <w:bookmarkEnd w:id="66"/>
      <w:bookmarkEnd w:id="67"/>
      <w:r w:rsidRPr="00743061">
        <w:t xml:space="preserve"> </w:t>
      </w:r>
    </w:p>
    <w:p w14:paraId="312CE010" w14:textId="15496E50" w:rsidR="00F7777A" w:rsidRPr="00743061" w:rsidRDefault="00F7777A" w:rsidP="00F7777A">
      <w:pPr>
        <w:pStyle w:val="PParagraph"/>
      </w:pPr>
      <w:r w:rsidRPr="00743061">
        <w:t>Represent</w:t>
      </w:r>
      <w:r>
        <w:t>s a</w:t>
      </w:r>
      <w:r w:rsidR="000A1C07">
        <w:t>n</w:t>
      </w:r>
      <w:r>
        <w:t xml:space="preserve"> </w:t>
      </w:r>
      <w:r w:rsidR="000A1C07">
        <w:t>SMP</w:t>
      </w:r>
      <w:r>
        <w:t xml:space="preserve"> Service.</w:t>
      </w:r>
    </w:p>
    <w:p w14:paraId="219C8C2C" w14:textId="77777777" w:rsidR="00F7777A" w:rsidRPr="00743061" w:rsidRDefault="00F7777A" w:rsidP="00F7777A">
      <w:pPr>
        <w:pStyle w:val="Code"/>
      </w:pPr>
      <w:r w:rsidRPr="00743061">
        <w:t xml:space="preserve">&lt;ServiceMetadataPublisherService&gt; </w:t>
      </w:r>
    </w:p>
    <w:p w14:paraId="0DBA3CF8" w14:textId="77777777" w:rsidR="00F7777A" w:rsidRPr="00743061" w:rsidRDefault="00F7777A" w:rsidP="00F7777A">
      <w:pPr>
        <w:pStyle w:val="Code"/>
      </w:pPr>
      <w:r>
        <w:t xml:space="preserve">  </w:t>
      </w:r>
      <w:r w:rsidRPr="00743061">
        <w:t xml:space="preserve">&lt;PublisherEndpoint&gt; </w:t>
      </w:r>
    </w:p>
    <w:p w14:paraId="3CC1A66C" w14:textId="77777777" w:rsidR="00F7777A" w:rsidRPr="00743061" w:rsidRDefault="00F7777A" w:rsidP="00F7777A">
      <w:pPr>
        <w:pStyle w:val="Code"/>
      </w:pPr>
      <w:r>
        <w:t xml:space="preserve">    </w:t>
      </w:r>
      <w:r w:rsidRPr="00743061">
        <w:t xml:space="preserve">&lt;EndpointAddress/&gt; </w:t>
      </w:r>
    </w:p>
    <w:p w14:paraId="6C1A5D24" w14:textId="77777777" w:rsidR="00F7777A" w:rsidRPr="00743061" w:rsidRDefault="00F7777A" w:rsidP="00F7777A">
      <w:pPr>
        <w:pStyle w:val="Code"/>
      </w:pPr>
      <w:r>
        <w:t xml:space="preserve">  </w:t>
      </w:r>
      <w:r w:rsidRPr="00743061">
        <w:t xml:space="preserve">&lt;/PublisherEndpoint&gt; </w:t>
      </w:r>
    </w:p>
    <w:p w14:paraId="4A741B19" w14:textId="77777777" w:rsidR="00F7777A" w:rsidRPr="00743061" w:rsidRDefault="00F7777A" w:rsidP="00F7777A">
      <w:pPr>
        <w:pStyle w:val="Code"/>
      </w:pPr>
      <w:r>
        <w:t xml:space="preserve">  </w:t>
      </w:r>
      <w:r w:rsidRPr="00743061">
        <w:t xml:space="preserve">&lt;ServiceMetadataPublisherID/&gt; </w:t>
      </w:r>
    </w:p>
    <w:p w14:paraId="63407302" w14:textId="77777777" w:rsidR="00F7777A" w:rsidRPr="00743061" w:rsidRDefault="00F7777A" w:rsidP="00F7777A">
      <w:pPr>
        <w:pStyle w:val="Code"/>
      </w:pPr>
      <w:r w:rsidRPr="00743061">
        <w:t xml:space="preserve">&lt;/ServiceMetadataPublisherService&gt; </w:t>
      </w:r>
    </w:p>
    <w:p w14:paraId="3A890744" w14:textId="77777777" w:rsidR="00F7777A" w:rsidRPr="00743061" w:rsidRDefault="00F7777A" w:rsidP="00F7777A">
      <w:pPr>
        <w:pStyle w:val="PParagraph"/>
      </w:pPr>
      <w:r w:rsidRPr="00F7777A">
        <w:rPr>
          <w:rStyle w:val="InlinecodeZchn"/>
          <w:rFonts w:eastAsiaTheme="minorHAnsi"/>
        </w:rPr>
        <w:t>ServiceMetadataPublisherService</w:t>
      </w:r>
      <w:r w:rsidRPr="00743061">
        <w:t xml:space="preserve"> has the following sub</w:t>
      </w:r>
      <w:r>
        <w:t>-</w:t>
      </w:r>
      <w:r w:rsidRPr="00743061">
        <w:t xml:space="preserve">elements: </w:t>
      </w:r>
    </w:p>
    <w:p w14:paraId="35E898FD" w14:textId="038CBF5C" w:rsidR="00F7777A" w:rsidRPr="00145049" w:rsidRDefault="00F7777A" w:rsidP="00F7777A">
      <w:pPr>
        <w:pStyle w:val="PParagraph"/>
        <w:numPr>
          <w:ilvl w:val="0"/>
          <w:numId w:val="62"/>
        </w:numPr>
      </w:pPr>
      <w:r w:rsidRPr="00F7777A">
        <w:rPr>
          <w:rStyle w:val="InlinecodeZchn"/>
          <w:rFonts w:eastAsiaTheme="minorHAnsi"/>
        </w:rPr>
        <w:t>PublisherEndpoint (1..1) : PublisherEndpointType</w:t>
      </w:r>
      <w:r>
        <w:br/>
      </w:r>
      <w:r w:rsidRPr="00743061">
        <w:t xml:space="preserve">the technical endpoint address of the </w:t>
      </w:r>
      <w:r w:rsidR="005F4B28">
        <w:t>SMP</w:t>
      </w:r>
      <w:r w:rsidRPr="00743061">
        <w:t xml:space="preserve">, which can be used to query information about particular participant identifiers. ServiceEndpointList is a type defined in the </w:t>
      </w:r>
      <w:r w:rsidRPr="00145049">
        <w:t xml:space="preserve">ServiceMetadataPublishingTypes Schema. The </w:t>
      </w:r>
      <w:r w:rsidRPr="00F7777A">
        <w:rPr>
          <w:rStyle w:val="InlinecodeZchn"/>
          <w:rFonts w:eastAsiaTheme="minorHAnsi"/>
        </w:rPr>
        <w:t>PublisherEndpoint</w:t>
      </w:r>
      <w:r w:rsidRPr="00145049">
        <w:t xml:space="preserve"> element may be a domain name or an IP address of the SMP</w:t>
      </w:r>
      <w:r>
        <w:t>.</w:t>
      </w:r>
    </w:p>
    <w:p w14:paraId="37420138" w14:textId="77777777" w:rsidR="00F7777A" w:rsidRPr="00145049" w:rsidRDefault="00F7777A" w:rsidP="00F7777A">
      <w:pPr>
        <w:pStyle w:val="PParagraph"/>
        <w:numPr>
          <w:ilvl w:val="0"/>
          <w:numId w:val="62"/>
        </w:numPr>
      </w:pPr>
      <w:r w:rsidRPr="00F7777A">
        <w:rPr>
          <w:rStyle w:val="InlinecodeZchn"/>
          <w:rFonts w:eastAsiaTheme="minorHAnsi"/>
        </w:rPr>
        <w:t>ServiceMetadataPublisherID (1..1) : xs:string</w:t>
      </w:r>
      <w:r>
        <w:br/>
        <w:t>h</w:t>
      </w:r>
      <w:r w:rsidRPr="00145049">
        <w:t xml:space="preserve">olds the Unique Identifier of the SMP. When creating a </w:t>
      </w:r>
      <w:r w:rsidRPr="00F7777A">
        <w:rPr>
          <w:rStyle w:val="InlinecodeZchn"/>
          <w:rFonts w:eastAsiaTheme="minorHAnsi"/>
        </w:rPr>
        <w:t>ServiceMetadataPublisherService</w:t>
      </w:r>
      <w:r w:rsidRPr="00145049">
        <w:t xml:space="preserve"> record, it is assumed that the publisher ID has been obtained out of band. </w:t>
      </w:r>
    </w:p>
    <w:p w14:paraId="7A359CFA" w14:textId="77777777" w:rsidR="00F7777A" w:rsidRPr="00145049" w:rsidRDefault="00F7777A" w:rsidP="00F7777A">
      <w:pPr>
        <w:pStyle w:val="PHeading3"/>
      </w:pPr>
      <w:bookmarkStart w:id="68" w:name="_Toc71821157"/>
      <w:bookmarkStart w:id="69" w:name="_Toc183626427"/>
      <w:r w:rsidRPr="00145049">
        <w:t>ServiceMetadataPublishe</w:t>
      </w:r>
      <w:r>
        <w:t>rServiceForParticipant datatype</w:t>
      </w:r>
      <w:bookmarkEnd w:id="68"/>
      <w:bookmarkEnd w:id="69"/>
    </w:p>
    <w:p w14:paraId="75D428A4" w14:textId="4995E00C" w:rsidR="00F7777A" w:rsidRPr="00145049" w:rsidRDefault="00F7777A" w:rsidP="00F7777A">
      <w:pPr>
        <w:pStyle w:val="PParagraph"/>
      </w:pPr>
      <w:r w:rsidRPr="00145049">
        <w:t>Represents a</w:t>
      </w:r>
      <w:r w:rsidR="000A1C07">
        <w:t>n</w:t>
      </w:r>
      <w:r w:rsidRPr="00145049">
        <w:t xml:space="preserve"> </w:t>
      </w:r>
      <w:r w:rsidR="000A1C07">
        <w:t>SMP</w:t>
      </w:r>
      <w:r w:rsidRPr="00145049">
        <w:t xml:space="preserve"> Service containing information about a par</w:t>
      </w:r>
      <w:r>
        <w:t>ticular Participant Identifier.</w:t>
      </w:r>
    </w:p>
    <w:p w14:paraId="6728054D" w14:textId="77777777" w:rsidR="00F7777A" w:rsidRPr="00145049" w:rsidRDefault="00F7777A" w:rsidP="00F7777A">
      <w:pPr>
        <w:pStyle w:val="Code"/>
      </w:pPr>
      <w:r w:rsidRPr="00145049">
        <w:t>&lt;ServiceMetadataPubli</w:t>
      </w:r>
      <w:r>
        <w:t>sherServiceForParticipant&gt;</w:t>
      </w:r>
    </w:p>
    <w:p w14:paraId="05604034" w14:textId="77777777" w:rsidR="00F7777A" w:rsidRPr="00145049" w:rsidRDefault="00F7777A" w:rsidP="00F7777A">
      <w:pPr>
        <w:pStyle w:val="Code"/>
      </w:pPr>
      <w:r>
        <w:t xml:space="preserve">  &lt;ServiceMetadataPublisherID/&gt;</w:t>
      </w:r>
    </w:p>
    <w:p w14:paraId="588BCD93" w14:textId="77777777" w:rsidR="00F7777A" w:rsidRPr="00145049" w:rsidRDefault="00F7777A" w:rsidP="00F7777A">
      <w:pPr>
        <w:pStyle w:val="Code"/>
      </w:pPr>
      <w:r>
        <w:t xml:space="preserve">  &lt;ids:ParticipantIdentifier/&gt;</w:t>
      </w:r>
    </w:p>
    <w:p w14:paraId="065A7392" w14:textId="77777777" w:rsidR="00F7777A" w:rsidRPr="00145049" w:rsidRDefault="00F7777A" w:rsidP="00F7777A">
      <w:pPr>
        <w:pStyle w:val="Code"/>
      </w:pPr>
      <w:r w:rsidRPr="00145049">
        <w:t>&lt;/ServiceMetadata</w:t>
      </w:r>
      <w:r>
        <w:t>PublisherServiceForParticipant&gt;</w:t>
      </w:r>
    </w:p>
    <w:p w14:paraId="5710627B" w14:textId="77777777" w:rsidR="00F7777A" w:rsidRPr="00145049" w:rsidRDefault="00F7777A" w:rsidP="00F7777A">
      <w:pPr>
        <w:pStyle w:val="PParagraph"/>
      </w:pPr>
      <w:r w:rsidRPr="00145049">
        <w:t xml:space="preserve">ServiceMetadataPublisherService has the following subelements: </w:t>
      </w:r>
    </w:p>
    <w:p w14:paraId="2A9EFC99" w14:textId="77777777" w:rsidR="00F7777A" w:rsidRPr="00145049" w:rsidRDefault="00F7777A" w:rsidP="00F7777A">
      <w:pPr>
        <w:pStyle w:val="PParagraph"/>
        <w:numPr>
          <w:ilvl w:val="0"/>
          <w:numId w:val="63"/>
        </w:numPr>
      </w:pPr>
      <w:r w:rsidRPr="00F7777A">
        <w:rPr>
          <w:rStyle w:val="InlinecodeZchn"/>
          <w:rFonts w:eastAsiaTheme="minorHAnsi"/>
        </w:rPr>
        <w:t>ServiceMetadataPublisherID (1..1) : xs:string</w:t>
      </w:r>
      <w:r w:rsidRPr="00F7777A">
        <w:rPr>
          <w:rStyle w:val="InlinecodeZchn"/>
          <w:rFonts w:eastAsiaTheme="minorHAnsi"/>
        </w:rPr>
        <w:br/>
      </w:r>
      <w:r>
        <w:t>h</w:t>
      </w:r>
      <w:r w:rsidRPr="00145049">
        <w:t>olds th</w:t>
      </w:r>
      <w:r>
        <w:t>e Unique Identifier of the SMP.</w:t>
      </w:r>
    </w:p>
    <w:p w14:paraId="304D5359" w14:textId="15C10BF9" w:rsidR="00F7777A" w:rsidRPr="00145049" w:rsidRDefault="00F7777A" w:rsidP="00F7777A">
      <w:pPr>
        <w:pStyle w:val="PParagraph"/>
        <w:numPr>
          <w:ilvl w:val="0"/>
          <w:numId w:val="63"/>
        </w:numPr>
      </w:pPr>
      <w:r w:rsidRPr="00F7777A">
        <w:rPr>
          <w:rStyle w:val="InlinecodeZchn"/>
          <w:rFonts w:eastAsiaTheme="minorHAnsi"/>
        </w:rPr>
        <w:t>ParticipantIdentifier (1..1) : ids:ParticipantIdentifierType</w:t>
      </w:r>
      <w:r w:rsidRPr="00F7777A">
        <w:rPr>
          <w:rStyle w:val="InlinecodeZchn"/>
          <w:rFonts w:eastAsiaTheme="minorHAnsi"/>
        </w:rPr>
        <w:br/>
      </w:r>
      <w:r w:rsidRPr="00145049">
        <w:t xml:space="preserve">the Participant Identifier which has its services registered in the </w:t>
      </w:r>
      <w:r w:rsidR="00B1076F">
        <w:t>SMP</w:t>
      </w:r>
      <w:r w:rsidRPr="00145049">
        <w:t>. See the “ParticipantIdentifier” section on the</w:t>
      </w:r>
      <w:r>
        <w:t xml:space="preserve"> format.</w:t>
      </w:r>
    </w:p>
    <w:p w14:paraId="2183480A" w14:textId="5A3450D1" w:rsidR="00F7777A" w:rsidRPr="00145049" w:rsidRDefault="00F7777A" w:rsidP="00F7777A">
      <w:pPr>
        <w:pStyle w:val="PHeading3"/>
      </w:pPr>
      <w:bookmarkStart w:id="70" w:name="_Toc71821158"/>
      <w:bookmarkStart w:id="71" w:name="_Toc183626428"/>
      <w:r w:rsidRPr="00145049">
        <w:lastRenderedPageBreak/>
        <w:t>ParticipantIdentifier datatype</w:t>
      </w:r>
      <w:bookmarkEnd w:id="70"/>
      <w:bookmarkEnd w:id="71"/>
    </w:p>
    <w:p w14:paraId="446F5EC8" w14:textId="29F4FA3E" w:rsidR="00F7777A" w:rsidRPr="00145049" w:rsidRDefault="00F7777A" w:rsidP="00F7777A">
      <w:pPr>
        <w:pStyle w:val="PParagraph"/>
      </w:pPr>
      <w:r w:rsidRPr="00145049">
        <w:t>Represents a Participant Identifier which has its service metadata held by a speci</w:t>
      </w:r>
      <w:r>
        <w:t xml:space="preserve">fic </w:t>
      </w:r>
      <w:r w:rsidR="00E51BC0">
        <w:t>SMP</w:t>
      </w:r>
      <w:r>
        <w:t>.</w:t>
      </w:r>
    </w:p>
    <w:p w14:paraId="7F93EC81" w14:textId="77777777" w:rsidR="00F7777A" w:rsidRPr="00145049" w:rsidRDefault="00F7777A" w:rsidP="00F7777A">
      <w:pPr>
        <w:pStyle w:val="Code"/>
      </w:pPr>
      <w:r w:rsidRPr="00145049">
        <w:t>&lt;ids:Participan</w:t>
      </w:r>
      <w:r>
        <w:t>tIdentifier scheme=”xs:string”&gt;</w:t>
      </w:r>
    </w:p>
    <w:p w14:paraId="68E50680" w14:textId="77777777" w:rsidR="00F7777A" w:rsidRPr="00145049" w:rsidRDefault="00F7777A" w:rsidP="00F7777A">
      <w:pPr>
        <w:pStyle w:val="Code"/>
      </w:pPr>
      <w:r>
        <w:t xml:space="preserve">  xs:string</w:t>
      </w:r>
    </w:p>
    <w:p w14:paraId="35373D3C" w14:textId="77777777" w:rsidR="00F7777A" w:rsidRPr="00145049" w:rsidRDefault="00F7777A" w:rsidP="00F7777A">
      <w:pPr>
        <w:pStyle w:val="Code"/>
      </w:pPr>
      <w:r>
        <w:t>&lt;/ids:ParticipantIdentifier&gt;</w:t>
      </w:r>
    </w:p>
    <w:p w14:paraId="2334ED62" w14:textId="1CD45DC4" w:rsidR="00F7777A" w:rsidRPr="00145049" w:rsidRDefault="00F7777A" w:rsidP="00F7777A">
      <w:pPr>
        <w:pStyle w:val="PParagraph"/>
      </w:pPr>
      <w:r w:rsidRPr="00145049">
        <w:t>ParticipantIdentifier has the following sub elements:</w:t>
      </w:r>
    </w:p>
    <w:p w14:paraId="40838020" w14:textId="17716997" w:rsidR="00F7777A" w:rsidRPr="00145049" w:rsidRDefault="00F7777A" w:rsidP="00F7777A">
      <w:pPr>
        <w:pStyle w:val="PParagraph"/>
        <w:numPr>
          <w:ilvl w:val="0"/>
          <w:numId w:val="64"/>
        </w:numPr>
      </w:pPr>
      <w:r w:rsidRPr="00F7777A">
        <w:rPr>
          <w:rStyle w:val="InlinecodeZchn"/>
          <w:rFonts w:eastAsiaTheme="minorHAnsi"/>
        </w:rPr>
        <w:t>ParticipantIdentifier (1..1): xs:string</w:t>
      </w:r>
      <w:r>
        <w:br/>
      </w:r>
      <w:r w:rsidRPr="00145049">
        <w:t>the participant identifier</w:t>
      </w:r>
    </w:p>
    <w:p w14:paraId="0FD715F5" w14:textId="095CEFCD" w:rsidR="00F7777A" w:rsidRPr="00145049" w:rsidRDefault="00F7777A" w:rsidP="00F7777A">
      <w:pPr>
        <w:pStyle w:val="PParagraph"/>
        <w:numPr>
          <w:ilvl w:val="0"/>
          <w:numId w:val="64"/>
        </w:numPr>
      </w:pPr>
      <w:r w:rsidRPr="00F7777A">
        <w:rPr>
          <w:rStyle w:val="InlinecodeZchn"/>
          <w:rFonts w:eastAsiaTheme="minorHAnsi"/>
        </w:rPr>
        <w:t>@scheme (1..1): xs:string</w:t>
      </w:r>
      <w:r w:rsidRPr="00F7777A">
        <w:rPr>
          <w:rStyle w:val="InlinecodeZchn"/>
          <w:rFonts w:eastAsiaTheme="minorHAnsi"/>
        </w:rPr>
        <w:br/>
      </w:r>
      <w:r w:rsidRPr="00145049">
        <w:t>the format scheme of the participant identifier</w:t>
      </w:r>
    </w:p>
    <w:p w14:paraId="497212AC" w14:textId="77777777" w:rsidR="00F7777A" w:rsidRPr="00145049" w:rsidRDefault="00F7777A" w:rsidP="00F7777A">
      <w:pPr>
        <w:pStyle w:val="PHeading3"/>
      </w:pPr>
      <w:bookmarkStart w:id="72" w:name="_Toc71821159"/>
      <w:bookmarkStart w:id="73" w:name="_Toc183626429"/>
      <w:r w:rsidRPr="00145049">
        <w:t>ParticipantIdentifier format</w:t>
      </w:r>
      <w:bookmarkEnd w:id="72"/>
      <w:bookmarkEnd w:id="73"/>
    </w:p>
    <w:p w14:paraId="384332F1" w14:textId="5E79BC19" w:rsidR="00F7777A" w:rsidRPr="00145049" w:rsidRDefault="00F7777A" w:rsidP="00F7777A">
      <w:pPr>
        <w:pStyle w:val="PParagraph"/>
      </w:pPr>
      <w:r w:rsidRPr="00145049">
        <w:t xml:space="preserve">For a description of the ParticipantIdentifier format, see the </w:t>
      </w:r>
      <w:r>
        <w:t>“Peppol Policy for use of Identifier”</w:t>
      </w:r>
      <w:r w:rsidRPr="00145049">
        <w:t xml:space="preserve"> document [</w:t>
      </w:r>
      <w:r>
        <w:t>PFUOI4</w:t>
      </w:r>
      <w:r w:rsidRPr="00145049">
        <w:t>].</w:t>
      </w:r>
    </w:p>
    <w:p w14:paraId="6CF2C622" w14:textId="77777777" w:rsidR="000A18DB" w:rsidRPr="00145049" w:rsidRDefault="000A18DB" w:rsidP="000A18DB">
      <w:pPr>
        <w:pStyle w:val="PHeading3"/>
      </w:pPr>
      <w:bookmarkStart w:id="74" w:name="_Toc71821160"/>
      <w:bookmarkStart w:id="75" w:name="_Toc183626430"/>
      <w:r w:rsidRPr="00145049">
        <w:t>Par</w:t>
      </w:r>
      <w:r>
        <w:t>ticipantIdentifierPage datatype</w:t>
      </w:r>
      <w:bookmarkEnd w:id="74"/>
      <w:bookmarkEnd w:id="75"/>
    </w:p>
    <w:p w14:paraId="38A7F64C" w14:textId="0DC75236" w:rsidR="000A18DB" w:rsidRPr="00145049" w:rsidRDefault="000A18DB" w:rsidP="000A18DB">
      <w:pPr>
        <w:pStyle w:val="PParagraph"/>
      </w:pPr>
      <w:r w:rsidRPr="00145049">
        <w:t xml:space="preserve">Represents a page of </w:t>
      </w:r>
      <w:r w:rsidRPr="000A18DB">
        <w:rPr>
          <w:rStyle w:val="InlinecodeZchn"/>
          <w:rFonts w:eastAsiaTheme="minorHAnsi"/>
        </w:rPr>
        <w:t>ParticipantIdentifiers</w:t>
      </w:r>
      <w:r w:rsidRPr="00145049">
        <w:t xml:space="preserve"> for which data is held by the </w:t>
      </w:r>
      <w:r w:rsidR="00FF592F">
        <w:t>SML</w:t>
      </w:r>
      <w:r w:rsidRPr="00145049">
        <w:t xml:space="preserve"> </w:t>
      </w:r>
      <w:r w:rsidR="00FF592F">
        <w:t>S</w:t>
      </w:r>
      <w:r w:rsidR="00FF592F" w:rsidRPr="00145049">
        <w:t>ervice</w:t>
      </w:r>
      <w:r w:rsidRPr="00145049">
        <w:t xml:space="preserve">. </w:t>
      </w:r>
    </w:p>
    <w:p w14:paraId="1EA08379" w14:textId="77777777" w:rsidR="000A18DB" w:rsidRDefault="000A18DB" w:rsidP="000A18DB">
      <w:pPr>
        <w:pStyle w:val="Code"/>
        <w:rPr>
          <w:lang w:val="fr-BE"/>
        </w:rPr>
      </w:pPr>
      <w:r w:rsidRPr="00C1722B">
        <w:rPr>
          <w:lang w:val="fr-BE"/>
        </w:rPr>
        <w:t>&lt;ParticipantIdentifierPage&gt;</w:t>
      </w:r>
    </w:p>
    <w:p w14:paraId="0EE085D6" w14:textId="77777777" w:rsidR="000A18DB" w:rsidRPr="00C1722B" w:rsidRDefault="000A18DB" w:rsidP="000A18DB">
      <w:pPr>
        <w:pStyle w:val="Code"/>
        <w:rPr>
          <w:lang w:val="fr-BE"/>
        </w:rPr>
      </w:pPr>
      <w:r>
        <w:rPr>
          <w:lang w:val="fr-BE"/>
        </w:rPr>
        <w:t xml:space="preserve">  </w:t>
      </w:r>
      <w:r w:rsidRPr="00C1722B">
        <w:rPr>
          <w:lang w:val="fr-BE"/>
        </w:rPr>
        <w:t>&lt;Servic</w:t>
      </w:r>
      <w:r>
        <w:rPr>
          <w:lang w:val="fr-BE"/>
        </w:rPr>
        <w:t>eMetadataPublisherID/&gt;</w:t>
      </w:r>
    </w:p>
    <w:p w14:paraId="567B2427" w14:textId="77777777" w:rsidR="000A18DB" w:rsidRPr="00C1722B" w:rsidRDefault="000A18DB" w:rsidP="000A18DB">
      <w:pPr>
        <w:pStyle w:val="Code"/>
        <w:rPr>
          <w:lang w:val="fr-BE"/>
        </w:rPr>
      </w:pPr>
      <w:r>
        <w:rPr>
          <w:lang w:val="fr-BE"/>
        </w:rPr>
        <w:t xml:space="preserve">  &lt;ParticipantIdentifier/&gt;*</w:t>
      </w:r>
    </w:p>
    <w:p w14:paraId="4D26DBF6" w14:textId="77777777" w:rsidR="000A18DB" w:rsidRPr="00C1722B" w:rsidRDefault="000A18DB" w:rsidP="000A18DB">
      <w:pPr>
        <w:pStyle w:val="Code"/>
        <w:rPr>
          <w:lang w:val="fr-BE"/>
        </w:rPr>
      </w:pPr>
      <w:r>
        <w:rPr>
          <w:lang w:val="fr-BE"/>
        </w:rPr>
        <w:t xml:space="preserve">  </w:t>
      </w:r>
      <w:r w:rsidRPr="00C1722B">
        <w:rPr>
          <w:lang w:val="fr-BE"/>
        </w:rPr>
        <w:t>&lt;NextPageIdentifier/&gt;?</w:t>
      </w:r>
    </w:p>
    <w:p w14:paraId="66D14681" w14:textId="77777777" w:rsidR="000A18DB" w:rsidRPr="00C1722B" w:rsidRDefault="000A18DB" w:rsidP="000A18DB">
      <w:pPr>
        <w:pStyle w:val="Code"/>
        <w:rPr>
          <w:lang w:val="fr-BE"/>
        </w:rPr>
      </w:pPr>
      <w:r w:rsidRPr="00C1722B">
        <w:rPr>
          <w:lang w:val="fr-BE"/>
        </w:rPr>
        <w:t>&lt;/ParticipantIdentifierPage&gt;</w:t>
      </w:r>
    </w:p>
    <w:p w14:paraId="058AB06A" w14:textId="77777777" w:rsidR="000A18DB" w:rsidRPr="00145049" w:rsidRDefault="000A18DB" w:rsidP="000A18DB">
      <w:pPr>
        <w:pStyle w:val="PParagraph"/>
        <w:numPr>
          <w:ilvl w:val="0"/>
          <w:numId w:val="67"/>
        </w:numPr>
      </w:pPr>
      <w:r w:rsidRPr="000A18DB">
        <w:rPr>
          <w:rStyle w:val="InlinecodeZchn"/>
          <w:rFonts w:eastAsiaTheme="minorHAnsi"/>
        </w:rPr>
        <w:t>ServiceMetadataPublisherID (1..1) : xs:string</w:t>
      </w:r>
      <w:r w:rsidRPr="000A18DB">
        <w:rPr>
          <w:rStyle w:val="InlinecodeZchn"/>
          <w:rFonts w:eastAsiaTheme="minorHAnsi"/>
        </w:rPr>
        <w:br/>
      </w:r>
      <w:r>
        <w:t>h</w:t>
      </w:r>
      <w:r w:rsidRPr="00145049">
        <w:t>olds th</w:t>
      </w:r>
      <w:r>
        <w:t>e Unique Identifier of the SMP</w:t>
      </w:r>
    </w:p>
    <w:p w14:paraId="349E750D" w14:textId="77777777" w:rsidR="000A18DB" w:rsidRPr="00145049" w:rsidRDefault="000A18DB" w:rsidP="000A18DB">
      <w:pPr>
        <w:pStyle w:val="PParagraph"/>
        <w:numPr>
          <w:ilvl w:val="0"/>
          <w:numId w:val="67"/>
        </w:numPr>
      </w:pPr>
      <w:r w:rsidRPr="000A18DB">
        <w:rPr>
          <w:rStyle w:val="InlinecodeZchn"/>
          <w:rFonts w:eastAsiaTheme="minorHAnsi"/>
        </w:rPr>
        <w:t>ids:ParticipantIdentifier (1..1): xs:string</w:t>
      </w:r>
      <w:r w:rsidRPr="000A18DB">
        <w:rPr>
          <w:rStyle w:val="InlinecodeZchn"/>
          <w:rFonts w:eastAsiaTheme="minorHAnsi"/>
        </w:rPr>
        <w:br/>
      </w:r>
      <w:r>
        <w:t>the participant identifier</w:t>
      </w:r>
    </w:p>
    <w:p w14:paraId="3DFD4372" w14:textId="77777777" w:rsidR="000A18DB" w:rsidRPr="00160364" w:rsidRDefault="000A18DB" w:rsidP="000A18DB">
      <w:pPr>
        <w:pStyle w:val="PParagraph"/>
        <w:numPr>
          <w:ilvl w:val="0"/>
          <w:numId w:val="67"/>
        </w:numPr>
      </w:pPr>
      <w:r w:rsidRPr="000A18DB">
        <w:rPr>
          <w:rStyle w:val="InlinecodeZchn"/>
          <w:rFonts w:eastAsiaTheme="minorHAnsi"/>
        </w:rPr>
        <w:t>NextPageIdentifier (0..1): xs:string</w:t>
      </w:r>
      <w:r w:rsidRPr="000A18DB">
        <w:rPr>
          <w:rStyle w:val="InlinecodeZchn"/>
          <w:rFonts w:eastAsiaTheme="minorHAnsi"/>
        </w:rPr>
        <w:br/>
      </w:r>
      <w:r w:rsidRPr="00160364">
        <w:t xml:space="preserve">an element containing a string identifying the next </w:t>
      </w:r>
      <w:r>
        <w:t xml:space="preserve">page of </w:t>
      </w:r>
      <w:r w:rsidRPr="000A18DB">
        <w:rPr>
          <w:rStyle w:val="InlinecodeZchn"/>
          <w:rFonts w:eastAsiaTheme="minorHAnsi"/>
        </w:rPr>
        <w:t>ParticipantIdentifiers</w:t>
      </w:r>
      <w:r>
        <w:t>:</w:t>
      </w:r>
    </w:p>
    <w:p w14:paraId="38115072" w14:textId="77777777" w:rsidR="000A18DB" w:rsidRPr="00160364" w:rsidRDefault="000A18DB" w:rsidP="000A18DB">
      <w:pPr>
        <w:pStyle w:val="Code"/>
      </w:pPr>
      <w:r>
        <w:t>&lt;NextPageIdentifier&gt;</w:t>
      </w:r>
    </w:p>
    <w:p w14:paraId="0B47EBB3" w14:textId="77777777" w:rsidR="000A18DB" w:rsidRPr="00160364" w:rsidRDefault="000A18DB" w:rsidP="000A18DB">
      <w:pPr>
        <w:pStyle w:val="Code"/>
      </w:pPr>
      <w:r>
        <w:t xml:space="preserve">  [ Identifier for_Next_Page ]</w:t>
      </w:r>
    </w:p>
    <w:p w14:paraId="6129F40A" w14:textId="77777777" w:rsidR="000A18DB" w:rsidRPr="00160364" w:rsidRDefault="000A18DB" w:rsidP="000A18DB">
      <w:pPr>
        <w:pStyle w:val="Code"/>
      </w:pPr>
      <w:r>
        <w:t>&lt;/NextPageIdentifier&gt;</w:t>
      </w:r>
    </w:p>
    <w:p w14:paraId="2183FE73" w14:textId="77777777" w:rsidR="000A18DB" w:rsidRPr="00160364" w:rsidRDefault="000A18DB" w:rsidP="000A18DB">
      <w:pPr>
        <w:pStyle w:val="PParagraph"/>
      </w:pPr>
      <w:r w:rsidRPr="00160364">
        <w:t xml:space="preserve">If no </w:t>
      </w:r>
      <w:r w:rsidRPr="000A18DB">
        <w:rPr>
          <w:rStyle w:val="InlinecodeZchn"/>
          <w:rFonts w:eastAsiaTheme="minorHAnsi"/>
        </w:rPr>
        <w:t xml:space="preserve">&lt;NextPageIdentifier/&gt; </w:t>
      </w:r>
      <w:r w:rsidRPr="00160364">
        <w:t xml:space="preserve">element is present, it implies that there are no further pages. </w:t>
      </w:r>
    </w:p>
    <w:p w14:paraId="5FC53AF2" w14:textId="77777777" w:rsidR="000A18DB" w:rsidRPr="00160364" w:rsidRDefault="000A18DB" w:rsidP="000A18DB">
      <w:pPr>
        <w:pStyle w:val="PHeading3"/>
      </w:pPr>
      <w:bookmarkStart w:id="76" w:name="_Toc71821161"/>
      <w:bookmarkStart w:id="77" w:name="_Toc183626431"/>
      <w:r>
        <w:lastRenderedPageBreak/>
        <w:t>MigrationRecord</w:t>
      </w:r>
      <w:bookmarkEnd w:id="76"/>
      <w:bookmarkEnd w:id="77"/>
    </w:p>
    <w:p w14:paraId="2C734675" w14:textId="0272DF20" w:rsidR="000A18DB" w:rsidRPr="00160364" w:rsidRDefault="000A18DB" w:rsidP="000A18DB">
      <w:pPr>
        <w:pStyle w:val="PParagraph"/>
      </w:pPr>
      <w:r w:rsidRPr="00160364">
        <w:t xml:space="preserve">The </w:t>
      </w:r>
      <w:r w:rsidRPr="000A18DB">
        <w:rPr>
          <w:rStyle w:val="InlinecodeZchn"/>
          <w:rFonts w:eastAsiaTheme="minorHAnsi"/>
        </w:rPr>
        <w:t>MigrationRecord</w:t>
      </w:r>
      <w:r w:rsidRPr="00160364">
        <w:t xml:space="preserve"> represents the data required to control the process of migrating a ParticipantIdentifier from the control of one </w:t>
      </w:r>
      <w:r w:rsidR="003A6355">
        <w:t>SMP</w:t>
      </w:r>
      <w:r w:rsidRPr="00160364">
        <w:t xml:space="preserve"> to a</w:t>
      </w:r>
      <w:r w:rsidR="00104C29">
        <w:t>nother</w:t>
      </w:r>
      <w:r w:rsidRPr="00160364">
        <w:t xml:space="preserve"> </w:t>
      </w:r>
      <w:r w:rsidR="003A6355">
        <w:t>SMP</w:t>
      </w:r>
      <w:r w:rsidRPr="00160364">
        <w:t xml:space="preserve">. </w:t>
      </w:r>
    </w:p>
    <w:p w14:paraId="5D62C999" w14:textId="77777777" w:rsidR="000A18DB" w:rsidRDefault="000A18DB" w:rsidP="000A18DB">
      <w:pPr>
        <w:pStyle w:val="Code"/>
      </w:pPr>
      <w:r w:rsidRPr="00160364">
        <w:t>&lt;MigrationRecord&gt;</w:t>
      </w:r>
    </w:p>
    <w:p w14:paraId="31DCDD48" w14:textId="77777777" w:rsidR="000A18DB" w:rsidRPr="00160364" w:rsidRDefault="000A18DB" w:rsidP="000A18DB">
      <w:pPr>
        <w:pStyle w:val="Code"/>
      </w:pPr>
      <w:r>
        <w:t xml:space="preserve">  &lt;ServiceMetadataPublisherID/&gt;</w:t>
      </w:r>
    </w:p>
    <w:p w14:paraId="0121DFD0" w14:textId="77777777" w:rsidR="000A18DB" w:rsidRPr="00160364" w:rsidRDefault="000A18DB" w:rsidP="000A18DB">
      <w:pPr>
        <w:pStyle w:val="Code"/>
      </w:pPr>
      <w:r>
        <w:t xml:space="preserve">  &lt;ParticipantIdentifier/&gt;*</w:t>
      </w:r>
    </w:p>
    <w:p w14:paraId="0B93DB13" w14:textId="77777777" w:rsidR="000A18DB" w:rsidRPr="00160364" w:rsidRDefault="000A18DB" w:rsidP="000A18DB">
      <w:pPr>
        <w:pStyle w:val="Code"/>
      </w:pPr>
      <w:r>
        <w:t xml:space="preserve">  &lt;MigrationKey/&gt;?</w:t>
      </w:r>
    </w:p>
    <w:p w14:paraId="42481755" w14:textId="77777777" w:rsidR="000A18DB" w:rsidRPr="00160364" w:rsidRDefault="000A18DB" w:rsidP="000A18DB">
      <w:pPr>
        <w:pStyle w:val="Code"/>
      </w:pPr>
      <w:r w:rsidRPr="00160364">
        <w:t>&lt;/MigrationRecord&gt;</w:t>
      </w:r>
    </w:p>
    <w:p w14:paraId="62B3FC65" w14:textId="77777777" w:rsidR="000A18DB" w:rsidRPr="00160364" w:rsidRDefault="000A18DB" w:rsidP="000A18DB">
      <w:pPr>
        <w:pStyle w:val="PParagraph"/>
      </w:pPr>
      <w:r w:rsidRPr="00160364">
        <w:t xml:space="preserve">MigrationRecord has the following sub elements: </w:t>
      </w:r>
    </w:p>
    <w:p w14:paraId="2DE68F0D" w14:textId="77777777" w:rsidR="000A18DB" w:rsidRPr="00160364" w:rsidRDefault="000A18DB" w:rsidP="000A18DB">
      <w:pPr>
        <w:pStyle w:val="PParagraph"/>
        <w:numPr>
          <w:ilvl w:val="0"/>
          <w:numId w:val="68"/>
        </w:numPr>
      </w:pPr>
      <w:r w:rsidRPr="000A18DB">
        <w:rPr>
          <w:rStyle w:val="InlinecodeZchn"/>
          <w:rFonts w:eastAsiaTheme="minorHAnsi"/>
        </w:rPr>
        <w:t>ServiceMetadataPublisherID (1..1) : xs:string</w:t>
      </w:r>
      <w:r w:rsidRPr="000A18DB">
        <w:rPr>
          <w:rStyle w:val="InlinecodeZchn"/>
          <w:rFonts w:eastAsiaTheme="minorHAnsi"/>
        </w:rPr>
        <w:br/>
      </w:r>
      <w:r>
        <w:t>h</w:t>
      </w:r>
      <w:r w:rsidRPr="00160364">
        <w:t xml:space="preserve">olds the Unique Identifier of the SMP. </w:t>
      </w:r>
    </w:p>
    <w:p w14:paraId="010AAFD5" w14:textId="77777777" w:rsidR="000A18DB" w:rsidRPr="00160364" w:rsidRDefault="000A18DB" w:rsidP="000A18DB">
      <w:pPr>
        <w:pStyle w:val="PParagraph"/>
        <w:numPr>
          <w:ilvl w:val="0"/>
          <w:numId w:val="68"/>
        </w:numPr>
        <w:rPr>
          <w:lang w:val="fr-BE"/>
        </w:rPr>
      </w:pPr>
      <w:r w:rsidRPr="000A18DB">
        <w:rPr>
          <w:rStyle w:val="InlinecodeZchn"/>
          <w:rFonts w:eastAsiaTheme="minorHAnsi"/>
        </w:rPr>
        <w:t>ParticipantIdentifier (1..1) : ids:ParticipantIdentifierType</w:t>
      </w:r>
      <w:r w:rsidRPr="000A18DB">
        <w:rPr>
          <w:rStyle w:val="InlinecodeZchn"/>
          <w:rFonts w:eastAsiaTheme="minorHAnsi"/>
        </w:rPr>
        <w:br/>
      </w:r>
      <w:r w:rsidRPr="00160364">
        <w:rPr>
          <w:lang w:val="fr-BE"/>
        </w:rPr>
        <w:t xml:space="preserve">the participant identifier </w:t>
      </w:r>
    </w:p>
    <w:p w14:paraId="12082425" w14:textId="0BE66FAC" w:rsidR="000A18DB" w:rsidRPr="00160364" w:rsidRDefault="000A18DB" w:rsidP="000A18DB">
      <w:pPr>
        <w:pStyle w:val="PParagraph"/>
        <w:numPr>
          <w:ilvl w:val="0"/>
          <w:numId w:val="68"/>
        </w:numPr>
      </w:pPr>
      <w:r w:rsidRPr="000A18DB">
        <w:rPr>
          <w:rStyle w:val="InlinecodeZchn"/>
          <w:rFonts w:eastAsiaTheme="minorHAnsi"/>
        </w:rPr>
        <w:t>MigrationKey (1..1) : xs:string</w:t>
      </w:r>
      <w:r w:rsidRPr="000A18DB">
        <w:rPr>
          <w:rStyle w:val="InlinecodeZchn"/>
          <w:rFonts w:eastAsiaTheme="minorHAnsi"/>
        </w:rPr>
        <w:br/>
      </w:r>
      <w:r w:rsidRPr="00160364">
        <w:t xml:space="preserve">a string which is a unique key controlling the migration of the metadata for a given </w:t>
      </w:r>
      <w:r w:rsidRPr="000A18DB">
        <w:rPr>
          <w:rStyle w:val="InlinecodeZchn"/>
          <w:rFonts w:eastAsiaTheme="minorHAnsi"/>
        </w:rPr>
        <w:t>ParticipantIdentifier</w:t>
      </w:r>
      <w:r w:rsidRPr="00160364">
        <w:t xml:space="preserve"> from one </w:t>
      </w:r>
      <w:r w:rsidR="009B1011">
        <w:t>SMP</w:t>
      </w:r>
      <w:r w:rsidRPr="00160364">
        <w:t xml:space="preserve"> to another. The </w:t>
      </w:r>
      <w:r w:rsidRPr="000A18DB">
        <w:rPr>
          <w:rStyle w:val="InlinecodeZchn"/>
          <w:rFonts w:eastAsiaTheme="minorHAnsi"/>
        </w:rPr>
        <w:t>MigrationKey</w:t>
      </w:r>
      <w:r w:rsidRPr="00160364">
        <w:t xml:space="preserve"> string is a string of characters and numbers only, with a m</w:t>
      </w:r>
      <w:r>
        <w:t>aximum length of 24 characters.</w:t>
      </w:r>
    </w:p>
    <w:p w14:paraId="4D5BFD02" w14:textId="77777777" w:rsidR="00A569DB" w:rsidRPr="00A74A24" w:rsidRDefault="00A569DB" w:rsidP="00A569DB">
      <w:pPr>
        <w:pStyle w:val="PHeading1"/>
      </w:pPr>
      <w:bookmarkStart w:id="78" w:name="_Toc71821162"/>
      <w:bookmarkStart w:id="79" w:name="_Toc183626432"/>
      <w:r w:rsidRPr="00A74A24">
        <w:t>Service Bindings</w:t>
      </w:r>
      <w:bookmarkEnd w:id="78"/>
      <w:bookmarkEnd w:id="79"/>
      <w:r w:rsidRPr="00A74A24">
        <w:t xml:space="preserve"> </w:t>
      </w:r>
    </w:p>
    <w:p w14:paraId="5D061C4D" w14:textId="779A3B2D" w:rsidR="00A569DB" w:rsidRPr="00A74A24" w:rsidRDefault="00A569DB" w:rsidP="003F2FDD">
      <w:pPr>
        <w:pStyle w:val="PParagraph"/>
      </w:pPr>
      <w:r w:rsidRPr="00A74A24">
        <w:t xml:space="preserve">This section describes the Bindings of the services provided by the </w:t>
      </w:r>
      <w:r w:rsidR="00D75B8E">
        <w:t>SML</w:t>
      </w:r>
      <w:r>
        <w:t xml:space="preserve"> to specific transports.</w:t>
      </w:r>
    </w:p>
    <w:p w14:paraId="4E78A95D" w14:textId="77777777" w:rsidR="00A569DB" w:rsidRPr="00A74A24" w:rsidRDefault="00A569DB" w:rsidP="003F2FDD">
      <w:pPr>
        <w:pStyle w:val="PHeading2"/>
      </w:pPr>
      <w:bookmarkStart w:id="80" w:name="_Toc71821163"/>
      <w:bookmarkStart w:id="81" w:name="_Toc183626433"/>
      <w:r w:rsidRPr="00A74A24">
        <w:t>Services Provided as Web services - characteristics</w:t>
      </w:r>
      <w:bookmarkEnd w:id="80"/>
      <w:bookmarkEnd w:id="81"/>
    </w:p>
    <w:p w14:paraId="06062423" w14:textId="77777777" w:rsidR="00A569DB" w:rsidRPr="00A74A24" w:rsidRDefault="00A569DB" w:rsidP="003F2FDD">
      <w:pPr>
        <w:pStyle w:val="PParagraph"/>
      </w:pPr>
      <w:r w:rsidRPr="00A74A24">
        <w:t>Some of the services described by this specification are provide</w:t>
      </w:r>
      <w:r>
        <w:t>d through Web service bindings.</w:t>
      </w:r>
    </w:p>
    <w:p w14:paraId="34A513E7" w14:textId="77777777" w:rsidR="00A569DB" w:rsidRPr="00A74A24" w:rsidRDefault="00A569DB" w:rsidP="003F2FDD">
      <w:pPr>
        <w:pStyle w:val="PParagraph"/>
      </w:pPr>
      <w:r w:rsidRPr="00A74A24">
        <w:t>Where services are provided through Web services bindings, those bindings MUST conform to the relevant WS-I Profiles, in particular WS-I Basic Profile 1.1 and W</w:t>
      </w:r>
      <w:r>
        <w:t>S-I Basic Security Profile 1.0.</w:t>
      </w:r>
    </w:p>
    <w:p w14:paraId="3BF95FCE" w14:textId="77777777" w:rsidR="00A569DB" w:rsidRPr="00A74A24" w:rsidRDefault="00A569DB" w:rsidP="003F2FDD">
      <w:pPr>
        <w:pStyle w:val="PHeading2"/>
      </w:pPr>
      <w:bookmarkStart w:id="82" w:name="_Toc71821164"/>
      <w:bookmarkStart w:id="83" w:name="_Toc183626434"/>
      <w:r w:rsidRPr="00A74A24">
        <w:t>Manage</w:t>
      </w:r>
      <w:r>
        <w:t>Business</w:t>
      </w:r>
      <w:r w:rsidRPr="00A74A24">
        <w:t>Identifier service - binding</w:t>
      </w:r>
      <w:bookmarkEnd w:id="82"/>
      <w:bookmarkEnd w:id="83"/>
    </w:p>
    <w:p w14:paraId="68DD4856" w14:textId="77777777" w:rsidR="00A569DB" w:rsidRPr="00A74A24" w:rsidRDefault="00A569DB" w:rsidP="003F2FDD">
      <w:pPr>
        <w:pStyle w:val="PParagraph"/>
      </w:pPr>
      <w:r w:rsidRPr="00A74A24">
        <w:t>The Manage</w:t>
      </w:r>
      <w:r>
        <w:t>Business</w:t>
      </w:r>
      <w:r w:rsidRPr="00A74A24">
        <w:t>Identifier service is provided in the fo</w:t>
      </w:r>
      <w:r>
        <w:t>rm of a SOAP-based Web service.</w:t>
      </w:r>
    </w:p>
    <w:p w14:paraId="0C2CF7AB" w14:textId="77777777" w:rsidR="00A569DB" w:rsidRPr="00A74A24" w:rsidRDefault="00A569DB" w:rsidP="003F2FDD">
      <w:pPr>
        <w:pStyle w:val="PHeading3"/>
      </w:pPr>
      <w:bookmarkStart w:id="84" w:name="_Toc71821165"/>
      <w:bookmarkStart w:id="85" w:name="_Toc183626435"/>
      <w:r w:rsidRPr="00A74A24">
        <w:lastRenderedPageBreak/>
        <w:t>Transport binding</w:t>
      </w:r>
      <w:bookmarkEnd w:id="84"/>
      <w:bookmarkEnd w:id="85"/>
    </w:p>
    <w:p w14:paraId="3426083B" w14:textId="77777777" w:rsidR="00A569DB" w:rsidRPr="00A74A24" w:rsidRDefault="00A569DB" w:rsidP="003F2FDD">
      <w:pPr>
        <w:pStyle w:val="PParagraph"/>
      </w:pPr>
      <w:r>
        <w:t xml:space="preserve">The </w:t>
      </w:r>
      <w:r w:rsidRPr="00804DA1">
        <w:rPr>
          <w:rStyle w:val="InlinecodeZchn"/>
          <w:rFonts w:eastAsiaTheme="minorHAnsi"/>
        </w:rPr>
        <w:t>ManageBusinessIdentifier</w:t>
      </w:r>
      <w:r w:rsidRPr="00A74A24">
        <w:t xml:space="preserve"> interface is bound</w:t>
      </w:r>
      <w:r>
        <w:t xml:space="preserve"> to an HTTP SOAP 1.1 transport.</w:t>
      </w:r>
    </w:p>
    <w:p w14:paraId="3216803F" w14:textId="2836925F" w:rsidR="00A569DB" w:rsidRPr="00A74A24" w:rsidRDefault="009F28DF" w:rsidP="003F2FDD">
      <w:pPr>
        <w:pStyle w:val="PParagraph"/>
      </w:pPr>
      <w:r>
        <w:t>The WSDL files are published together with this specification.</w:t>
      </w:r>
    </w:p>
    <w:p w14:paraId="2442CF4C" w14:textId="77777777" w:rsidR="00A569DB" w:rsidRPr="00A74A24" w:rsidRDefault="00A569DB" w:rsidP="003F2FDD">
      <w:pPr>
        <w:pStyle w:val="PHeading3"/>
      </w:pPr>
      <w:bookmarkStart w:id="86" w:name="_Toc71821166"/>
      <w:bookmarkStart w:id="87" w:name="_Toc183626436"/>
      <w:r w:rsidRPr="00A74A24">
        <w:t>Security</w:t>
      </w:r>
      <w:bookmarkEnd w:id="86"/>
      <w:bookmarkEnd w:id="87"/>
    </w:p>
    <w:p w14:paraId="32176B5B" w14:textId="103F3ACC" w:rsidR="00A569DB" w:rsidRPr="00A74A24" w:rsidRDefault="00A569DB" w:rsidP="003F2FDD">
      <w:pPr>
        <w:pStyle w:val="PParagraph"/>
      </w:pPr>
      <w:r w:rsidRPr="00A74A24">
        <w:t>The service is secured at the transport level with a two-way TLS connection. The requestor must authenticate using a client certificate</w:t>
      </w:r>
      <w:r w:rsidR="002C16F6">
        <w:t xml:space="preserve"> (mTLS)</w:t>
      </w:r>
      <w:r w:rsidRPr="00A74A24">
        <w:t xml:space="preserve"> issued for use in the infrastructure by a trusted third-party. </w:t>
      </w:r>
      <w:r w:rsidR="00D15191">
        <w:t>I</w:t>
      </w:r>
      <w:r w:rsidRPr="00A74A24">
        <w:t xml:space="preserve">n the </w:t>
      </w:r>
      <w:r>
        <w:t>Peppol</w:t>
      </w:r>
      <w:r w:rsidRPr="00A74A24">
        <w:t xml:space="preserve"> </w:t>
      </w:r>
      <w:r w:rsidR="00D15191">
        <w:t>Network</w:t>
      </w:r>
      <w:r w:rsidRPr="00A74A24">
        <w:t xml:space="preserve">, a </w:t>
      </w:r>
      <w:r>
        <w:t>Peppol</w:t>
      </w:r>
      <w:r w:rsidRPr="00A74A24">
        <w:t xml:space="preserve"> </w:t>
      </w:r>
      <w:r w:rsidR="00D15191">
        <w:t xml:space="preserve">SMP </w:t>
      </w:r>
      <w:r w:rsidRPr="00A74A24">
        <w:t xml:space="preserve">certificate will be issued to the participants when they have signed </w:t>
      </w:r>
      <w:r w:rsidR="00D15191">
        <w:t>the Service Provider</w:t>
      </w:r>
      <w:r w:rsidR="00D15191" w:rsidRPr="00A74A24">
        <w:t xml:space="preserve"> </w:t>
      </w:r>
      <w:r w:rsidRPr="00A74A24">
        <w:t xml:space="preserve">agreements and live up to the stated requirements. The server must reject </w:t>
      </w:r>
      <w:r>
        <w:t>TLS</w:t>
      </w:r>
      <w:r w:rsidRPr="00A74A24">
        <w:t xml:space="preserve"> clients that do not authenticate with a certificate issued under the </w:t>
      </w:r>
      <w:r>
        <w:t>Peppol</w:t>
      </w:r>
      <w:r w:rsidRPr="00A74A24">
        <w:t xml:space="preserve"> root</w:t>
      </w:r>
      <w:r w:rsidR="00D15191">
        <w:t xml:space="preserve"> CA</w:t>
      </w:r>
      <w:r w:rsidRPr="00A74A24">
        <w:t>.</w:t>
      </w:r>
    </w:p>
    <w:p w14:paraId="477E463E" w14:textId="77777777" w:rsidR="00A569DB" w:rsidRPr="00A74A24" w:rsidRDefault="00A569DB" w:rsidP="003F2FDD">
      <w:pPr>
        <w:pStyle w:val="PHeading2"/>
      </w:pPr>
      <w:bookmarkStart w:id="88" w:name="_Toc71821167"/>
      <w:bookmarkStart w:id="89" w:name="_Toc183626437"/>
      <w:r w:rsidRPr="00A74A24">
        <w:t>ManageServiceMetadata service - binding</w:t>
      </w:r>
      <w:bookmarkEnd w:id="88"/>
      <w:bookmarkEnd w:id="89"/>
    </w:p>
    <w:p w14:paraId="52599D9A" w14:textId="64BF55DC" w:rsidR="00A569DB" w:rsidRPr="00A74A24" w:rsidRDefault="00984525" w:rsidP="003F2FDD">
      <w:pPr>
        <w:pStyle w:val="PParagraph"/>
      </w:pPr>
      <w:r>
        <w:t>SMP</w:t>
      </w:r>
      <w:r w:rsidR="00A569DB" w:rsidRPr="00A74A24">
        <w:t>s use this interface to create or update metadata such as the endpoint address for retrieval of metadata about</w:t>
      </w:r>
      <w:r w:rsidR="00A569DB">
        <w:t xml:space="preserve"> specific participant services.</w:t>
      </w:r>
    </w:p>
    <w:p w14:paraId="52FFF80F" w14:textId="77777777" w:rsidR="00A569DB" w:rsidRPr="00A74A24" w:rsidRDefault="00A569DB" w:rsidP="003F2FDD">
      <w:pPr>
        <w:pStyle w:val="PParagraph"/>
      </w:pPr>
      <w:r w:rsidRPr="00A74A24">
        <w:t xml:space="preserve">The ManageServiceMetadata service is provided in the form of a </w:t>
      </w:r>
      <w:r>
        <w:t>SOAP-based Web service.</w:t>
      </w:r>
    </w:p>
    <w:p w14:paraId="40DC2C7E" w14:textId="77777777" w:rsidR="00A569DB" w:rsidRPr="00A74A24" w:rsidRDefault="00A569DB" w:rsidP="003F2FDD">
      <w:pPr>
        <w:pStyle w:val="PHeading3"/>
      </w:pPr>
      <w:bookmarkStart w:id="90" w:name="_Toc71821168"/>
      <w:bookmarkStart w:id="91" w:name="_Toc183626438"/>
      <w:r w:rsidRPr="00A74A24">
        <w:t>Transport binding</w:t>
      </w:r>
      <w:bookmarkEnd w:id="90"/>
      <w:bookmarkEnd w:id="91"/>
      <w:r w:rsidRPr="00A74A24">
        <w:t xml:space="preserve"> </w:t>
      </w:r>
    </w:p>
    <w:p w14:paraId="59A3BDD5" w14:textId="77777777" w:rsidR="00A569DB" w:rsidRPr="00A74A24" w:rsidRDefault="00A569DB" w:rsidP="003F2FDD">
      <w:pPr>
        <w:pStyle w:val="PParagraph"/>
      </w:pPr>
      <w:r>
        <w:t xml:space="preserve">The </w:t>
      </w:r>
      <w:r w:rsidRPr="00804DA1">
        <w:rPr>
          <w:rStyle w:val="InlinecodeZchn"/>
          <w:rFonts w:eastAsiaTheme="minorHAnsi"/>
        </w:rPr>
        <w:t>ManageServiceMetadata</w:t>
      </w:r>
      <w:r w:rsidRPr="00A74A24">
        <w:t xml:space="preserve"> interface is bound</w:t>
      </w:r>
      <w:r>
        <w:t xml:space="preserve"> to an HTTP SOAP 1.1 transport.</w:t>
      </w:r>
    </w:p>
    <w:p w14:paraId="79B668F8" w14:textId="12508C2A" w:rsidR="00A569DB" w:rsidRPr="00A74A24" w:rsidRDefault="009F28DF" w:rsidP="003F2FDD">
      <w:pPr>
        <w:pStyle w:val="PParagraph"/>
      </w:pPr>
      <w:r>
        <w:t>The WSDL files are published together with this specification.</w:t>
      </w:r>
    </w:p>
    <w:p w14:paraId="65E5F511" w14:textId="77777777" w:rsidR="00A569DB" w:rsidRPr="00A74A24" w:rsidRDefault="00A569DB" w:rsidP="003F2FDD">
      <w:pPr>
        <w:pStyle w:val="PHeading3"/>
      </w:pPr>
      <w:bookmarkStart w:id="92" w:name="_Toc71821169"/>
      <w:bookmarkStart w:id="93" w:name="_Toc183626439"/>
      <w:r>
        <w:t>Security</w:t>
      </w:r>
      <w:bookmarkEnd w:id="92"/>
      <w:bookmarkEnd w:id="93"/>
    </w:p>
    <w:p w14:paraId="41F77A7F" w14:textId="371DECDE" w:rsidR="00A569DB" w:rsidRPr="00A74A24" w:rsidRDefault="00A569DB" w:rsidP="003F2FDD">
      <w:pPr>
        <w:pStyle w:val="PParagraph"/>
      </w:pPr>
      <w:r w:rsidRPr="00A74A24">
        <w:t xml:space="preserve">The service is secured at the transport level with a two-way </w:t>
      </w:r>
      <w:r w:rsidR="004020D9">
        <w:t>TLS</w:t>
      </w:r>
      <w:r w:rsidR="004020D9" w:rsidRPr="00A74A24">
        <w:t xml:space="preserve"> </w:t>
      </w:r>
      <w:r w:rsidRPr="00A74A24">
        <w:t>connection. The requestor must authenticate using a client certificate issued for use in the infrastru</w:t>
      </w:r>
      <w:r>
        <w:t>cture by a trusted third-party.</w:t>
      </w:r>
    </w:p>
    <w:p w14:paraId="4E233480" w14:textId="77777777" w:rsidR="00A569DB" w:rsidRPr="00A74A24" w:rsidRDefault="00A569DB" w:rsidP="003F2FDD">
      <w:pPr>
        <w:pStyle w:val="PHeading1"/>
      </w:pPr>
      <w:bookmarkStart w:id="94" w:name="_Toc71821170"/>
      <w:bookmarkStart w:id="95" w:name="_Toc183626440"/>
      <w:r w:rsidRPr="00A74A24">
        <w:t>DNS Spoof Mitigation</w:t>
      </w:r>
      <w:bookmarkEnd w:id="94"/>
      <w:bookmarkEnd w:id="95"/>
      <w:r w:rsidRPr="00A74A24">
        <w:t xml:space="preserve"> </w:t>
      </w:r>
    </w:p>
    <w:p w14:paraId="37A1EE96" w14:textId="77777777" w:rsidR="00A569DB" w:rsidRPr="00A74A24" w:rsidRDefault="00A569DB" w:rsidP="003F2FDD">
      <w:pPr>
        <w:pStyle w:val="PParagraph"/>
      </w:pPr>
      <w:r w:rsidRPr="00A74A24">
        <w:t>The regular lookup of the address of the SMP for a given participant ID is performed using a standard DNS lookup. There is a potential vulnerability of this process if there exists at least one "rogue" certificate (e.g. stolen or</w:t>
      </w:r>
      <w:r>
        <w:t xml:space="preserve"> otherwise illegally obtained).</w:t>
      </w:r>
    </w:p>
    <w:p w14:paraId="5A4AD365" w14:textId="77777777" w:rsidR="00A569DB" w:rsidRPr="00A74A24" w:rsidRDefault="00A569DB" w:rsidP="003F2FDD">
      <w:pPr>
        <w:pStyle w:val="PParagraph"/>
      </w:pPr>
      <w:r w:rsidRPr="00A74A24">
        <w:t xml:space="preserve">In this vulnerability, someone possessing such a rogue certificate could perform a DNS poisoning or a man-in-the-middle attack to fool senders of documents into making a lookup for a specific identifier in a malicious SMP (that uses the rogue certificate), </w:t>
      </w:r>
      <w:r w:rsidRPr="00A74A24">
        <w:lastRenderedPageBreak/>
        <w:t>effectively routing all messages intended for one or more recipients to a malicious access point. This attack could be used for disrupting message flow for those recipients, or for gaining access to confidential information in these messages (if the messages were not separately encr</w:t>
      </w:r>
      <w:r>
        <w:t>ypted).</w:t>
      </w:r>
    </w:p>
    <w:p w14:paraId="31CD1276" w14:textId="3DE99209" w:rsidR="00DF618B" w:rsidRPr="00DC6A49" w:rsidRDefault="00A569DB" w:rsidP="00CB689B">
      <w:pPr>
        <w:pStyle w:val="PParagraph"/>
        <w:rPr>
          <w:lang w:eastAsia="nb-NO"/>
        </w:rPr>
      </w:pPr>
      <w:r w:rsidRPr="00A74A24">
        <w:t>One mitigation for this kind of attack on the DNS lookup process is to use DNSSEC rather than plain DNS. DNSSEC allow the authenticity of the DNS resolutions to be checked by means of a trust anchor in the domain chain. Therefore, it is recommended that an SML instance uses the DNSSEC infrastructure</w:t>
      </w:r>
      <w:r>
        <w:t>.</w:t>
      </w:r>
    </w:p>
    <w:sectPr w:rsidR="00DF618B" w:rsidRPr="00DC6A49"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5258A" w14:textId="77777777" w:rsidR="00413F51" w:rsidRDefault="00413F51" w:rsidP="008833B4">
      <w:r>
        <w:separator/>
      </w:r>
    </w:p>
  </w:endnote>
  <w:endnote w:type="continuationSeparator" w:id="0">
    <w:p w14:paraId="0CE48C18" w14:textId="77777777" w:rsidR="00413F51" w:rsidRDefault="00413F51"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D6404" w14:textId="77777777" w:rsidR="00413F51" w:rsidRDefault="00413F51" w:rsidP="008833B4">
      <w:r>
        <w:separator/>
      </w:r>
    </w:p>
  </w:footnote>
  <w:footnote w:type="continuationSeparator" w:id="0">
    <w:p w14:paraId="7818D008" w14:textId="77777777" w:rsidR="00413F51" w:rsidRDefault="00413F51" w:rsidP="00883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21A50A6C" w:rsidR="001122DF" w:rsidRPr="00F159D3" w:rsidRDefault="00DD588A" w:rsidP="001122DF">
    <w:pPr>
      <w:jc w:val="right"/>
      <w:rPr>
        <w:rFonts w:cs="Arial"/>
        <w:color w:val="007AD7"/>
        <w:sz w:val="20"/>
        <w:szCs w:val="20"/>
        <w:highlight w:val="yellow"/>
      </w:rPr>
    </w:pPr>
    <w:r w:rsidRPr="00DD588A">
      <w:rPr>
        <w:rFonts w:cs="Arial"/>
        <w:color w:val="007AD7"/>
        <w:sz w:val="20"/>
        <w:szCs w:val="20"/>
      </w:rPr>
      <w:t>Service Metadata Locator (SML)</w:t>
    </w:r>
  </w:p>
  <w:p w14:paraId="15266A26" w14:textId="333853FB" w:rsidR="005F6B0C" w:rsidRPr="00C91C24" w:rsidRDefault="00E965A4" w:rsidP="00C91C24">
    <w:pPr>
      <w:jc w:val="right"/>
      <w:rPr>
        <w:rFonts w:cs="Arial"/>
        <w:color w:val="007AD7"/>
        <w:sz w:val="20"/>
        <w:szCs w:val="20"/>
      </w:rPr>
    </w:pPr>
    <w:r>
      <w:rPr>
        <w:rFonts w:cs="Arial"/>
        <w:color w:val="007AD7"/>
        <w:sz w:val="20"/>
        <w:szCs w:val="20"/>
      </w:rPr>
      <w:t>V</w:t>
    </w:r>
    <w:r w:rsidR="00DD588A">
      <w:rPr>
        <w:rFonts w:cs="Arial"/>
        <w:color w:val="007AD7"/>
        <w:sz w:val="20"/>
        <w:szCs w:val="20"/>
      </w:rPr>
      <w:t>1</w:t>
    </w:r>
    <w:r>
      <w:rPr>
        <w:rFonts w:cs="Arial"/>
        <w:color w:val="007AD7"/>
        <w:sz w:val="20"/>
        <w:szCs w:val="20"/>
      </w:rPr>
      <w:t>.</w:t>
    </w:r>
    <w:r w:rsidR="00203476">
      <w:rPr>
        <w:rFonts w:cs="Arial"/>
        <w:color w:val="007AD7"/>
        <w:sz w:val="20"/>
        <w:szCs w:val="20"/>
      </w:rPr>
      <w:t>3.0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w:t>
    </w:r>
    <w:r w:rsidR="00EF20FD">
      <w:rPr>
        <w:rFonts w:cs="Arial"/>
        <w:color w:val="007AD7"/>
        <w:sz w:val="20"/>
        <w:szCs w:val="20"/>
      </w:rPr>
      <w:t>5</w:t>
    </w:r>
    <w:r w:rsidR="00203476">
      <w:rPr>
        <w:rFonts w:cs="Arial"/>
        <w:color w:val="007AD7"/>
        <w:sz w:val="20"/>
        <w:szCs w:val="20"/>
      </w:rPr>
      <w:t>-</w:t>
    </w:r>
    <w:r w:rsidR="00EF20FD">
      <w:rPr>
        <w:rFonts w:cs="Arial"/>
        <w:color w:val="007AD7"/>
        <w:sz w:val="20"/>
        <w:szCs w:val="20"/>
      </w:rPr>
      <w:t>02</w:t>
    </w:r>
    <w:r w:rsidR="00203476">
      <w:rPr>
        <w:rFonts w:cs="Arial"/>
        <w:color w:val="007AD7"/>
        <w:sz w:val="20"/>
        <w:szCs w:val="20"/>
      </w:rPr>
      <w:t>-</w:t>
    </w:r>
    <w:r w:rsidR="00EF20FD">
      <w:rPr>
        <w:rFonts w:cs="Arial"/>
        <w:color w:val="007AD7"/>
        <w:sz w:val="20"/>
        <w:szCs w:val="20"/>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777B6"/>
    <w:multiLevelType w:val="hybridMultilevel"/>
    <w:tmpl w:val="92101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E64E4"/>
    <w:multiLevelType w:val="hybridMultilevel"/>
    <w:tmpl w:val="A3404BE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7CB2ADA"/>
    <w:multiLevelType w:val="hybridMultilevel"/>
    <w:tmpl w:val="3346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DA6D4B"/>
    <w:multiLevelType w:val="hybridMultilevel"/>
    <w:tmpl w:val="D3C005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8415F89"/>
    <w:multiLevelType w:val="hybridMultilevel"/>
    <w:tmpl w:val="9CA4A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4A1EFF"/>
    <w:multiLevelType w:val="hybridMultilevel"/>
    <w:tmpl w:val="E11A2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0C4F66E9"/>
    <w:multiLevelType w:val="hybridMultilevel"/>
    <w:tmpl w:val="99D288A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0CF3796F"/>
    <w:multiLevelType w:val="hybridMultilevel"/>
    <w:tmpl w:val="C78CF0C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0F7B10C8"/>
    <w:multiLevelType w:val="hybridMultilevel"/>
    <w:tmpl w:val="1412592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15:restartNumberingAfterBreak="0">
    <w:nsid w:val="16F43F0E"/>
    <w:multiLevelType w:val="hybridMultilevel"/>
    <w:tmpl w:val="5E8EF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A794B57"/>
    <w:multiLevelType w:val="hybridMultilevel"/>
    <w:tmpl w:val="F5E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E33E2"/>
    <w:multiLevelType w:val="hybridMultilevel"/>
    <w:tmpl w:val="24B0E73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6"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1E9913D3"/>
    <w:multiLevelType w:val="hybridMultilevel"/>
    <w:tmpl w:val="FA0C4646"/>
    <w:lvl w:ilvl="0" w:tplc="0809000F">
      <w:start w:val="1"/>
      <w:numFmt w:val="decimal"/>
      <w:lvlText w:val="%1."/>
      <w:lvlJc w:val="left"/>
      <w:pPr>
        <w:ind w:left="1139" w:hanging="360"/>
      </w:pPr>
    </w:lvl>
    <w:lvl w:ilvl="1" w:tplc="08090019" w:tentative="1">
      <w:start w:val="1"/>
      <w:numFmt w:val="lowerLetter"/>
      <w:lvlText w:val="%2."/>
      <w:lvlJc w:val="left"/>
      <w:pPr>
        <w:ind w:left="1859" w:hanging="360"/>
      </w:pPr>
    </w:lvl>
    <w:lvl w:ilvl="2" w:tplc="0809001B" w:tentative="1">
      <w:start w:val="1"/>
      <w:numFmt w:val="lowerRoman"/>
      <w:lvlText w:val="%3."/>
      <w:lvlJc w:val="right"/>
      <w:pPr>
        <w:ind w:left="2579" w:hanging="180"/>
      </w:pPr>
    </w:lvl>
    <w:lvl w:ilvl="3" w:tplc="0809000F" w:tentative="1">
      <w:start w:val="1"/>
      <w:numFmt w:val="decimal"/>
      <w:lvlText w:val="%4."/>
      <w:lvlJc w:val="left"/>
      <w:pPr>
        <w:ind w:left="3299" w:hanging="360"/>
      </w:pPr>
    </w:lvl>
    <w:lvl w:ilvl="4" w:tplc="08090019" w:tentative="1">
      <w:start w:val="1"/>
      <w:numFmt w:val="lowerLetter"/>
      <w:lvlText w:val="%5."/>
      <w:lvlJc w:val="left"/>
      <w:pPr>
        <w:ind w:left="4019" w:hanging="360"/>
      </w:pPr>
    </w:lvl>
    <w:lvl w:ilvl="5" w:tplc="0809001B" w:tentative="1">
      <w:start w:val="1"/>
      <w:numFmt w:val="lowerRoman"/>
      <w:lvlText w:val="%6."/>
      <w:lvlJc w:val="right"/>
      <w:pPr>
        <w:ind w:left="4739" w:hanging="180"/>
      </w:pPr>
    </w:lvl>
    <w:lvl w:ilvl="6" w:tplc="0809000F" w:tentative="1">
      <w:start w:val="1"/>
      <w:numFmt w:val="decimal"/>
      <w:lvlText w:val="%7."/>
      <w:lvlJc w:val="left"/>
      <w:pPr>
        <w:ind w:left="5459" w:hanging="360"/>
      </w:pPr>
    </w:lvl>
    <w:lvl w:ilvl="7" w:tplc="08090019" w:tentative="1">
      <w:start w:val="1"/>
      <w:numFmt w:val="lowerLetter"/>
      <w:lvlText w:val="%8."/>
      <w:lvlJc w:val="left"/>
      <w:pPr>
        <w:ind w:left="6179" w:hanging="360"/>
      </w:pPr>
    </w:lvl>
    <w:lvl w:ilvl="8" w:tplc="0809001B" w:tentative="1">
      <w:start w:val="1"/>
      <w:numFmt w:val="lowerRoman"/>
      <w:lvlText w:val="%9."/>
      <w:lvlJc w:val="right"/>
      <w:pPr>
        <w:ind w:left="6899" w:hanging="180"/>
      </w:pPr>
    </w:lvl>
  </w:abstractNum>
  <w:abstractNum w:abstractNumId="18" w15:restartNumberingAfterBreak="0">
    <w:nsid w:val="1FAC4C5F"/>
    <w:multiLevelType w:val="hybridMultilevel"/>
    <w:tmpl w:val="315E6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FE667E0"/>
    <w:multiLevelType w:val="hybridMultilevel"/>
    <w:tmpl w:val="7A6E5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19332CD"/>
    <w:multiLevelType w:val="hybridMultilevel"/>
    <w:tmpl w:val="4588FB8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2E78636A"/>
    <w:multiLevelType w:val="hybridMultilevel"/>
    <w:tmpl w:val="50541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319555FD"/>
    <w:multiLevelType w:val="hybridMultilevel"/>
    <w:tmpl w:val="09A2E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1E72149"/>
    <w:multiLevelType w:val="hybridMultilevel"/>
    <w:tmpl w:val="5616072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34044174"/>
    <w:multiLevelType w:val="hybridMultilevel"/>
    <w:tmpl w:val="9DF8DC8C"/>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0" w15:restartNumberingAfterBreak="0">
    <w:nsid w:val="37A021F8"/>
    <w:multiLevelType w:val="hybridMultilevel"/>
    <w:tmpl w:val="A5344F1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37CB2637"/>
    <w:multiLevelType w:val="hybridMultilevel"/>
    <w:tmpl w:val="72FED31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39EF4D67"/>
    <w:multiLevelType w:val="hybridMultilevel"/>
    <w:tmpl w:val="7F321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AA05186"/>
    <w:multiLevelType w:val="hybridMultilevel"/>
    <w:tmpl w:val="9EC80D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5"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6" w15:restartNumberingAfterBreak="0">
    <w:nsid w:val="401807F8"/>
    <w:multiLevelType w:val="hybridMultilevel"/>
    <w:tmpl w:val="C2106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07755C8"/>
    <w:multiLevelType w:val="hybridMultilevel"/>
    <w:tmpl w:val="52FC0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49A1196"/>
    <w:multiLevelType w:val="hybridMultilevel"/>
    <w:tmpl w:val="D8442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5C30799"/>
    <w:multiLevelType w:val="hybridMultilevel"/>
    <w:tmpl w:val="704203C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0"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1"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42" w15:restartNumberingAfterBreak="0">
    <w:nsid w:val="4C9A6F26"/>
    <w:multiLevelType w:val="hybridMultilevel"/>
    <w:tmpl w:val="C6682CA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3" w15:restartNumberingAfterBreak="0">
    <w:nsid w:val="4CFD4AA6"/>
    <w:multiLevelType w:val="hybridMultilevel"/>
    <w:tmpl w:val="04ACB3D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4" w15:restartNumberingAfterBreak="0">
    <w:nsid w:val="4ED038F1"/>
    <w:multiLevelType w:val="hybridMultilevel"/>
    <w:tmpl w:val="5638F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46" w15:restartNumberingAfterBreak="0">
    <w:nsid w:val="5C0C072B"/>
    <w:multiLevelType w:val="hybridMultilevel"/>
    <w:tmpl w:val="497A56D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7"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9" w15:restartNumberingAfterBreak="0">
    <w:nsid w:val="62802427"/>
    <w:multiLevelType w:val="hybridMultilevel"/>
    <w:tmpl w:val="E42894A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0" w15:restartNumberingAfterBreak="0">
    <w:nsid w:val="63905781"/>
    <w:multiLevelType w:val="hybridMultilevel"/>
    <w:tmpl w:val="96E8E6B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51" w15:restartNumberingAfterBreak="0">
    <w:nsid w:val="64987637"/>
    <w:multiLevelType w:val="hybridMultilevel"/>
    <w:tmpl w:val="FD0EB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3" w15:restartNumberingAfterBreak="0">
    <w:nsid w:val="664D6AFD"/>
    <w:multiLevelType w:val="hybridMultilevel"/>
    <w:tmpl w:val="7050155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4"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5" w15:restartNumberingAfterBreak="0">
    <w:nsid w:val="69B22685"/>
    <w:multiLevelType w:val="hybridMultilevel"/>
    <w:tmpl w:val="E6305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F91907"/>
    <w:multiLevelType w:val="hybridMultilevel"/>
    <w:tmpl w:val="A1C44CB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7" w15:restartNumberingAfterBreak="0">
    <w:nsid w:val="6F237340"/>
    <w:multiLevelType w:val="hybridMultilevel"/>
    <w:tmpl w:val="6B1E00B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8" w15:restartNumberingAfterBreak="0">
    <w:nsid w:val="70F9571E"/>
    <w:multiLevelType w:val="hybridMultilevel"/>
    <w:tmpl w:val="C61255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9" w15:restartNumberingAfterBreak="0">
    <w:nsid w:val="71576E53"/>
    <w:multiLevelType w:val="hybridMultilevel"/>
    <w:tmpl w:val="8D7E84C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0"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61"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2"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3"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64" w15:restartNumberingAfterBreak="0">
    <w:nsid w:val="7842550F"/>
    <w:multiLevelType w:val="hybridMultilevel"/>
    <w:tmpl w:val="BB4A7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AEA3FE6"/>
    <w:multiLevelType w:val="hybridMultilevel"/>
    <w:tmpl w:val="17789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D5A3CFD"/>
    <w:multiLevelType w:val="hybridMultilevel"/>
    <w:tmpl w:val="08D8860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7" w15:restartNumberingAfterBreak="0">
    <w:nsid w:val="7DF85F71"/>
    <w:multiLevelType w:val="hybridMultilevel"/>
    <w:tmpl w:val="9AB4543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8"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47"/>
  </w:num>
  <w:num w:numId="2" w16cid:durableId="1146051558">
    <w:abstractNumId w:val="54"/>
  </w:num>
  <w:num w:numId="3" w16cid:durableId="742993157">
    <w:abstractNumId w:val="45"/>
  </w:num>
  <w:num w:numId="4" w16cid:durableId="283732731">
    <w:abstractNumId w:val="68"/>
  </w:num>
  <w:num w:numId="5" w16cid:durableId="2132358089">
    <w:abstractNumId w:val="60"/>
  </w:num>
  <w:num w:numId="6" w16cid:durableId="20658301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28"/>
  </w:num>
  <w:num w:numId="8" w16cid:durableId="1093168065">
    <w:abstractNumId w:val="10"/>
  </w:num>
  <w:num w:numId="9" w16cid:durableId="638610089">
    <w:abstractNumId w:val="41"/>
  </w:num>
  <w:num w:numId="10" w16cid:durableId="1417827511">
    <w:abstractNumId w:val="34"/>
  </w:num>
  <w:num w:numId="11" w16cid:durableId="1245913677">
    <w:abstractNumId w:val="15"/>
  </w:num>
  <w:num w:numId="12" w16cid:durableId="393166548">
    <w:abstractNumId w:val="14"/>
  </w:num>
  <w:num w:numId="13" w16cid:durableId="1132749626">
    <w:abstractNumId w:val="52"/>
  </w:num>
  <w:num w:numId="14" w16cid:durableId="1745641219">
    <w:abstractNumId w:val="23"/>
  </w:num>
  <w:num w:numId="15" w16cid:durableId="644431323">
    <w:abstractNumId w:val="21"/>
  </w:num>
  <w:num w:numId="16" w16cid:durableId="2103332459">
    <w:abstractNumId w:val="26"/>
  </w:num>
  <w:num w:numId="17" w16cid:durableId="127403535">
    <w:abstractNumId w:val="16"/>
  </w:num>
  <w:num w:numId="18" w16cid:durableId="515122230">
    <w:abstractNumId w:val="61"/>
  </w:num>
  <w:num w:numId="19" w16cid:durableId="1187133733">
    <w:abstractNumId w:val="6"/>
  </w:num>
  <w:num w:numId="20" w16cid:durableId="397166638">
    <w:abstractNumId w:val="35"/>
  </w:num>
  <w:num w:numId="21" w16cid:durableId="1218928919">
    <w:abstractNumId w:val="62"/>
  </w:num>
  <w:num w:numId="22" w16cid:durableId="1321537108">
    <w:abstractNumId w:val="48"/>
  </w:num>
  <w:num w:numId="23" w16cid:durableId="739055995">
    <w:abstractNumId w:val="29"/>
  </w:num>
  <w:num w:numId="24" w16cid:durableId="96491471">
    <w:abstractNumId w:val="63"/>
  </w:num>
  <w:num w:numId="25" w16cid:durableId="1047297601">
    <w:abstractNumId w:val="40"/>
  </w:num>
  <w:num w:numId="26" w16cid:durableId="1817213096">
    <w:abstractNumId w:val="1"/>
  </w:num>
  <w:num w:numId="27" w16cid:durableId="230770687">
    <w:abstractNumId w:val="27"/>
  </w:num>
  <w:num w:numId="28" w16cid:durableId="260648926">
    <w:abstractNumId w:val="33"/>
  </w:num>
  <w:num w:numId="29" w16cid:durableId="82649411">
    <w:abstractNumId w:val="42"/>
  </w:num>
  <w:num w:numId="30" w16cid:durableId="1463377346">
    <w:abstractNumId w:val="13"/>
  </w:num>
  <w:num w:numId="31" w16cid:durableId="88083613">
    <w:abstractNumId w:val="55"/>
  </w:num>
  <w:num w:numId="32" w16cid:durableId="1482120182">
    <w:abstractNumId w:val="30"/>
  </w:num>
  <w:num w:numId="33" w16cid:durableId="1845198131">
    <w:abstractNumId w:val="11"/>
  </w:num>
  <w:num w:numId="34" w16cid:durableId="1739791526">
    <w:abstractNumId w:val="18"/>
  </w:num>
  <w:num w:numId="35" w16cid:durableId="2014918875">
    <w:abstractNumId w:val="51"/>
  </w:num>
  <w:num w:numId="36" w16cid:durableId="1877815013">
    <w:abstractNumId w:val="65"/>
  </w:num>
  <w:num w:numId="37" w16cid:durableId="338242537">
    <w:abstractNumId w:val="37"/>
  </w:num>
  <w:num w:numId="38" w16cid:durableId="848494900">
    <w:abstractNumId w:val="12"/>
  </w:num>
  <w:num w:numId="39" w16cid:durableId="546264390">
    <w:abstractNumId w:val="24"/>
  </w:num>
  <w:num w:numId="40" w16cid:durableId="2076540898">
    <w:abstractNumId w:val="0"/>
  </w:num>
  <w:num w:numId="41" w16cid:durableId="1757046187">
    <w:abstractNumId w:val="22"/>
  </w:num>
  <w:num w:numId="42" w16cid:durableId="1242830632">
    <w:abstractNumId w:val="4"/>
  </w:num>
  <w:num w:numId="43" w16cid:durableId="974411544">
    <w:abstractNumId w:val="19"/>
  </w:num>
  <w:num w:numId="44" w16cid:durableId="2037922519">
    <w:abstractNumId w:val="64"/>
  </w:num>
  <w:num w:numId="45" w16cid:durableId="1228876071">
    <w:abstractNumId w:val="58"/>
  </w:num>
  <w:num w:numId="46" w16cid:durableId="497161906">
    <w:abstractNumId w:val="49"/>
  </w:num>
  <w:num w:numId="47" w16cid:durableId="1309745791">
    <w:abstractNumId w:val="20"/>
  </w:num>
  <w:num w:numId="48" w16cid:durableId="1057751642">
    <w:abstractNumId w:val="53"/>
  </w:num>
  <w:num w:numId="49" w16cid:durableId="1132754018">
    <w:abstractNumId w:val="25"/>
  </w:num>
  <w:num w:numId="50" w16cid:durableId="1643802995">
    <w:abstractNumId w:val="7"/>
  </w:num>
  <w:num w:numId="51" w16cid:durableId="565839621">
    <w:abstractNumId w:val="56"/>
  </w:num>
  <w:num w:numId="52" w16cid:durableId="73095268">
    <w:abstractNumId w:val="43"/>
  </w:num>
  <w:num w:numId="53" w16cid:durableId="1895920499">
    <w:abstractNumId w:val="39"/>
  </w:num>
  <w:num w:numId="54" w16cid:durableId="1099060135">
    <w:abstractNumId w:val="66"/>
  </w:num>
  <w:num w:numId="55" w16cid:durableId="753744105">
    <w:abstractNumId w:val="8"/>
  </w:num>
  <w:num w:numId="56" w16cid:durableId="1190292576">
    <w:abstractNumId w:val="46"/>
  </w:num>
  <w:num w:numId="57" w16cid:durableId="1247425122">
    <w:abstractNumId w:val="32"/>
  </w:num>
  <w:num w:numId="58" w16cid:durableId="679741617">
    <w:abstractNumId w:val="9"/>
  </w:num>
  <w:num w:numId="59" w16cid:durableId="640383685">
    <w:abstractNumId w:val="5"/>
  </w:num>
  <w:num w:numId="60" w16cid:durableId="1856535260">
    <w:abstractNumId w:val="44"/>
  </w:num>
  <w:num w:numId="61" w16cid:durableId="67309311">
    <w:abstractNumId w:val="2"/>
  </w:num>
  <w:num w:numId="62" w16cid:durableId="879588643">
    <w:abstractNumId w:val="3"/>
  </w:num>
  <w:num w:numId="63" w16cid:durableId="1072046678">
    <w:abstractNumId w:val="57"/>
  </w:num>
  <w:num w:numId="64" w16cid:durableId="1475946100">
    <w:abstractNumId w:val="59"/>
  </w:num>
  <w:num w:numId="65" w16cid:durableId="1959942911">
    <w:abstractNumId w:val="36"/>
  </w:num>
  <w:num w:numId="66" w16cid:durableId="1381779946">
    <w:abstractNumId w:val="38"/>
  </w:num>
  <w:num w:numId="67" w16cid:durableId="1365401317">
    <w:abstractNumId w:val="31"/>
  </w:num>
  <w:num w:numId="68" w16cid:durableId="308049497">
    <w:abstractNumId w:val="67"/>
  </w:num>
  <w:num w:numId="69" w16cid:durableId="1472822542">
    <w:abstractNumId w:val="50"/>
  </w:num>
  <w:num w:numId="70" w16cid:durableId="1257516525">
    <w:abstractNumId w:val="1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ilip">
    <w15:presenceInfo w15:providerId="AD" w15:userId="S::philip@helger.com::7b242be9-9ffe-4a94-a015-e44a3574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2A2"/>
    <w:rsid w:val="000024BB"/>
    <w:rsid w:val="00002FC7"/>
    <w:rsid w:val="000057A2"/>
    <w:rsid w:val="00011590"/>
    <w:rsid w:val="00013C1F"/>
    <w:rsid w:val="00014A80"/>
    <w:rsid w:val="00015F66"/>
    <w:rsid w:val="00021C7B"/>
    <w:rsid w:val="00022C01"/>
    <w:rsid w:val="00022D05"/>
    <w:rsid w:val="00023150"/>
    <w:rsid w:val="00024FB1"/>
    <w:rsid w:val="00025957"/>
    <w:rsid w:val="00026B0F"/>
    <w:rsid w:val="0003273D"/>
    <w:rsid w:val="00033145"/>
    <w:rsid w:val="00035CB2"/>
    <w:rsid w:val="0003614C"/>
    <w:rsid w:val="00036E33"/>
    <w:rsid w:val="00040198"/>
    <w:rsid w:val="00044414"/>
    <w:rsid w:val="00052B0A"/>
    <w:rsid w:val="00052C77"/>
    <w:rsid w:val="0005498F"/>
    <w:rsid w:val="0005529B"/>
    <w:rsid w:val="00056B8C"/>
    <w:rsid w:val="00057AAE"/>
    <w:rsid w:val="00057C91"/>
    <w:rsid w:val="000634AB"/>
    <w:rsid w:val="00064620"/>
    <w:rsid w:val="00066B3D"/>
    <w:rsid w:val="00070D1D"/>
    <w:rsid w:val="000758D4"/>
    <w:rsid w:val="000765F0"/>
    <w:rsid w:val="00077F98"/>
    <w:rsid w:val="00080D92"/>
    <w:rsid w:val="000812A6"/>
    <w:rsid w:val="000812F1"/>
    <w:rsid w:val="000828CF"/>
    <w:rsid w:val="00083B06"/>
    <w:rsid w:val="0008418D"/>
    <w:rsid w:val="00084FBD"/>
    <w:rsid w:val="00091DCE"/>
    <w:rsid w:val="00093846"/>
    <w:rsid w:val="00093BD4"/>
    <w:rsid w:val="00094463"/>
    <w:rsid w:val="0009469D"/>
    <w:rsid w:val="000978F1"/>
    <w:rsid w:val="000A18DB"/>
    <w:rsid w:val="000A1C07"/>
    <w:rsid w:val="000A4862"/>
    <w:rsid w:val="000A6577"/>
    <w:rsid w:val="000A78C7"/>
    <w:rsid w:val="000B2311"/>
    <w:rsid w:val="000B30D6"/>
    <w:rsid w:val="000B3555"/>
    <w:rsid w:val="000B45D0"/>
    <w:rsid w:val="000B73F9"/>
    <w:rsid w:val="000C0D15"/>
    <w:rsid w:val="000C24EF"/>
    <w:rsid w:val="000C2C22"/>
    <w:rsid w:val="000C33C1"/>
    <w:rsid w:val="000C78C4"/>
    <w:rsid w:val="000D0092"/>
    <w:rsid w:val="000D05F3"/>
    <w:rsid w:val="000D1283"/>
    <w:rsid w:val="000D1419"/>
    <w:rsid w:val="000D45AC"/>
    <w:rsid w:val="000D52EA"/>
    <w:rsid w:val="000D7409"/>
    <w:rsid w:val="000D7692"/>
    <w:rsid w:val="000E232D"/>
    <w:rsid w:val="000E2E41"/>
    <w:rsid w:val="000E4AC0"/>
    <w:rsid w:val="000E53FF"/>
    <w:rsid w:val="000E5C32"/>
    <w:rsid w:val="000E7724"/>
    <w:rsid w:val="000F15A1"/>
    <w:rsid w:val="000F217E"/>
    <w:rsid w:val="000F5393"/>
    <w:rsid w:val="000F61F2"/>
    <w:rsid w:val="000F672B"/>
    <w:rsid w:val="000F6BF2"/>
    <w:rsid w:val="00100E1F"/>
    <w:rsid w:val="00100E9C"/>
    <w:rsid w:val="0010115B"/>
    <w:rsid w:val="00101487"/>
    <w:rsid w:val="00102426"/>
    <w:rsid w:val="00104219"/>
    <w:rsid w:val="00104C29"/>
    <w:rsid w:val="00106DAC"/>
    <w:rsid w:val="00107867"/>
    <w:rsid w:val="00110F16"/>
    <w:rsid w:val="001122DF"/>
    <w:rsid w:val="001123E9"/>
    <w:rsid w:val="00114082"/>
    <w:rsid w:val="001145D1"/>
    <w:rsid w:val="00114E73"/>
    <w:rsid w:val="001170FD"/>
    <w:rsid w:val="00117B58"/>
    <w:rsid w:val="00117FAD"/>
    <w:rsid w:val="00121234"/>
    <w:rsid w:val="00122472"/>
    <w:rsid w:val="001226DF"/>
    <w:rsid w:val="001227CD"/>
    <w:rsid w:val="001228B3"/>
    <w:rsid w:val="00126A26"/>
    <w:rsid w:val="00127799"/>
    <w:rsid w:val="00130989"/>
    <w:rsid w:val="00132C58"/>
    <w:rsid w:val="00136D0D"/>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67783"/>
    <w:rsid w:val="001723F9"/>
    <w:rsid w:val="00172624"/>
    <w:rsid w:val="00172ECF"/>
    <w:rsid w:val="00173189"/>
    <w:rsid w:val="001731A1"/>
    <w:rsid w:val="00175065"/>
    <w:rsid w:val="001754EE"/>
    <w:rsid w:val="00177A1B"/>
    <w:rsid w:val="00181273"/>
    <w:rsid w:val="00182AF2"/>
    <w:rsid w:val="00183F39"/>
    <w:rsid w:val="001857FB"/>
    <w:rsid w:val="0018731B"/>
    <w:rsid w:val="00190CBB"/>
    <w:rsid w:val="00194163"/>
    <w:rsid w:val="001949E1"/>
    <w:rsid w:val="00194D2B"/>
    <w:rsid w:val="00196B23"/>
    <w:rsid w:val="001A1C43"/>
    <w:rsid w:val="001A32C4"/>
    <w:rsid w:val="001A5D91"/>
    <w:rsid w:val="001A5F3A"/>
    <w:rsid w:val="001A6968"/>
    <w:rsid w:val="001A73BF"/>
    <w:rsid w:val="001B30C5"/>
    <w:rsid w:val="001B5A6B"/>
    <w:rsid w:val="001C124A"/>
    <w:rsid w:val="001C22D6"/>
    <w:rsid w:val="001C2A93"/>
    <w:rsid w:val="001C36C0"/>
    <w:rsid w:val="001C3F69"/>
    <w:rsid w:val="001C51C0"/>
    <w:rsid w:val="001C56AA"/>
    <w:rsid w:val="001D0E44"/>
    <w:rsid w:val="001D0FB4"/>
    <w:rsid w:val="001D10D2"/>
    <w:rsid w:val="001D1371"/>
    <w:rsid w:val="001D185E"/>
    <w:rsid w:val="001D3FC9"/>
    <w:rsid w:val="001D4473"/>
    <w:rsid w:val="001D62CF"/>
    <w:rsid w:val="001E4C98"/>
    <w:rsid w:val="001E588D"/>
    <w:rsid w:val="001E7331"/>
    <w:rsid w:val="001E76A0"/>
    <w:rsid w:val="001F0264"/>
    <w:rsid w:val="001F093E"/>
    <w:rsid w:val="001F3154"/>
    <w:rsid w:val="001F6DFD"/>
    <w:rsid w:val="001F6E12"/>
    <w:rsid w:val="0020072B"/>
    <w:rsid w:val="002017D8"/>
    <w:rsid w:val="00201A1D"/>
    <w:rsid w:val="00203476"/>
    <w:rsid w:val="00204FBA"/>
    <w:rsid w:val="002056D6"/>
    <w:rsid w:val="002130FB"/>
    <w:rsid w:val="00215C55"/>
    <w:rsid w:val="00216831"/>
    <w:rsid w:val="00217A1D"/>
    <w:rsid w:val="002211BF"/>
    <w:rsid w:val="00224361"/>
    <w:rsid w:val="002244CD"/>
    <w:rsid w:val="002247DF"/>
    <w:rsid w:val="00224FBD"/>
    <w:rsid w:val="002256EB"/>
    <w:rsid w:val="00227FF9"/>
    <w:rsid w:val="00230D97"/>
    <w:rsid w:val="00231972"/>
    <w:rsid w:val="00234014"/>
    <w:rsid w:val="002340B5"/>
    <w:rsid w:val="0023563B"/>
    <w:rsid w:val="00235641"/>
    <w:rsid w:val="002433BC"/>
    <w:rsid w:val="002454EA"/>
    <w:rsid w:val="0024704B"/>
    <w:rsid w:val="00247B48"/>
    <w:rsid w:val="00250F4C"/>
    <w:rsid w:val="002513D7"/>
    <w:rsid w:val="0025525B"/>
    <w:rsid w:val="00256B62"/>
    <w:rsid w:val="00261B8F"/>
    <w:rsid w:val="002639F7"/>
    <w:rsid w:val="00266C69"/>
    <w:rsid w:val="00270340"/>
    <w:rsid w:val="00270759"/>
    <w:rsid w:val="00270E7E"/>
    <w:rsid w:val="002729BC"/>
    <w:rsid w:val="00273BFC"/>
    <w:rsid w:val="002757AD"/>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16F6"/>
    <w:rsid w:val="002C2E19"/>
    <w:rsid w:val="002C6BE5"/>
    <w:rsid w:val="002C6FE7"/>
    <w:rsid w:val="002C70A7"/>
    <w:rsid w:val="002D0D1E"/>
    <w:rsid w:val="002D2711"/>
    <w:rsid w:val="002D5774"/>
    <w:rsid w:val="002D7A39"/>
    <w:rsid w:val="002E0B50"/>
    <w:rsid w:val="002E0F6C"/>
    <w:rsid w:val="002E147D"/>
    <w:rsid w:val="002E1961"/>
    <w:rsid w:val="002E35D9"/>
    <w:rsid w:val="002E4937"/>
    <w:rsid w:val="002E678B"/>
    <w:rsid w:val="002F0AA6"/>
    <w:rsid w:val="002F1A5E"/>
    <w:rsid w:val="002F1DEA"/>
    <w:rsid w:val="002F249D"/>
    <w:rsid w:val="002F3615"/>
    <w:rsid w:val="002F456C"/>
    <w:rsid w:val="002F515A"/>
    <w:rsid w:val="002F54E8"/>
    <w:rsid w:val="00300CA6"/>
    <w:rsid w:val="00300DE2"/>
    <w:rsid w:val="0030199A"/>
    <w:rsid w:val="00301F65"/>
    <w:rsid w:val="003053A0"/>
    <w:rsid w:val="00305660"/>
    <w:rsid w:val="00305CDA"/>
    <w:rsid w:val="0030681C"/>
    <w:rsid w:val="003079F7"/>
    <w:rsid w:val="003103A6"/>
    <w:rsid w:val="00310A7F"/>
    <w:rsid w:val="003113D3"/>
    <w:rsid w:val="00312D64"/>
    <w:rsid w:val="0031319B"/>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6DEA"/>
    <w:rsid w:val="0033733D"/>
    <w:rsid w:val="00337812"/>
    <w:rsid w:val="00343FF6"/>
    <w:rsid w:val="003442DE"/>
    <w:rsid w:val="003442DF"/>
    <w:rsid w:val="00346C52"/>
    <w:rsid w:val="00351CC6"/>
    <w:rsid w:val="00352B07"/>
    <w:rsid w:val="00354BA7"/>
    <w:rsid w:val="0036200E"/>
    <w:rsid w:val="003627F1"/>
    <w:rsid w:val="00363DC5"/>
    <w:rsid w:val="00364414"/>
    <w:rsid w:val="00365E1B"/>
    <w:rsid w:val="00371801"/>
    <w:rsid w:val="0037384B"/>
    <w:rsid w:val="00380777"/>
    <w:rsid w:val="00380AE1"/>
    <w:rsid w:val="00381437"/>
    <w:rsid w:val="003821F4"/>
    <w:rsid w:val="00382794"/>
    <w:rsid w:val="003838C2"/>
    <w:rsid w:val="003846F0"/>
    <w:rsid w:val="003935A8"/>
    <w:rsid w:val="00393EF1"/>
    <w:rsid w:val="003A2BFA"/>
    <w:rsid w:val="003A3D05"/>
    <w:rsid w:val="003A6355"/>
    <w:rsid w:val="003B2839"/>
    <w:rsid w:val="003B2C02"/>
    <w:rsid w:val="003B3264"/>
    <w:rsid w:val="003B7192"/>
    <w:rsid w:val="003B79F2"/>
    <w:rsid w:val="003C48E5"/>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2FDD"/>
    <w:rsid w:val="003F3762"/>
    <w:rsid w:val="003F4336"/>
    <w:rsid w:val="003F4F79"/>
    <w:rsid w:val="003F582B"/>
    <w:rsid w:val="0040076E"/>
    <w:rsid w:val="0040135A"/>
    <w:rsid w:val="004020D9"/>
    <w:rsid w:val="0040442A"/>
    <w:rsid w:val="004053CA"/>
    <w:rsid w:val="004072EC"/>
    <w:rsid w:val="00410979"/>
    <w:rsid w:val="00410C5C"/>
    <w:rsid w:val="00413F51"/>
    <w:rsid w:val="004169A8"/>
    <w:rsid w:val="0041758F"/>
    <w:rsid w:val="004179C1"/>
    <w:rsid w:val="004263C3"/>
    <w:rsid w:val="004269ED"/>
    <w:rsid w:val="00434161"/>
    <w:rsid w:val="00435F19"/>
    <w:rsid w:val="00440FEB"/>
    <w:rsid w:val="00443D0C"/>
    <w:rsid w:val="00444476"/>
    <w:rsid w:val="004457EB"/>
    <w:rsid w:val="00450121"/>
    <w:rsid w:val="004540C7"/>
    <w:rsid w:val="00455A41"/>
    <w:rsid w:val="00457D7C"/>
    <w:rsid w:val="0046195D"/>
    <w:rsid w:val="00461A0C"/>
    <w:rsid w:val="0046253B"/>
    <w:rsid w:val="0046343A"/>
    <w:rsid w:val="00463686"/>
    <w:rsid w:val="00463D78"/>
    <w:rsid w:val="00471398"/>
    <w:rsid w:val="00471F9F"/>
    <w:rsid w:val="00473356"/>
    <w:rsid w:val="0047516E"/>
    <w:rsid w:val="00483875"/>
    <w:rsid w:val="00486AC6"/>
    <w:rsid w:val="004927C2"/>
    <w:rsid w:val="004932AB"/>
    <w:rsid w:val="00494395"/>
    <w:rsid w:val="0049691A"/>
    <w:rsid w:val="004A15F0"/>
    <w:rsid w:val="004A2B0A"/>
    <w:rsid w:val="004A3E08"/>
    <w:rsid w:val="004A4C75"/>
    <w:rsid w:val="004A6CBE"/>
    <w:rsid w:val="004B0572"/>
    <w:rsid w:val="004B0DC2"/>
    <w:rsid w:val="004B46EF"/>
    <w:rsid w:val="004B5ED7"/>
    <w:rsid w:val="004C00DA"/>
    <w:rsid w:val="004C0D44"/>
    <w:rsid w:val="004C0FB0"/>
    <w:rsid w:val="004C2BA0"/>
    <w:rsid w:val="004C3C55"/>
    <w:rsid w:val="004C6F2E"/>
    <w:rsid w:val="004C7100"/>
    <w:rsid w:val="004C77A4"/>
    <w:rsid w:val="004C7AEE"/>
    <w:rsid w:val="004D063D"/>
    <w:rsid w:val="004D271D"/>
    <w:rsid w:val="004D3074"/>
    <w:rsid w:val="004D34C2"/>
    <w:rsid w:val="004D5EC1"/>
    <w:rsid w:val="004D6746"/>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17FCF"/>
    <w:rsid w:val="00520700"/>
    <w:rsid w:val="00520C6D"/>
    <w:rsid w:val="00520F94"/>
    <w:rsid w:val="00525BBB"/>
    <w:rsid w:val="00526B1A"/>
    <w:rsid w:val="00526E7C"/>
    <w:rsid w:val="00527960"/>
    <w:rsid w:val="00533A59"/>
    <w:rsid w:val="00535541"/>
    <w:rsid w:val="00536624"/>
    <w:rsid w:val="005367C6"/>
    <w:rsid w:val="00536A92"/>
    <w:rsid w:val="00536BAA"/>
    <w:rsid w:val="00536E14"/>
    <w:rsid w:val="005408A6"/>
    <w:rsid w:val="00540AF8"/>
    <w:rsid w:val="005416EF"/>
    <w:rsid w:val="00541D85"/>
    <w:rsid w:val="00543225"/>
    <w:rsid w:val="00544C5A"/>
    <w:rsid w:val="00546267"/>
    <w:rsid w:val="00546754"/>
    <w:rsid w:val="005468BD"/>
    <w:rsid w:val="00555610"/>
    <w:rsid w:val="005622D2"/>
    <w:rsid w:val="00562368"/>
    <w:rsid w:val="0056341E"/>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823FE"/>
    <w:rsid w:val="005869C5"/>
    <w:rsid w:val="00595D36"/>
    <w:rsid w:val="00597CD1"/>
    <w:rsid w:val="005A0E51"/>
    <w:rsid w:val="005A14DD"/>
    <w:rsid w:val="005A1565"/>
    <w:rsid w:val="005A1754"/>
    <w:rsid w:val="005A2D99"/>
    <w:rsid w:val="005A5B01"/>
    <w:rsid w:val="005A7F6D"/>
    <w:rsid w:val="005B12B1"/>
    <w:rsid w:val="005B2DEE"/>
    <w:rsid w:val="005B3CD5"/>
    <w:rsid w:val="005B41E2"/>
    <w:rsid w:val="005B4F46"/>
    <w:rsid w:val="005B5DFD"/>
    <w:rsid w:val="005B6BDC"/>
    <w:rsid w:val="005B7FC3"/>
    <w:rsid w:val="005C0965"/>
    <w:rsid w:val="005C3770"/>
    <w:rsid w:val="005C3941"/>
    <w:rsid w:val="005C4923"/>
    <w:rsid w:val="005C6C98"/>
    <w:rsid w:val="005D1231"/>
    <w:rsid w:val="005D2DE3"/>
    <w:rsid w:val="005D66AA"/>
    <w:rsid w:val="005E0BAD"/>
    <w:rsid w:val="005E1FAD"/>
    <w:rsid w:val="005E27AF"/>
    <w:rsid w:val="005E34C0"/>
    <w:rsid w:val="005E4656"/>
    <w:rsid w:val="005E47B1"/>
    <w:rsid w:val="005E5CDA"/>
    <w:rsid w:val="005E61E1"/>
    <w:rsid w:val="005F2497"/>
    <w:rsid w:val="005F2965"/>
    <w:rsid w:val="005F4AEE"/>
    <w:rsid w:val="005F4B28"/>
    <w:rsid w:val="005F501C"/>
    <w:rsid w:val="005F6114"/>
    <w:rsid w:val="005F6662"/>
    <w:rsid w:val="005F6B0C"/>
    <w:rsid w:val="00601210"/>
    <w:rsid w:val="006026BA"/>
    <w:rsid w:val="00604F57"/>
    <w:rsid w:val="00611436"/>
    <w:rsid w:val="00612E4E"/>
    <w:rsid w:val="00613FE5"/>
    <w:rsid w:val="006153AB"/>
    <w:rsid w:val="00616965"/>
    <w:rsid w:val="00617448"/>
    <w:rsid w:val="00617514"/>
    <w:rsid w:val="006210FE"/>
    <w:rsid w:val="00621359"/>
    <w:rsid w:val="00622C27"/>
    <w:rsid w:val="00622FBA"/>
    <w:rsid w:val="00624F20"/>
    <w:rsid w:val="006261E6"/>
    <w:rsid w:val="0063056B"/>
    <w:rsid w:val="00631BA1"/>
    <w:rsid w:val="006328C2"/>
    <w:rsid w:val="00632D16"/>
    <w:rsid w:val="00635074"/>
    <w:rsid w:val="00635577"/>
    <w:rsid w:val="006355E1"/>
    <w:rsid w:val="0063569B"/>
    <w:rsid w:val="00642CC3"/>
    <w:rsid w:val="00644652"/>
    <w:rsid w:val="006463E0"/>
    <w:rsid w:val="0064726F"/>
    <w:rsid w:val="00651B63"/>
    <w:rsid w:val="0065344A"/>
    <w:rsid w:val="00654262"/>
    <w:rsid w:val="00654DA7"/>
    <w:rsid w:val="0065533D"/>
    <w:rsid w:val="0065583F"/>
    <w:rsid w:val="00657462"/>
    <w:rsid w:val="0066021E"/>
    <w:rsid w:val="00661E4A"/>
    <w:rsid w:val="00661FC0"/>
    <w:rsid w:val="00664A32"/>
    <w:rsid w:val="00666784"/>
    <w:rsid w:val="0067020C"/>
    <w:rsid w:val="00671292"/>
    <w:rsid w:val="006743E7"/>
    <w:rsid w:val="00674602"/>
    <w:rsid w:val="00674819"/>
    <w:rsid w:val="006767B9"/>
    <w:rsid w:val="006779E0"/>
    <w:rsid w:val="00680124"/>
    <w:rsid w:val="006812A5"/>
    <w:rsid w:val="00681703"/>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026D"/>
    <w:rsid w:val="006C15D4"/>
    <w:rsid w:val="006C32E3"/>
    <w:rsid w:val="006C5BE2"/>
    <w:rsid w:val="006C74D3"/>
    <w:rsid w:val="006C78C2"/>
    <w:rsid w:val="006C7C89"/>
    <w:rsid w:val="006D0B42"/>
    <w:rsid w:val="006D1213"/>
    <w:rsid w:val="006D1C47"/>
    <w:rsid w:val="006D21E1"/>
    <w:rsid w:val="006D3492"/>
    <w:rsid w:val="006D366C"/>
    <w:rsid w:val="006D4BDB"/>
    <w:rsid w:val="006D4C0E"/>
    <w:rsid w:val="006E16EC"/>
    <w:rsid w:val="006E17D6"/>
    <w:rsid w:val="006E40E7"/>
    <w:rsid w:val="006E53CC"/>
    <w:rsid w:val="006E6F6E"/>
    <w:rsid w:val="006F3386"/>
    <w:rsid w:val="00701B25"/>
    <w:rsid w:val="0070463B"/>
    <w:rsid w:val="00704B0A"/>
    <w:rsid w:val="007129B5"/>
    <w:rsid w:val="00713650"/>
    <w:rsid w:val="00714F92"/>
    <w:rsid w:val="00720514"/>
    <w:rsid w:val="007207BF"/>
    <w:rsid w:val="00721CA5"/>
    <w:rsid w:val="00723863"/>
    <w:rsid w:val="00723D5B"/>
    <w:rsid w:val="0072730A"/>
    <w:rsid w:val="0073178A"/>
    <w:rsid w:val="00732720"/>
    <w:rsid w:val="00732FC9"/>
    <w:rsid w:val="007348E0"/>
    <w:rsid w:val="00735C2F"/>
    <w:rsid w:val="00736373"/>
    <w:rsid w:val="00740397"/>
    <w:rsid w:val="0074060E"/>
    <w:rsid w:val="00742160"/>
    <w:rsid w:val="007421CE"/>
    <w:rsid w:val="00742853"/>
    <w:rsid w:val="007473E5"/>
    <w:rsid w:val="007522A7"/>
    <w:rsid w:val="0075290F"/>
    <w:rsid w:val="00752D4C"/>
    <w:rsid w:val="00752EB4"/>
    <w:rsid w:val="007539E0"/>
    <w:rsid w:val="007557C4"/>
    <w:rsid w:val="007609D4"/>
    <w:rsid w:val="007615B0"/>
    <w:rsid w:val="00762535"/>
    <w:rsid w:val="007713FF"/>
    <w:rsid w:val="00772A3F"/>
    <w:rsid w:val="00772C38"/>
    <w:rsid w:val="00773C4D"/>
    <w:rsid w:val="00773C6C"/>
    <w:rsid w:val="00774319"/>
    <w:rsid w:val="00775A59"/>
    <w:rsid w:val="00776D35"/>
    <w:rsid w:val="007779EC"/>
    <w:rsid w:val="00781013"/>
    <w:rsid w:val="00781015"/>
    <w:rsid w:val="00781816"/>
    <w:rsid w:val="00783A27"/>
    <w:rsid w:val="00784386"/>
    <w:rsid w:val="00784F8A"/>
    <w:rsid w:val="0078688B"/>
    <w:rsid w:val="00786CF6"/>
    <w:rsid w:val="00786D91"/>
    <w:rsid w:val="00790B2D"/>
    <w:rsid w:val="0079148B"/>
    <w:rsid w:val="007922B3"/>
    <w:rsid w:val="00793360"/>
    <w:rsid w:val="00796CF8"/>
    <w:rsid w:val="007A007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28FE"/>
    <w:rsid w:val="007C7878"/>
    <w:rsid w:val="007D1242"/>
    <w:rsid w:val="007D2814"/>
    <w:rsid w:val="007D4892"/>
    <w:rsid w:val="007D5613"/>
    <w:rsid w:val="007D64C1"/>
    <w:rsid w:val="007E2027"/>
    <w:rsid w:val="007E2057"/>
    <w:rsid w:val="007F06E5"/>
    <w:rsid w:val="007F0D40"/>
    <w:rsid w:val="007F238C"/>
    <w:rsid w:val="007F69A4"/>
    <w:rsid w:val="007F7A01"/>
    <w:rsid w:val="008000B0"/>
    <w:rsid w:val="00800475"/>
    <w:rsid w:val="00801C0F"/>
    <w:rsid w:val="00802474"/>
    <w:rsid w:val="00803655"/>
    <w:rsid w:val="00804B40"/>
    <w:rsid w:val="00804DA1"/>
    <w:rsid w:val="008062BF"/>
    <w:rsid w:val="00807101"/>
    <w:rsid w:val="008071AB"/>
    <w:rsid w:val="00807921"/>
    <w:rsid w:val="008110AD"/>
    <w:rsid w:val="0081433C"/>
    <w:rsid w:val="0081458F"/>
    <w:rsid w:val="00814A84"/>
    <w:rsid w:val="00814C1E"/>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E4C"/>
    <w:rsid w:val="00844F30"/>
    <w:rsid w:val="008457D0"/>
    <w:rsid w:val="0084789C"/>
    <w:rsid w:val="00851951"/>
    <w:rsid w:val="0085591C"/>
    <w:rsid w:val="008565F2"/>
    <w:rsid w:val="00856803"/>
    <w:rsid w:val="0086062F"/>
    <w:rsid w:val="00861B5D"/>
    <w:rsid w:val="008636F6"/>
    <w:rsid w:val="00864138"/>
    <w:rsid w:val="00867DF8"/>
    <w:rsid w:val="00870289"/>
    <w:rsid w:val="00870850"/>
    <w:rsid w:val="00870A3C"/>
    <w:rsid w:val="00872318"/>
    <w:rsid w:val="00873728"/>
    <w:rsid w:val="00873EF0"/>
    <w:rsid w:val="008773A3"/>
    <w:rsid w:val="00882D69"/>
    <w:rsid w:val="008833B4"/>
    <w:rsid w:val="008836ED"/>
    <w:rsid w:val="008857D0"/>
    <w:rsid w:val="00887C0E"/>
    <w:rsid w:val="008913F6"/>
    <w:rsid w:val="00891F73"/>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0AC6"/>
    <w:rsid w:val="008C674E"/>
    <w:rsid w:val="008D36E4"/>
    <w:rsid w:val="008D393A"/>
    <w:rsid w:val="008E3578"/>
    <w:rsid w:val="008E59FE"/>
    <w:rsid w:val="008E6ED2"/>
    <w:rsid w:val="008E7195"/>
    <w:rsid w:val="008E7908"/>
    <w:rsid w:val="008E7B85"/>
    <w:rsid w:val="008F1A7D"/>
    <w:rsid w:val="008F3C94"/>
    <w:rsid w:val="008F425B"/>
    <w:rsid w:val="008F43A2"/>
    <w:rsid w:val="008F4D80"/>
    <w:rsid w:val="008F55FD"/>
    <w:rsid w:val="008F6E01"/>
    <w:rsid w:val="00900998"/>
    <w:rsid w:val="0090191E"/>
    <w:rsid w:val="00901FC4"/>
    <w:rsid w:val="0090238C"/>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77307"/>
    <w:rsid w:val="00982365"/>
    <w:rsid w:val="00982FEA"/>
    <w:rsid w:val="00984525"/>
    <w:rsid w:val="0098620D"/>
    <w:rsid w:val="00986596"/>
    <w:rsid w:val="00986F12"/>
    <w:rsid w:val="00992AF7"/>
    <w:rsid w:val="00993D32"/>
    <w:rsid w:val="009976A4"/>
    <w:rsid w:val="009A3381"/>
    <w:rsid w:val="009A6D80"/>
    <w:rsid w:val="009B026B"/>
    <w:rsid w:val="009B1011"/>
    <w:rsid w:val="009B10B4"/>
    <w:rsid w:val="009B12A5"/>
    <w:rsid w:val="009B53C8"/>
    <w:rsid w:val="009B62B0"/>
    <w:rsid w:val="009B7FA1"/>
    <w:rsid w:val="009C0BAD"/>
    <w:rsid w:val="009C1E0A"/>
    <w:rsid w:val="009C4097"/>
    <w:rsid w:val="009C4CAD"/>
    <w:rsid w:val="009C7D0E"/>
    <w:rsid w:val="009D10C7"/>
    <w:rsid w:val="009D1958"/>
    <w:rsid w:val="009D3547"/>
    <w:rsid w:val="009D42AB"/>
    <w:rsid w:val="009D42B2"/>
    <w:rsid w:val="009D4B5A"/>
    <w:rsid w:val="009E0152"/>
    <w:rsid w:val="009E435F"/>
    <w:rsid w:val="009E4AD5"/>
    <w:rsid w:val="009E6368"/>
    <w:rsid w:val="009F09AF"/>
    <w:rsid w:val="009F28DF"/>
    <w:rsid w:val="009F3C35"/>
    <w:rsid w:val="009F50B5"/>
    <w:rsid w:val="009F52DE"/>
    <w:rsid w:val="009F7226"/>
    <w:rsid w:val="009F7A91"/>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464E"/>
    <w:rsid w:val="00A3525F"/>
    <w:rsid w:val="00A42A46"/>
    <w:rsid w:val="00A43006"/>
    <w:rsid w:val="00A4402E"/>
    <w:rsid w:val="00A4421E"/>
    <w:rsid w:val="00A4683B"/>
    <w:rsid w:val="00A47AB8"/>
    <w:rsid w:val="00A5021D"/>
    <w:rsid w:val="00A51593"/>
    <w:rsid w:val="00A5171A"/>
    <w:rsid w:val="00A53EB9"/>
    <w:rsid w:val="00A548B8"/>
    <w:rsid w:val="00A54D82"/>
    <w:rsid w:val="00A551EC"/>
    <w:rsid w:val="00A569DB"/>
    <w:rsid w:val="00A57C84"/>
    <w:rsid w:val="00A60B55"/>
    <w:rsid w:val="00A65EF1"/>
    <w:rsid w:val="00A70046"/>
    <w:rsid w:val="00A71492"/>
    <w:rsid w:val="00A71939"/>
    <w:rsid w:val="00A71B1A"/>
    <w:rsid w:val="00A7298C"/>
    <w:rsid w:val="00A72F08"/>
    <w:rsid w:val="00A73A0B"/>
    <w:rsid w:val="00A7481D"/>
    <w:rsid w:val="00A75035"/>
    <w:rsid w:val="00A75AE9"/>
    <w:rsid w:val="00A75EF3"/>
    <w:rsid w:val="00A760A1"/>
    <w:rsid w:val="00A762F2"/>
    <w:rsid w:val="00A81B49"/>
    <w:rsid w:val="00A82478"/>
    <w:rsid w:val="00A82911"/>
    <w:rsid w:val="00A82FC4"/>
    <w:rsid w:val="00A83EA3"/>
    <w:rsid w:val="00A85C1F"/>
    <w:rsid w:val="00A8606A"/>
    <w:rsid w:val="00A866D4"/>
    <w:rsid w:val="00A86C14"/>
    <w:rsid w:val="00A878E8"/>
    <w:rsid w:val="00A87928"/>
    <w:rsid w:val="00A93D28"/>
    <w:rsid w:val="00A94886"/>
    <w:rsid w:val="00A94F48"/>
    <w:rsid w:val="00A979A4"/>
    <w:rsid w:val="00AA4860"/>
    <w:rsid w:val="00AA7696"/>
    <w:rsid w:val="00AA78CD"/>
    <w:rsid w:val="00AB2F31"/>
    <w:rsid w:val="00AB3263"/>
    <w:rsid w:val="00AB3A66"/>
    <w:rsid w:val="00AB7710"/>
    <w:rsid w:val="00AC0768"/>
    <w:rsid w:val="00AC07C3"/>
    <w:rsid w:val="00AC3F33"/>
    <w:rsid w:val="00AC6E37"/>
    <w:rsid w:val="00AC6E8F"/>
    <w:rsid w:val="00AC7D8B"/>
    <w:rsid w:val="00AD0043"/>
    <w:rsid w:val="00AD2221"/>
    <w:rsid w:val="00AD6377"/>
    <w:rsid w:val="00AD6C65"/>
    <w:rsid w:val="00AE178E"/>
    <w:rsid w:val="00AE2B89"/>
    <w:rsid w:val="00AE3F04"/>
    <w:rsid w:val="00AE63C7"/>
    <w:rsid w:val="00AF098E"/>
    <w:rsid w:val="00AF18C2"/>
    <w:rsid w:val="00AF2671"/>
    <w:rsid w:val="00AF5F91"/>
    <w:rsid w:val="00AF6DF0"/>
    <w:rsid w:val="00AF6E1D"/>
    <w:rsid w:val="00AF71CD"/>
    <w:rsid w:val="00AF7234"/>
    <w:rsid w:val="00B022FD"/>
    <w:rsid w:val="00B0243F"/>
    <w:rsid w:val="00B05860"/>
    <w:rsid w:val="00B05B82"/>
    <w:rsid w:val="00B06290"/>
    <w:rsid w:val="00B06FA0"/>
    <w:rsid w:val="00B1076F"/>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44A1F"/>
    <w:rsid w:val="00B46E1F"/>
    <w:rsid w:val="00B5030B"/>
    <w:rsid w:val="00B52FC7"/>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4B88"/>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0FA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67C39"/>
    <w:rsid w:val="00C72F8B"/>
    <w:rsid w:val="00C74A2C"/>
    <w:rsid w:val="00C74E71"/>
    <w:rsid w:val="00C7567B"/>
    <w:rsid w:val="00C75B66"/>
    <w:rsid w:val="00C767FA"/>
    <w:rsid w:val="00C831DB"/>
    <w:rsid w:val="00C83E7E"/>
    <w:rsid w:val="00C84E7A"/>
    <w:rsid w:val="00C85FF9"/>
    <w:rsid w:val="00C871FE"/>
    <w:rsid w:val="00C9010C"/>
    <w:rsid w:val="00C902BA"/>
    <w:rsid w:val="00C908A0"/>
    <w:rsid w:val="00C90F77"/>
    <w:rsid w:val="00C91A81"/>
    <w:rsid w:val="00C91C24"/>
    <w:rsid w:val="00C92681"/>
    <w:rsid w:val="00C92E88"/>
    <w:rsid w:val="00C932E2"/>
    <w:rsid w:val="00CA1318"/>
    <w:rsid w:val="00CA2C39"/>
    <w:rsid w:val="00CA7747"/>
    <w:rsid w:val="00CB09DA"/>
    <w:rsid w:val="00CB46E6"/>
    <w:rsid w:val="00CB4BB3"/>
    <w:rsid w:val="00CB5BB8"/>
    <w:rsid w:val="00CB5FFF"/>
    <w:rsid w:val="00CB6464"/>
    <w:rsid w:val="00CB689B"/>
    <w:rsid w:val="00CC00EC"/>
    <w:rsid w:val="00CC12F1"/>
    <w:rsid w:val="00CC1E44"/>
    <w:rsid w:val="00CC2905"/>
    <w:rsid w:val="00CC5BD0"/>
    <w:rsid w:val="00CD2625"/>
    <w:rsid w:val="00CD315A"/>
    <w:rsid w:val="00CD3404"/>
    <w:rsid w:val="00CD3B54"/>
    <w:rsid w:val="00CD5695"/>
    <w:rsid w:val="00CD6AB8"/>
    <w:rsid w:val="00CE0C63"/>
    <w:rsid w:val="00CE232F"/>
    <w:rsid w:val="00CE24C0"/>
    <w:rsid w:val="00CE2798"/>
    <w:rsid w:val="00CE2CBF"/>
    <w:rsid w:val="00CE44C8"/>
    <w:rsid w:val="00CE55E9"/>
    <w:rsid w:val="00CF2DC3"/>
    <w:rsid w:val="00CF39B3"/>
    <w:rsid w:val="00CF780F"/>
    <w:rsid w:val="00D01E17"/>
    <w:rsid w:val="00D02A77"/>
    <w:rsid w:val="00D07933"/>
    <w:rsid w:val="00D10555"/>
    <w:rsid w:val="00D112DD"/>
    <w:rsid w:val="00D116A6"/>
    <w:rsid w:val="00D12686"/>
    <w:rsid w:val="00D1395C"/>
    <w:rsid w:val="00D13BFE"/>
    <w:rsid w:val="00D141D9"/>
    <w:rsid w:val="00D14D92"/>
    <w:rsid w:val="00D15191"/>
    <w:rsid w:val="00D151E1"/>
    <w:rsid w:val="00D16747"/>
    <w:rsid w:val="00D16D3A"/>
    <w:rsid w:val="00D2190A"/>
    <w:rsid w:val="00D220DE"/>
    <w:rsid w:val="00D24180"/>
    <w:rsid w:val="00D24E1A"/>
    <w:rsid w:val="00D268D0"/>
    <w:rsid w:val="00D27287"/>
    <w:rsid w:val="00D3516F"/>
    <w:rsid w:val="00D367C9"/>
    <w:rsid w:val="00D36C86"/>
    <w:rsid w:val="00D3772F"/>
    <w:rsid w:val="00D410BE"/>
    <w:rsid w:val="00D41A03"/>
    <w:rsid w:val="00D43798"/>
    <w:rsid w:val="00D50136"/>
    <w:rsid w:val="00D52438"/>
    <w:rsid w:val="00D537E1"/>
    <w:rsid w:val="00D61226"/>
    <w:rsid w:val="00D61F6A"/>
    <w:rsid w:val="00D6575B"/>
    <w:rsid w:val="00D67933"/>
    <w:rsid w:val="00D714F2"/>
    <w:rsid w:val="00D714FA"/>
    <w:rsid w:val="00D72B12"/>
    <w:rsid w:val="00D731D6"/>
    <w:rsid w:val="00D744AC"/>
    <w:rsid w:val="00D75B8E"/>
    <w:rsid w:val="00D75E46"/>
    <w:rsid w:val="00D806C8"/>
    <w:rsid w:val="00D81A70"/>
    <w:rsid w:val="00D95B1A"/>
    <w:rsid w:val="00D96371"/>
    <w:rsid w:val="00DA2729"/>
    <w:rsid w:val="00DA4CA4"/>
    <w:rsid w:val="00DA5DC6"/>
    <w:rsid w:val="00DA6B10"/>
    <w:rsid w:val="00DA6FF9"/>
    <w:rsid w:val="00DA76D3"/>
    <w:rsid w:val="00DB21D2"/>
    <w:rsid w:val="00DB2562"/>
    <w:rsid w:val="00DB6F35"/>
    <w:rsid w:val="00DB7E41"/>
    <w:rsid w:val="00DC0DF2"/>
    <w:rsid w:val="00DC185D"/>
    <w:rsid w:val="00DC1BCB"/>
    <w:rsid w:val="00DC2EAF"/>
    <w:rsid w:val="00DC3623"/>
    <w:rsid w:val="00DC6344"/>
    <w:rsid w:val="00DC6A49"/>
    <w:rsid w:val="00DC7D55"/>
    <w:rsid w:val="00DC7F91"/>
    <w:rsid w:val="00DD01E6"/>
    <w:rsid w:val="00DD3334"/>
    <w:rsid w:val="00DD38EB"/>
    <w:rsid w:val="00DD588A"/>
    <w:rsid w:val="00DD61BE"/>
    <w:rsid w:val="00DD6CFD"/>
    <w:rsid w:val="00DD7A2E"/>
    <w:rsid w:val="00DE06AF"/>
    <w:rsid w:val="00DE47E0"/>
    <w:rsid w:val="00DE4B72"/>
    <w:rsid w:val="00DF088A"/>
    <w:rsid w:val="00DF114D"/>
    <w:rsid w:val="00DF2A3F"/>
    <w:rsid w:val="00DF3EE8"/>
    <w:rsid w:val="00DF520F"/>
    <w:rsid w:val="00DF549A"/>
    <w:rsid w:val="00DF6054"/>
    <w:rsid w:val="00DF618B"/>
    <w:rsid w:val="00E03B65"/>
    <w:rsid w:val="00E0505B"/>
    <w:rsid w:val="00E06D1E"/>
    <w:rsid w:val="00E11E1C"/>
    <w:rsid w:val="00E133AF"/>
    <w:rsid w:val="00E1346F"/>
    <w:rsid w:val="00E1387E"/>
    <w:rsid w:val="00E16FDC"/>
    <w:rsid w:val="00E2109A"/>
    <w:rsid w:val="00E2461F"/>
    <w:rsid w:val="00E25D51"/>
    <w:rsid w:val="00E306BD"/>
    <w:rsid w:val="00E314DC"/>
    <w:rsid w:val="00E32D4B"/>
    <w:rsid w:val="00E34449"/>
    <w:rsid w:val="00E35D42"/>
    <w:rsid w:val="00E361E4"/>
    <w:rsid w:val="00E36A3D"/>
    <w:rsid w:val="00E37CDD"/>
    <w:rsid w:val="00E402C6"/>
    <w:rsid w:val="00E4480D"/>
    <w:rsid w:val="00E47516"/>
    <w:rsid w:val="00E50079"/>
    <w:rsid w:val="00E50C79"/>
    <w:rsid w:val="00E51BC0"/>
    <w:rsid w:val="00E524AA"/>
    <w:rsid w:val="00E5272F"/>
    <w:rsid w:val="00E53C27"/>
    <w:rsid w:val="00E54092"/>
    <w:rsid w:val="00E55033"/>
    <w:rsid w:val="00E561A7"/>
    <w:rsid w:val="00E5647A"/>
    <w:rsid w:val="00E56834"/>
    <w:rsid w:val="00E60ACC"/>
    <w:rsid w:val="00E62851"/>
    <w:rsid w:val="00E645A8"/>
    <w:rsid w:val="00E64678"/>
    <w:rsid w:val="00E656C0"/>
    <w:rsid w:val="00E67AF5"/>
    <w:rsid w:val="00E67C82"/>
    <w:rsid w:val="00E72424"/>
    <w:rsid w:val="00E730D0"/>
    <w:rsid w:val="00E739B2"/>
    <w:rsid w:val="00E747B6"/>
    <w:rsid w:val="00E758D5"/>
    <w:rsid w:val="00E75EE3"/>
    <w:rsid w:val="00E761AC"/>
    <w:rsid w:val="00E76B74"/>
    <w:rsid w:val="00E82903"/>
    <w:rsid w:val="00E84C71"/>
    <w:rsid w:val="00E8583E"/>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E434B"/>
    <w:rsid w:val="00EE4F69"/>
    <w:rsid w:val="00EE6587"/>
    <w:rsid w:val="00EF03F7"/>
    <w:rsid w:val="00EF20FD"/>
    <w:rsid w:val="00EF377E"/>
    <w:rsid w:val="00EF400A"/>
    <w:rsid w:val="00EF5FF2"/>
    <w:rsid w:val="00EF6991"/>
    <w:rsid w:val="00EF6DC6"/>
    <w:rsid w:val="00F02497"/>
    <w:rsid w:val="00F035FA"/>
    <w:rsid w:val="00F039CD"/>
    <w:rsid w:val="00F053B4"/>
    <w:rsid w:val="00F05597"/>
    <w:rsid w:val="00F0600D"/>
    <w:rsid w:val="00F0679A"/>
    <w:rsid w:val="00F070EF"/>
    <w:rsid w:val="00F07251"/>
    <w:rsid w:val="00F10319"/>
    <w:rsid w:val="00F11E5E"/>
    <w:rsid w:val="00F1203F"/>
    <w:rsid w:val="00F14B8C"/>
    <w:rsid w:val="00F15756"/>
    <w:rsid w:val="00F159D3"/>
    <w:rsid w:val="00F166E7"/>
    <w:rsid w:val="00F1771A"/>
    <w:rsid w:val="00F2022D"/>
    <w:rsid w:val="00F2257E"/>
    <w:rsid w:val="00F26430"/>
    <w:rsid w:val="00F269E6"/>
    <w:rsid w:val="00F30CEB"/>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4B6C"/>
    <w:rsid w:val="00F65884"/>
    <w:rsid w:val="00F706D6"/>
    <w:rsid w:val="00F70D22"/>
    <w:rsid w:val="00F734EA"/>
    <w:rsid w:val="00F76598"/>
    <w:rsid w:val="00F7777A"/>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B6CFA"/>
    <w:rsid w:val="00FB786F"/>
    <w:rsid w:val="00FB7F5A"/>
    <w:rsid w:val="00FC0232"/>
    <w:rsid w:val="00FC1855"/>
    <w:rsid w:val="00FC56BA"/>
    <w:rsid w:val="00FC6250"/>
    <w:rsid w:val="00FC720F"/>
    <w:rsid w:val="00FC748B"/>
    <w:rsid w:val="00FD0BBB"/>
    <w:rsid w:val="00FD37A3"/>
    <w:rsid w:val="00FD5F0C"/>
    <w:rsid w:val="00FD68E2"/>
    <w:rsid w:val="00FD6A41"/>
    <w:rsid w:val="00FE26A1"/>
    <w:rsid w:val="00FE2F1C"/>
    <w:rsid w:val="00FE6A31"/>
    <w:rsid w:val="00FE6A73"/>
    <w:rsid w:val="00FE7CD1"/>
    <w:rsid w:val="00FF19E3"/>
    <w:rsid w:val="00FF1C03"/>
    <w:rsid w:val="00FF25F4"/>
    <w:rsid w:val="00FF2C76"/>
    <w:rsid w:val="00FF3043"/>
    <w:rsid w:val="00FF450B"/>
    <w:rsid w:val="00FF4E8D"/>
    <w:rsid w:val="00FF592F"/>
    <w:rsid w:val="00FF687B"/>
    <w:rsid w:val="00FF77F8"/>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 w:type="paragraph" w:customStyle="1" w:styleId="Code">
    <w:name w:val="Code"/>
    <w:basedOn w:val="Standard"/>
    <w:link w:val="CodeZchn"/>
    <w:qFormat/>
    <w:rsid w:val="005823FE"/>
    <w:pPr>
      <w:pBdr>
        <w:top w:val="single" w:sz="4" w:space="1" w:color="auto"/>
        <w:left w:val="single" w:sz="4" w:space="4" w:color="auto"/>
        <w:bottom w:val="single" w:sz="4" w:space="1" w:color="auto"/>
        <w:right w:val="single" w:sz="4" w:space="4" w:color="auto"/>
      </w:pBdr>
      <w:shd w:val="clear" w:color="auto" w:fill="D9D9D9"/>
      <w:spacing w:after="120"/>
      <w:contextualSpacing/>
    </w:pPr>
    <w:rPr>
      <w:rFonts w:ascii="Courier New" w:eastAsia="Times New Roman" w:hAnsi="Courier New" w:cs="Times New Roman"/>
      <w:noProof/>
      <w:color w:val="auto"/>
      <w:sz w:val="20"/>
      <w:szCs w:val="20"/>
      <w:lang w:eastAsia="de-AT"/>
    </w:rPr>
  </w:style>
  <w:style w:type="character" w:customStyle="1" w:styleId="CodeZchn">
    <w:name w:val="Code Zchn"/>
    <w:link w:val="Code"/>
    <w:rsid w:val="005823FE"/>
    <w:rPr>
      <w:rFonts w:ascii="Courier New" w:eastAsia="Times New Roman" w:hAnsi="Courier New" w:cs="Times New Roman"/>
      <w:noProof/>
      <w:color w:val="auto"/>
      <w:sz w:val="20"/>
      <w:szCs w:val="20"/>
      <w:shd w:val="clear" w:color="auto" w:fill="D9D9D9"/>
      <w:lang w:eastAsia="de-AT"/>
    </w:rPr>
  </w:style>
  <w:style w:type="paragraph" w:customStyle="1" w:styleId="Inlinecode">
    <w:name w:val="Inline code"/>
    <w:basedOn w:val="Standard"/>
    <w:link w:val="InlinecodeZchn"/>
    <w:qFormat/>
    <w:rsid w:val="008F4D80"/>
    <w:pPr>
      <w:pBdr>
        <w:top w:val="single" w:sz="4" w:space="1" w:color="auto"/>
        <w:left w:val="single" w:sz="4" w:space="4" w:color="auto"/>
        <w:bottom w:val="single" w:sz="4" w:space="1" w:color="auto"/>
        <w:right w:val="single" w:sz="4" w:space="4" w:color="auto"/>
      </w:pBdr>
      <w:shd w:val="clear" w:color="auto" w:fill="D9D9D9"/>
    </w:pPr>
    <w:rPr>
      <w:rFonts w:ascii="Courier New" w:eastAsia="Times New Roman" w:hAnsi="Courier New" w:cs="Times New Roman"/>
      <w:noProof/>
      <w:color w:val="auto"/>
      <w:sz w:val="22"/>
      <w:szCs w:val="22"/>
      <w:lang w:eastAsia="de-AT"/>
    </w:rPr>
  </w:style>
  <w:style w:type="character" w:customStyle="1" w:styleId="InlinecodeZchn">
    <w:name w:val="Inline code Zchn"/>
    <w:link w:val="Inlinecode"/>
    <w:rsid w:val="008F4D80"/>
    <w:rPr>
      <w:rFonts w:ascii="Courier New" w:eastAsia="Times New Roman" w:hAnsi="Courier New" w:cs="Times New Roman"/>
      <w:noProof/>
      <w:color w:val="auto"/>
      <w:sz w:val="22"/>
      <w:szCs w:val="22"/>
      <w:shd w:val="clear" w:color="auto" w:fill="D9D9D9"/>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0074749">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2625980">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967011899">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094473270">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695182431">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69567759">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nd/4.0/" TargetMode="External"/><Relationship Id="rId18" Type="http://schemas.openxmlformats.org/officeDocument/2006/relationships/hyperlink" Target="https://www.w3.org/TR/xmldsig-core/" TargetMode="External"/><Relationship Id="rId26" Type="http://schemas.openxmlformats.org/officeDocument/2006/relationships/hyperlink" Target="http://www.ws-i.org/Profiles/BasicSecurityProfile-1.0.html" TargetMode="External"/><Relationship Id="rId3" Type="http://schemas.openxmlformats.org/officeDocument/2006/relationships/customXml" Target="../customXml/item3.xml"/><Relationship Id="rId21" Type="http://schemas.openxmlformats.org/officeDocument/2006/relationships/hyperlink" Target="https://datatracker.ietf.org/doc/html/rfc4848"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peppol.eu/edelivery/" TargetMode="External"/><Relationship Id="rId25" Type="http://schemas.openxmlformats.org/officeDocument/2006/relationships/hyperlink" Target="http://www.ws-i.org/deliverables/basic1.1.html" TargetMode="External"/><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atatracker.ietf.org/doc/html/rfc3986" TargetMode="External"/><Relationship Id="rId29" Type="http://schemas.openxmlformats.org/officeDocument/2006/relationships/hyperlink" Target="https://datatracker.ietf.org/doc/html/rfc623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w3.org/TR/wsdl20/" TargetMode="External"/><Relationship Id="rId32"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oasis-open.org/bdxr/BDX-Location/v1.0/BDX-Location-v1.0.html" TargetMode="External"/><Relationship Id="rId28" Type="http://schemas.openxmlformats.org/officeDocument/2006/relationships/hyperlink" Target="https://datatracker.ietf.org/doc/html/rfc1035"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atatracker.ietf.org/doc/html/rfc2119"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docs.peppol.eu/edelivery/" TargetMode="External"/><Relationship Id="rId27" Type="http://schemas.openxmlformats.org/officeDocument/2006/relationships/hyperlink" Target="https://datatracker.ietf.org/doc/html/rfc1034" TargetMode="External"/><Relationship Id="rId30" Type="http://schemas.openxmlformats.org/officeDocument/2006/relationships/image" Target="media/image5.png"/><Relationship Id="rId35"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2.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3.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683C5-22BD-4AB1-B6B0-A2457D2E3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5972</Words>
  <Characters>34042</Characters>
  <Application>Microsoft Office Word</Application>
  <DocSecurity>0</DocSecurity>
  <Lines>283</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Title</vt:lpstr>
    </vt:vector>
  </TitlesOfParts>
  <Company/>
  <LinksUpToDate>false</LinksUpToDate>
  <CharactersWithSpaces>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Metadata Locator (SML)</dc:title>
  <dc:subject/>
  <dc:creator>OpenPeppol</dc:creator>
  <cp:keywords/>
  <dc:description/>
  <cp:lastModifiedBy>Philip</cp:lastModifiedBy>
  <cp:revision>14</cp:revision>
  <cp:lastPrinted>2024-12-18T19:30:00Z</cp:lastPrinted>
  <dcterms:created xsi:type="dcterms:W3CDTF">2024-12-18T19:20:00Z</dcterms:created>
  <dcterms:modified xsi:type="dcterms:W3CDTF">2025-02-06T09:57:00Z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