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7849717"/>
        <w:docPartObj>
          <w:docPartGallery w:val="Cover Pages"/>
          <w:docPartUnique/>
        </w:docPartObj>
      </w:sdtPr>
      <w:sdtContent>
        <w:p w14:paraId="395C0C1B" w14:textId="1DAA78D3" w:rsidR="008833B4" w:rsidRPr="001227CD" w:rsidRDefault="008833B4" w:rsidP="00EC413E">
          <w:pPr>
            <w:suppressLineNumbers/>
            <w:tabs>
              <w:tab w:val="left" w:pos="5836"/>
            </w:tabs>
          </w:pPr>
          <w:r w:rsidRPr="001227CD">
            <w:rPr>
              <w:noProof/>
              <w:lang w:val="el-GR" w:eastAsia="el-GR"/>
            </w:rPr>
            <w:drawing>
              <wp:anchor distT="0" distB="0" distL="114300" distR="114300" simplePos="0" relativeHeight="251658239" behindDoc="1" locked="0" layoutInCell="1" allowOverlap="1" wp14:anchorId="0369108D" wp14:editId="047F7648">
                <wp:simplePos x="0" y="0"/>
                <wp:positionH relativeFrom="page">
                  <wp:posOffset>0</wp:posOffset>
                </wp:positionH>
                <wp:positionV relativeFrom="page">
                  <wp:posOffset>0</wp:posOffset>
                </wp:positionV>
                <wp:extent cx="7556400" cy="1068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page">
                  <wp14:pctWidth>0</wp14:pctWidth>
                </wp14:sizeRelH>
                <wp14:sizeRelV relativeFrom="page">
                  <wp14:pctHeight>0</wp14:pctHeight>
                </wp14:sizeRelV>
              </wp:anchor>
            </w:drawing>
          </w:r>
          <w:r w:rsidR="00351CC6" w:rsidRPr="001227CD">
            <w:tab/>
          </w:r>
        </w:p>
        <w:p w14:paraId="3B9A3940" w14:textId="5C59E182" w:rsidR="008833B4" w:rsidRPr="001227CD" w:rsidRDefault="004C7100">
          <w:r w:rsidRPr="001227CD">
            <w:rPr>
              <w:noProof/>
              <w:lang w:val="el-GR" w:eastAsia="el-GR"/>
            </w:rPr>
            <mc:AlternateContent>
              <mc:Choice Requires="wps">
                <w:drawing>
                  <wp:anchor distT="0" distB="0" distL="114300" distR="114300" simplePos="0" relativeHeight="251663360" behindDoc="0" locked="0" layoutInCell="1" allowOverlap="1" wp14:anchorId="378DADF3" wp14:editId="311B5F25">
                    <wp:simplePos x="0" y="0"/>
                    <wp:positionH relativeFrom="column">
                      <wp:posOffset>166255</wp:posOffset>
                    </wp:positionH>
                    <wp:positionV relativeFrom="paragraph">
                      <wp:posOffset>2496915</wp:posOffset>
                    </wp:positionV>
                    <wp:extent cx="5511800" cy="371138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11800" cy="3711388"/>
                            </a:xfrm>
                            <a:prstGeom prst="rect">
                              <a:avLst/>
                            </a:prstGeom>
                            <a:noFill/>
                            <a:ln w="6350">
                              <a:noFill/>
                            </a:ln>
                          </wps:spPr>
                          <wps:txb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6EA8CD06"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del w:id="0" w:author="PH" w:date="2024-11-11T21:56:00Z" w16du:dateUtc="2024-11-11T20:56:00Z">
                                  <w:r w:rsidR="00B13212" w:rsidDel="00CA739F">
                                    <w:rPr>
                                      <w:sz w:val="36"/>
                                      <w:szCs w:val="36"/>
                                    </w:rPr>
                                    <w:delText>In use</w:delText>
                                  </w:r>
                                </w:del>
                                <w:ins w:id="1" w:author="PH" w:date="2024-12-18T20:32:00Z" w16du:dateUtc="2024-12-18T19:32:00Z">
                                  <w:r w:rsidR="00C90B4A">
                                    <w:rPr>
                                      <w:sz w:val="36"/>
                                      <w:szCs w:val="36"/>
                                    </w:rPr>
                                    <w:t xml:space="preserve">Public Review </w:t>
                                  </w:r>
                                </w:ins>
                                <w:ins w:id="2" w:author="PH" w:date="2024-11-11T21:56:00Z" w16du:dateUtc="2024-11-11T20:56:00Z">
                                  <w:r w:rsidR="00CA739F">
                                    <w:rPr>
                                      <w:sz w:val="36"/>
                                      <w:szCs w:val="36"/>
                                    </w:rPr>
                                    <w:t>Draft</w:t>
                                  </w:r>
                                </w:ins>
                                <w:r w:rsidR="00742160" w:rsidRPr="00293608">
                                  <w:rPr>
                                    <w:sz w:val="36"/>
                                    <w:szCs w:val="36"/>
                                  </w:rPr>
                                  <w:t xml:space="preserve"> - Version: </w:t>
                                </w:r>
                                <w:r w:rsidR="00B13212">
                                  <w:rPr>
                                    <w:sz w:val="36"/>
                                    <w:szCs w:val="36"/>
                                  </w:rPr>
                                  <w:t>4.</w:t>
                                </w:r>
                                <w:del w:id="3" w:author="PH" w:date="2024-11-11T21:56:00Z" w16du:dateUtc="2024-11-11T20:56:00Z">
                                  <w:r w:rsidR="00B13212" w:rsidDel="00CA739F">
                                    <w:rPr>
                                      <w:sz w:val="36"/>
                                      <w:szCs w:val="36"/>
                                    </w:rPr>
                                    <w:delText>3</w:delText>
                                  </w:r>
                                </w:del>
                                <w:ins w:id="4" w:author="PH" w:date="2024-11-11T21:56:00Z" w16du:dateUtc="2024-11-11T20:56:00Z">
                                  <w:r w:rsidR="00CA739F">
                                    <w:rPr>
                                      <w:sz w:val="36"/>
                                      <w:szCs w:val="36"/>
                                    </w:rPr>
                                    <w:t>4</w:t>
                                  </w:r>
                                </w:ins>
                                <w:r w:rsidR="00B13212">
                                  <w:rPr>
                                    <w:sz w:val="36"/>
                                    <w:szCs w:val="36"/>
                                  </w:rPr>
                                  <w:t>.0</w:t>
                                </w:r>
                              </w:p>
                              <w:p w14:paraId="78EF9452" w14:textId="7DB73578"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del w:id="5" w:author="PH" w:date="2024-11-11T21:56:00Z" w16du:dateUtc="2024-11-11T20:56:00Z">
                                  <w:r w:rsidR="00E951F2" w:rsidDel="00CA739F">
                                    <w:rPr>
                                      <w:sz w:val="36"/>
                                      <w:szCs w:val="36"/>
                                    </w:rPr>
                                    <w:delText>10</w:delText>
                                  </w:r>
                                </w:del>
                                <w:ins w:id="6" w:author="PH" w:date="2024-11-11T21:56:00Z" w16du:dateUtc="2024-11-11T20:56:00Z">
                                  <w:r w:rsidR="00CA739F">
                                    <w:rPr>
                                      <w:sz w:val="36"/>
                                      <w:szCs w:val="36"/>
                                    </w:rPr>
                                    <w:t>1</w:t>
                                  </w:r>
                                </w:ins>
                                <w:ins w:id="7" w:author="PH" w:date="2024-12-19T14:00:00Z" w16du:dateUtc="2024-12-19T13:00:00Z">
                                  <w:r w:rsidR="00D41364">
                                    <w:rPr>
                                      <w:sz w:val="36"/>
                                      <w:szCs w:val="36"/>
                                    </w:rPr>
                                    <w:t>2</w:t>
                                  </w:r>
                                </w:ins>
                                <w:r w:rsidR="00B13212">
                                  <w:rPr>
                                    <w:sz w:val="36"/>
                                    <w:szCs w:val="36"/>
                                  </w:rPr>
                                  <w:t>-</w:t>
                                </w:r>
                                <w:del w:id="8" w:author="PH" w:date="2024-11-11T21:57:00Z" w16du:dateUtc="2024-11-11T20:57:00Z">
                                  <w:r w:rsidR="00E951F2" w:rsidDel="00CA739F">
                                    <w:rPr>
                                      <w:sz w:val="36"/>
                                      <w:szCs w:val="36"/>
                                    </w:rPr>
                                    <w:delText>0</w:delText>
                                  </w:r>
                                  <w:r w:rsidR="00E16FDC" w:rsidDel="00CA739F">
                                    <w:rPr>
                                      <w:sz w:val="36"/>
                                      <w:szCs w:val="36"/>
                                    </w:rPr>
                                    <w:delText>3</w:delText>
                                  </w:r>
                                </w:del>
                                <w:ins w:id="9" w:author="PH" w:date="2024-11-11T21:57:00Z" w16du:dateUtc="2024-11-11T20:57:00Z">
                                  <w:r w:rsidR="00CA739F">
                                    <w:rPr>
                                      <w:sz w:val="36"/>
                                      <w:szCs w:val="36"/>
                                    </w:rPr>
                                    <w:t>1</w:t>
                                  </w:r>
                                </w:ins>
                                <w:ins w:id="10" w:author="PH" w:date="2024-12-19T14:00:00Z" w16du:dateUtc="2024-12-19T13:00:00Z">
                                  <w:r w:rsidR="00D41364">
                                    <w:rPr>
                                      <w:sz w:val="36"/>
                                      <w:szCs w:val="36"/>
                                    </w:rPr>
                                    <w:t>9</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1pt;margin-top:196.6pt;width:434pt;height:2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jlGA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" filled="f" stroked="f" strokeweight=".5pt">
                    <v:textbo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6EA8CD06"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del w:id="11" w:author="PH" w:date="2024-11-11T21:56:00Z" w16du:dateUtc="2024-11-11T20:56:00Z">
                            <w:r w:rsidR="00B13212" w:rsidDel="00CA739F">
                              <w:rPr>
                                <w:sz w:val="36"/>
                                <w:szCs w:val="36"/>
                              </w:rPr>
                              <w:delText>In use</w:delText>
                            </w:r>
                          </w:del>
                          <w:ins w:id="12" w:author="PH" w:date="2024-12-18T20:32:00Z" w16du:dateUtc="2024-12-18T19:32:00Z">
                            <w:r w:rsidR="00C90B4A">
                              <w:rPr>
                                <w:sz w:val="36"/>
                                <w:szCs w:val="36"/>
                              </w:rPr>
                              <w:t xml:space="preserve">Public Review </w:t>
                            </w:r>
                          </w:ins>
                          <w:ins w:id="13" w:author="PH" w:date="2024-11-11T21:56:00Z" w16du:dateUtc="2024-11-11T20:56:00Z">
                            <w:r w:rsidR="00CA739F">
                              <w:rPr>
                                <w:sz w:val="36"/>
                                <w:szCs w:val="36"/>
                              </w:rPr>
                              <w:t>Draft</w:t>
                            </w:r>
                          </w:ins>
                          <w:r w:rsidR="00742160" w:rsidRPr="00293608">
                            <w:rPr>
                              <w:sz w:val="36"/>
                              <w:szCs w:val="36"/>
                            </w:rPr>
                            <w:t xml:space="preserve"> - Version: </w:t>
                          </w:r>
                          <w:r w:rsidR="00B13212">
                            <w:rPr>
                              <w:sz w:val="36"/>
                              <w:szCs w:val="36"/>
                            </w:rPr>
                            <w:t>4.</w:t>
                          </w:r>
                          <w:del w:id="14" w:author="PH" w:date="2024-11-11T21:56:00Z" w16du:dateUtc="2024-11-11T20:56:00Z">
                            <w:r w:rsidR="00B13212" w:rsidDel="00CA739F">
                              <w:rPr>
                                <w:sz w:val="36"/>
                                <w:szCs w:val="36"/>
                              </w:rPr>
                              <w:delText>3</w:delText>
                            </w:r>
                          </w:del>
                          <w:ins w:id="15" w:author="PH" w:date="2024-11-11T21:56:00Z" w16du:dateUtc="2024-11-11T20:56:00Z">
                            <w:r w:rsidR="00CA739F">
                              <w:rPr>
                                <w:sz w:val="36"/>
                                <w:szCs w:val="36"/>
                              </w:rPr>
                              <w:t>4</w:t>
                            </w:r>
                          </w:ins>
                          <w:r w:rsidR="00B13212">
                            <w:rPr>
                              <w:sz w:val="36"/>
                              <w:szCs w:val="36"/>
                            </w:rPr>
                            <w:t>.0</w:t>
                          </w:r>
                        </w:p>
                        <w:p w14:paraId="78EF9452" w14:textId="7DB73578"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del w:id="16" w:author="PH" w:date="2024-11-11T21:56:00Z" w16du:dateUtc="2024-11-11T20:56:00Z">
                            <w:r w:rsidR="00E951F2" w:rsidDel="00CA739F">
                              <w:rPr>
                                <w:sz w:val="36"/>
                                <w:szCs w:val="36"/>
                              </w:rPr>
                              <w:delText>10</w:delText>
                            </w:r>
                          </w:del>
                          <w:ins w:id="17" w:author="PH" w:date="2024-11-11T21:56:00Z" w16du:dateUtc="2024-11-11T20:56:00Z">
                            <w:r w:rsidR="00CA739F">
                              <w:rPr>
                                <w:sz w:val="36"/>
                                <w:szCs w:val="36"/>
                              </w:rPr>
                              <w:t>1</w:t>
                            </w:r>
                          </w:ins>
                          <w:ins w:id="18" w:author="PH" w:date="2024-12-19T14:00:00Z" w16du:dateUtc="2024-12-19T13:00:00Z">
                            <w:r w:rsidR="00D41364">
                              <w:rPr>
                                <w:sz w:val="36"/>
                                <w:szCs w:val="36"/>
                              </w:rPr>
                              <w:t>2</w:t>
                            </w:r>
                          </w:ins>
                          <w:r w:rsidR="00B13212">
                            <w:rPr>
                              <w:sz w:val="36"/>
                              <w:szCs w:val="36"/>
                            </w:rPr>
                            <w:t>-</w:t>
                          </w:r>
                          <w:del w:id="19" w:author="PH" w:date="2024-11-11T21:57:00Z" w16du:dateUtc="2024-11-11T20:57:00Z">
                            <w:r w:rsidR="00E951F2" w:rsidDel="00CA739F">
                              <w:rPr>
                                <w:sz w:val="36"/>
                                <w:szCs w:val="36"/>
                              </w:rPr>
                              <w:delText>0</w:delText>
                            </w:r>
                            <w:r w:rsidR="00E16FDC" w:rsidDel="00CA739F">
                              <w:rPr>
                                <w:sz w:val="36"/>
                                <w:szCs w:val="36"/>
                              </w:rPr>
                              <w:delText>3</w:delText>
                            </w:r>
                          </w:del>
                          <w:ins w:id="20" w:author="PH" w:date="2024-11-11T21:57:00Z" w16du:dateUtc="2024-11-11T20:57:00Z">
                            <w:r w:rsidR="00CA739F">
                              <w:rPr>
                                <w:sz w:val="36"/>
                                <w:szCs w:val="36"/>
                              </w:rPr>
                              <w:t>1</w:t>
                            </w:r>
                          </w:ins>
                          <w:ins w:id="21" w:author="PH" w:date="2024-12-19T14:00:00Z" w16du:dateUtc="2024-12-19T13:00:00Z">
                            <w:r w:rsidR="00D41364">
                              <w:rPr>
                                <w:sz w:val="36"/>
                                <w:szCs w:val="36"/>
                              </w:rPr>
                              <w:t>9</w:t>
                            </w:r>
                          </w:ins>
                        </w:p>
                      </w:txbxContent>
                    </v:textbox>
                  </v:shape>
                </w:pict>
              </mc:Fallback>
            </mc:AlternateContent>
          </w:r>
          <w:r w:rsidR="008833B4" w:rsidRPr="001227CD">
            <w:rPr>
              <w:noProof/>
              <w:lang w:val="el-GR" w:eastAsia="el-GR"/>
            </w:rPr>
            <mc:AlternateContent>
              <mc:Choice Requires="wpg">
                <w:drawing>
                  <wp:anchor distT="0" distB="0" distL="114300" distR="114300" simplePos="0" relativeHeight="251669504" behindDoc="0" locked="0" layoutInCell="1" allowOverlap="1" wp14:anchorId="4990A782" wp14:editId="7F2D1BA7">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69504"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1227CD">
            <w:br w:type="page"/>
          </w:r>
        </w:p>
      </w:sdtContent>
    </w:sdt>
    <w:sdt>
      <w:sdtPr>
        <w:rPr>
          <w:rFonts w:asciiTheme="minorHAnsi" w:eastAsiaTheme="minorEastAsia" w:hAnsiTheme="minorHAnsi" w:cstheme="minorBidi"/>
          <w:b w:val="0"/>
          <w:color w:val="auto"/>
          <w:sz w:val="24"/>
          <w:szCs w:val="24"/>
          <w:lang w:val="en-GB"/>
        </w:rPr>
        <w:id w:val="-2143799084"/>
        <w:docPartObj>
          <w:docPartGallery w:val="Table of Contents"/>
          <w:docPartUnique/>
        </w:docPartObj>
      </w:sdtPr>
      <w:sdtEndPr>
        <w:rPr>
          <w:color w:val="00326D"/>
        </w:rPr>
      </w:sdtEndPr>
      <w:sdtContent>
        <w:p w14:paraId="37427159" w14:textId="77777777" w:rsidR="009E4AD5" w:rsidRPr="001227CD" w:rsidRDefault="009E4AD5" w:rsidP="009E4AD5">
          <w:pPr>
            <w:pStyle w:val="PTOCHeading"/>
            <w:rPr>
              <w:lang w:val="en-GB"/>
            </w:rPr>
          </w:pPr>
          <w:r w:rsidRPr="001227CD">
            <w:rPr>
              <w:lang w:val="en-GB"/>
            </w:rPr>
            <w:t>Table of Contents</w:t>
          </w:r>
        </w:p>
        <w:p w14:paraId="11D0166F" w14:textId="3BDA691D" w:rsidR="00F47557" w:rsidRDefault="009E4AD5">
          <w:pPr>
            <w:pStyle w:val="Verzeichnis1"/>
            <w:tabs>
              <w:tab w:val="right" w:leader="dot" w:pos="9010"/>
            </w:tabs>
            <w:rPr>
              <w:rFonts w:asciiTheme="minorHAnsi" w:eastAsiaTheme="minorEastAsia" w:hAnsiTheme="minorHAnsi"/>
              <w:b w:val="0"/>
              <w:noProof/>
              <w:color w:val="auto"/>
              <w:kern w:val="2"/>
              <w:lang w:eastAsia="en-GB"/>
              <w14:ligatures w14:val="standardContextual"/>
            </w:rPr>
          </w:pPr>
          <w:r>
            <w:rPr>
              <w:bCs/>
            </w:rPr>
            <w:fldChar w:fldCharType="begin"/>
          </w:r>
          <w:r>
            <w:rPr>
              <w:bCs/>
            </w:rPr>
            <w:instrText xml:space="preserve"> TOC \o "1-5" \h \z \u </w:instrText>
          </w:r>
          <w:r>
            <w:rPr>
              <w:bCs/>
            </w:rPr>
            <w:fldChar w:fldCharType="separate"/>
          </w:r>
          <w:hyperlink w:anchor="_Toc178802289" w:history="1">
            <w:r w:rsidR="00F47557" w:rsidRPr="00C959E3">
              <w:rPr>
                <w:rStyle w:val="Hyperlink"/>
                <w:noProof/>
              </w:rPr>
              <w:t>Revision History</w:t>
            </w:r>
            <w:r w:rsidR="00F47557">
              <w:rPr>
                <w:noProof/>
                <w:webHidden/>
              </w:rPr>
              <w:tab/>
            </w:r>
            <w:r w:rsidR="00F47557">
              <w:rPr>
                <w:noProof/>
                <w:webHidden/>
              </w:rPr>
              <w:fldChar w:fldCharType="begin"/>
            </w:r>
            <w:r w:rsidR="00F47557">
              <w:rPr>
                <w:noProof/>
                <w:webHidden/>
              </w:rPr>
              <w:instrText xml:space="preserve"> PAGEREF _Toc178802289 \h </w:instrText>
            </w:r>
            <w:r w:rsidR="00F47557">
              <w:rPr>
                <w:noProof/>
                <w:webHidden/>
              </w:rPr>
            </w:r>
            <w:r w:rsidR="00F47557">
              <w:rPr>
                <w:noProof/>
                <w:webHidden/>
              </w:rPr>
              <w:fldChar w:fldCharType="separate"/>
            </w:r>
            <w:r w:rsidR="004B46EF">
              <w:rPr>
                <w:noProof/>
                <w:webHidden/>
              </w:rPr>
              <w:t>6</w:t>
            </w:r>
            <w:r w:rsidR="00F47557">
              <w:rPr>
                <w:noProof/>
                <w:webHidden/>
              </w:rPr>
              <w:fldChar w:fldCharType="end"/>
            </w:r>
          </w:hyperlink>
        </w:p>
        <w:p w14:paraId="76F966FB" w14:textId="138866E3" w:rsidR="00F47557" w:rsidRDefault="00F47557">
          <w:pPr>
            <w:pStyle w:val="Verzeichnis1"/>
            <w:tabs>
              <w:tab w:val="right" w:leader="dot" w:pos="9010"/>
            </w:tabs>
            <w:rPr>
              <w:rFonts w:asciiTheme="minorHAnsi" w:eastAsiaTheme="minorEastAsia" w:hAnsiTheme="minorHAnsi"/>
              <w:b w:val="0"/>
              <w:noProof/>
              <w:color w:val="auto"/>
              <w:kern w:val="2"/>
              <w:lang w:eastAsia="en-GB"/>
              <w14:ligatures w14:val="standardContextual"/>
            </w:rPr>
          </w:pPr>
          <w:hyperlink w:anchor="_Toc178802290" w:history="1">
            <w:r w:rsidRPr="00C959E3">
              <w:rPr>
                <w:rStyle w:val="Hyperlink"/>
                <w:noProof/>
                <w:lang w:val="sv-SE"/>
              </w:rPr>
              <w:t>Contributors</w:t>
            </w:r>
            <w:r>
              <w:rPr>
                <w:noProof/>
                <w:webHidden/>
              </w:rPr>
              <w:tab/>
            </w:r>
            <w:r>
              <w:rPr>
                <w:noProof/>
                <w:webHidden/>
              </w:rPr>
              <w:fldChar w:fldCharType="begin"/>
            </w:r>
            <w:r>
              <w:rPr>
                <w:noProof/>
                <w:webHidden/>
              </w:rPr>
              <w:instrText xml:space="preserve"> PAGEREF _Toc178802290 \h </w:instrText>
            </w:r>
            <w:r>
              <w:rPr>
                <w:noProof/>
                <w:webHidden/>
              </w:rPr>
            </w:r>
            <w:r>
              <w:rPr>
                <w:noProof/>
                <w:webHidden/>
              </w:rPr>
              <w:fldChar w:fldCharType="separate"/>
            </w:r>
            <w:r w:rsidR="004B46EF">
              <w:rPr>
                <w:noProof/>
                <w:webHidden/>
              </w:rPr>
              <w:t>7</w:t>
            </w:r>
            <w:r>
              <w:rPr>
                <w:noProof/>
                <w:webHidden/>
              </w:rPr>
              <w:fldChar w:fldCharType="end"/>
            </w:r>
          </w:hyperlink>
        </w:p>
        <w:p w14:paraId="58F09009" w14:textId="0C85EE10"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1" w:history="1">
            <w:r w:rsidRPr="00C959E3">
              <w:rPr>
                <w:rStyle w:val="Hyperlink"/>
                <w:noProof/>
                <w:lang w:val="sv-SE"/>
              </w:rPr>
              <w:t>Organisations</w:t>
            </w:r>
            <w:r>
              <w:rPr>
                <w:noProof/>
                <w:webHidden/>
              </w:rPr>
              <w:tab/>
            </w:r>
            <w:r>
              <w:rPr>
                <w:noProof/>
                <w:webHidden/>
              </w:rPr>
              <w:fldChar w:fldCharType="begin"/>
            </w:r>
            <w:r>
              <w:rPr>
                <w:noProof/>
                <w:webHidden/>
              </w:rPr>
              <w:instrText xml:space="preserve"> PAGEREF _Toc178802291 \h </w:instrText>
            </w:r>
            <w:r>
              <w:rPr>
                <w:noProof/>
                <w:webHidden/>
              </w:rPr>
            </w:r>
            <w:r>
              <w:rPr>
                <w:noProof/>
                <w:webHidden/>
              </w:rPr>
              <w:fldChar w:fldCharType="separate"/>
            </w:r>
            <w:r w:rsidR="004B46EF">
              <w:rPr>
                <w:noProof/>
                <w:webHidden/>
              </w:rPr>
              <w:t>7</w:t>
            </w:r>
            <w:r>
              <w:rPr>
                <w:noProof/>
                <w:webHidden/>
              </w:rPr>
              <w:fldChar w:fldCharType="end"/>
            </w:r>
          </w:hyperlink>
        </w:p>
        <w:p w14:paraId="1FD295FE" w14:textId="77F0BB7B"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2" w:history="1">
            <w:r w:rsidRPr="00C959E3">
              <w:rPr>
                <w:rStyle w:val="Hyperlink"/>
                <w:noProof/>
              </w:rPr>
              <w:t>Persons</w:t>
            </w:r>
            <w:r>
              <w:rPr>
                <w:noProof/>
                <w:webHidden/>
              </w:rPr>
              <w:tab/>
            </w:r>
            <w:r>
              <w:rPr>
                <w:noProof/>
                <w:webHidden/>
              </w:rPr>
              <w:fldChar w:fldCharType="begin"/>
            </w:r>
            <w:r>
              <w:rPr>
                <w:noProof/>
                <w:webHidden/>
              </w:rPr>
              <w:instrText xml:space="preserve"> PAGEREF _Toc178802292 \h </w:instrText>
            </w:r>
            <w:r>
              <w:rPr>
                <w:noProof/>
                <w:webHidden/>
              </w:rPr>
            </w:r>
            <w:r>
              <w:rPr>
                <w:noProof/>
                <w:webHidden/>
              </w:rPr>
              <w:fldChar w:fldCharType="separate"/>
            </w:r>
            <w:r w:rsidR="004B46EF">
              <w:rPr>
                <w:noProof/>
                <w:webHidden/>
              </w:rPr>
              <w:t>7</w:t>
            </w:r>
            <w:r>
              <w:rPr>
                <w:noProof/>
                <w:webHidden/>
              </w:rPr>
              <w:fldChar w:fldCharType="end"/>
            </w:r>
          </w:hyperlink>
        </w:p>
        <w:p w14:paraId="6CD0FA40" w14:textId="073F8A69"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3" w:history="1">
            <w:r w:rsidRPr="00C959E3">
              <w:rPr>
                <w:rStyle w:val="Hyperlink"/>
                <w:noProof/>
              </w:rPr>
              <w:t>1</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w:t>
            </w:r>
            <w:r>
              <w:rPr>
                <w:noProof/>
                <w:webHidden/>
              </w:rPr>
              <w:tab/>
            </w:r>
            <w:r>
              <w:rPr>
                <w:noProof/>
                <w:webHidden/>
              </w:rPr>
              <w:fldChar w:fldCharType="begin"/>
            </w:r>
            <w:r>
              <w:rPr>
                <w:noProof/>
                <w:webHidden/>
              </w:rPr>
              <w:instrText xml:space="preserve"> PAGEREF _Toc178802293 \h </w:instrText>
            </w:r>
            <w:r>
              <w:rPr>
                <w:noProof/>
                <w:webHidden/>
              </w:rPr>
            </w:r>
            <w:r>
              <w:rPr>
                <w:noProof/>
                <w:webHidden/>
              </w:rPr>
              <w:fldChar w:fldCharType="separate"/>
            </w:r>
            <w:r w:rsidR="004B46EF">
              <w:rPr>
                <w:noProof/>
                <w:webHidden/>
              </w:rPr>
              <w:t>8</w:t>
            </w:r>
            <w:r>
              <w:rPr>
                <w:noProof/>
                <w:webHidden/>
              </w:rPr>
              <w:fldChar w:fldCharType="end"/>
            </w:r>
          </w:hyperlink>
        </w:p>
        <w:p w14:paraId="281D664F" w14:textId="3D002F33"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4" w:history="1">
            <w:r w:rsidRPr="00C959E3">
              <w:rPr>
                <w:rStyle w:val="Hyperlink"/>
                <w:noProof/>
              </w:rPr>
              <w:t>1.1</w:t>
            </w:r>
            <w:r>
              <w:rPr>
                <w:rFonts w:asciiTheme="minorHAnsi" w:eastAsiaTheme="minorEastAsia" w:hAnsiTheme="minorHAnsi"/>
                <w:noProof/>
                <w:color w:val="auto"/>
                <w:kern w:val="2"/>
                <w:lang w:eastAsia="en-GB"/>
                <w14:ligatures w14:val="standardContextual"/>
              </w:rPr>
              <w:tab/>
            </w:r>
            <w:r w:rsidRPr="00C959E3">
              <w:rPr>
                <w:rStyle w:val="Hyperlink"/>
                <w:noProof/>
              </w:rPr>
              <w:t>Audience</w:t>
            </w:r>
            <w:r>
              <w:rPr>
                <w:noProof/>
                <w:webHidden/>
              </w:rPr>
              <w:tab/>
            </w:r>
            <w:r>
              <w:rPr>
                <w:noProof/>
                <w:webHidden/>
              </w:rPr>
              <w:fldChar w:fldCharType="begin"/>
            </w:r>
            <w:r>
              <w:rPr>
                <w:noProof/>
                <w:webHidden/>
              </w:rPr>
              <w:instrText xml:space="preserve"> PAGEREF _Toc178802294 \h </w:instrText>
            </w:r>
            <w:r>
              <w:rPr>
                <w:noProof/>
                <w:webHidden/>
              </w:rPr>
            </w:r>
            <w:r>
              <w:rPr>
                <w:noProof/>
                <w:webHidden/>
              </w:rPr>
              <w:fldChar w:fldCharType="separate"/>
            </w:r>
            <w:r w:rsidR="004B46EF">
              <w:rPr>
                <w:noProof/>
                <w:webHidden/>
              </w:rPr>
              <w:t>8</w:t>
            </w:r>
            <w:r>
              <w:rPr>
                <w:noProof/>
                <w:webHidden/>
              </w:rPr>
              <w:fldChar w:fldCharType="end"/>
            </w:r>
          </w:hyperlink>
        </w:p>
        <w:p w14:paraId="0AEA9E53" w14:textId="16D620C7"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5" w:history="1">
            <w:r w:rsidRPr="00C959E3">
              <w:rPr>
                <w:rStyle w:val="Hyperlink"/>
                <w:noProof/>
              </w:rPr>
              <w:t>1.2</w:t>
            </w:r>
            <w:r>
              <w:rPr>
                <w:rFonts w:asciiTheme="minorHAnsi" w:eastAsiaTheme="minorEastAsia" w:hAnsiTheme="minorHAnsi"/>
                <w:noProof/>
                <w:color w:val="auto"/>
                <w:kern w:val="2"/>
                <w:lang w:eastAsia="en-GB"/>
                <w14:ligatures w14:val="standardContextual"/>
              </w:rPr>
              <w:tab/>
            </w:r>
            <w:r w:rsidRPr="00C959E3">
              <w:rPr>
                <w:rStyle w:val="Hyperlink"/>
                <w:noProof/>
              </w:rPr>
              <w:t>References</w:t>
            </w:r>
            <w:r>
              <w:rPr>
                <w:noProof/>
                <w:webHidden/>
              </w:rPr>
              <w:tab/>
            </w:r>
            <w:r>
              <w:rPr>
                <w:noProof/>
                <w:webHidden/>
              </w:rPr>
              <w:fldChar w:fldCharType="begin"/>
            </w:r>
            <w:r>
              <w:rPr>
                <w:noProof/>
                <w:webHidden/>
              </w:rPr>
              <w:instrText xml:space="preserve"> PAGEREF _Toc178802295 \h </w:instrText>
            </w:r>
            <w:r>
              <w:rPr>
                <w:noProof/>
                <w:webHidden/>
              </w:rPr>
            </w:r>
            <w:r>
              <w:rPr>
                <w:noProof/>
                <w:webHidden/>
              </w:rPr>
              <w:fldChar w:fldCharType="separate"/>
            </w:r>
            <w:r w:rsidR="004B46EF">
              <w:rPr>
                <w:noProof/>
                <w:webHidden/>
              </w:rPr>
              <w:t>8</w:t>
            </w:r>
            <w:r>
              <w:rPr>
                <w:noProof/>
                <w:webHidden/>
              </w:rPr>
              <w:fldChar w:fldCharType="end"/>
            </w:r>
          </w:hyperlink>
        </w:p>
        <w:p w14:paraId="65C87D6A" w14:textId="2F0B11DE"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6" w:history="1">
            <w:r w:rsidRPr="00C959E3">
              <w:rPr>
                <w:rStyle w:val="Hyperlink"/>
                <w:noProof/>
              </w:rPr>
              <w:t>1.3</w:t>
            </w:r>
            <w:r>
              <w:rPr>
                <w:rFonts w:asciiTheme="minorHAnsi" w:eastAsiaTheme="minorEastAsia" w:hAnsiTheme="minorHAnsi"/>
                <w:noProof/>
                <w:color w:val="auto"/>
                <w:kern w:val="2"/>
                <w:lang w:eastAsia="en-GB"/>
                <w14:ligatures w14:val="standardContextual"/>
              </w:rPr>
              <w:tab/>
            </w:r>
            <w:r w:rsidRPr="00C959E3">
              <w:rPr>
                <w:rStyle w:val="Hyperlink"/>
                <w:noProof/>
              </w:rPr>
              <w:t>XML Namespaces URIs used</w:t>
            </w:r>
            <w:r>
              <w:rPr>
                <w:noProof/>
                <w:webHidden/>
              </w:rPr>
              <w:tab/>
            </w:r>
            <w:r>
              <w:rPr>
                <w:noProof/>
                <w:webHidden/>
              </w:rPr>
              <w:fldChar w:fldCharType="begin"/>
            </w:r>
            <w:r>
              <w:rPr>
                <w:noProof/>
                <w:webHidden/>
              </w:rPr>
              <w:instrText xml:space="preserve"> PAGEREF _Toc178802296 \h </w:instrText>
            </w:r>
            <w:r>
              <w:rPr>
                <w:noProof/>
                <w:webHidden/>
              </w:rPr>
            </w:r>
            <w:r>
              <w:rPr>
                <w:noProof/>
                <w:webHidden/>
              </w:rPr>
              <w:fldChar w:fldCharType="separate"/>
            </w:r>
            <w:r w:rsidR="004B46EF">
              <w:rPr>
                <w:noProof/>
                <w:webHidden/>
              </w:rPr>
              <w:t>9</w:t>
            </w:r>
            <w:r>
              <w:rPr>
                <w:noProof/>
                <w:webHidden/>
              </w:rPr>
              <w:fldChar w:fldCharType="end"/>
            </w:r>
          </w:hyperlink>
        </w:p>
        <w:p w14:paraId="57802C3D" w14:textId="1A251387"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7" w:history="1">
            <w:r w:rsidRPr="00C959E3">
              <w:rPr>
                <w:rStyle w:val="Hyperlink"/>
                <w:noProof/>
              </w:rPr>
              <w:t>2</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 to identifiers</w:t>
            </w:r>
            <w:r>
              <w:rPr>
                <w:noProof/>
                <w:webHidden/>
              </w:rPr>
              <w:tab/>
            </w:r>
            <w:r>
              <w:rPr>
                <w:noProof/>
                <w:webHidden/>
              </w:rPr>
              <w:fldChar w:fldCharType="begin"/>
            </w:r>
            <w:r>
              <w:rPr>
                <w:noProof/>
                <w:webHidden/>
              </w:rPr>
              <w:instrText xml:space="preserve"> PAGEREF _Toc178802297 \h </w:instrText>
            </w:r>
            <w:r>
              <w:rPr>
                <w:noProof/>
                <w:webHidden/>
              </w:rPr>
            </w:r>
            <w:r>
              <w:rPr>
                <w:noProof/>
                <w:webHidden/>
              </w:rPr>
              <w:fldChar w:fldCharType="separate"/>
            </w:r>
            <w:r w:rsidR="004B46EF">
              <w:rPr>
                <w:noProof/>
                <w:webHidden/>
              </w:rPr>
              <w:t>9</w:t>
            </w:r>
            <w:r>
              <w:rPr>
                <w:noProof/>
                <w:webHidden/>
              </w:rPr>
              <w:fldChar w:fldCharType="end"/>
            </w:r>
          </w:hyperlink>
        </w:p>
        <w:p w14:paraId="6B2E0D1B" w14:textId="70E0CF32"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8" w:history="1">
            <w:r w:rsidRPr="00C959E3">
              <w:rPr>
                <w:rStyle w:val="Hyperlink"/>
                <w:noProof/>
              </w:rPr>
              <w:t>2.1</w:t>
            </w:r>
            <w:r>
              <w:rPr>
                <w:rFonts w:asciiTheme="minorHAnsi" w:eastAsiaTheme="minorEastAsia" w:hAnsiTheme="minorHAnsi"/>
                <w:noProof/>
                <w:color w:val="auto"/>
                <w:kern w:val="2"/>
                <w:lang w:eastAsia="en-GB"/>
                <w14:ligatures w14:val="standardContextual"/>
              </w:rPr>
              <w:tab/>
            </w:r>
            <w:r w:rsidRPr="00C959E3">
              <w:rPr>
                <w:rStyle w:val="Hyperlink"/>
                <w:noProof/>
              </w:rPr>
              <w:t>Scope</w:t>
            </w:r>
            <w:r>
              <w:rPr>
                <w:noProof/>
                <w:webHidden/>
              </w:rPr>
              <w:tab/>
            </w:r>
            <w:r>
              <w:rPr>
                <w:noProof/>
                <w:webHidden/>
              </w:rPr>
              <w:fldChar w:fldCharType="begin"/>
            </w:r>
            <w:r>
              <w:rPr>
                <w:noProof/>
                <w:webHidden/>
              </w:rPr>
              <w:instrText xml:space="preserve"> PAGEREF _Toc178802298 \h </w:instrText>
            </w:r>
            <w:r>
              <w:rPr>
                <w:noProof/>
                <w:webHidden/>
              </w:rPr>
            </w:r>
            <w:r>
              <w:rPr>
                <w:noProof/>
                <w:webHidden/>
              </w:rPr>
              <w:fldChar w:fldCharType="separate"/>
            </w:r>
            <w:r w:rsidR="004B46EF">
              <w:rPr>
                <w:noProof/>
                <w:webHidden/>
              </w:rPr>
              <w:t>9</w:t>
            </w:r>
            <w:r>
              <w:rPr>
                <w:noProof/>
                <w:webHidden/>
              </w:rPr>
              <w:fldChar w:fldCharType="end"/>
            </w:r>
          </w:hyperlink>
        </w:p>
        <w:p w14:paraId="60B9A2B1" w14:textId="0476ED6B"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299" w:history="1">
            <w:r w:rsidRPr="00C959E3">
              <w:rPr>
                <w:rStyle w:val="Hyperlink"/>
                <w:noProof/>
              </w:rPr>
              <w:t>2.1.1</w:t>
            </w:r>
            <w:r>
              <w:rPr>
                <w:rFonts w:asciiTheme="minorHAnsi" w:eastAsiaTheme="minorEastAsia" w:hAnsiTheme="minorHAnsi"/>
                <w:noProof/>
                <w:color w:val="auto"/>
                <w:kern w:val="2"/>
                <w:lang w:eastAsia="en-GB"/>
                <w14:ligatures w14:val="standardContextual"/>
              </w:rPr>
              <w:tab/>
            </w:r>
            <w:r w:rsidRPr="00C959E3">
              <w:rPr>
                <w:rStyle w:val="Hyperlink"/>
                <w:noProof/>
              </w:rPr>
              <w:t>The policy of a federated scheme for identifying Parties</w:t>
            </w:r>
            <w:r>
              <w:rPr>
                <w:noProof/>
                <w:webHidden/>
              </w:rPr>
              <w:tab/>
            </w:r>
            <w:r>
              <w:rPr>
                <w:noProof/>
                <w:webHidden/>
              </w:rPr>
              <w:fldChar w:fldCharType="begin"/>
            </w:r>
            <w:r>
              <w:rPr>
                <w:noProof/>
                <w:webHidden/>
              </w:rPr>
              <w:instrText xml:space="preserve"> PAGEREF _Toc178802299 \h </w:instrText>
            </w:r>
            <w:r>
              <w:rPr>
                <w:noProof/>
                <w:webHidden/>
              </w:rPr>
            </w:r>
            <w:r>
              <w:rPr>
                <w:noProof/>
                <w:webHidden/>
              </w:rPr>
              <w:fldChar w:fldCharType="separate"/>
            </w:r>
            <w:r w:rsidR="004B46EF">
              <w:rPr>
                <w:noProof/>
                <w:webHidden/>
              </w:rPr>
              <w:t>9</w:t>
            </w:r>
            <w:r>
              <w:rPr>
                <w:noProof/>
                <w:webHidden/>
              </w:rPr>
              <w:fldChar w:fldCharType="end"/>
            </w:r>
          </w:hyperlink>
        </w:p>
        <w:p w14:paraId="4CA35111" w14:textId="57D19FC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0" w:history="1">
            <w:r w:rsidRPr="00C959E3">
              <w:rPr>
                <w:rStyle w:val="Hyperlink"/>
                <w:noProof/>
              </w:rPr>
              <w:t>2.1.2</w:t>
            </w:r>
            <w:r>
              <w:rPr>
                <w:rFonts w:asciiTheme="minorHAnsi" w:eastAsiaTheme="minorEastAsia" w:hAnsiTheme="minorHAnsi"/>
                <w:noProof/>
                <w:color w:val="auto"/>
                <w:kern w:val="2"/>
                <w:lang w:eastAsia="en-GB"/>
                <w14:ligatures w14:val="standardContextual"/>
              </w:rPr>
              <w:tab/>
            </w:r>
            <w:r w:rsidRPr="00C959E3">
              <w:rPr>
                <w:rStyle w:val="Hyperlink"/>
                <w:noProof/>
              </w:rPr>
              <w:t>The policy for identifying Documents and Services used in Peppol implementation of the Peppol Network</w:t>
            </w:r>
            <w:r>
              <w:rPr>
                <w:noProof/>
                <w:webHidden/>
              </w:rPr>
              <w:tab/>
            </w:r>
            <w:r>
              <w:rPr>
                <w:noProof/>
                <w:webHidden/>
              </w:rPr>
              <w:fldChar w:fldCharType="begin"/>
            </w:r>
            <w:r>
              <w:rPr>
                <w:noProof/>
                <w:webHidden/>
              </w:rPr>
              <w:instrText xml:space="preserve"> PAGEREF _Toc178802300 \h </w:instrText>
            </w:r>
            <w:r>
              <w:rPr>
                <w:noProof/>
                <w:webHidden/>
              </w:rPr>
            </w:r>
            <w:r>
              <w:rPr>
                <w:noProof/>
                <w:webHidden/>
              </w:rPr>
              <w:fldChar w:fldCharType="separate"/>
            </w:r>
            <w:r w:rsidR="004B46EF">
              <w:rPr>
                <w:noProof/>
                <w:webHidden/>
              </w:rPr>
              <w:t>10</w:t>
            </w:r>
            <w:r>
              <w:rPr>
                <w:noProof/>
                <w:webHidden/>
              </w:rPr>
              <w:fldChar w:fldCharType="end"/>
            </w:r>
          </w:hyperlink>
        </w:p>
        <w:p w14:paraId="3069E12D" w14:textId="1438CAA8"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1" w:history="1">
            <w:r w:rsidRPr="00C959E3">
              <w:rPr>
                <w:rStyle w:val="Hyperlink"/>
                <w:noProof/>
              </w:rPr>
              <w:t>2.1.3</w:t>
            </w:r>
            <w:r>
              <w:rPr>
                <w:rFonts w:asciiTheme="minorHAnsi" w:eastAsiaTheme="minorEastAsia" w:hAnsiTheme="minorHAnsi"/>
                <w:noProof/>
                <w:color w:val="auto"/>
                <w:kern w:val="2"/>
                <w:lang w:eastAsia="en-GB"/>
                <w14:ligatures w14:val="standardContextual"/>
              </w:rPr>
              <w:tab/>
            </w:r>
            <w:r w:rsidRPr="00C959E3">
              <w:rPr>
                <w:rStyle w:val="Hyperlink"/>
                <w:noProof/>
              </w:rPr>
              <w:t>Semantic scope</w:t>
            </w:r>
            <w:r>
              <w:rPr>
                <w:noProof/>
                <w:webHidden/>
              </w:rPr>
              <w:tab/>
            </w:r>
            <w:r>
              <w:rPr>
                <w:noProof/>
                <w:webHidden/>
              </w:rPr>
              <w:fldChar w:fldCharType="begin"/>
            </w:r>
            <w:r>
              <w:rPr>
                <w:noProof/>
                <w:webHidden/>
              </w:rPr>
              <w:instrText xml:space="preserve"> PAGEREF _Toc178802301 \h </w:instrText>
            </w:r>
            <w:r>
              <w:rPr>
                <w:noProof/>
                <w:webHidden/>
              </w:rPr>
            </w:r>
            <w:r>
              <w:rPr>
                <w:noProof/>
                <w:webHidden/>
              </w:rPr>
              <w:fldChar w:fldCharType="separate"/>
            </w:r>
            <w:r w:rsidR="004B46EF">
              <w:rPr>
                <w:noProof/>
                <w:webHidden/>
              </w:rPr>
              <w:t>11</w:t>
            </w:r>
            <w:r>
              <w:rPr>
                <w:noProof/>
                <w:webHidden/>
              </w:rPr>
              <w:fldChar w:fldCharType="end"/>
            </w:r>
          </w:hyperlink>
        </w:p>
        <w:p w14:paraId="68F059AE" w14:textId="19A4D4DE"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2" w:history="1">
            <w:r w:rsidRPr="00C959E3">
              <w:rPr>
                <w:rStyle w:val="Hyperlink"/>
                <w:noProof/>
              </w:rPr>
              <w:t>2.1.4</w:t>
            </w:r>
            <w:r>
              <w:rPr>
                <w:rFonts w:asciiTheme="minorHAnsi" w:eastAsiaTheme="minorEastAsia" w:hAnsiTheme="minorHAnsi"/>
                <w:noProof/>
                <w:color w:val="auto"/>
                <w:kern w:val="2"/>
                <w:lang w:eastAsia="en-GB"/>
                <w14:ligatures w14:val="standardContextual"/>
              </w:rPr>
              <w:tab/>
            </w:r>
            <w:r w:rsidRPr="00C959E3">
              <w:rPr>
                <w:rStyle w:val="Hyperlink"/>
                <w:noProof/>
              </w:rPr>
              <w:t>Relation to Peppol BIS versions 1 and 2</w:t>
            </w:r>
            <w:r>
              <w:rPr>
                <w:noProof/>
                <w:webHidden/>
              </w:rPr>
              <w:tab/>
            </w:r>
            <w:r>
              <w:rPr>
                <w:noProof/>
                <w:webHidden/>
              </w:rPr>
              <w:fldChar w:fldCharType="begin"/>
            </w:r>
            <w:r>
              <w:rPr>
                <w:noProof/>
                <w:webHidden/>
              </w:rPr>
              <w:instrText xml:space="preserve"> PAGEREF _Toc178802302 \h </w:instrText>
            </w:r>
            <w:r>
              <w:rPr>
                <w:noProof/>
                <w:webHidden/>
              </w:rPr>
            </w:r>
            <w:r>
              <w:rPr>
                <w:noProof/>
                <w:webHidden/>
              </w:rPr>
              <w:fldChar w:fldCharType="separate"/>
            </w:r>
            <w:r w:rsidR="004B46EF">
              <w:rPr>
                <w:noProof/>
                <w:webHidden/>
              </w:rPr>
              <w:t>12</w:t>
            </w:r>
            <w:r>
              <w:rPr>
                <w:noProof/>
                <w:webHidden/>
              </w:rPr>
              <w:fldChar w:fldCharType="end"/>
            </w:r>
          </w:hyperlink>
        </w:p>
        <w:p w14:paraId="67AD5C59" w14:textId="4FE7423D"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3" w:history="1">
            <w:r w:rsidRPr="00C959E3">
              <w:rPr>
                <w:rStyle w:val="Hyperlink"/>
                <w:noProof/>
              </w:rPr>
              <w:t>2.2</w:t>
            </w:r>
            <w:r>
              <w:rPr>
                <w:rFonts w:asciiTheme="minorHAnsi" w:eastAsiaTheme="minorEastAsia" w:hAnsiTheme="minorHAnsi"/>
                <w:noProof/>
                <w:color w:val="auto"/>
                <w:kern w:val="2"/>
                <w:lang w:eastAsia="en-GB"/>
                <w14:ligatures w14:val="standardContextual"/>
              </w:rPr>
              <w:tab/>
            </w:r>
            <w:r w:rsidRPr="00C959E3">
              <w:rPr>
                <w:rStyle w:val="Hyperlink"/>
                <w:noProof/>
              </w:rPr>
              <w:t>Participant vs. Party Identification</w:t>
            </w:r>
            <w:r>
              <w:rPr>
                <w:noProof/>
                <w:webHidden/>
              </w:rPr>
              <w:tab/>
            </w:r>
            <w:r>
              <w:rPr>
                <w:noProof/>
                <w:webHidden/>
              </w:rPr>
              <w:fldChar w:fldCharType="begin"/>
            </w:r>
            <w:r>
              <w:rPr>
                <w:noProof/>
                <w:webHidden/>
              </w:rPr>
              <w:instrText xml:space="preserve"> PAGEREF _Toc178802303 \h </w:instrText>
            </w:r>
            <w:r>
              <w:rPr>
                <w:noProof/>
                <w:webHidden/>
              </w:rPr>
            </w:r>
            <w:r>
              <w:rPr>
                <w:noProof/>
                <w:webHidden/>
              </w:rPr>
              <w:fldChar w:fldCharType="separate"/>
            </w:r>
            <w:r w:rsidR="004B46EF">
              <w:rPr>
                <w:noProof/>
                <w:webHidden/>
              </w:rPr>
              <w:t>12</w:t>
            </w:r>
            <w:r>
              <w:rPr>
                <w:noProof/>
                <w:webHidden/>
              </w:rPr>
              <w:fldChar w:fldCharType="end"/>
            </w:r>
          </w:hyperlink>
        </w:p>
        <w:p w14:paraId="00BCB101" w14:textId="6F2FC575"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4" w:history="1">
            <w:r w:rsidRPr="00C959E3">
              <w:rPr>
                <w:rStyle w:val="Hyperlink"/>
                <w:noProof/>
              </w:rPr>
              <w:t>2.3</w:t>
            </w:r>
            <w:r>
              <w:rPr>
                <w:rFonts w:asciiTheme="minorHAnsi" w:eastAsiaTheme="minorEastAsia" w:hAnsiTheme="minorHAnsi"/>
                <w:noProof/>
                <w:color w:val="auto"/>
                <w:kern w:val="2"/>
                <w:lang w:eastAsia="en-GB"/>
                <w14:ligatures w14:val="standardContextual"/>
              </w:rPr>
              <w:tab/>
            </w:r>
            <w:r w:rsidRPr="00C959E3">
              <w:rPr>
                <w:rStyle w:val="Hyperlink"/>
                <w:noProof/>
              </w:rPr>
              <w:t>Common Policies</w:t>
            </w:r>
            <w:r>
              <w:rPr>
                <w:noProof/>
                <w:webHidden/>
              </w:rPr>
              <w:tab/>
            </w:r>
            <w:r>
              <w:rPr>
                <w:noProof/>
                <w:webHidden/>
              </w:rPr>
              <w:fldChar w:fldCharType="begin"/>
            </w:r>
            <w:r>
              <w:rPr>
                <w:noProof/>
                <w:webHidden/>
              </w:rPr>
              <w:instrText xml:space="preserve"> PAGEREF _Toc178802304 \h </w:instrText>
            </w:r>
            <w:r>
              <w:rPr>
                <w:noProof/>
                <w:webHidden/>
              </w:rPr>
            </w:r>
            <w:r>
              <w:rPr>
                <w:noProof/>
                <w:webHidden/>
              </w:rPr>
              <w:fldChar w:fldCharType="separate"/>
            </w:r>
            <w:r w:rsidR="004B46EF">
              <w:rPr>
                <w:noProof/>
                <w:webHidden/>
              </w:rPr>
              <w:t>13</w:t>
            </w:r>
            <w:r>
              <w:rPr>
                <w:noProof/>
                <w:webHidden/>
              </w:rPr>
              <w:fldChar w:fldCharType="end"/>
            </w:r>
          </w:hyperlink>
        </w:p>
        <w:p w14:paraId="61DF31B4" w14:textId="08E38C3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5" w:history="1">
            <w:r w:rsidRPr="00C959E3">
              <w:rPr>
                <w:rStyle w:val="Hyperlink"/>
                <w:noProof/>
              </w:rPr>
              <w:t>POLICY 1 Usage of ISO15459</w:t>
            </w:r>
            <w:r>
              <w:rPr>
                <w:noProof/>
                <w:webHidden/>
              </w:rPr>
              <w:tab/>
            </w:r>
            <w:r>
              <w:rPr>
                <w:noProof/>
                <w:webHidden/>
              </w:rPr>
              <w:fldChar w:fldCharType="begin"/>
            </w:r>
            <w:r>
              <w:rPr>
                <w:noProof/>
                <w:webHidden/>
              </w:rPr>
              <w:instrText xml:space="preserve"> PAGEREF _Toc178802305 \h </w:instrText>
            </w:r>
            <w:r>
              <w:rPr>
                <w:noProof/>
                <w:webHidden/>
              </w:rPr>
            </w:r>
            <w:r>
              <w:rPr>
                <w:noProof/>
                <w:webHidden/>
              </w:rPr>
              <w:fldChar w:fldCharType="separate"/>
            </w:r>
            <w:r w:rsidR="004B46EF">
              <w:rPr>
                <w:noProof/>
                <w:webHidden/>
              </w:rPr>
              <w:t>13</w:t>
            </w:r>
            <w:r>
              <w:rPr>
                <w:noProof/>
                <w:webHidden/>
              </w:rPr>
              <w:fldChar w:fldCharType="end"/>
            </w:r>
          </w:hyperlink>
        </w:p>
        <w:p w14:paraId="4A82A507" w14:textId="5D2DC51A"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6" w:history="1">
            <w:r w:rsidRPr="00C959E3">
              <w:rPr>
                <w:rStyle w:val="Hyperlink"/>
                <w:noProof/>
              </w:rPr>
              <w:t>POLICY 2 Identifier Value casing</w:t>
            </w:r>
            <w:r>
              <w:rPr>
                <w:noProof/>
                <w:webHidden/>
              </w:rPr>
              <w:tab/>
            </w:r>
            <w:r>
              <w:rPr>
                <w:noProof/>
                <w:webHidden/>
              </w:rPr>
              <w:fldChar w:fldCharType="begin"/>
            </w:r>
            <w:r>
              <w:rPr>
                <w:noProof/>
                <w:webHidden/>
              </w:rPr>
              <w:instrText xml:space="preserve"> PAGEREF _Toc178802306 \h </w:instrText>
            </w:r>
            <w:r>
              <w:rPr>
                <w:noProof/>
                <w:webHidden/>
              </w:rPr>
            </w:r>
            <w:r>
              <w:rPr>
                <w:noProof/>
                <w:webHidden/>
              </w:rPr>
              <w:fldChar w:fldCharType="separate"/>
            </w:r>
            <w:r w:rsidR="004B46EF">
              <w:rPr>
                <w:noProof/>
                <w:webHidden/>
              </w:rPr>
              <w:t>13</w:t>
            </w:r>
            <w:r>
              <w:rPr>
                <w:noProof/>
                <w:webHidden/>
              </w:rPr>
              <w:fldChar w:fldCharType="end"/>
            </w:r>
          </w:hyperlink>
        </w:p>
        <w:p w14:paraId="1101CC4C" w14:textId="5ED3050E"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07" w:history="1">
            <w:r w:rsidRPr="00C959E3">
              <w:rPr>
                <w:rStyle w:val="Hyperlink"/>
                <w:noProof/>
              </w:rPr>
              <w:t>3</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Participant Identification</w:t>
            </w:r>
            <w:r>
              <w:rPr>
                <w:noProof/>
                <w:webHidden/>
              </w:rPr>
              <w:tab/>
            </w:r>
            <w:r>
              <w:rPr>
                <w:noProof/>
                <w:webHidden/>
              </w:rPr>
              <w:fldChar w:fldCharType="begin"/>
            </w:r>
            <w:r>
              <w:rPr>
                <w:noProof/>
                <w:webHidden/>
              </w:rPr>
              <w:instrText xml:space="preserve"> PAGEREF _Toc178802307 \h </w:instrText>
            </w:r>
            <w:r>
              <w:rPr>
                <w:noProof/>
                <w:webHidden/>
              </w:rPr>
            </w:r>
            <w:r>
              <w:rPr>
                <w:noProof/>
                <w:webHidden/>
              </w:rPr>
              <w:fldChar w:fldCharType="separate"/>
            </w:r>
            <w:r w:rsidR="004B46EF">
              <w:rPr>
                <w:noProof/>
                <w:webHidden/>
              </w:rPr>
              <w:t>14</w:t>
            </w:r>
            <w:r>
              <w:rPr>
                <w:noProof/>
                <w:webHidden/>
              </w:rPr>
              <w:fldChar w:fldCharType="end"/>
            </w:r>
          </w:hyperlink>
        </w:p>
        <w:p w14:paraId="0D072F6B" w14:textId="23C72BCB"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8" w:history="1">
            <w:r w:rsidRPr="00C959E3">
              <w:rPr>
                <w:rStyle w:val="Hyperlink"/>
                <w:noProof/>
              </w:rPr>
              <w:t>3.1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_Toc178802308 \h </w:instrText>
            </w:r>
            <w:r>
              <w:rPr>
                <w:noProof/>
                <w:webHidden/>
              </w:rPr>
            </w:r>
            <w:r>
              <w:rPr>
                <w:noProof/>
                <w:webHidden/>
              </w:rPr>
              <w:fldChar w:fldCharType="separate"/>
            </w:r>
            <w:r w:rsidR="004B46EF">
              <w:rPr>
                <w:noProof/>
                <w:webHidden/>
              </w:rPr>
              <w:t>15</w:t>
            </w:r>
            <w:r>
              <w:rPr>
                <w:noProof/>
                <w:webHidden/>
              </w:rPr>
              <w:fldChar w:fldCharType="end"/>
            </w:r>
          </w:hyperlink>
        </w:p>
        <w:p w14:paraId="67B2CB00" w14:textId="1AE61AF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9" w:history="1">
            <w:r w:rsidRPr="00C959E3">
              <w:rPr>
                <w:rStyle w:val="Hyperlink"/>
                <w:noProof/>
              </w:rPr>
              <w:t>POLICY 3 Use of ISO15459 structure</w:t>
            </w:r>
            <w:r>
              <w:rPr>
                <w:noProof/>
                <w:webHidden/>
              </w:rPr>
              <w:tab/>
            </w:r>
            <w:r>
              <w:rPr>
                <w:noProof/>
                <w:webHidden/>
              </w:rPr>
              <w:fldChar w:fldCharType="begin"/>
            </w:r>
            <w:r>
              <w:rPr>
                <w:noProof/>
                <w:webHidden/>
              </w:rPr>
              <w:instrText xml:space="preserve"> PAGEREF _Toc178802309 \h </w:instrText>
            </w:r>
            <w:r>
              <w:rPr>
                <w:noProof/>
                <w:webHidden/>
              </w:rPr>
            </w:r>
            <w:r>
              <w:rPr>
                <w:noProof/>
                <w:webHidden/>
              </w:rPr>
              <w:fldChar w:fldCharType="separate"/>
            </w:r>
            <w:r w:rsidR="004B46EF">
              <w:rPr>
                <w:noProof/>
                <w:webHidden/>
              </w:rPr>
              <w:t>15</w:t>
            </w:r>
            <w:r>
              <w:rPr>
                <w:noProof/>
                <w:webHidden/>
              </w:rPr>
              <w:fldChar w:fldCharType="end"/>
            </w:r>
          </w:hyperlink>
        </w:p>
        <w:p w14:paraId="5122A281" w14:textId="1C37088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0" w:history="1">
            <w:r w:rsidRPr="00C959E3">
              <w:rPr>
                <w:rStyle w:val="Hyperlink"/>
                <w:noProof/>
              </w:rPr>
              <w:t>POLICY 4 Coding of Identifier Schemes</w:t>
            </w:r>
            <w:r>
              <w:rPr>
                <w:noProof/>
                <w:webHidden/>
              </w:rPr>
              <w:tab/>
            </w:r>
            <w:r>
              <w:rPr>
                <w:noProof/>
                <w:webHidden/>
              </w:rPr>
              <w:fldChar w:fldCharType="begin"/>
            </w:r>
            <w:r>
              <w:rPr>
                <w:noProof/>
                <w:webHidden/>
              </w:rPr>
              <w:instrText xml:space="preserve"> PAGEREF _Toc178802310 \h </w:instrText>
            </w:r>
            <w:r>
              <w:rPr>
                <w:noProof/>
                <w:webHidden/>
              </w:rPr>
            </w:r>
            <w:r>
              <w:rPr>
                <w:noProof/>
                <w:webHidden/>
              </w:rPr>
              <w:fldChar w:fldCharType="separate"/>
            </w:r>
            <w:r w:rsidR="004B46EF">
              <w:rPr>
                <w:noProof/>
                <w:webHidden/>
              </w:rPr>
              <w:t>15</w:t>
            </w:r>
            <w:r>
              <w:rPr>
                <w:noProof/>
                <w:webHidden/>
              </w:rPr>
              <w:fldChar w:fldCharType="end"/>
            </w:r>
          </w:hyperlink>
        </w:p>
        <w:p w14:paraId="38C11118" w14:textId="4B2CA23D"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11" w:history="1">
            <w:r w:rsidRPr="00C959E3">
              <w:rPr>
                <w:rStyle w:val="Hyperlink"/>
                <w:noProof/>
              </w:rPr>
              <w:t>3.2</w:t>
            </w:r>
            <w:r>
              <w:rPr>
                <w:rFonts w:asciiTheme="minorHAnsi" w:eastAsiaTheme="minorEastAsia" w:hAnsiTheme="minorHAnsi"/>
                <w:noProof/>
                <w:color w:val="auto"/>
                <w:kern w:val="2"/>
                <w:lang w:eastAsia="en-GB"/>
                <w14:ligatures w14:val="standardContextual"/>
              </w:rPr>
              <w:tab/>
            </w:r>
            <w:r w:rsidRPr="00C959E3">
              <w:rPr>
                <w:rStyle w:val="Hyperlink"/>
                <w:noProof/>
              </w:rPr>
              <w:t>Identifier Scheme values</w:t>
            </w:r>
            <w:r>
              <w:rPr>
                <w:noProof/>
                <w:webHidden/>
              </w:rPr>
              <w:tab/>
            </w:r>
            <w:r>
              <w:rPr>
                <w:noProof/>
                <w:webHidden/>
              </w:rPr>
              <w:fldChar w:fldCharType="begin"/>
            </w:r>
            <w:r>
              <w:rPr>
                <w:noProof/>
                <w:webHidden/>
              </w:rPr>
              <w:instrText xml:space="preserve"> PAGEREF _Toc178802311 \h </w:instrText>
            </w:r>
            <w:r>
              <w:rPr>
                <w:noProof/>
                <w:webHidden/>
              </w:rPr>
            </w:r>
            <w:r>
              <w:rPr>
                <w:noProof/>
                <w:webHidden/>
              </w:rPr>
              <w:fldChar w:fldCharType="separate"/>
            </w:r>
            <w:r w:rsidR="004B46EF">
              <w:rPr>
                <w:noProof/>
                <w:webHidden/>
              </w:rPr>
              <w:t>15</w:t>
            </w:r>
            <w:r>
              <w:rPr>
                <w:noProof/>
                <w:webHidden/>
              </w:rPr>
              <w:fldChar w:fldCharType="end"/>
            </w:r>
          </w:hyperlink>
        </w:p>
        <w:p w14:paraId="61B9A494" w14:textId="0DD364A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2" w:history="1">
            <w:r w:rsidRPr="00C959E3">
              <w:rPr>
                <w:rStyle w:val="Hyperlink"/>
                <w:noProof/>
              </w:rPr>
              <w:t>POLICY 4a Participant Identifier Scheme Code List States</w:t>
            </w:r>
            <w:r>
              <w:rPr>
                <w:noProof/>
                <w:webHidden/>
              </w:rPr>
              <w:tab/>
            </w:r>
            <w:r>
              <w:rPr>
                <w:noProof/>
                <w:webHidden/>
              </w:rPr>
              <w:fldChar w:fldCharType="begin"/>
            </w:r>
            <w:r>
              <w:rPr>
                <w:noProof/>
                <w:webHidden/>
              </w:rPr>
              <w:instrText xml:space="preserve"> PAGEREF _Toc178802312 \h </w:instrText>
            </w:r>
            <w:r>
              <w:rPr>
                <w:noProof/>
                <w:webHidden/>
              </w:rPr>
            </w:r>
            <w:r>
              <w:rPr>
                <w:noProof/>
                <w:webHidden/>
              </w:rPr>
              <w:fldChar w:fldCharType="separate"/>
            </w:r>
            <w:r w:rsidR="004B46EF">
              <w:rPr>
                <w:noProof/>
                <w:webHidden/>
              </w:rPr>
              <w:t>16</w:t>
            </w:r>
            <w:r>
              <w:rPr>
                <w:noProof/>
                <w:webHidden/>
              </w:rPr>
              <w:fldChar w:fldCharType="end"/>
            </w:r>
          </w:hyperlink>
        </w:p>
        <w:p w14:paraId="29EB99F5" w14:textId="7B49AB8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3" w:history="1">
            <w:r w:rsidRPr="00C959E3">
              <w:rPr>
                <w:rStyle w:val="Hyperlink"/>
                <w:noProof/>
              </w:rPr>
              <w:t>POLICY 5 Participant Identifier Meta Scheme</w:t>
            </w:r>
            <w:r>
              <w:rPr>
                <w:noProof/>
                <w:webHidden/>
              </w:rPr>
              <w:tab/>
            </w:r>
            <w:r>
              <w:rPr>
                <w:noProof/>
                <w:webHidden/>
              </w:rPr>
              <w:fldChar w:fldCharType="begin"/>
            </w:r>
            <w:r>
              <w:rPr>
                <w:noProof/>
                <w:webHidden/>
              </w:rPr>
              <w:instrText xml:space="preserve"> PAGEREF _Toc178802313 \h </w:instrText>
            </w:r>
            <w:r>
              <w:rPr>
                <w:noProof/>
                <w:webHidden/>
              </w:rPr>
            </w:r>
            <w:r>
              <w:rPr>
                <w:noProof/>
                <w:webHidden/>
              </w:rPr>
              <w:fldChar w:fldCharType="separate"/>
            </w:r>
            <w:r w:rsidR="004B46EF">
              <w:rPr>
                <w:noProof/>
                <w:webHidden/>
              </w:rPr>
              <w:t>16</w:t>
            </w:r>
            <w:r>
              <w:rPr>
                <w:noProof/>
                <w:webHidden/>
              </w:rPr>
              <w:fldChar w:fldCharType="end"/>
            </w:r>
          </w:hyperlink>
        </w:p>
        <w:p w14:paraId="4E7E1DD3" w14:textId="07D0357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4" w:history="1">
            <w:r w:rsidRPr="00C959E3">
              <w:rPr>
                <w:rStyle w:val="Hyperlink"/>
                <w:noProof/>
              </w:rPr>
              <w:t>POLICY 6 Numeric Codes for Identifier Schemes</w:t>
            </w:r>
            <w:r>
              <w:rPr>
                <w:noProof/>
                <w:webHidden/>
              </w:rPr>
              <w:tab/>
            </w:r>
            <w:r>
              <w:rPr>
                <w:noProof/>
                <w:webHidden/>
              </w:rPr>
              <w:fldChar w:fldCharType="begin"/>
            </w:r>
            <w:r>
              <w:rPr>
                <w:noProof/>
                <w:webHidden/>
              </w:rPr>
              <w:instrText xml:space="preserve"> PAGEREF _Toc178802314 \h </w:instrText>
            </w:r>
            <w:r>
              <w:rPr>
                <w:noProof/>
                <w:webHidden/>
              </w:rPr>
            </w:r>
            <w:r>
              <w:rPr>
                <w:noProof/>
                <w:webHidden/>
              </w:rPr>
              <w:fldChar w:fldCharType="separate"/>
            </w:r>
            <w:r w:rsidR="004B46EF">
              <w:rPr>
                <w:noProof/>
                <w:webHidden/>
              </w:rPr>
              <w:t>16</w:t>
            </w:r>
            <w:r>
              <w:rPr>
                <w:noProof/>
                <w:webHidden/>
              </w:rPr>
              <w:fldChar w:fldCharType="end"/>
            </w:r>
          </w:hyperlink>
        </w:p>
        <w:p w14:paraId="574B0EFA" w14:textId="39FCA3B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5" w:history="1">
            <w:r w:rsidRPr="00C959E3">
              <w:rPr>
                <w:rStyle w:val="Hyperlink"/>
                <w:noProof/>
              </w:rPr>
              <w:t>POLICY 7 Participant Identifiers for DNS</w:t>
            </w:r>
            <w:r>
              <w:rPr>
                <w:noProof/>
                <w:webHidden/>
              </w:rPr>
              <w:tab/>
            </w:r>
            <w:r>
              <w:rPr>
                <w:noProof/>
                <w:webHidden/>
              </w:rPr>
              <w:fldChar w:fldCharType="begin"/>
            </w:r>
            <w:r>
              <w:rPr>
                <w:noProof/>
                <w:webHidden/>
              </w:rPr>
              <w:instrText xml:space="preserve"> PAGEREF _Toc178802315 \h </w:instrText>
            </w:r>
            <w:r>
              <w:rPr>
                <w:noProof/>
                <w:webHidden/>
              </w:rPr>
            </w:r>
            <w:r>
              <w:rPr>
                <w:noProof/>
                <w:webHidden/>
              </w:rPr>
              <w:fldChar w:fldCharType="separate"/>
            </w:r>
            <w:r w:rsidR="004B46EF">
              <w:rPr>
                <w:noProof/>
                <w:webHidden/>
              </w:rPr>
              <w:t>16</w:t>
            </w:r>
            <w:r>
              <w:rPr>
                <w:noProof/>
                <w:webHidden/>
              </w:rPr>
              <w:fldChar w:fldCharType="end"/>
            </w:r>
          </w:hyperlink>
        </w:p>
        <w:p w14:paraId="758A792A" w14:textId="33BF10D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6" w:history="1">
            <w:r w:rsidRPr="00C959E3">
              <w:rPr>
                <w:rStyle w:val="Hyperlink"/>
                <w:noProof/>
              </w:rPr>
              <w:t>POLICY 8 XML attributes for Participant Identifiers in SMP responses</w:t>
            </w:r>
            <w:r>
              <w:rPr>
                <w:noProof/>
                <w:webHidden/>
              </w:rPr>
              <w:tab/>
            </w:r>
            <w:r>
              <w:rPr>
                <w:noProof/>
                <w:webHidden/>
              </w:rPr>
              <w:fldChar w:fldCharType="begin"/>
            </w:r>
            <w:r>
              <w:rPr>
                <w:noProof/>
                <w:webHidden/>
              </w:rPr>
              <w:instrText xml:space="preserve"> PAGEREF _Toc178802316 \h </w:instrText>
            </w:r>
            <w:r>
              <w:rPr>
                <w:noProof/>
                <w:webHidden/>
              </w:rPr>
            </w:r>
            <w:r>
              <w:rPr>
                <w:noProof/>
                <w:webHidden/>
              </w:rPr>
              <w:fldChar w:fldCharType="separate"/>
            </w:r>
            <w:r w:rsidR="004B46EF">
              <w:rPr>
                <w:noProof/>
                <w:webHidden/>
              </w:rPr>
              <w:t>18</w:t>
            </w:r>
            <w:r>
              <w:rPr>
                <w:noProof/>
                <w:webHidden/>
              </w:rPr>
              <w:fldChar w:fldCharType="end"/>
            </w:r>
          </w:hyperlink>
        </w:p>
        <w:p w14:paraId="5C57331F" w14:textId="73925E4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7" w:history="1">
            <w:r w:rsidRPr="00C959E3">
              <w:rPr>
                <w:rStyle w:val="Hyperlink"/>
                <w:noProof/>
              </w:rPr>
              <w:t>POLICY 9 XML attributes for Electronic Address IDs (EndpointID) in UBL documents</w:t>
            </w:r>
            <w:r>
              <w:rPr>
                <w:noProof/>
                <w:webHidden/>
              </w:rPr>
              <w:tab/>
            </w:r>
            <w:r>
              <w:rPr>
                <w:noProof/>
                <w:webHidden/>
              </w:rPr>
              <w:fldChar w:fldCharType="begin"/>
            </w:r>
            <w:r>
              <w:rPr>
                <w:noProof/>
                <w:webHidden/>
              </w:rPr>
              <w:instrText xml:space="preserve"> PAGEREF _Toc178802317 \h </w:instrText>
            </w:r>
            <w:r>
              <w:rPr>
                <w:noProof/>
                <w:webHidden/>
              </w:rPr>
            </w:r>
            <w:r>
              <w:rPr>
                <w:noProof/>
                <w:webHidden/>
              </w:rPr>
              <w:fldChar w:fldCharType="separate"/>
            </w:r>
            <w:r w:rsidR="004B46EF">
              <w:rPr>
                <w:noProof/>
                <w:webHidden/>
              </w:rPr>
              <w:t>18</w:t>
            </w:r>
            <w:r>
              <w:rPr>
                <w:noProof/>
                <w:webHidden/>
              </w:rPr>
              <w:fldChar w:fldCharType="end"/>
            </w:r>
          </w:hyperlink>
        </w:p>
        <w:p w14:paraId="185117A3" w14:textId="7B6023B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8" w:history="1">
            <w:r w:rsidRPr="00C959E3">
              <w:rPr>
                <w:rStyle w:val="Hyperlink"/>
                <w:noProof/>
              </w:rPr>
              <w:t>POLICY 10 XML attributes for Electronic Address IDs in CII documents</w:t>
            </w:r>
            <w:r>
              <w:rPr>
                <w:noProof/>
                <w:webHidden/>
              </w:rPr>
              <w:tab/>
            </w:r>
            <w:r>
              <w:rPr>
                <w:noProof/>
                <w:webHidden/>
              </w:rPr>
              <w:fldChar w:fldCharType="begin"/>
            </w:r>
            <w:r>
              <w:rPr>
                <w:noProof/>
                <w:webHidden/>
              </w:rPr>
              <w:instrText xml:space="preserve"> PAGEREF _Toc178802318 \h </w:instrText>
            </w:r>
            <w:r>
              <w:rPr>
                <w:noProof/>
                <w:webHidden/>
              </w:rPr>
            </w:r>
            <w:r>
              <w:rPr>
                <w:noProof/>
                <w:webHidden/>
              </w:rPr>
              <w:fldChar w:fldCharType="separate"/>
            </w:r>
            <w:r w:rsidR="004B46EF">
              <w:rPr>
                <w:noProof/>
                <w:webHidden/>
              </w:rPr>
              <w:t>18</w:t>
            </w:r>
            <w:r>
              <w:rPr>
                <w:noProof/>
                <w:webHidden/>
              </w:rPr>
              <w:fldChar w:fldCharType="end"/>
            </w:r>
          </w:hyperlink>
        </w:p>
        <w:p w14:paraId="7A0486DA" w14:textId="49650A3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9" w:history="1">
            <w:r w:rsidRPr="00C959E3">
              <w:rPr>
                <w:rStyle w:val="Hyperlink"/>
                <w:noProof/>
              </w:rPr>
              <w:t>POLICY 11 XML attributes for Participant Identifiers in the Envelope (SBDH)</w:t>
            </w:r>
            <w:r>
              <w:rPr>
                <w:noProof/>
                <w:webHidden/>
              </w:rPr>
              <w:tab/>
            </w:r>
            <w:r>
              <w:rPr>
                <w:noProof/>
                <w:webHidden/>
              </w:rPr>
              <w:fldChar w:fldCharType="begin"/>
            </w:r>
            <w:r>
              <w:rPr>
                <w:noProof/>
                <w:webHidden/>
              </w:rPr>
              <w:instrText xml:space="preserve"> PAGEREF _Toc178802319 \h </w:instrText>
            </w:r>
            <w:r>
              <w:rPr>
                <w:noProof/>
                <w:webHidden/>
              </w:rPr>
            </w:r>
            <w:r>
              <w:rPr>
                <w:noProof/>
                <w:webHidden/>
              </w:rPr>
              <w:fldChar w:fldCharType="separate"/>
            </w:r>
            <w:r w:rsidR="004B46EF">
              <w:rPr>
                <w:noProof/>
                <w:webHidden/>
              </w:rPr>
              <w:t>19</w:t>
            </w:r>
            <w:r>
              <w:rPr>
                <w:noProof/>
                <w:webHidden/>
              </w:rPr>
              <w:fldChar w:fldCharType="end"/>
            </w:r>
          </w:hyperlink>
        </w:p>
        <w:p w14:paraId="1AB653B5" w14:textId="275CD156"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0" w:history="1">
            <w:r w:rsidRPr="00C959E3">
              <w:rPr>
                <w:rStyle w:val="Hyperlink"/>
                <w:noProof/>
              </w:rPr>
              <w:t>4</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Party Identification</w:t>
            </w:r>
            <w:r>
              <w:rPr>
                <w:noProof/>
                <w:webHidden/>
              </w:rPr>
              <w:tab/>
            </w:r>
            <w:r>
              <w:rPr>
                <w:noProof/>
                <w:webHidden/>
              </w:rPr>
              <w:fldChar w:fldCharType="begin"/>
            </w:r>
            <w:r>
              <w:rPr>
                <w:noProof/>
                <w:webHidden/>
              </w:rPr>
              <w:instrText xml:space="preserve"> PAGEREF _Toc178802320 \h </w:instrText>
            </w:r>
            <w:r>
              <w:rPr>
                <w:noProof/>
                <w:webHidden/>
              </w:rPr>
            </w:r>
            <w:r>
              <w:rPr>
                <w:noProof/>
                <w:webHidden/>
              </w:rPr>
              <w:fldChar w:fldCharType="separate"/>
            </w:r>
            <w:r w:rsidR="004B46EF">
              <w:rPr>
                <w:noProof/>
                <w:webHidden/>
              </w:rPr>
              <w:t>19</w:t>
            </w:r>
            <w:r>
              <w:rPr>
                <w:noProof/>
                <w:webHidden/>
              </w:rPr>
              <w:fldChar w:fldCharType="end"/>
            </w:r>
          </w:hyperlink>
        </w:p>
        <w:p w14:paraId="5FB5F9A1" w14:textId="1F99BC5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1" w:history="1">
            <w:r w:rsidRPr="00C959E3">
              <w:rPr>
                <w:rStyle w:val="Hyperlink"/>
                <w:noProof/>
              </w:rPr>
              <w:t>4.1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_Toc178802321 \h </w:instrText>
            </w:r>
            <w:r>
              <w:rPr>
                <w:noProof/>
                <w:webHidden/>
              </w:rPr>
            </w:r>
            <w:r>
              <w:rPr>
                <w:noProof/>
                <w:webHidden/>
              </w:rPr>
              <w:fldChar w:fldCharType="separate"/>
            </w:r>
            <w:r w:rsidR="004B46EF">
              <w:rPr>
                <w:noProof/>
                <w:webHidden/>
              </w:rPr>
              <w:t>19</w:t>
            </w:r>
            <w:r>
              <w:rPr>
                <w:noProof/>
                <w:webHidden/>
              </w:rPr>
              <w:fldChar w:fldCharType="end"/>
            </w:r>
          </w:hyperlink>
        </w:p>
        <w:p w14:paraId="63367C23" w14:textId="6ACA0F0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2" w:history="1">
            <w:r w:rsidRPr="00C959E3">
              <w:rPr>
                <w:rStyle w:val="Hyperlink"/>
                <w:noProof/>
              </w:rPr>
              <w:t>POLICY 12 Use of ISO15459 structure</w:t>
            </w:r>
            <w:r>
              <w:rPr>
                <w:noProof/>
                <w:webHidden/>
              </w:rPr>
              <w:tab/>
            </w:r>
            <w:r>
              <w:rPr>
                <w:noProof/>
                <w:webHidden/>
              </w:rPr>
              <w:fldChar w:fldCharType="begin"/>
            </w:r>
            <w:r>
              <w:rPr>
                <w:noProof/>
                <w:webHidden/>
              </w:rPr>
              <w:instrText xml:space="preserve"> PAGEREF _Toc178802322 \h </w:instrText>
            </w:r>
            <w:r>
              <w:rPr>
                <w:noProof/>
                <w:webHidden/>
              </w:rPr>
            </w:r>
            <w:r>
              <w:rPr>
                <w:noProof/>
                <w:webHidden/>
              </w:rPr>
              <w:fldChar w:fldCharType="separate"/>
            </w:r>
            <w:r w:rsidR="004B46EF">
              <w:rPr>
                <w:noProof/>
                <w:webHidden/>
              </w:rPr>
              <w:t>19</w:t>
            </w:r>
            <w:r>
              <w:rPr>
                <w:noProof/>
                <w:webHidden/>
              </w:rPr>
              <w:fldChar w:fldCharType="end"/>
            </w:r>
          </w:hyperlink>
        </w:p>
        <w:p w14:paraId="3C454513" w14:textId="66F102C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3" w:history="1">
            <w:r w:rsidRPr="00C959E3">
              <w:rPr>
                <w:rStyle w:val="Hyperlink"/>
                <w:noProof/>
              </w:rPr>
              <w:t>POLICY 13 Coding of Identifier Schemes</w:t>
            </w:r>
            <w:r>
              <w:rPr>
                <w:noProof/>
                <w:webHidden/>
              </w:rPr>
              <w:tab/>
            </w:r>
            <w:r>
              <w:rPr>
                <w:noProof/>
                <w:webHidden/>
              </w:rPr>
              <w:fldChar w:fldCharType="begin"/>
            </w:r>
            <w:r>
              <w:rPr>
                <w:noProof/>
                <w:webHidden/>
              </w:rPr>
              <w:instrText xml:space="preserve"> PAGEREF _Toc178802323 \h </w:instrText>
            </w:r>
            <w:r>
              <w:rPr>
                <w:noProof/>
                <w:webHidden/>
              </w:rPr>
            </w:r>
            <w:r>
              <w:rPr>
                <w:noProof/>
                <w:webHidden/>
              </w:rPr>
              <w:fldChar w:fldCharType="separate"/>
            </w:r>
            <w:r w:rsidR="004B46EF">
              <w:rPr>
                <w:noProof/>
                <w:webHidden/>
              </w:rPr>
              <w:t>20</w:t>
            </w:r>
            <w:r>
              <w:rPr>
                <w:noProof/>
                <w:webHidden/>
              </w:rPr>
              <w:fldChar w:fldCharType="end"/>
            </w:r>
          </w:hyperlink>
        </w:p>
        <w:p w14:paraId="4877B521" w14:textId="31058DF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4" w:history="1">
            <w:r w:rsidRPr="00C959E3">
              <w:rPr>
                <w:rStyle w:val="Hyperlink"/>
                <w:noProof/>
              </w:rPr>
              <w:t>POLICY 14 XML attributes for Party Identifiers in UBL documents</w:t>
            </w:r>
            <w:r>
              <w:rPr>
                <w:noProof/>
                <w:webHidden/>
              </w:rPr>
              <w:tab/>
            </w:r>
            <w:r>
              <w:rPr>
                <w:noProof/>
                <w:webHidden/>
              </w:rPr>
              <w:fldChar w:fldCharType="begin"/>
            </w:r>
            <w:r>
              <w:rPr>
                <w:noProof/>
                <w:webHidden/>
              </w:rPr>
              <w:instrText xml:space="preserve"> PAGEREF _Toc178802324 \h </w:instrText>
            </w:r>
            <w:r>
              <w:rPr>
                <w:noProof/>
                <w:webHidden/>
              </w:rPr>
            </w:r>
            <w:r>
              <w:rPr>
                <w:noProof/>
                <w:webHidden/>
              </w:rPr>
              <w:fldChar w:fldCharType="separate"/>
            </w:r>
            <w:r w:rsidR="004B46EF">
              <w:rPr>
                <w:noProof/>
                <w:webHidden/>
              </w:rPr>
              <w:t>20</w:t>
            </w:r>
            <w:r>
              <w:rPr>
                <w:noProof/>
                <w:webHidden/>
              </w:rPr>
              <w:fldChar w:fldCharType="end"/>
            </w:r>
          </w:hyperlink>
        </w:p>
        <w:p w14:paraId="336C9AEA" w14:textId="3062641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5" w:history="1">
            <w:r w:rsidRPr="00C959E3">
              <w:rPr>
                <w:rStyle w:val="Hyperlink"/>
                <w:noProof/>
              </w:rPr>
              <w:t>POLICY 15 XML attributes for Party Identifiers in CII documents</w:t>
            </w:r>
            <w:r>
              <w:rPr>
                <w:noProof/>
                <w:webHidden/>
              </w:rPr>
              <w:tab/>
            </w:r>
            <w:r>
              <w:rPr>
                <w:noProof/>
                <w:webHidden/>
              </w:rPr>
              <w:fldChar w:fldCharType="begin"/>
            </w:r>
            <w:r>
              <w:rPr>
                <w:noProof/>
                <w:webHidden/>
              </w:rPr>
              <w:instrText xml:space="preserve"> PAGEREF _Toc178802325 \h </w:instrText>
            </w:r>
            <w:r>
              <w:rPr>
                <w:noProof/>
                <w:webHidden/>
              </w:rPr>
            </w:r>
            <w:r>
              <w:rPr>
                <w:noProof/>
                <w:webHidden/>
              </w:rPr>
              <w:fldChar w:fldCharType="separate"/>
            </w:r>
            <w:r w:rsidR="004B46EF">
              <w:rPr>
                <w:noProof/>
                <w:webHidden/>
              </w:rPr>
              <w:t>21</w:t>
            </w:r>
            <w:r>
              <w:rPr>
                <w:noProof/>
                <w:webHidden/>
              </w:rPr>
              <w:fldChar w:fldCharType="end"/>
            </w:r>
          </w:hyperlink>
        </w:p>
        <w:p w14:paraId="687FDA5F" w14:textId="1DB1D269"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6" w:history="1">
            <w:r w:rsidRPr="00C959E3">
              <w:rPr>
                <w:rStyle w:val="Hyperlink"/>
                <w:noProof/>
              </w:rPr>
              <w:t>5</w:t>
            </w:r>
            <w:r>
              <w:rPr>
                <w:rFonts w:asciiTheme="minorHAnsi" w:eastAsiaTheme="minorEastAsia" w:hAnsiTheme="minorHAnsi"/>
                <w:b w:val="0"/>
                <w:noProof/>
                <w:color w:val="auto"/>
                <w:kern w:val="2"/>
                <w:lang w:eastAsia="en-GB"/>
                <w14:ligatures w14:val="standardContextual"/>
              </w:rPr>
              <w:tab/>
            </w:r>
            <w:r w:rsidRPr="00C959E3">
              <w:rPr>
                <w:rStyle w:val="Hyperlink"/>
                <w:noProof/>
              </w:rPr>
              <w:t>Policies on Identifying Document Types supported by Peppol</w:t>
            </w:r>
            <w:r>
              <w:rPr>
                <w:noProof/>
                <w:webHidden/>
              </w:rPr>
              <w:tab/>
            </w:r>
            <w:r>
              <w:rPr>
                <w:noProof/>
                <w:webHidden/>
              </w:rPr>
              <w:fldChar w:fldCharType="begin"/>
            </w:r>
            <w:r>
              <w:rPr>
                <w:noProof/>
                <w:webHidden/>
              </w:rPr>
              <w:instrText xml:space="preserve"> PAGEREF _Toc178802326 \h </w:instrText>
            </w:r>
            <w:r>
              <w:rPr>
                <w:noProof/>
                <w:webHidden/>
              </w:rPr>
            </w:r>
            <w:r>
              <w:rPr>
                <w:noProof/>
                <w:webHidden/>
              </w:rPr>
              <w:fldChar w:fldCharType="separate"/>
            </w:r>
            <w:r w:rsidR="004B46EF">
              <w:rPr>
                <w:noProof/>
                <w:webHidden/>
              </w:rPr>
              <w:t>21</w:t>
            </w:r>
            <w:r>
              <w:rPr>
                <w:noProof/>
                <w:webHidden/>
              </w:rPr>
              <w:fldChar w:fldCharType="end"/>
            </w:r>
          </w:hyperlink>
        </w:p>
        <w:p w14:paraId="0BE966C6" w14:textId="73643CE3"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7" w:history="1">
            <w:r w:rsidRPr="00C959E3">
              <w:rPr>
                <w:rStyle w:val="Hyperlink"/>
                <w:noProof/>
              </w:rPr>
              <w:t>5.1</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Schemes</w:t>
            </w:r>
            <w:r>
              <w:rPr>
                <w:noProof/>
                <w:webHidden/>
              </w:rPr>
              <w:tab/>
            </w:r>
            <w:r>
              <w:rPr>
                <w:noProof/>
                <w:webHidden/>
              </w:rPr>
              <w:fldChar w:fldCharType="begin"/>
            </w:r>
            <w:r>
              <w:rPr>
                <w:noProof/>
                <w:webHidden/>
              </w:rPr>
              <w:instrText xml:space="preserve"> PAGEREF _Toc178802327 \h </w:instrText>
            </w:r>
            <w:r>
              <w:rPr>
                <w:noProof/>
                <w:webHidden/>
              </w:rPr>
            </w:r>
            <w:r>
              <w:rPr>
                <w:noProof/>
                <w:webHidden/>
              </w:rPr>
              <w:fldChar w:fldCharType="separate"/>
            </w:r>
            <w:r w:rsidR="004B46EF">
              <w:rPr>
                <w:noProof/>
                <w:webHidden/>
              </w:rPr>
              <w:t>22</w:t>
            </w:r>
            <w:r>
              <w:rPr>
                <w:noProof/>
                <w:webHidden/>
              </w:rPr>
              <w:fldChar w:fldCharType="end"/>
            </w:r>
          </w:hyperlink>
        </w:p>
        <w:p w14:paraId="141881DD" w14:textId="53FD2001"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8" w:history="1">
            <w:r w:rsidRPr="00C959E3">
              <w:rPr>
                <w:rStyle w:val="Hyperlink"/>
                <w:noProof/>
              </w:rPr>
              <w:t>5.1.1</w:t>
            </w:r>
            <w:r>
              <w:rPr>
                <w:rFonts w:asciiTheme="minorHAnsi" w:eastAsiaTheme="minorEastAsia" w:hAnsiTheme="minorHAnsi"/>
                <w:noProof/>
                <w:color w:val="auto"/>
                <w:kern w:val="2"/>
                <w:lang w:eastAsia="en-GB"/>
                <w14:ligatures w14:val="standardContextual"/>
              </w:rPr>
              <w:tab/>
            </w:r>
            <w:r w:rsidRPr="00C959E3">
              <w:rPr>
                <w:rStyle w:val="Hyperlink"/>
                <w:noProof/>
              </w:rPr>
              <w:t>busdox-docid-qns</w:t>
            </w:r>
            <w:r>
              <w:rPr>
                <w:noProof/>
                <w:webHidden/>
              </w:rPr>
              <w:tab/>
            </w:r>
            <w:r>
              <w:rPr>
                <w:noProof/>
                <w:webHidden/>
              </w:rPr>
              <w:fldChar w:fldCharType="begin"/>
            </w:r>
            <w:r>
              <w:rPr>
                <w:noProof/>
                <w:webHidden/>
              </w:rPr>
              <w:instrText xml:space="preserve"> PAGEREF _Toc178802328 \h </w:instrText>
            </w:r>
            <w:r>
              <w:rPr>
                <w:noProof/>
                <w:webHidden/>
              </w:rPr>
            </w:r>
            <w:r>
              <w:rPr>
                <w:noProof/>
                <w:webHidden/>
              </w:rPr>
              <w:fldChar w:fldCharType="separate"/>
            </w:r>
            <w:r w:rsidR="004B46EF">
              <w:rPr>
                <w:noProof/>
                <w:webHidden/>
              </w:rPr>
              <w:t>22</w:t>
            </w:r>
            <w:r>
              <w:rPr>
                <w:noProof/>
                <w:webHidden/>
              </w:rPr>
              <w:fldChar w:fldCharType="end"/>
            </w:r>
          </w:hyperlink>
        </w:p>
        <w:p w14:paraId="0B3ABD27" w14:textId="0DAD6DC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9" w:history="1">
            <w:r w:rsidRPr="00C959E3">
              <w:rPr>
                <w:rStyle w:val="Hyperlink"/>
                <w:noProof/>
              </w:rPr>
              <w:t>5.1.2</w:t>
            </w:r>
            <w:r>
              <w:rPr>
                <w:rFonts w:asciiTheme="minorHAnsi" w:eastAsiaTheme="minorEastAsia" w:hAnsiTheme="minorHAnsi"/>
                <w:noProof/>
                <w:color w:val="auto"/>
                <w:kern w:val="2"/>
                <w:lang w:eastAsia="en-GB"/>
                <w14:ligatures w14:val="standardContextual"/>
              </w:rPr>
              <w:tab/>
            </w:r>
            <w:r w:rsidRPr="00C959E3">
              <w:rPr>
                <w:rStyle w:val="Hyperlink"/>
                <w:noProof/>
              </w:rPr>
              <w:t>peppol-doctype-wildcard</w:t>
            </w:r>
            <w:r>
              <w:rPr>
                <w:noProof/>
                <w:webHidden/>
              </w:rPr>
              <w:tab/>
            </w:r>
            <w:r>
              <w:rPr>
                <w:noProof/>
                <w:webHidden/>
              </w:rPr>
              <w:fldChar w:fldCharType="begin"/>
            </w:r>
            <w:r>
              <w:rPr>
                <w:noProof/>
                <w:webHidden/>
              </w:rPr>
              <w:instrText xml:space="preserve"> PAGEREF _Toc178802329 \h </w:instrText>
            </w:r>
            <w:r>
              <w:rPr>
                <w:noProof/>
                <w:webHidden/>
              </w:rPr>
            </w:r>
            <w:r>
              <w:rPr>
                <w:noProof/>
                <w:webHidden/>
              </w:rPr>
              <w:fldChar w:fldCharType="separate"/>
            </w:r>
            <w:r w:rsidR="004B46EF">
              <w:rPr>
                <w:noProof/>
                <w:webHidden/>
              </w:rPr>
              <w:t>22</w:t>
            </w:r>
            <w:r>
              <w:rPr>
                <w:noProof/>
                <w:webHidden/>
              </w:rPr>
              <w:fldChar w:fldCharType="end"/>
            </w:r>
          </w:hyperlink>
        </w:p>
        <w:p w14:paraId="677727AE" w14:textId="535451A6"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0" w:history="1">
            <w:r w:rsidRPr="00C959E3">
              <w:rPr>
                <w:rStyle w:val="Hyperlink"/>
                <w:noProof/>
              </w:rPr>
              <w:t>5.1.2.1</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without Wildcard Indicator</w:t>
            </w:r>
            <w:r>
              <w:rPr>
                <w:noProof/>
                <w:webHidden/>
              </w:rPr>
              <w:tab/>
            </w:r>
            <w:r>
              <w:rPr>
                <w:noProof/>
                <w:webHidden/>
              </w:rPr>
              <w:fldChar w:fldCharType="begin"/>
            </w:r>
            <w:r>
              <w:rPr>
                <w:noProof/>
                <w:webHidden/>
              </w:rPr>
              <w:instrText xml:space="preserve"> PAGEREF _Toc178802330 \h </w:instrText>
            </w:r>
            <w:r>
              <w:rPr>
                <w:noProof/>
                <w:webHidden/>
              </w:rPr>
            </w:r>
            <w:r>
              <w:rPr>
                <w:noProof/>
                <w:webHidden/>
              </w:rPr>
              <w:fldChar w:fldCharType="separate"/>
            </w:r>
            <w:r w:rsidR="004B46EF">
              <w:rPr>
                <w:noProof/>
                <w:webHidden/>
              </w:rPr>
              <w:t>25</w:t>
            </w:r>
            <w:r>
              <w:rPr>
                <w:noProof/>
                <w:webHidden/>
              </w:rPr>
              <w:fldChar w:fldCharType="end"/>
            </w:r>
          </w:hyperlink>
        </w:p>
        <w:p w14:paraId="613A25FC" w14:textId="2C7AB297"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1" w:history="1">
            <w:r w:rsidRPr="00C959E3">
              <w:rPr>
                <w:rStyle w:val="Hyperlink"/>
                <w:noProof/>
              </w:rPr>
              <w:t>5.1.2.2</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 Wildcard Indicator</w:t>
            </w:r>
            <w:r>
              <w:rPr>
                <w:noProof/>
                <w:webHidden/>
              </w:rPr>
              <w:tab/>
            </w:r>
            <w:r>
              <w:rPr>
                <w:noProof/>
                <w:webHidden/>
              </w:rPr>
              <w:fldChar w:fldCharType="begin"/>
            </w:r>
            <w:r>
              <w:rPr>
                <w:noProof/>
                <w:webHidden/>
              </w:rPr>
              <w:instrText xml:space="preserve"> PAGEREF _Toc178802331 \h </w:instrText>
            </w:r>
            <w:r>
              <w:rPr>
                <w:noProof/>
                <w:webHidden/>
              </w:rPr>
            </w:r>
            <w:r>
              <w:rPr>
                <w:noProof/>
                <w:webHidden/>
              </w:rPr>
              <w:fldChar w:fldCharType="separate"/>
            </w:r>
            <w:r w:rsidR="004B46EF">
              <w:rPr>
                <w:noProof/>
                <w:webHidden/>
              </w:rPr>
              <w:t>25</w:t>
            </w:r>
            <w:r>
              <w:rPr>
                <w:noProof/>
                <w:webHidden/>
              </w:rPr>
              <w:fldChar w:fldCharType="end"/>
            </w:r>
          </w:hyperlink>
        </w:p>
        <w:p w14:paraId="0ED02458" w14:textId="091D86E7"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2" w:history="1">
            <w:r w:rsidRPr="00C959E3">
              <w:rPr>
                <w:rStyle w:val="Hyperlink"/>
                <w:noProof/>
              </w:rPr>
              <w:t>5.1.2.3</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precedence rules</w:t>
            </w:r>
            <w:r>
              <w:rPr>
                <w:noProof/>
                <w:webHidden/>
              </w:rPr>
              <w:tab/>
            </w:r>
            <w:r>
              <w:rPr>
                <w:noProof/>
                <w:webHidden/>
              </w:rPr>
              <w:fldChar w:fldCharType="begin"/>
            </w:r>
            <w:r>
              <w:rPr>
                <w:noProof/>
                <w:webHidden/>
              </w:rPr>
              <w:instrText xml:space="preserve"> PAGEREF _Toc178802332 \h </w:instrText>
            </w:r>
            <w:r>
              <w:rPr>
                <w:noProof/>
                <w:webHidden/>
              </w:rPr>
            </w:r>
            <w:r>
              <w:rPr>
                <w:noProof/>
                <w:webHidden/>
              </w:rPr>
              <w:fldChar w:fldCharType="separate"/>
            </w:r>
            <w:r w:rsidR="004B46EF">
              <w:rPr>
                <w:noProof/>
                <w:webHidden/>
              </w:rPr>
              <w:t>26</w:t>
            </w:r>
            <w:r>
              <w:rPr>
                <w:noProof/>
                <w:webHidden/>
              </w:rPr>
              <w:fldChar w:fldCharType="end"/>
            </w:r>
          </w:hyperlink>
        </w:p>
        <w:p w14:paraId="620EF7BE" w14:textId="6FD612B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3" w:history="1">
            <w:r w:rsidRPr="00C959E3">
              <w:rPr>
                <w:rStyle w:val="Hyperlink"/>
                <w:noProof/>
              </w:rPr>
              <w:t>5.1.3</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 Selection</w:t>
            </w:r>
            <w:r>
              <w:rPr>
                <w:noProof/>
                <w:webHidden/>
              </w:rPr>
              <w:tab/>
            </w:r>
            <w:r>
              <w:rPr>
                <w:noProof/>
                <w:webHidden/>
              </w:rPr>
              <w:fldChar w:fldCharType="begin"/>
            </w:r>
            <w:r>
              <w:rPr>
                <w:noProof/>
                <w:webHidden/>
              </w:rPr>
              <w:instrText xml:space="preserve"> PAGEREF _Toc178802333 \h </w:instrText>
            </w:r>
            <w:r>
              <w:rPr>
                <w:noProof/>
                <w:webHidden/>
              </w:rPr>
            </w:r>
            <w:r>
              <w:rPr>
                <w:noProof/>
                <w:webHidden/>
              </w:rPr>
              <w:fldChar w:fldCharType="separate"/>
            </w:r>
            <w:r w:rsidR="004B46EF">
              <w:rPr>
                <w:noProof/>
                <w:webHidden/>
              </w:rPr>
              <w:t>27</w:t>
            </w:r>
            <w:r>
              <w:rPr>
                <w:noProof/>
                <w:webHidden/>
              </w:rPr>
              <w:fldChar w:fldCharType="end"/>
            </w:r>
          </w:hyperlink>
        </w:p>
        <w:p w14:paraId="73432191" w14:textId="30AF67F3"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4" w:history="1">
            <w:r w:rsidRPr="00C959E3">
              <w:rPr>
                <w:rStyle w:val="Hyperlink"/>
                <w:noProof/>
              </w:rPr>
              <w:t>5.1.4</w:t>
            </w:r>
            <w:r>
              <w:rPr>
                <w:rFonts w:asciiTheme="minorHAnsi" w:eastAsiaTheme="minorEastAsia" w:hAnsiTheme="minorHAnsi"/>
                <w:noProof/>
                <w:color w:val="auto"/>
                <w:kern w:val="2"/>
                <w:lang w:eastAsia="en-GB"/>
                <w14:ligatures w14:val="standardContextual"/>
              </w:rPr>
              <w:tab/>
            </w:r>
            <w:r w:rsidRPr="00C959E3">
              <w:rPr>
                <w:rStyle w:val="Hyperlink"/>
                <w:noProof/>
              </w:rPr>
              <w:t>Comparison between the different Document Type Identifier Schemes</w:t>
            </w:r>
            <w:r>
              <w:rPr>
                <w:noProof/>
                <w:webHidden/>
              </w:rPr>
              <w:tab/>
            </w:r>
            <w:r>
              <w:rPr>
                <w:noProof/>
                <w:webHidden/>
              </w:rPr>
              <w:fldChar w:fldCharType="begin"/>
            </w:r>
            <w:r>
              <w:rPr>
                <w:noProof/>
                <w:webHidden/>
              </w:rPr>
              <w:instrText xml:space="preserve"> PAGEREF _Toc178802334 \h </w:instrText>
            </w:r>
            <w:r>
              <w:rPr>
                <w:noProof/>
                <w:webHidden/>
              </w:rPr>
            </w:r>
            <w:r>
              <w:rPr>
                <w:noProof/>
                <w:webHidden/>
              </w:rPr>
              <w:fldChar w:fldCharType="separate"/>
            </w:r>
            <w:r w:rsidR="004B46EF">
              <w:rPr>
                <w:noProof/>
                <w:webHidden/>
              </w:rPr>
              <w:t>27</w:t>
            </w:r>
            <w:r>
              <w:rPr>
                <w:noProof/>
                <w:webHidden/>
              </w:rPr>
              <w:fldChar w:fldCharType="end"/>
            </w:r>
          </w:hyperlink>
        </w:p>
        <w:p w14:paraId="716BA6F1" w14:textId="5B007B0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5" w:history="1">
            <w:r w:rsidRPr="00C959E3">
              <w:rPr>
                <w:rStyle w:val="Hyperlink"/>
                <w:noProof/>
              </w:rPr>
              <w:t>POLICY 16 Document Type Identifier Scheme</w:t>
            </w:r>
            <w:r>
              <w:rPr>
                <w:noProof/>
                <w:webHidden/>
              </w:rPr>
              <w:tab/>
            </w:r>
            <w:r>
              <w:rPr>
                <w:noProof/>
                <w:webHidden/>
              </w:rPr>
              <w:fldChar w:fldCharType="begin"/>
            </w:r>
            <w:r>
              <w:rPr>
                <w:noProof/>
                <w:webHidden/>
              </w:rPr>
              <w:instrText xml:space="preserve"> PAGEREF _Toc178802335 \h </w:instrText>
            </w:r>
            <w:r>
              <w:rPr>
                <w:noProof/>
                <w:webHidden/>
              </w:rPr>
            </w:r>
            <w:r>
              <w:rPr>
                <w:noProof/>
                <w:webHidden/>
              </w:rPr>
              <w:fldChar w:fldCharType="separate"/>
            </w:r>
            <w:r w:rsidR="004B46EF">
              <w:rPr>
                <w:noProof/>
                <w:webHidden/>
              </w:rPr>
              <w:t>27</w:t>
            </w:r>
            <w:r>
              <w:rPr>
                <w:noProof/>
                <w:webHidden/>
              </w:rPr>
              <w:fldChar w:fldCharType="end"/>
            </w:r>
          </w:hyperlink>
        </w:p>
        <w:p w14:paraId="49F061B6" w14:textId="1C5770B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36" w:history="1">
            <w:r w:rsidRPr="00C959E3">
              <w:rPr>
                <w:rStyle w:val="Hyperlink"/>
                <w:noProof/>
              </w:rPr>
              <w:t>5.2</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Values</w:t>
            </w:r>
            <w:r>
              <w:rPr>
                <w:noProof/>
                <w:webHidden/>
              </w:rPr>
              <w:tab/>
            </w:r>
            <w:r>
              <w:rPr>
                <w:noProof/>
                <w:webHidden/>
              </w:rPr>
              <w:fldChar w:fldCharType="begin"/>
            </w:r>
            <w:r>
              <w:rPr>
                <w:noProof/>
                <w:webHidden/>
              </w:rPr>
              <w:instrText xml:space="preserve"> PAGEREF _Toc178802336 \h </w:instrText>
            </w:r>
            <w:r>
              <w:rPr>
                <w:noProof/>
                <w:webHidden/>
              </w:rPr>
            </w:r>
            <w:r>
              <w:rPr>
                <w:noProof/>
                <w:webHidden/>
              </w:rPr>
              <w:fldChar w:fldCharType="separate"/>
            </w:r>
            <w:r w:rsidR="004B46EF">
              <w:rPr>
                <w:noProof/>
                <w:webHidden/>
              </w:rPr>
              <w:t>28</w:t>
            </w:r>
            <w:r>
              <w:rPr>
                <w:noProof/>
                <w:webHidden/>
              </w:rPr>
              <w:fldChar w:fldCharType="end"/>
            </w:r>
          </w:hyperlink>
        </w:p>
        <w:p w14:paraId="25E16E31" w14:textId="60D1C88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7" w:history="1">
            <w:r w:rsidRPr="00C959E3">
              <w:rPr>
                <w:rStyle w:val="Hyperlink"/>
                <w:noProof/>
              </w:rPr>
              <w:t>POLICY 17 Customization Identifiers</w:t>
            </w:r>
            <w:r>
              <w:rPr>
                <w:noProof/>
                <w:webHidden/>
              </w:rPr>
              <w:tab/>
            </w:r>
            <w:r>
              <w:rPr>
                <w:noProof/>
                <w:webHidden/>
              </w:rPr>
              <w:fldChar w:fldCharType="begin"/>
            </w:r>
            <w:r>
              <w:rPr>
                <w:noProof/>
                <w:webHidden/>
              </w:rPr>
              <w:instrText xml:space="preserve"> PAGEREF _Toc178802337 \h </w:instrText>
            </w:r>
            <w:r>
              <w:rPr>
                <w:noProof/>
                <w:webHidden/>
              </w:rPr>
            </w:r>
            <w:r>
              <w:rPr>
                <w:noProof/>
                <w:webHidden/>
              </w:rPr>
              <w:fldChar w:fldCharType="separate"/>
            </w:r>
            <w:r w:rsidR="004B46EF">
              <w:rPr>
                <w:noProof/>
                <w:webHidden/>
              </w:rPr>
              <w:t>28</w:t>
            </w:r>
            <w:r>
              <w:rPr>
                <w:noProof/>
                <w:webHidden/>
              </w:rPr>
              <w:fldChar w:fldCharType="end"/>
            </w:r>
          </w:hyperlink>
        </w:p>
        <w:p w14:paraId="544D16EE" w14:textId="13BBB09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8" w:history="1">
            <w:r w:rsidRPr="00C959E3">
              <w:rPr>
                <w:rStyle w:val="Hyperlink"/>
                <w:noProof/>
              </w:rPr>
              <w:t>POLICY 18 Specifying Customization Identifiers in UBL documents</w:t>
            </w:r>
            <w:r>
              <w:rPr>
                <w:noProof/>
                <w:webHidden/>
              </w:rPr>
              <w:tab/>
            </w:r>
            <w:r>
              <w:rPr>
                <w:noProof/>
                <w:webHidden/>
              </w:rPr>
              <w:fldChar w:fldCharType="begin"/>
            </w:r>
            <w:r>
              <w:rPr>
                <w:noProof/>
                <w:webHidden/>
              </w:rPr>
              <w:instrText xml:space="preserve"> PAGEREF _Toc178802338 \h </w:instrText>
            </w:r>
            <w:r>
              <w:rPr>
                <w:noProof/>
                <w:webHidden/>
              </w:rPr>
            </w:r>
            <w:r>
              <w:rPr>
                <w:noProof/>
                <w:webHidden/>
              </w:rPr>
              <w:fldChar w:fldCharType="separate"/>
            </w:r>
            <w:r w:rsidR="004B46EF">
              <w:rPr>
                <w:noProof/>
                <w:webHidden/>
              </w:rPr>
              <w:t>29</w:t>
            </w:r>
            <w:r>
              <w:rPr>
                <w:noProof/>
                <w:webHidden/>
              </w:rPr>
              <w:fldChar w:fldCharType="end"/>
            </w:r>
          </w:hyperlink>
        </w:p>
        <w:p w14:paraId="2C758D17" w14:textId="1504BEE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9" w:history="1">
            <w:r w:rsidRPr="00C959E3">
              <w:rPr>
                <w:rStyle w:val="Hyperlink"/>
                <w:noProof/>
              </w:rPr>
              <w:t>POLICY 19 Specifying Customization Identifiers in CII Documents</w:t>
            </w:r>
            <w:r>
              <w:rPr>
                <w:noProof/>
                <w:webHidden/>
              </w:rPr>
              <w:tab/>
            </w:r>
            <w:r>
              <w:rPr>
                <w:noProof/>
                <w:webHidden/>
              </w:rPr>
              <w:fldChar w:fldCharType="begin"/>
            </w:r>
            <w:r>
              <w:rPr>
                <w:noProof/>
                <w:webHidden/>
              </w:rPr>
              <w:instrText xml:space="preserve"> PAGEREF _Toc178802339 \h </w:instrText>
            </w:r>
            <w:r>
              <w:rPr>
                <w:noProof/>
                <w:webHidden/>
              </w:rPr>
            </w:r>
            <w:r>
              <w:rPr>
                <w:noProof/>
                <w:webHidden/>
              </w:rPr>
              <w:fldChar w:fldCharType="separate"/>
            </w:r>
            <w:r w:rsidR="004B46EF">
              <w:rPr>
                <w:noProof/>
                <w:webHidden/>
              </w:rPr>
              <w:t>29</w:t>
            </w:r>
            <w:r>
              <w:rPr>
                <w:noProof/>
                <w:webHidden/>
              </w:rPr>
              <w:fldChar w:fldCharType="end"/>
            </w:r>
          </w:hyperlink>
        </w:p>
        <w:p w14:paraId="34B28306" w14:textId="7232BEE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0" w:history="1">
            <w:r w:rsidRPr="00C959E3">
              <w:rPr>
                <w:rStyle w:val="Hyperlink"/>
                <w:noProof/>
              </w:rPr>
              <w:t>POLICY 20 Document Type Identifier Value pattern</w:t>
            </w:r>
            <w:r>
              <w:rPr>
                <w:noProof/>
                <w:webHidden/>
              </w:rPr>
              <w:tab/>
            </w:r>
            <w:r>
              <w:rPr>
                <w:noProof/>
                <w:webHidden/>
              </w:rPr>
              <w:fldChar w:fldCharType="begin"/>
            </w:r>
            <w:r>
              <w:rPr>
                <w:noProof/>
                <w:webHidden/>
              </w:rPr>
              <w:instrText xml:space="preserve"> PAGEREF _Toc178802340 \h </w:instrText>
            </w:r>
            <w:r>
              <w:rPr>
                <w:noProof/>
                <w:webHidden/>
              </w:rPr>
            </w:r>
            <w:r>
              <w:rPr>
                <w:noProof/>
                <w:webHidden/>
              </w:rPr>
              <w:fldChar w:fldCharType="separate"/>
            </w:r>
            <w:r w:rsidR="004B46EF">
              <w:rPr>
                <w:noProof/>
                <w:webHidden/>
              </w:rPr>
              <w:t>29</w:t>
            </w:r>
            <w:r>
              <w:rPr>
                <w:noProof/>
                <w:webHidden/>
              </w:rPr>
              <w:fldChar w:fldCharType="end"/>
            </w:r>
          </w:hyperlink>
        </w:p>
        <w:p w14:paraId="3F594496" w14:textId="1D48F52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1" w:history="1">
            <w:r w:rsidRPr="00C959E3">
              <w:rPr>
                <w:rStyle w:val="Hyperlink"/>
                <w:noProof/>
              </w:rPr>
              <w:t>POLICY 21 Specifying Document Type Identifiers in SMP documents</w:t>
            </w:r>
            <w:r>
              <w:rPr>
                <w:noProof/>
                <w:webHidden/>
              </w:rPr>
              <w:tab/>
            </w:r>
            <w:r>
              <w:rPr>
                <w:noProof/>
                <w:webHidden/>
              </w:rPr>
              <w:fldChar w:fldCharType="begin"/>
            </w:r>
            <w:r>
              <w:rPr>
                <w:noProof/>
                <w:webHidden/>
              </w:rPr>
              <w:instrText xml:space="preserve"> PAGEREF _Toc178802341 \h </w:instrText>
            </w:r>
            <w:r>
              <w:rPr>
                <w:noProof/>
                <w:webHidden/>
              </w:rPr>
            </w:r>
            <w:r>
              <w:rPr>
                <w:noProof/>
                <w:webHidden/>
              </w:rPr>
              <w:fldChar w:fldCharType="separate"/>
            </w:r>
            <w:r w:rsidR="004B46EF">
              <w:rPr>
                <w:noProof/>
                <w:webHidden/>
              </w:rPr>
              <w:t>31</w:t>
            </w:r>
            <w:r>
              <w:rPr>
                <w:noProof/>
                <w:webHidden/>
              </w:rPr>
              <w:fldChar w:fldCharType="end"/>
            </w:r>
          </w:hyperlink>
        </w:p>
        <w:p w14:paraId="5EA90C4D" w14:textId="5BE3571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2" w:history="1">
            <w:r w:rsidRPr="00C959E3">
              <w:rPr>
                <w:rStyle w:val="Hyperlink"/>
                <w:noProof/>
              </w:rPr>
              <w:t>POLICY 22 Specifying Document Type Identifiers in the Envelope (SBDH)</w:t>
            </w:r>
            <w:r>
              <w:rPr>
                <w:noProof/>
                <w:webHidden/>
              </w:rPr>
              <w:tab/>
            </w:r>
            <w:r>
              <w:rPr>
                <w:noProof/>
                <w:webHidden/>
              </w:rPr>
              <w:fldChar w:fldCharType="begin"/>
            </w:r>
            <w:r>
              <w:rPr>
                <w:noProof/>
                <w:webHidden/>
              </w:rPr>
              <w:instrText xml:space="preserve"> PAGEREF _Toc178802342 \h </w:instrText>
            </w:r>
            <w:r>
              <w:rPr>
                <w:noProof/>
                <w:webHidden/>
              </w:rPr>
            </w:r>
            <w:r>
              <w:rPr>
                <w:noProof/>
                <w:webHidden/>
              </w:rPr>
              <w:fldChar w:fldCharType="separate"/>
            </w:r>
            <w:r w:rsidR="004B46EF">
              <w:rPr>
                <w:noProof/>
                <w:webHidden/>
              </w:rPr>
              <w:t>32</w:t>
            </w:r>
            <w:r>
              <w:rPr>
                <w:noProof/>
                <w:webHidden/>
              </w:rPr>
              <w:fldChar w:fldCharType="end"/>
            </w:r>
          </w:hyperlink>
        </w:p>
        <w:p w14:paraId="1649CFB3" w14:textId="678E5ED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3" w:history="1">
            <w:r w:rsidRPr="00C959E3">
              <w:rPr>
                <w:rStyle w:val="Hyperlink"/>
                <w:noProof/>
              </w:rPr>
              <w:t>POLICY 23 Document Type Identifier Values</w:t>
            </w:r>
            <w:r>
              <w:rPr>
                <w:noProof/>
                <w:webHidden/>
              </w:rPr>
              <w:tab/>
            </w:r>
            <w:r>
              <w:rPr>
                <w:noProof/>
                <w:webHidden/>
              </w:rPr>
              <w:fldChar w:fldCharType="begin"/>
            </w:r>
            <w:r>
              <w:rPr>
                <w:noProof/>
                <w:webHidden/>
              </w:rPr>
              <w:instrText xml:space="preserve"> PAGEREF _Toc178802343 \h </w:instrText>
            </w:r>
            <w:r>
              <w:rPr>
                <w:noProof/>
                <w:webHidden/>
              </w:rPr>
            </w:r>
            <w:r>
              <w:rPr>
                <w:noProof/>
                <w:webHidden/>
              </w:rPr>
              <w:fldChar w:fldCharType="separate"/>
            </w:r>
            <w:r w:rsidR="004B46EF">
              <w:rPr>
                <w:noProof/>
                <w:webHidden/>
              </w:rPr>
              <w:t>33</w:t>
            </w:r>
            <w:r>
              <w:rPr>
                <w:noProof/>
                <w:webHidden/>
              </w:rPr>
              <w:fldChar w:fldCharType="end"/>
            </w:r>
          </w:hyperlink>
        </w:p>
        <w:p w14:paraId="28B1C4D2" w14:textId="553657A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4" w:history="1">
            <w:r w:rsidRPr="00C959E3">
              <w:rPr>
                <w:rStyle w:val="Hyperlink"/>
                <w:noProof/>
              </w:rPr>
              <w:t>POLICY 23a Document Type Identifier Values Code List States</w:t>
            </w:r>
            <w:r>
              <w:rPr>
                <w:noProof/>
                <w:webHidden/>
              </w:rPr>
              <w:tab/>
            </w:r>
            <w:r>
              <w:rPr>
                <w:noProof/>
                <w:webHidden/>
              </w:rPr>
              <w:fldChar w:fldCharType="begin"/>
            </w:r>
            <w:r>
              <w:rPr>
                <w:noProof/>
                <w:webHidden/>
              </w:rPr>
              <w:instrText xml:space="preserve"> PAGEREF _Toc178802344 \h </w:instrText>
            </w:r>
            <w:r>
              <w:rPr>
                <w:noProof/>
                <w:webHidden/>
              </w:rPr>
            </w:r>
            <w:r>
              <w:rPr>
                <w:noProof/>
                <w:webHidden/>
              </w:rPr>
              <w:fldChar w:fldCharType="separate"/>
            </w:r>
            <w:r w:rsidR="004B46EF">
              <w:rPr>
                <w:noProof/>
                <w:webHidden/>
              </w:rPr>
              <w:t>33</w:t>
            </w:r>
            <w:r>
              <w:rPr>
                <w:noProof/>
                <w:webHidden/>
              </w:rPr>
              <w:fldChar w:fldCharType="end"/>
            </w:r>
          </w:hyperlink>
        </w:p>
        <w:p w14:paraId="46D86802" w14:textId="259DF01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5" w:history="1">
            <w:r w:rsidRPr="00C959E3">
              <w:rPr>
                <w:rStyle w:val="Hyperlink"/>
                <w:noProof/>
              </w:rPr>
              <w:t>POLICY 23b Abstract Document Type Identifiers</w:t>
            </w:r>
            <w:r>
              <w:rPr>
                <w:noProof/>
                <w:webHidden/>
              </w:rPr>
              <w:tab/>
            </w:r>
            <w:r>
              <w:rPr>
                <w:noProof/>
                <w:webHidden/>
              </w:rPr>
              <w:fldChar w:fldCharType="begin"/>
            </w:r>
            <w:r>
              <w:rPr>
                <w:noProof/>
                <w:webHidden/>
              </w:rPr>
              <w:instrText xml:space="preserve"> PAGEREF _Toc178802345 \h </w:instrText>
            </w:r>
            <w:r>
              <w:rPr>
                <w:noProof/>
                <w:webHidden/>
              </w:rPr>
            </w:r>
            <w:r>
              <w:rPr>
                <w:noProof/>
                <w:webHidden/>
              </w:rPr>
              <w:fldChar w:fldCharType="separate"/>
            </w:r>
            <w:r w:rsidR="004B46EF">
              <w:rPr>
                <w:noProof/>
                <w:webHidden/>
              </w:rPr>
              <w:t>33</w:t>
            </w:r>
            <w:r>
              <w:rPr>
                <w:noProof/>
                <w:webHidden/>
              </w:rPr>
              <w:fldChar w:fldCharType="end"/>
            </w:r>
          </w:hyperlink>
        </w:p>
        <w:p w14:paraId="771AE5A5" w14:textId="24617F86"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46" w:history="1">
            <w:r w:rsidRPr="00C959E3">
              <w:rPr>
                <w:rStyle w:val="Hyperlink"/>
                <w:noProof/>
              </w:rPr>
              <w:t>6</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Process Identifiers</w:t>
            </w:r>
            <w:r>
              <w:rPr>
                <w:noProof/>
                <w:webHidden/>
              </w:rPr>
              <w:tab/>
            </w:r>
            <w:r>
              <w:rPr>
                <w:noProof/>
                <w:webHidden/>
              </w:rPr>
              <w:fldChar w:fldCharType="begin"/>
            </w:r>
            <w:r>
              <w:rPr>
                <w:noProof/>
                <w:webHidden/>
              </w:rPr>
              <w:instrText xml:space="preserve"> PAGEREF _Toc178802346 \h </w:instrText>
            </w:r>
            <w:r>
              <w:rPr>
                <w:noProof/>
                <w:webHidden/>
              </w:rPr>
            </w:r>
            <w:r>
              <w:rPr>
                <w:noProof/>
                <w:webHidden/>
              </w:rPr>
              <w:fldChar w:fldCharType="separate"/>
            </w:r>
            <w:r w:rsidR="004B46EF">
              <w:rPr>
                <w:noProof/>
                <w:webHidden/>
              </w:rPr>
              <w:t>33</w:t>
            </w:r>
            <w:r>
              <w:rPr>
                <w:noProof/>
                <w:webHidden/>
              </w:rPr>
              <w:fldChar w:fldCharType="end"/>
            </w:r>
          </w:hyperlink>
        </w:p>
        <w:p w14:paraId="5DE8F1BC" w14:textId="2253F42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7" w:history="1">
            <w:r w:rsidRPr="00C959E3">
              <w:rPr>
                <w:rStyle w:val="Hyperlink"/>
                <w:noProof/>
              </w:rPr>
              <w:t>POLICY 24 Process Identifier Scheme</w:t>
            </w:r>
            <w:r>
              <w:rPr>
                <w:noProof/>
                <w:webHidden/>
              </w:rPr>
              <w:tab/>
            </w:r>
            <w:r>
              <w:rPr>
                <w:noProof/>
                <w:webHidden/>
              </w:rPr>
              <w:fldChar w:fldCharType="begin"/>
            </w:r>
            <w:r>
              <w:rPr>
                <w:noProof/>
                <w:webHidden/>
              </w:rPr>
              <w:instrText xml:space="preserve"> PAGEREF _Toc178802347 \h </w:instrText>
            </w:r>
            <w:r>
              <w:rPr>
                <w:noProof/>
                <w:webHidden/>
              </w:rPr>
            </w:r>
            <w:r>
              <w:rPr>
                <w:noProof/>
                <w:webHidden/>
              </w:rPr>
              <w:fldChar w:fldCharType="separate"/>
            </w:r>
            <w:r w:rsidR="004B46EF">
              <w:rPr>
                <w:noProof/>
                <w:webHidden/>
              </w:rPr>
              <w:t>33</w:t>
            </w:r>
            <w:r>
              <w:rPr>
                <w:noProof/>
                <w:webHidden/>
              </w:rPr>
              <w:fldChar w:fldCharType="end"/>
            </w:r>
          </w:hyperlink>
        </w:p>
        <w:p w14:paraId="4C8EB0CF" w14:textId="52278DC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8" w:history="1">
            <w:r w:rsidRPr="00C959E3">
              <w:rPr>
                <w:rStyle w:val="Hyperlink"/>
                <w:noProof/>
              </w:rPr>
              <w:t>POLICY 25 Process Identifier Value</w:t>
            </w:r>
            <w:r>
              <w:rPr>
                <w:noProof/>
                <w:webHidden/>
              </w:rPr>
              <w:tab/>
            </w:r>
            <w:r>
              <w:rPr>
                <w:noProof/>
                <w:webHidden/>
              </w:rPr>
              <w:fldChar w:fldCharType="begin"/>
            </w:r>
            <w:r>
              <w:rPr>
                <w:noProof/>
                <w:webHidden/>
              </w:rPr>
              <w:instrText xml:space="preserve"> PAGEREF _Toc178802348 \h </w:instrText>
            </w:r>
            <w:r>
              <w:rPr>
                <w:noProof/>
                <w:webHidden/>
              </w:rPr>
            </w:r>
            <w:r>
              <w:rPr>
                <w:noProof/>
                <w:webHidden/>
              </w:rPr>
              <w:fldChar w:fldCharType="separate"/>
            </w:r>
            <w:r w:rsidR="004B46EF">
              <w:rPr>
                <w:noProof/>
                <w:webHidden/>
              </w:rPr>
              <w:t>34</w:t>
            </w:r>
            <w:r>
              <w:rPr>
                <w:noProof/>
                <w:webHidden/>
              </w:rPr>
              <w:fldChar w:fldCharType="end"/>
            </w:r>
          </w:hyperlink>
        </w:p>
        <w:p w14:paraId="1921C42D" w14:textId="1C14A87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9" w:history="1">
            <w:r w:rsidRPr="00C959E3">
              <w:rPr>
                <w:rStyle w:val="Hyperlink"/>
                <w:noProof/>
              </w:rPr>
              <w:t>POLICY 25a Process Identifier Value Code List States</w:t>
            </w:r>
            <w:r>
              <w:rPr>
                <w:noProof/>
                <w:webHidden/>
              </w:rPr>
              <w:tab/>
            </w:r>
            <w:r>
              <w:rPr>
                <w:noProof/>
                <w:webHidden/>
              </w:rPr>
              <w:fldChar w:fldCharType="begin"/>
            </w:r>
            <w:r>
              <w:rPr>
                <w:noProof/>
                <w:webHidden/>
              </w:rPr>
              <w:instrText xml:space="preserve"> PAGEREF _Toc178802349 \h </w:instrText>
            </w:r>
            <w:r>
              <w:rPr>
                <w:noProof/>
                <w:webHidden/>
              </w:rPr>
            </w:r>
            <w:r>
              <w:rPr>
                <w:noProof/>
                <w:webHidden/>
              </w:rPr>
              <w:fldChar w:fldCharType="separate"/>
            </w:r>
            <w:r w:rsidR="004B46EF">
              <w:rPr>
                <w:noProof/>
                <w:webHidden/>
              </w:rPr>
              <w:t>34</w:t>
            </w:r>
            <w:r>
              <w:rPr>
                <w:noProof/>
                <w:webHidden/>
              </w:rPr>
              <w:fldChar w:fldCharType="end"/>
            </w:r>
          </w:hyperlink>
        </w:p>
        <w:p w14:paraId="3F6FB70F" w14:textId="40A9FC9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0" w:history="1">
            <w:r w:rsidRPr="00C959E3">
              <w:rPr>
                <w:rStyle w:val="Hyperlink"/>
                <w:noProof/>
              </w:rPr>
              <w:t>POLICY 26 Specifying Process Identifiers in the Envelope (SBDH)</w:t>
            </w:r>
            <w:r>
              <w:rPr>
                <w:noProof/>
                <w:webHidden/>
              </w:rPr>
              <w:tab/>
            </w:r>
            <w:r>
              <w:rPr>
                <w:noProof/>
                <w:webHidden/>
              </w:rPr>
              <w:fldChar w:fldCharType="begin"/>
            </w:r>
            <w:r>
              <w:rPr>
                <w:noProof/>
                <w:webHidden/>
              </w:rPr>
              <w:instrText xml:space="preserve"> PAGEREF _Toc178802350 \h </w:instrText>
            </w:r>
            <w:r>
              <w:rPr>
                <w:noProof/>
                <w:webHidden/>
              </w:rPr>
            </w:r>
            <w:r>
              <w:rPr>
                <w:noProof/>
                <w:webHidden/>
              </w:rPr>
              <w:fldChar w:fldCharType="separate"/>
            </w:r>
            <w:r w:rsidR="004B46EF">
              <w:rPr>
                <w:noProof/>
                <w:webHidden/>
              </w:rPr>
              <w:t>34</w:t>
            </w:r>
            <w:r>
              <w:rPr>
                <w:noProof/>
                <w:webHidden/>
              </w:rPr>
              <w:fldChar w:fldCharType="end"/>
            </w:r>
          </w:hyperlink>
        </w:p>
        <w:p w14:paraId="3BCE8394" w14:textId="29ABD69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1" w:history="1">
            <w:r w:rsidRPr="00C959E3">
              <w:rPr>
                <w:rStyle w:val="Hyperlink"/>
                <w:noProof/>
              </w:rPr>
              <w:t>POLICY 27 Specifying Process Identifiers in SMP documents</w:t>
            </w:r>
            <w:r>
              <w:rPr>
                <w:noProof/>
                <w:webHidden/>
              </w:rPr>
              <w:tab/>
            </w:r>
            <w:r>
              <w:rPr>
                <w:noProof/>
                <w:webHidden/>
              </w:rPr>
              <w:fldChar w:fldCharType="begin"/>
            </w:r>
            <w:r>
              <w:rPr>
                <w:noProof/>
                <w:webHidden/>
              </w:rPr>
              <w:instrText xml:space="preserve"> PAGEREF _Toc178802351 \h </w:instrText>
            </w:r>
            <w:r>
              <w:rPr>
                <w:noProof/>
                <w:webHidden/>
              </w:rPr>
            </w:r>
            <w:r>
              <w:rPr>
                <w:noProof/>
                <w:webHidden/>
              </w:rPr>
              <w:fldChar w:fldCharType="separate"/>
            </w:r>
            <w:r w:rsidR="004B46EF">
              <w:rPr>
                <w:noProof/>
                <w:webHidden/>
              </w:rPr>
              <w:t>35</w:t>
            </w:r>
            <w:r>
              <w:rPr>
                <w:noProof/>
                <w:webHidden/>
              </w:rPr>
              <w:fldChar w:fldCharType="end"/>
            </w:r>
          </w:hyperlink>
        </w:p>
        <w:p w14:paraId="7C9AA964" w14:textId="59AAEB71"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2" w:history="1">
            <w:r w:rsidRPr="00C959E3">
              <w:rPr>
                <w:rStyle w:val="Hyperlink"/>
                <w:noProof/>
              </w:rPr>
              <w:t>7</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on Identifying Transport Profiles in Peppol</w:t>
            </w:r>
            <w:r>
              <w:rPr>
                <w:noProof/>
                <w:webHidden/>
              </w:rPr>
              <w:tab/>
            </w:r>
            <w:r>
              <w:rPr>
                <w:noProof/>
                <w:webHidden/>
              </w:rPr>
              <w:fldChar w:fldCharType="begin"/>
            </w:r>
            <w:r>
              <w:rPr>
                <w:noProof/>
                <w:webHidden/>
              </w:rPr>
              <w:instrText xml:space="preserve"> PAGEREF _Toc178802352 \h </w:instrText>
            </w:r>
            <w:r>
              <w:rPr>
                <w:noProof/>
                <w:webHidden/>
              </w:rPr>
            </w:r>
            <w:r>
              <w:rPr>
                <w:noProof/>
                <w:webHidden/>
              </w:rPr>
              <w:fldChar w:fldCharType="separate"/>
            </w:r>
            <w:r w:rsidR="004B46EF">
              <w:rPr>
                <w:noProof/>
                <w:webHidden/>
              </w:rPr>
              <w:t>35</w:t>
            </w:r>
            <w:r>
              <w:rPr>
                <w:noProof/>
                <w:webHidden/>
              </w:rPr>
              <w:fldChar w:fldCharType="end"/>
            </w:r>
          </w:hyperlink>
        </w:p>
        <w:p w14:paraId="54615F5B" w14:textId="4BCF8E18"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53" w:history="1">
            <w:r w:rsidRPr="00C959E3">
              <w:rPr>
                <w:rStyle w:val="Hyperlink"/>
                <w:noProof/>
              </w:rPr>
              <w:t>7.1</w:t>
            </w:r>
            <w:r>
              <w:rPr>
                <w:rFonts w:asciiTheme="minorHAnsi" w:eastAsiaTheme="minorEastAsia" w:hAnsiTheme="minorHAnsi"/>
                <w:noProof/>
                <w:color w:val="auto"/>
                <w:kern w:val="2"/>
                <w:lang w:eastAsia="en-GB"/>
                <w14:ligatures w14:val="standardContextual"/>
              </w:rPr>
              <w:tab/>
            </w:r>
            <w:r w:rsidRPr="00C959E3">
              <w:rPr>
                <w:rStyle w:val="Hyperlink"/>
                <w:noProof/>
              </w:rPr>
              <w:t>SMP</w:t>
            </w:r>
            <w:r>
              <w:rPr>
                <w:noProof/>
                <w:webHidden/>
              </w:rPr>
              <w:tab/>
            </w:r>
            <w:r>
              <w:rPr>
                <w:noProof/>
                <w:webHidden/>
              </w:rPr>
              <w:fldChar w:fldCharType="begin"/>
            </w:r>
            <w:r>
              <w:rPr>
                <w:noProof/>
                <w:webHidden/>
              </w:rPr>
              <w:instrText xml:space="preserve"> PAGEREF _Toc178802353 \h </w:instrText>
            </w:r>
            <w:r>
              <w:rPr>
                <w:noProof/>
                <w:webHidden/>
              </w:rPr>
            </w:r>
            <w:r>
              <w:rPr>
                <w:noProof/>
                <w:webHidden/>
              </w:rPr>
              <w:fldChar w:fldCharType="separate"/>
            </w:r>
            <w:r w:rsidR="004B46EF">
              <w:rPr>
                <w:noProof/>
                <w:webHidden/>
              </w:rPr>
              <w:t>35</w:t>
            </w:r>
            <w:r>
              <w:rPr>
                <w:noProof/>
                <w:webHidden/>
              </w:rPr>
              <w:fldChar w:fldCharType="end"/>
            </w:r>
          </w:hyperlink>
        </w:p>
        <w:p w14:paraId="369413FB" w14:textId="178328B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4" w:history="1">
            <w:r w:rsidRPr="00C959E3">
              <w:rPr>
                <w:rStyle w:val="Hyperlink"/>
                <w:noProof/>
              </w:rPr>
              <w:t>POLICY 28 Transport Profile Values</w:t>
            </w:r>
            <w:r>
              <w:rPr>
                <w:noProof/>
                <w:webHidden/>
              </w:rPr>
              <w:tab/>
            </w:r>
            <w:r>
              <w:rPr>
                <w:noProof/>
                <w:webHidden/>
              </w:rPr>
              <w:fldChar w:fldCharType="begin"/>
            </w:r>
            <w:r>
              <w:rPr>
                <w:noProof/>
                <w:webHidden/>
              </w:rPr>
              <w:instrText xml:space="preserve"> PAGEREF _Toc178802354 \h </w:instrText>
            </w:r>
            <w:r>
              <w:rPr>
                <w:noProof/>
                <w:webHidden/>
              </w:rPr>
            </w:r>
            <w:r>
              <w:rPr>
                <w:noProof/>
                <w:webHidden/>
              </w:rPr>
              <w:fldChar w:fldCharType="separate"/>
            </w:r>
            <w:r w:rsidR="004B46EF">
              <w:rPr>
                <w:noProof/>
                <w:webHidden/>
              </w:rPr>
              <w:t>35</w:t>
            </w:r>
            <w:r>
              <w:rPr>
                <w:noProof/>
                <w:webHidden/>
              </w:rPr>
              <w:fldChar w:fldCharType="end"/>
            </w:r>
          </w:hyperlink>
        </w:p>
        <w:p w14:paraId="69CF4991" w14:textId="11B2DEBA"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5" w:history="1">
            <w:r w:rsidRPr="00C959E3">
              <w:rPr>
                <w:rStyle w:val="Hyperlink"/>
                <w:noProof/>
              </w:rPr>
              <w:t>POLICY 28a Transport Profile Value Code List States</w:t>
            </w:r>
            <w:r>
              <w:rPr>
                <w:noProof/>
                <w:webHidden/>
              </w:rPr>
              <w:tab/>
            </w:r>
            <w:r>
              <w:rPr>
                <w:noProof/>
                <w:webHidden/>
              </w:rPr>
              <w:fldChar w:fldCharType="begin"/>
            </w:r>
            <w:r>
              <w:rPr>
                <w:noProof/>
                <w:webHidden/>
              </w:rPr>
              <w:instrText xml:space="preserve"> PAGEREF _Toc178802355 \h </w:instrText>
            </w:r>
            <w:r>
              <w:rPr>
                <w:noProof/>
                <w:webHidden/>
              </w:rPr>
            </w:r>
            <w:r>
              <w:rPr>
                <w:noProof/>
                <w:webHidden/>
              </w:rPr>
              <w:fldChar w:fldCharType="separate"/>
            </w:r>
            <w:r w:rsidR="004B46EF">
              <w:rPr>
                <w:noProof/>
                <w:webHidden/>
              </w:rPr>
              <w:t>35</w:t>
            </w:r>
            <w:r>
              <w:rPr>
                <w:noProof/>
                <w:webHidden/>
              </w:rPr>
              <w:fldChar w:fldCharType="end"/>
            </w:r>
          </w:hyperlink>
        </w:p>
        <w:p w14:paraId="50462128" w14:textId="1752AC3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6" w:history="1">
            <w:r w:rsidRPr="00C959E3">
              <w:rPr>
                <w:rStyle w:val="Hyperlink"/>
                <w:noProof/>
              </w:rPr>
              <w:t>POLICY 29 Specifying Transport Profiles in SMP documents</w:t>
            </w:r>
            <w:r>
              <w:rPr>
                <w:noProof/>
                <w:webHidden/>
              </w:rPr>
              <w:tab/>
            </w:r>
            <w:r>
              <w:rPr>
                <w:noProof/>
                <w:webHidden/>
              </w:rPr>
              <w:fldChar w:fldCharType="begin"/>
            </w:r>
            <w:r>
              <w:rPr>
                <w:noProof/>
                <w:webHidden/>
              </w:rPr>
              <w:instrText xml:space="preserve"> PAGEREF _Toc178802356 \h </w:instrText>
            </w:r>
            <w:r>
              <w:rPr>
                <w:noProof/>
                <w:webHidden/>
              </w:rPr>
            </w:r>
            <w:r>
              <w:rPr>
                <w:noProof/>
                <w:webHidden/>
              </w:rPr>
              <w:fldChar w:fldCharType="separate"/>
            </w:r>
            <w:r w:rsidR="004B46EF">
              <w:rPr>
                <w:noProof/>
                <w:webHidden/>
              </w:rPr>
              <w:t>35</w:t>
            </w:r>
            <w:r>
              <w:rPr>
                <w:noProof/>
                <w:webHidden/>
              </w:rPr>
              <w:fldChar w:fldCharType="end"/>
            </w:r>
          </w:hyperlink>
        </w:p>
        <w:p w14:paraId="2D72E16F" w14:textId="5B84B5AA"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7" w:history="1">
            <w:r w:rsidRPr="00C959E3">
              <w:rPr>
                <w:rStyle w:val="Hyperlink"/>
                <w:noProof/>
              </w:rPr>
              <w:t>8</w:t>
            </w:r>
            <w:r>
              <w:rPr>
                <w:rFonts w:asciiTheme="minorHAnsi" w:eastAsiaTheme="minorEastAsia" w:hAnsiTheme="minorHAnsi"/>
                <w:b w:val="0"/>
                <w:noProof/>
                <w:color w:val="auto"/>
                <w:kern w:val="2"/>
                <w:lang w:eastAsia="en-GB"/>
                <w14:ligatures w14:val="standardContextual"/>
              </w:rPr>
              <w:tab/>
            </w:r>
            <w:r w:rsidRPr="00C959E3">
              <w:rPr>
                <w:rStyle w:val="Hyperlink"/>
                <w:noProof/>
              </w:rPr>
              <w:t>Governance of this Policy</w:t>
            </w:r>
            <w:r>
              <w:rPr>
                <w:noProof/>
                <w:webHidden/>
              </w:rPr>
              <w:tab/>
            </w:r>
            <w:r>
              <w:rPr>
                <w:noProof/>
                <w:webHidden/>
              </w:rPr>
              <w:fldChar w:fldCharType="begin"/>
            </w:r>
            <w:r>
              <w:rPr>
                <w:noProof/>
                <w:webHidden/>
              </w:rPr>
              <w:instrText xml:space="preserve"> PAGEREF _Toc178802357 \h </w:instrText>
            </w:r>
            <w:r>
              <w:rPr>
                <w:noProof/>
                <w:webHidden/>
              </w:rPr>
            </w:r>
            <w:r>
              <w:rPr>
                <w:noProof/>
                <w:webHidden/>
              </w:rPr>
              <w:fldChar w:fldCharType="separate"/>
            </w:r>
            <w:r w:rsidR="004B46EF">
              <w:rPr>
                <w:noProof/>
                <w:webHidden/>
              </w:rPr>
              <w:t>36</w:t>
            </w:r>
            <w:r>
              <w:rPr>
                <w:noProof/>
                <w:webHidden/>
              </w:rPr>
              <w:fldChar w:fldCharType="end"/>
            </w:r>
          </w:hyperlink>
        </w:p>
        <w:p w14:paraId="481C8F63" w14:textId="2B3F3A5D" w:rsidR="009E4AD5" w:rsidRPr="001227CD" w:rsidRDefault="009E4AD5" w:rsidP="009E4AD5">
          <w:r>
            <w:rPr>
              <w:bCs/>
            </w:rPr>
            <w:fldChar w:fldCharType="end"/>
          </w:r>
        </w:p>
      </w:sdtContent>
    </w:sdt>
    <w:p w14:paraId="0AB5AAAD" w14:textId="77777777" w:rsidR="009E4AD5" w:rsidRDefault="009E4AD5" w:rsidP="009E4AD5">
      <w:pPr>
        <w:pStyle w:val="PHeading1"/>
      </w:pPr>
      <w:r w:rsidRPr="001227CD">
        <w:br w:type="page"/>
      </w:r>
    </w:p>
    <w:p w14:paraId="0EF93F80" w14:textId="7B2F87D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lastRenderedPageBreak/>
        <w:t>Statement of originality</w:t>
      </w:r>
    </w:p>
    <w:p w14:paraId="0B05D29E"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796DA4F4"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This deliverable contains original unpublished work except where clearly indicated otherwise. Acknowledgement of previously published material and of the work of others has been made through appropriate citation, quotation or both.</w:t>
      </w:r>
    </w:p>
    <w:p w14:paraId="7E5E0F43" w14:textId="77777777" w:rsidR="0084789C" w:rsidRPr="00745F5A" w:rsidRDefault="0084789C" w:rsidP="0084789C">
      <w:pPr>
        <w:pStyle w:val="PParagraph"/>
      </w:pPr>
    </w:p>
    <w:p w14:paraId="797C6975"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t>Statement of copyright</w:t>
      </w:r>
    </w:p>
    <w:p w14:paraId="34E6B1E7"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pPr>
      <w:r w:rsidRPr="0084789C">
        <w:rPr>
          <w:noProof/>
        </w:rPr>
        <w:drawing>
          <wp:inline distT="0" distB="0" distL="0" distR="0" wp14:anchorId="21C62C4F" wp14:editId="4A9E84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143C34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6FA69ABB" w14:textId="53569743"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 xml:space="preserve">This deliverable is released under the terms of the Creative Commons Licence accessed through the following link: </w:t>
      </w:r>
      <w:hyperlink r:id="rId13" w:history="1">
        <w:r w:rsidRPr="00B15F27">
          <w:rPr>
            <w:rStyle w:val="Hyperlink"/>
          </w:rPr>
          <w:t>https://creativecommons.org/licenses/by-nc-nd/4.0/</w:t>
        </w:r>
      </w:hyperlink>
    </w:p>
    <w:p w14:paraId="658AFD61"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20275F69"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You are free to:</w:t>
      </w:r>
    </w:p>
    <w:p w14:paraId="21840B9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rPr>
          <w:b/>
        </w:rPr>
        <w:t>Share</w:t>
      </w:r>
      <w:r w:rsidRPr="0084789C">
        <w:t xml:space="preserve"> — copy and redistribute the material in any medium or format.</w:t>
      </w:r>
    </w:p>
    <w:p w14:paraId="61BCC45E" w14:textId="77777777" w:rsidR="0084789C" w:rsidRPr="00745F5A" w:rsidRDefault="0084789C" w:rsidP="0084789C">
      <w:pPr>
        <w:pStyle w:val="PParagraph"/>
        <w:pBdr>
          <w:top w:val="single" w:sz="4" w:space="1" w:color="auto"/>
          <w:left w:val="single" w:sz="4" w:space="4" w:color="auto"/>
          <w:bottom w:val="single" w:sz="4" w:space="1" w:color="auto"/>
          <w:right w:val="single" w:sz="4" w:space="4" w:color="auto"/>
        </w:pBdr>
        <w:rPr>
          <w:i/>
        </w:rPr>
      </w:pPr>
      <w:r w:rsidRPr="0084789C">
        <w:t xml:space="preserve">The licensor cannot revoke these freedoms </w:t>
      </w:r>
      <w:proofErr w:type="gramStart"/>
      <w:r w:rsidRPr="0084789C">
        <w:t>as long as</w:t>
      </w:r>
      <w:proofErr w:type="gramEnd"/>
      <w:r w:rsidRPr="0084789C">
        <w:t xml:space="preserve"> you follow the license terms</w:t>
      </w:r>
      <w:r w:rsidRPr="00745F5A">
        <w:rPr>
          <w:i/>
        </w:rPr>
        <w:t>.</w:t>
      </w:r>
    </w:p>
    <w:p w14:paraId="4E54316F" w14:textId="542E33E9" w:rsidR="0084789C" w:rsidRDefault="0084789C">
      <w:pPr>
        <w:rPr>
          <w:sz w:val="22"/>
          <w:szCs w:val="22"/>
        </w:rPr>
      </w:pPr>
      <w:r>
        <w:br w:type="page"/>
      </w:r>
    </w:p>
    <w:p w14:paraId="2936E5EF" w14:textId="7D9EB721" w:rsidR="009258C6" w:rsidRDefault="008C0218" w:rsidP="000E5C32">
      <w:pPr>
        <w:pStyle w:val="PHeading1"/>
        <w:numPr>
          <w:ilvl w:val="0"/>
          <w:numId w:val="0"/>
        </w:numPr>
      </w:pPr>
      <w:bookmarkStart w:id="22" w:name="_Toc178802289"/>
      <w:r>
        <w:lastRenderedPageBreak/>
        <w:t>Revision History</w:t>
      </w:r>
      <w:bookmarkEnd w:id="22"/>
    </w:p>
    <w:tbl>
      <w:tblPr>
        <w:tblStyle w:val="Gitternetztabelle4Akzent1"/>
        <w:tblW w:w="0" w:type="auto"/>
        <w:tblLook w:val="0620" w:firstRow="1" w:lastRow="0" w:firstColumn="0" w:lastColumn="0" w:noHBand="1" w:noVBand="1"/>
      </w:tblPr>
      <w:tblGrid>
        <w:gridCol w:w="1023"/>
        <w:gridCol w:w="1524"/>
        <w:gridCol w:w="6463"/>
      </w:tblGrid>
      <w:tr w:rsidR="008C0218" w14:paraId="1BB31F19" w14:textId="77777777" w:rsidTr="00A760A1">
        <w:trPr>
          <w:cnfStyle w:val="100000000000" w:firstRow="1" w:lastRow="0" w:firstColumn="0" w:lastColumn="0" w:oddVBand="0" w:evenVBand="0" w:oddHBand="0" w:evenHBand="0" w:firstRowFirstColumn="0" w:firstRowLastColumn="0" w:lastRowFirstColumn="0" w:lastRowLastColumn="0"/>
          <w:tblHeader/>
        </w:trPr>
        <w:tc>
          <w:tcPr>
            <w:tcW w:w="0" w:type="auto"/>
          </w:tcPr>
          <w:p w14:paraId="6A2C1B45" w14:textId="096A6D4C" w:rsidR="008C0218" w:rsidRDefault="008C0218" w:rsidP="008C0218">
            <w:pPr>
              <w:pStyle w:val="PParagraph"/>
              <w:ind w:left="0"/>
            </w:pPr>
            <w:r w:rsidRPr="00EF22F3">
              <w:t>Version</w:t>
            </w:r>
          </w:p>
        </w:tc>
        <w:tc>
          <w:tcPr>
            <w:tcW w:w="1524" w:type="dxa"/>
          </w:tcPr>
          <w:p w14:paraId="391F0766" w14:textId="52EFADE9" w:rsidR="008C0218" w:rsidRDefault="008C0218" w:rsidP="008C0218">
            <w:pPr>
              <w:pStyle w:val="PParagraph"/>
              <w:ind w:left="0"/>
            </w:pPr>
            <w:r w:rsidRPr="00EF22F3">
              <w:t>Date</w:t>
            </w:r>
          </w:p>
        </w:tc>
        <w:tc>
          <w:tcPr>
            <w:tcW w:w="6463" w:type="dxa"/>
          </w:tcPr>
          <w:p w14:paraId="766BAC04" w14:textId="4FEFB16A" w:rsidR="008C0218" w:rsidRDefault="008C0218" w:rsidP="008C0218">
            <w:pPr>
              <w:pStyle w:val="PParagraph"/>
              <w:ind w:left="323" w:hanging="323"/>
            </w:pPr>
            <w:r w:rsidRPr="00EF22F3">
              <w:t>Description of changes</w:t>
            </w:r>
          </w:p>
        </w:tc>
      </w:tr>
      <w:tr w:rsidR="008C0218" w14:paraId="5AB5E58D" w14:textId="77777777" w:rsidTr="00A760A1">
        <w:tc>
          <w:tcPr>
            <w:tcW w:w="0" w:type="auto"/>
          </w:tcPr>
          <w:p w14:paraId="41BCCF7C" w14:textId="251E7BA6" w:rsidR="008C0218" w:rsidRDefault="008C0218" w:rsidP="008C0218">
            <w:pPr>
              <w:pStyle w:val="PParagraph"/>
              <w:ind w:left="0"/>
            </w:pPr>
            <w:r w:rsidRPr="00745F5A">
              <w:t>3.0</w:t>
            </w:r>
          </w:p>
        </w:tc>
        <w:tc>
          <w:tcPr>
            <w:tcW w:w="1524" w:type="dxa"/>
          </w:tcPr>
          <w:p w14:paraId="037093E1" w14:textId="1D7A6819" w:rsidR="008C0218" w:rsidRDefault="008C0218" w:rsidP="008C0218">
            <w:pPr>
              <w:pStyle w:val="PParagraph"/>
              <w:ind w:left="0"/>
            </w:pPr>
            <w:r w:rsidRPr="00745F5A">
              <w:t>2014-02-03</w:t>
            </w:r>
          </w:p>
        </w:tc>
        <w:tc>
          <w:tcPr>
            <w:tcW w:w="6463" w:type="dxa"/>
          </w:tcPr>
          <w:p w14:paraId="7BF843EC" w14:textId="77777777" w:rsidR="008C0218" w:rsidRPr="00745F5A" w:rsidRDefault="008C0218" w:rsidP="008C0218">
            <w:pPr>
              <w:ind w:left="323" w:hanging="323"/>
            </w:pPr>
            <w:r w:rsidRPr="00745F5A">
              <w:t>Updated 1.3, References</w:t>
            </w:r>
          </w:p>
          <w:p w14:paraId="7E52A174" w14:textId="77777777" w:rsidR="008C0218" w:rsidRPr="00745F5A" w:rsidRDefault="008C0218" w:rsidP="008C0218">
            <w:pPr>
              <w:ind w:left="323" w:hanging="323"/>
            </w:pPr>
            <w:r w:rsidRPr="00745F5A">
              <w:t>Updated POLICY 11, Peppol Customization identifiers</w:t>
            </w:r>
          </w:p>
          <w:p w14:paraId="4308CE8F" w14:textId="77777777" w:rsidR="008C0218" w:rsidRPr="00745F5A" w:rsidRDefault="008C0218" w:rsidP="008C0218">
            <w:pPr>
              <w:ind w:left="323" w:hanging="323"/>
            </w:pPr>
            <w:r w:rsidRPr="00745F5A">
              <w:t>Updated POLICY 12, Specifying Customization identifiers in UBL documents</w:t>
            </w:r>
          </w:p>
          <w:p w14:paraId="43E921AF" w14:textId="77777777" w:rsidR="008C0218" w:rsidRPr="00745F5A" w:rsidRDefault="008C0218" w:rsidP="008C0218">
            <w:pPr>
              <w:ind w:left="323" w:hanging="323"/>
            </w:pPr>
            <w:r w:rsidRPr="00745F5A">
              <w:t>Updated POLICY 16, Peppol process identifiers</w:t>
            </w:r>
          </w:p>
          <w:p w14:paraId="61BE1954" w14:textId="77777777" w:rsidR="008C0218" w:rsidRPr="00745F5A" w:rsidRDefault="008C0218" w:rsidP="008C0218">
            <w:pPr>
              <w:ind w:left="323" w:hanging="323"/>
            </w:pPr>
            <w:r w:rsidRPr="00745F5A">
              <w:t>Updated 4.2, Document Type Identifier Values</w:t>
            </w:r>
          </w:p>
          <w:p w14:paraId="54DE94CA" w14:textId="77777777" w:rsidR="008C0218" w:rsidRPr="00745F5A" w:rsidRDefault="008C0218" w:rsidP="008C0218">
            <w:pPr>
              <w:ind w:left="323" w:hanging="323"/>
            </w:pPr>
            <w:r w:rsidRPr="00745F5A">
              <w:t>Updated 5.2, Process ID values</w:t>
            </w:r>
          </w:p>
          <w:p w14:paraId="10E5CB53" w14:textId="79FEEB16" w:rsidR="008C0218" w:rsidRDefault="008C0218" w:rsidP="008C0218">
            <w:pPr>
              <w:pStyle w:val="PParagraph"/>
              <w:ind w:left="323" w:hanging="323"/>
            </w:pPr>
            <w:r w:rsidRPr="00745F5A">
              <w:t>Updated 3.2, Identifier values including ZZZ</w:t>
            </w:r>
          </w:p>
        </w:tc>
      </w:tr>
      <w:tr w:rsidR="008C0218" w14:paraId="534B97EA" w14:textId="77777777" w:rsidTr="00A760A1">
        <w:tc>
          <w:tcPr>
            <w:tcW w:w="0" w:type="auto"/>
          </w:tcPr>
          <w:p w14:paraId="48B67EDE" w14:textId="160FC434" w:rsidR="008C0218" w:rsidRPr="00745F5A" w:rsidRDefault="008C0218" w:rsidP="008C0218">
            <w:pPr>
              <w:pStyle w:val="PParagraph"/>
              <w:ind w:left="0"/>
            </w:pPr>
            <w:r w:rsidRPr="00745F5A">
              <w:t>3.1</w:t>
            </w:r>
          </w:p>
        </w:tc>
        <w:tc>
          <w:tcPr>
            <w:tcW w:w="1524" w:type="dxa"/>
          </w:tcPr>
          <w:p w14:paraId="1C2DEE28" w14:textId="75E6AA59" w:rsidR="008C0218" w:rsidRPr="00745F5A" w:rsidRDefault="008C0218" w:rsidP="008C0218">
            <w:pPr>
              <w:pStyle w:val="PParagraph"/>
              <w:ind w:left="0"/>
            </w:pPr>
            <w:r w:rsidRPr="00745F5A">
              <w:t>2018-04-27</w:t>
            </w:r>
          </w:p>
        </w:tc>
        <w:tc>
          <w:tcPr>
            <w:tcW w:w="6463" w:type="dxa"/>
          </w:tcPr>
          <w:p w14:paraId="2D21FFA9" w14:textId="77777777" w:rsidR="008C0218" w:rsidRPr="00745F5A" w:rsidRDefault="008C0218" w:rsidP="008C0218">
            <w:pPr>
              <w:ind w:left="323" w:hanging="323"/>
            </w:pPr>
            <w:r w:rsidRPr="00745F5A">
              <w:t>Extracted the code lists out of this document.</w:t>
            </w:r>
          </w:p>
          <w:p w14:paraId="0C59BC75" w14:textId="77777777" w:rsidR="008C0218" w:rsidRPr="00745F5A" w:rsidRDefault="008C0218" w:rsidP="008C0218">
            <w:pPr>
              <w:ind w:left="323" w:hanging="323"/>
            </w:pPr>
            <w:r w:rsidRPr="00745F5A">
              <w:t>References to the code lists were updated.</w:t>
            </w:r>
          </w:p>
          <w:p w14:paraId="699F819C" w14:textId="77777777" w:rsidR="008C0218" w:rsidRPr="00745F5A" w:rsidRDefault="008C0218" w:rsidP="008C0218">
            <w:pPr>
              <w:ind w:left="323" w:hanging="323"/>
            </w:pPr>
            <w:r w:rsidRPr="00745F5A">
              <w:t>Line numbers start with chapter 1.</w:t>
            </w:r>
          </w:p>
          <w:p w14:paraId="29163067" w14:textId="273C24DA" w:rsidR="008C0218" w:rsidRPr="00745F5A" w:rsidRDefault="008C0218" w:rsidP="008C0218">
            <w:pPr>
              <w:ind w:left="323" w:hanging="323"/>
            </w:pPr>
            <w:r w:rsidRPr="00745F5A">
              <w:t>No content changes.</w:t>
            </w:r>
          </w:p>
        </w:tc>
      </w:tr>
      <w:tr w:rsidR="008C0218" w14:paraId="0A85C478" w14:textId="77777777" w:rsidTr="00A760A1">
        <w:tc>
          <w:tcPr>
            <w:tcW w:w="0" w:type="auto"/>
          </w:tcPr>
          <w:p w14:paraId="6B8EF553" w14:textId="48CEDDD4" w:rsidR="008C0218" w:rsidRPr="00745F5A" w:rsidRDefault="008C0218" w:rsidP="008C0218">
            <w:pPr>
              <w:pStyle w:val="PParagraph"/>
              <w:ind w:left="0"/>
            </w:pPr>
            <w:r w:rsidRPr="00745F5A">
              <w:t>4.0</w:t>
            </w:r>
          </w:p>
        </w:tc>
        <w:tc>
          <w:tcPr>
            <w:tcW w:w="1524" w:type="dxa"/>
          </w:tcPr>
          <w:p w14:paraId="666672A0" w14:textId="4320DB42" w:rsidR="008C0218" w:rsidRPr="00745F5A" w:rsidRDefault="008C0218" w:rsidP="008C0218">
            <w:pPr>
              <w:pStyle w:val="PParagraph"/>
              <w:ind w:left="0"/>
            </w:pPr>
            <w:r w:rsidRPr="00745F5A">
              <w:t>2019-01-28</w:t>
            </w:r>
          </w:p>
        </w:tc>
        <w:tc>
          <w:tcPr>
            <w:tcW w:w="6463" w:type="dxa"/>
          </w:tcPr>
          <w:p w14:paraId="5E8847F2" w14:textId="77777777" w:rsidR="008C0218" w:rsidRPr="00745F5A" w:rsidRDefault="008C0218" w:rsidP="008C0218">
            <w:pPr>
              <w:ind w:left="323" w:hanging="323"/>
            </w:pPr>
            <w:r w:rsidRPr="00745F5A">
              <w:t>Updated legacy references and wordings</w:t>
            </w:r>
          </w:p>
          <w:p w14:paraId="2D3CE801" w14:textId="77777777" w:rsidR="008C0218" w:rsidRPr="00745F5A" w:rsidRDefault="008C0218" w:rsidP="008C0218">
            <w:pPr>
              <w:ind w:left="323" w:hanging="323"/>
            </w:pPr>
            <w:r w:rsidRPr="00745F5A">
              <w:t>Separated Participant and Party identification</w:t>
            </w:r>
          </w:p>
          <w:p w14:paraId="149D4715" w14:textId="77777777" w:rsidR="008C0218" w:rsidRPr="00745F5A" w:rsidRDefault="008C0218" w:rsidP="008C0218">
            <w:pPr>
              <w:ind w:left="323" w:hanging="323"/>
            </w:pPr>
            <w:r w:rsidRPr="00745F5A">
              <w:t>Introduced the term “Participant Identifier Meta Scheme”</w:t>
            </w:r>
          </w:p>
          <w:p w14:paraId="70BCA680" w14:textId="77777777" w:rsidR="008C0218" w:rsidRPr="00745F5A" w:rsidRDefault="008C0218" w:rsidP="008C0218">
            <w:pPr>
              <w:ind w:left="323" w:hanging="323"/>
            </w:pPr>
            <w:r w:rsidRPr="00745F5A">
              <w:t>Added relation to Peppol BIS versions 1 and 2</w:t>
            </w:r>
          </w:p>
          <w:p w14:paraId="03485F89" w14:textId="104C6D58" w:rsidR="008C0218" w:rsidRPr="00745F5A" w:rsidRDefault="008C0218" w:rsidP="008C0218">
            <w:pPr>
              <w:ind w:left="323" w:hanging="323"/>
            </w:pPr>
            <w:r w:rsidRPr="00745F5A">
              <w:t>Added a table with all used XML Namespace URIs</w:t>
            </w:r>
          </w:p>
        </w:tc>
      </w:tr>
      <w:tr w:rsidR="008C0218" w14:paraId="534DFB3E" w14:textId="77777777" w:rsidTr="00A760A1">
        <w:tc>
          <w:tcPr>
            <w:tcW w:w="0" w:type="auto"/>
          </w:tcPr>
          <w:p w14:paraId="3D3EB36A" w14:textId="71AC66EB" w:rsidR="008C0218" w:rsidRPr="00745F5A" w:rsidRDefault="008C0218" w:rsidP="008C0218">
            <w:pPr>
              <w:pStyle w:val="PParagraph"/>
              <w:ind w:left="0"/>
            </w:pPr>
            <w:r w:rsidRPr="00745F5A">
              <w:t>4.0.1</w:t>
            </w:r>
          </w:p>
        </w:tc>
        <w:tc>
          <w:tcPr>
            <w:tcW w:w="1524" w:type="dxa"/>
          </w:tcPr>
          <w:p w14:paraId="2975B291" w14:textId="7DF526B3" w:rsidR="008C0218" w:rsidRPr="00745F5A" w:rsidRDefault="008C0218" w:rsidP="008C0218">
            <w:pPr>
              <w:pStyle w:val="PParagraph"/>
              <w:ind w:left="0"/>
            </w:pPr>
            <w:r w:rsidRPr="00745F5A">
              <w:t>2019-09-12</w:t>
            </w:r>
          </w:p>
        </w:tc>
        <w:tc>
          <w:tcPr>
            <w:tcW w:w="6463" w:type="dxa"/>
          </w:tcPr>
          <w:p w14:paraId="23501BFA" w14:textId="40DA9F6F" w:rsidR="008C0218" w:rsidRPr="00745F5A" w:rsidRDefault="008C0218" w:rsidP="008C0218">
            <w:pPr>
              <w:ind w:left="323" w:hanging="323"/>
            </w:pPr>
            <w:r w:rsidRPr="00745F5A">
              <w:t>Extended the allowed characters for Participant Identifier values in POLICY 1</w:t>
            </w:r>
          </w:p>
        </w:tc>
      </w:tr>
      <w:tr w:rsidR="008C0218" w14:paraId="25BD263F" w14:textId="77777777" w:rsidTr="00A760A1">
        <w:tc>
          <w:tcPr>
            <w:tcW w:w="0" w:type="auto"/>
          </w:tcPr>
          <w:p w14:paraId="3AC8CC37" w14:textId="6471144E" w:rsidR="008C0218" w:rsidRPr="00745F5A" w:rsidRDefault="008C0218" w:rsidP="008C0218">
            <w:pPr>
              <w:pStyle w:val="PParagraph"/>
              <w:ind w:left="0"/>
            </w:pPr>
            <w:r w:rsidRPr="00745F5A">
              <w:t>4.1.0</w:t>
            </w:r>
          </w:p>
        </w:tc>
        <w:tc>
          <w:tcPr>
            <w:tcW w:w="1524" w:type="dxa"/>
          </w:tcPr>
          <w:p w14:paraId="444F1E3D" w14:textId="6124D0DF" w:rsidR="008C0218" w:rsidRPr="00745F5A" w:rsidRDefault="008C0218" w:rsidP="008C0218">
            <w:pPr>
              <w:pStyle w:val="PParagraph"/>
              <w:ind w:left="0"/>
            </w:pPr>
            <w:r w:rsidRPr="00745F5A">
              <w:t>2020-03-11</w:t>
            </w:r>
          </w:p>
        </w:tc>
        <w:tc>
          <w:tcPr>
            <w:tcW w:w="6463" w:type="dxa"/>
          </w:tcPr>
          <w:p w14:paraId="5C6DE15D" w14:textId="77777777" w:rsidR="008C0218" w:rsidRPr="00745F5A" w:rsidRDefault="008C0218" w:rsidP="008C0218">
            <w:pPr>
              <w:ind w:left="323" w:hanging="323"/>
            </w:pPr>
            <w:r w:rsidRPr="00745F5A">
              <w:t>Extended the allowed characters for Participant Identifier values in POLICY 1</w:t>
            </w:r>
          </w:p>
          <w:p w14:paraId="7E6B8B44" w14:textId="77777777" w:rsidR="008C0218" w:rsidRPr="00745F5A" w:rsidRDefault="008C0218" w:rsidP="008C0218">
            <w:pPr>
              <w:ind w:left="323" w:hanging="323"/>
            </w:pPr>
            <w:r w:rsidRPr="00745F5A">
              <w:t>Adopted to new branding</w:t>
            </w:r>
          </w:p>
          <w:p w14:paraId="2A47F635" w14:textId="7ECAB1C6" w:rsidR="008C0218" w:rsidRPr="00745F5A" w:rsidRDefault="008C0218" w:rsidP="008C0218">
            <w:pPr>
              <w:ind w:left="323" w:hanging="323"/>
            </w:pPr>
            <w:r w:rsidRPr="00745F5A">
              <w:t>Updated the reference to the Code lists</w:t>
            </w:r>
          </w:p>
        </w:tc>
      </w:tr>
      <w:tr w:rsidR="008C0218" w14:paraId="05C7596D" w14:textId="77777777" w:rsidTr="00A760A1">
        <w:tc>
          <w:tcPr>
            <w:tcW w:w="0" w:type="auto"/>
          </w:tcPr>
          <w:p w14:paraId="758FB537" w14:textId="4BBE566E" w:rsidR="008C0218" w:rsidRPr="00745F5A" w:rsidRDefault="008C0218" w:rsidP="008C0218">
            <w:pPr>
              <w:pStyle w:val="PParagraph"/>
              <w:ind w:left="0"/>
            </w:pPr>
            <w:r>
              <w:t>4.2.0</w:t>
            </w:r>
          </w:p>
        </w:tc>
        <w:tc>
          <w:tcPr>
            <w:tcW w:w="1524" w:type="dxa"/>
          </w:tcPr>
          <w:p w14:paraId="252807A7" w14:textId="60069DC4" w:rsidR="008C0218" w:rsidRPr="00745F5A" w:rsidRDefault="008C0218" w:rsidP="008C0218">
            <w:pPr>
              <w:pStyle w:val="PParagraph"/>
              <w:ind w:left="0"/>
            </w:pPr>
            <w:r>
              <w:t>2023-06-19</w:t>
            </w:r>
          </w:p>
        </w:tc>
        <w:tc>
          <w:tcPr>
            <w:tcW w:w="6463" w:type="dxa"/>
          </w:tcPr>
          <w:p w14:paraId="78DF3FF1" w14:textId="77777777" w:rsidR="008C0218" w:rsidRDefault="008C0218" w:rsidP="008C0218">
            <w:pPr>
              <w:ind w:left="323" w:hanging="323"/>
            </w:pPr>
            <w:r>
              <w:t>Added the new Document Type Identifier Scheme “</w:t>
            </w:r>
            <w:proofErr w:type="spellStart"/>
            <w:r>
              <w:t>peppol</w:t>
            </w:r>
            <w:proofErr w:type="spellEnd"/>
            <w:r>
              <w:t>-doctype-wildcard”</w:t>
            </w:r>
          </w:p>
          <w:p w14:paraId="27A4F54A" w14:textId="77777777" w:rsidR="008C0218" w:rsidRDefault="008C0218" w:rsidP="008C0218">
            <w:pPr>
              <w:ind w:left="323" w:hanging="323"/>
            </w:pPr>
            <w:r>
              <w:t>Updated the links in the References section</w:t>
            </w:r>
          </w:p>
          <w:p w14:paraId="7E62F1B8" w14:textId="77777777" w:rsidR="008C0218" w:rsidRDefault="008C0218" w:rsidP="008C0218">
            <w:pPr>
              <w:ind w:left="323" w:hanging="323"/>
            </w:pPr>
            <w:r>
              <w:t>The Reference entry “</w:t>
            </w:r>
            <w:proofErr w:type="spellStart"/>
            <w:r>
              <w:t>Peppol_Trans</w:t>
            </w:r>
            <w:proofErr w:type="spellEnd"/>
            <w:r>
              <w:t>” was removed because it was unused</w:t>
            </w:r>
          </w:p>
          <w:p w14:paraId="34E017E1" w14:textId="77777777" w:rsidR="008C0218" w:rsidRDefault="008C0218" w:rsidP="008C0218">
            <w:pPr>
              <w:ind w:left="323" w:hanging="323"/>
            </w:pPr>
            <w:r>
              <w:t>Improved and updated example values</w:t>
            </w:r>
          </w:p>
          <w:p w14:paraId="1400EC48" w14:textId="77777777" w:rsidR="008C0218" w:rsidRDefault="008C0218" w:rsidP="008C0218">
            <w:pPr>
              <w:ind w:left="323" w:hanging="323"/>
            </w:pPr>
            <w:r>
              <w:t>Updated texts of POLICY 16, POLICY 17, POLICY 21 and POLICY 22</w:t>
            </w:r>
          </w:p>
          <w:p w14:paraId="02753BF5" w14:textId="77777777" w:rsidR="008C0218" w:rsidRDefault="008C0218" w:rsidP="008C0218">
            <w:pPr>
              <w:ind w:left="323" w:hanging="323"/>
            </w:pPr>
            <w:r>
              <w:t>Added POLICY 4a, POLICY 23a, POLICY 25a and POLICY 28a</w:t>
            </w:r>
          </w:p>
          <w:p w14:paraId="0BBA5123" w14:textId="6689E983" w:rsidR="008C0218" w:rsidRPr="00745F5A" w:rsidRDefault="008C0218" w:rsidP="008C0218">
            <w:pPr>
              <w:ind w:left="323" w:hanging="323"/>
            </w:pPr>
            <w:r>
              <w:t>Removed redundant statements to code lists in chapter 3</w:t>
            </w:r>
          </w:p>
        </w:tc>
      </w:tr>
      <w:tr w:rsidR="008C0218" w14:paraId="52E51385" w14:textId="77777777" w:rsidTr="00A760A1">
        <w:tc>
          <w:tcPr>
            <w:tcW w:w="0" w:type="auto"/>
          </w:tcPr>
          <w:p w14:paraId="0B245E98" w14:textId="392AB274" w:rsidR="008C0218" w:rsidRDefault="008C0218" w:rsidP="008C0218">
            <w:pPr>
              <w:pStyle w:val="PParagraph"/>
              <w:ind w:left="0"/>
            </w:pPr>
            <w:r>
              <w:t>4.3.0</w:t>
            </w:r>
          </w:p>
        </w:tc>
        <w:tc>
          <w:tcPr>
            <w:tcW w:w="1524" w:type="dxa"/>
          </w:tcPr>
          <w:p w14:paraId="0D4D9BFA" w14:textId="62316CAB" w:rsidR="008C0218" w:rsidRDefault="008C0218" w:rsidP="008C0218">
            <w:pPr>
              <w:pStyle w:val="PParagraph"/>
              <w:ind w:left="0"/>
            </w:pPr>
            <w:r>
              <w:t>2024-10-0</w:t>
            </w:r>
            <w:r w:rsidR="00486AC6">
              <w:t>3</w:t>
            </w:r>
          </w:p>
        </w:tc>
        <w:tc>
          <w:tcPr>
            <w:tcW w:w="6463" w:type="dxa"/>
          </w:tcPr>
          <w:p w14:paraId="269ACE79" w14:textId="77777777" w:rsidR="008C0218" w:rsidRDefault="008C0218" w:rsidP="008C0218">
            <w:pPr>
              <w:ind w:left="323" w:hanging="323"/>
            </w:pPr>
            <w:r>
              <w:t>Changed the semantics of “</w:t>
            </w:r>
            <w:proofErr w:type="spellStart"/>
            <w:r>
              <w:t>peppol</w:t>
            </w:r>
            <w:proofErr w:type="spellEnd"/>
            <w:r>
              <w:t>-doctype-wildcard” to support exact match as well</w:t>
            </w:r>
          </w:p>
          <w:p w14:paraId="1BEFB04E" w14:textId="77777777" w:rsidR="008C0218" w:rsidRDefault="008C0218" w:rsidP="008C0218">
            <w:pPr>
              <w:ind w:left="323" w:hanging="323"/>
            </w:pPr>
            <w:r>
              <w:t>Added POLICY 23b</w:t>
            </w:r>
          </w:p>
          <w:p w14:paraId="554B6A97" w14:textId="77777777" w:rsidR="008C0218" w:rsidRDefault="008C0218" w:rsidP="008C0218">
            <w:pPr>
              <w:ind w:left="323" w:hanging="323"/>
            </w:pPr>
            <w:r>
              <w:t>Clarified the character set for Participant IDs in POLICY 1</w:t>
            </w:r>
          </w:p>
          <w:p w14:paraId="4944FCEB" w14:textId="77777777" w:rsidR="008C0218" w:rsidRDefault="008C0218" w:rsidP="008C0218">
            <w:pPr>
              <w:ind w:left="323" w:hanging="323"/>
              <w:rPr>
                <w:bCs/>
                <w:lang w:bidi="ne-NP"/>
              </w:rPr>
            </w:pPr>
            <w:r>
              <w:t>The Reference entry “</w:t>
            </w:r>
            <w:proofErr w:type="spellStart"/>
            <w:r w:rsidRPr="00745F5A">
              <w:rPr>
                <w:bCs/>
                <w:lang w:bidi="ne-NP"/>
              </w:rPr>
              <w:t>Peppol_PostAward</w:t>
            </w:r>
            <w:proofErr w:type="spellEnd"/>
            <w:r>
              <w:rPr>
                <w:bCs/>
                <w:lang w:bidi="ne-NP"/>
              </w:rPr>
              <w:t>” was updated.</w:t>
            </w:r>
          </w:p>
          <w:p w14:paraId="7565867B" w14:textId="4163322B" w:rsidR="008C0218" w:rsidRDefault="008C0218" w:rsidP="008C0218">
            <w:pPr>
              <w:ind w:left="323" w:hanging="323"/>
            </w:pPr>
            <w:r>
              <w:rPr>
                <w:bCs/>
              </w:rPr>
              <w:lastRenderedPageBreak/>
              <w:t xml:space="preserve">The document was transformed to the new </w:t>
            </w:r>
            <w:r w:rsidR="00A760A1">
              <w:rPr>
                <w:bCs/>
              </w:rPr>
              <w:t>design</w:t>
            </w:r>
            <w:r>
              <w:rPr>
                <w:bCs/>
              </w:rPr>
              <w:t>.</w:t>
            </w:r>
          </w:p>
        </w:tc>
      </w:tr>
      <w:tr w:rsidR="00CA739F" w14:paraId="78E01BB2" w14:textId="77777777" w:rsidTr="00A760A1">
        <w:trPr>
          <w:ins w:id="23" w:author="PH" w:date="2024-11-11T21:57:00Z"/>
        </w:trPr>
        <w:tc>
          <w:tcPr>
            <w:tcW w:w="0" w:type="auto"/>
          </w:tcPr>
          <w:p w14:paraId="4C0AB23A" w14:textId="6A0D5196" w:rsidR="00CA739F" w:rsidRDefault="00CA739F" w:rsidP="008C0218">
            <w:pPr>
              <w:pStyle w:val="PParagraph"/>
              <w:ind w:left="0"/>
              <w:rPr>
                <w:ins w:id="24" w:author="PH" w:date="2024-11-11T21:57:00Z" w16du:dateUtc="2024-11-11T20:57:00Z"/>
              </w:rPr>
            </w:pPr>
            <w:ins w:id="25" w:author="PH" w:date="2024-11-11T21:57:00Z" w16du:dateUtc="2024-11-11T20:57:00Z">
              <w:r>
                <w:lastRenderedPageBreak/>
                <w:t>4.4.0</w:t>
              </w:r>
            </w:ins>
          </w:p>
        </w:tc>
        <w:tc>
          <w:tcPr>
            <w:tcW w:w="1524" w:type="dxa"/>
          </w:tcPr>
          <w:p w14:paraId="51642699" w14:textId="17B5CBC1" w:rsidR="00CA739F" w:rsidRDefault="00CA739F" w:rsidP="008C0218">
            <w:pPr>
              <w:pStyle w:val="PParagraph"/>
              <w:ind w:left="0"/>
              <w:rPr>
                <w:ins w:id="26" w:author="PH" w:date="2024-11-11T21:57:00Z" w16du:dateUtc="2024-11-11T20:57:00Z"/>
              </w:rPr>
            </w:pPr>
            <w:ins w:id="27" w:author="PH" w:date="2024-11-11T21:57:00Z" w16du:dateUtc="2024-11-11T20:57:00Z">
              <w:r>
                <w:t>2024-1</w:t>
              </w:r>
            </w:ins>
            <w:ins w:id="28" w:author="PH" w:date="2024-12-19T10:57:00Z" w16du:dateUtc="2024-12-19T09:57:00Z">
              <w:r w:rsidR="00CA0589">
                <w:t>2</w:t>
              </w:r>
            </w:ins>
            <w:ins w:id="29" w:author="PH" w:date="2024-11-11T21:57:00Z" w16du:dateUtc="2024-11-11T20:57:00Z">
              <w:r>
                <w:t>-</w:t>
              </w:r>
            </w:ins>
            <w:ins w:id="30" w:author="PH" w:date="2024-12-19T10:57:00Z" w16du:dateUtc="2024-12-19T09:57:00Z">
              <w:r w:rsidR="00CA0589">
                <w:t>19</w:t>
              </w:r>
            </w:ins>
          </w:p>
        </w:tc>
        <w:tc>
          <w:tcPr>
            <w:tcW w:w="6463" w:type="dxa"/>
          </w:tcPr>
          <w:p w14:paraId="2959A8CF" w14:textId="77777777" w:rsidR="00CA739F" w:rsidRDefault="00CA739F" w:rsidP="008C0218">
            <w:pPr>
              <w:ind w:left="323" w:hanging="323"/>
              <w:rPr>
                <w:ins w:id="31" w:author="PH" w:date="2024-12-19T10:57:00Z" w16du:dateUtc="2024-12-19T09:57:00Z"/>
              </w:rPr>
            </w:pPr>
            <w:ins w:id="32" w:author="PH" w:date="2024-11-11T21:57:00Z" w16du:dateUtc="2024-11-11T20:57:00Z">
              <w:r>
                <w:t xml:space="preserve">Changing POLICY 7 to use </w:t>
              </w:r>
              <w:r w:rsidR="000628AF">
                <w:t xml:space="preserve">a </w:t>
              </w:r>
            </w:ins>
            <w:ins w:id="33" w:author="PH" w:date="2024-11-11T21:58:00Z" w16du:dateUtc="2024-11-11T20:58:00Z">
              <w:r w:rsidR="000628AF">
                <w:t>different DNS zone name algorithm</w:t>
              </w:r>
            </w:ins>
          </w:p>
          <w:p w14:paraId="0A299905" w14:textId="7659EA49" w:rsidR="00CA0589" w:rsidRDefault="00CA0589" w:rsidP="008C0218">
            <w:pPr>
              <w:ind w:left="323" w:hanging="323"/>
              <w:rPr>
                <w:ins w:id="34" w:author="PH" w:date="2024-11-11T21:57:00Z" w16du:dateUtc="2024-11-11T20:57:00Z"/>
              </w:rPr>
            </w:pPr>
            <w:ins w:id="35" w:author="PH" w:date="2024-12-19T10:57:00Z" w16du:dateUtc="2024-12-19T09:57:00Z">
              <w:r>
                <w:t>Increased the maximum Participant and Party Identifier Length</w:t>
              </w:r>
            </w:ins>
          </w:p>
        </w:tc>
      </w:tr>
    </w:tbl>
    <w:p w14:paraId="4BF4C04D" w14:textId="77777777" w:rsidR="00563933" w:rsidRPr="001B2C46" w:rsidRDefault="00563933" w:rsidP="00563933">
      <w:pPr>
        <w:pStyle w:val="PHeading1"/>
        <w:numPr>
          <w:ilvl w:val="0"/>
          <w:numId w:val="0"/>
        </w:numPr>
        <w:ind w:left="-357"/>
        <w:rPr>
          <w:lang w:val="sv-SE"/>
        </w:rPr>
      </w:pPr>
      <w:bookmarkStart w:id="36" w:name="_Toc173402888"/>
      <w:bookmarkStart w:id="37" w:name="_Toc178802290"/>
      <w:r w:rsidRPr="001B2C46">
        <w:rPr>
          <w:lang w:val="sv-SE"/>
        </w:rPr>
        <w:t>Contributors</w:t>
      </w:r>
      <w:bookmarkEnd w:id="36"/>
      <w:bookmarkEnd w:id="37"/>
    </w:p>
    <w:p w14:paraId="07822CCF" w14:textId="77777777" w:rsidR="00563933" w:rsidRPr="001B2C46" w:rsidRDefault="00563933" w:rsidP="00563933">
      <w:pPr>
        <w:pStyle w:val="PHeading2"/>
        <w:numPr>
          <w:ilvl w:val="0"/>
          <w:numId w:val="0"/>
        </w:numPr>
        <w:ind w:left="-181"/>
        <w:rPr>
          <w:lang w:val="sv-SE"/>
        </w:rPr>
      </w:pPr>
      <w:bookmarkStart w:id="38" w:name="_Toc178802291"/>
      <w:r w:rsidRPr="001B2C46">
        <w:rPr>
          <w:lang w:val="sv-SE"/>
        </w:rPr>
        <w:t>Organisations</w:t>
      </w:r>
      <w:bookmarkEnd w:id="38"/>
    </w:p>
    <w:p w14:paraId="27FDA4B8" w14:textId="7408825E" w:rsidR="00563933" w:rsidRPr="00563933" w:rsidRDefault="00563933" w:rsidP="00563933">
      <w:pPr>
        <w:pStyle w:val="PParagraph"/>
      </w:pPr>
      <w:r w:rsidRPr="00563933">
        <w:t>DIFI (</w:t>
      </w:r>
      <w:proofErr w:type="spellStart"/>
      <w:r w:rsidRPr="00563933">
        <w:t>Direktoratet</w:t>
      </w:r>
      <w:proofErr w:type="spellEnd"/>
      <w:r w:rsidRPr="00563933">
        <w:t xml:space="preserve"> for </w:t>
      </w:r>
      <w:proofErr w:type="spellStart"/>
      <w:r w:rsidRPr="00563933">
        <w:t>forvaltning</w:t>
      </w:r>
      <w:proofErr w:type="spellEnd"/>
      <w:r w:rsidRPr="00563933">
        <w:t xml:space="preserve"> </w:t>
      </w:r>
      <w:proofErr w:type="spellStart"/>
      <w:r w:rsidRPr="00563933">
        <w:t>og</w:t>
      </w:r>
      <w:proofErr w:type="spellEnd"/>
      <w:r w:rsidRPr="00563933">
        <w:t xml:space="preserve"> IKT)</w:t>
      </w:r>
      <w:r w:rsidRPr="00503F92">
        <w:rPr>
          <w:vertAlign w:val="superscript"/>
        </w:rPr>
        <w:footnoteReference w:id="1"/>
      </w:r>
      <w:r w:rsidRPr="00563933">
        <w:t>, Norway, www.difi.no</w:t>
      </w:r>
    </w:p>
    <w:p w14:paraId="48A4DE11" w14:textId="77777777" w:rsidR="00563933" w:rsidRPr="00563933" w:rsidRDefault="00563933" w:rsidP="00563933">
      <w:pPr>
        <w:pStyle w:val="PParagraph"/>
      </w:pPr>
      <w:proofErr w:type="spellStart"/>
      <w:r w:rsidRPr="00563933">
        <w:t>Erhvervsstyrelsen</w:t>
      </w:r>
      <w:proofErr w:type="spellEnd"/>
      <w:r w:rsidRPr="00503F92">
        <w:rPr>
          <w:vertAlign w:val="superscript"/>
        </w:rPr>
        <w:footnoteReference w:id="2"/>
      </w:r>
      <w:r w:rsidRPr="00563933">
        <w:t>, Denmark, erhvervsstyrelsen.dk</w:t>
      </w:r>
    </w:p>
    <w:p w14:paraId="77E806FE" w14:textId="77777777" w:rsidR="00563933" w:rsidRPr="00563933" w:rsidRDefault="00563933" w:rsidP="00563933">
      <w:pPr>
        <w:pStyle w:val="PParagraph"/>
      </w:pPr>
      <w:r w:rsidRPr="00563933">
        <w:t>BRZ (Bundesrechenzentrum)</w:t>
      </w:r>
      <w:r w:rsidRPr="00503F92">
        <w:rPr>
          <w:vertAlign w:val="superscript"/>
        </w:rPr>
        <w:footnoteReference w:id="3"/>
      </w:r>
      <w:r w:rsidRPr="00563933">
        <w:t>, Austria, www.brz.gv.at</w:t>
      </w:r>
    </w:p>
    <w:p w14:paraId="1B612FCB" w14:textId="77777777" w:rsidR="00563933" w:rsidRPr="00563933" w:rsidRDefault="00563933" w:rsidP="00563933">
      <w:pPr>
        <w:pStyle w:val="PParagraph"/>
      </w:pPr>
      <w:r w:rsidRPr="00563933">
        <w:t>DIGG (</w:t>
      </w:r>
      <w:proofErr w:type="spellStart"/>
      <w:r w:rsidRPr="00563933">
        <w:t>Myndigheten</w:t>
      </w:r>
      <w:proofErr w:type="spellEnd"/>
      <w:r w:rsidRPr="00563933">
        <w:t xml:space="preserve"> för Digital </w:t>
      </w:r>
      <w:proofErr w:type="spellStart"/>
      <w:r w:rsidRPr="00563933">
        <w:t>Förvaltning</w:t>
      </w:r>
      <w:proofErr w:type="spellEnd"/>
      <w:r w:rsidRPr="00503F92">
        <w:rPr>
          <w:vertAlign w:val="superscript"/>
        </w:rPr>
        <w:footnoteReference w:id="4"/>
      </w:r>
      <w:r w:rsidRPr="00563933">
        <w:t>), Sweden, www.digg.se</w:t>
      </w:r>
    </w:p>
    <w:p w14:paraId="7A733969" w14:textId="77777777" w:rsidR="00563933" w:rsidRPr="00563933" w:rsidRDefault="00563933" w:rsidP="00563933">
      <w:pPr>
        <w:pStyle w:val="PParagraph"/>
      </w:pPr>
      <w:r w:rsidRPr="00563933">
        <w:t>OpenPeppol</w:t>
      </w:r>
    </w:p>
    <w:p w14:paraId="316E79F7" w14:textId="77777777" w:rsidR="00563933" w:rsidRPr="00745F5A" w:rsidRDefault="00563933" w:rsidP="00563933">
      <w:pPr>
        <w:pStyle w:val="PHeading2"/>
        <w:numPr>
          <w:ilvl w:val="0"/>
          <w:numId w:val="0"/>
        </w:numPr>
        <w:ind w:left="-181"/>
      </w:pPr>
      <w:bookmarkStart w:id="39" w:name="_Toc178802292"/>
      <w:r w:rsidRPr="00745F5A">
        <w:t>Persons</w:t>
      </w:r>
      <w:bookmarkEnd w:id="39"/>
    </w:p>
    <w:p w14:paraId="7649C647" w14:textId="77777777" w:rsidR="00563933" w:rsidRPr="00563933" w:rsidRDefault="00563933" w:rsidP="00563933">
      <w:pPr>
        <w:pStyle w:val="PParagraph"/>
      </w:pPr>
      <w:r w:rsidRPr="00563933">
        <w:t>Philip Helger, OpenPeppol Operating Office</w:t>
      </w:r>
    </w:p>
    <w:p w14:paraId="074891ED" w14:textId="77777777" w:rsidR="00563933" w:rsidRPr="00563933" w:rsidRDefault="00563933" w:rsidP="00563933">
      <w:pPr>
        <w:pStyle w:val="PParagraph"/>
      </w:pPr>
      <w:r w:rsidRPr="00563933">
        <w:t>Jens Jakob Andersen, NITA</w:t>
      </w:r>
    </w:p>
    <w:p w14:paraId="0612D597" w14:textId="77777777" w:rsidR="00563933" w:rsidRPr="00563933" w:rsidRDefault="00563933" w:rsidP="00563933">
      <w:pPr>
        <w:pStyle w:val="PParagraph"/>
      </w:pPr>
      <w:r w:rsidRPr="00563933">
        <w:t>Tim McGrath, DIFI/Document Engineering Services</w:t>
      </w:r>
    </w:p>
    <w:p w14:paraId="1B98C6F1" w14:textId="77777777" w:rsidR="00563933" w:rsidRPr="00563933" w:rsidRDefault="00563933" w:rsidP="00563933">
      <w:pPr>
        <w:pStyle w:val="PParagraph"/>
      </w:pPr>
      <w:r w:rsidRPr="00563933">
        <w:t>Bergthor Skulason, NITA</w:t>
      </w:r>
    </w:p>
    <w:p w14:paraId="4F14D129" w14:textId="77777777" w:rsidR="00563933" w:rsidRPr="00563933" w:rsidRDefault="00563933" w:rsidP="00563933">
      <w:pPr>
        <w:pStyle w:val="PParagraph"/>
      </w:pPr>
      <w:r w:rsidRPr="00563933">
        <w:t>Erik Gustavsen, DIFI/</w:t>
      </w:r>
      <w:proofErr w:type="spellStart"/>
      <w:r w:rsidRPr="00563933">
        <w:t>Edisys</w:t>
      </w:r>
      <w:proofErr w:type="spellEnd"/>
      <w:r w:rsidRPr="00563933">
        <w:t xml:space="preserve"> Consulting</w:t>
      </w:r>
    </w:p>
    <w:p w14:paraId="6CA8E1EA" w14:textId="77777777" w:rsidR="00563933" w:rsidRPr="00563933" w:rsidRDefault="00563933" w:rsidP="00563933">
      <w:pPr>
        <w:pStyle w:val="PParagraph"/>
      </w:pPr>
      <w:r w:rsidRPr="00563933">
        <w:t>Martin Forsberg, ESV/Ecru Consulting</w:t>
      </w:r>
    </w:p>
    <w:p w14:paraId="25EFCDEA" w14:textId="77777777" w:rsidR="00563933" w:rsidRPr="00563933" w:rsidRDefault="00563933" w:rsidP="00563933">
      <w:pPr>
        <w:pStyle w:val="PParagraph"/>
      </w:pPr>
      <w:r w:rsidRPr="00563933">
        <w:t xml:space="preserve">Bård </w:t>
      </w:r>
      <w:proofErr w:type="spellStart"/>
      <w:r w:rsidRPr="00563933">
        <w:t>Langöy</w:t>
      </w:r>
      <w:proofErr w:type="spellEnd"/>
      <w:r w:rsidRPr="00563933">
        <w:t xml:space="preserve">, </w:t>
      </w:r>
      <w:proofErr w:type="spellStart"/>
      <w:r w:rsidRPr="00563933">
        <w:t>Pagero</w:t>
      </w:r>
      <w:proofErr w:type="spellEnd"/>
    </w:p>
    <w:p w14:paraId="7BBB3FE1" w14:textId="77777777" w:rsidR="00563933" w:rsidRPr="00563933" w:rsidRDefault="00563933" w:rsidP="00563933">
      <w:pPr>
        <w:pStyle w:val="PParagraph"/>
      </w:pPr>
      <w:r w:rsidRPr="00563933">
        <w:t xml:space="preserve">Siw Midtgård </w:t>
      </w:r>
      <w:proofErr w:type="spellStart"/>
      <w:r w:rsidRPr="00563933">
        <w:t>Meckelborg</w:t>
      </w:r>
      <w:proofErr w:type="spellEnd"/>
      <w:r w:rsidRPr="00563933">
        <w:t xml:space="preserve">, </w:t>
      </w:r>
      <w:proofErr w:type="spellStart"/>
      <w:r w:rsidRPr="00563933">
        <w:t>Edisys</w:t>
      </w:r>
      <w:proofErr w:type="spellEnd"/>
      <w:r w:rsidRPr="00563933">
        <w:t xml:space="preserve"> Consulting</w:t>
      </w:r>
    </w:p>
    <w:p w14:paraId="598E8B94" w14:textId="77777777" w:rsidR="00563933" w:rsidRPr="00563933" w:rsidRDefault="00563933" w:rsidP="00563933">
      <w:pPr>
        <w:pStyle w:val="PParagraph"/>
      </w:pPr>
      <w:r w:rsidRPr="00563933">
        <w:t>Jerry Dimitriou, OpenPeppol Operating Office</w:t>
      </w:r>
    </w:p>
    <w:p w14:paraId="4C8D9BE2" w14:textId="77777777" w:rsidR="00563933" w:rsidRPr="00563933" w:rsidRDefault="00563933" w:rsidP="00563933">
      <w:pPr>
        <w:pStyle w:val="PParagraph"/>
      </w:pPr>
      <w:r w:rsidRPr="00563933">
        <w:t xml:space="preserve">Hans Berg, </w:t>
      </w:r>
      <w:proofErr w:type="spellStart"/>
      <w:r w:rsidRPr="00563933">
        <w:t>Tickstar</w:t>
      </w:r>
      <w:proofErr w:type="spellEnd"/>
    </w:p>
    <w:p w14:paraId="6FA21540" w14:textId="77777777" w:rsidR="00563933" w:rsidRPr="00563933" w:rsidRDefault="00563933" w:rsidP="00563933">
      <w:pPr>
        <w:pStyle w:val="PParagraph"/>
      </w:pPr>
      <w:r w:rsidRPr="00563933">
        <w:lastRenderedPageBreak/>
        <w:t xml:space="preserve">Risto </w:t>
      </w:r>
      <w:proofErr w:type="spellStart"/>
      <w:r w:rsidRPr="00563933">
        <w:t>Collanus</w:t>
      </w:r>
      <w:proofErr w:type="spellEnd"/>
      <w:r w:rsidRPr="00563933">
        <w:t>, Visma</w:t>
      </w:r>
    </w:p>
    <w:p w14:paraId="5751AF89" w14:textId="38162486" w:rsidR="008C0218" w:rsidRDefault="00563933" w:rsidP="00563933">
      <w:pPr>
        <w:pStyle w:val="PParagraph"/>
      </w:pPr>
      <w:r w:rsidRPr="00563933">
        <w:t>Arun Kumar, Basware</w:t>
      </w:r>
    </w:p>
    <w:p w14:paraId="6DD7CC85" w14:textId="77777777" w:rsidR="00EC413E" w:rsidRDefault="00EC413E">
      <w:pPr>
        <w:sectPr w:rsidR="00EC413E" w:rsidSect="00EC413E">
          <w:headerReference w:type="default" r:id="rId14"/>
          <w:footerReference w:type="default" r:id="rId15"/>
          <w:pgSz w:w="11900" w:h="16840"/>
          <w:pgMar w:top="2268" w:right="1440" w:bottom="1440" w:left="1440" w:header="720" w:footer="1077" w:gutter="0"/>
          <w:cols w:space="720"/>
          <w:titlePg/>
          <w:docGrid w:linePitch="360"/>
        </w:sectPr>
      </w:pPr>
    </w:p>
    <w:p w14:paraId="5882BFAE" w14:textId="40CE0009" w:rsidR="006A3FCD" w:rsidRDefault="0031687B">
      <w:pPr>
        <w:pStyle w:val="PHeading1"/>
        <w:numPr>
          <w:ilvl w:val="0"/>
          <w:numId w:val="6"/>
        </w:numPr>
      </w:pPr>
      <w:bookmarkStart w:id="46" w:name="_Toc178802293"/>
      <w:r>
        <w:lastRenderedPageBreak/>
        <w:t>Introduction</w:t>
      </w:r>
      <w:bookmarkEnd w:id="46"/>
    </w:p>
    <w:p w14:paraId="14F20C28" w14:textId="5F7B81F6" w:rsidR="0031687B" w:rsidRDefault="0031687B" w:rsidP="0031687B">
      <w:pPr>
        <w:pStyle w:val="PHeading2"/>
      </w:pPr>
      <w:bookmarkStart w:id="47" w:name="_Toc178802294"/>
      <w:r>
        <w:t>Audience</w:t>
      </w:r>
      <w:bookmarkEnd w:id="47"/>
      <w:r>
        <w:t xml:space="preserve"> </w:t>
      </w:r>
    </w:p>
    <w:p w14:paraId="24C90910" w14:textId="77777777" w:rsidR="0031687B" w:rsidRDefault="0031687B" w:rsidP="0031687B">
      <w:pPr>
        <w:pStyle w:val="PParagraph"/>
      </w:pPr>
      <w:r>
        <w:t xml:space="preserve">This document describes a Peppol policy and guidelines for use of identifiers within the Peppol network. The intended audience for this document </w:t>
      </w:r>
      <w:proofErr w:type="gramStart"/>
      <w:r>
        <w:t>are</w:t>
      </w:r>
      <w:proofErr w:type="gramEnd"/>
      <w:r>
        <w:t xml:space="preserve"> organizations wishing to be Peppol enabled for exchanging electronic invoices, and/or their ICT-suppliers. More specifically it is addressed towards the following roles:</w:t>
      </w:r>
    </w:p>
    <w:p w14:paraId="4F6D7CEF" w14:textId="11A19803" w:rsidR="0031687B" w:rsidRPr="004C2BA0" w:rsidRDefault="0031687B">
      <w:pPr>
        <w:pStyle w:val="PParagraph"/>
        <w:numPr>
          <w:ilvl w:val="0"/>
          <w:numId w:val="25"/>
        </w:numPr>
      </w:pPr>
      <w:r w:rsidRPr="004C2BA0">
        <w:t>ICT Architects</w:t>
      </w:r>
    </w:p>
    <w:p w14:paraId="365EB9A9" w14:textId="14303E99" w:rsidR="0031687B" w:rsidRPr="004C2BA0" w:rsidRDefault="0031687B">
      <w:pPr>
        <w:pStyle w:val="PParagraph"/>
        <w:numPr>
          <w:ilvl w:val="0"/>
          <w:numId w:val="25"/>
        </w:numPr>
      </w:pPr>
      <w:r w:rsidRPr="004C2BA0">
        <w:t>ICT Developers</w:t>
      </w:r>
    </w:p>
    <w:p w14:paraId="5884B044" w14:textId="2FCD6720" w:rsidR="0031687B" w:rsidRDefault="0031687B">
      <w:pPr>
        <w:pStyle w:val="PParagraph"/>
        <w:numPr>
          <w:ilvl w:val="0"/>
          <w:numId w:val="25"/>
        </w:numPr>
      </w:pPr>
      <w:r w:rsidRPr="004C2BA0">
        <w:t xml:space="preserve">Business </w:t>
      </w:r>
      <w:r>
        <w:t>Experts</w:t>
      </w:r>
    </w:p>
    <w:p w14:paraId="06539EDA" w14:textId="18700C96" w:rsidR="0031687B" w:rsidRDefault="0031687B" w:rsidP="0031687B">
      <w:pPr>
        <w:pStyle w:val="PHeading2"/>
      </w:pPr>
      <w:bookmarkStart w:id="48" w:name="_Toc173402892"/>
      <w:bookmarkStart w:id="49" w:name="_Toc178802295"/>
      <w:r w:rsidRPr="00745F5A">
        <w:t>References</w:t>
      </w:r>
      <w:bookmarkEnd w:id="48"/>
      <w:bookmarkEnd w:id="49"/>
    </w:p>
    <w:p w14:paraId="5FD82A48" w14:textId="77777777" w:rsidR="00AB3263" w:rsidRPr="00AB3263" w:rsidRDefault="00AB3263" w:rsidP="00AB3263">
      <w:pPr>
        <w:pStyle w:val="PParagraph"/>
        <w:ind w:left="2694" w:hanging="2337"/>
      </w:pPr>
      <w:r w:rsidRPr="00AB3263">
        <w:t>[Peppol]</w:t>
      </w:r>
      <w:r w:rsidRPr="00AB3263">
        <w:tab/>
      </w:r>
      <w:hyperlink r:id="rId16" w:history="1">
        <w:r w:rsidRPr="00AB3263">
          <w:rPr>
            <w:rStyle w:val="Hyperlink"/>
          </w:rPr>
          <w:t>https://peppol.org/</w:t>
        </w:r>
      </w:hyperlink>
    </w:p>
    <w:p w14:paraId="02DAEAA5" w14:textId="77777777" w:rsidR="00AB3263" w:rsidRPr="00AB3263" w:rsidRDefault="00AB3263" w:rsidP="00AB3263">
      <w:pPr>
        <w:pStyle w:val="PParagraph"/>
        <w:ind w:left="2694" w:hanging="2337"/>
      </w:pPr>
      <w:r w:rsidRPr="00AB3263">
        <w:t>[</w:t>
      </w:r>
      <w:proofErr w:type="spellStart"/>
      <w:r w:rsidRPr="00AB3263">
        <w:t>Peppol_PostAward</w:t>
      </w:r>
      <w:proofErr w:type="spellEnd"/>
      <w:r w:rsidRPr="00AB3263">
        <w:t>]</w:t>
      </w:r>
      <w:r w:rsidRPr="00AB3263">
        <w:tab/>
      </w:r>
      <w:hyperlink r:id="rId17" w:history="1">
        <w:r w:rsidRPr="00AB3263">
          <w:rPr>
            <w:rStyle w:val="Hyperlink"/>
          </w:rPr>
          <w:t>https://peppol.org/documentation/technical-documentation/post-award-documentation/</w:t>
        </w:r>
      </w:hyperlink>
    </w:p>
    <w:p w14:paraId="2368714B" w14:textId="77777777" w:rsidR="00AB3263" w:rsidRPr="00AB3263" w:rsidRDefault="00AB3263" w:rsidP="00AB3263">
      <w:pPr>
        <w:pStyle w:val="PParagraph"/>
        <w:ind w:left="2694" w:hanging="2337"/>
      </w:pPr>
      <w:r w:rsidRPr="00AB3263">
        <w:t>[</w:t>
      </w:r>
      <w:proofErr w:type="spellStart"/>
      <w:r w:rsidRPr="00AB3263">
        <w:t>Peppol_CodeList</w:t>
      </w:r>
      <w:proofErr w:type="spellEnd"/>
      <w:r w:rsidRPr="00AB3263">
        <w:t>]</w:t>
      </w:r>
      <w:r w:rsidRPr="00AB3263">
        <w:tab/>
      </w:r>
      <w:hyperlink r:id="rId18" w:history="1">
        <w:r w:rsidRPr="00AB3263">
          <w:rPr>
            <w:rStyle w:val="Hyperlink"/>
          </w:rPr>
          <w:t>https://docs.peppol.eu/edelivery/codelists/</w:t>
        </w:r>
      </w:hyperlink>
    </w:p>
    <w:p w14:paraId="78CF0A4F" w14:textId="77777777" w:rsidR="00AB3263" w:rsidRPr="00AB3263" w:rsidRDefault="00AB3263" w:rsidP="00AB3263">
      <w:pPr>
        <w:pStyle w:val="PParagraph"/>
        <w:ind w:left="2694" w:hanging="2337"/>
      </w:pPr>
      <w:r w:rsidRPr="00AB3263">
        <w:t>[CEN_BII]</w:t>
      </w:r>
      <w:r w:rsidRPr="00AB3263">
        <w:tab/>
      </w:r>
      <w:hyperlink r:id="rId19" w:history="1">
        <w:r w:rsidRPr="00AB3263">
          <w:rPr>
            <w:rStyle w:val="Hyperlink"/>
          </w:rPr>
          <w:t>https://cenbii.eu/deliverables/cen-bii/</w:t>
        </w:r>
      </w:hyperlink>
    </w:p>
    <w:p w14:paraId="39CB7528" w14:textId="77777777" w:rsidR="00AB3263" w:rsidRPr="00AB3263" w:rsidRDefault="00AB3263" w:rsidP="00AB3263">
      <w:pPr>
        <w:pStyle w:val="PParagraph"/>
        <w:ind w:left="2694" w:hanging="2337"/>
      </w:pPr>
      <w:r w:rsidRPr="00AB3263">
        <w:t>[CEN_BII2]</w:t>
      </w:r>
      <w:r w:rsidRPr="00AB3263">
        <w:tab/>
      </w:r>
      <w:hyperlink r:id="rId20" w:history="1">
        <w:r w:rsidRPr="00AB3263">
          <w:rPr>
            <w:rStyle w:val="Hyperlink"/>
          </w:rPr>
          <w:t>https://cenbii.eu/deliverables/cen-bii-2/</w:t>
        </w:r>
      </w:hyperlink>
    </w:p>
    <w:p w14:paraId="1C743696" w14:textId="7EEDD0E9" w:rsidR="00AB3263" w:rsidRPr="00AB3263" w:rsidRDefault="00AB3263" w:rsidP="00AB3263">
      <w:pPr>
        <w:pStyle w:val="PParagraph"/>
        <w:ind w:left="2694" w:hanging="2337"/>
      </w:pPr>
      <w:r w:rsidRPr="00AB3263">
        <w:t>[ISO 15459]</w:t>
      </w:r>
      <w:r w:rsidRPr="00AB3263">
        <w:tab/>
      </w:r>
      <w:hyperlink r:id="rId21" w:history="1">
        <w:r w:rsidRPr="00AB3263">
          <w:rPr>
            <w:rStyle w:val="Hyperlink"/>
          </w:rPr>
          <w:t>https://www.iso.org/standard/54782.html</w:t>
        </w:r>
      </w:hyperlink>
      <w:r>
        <w:br/>
      </w:r>
      <w:hyperlink r:id="rId22" w:history="1">
        <w:r w:rsidRPr="00AB3263">
          <w:rPr>
            <w:rStyle w:val="Hyperlink"/>
          </w:rPr>
          <w:t>https://www.iso.org/standard/54781.html</w:t>
        </w:r>
      </w:hyperlink>
    </w:p>
    <w:p w14:paraId="315ECFDE" w14:textId="4E756DF6" w:rsidR="00AB3263" w:rsidRPr="00AB3263" w:rsidRDefault="00AB3263" w:rsidP="00AB3263">
      <w:pPr>
        <w:pStyle w:val="PParagraph"/>
        <w:ind w:left="2694" w:hanging="2337"/>
      </w:pPr>
      <w:r w:rsidRPr="00AB3263">
        <w:t>[ISO 9735 Service Code List (0007)]</w:t>
      </w:r>
      <w:r>
        <w:br/>
      </w:r>
      <w:hyperlink r:id="rId23" w:history="1">
        <w:r w:rsidRPr="00AB3263">
          <w:rPr>
            <w:rStyle w:val="Hyperlink"/>
          </w:rPr>
          <w:t>https://unece.org/sites/default/files/datastore/fileadmin/DAM/trade/untdid/download/r1241.doc</w:t>
        </w:r>
      </w:hyperlink>
    </w:p>
    <w:p w14:paraId="1D59340B" w14:textId="77777777" w:rsidR="00AB3263" w:rsidRPr="00AB3263" w:rsidRDefault="00AB3263" w:rsidP="00AB3263">
      <w:pPr>
        <w:pStyle w:val="PParagraph"/>
        <w:ind w:left="2694" w:hanging="2337"/>
      </w:pPr>
      <w:r w:rsidRPr="00AB3263">
        <w:t>[ISO 6523]</w:t>
      </w:r>
      <w:r w:rsidRPr="00AB3263">
        <w:tab/>
      </w:r>
      <w:hyperlink r:id="rId24" w:history="1">
        <w:r w:rsidRPr="00AB3263">
          <w:rPr>
            <w:rStyle w:val="Hyperlink"/>
          </w:rPr>
          <w:t>https://www.iso.org/standard/25773.html</w:t>
        </w:r>
      </w:hyperlink>
    </w:p>
    <w:p w14:paraId="454941FD" w14:textId="7929B585" w:rsidR="00AB3263" w:rsidRPr="00AB3263" w:rsidRDefault="00AB3263" w:rsidP="00AB3263">
      <w:pPr>
        <w:pStyle w:val="PParagraph"/>
        <w:ind w:left="2694" w:hanging="2337"/>
      </w:pPr>
      <w:r w:rsidRPr="00AB3263">
        <w:t>[OASIS UBL]</w:t>
      </w:r>
      <w:r w:rsidRPr="00AB3263">
        <w:tab/>
      </w:r>
      <w:hyperlink r:id="rId25" w:history="1">
        <w:r w:rsidRPr="00AB3263">
          <w:rPr>
            <w:rStyle w:val="Hyperlink"/>
          </w:rPr>
          <w:t>https://docs.oasis-open.org/ubl/os-UBL-2.1/UBL-2.1.html</w:t>
        </w:r>
      </w:hyperlink>
      <w:r>
        <w:br/>
      </w:r>
      <w:hyperlink r:id="rId26" w:history="1">
        <w:r w:rsidRPr="00AB3263">
          <w:rPr>
            <w:rStyle w:val="Hyperlink"/>
          </w:rPr>
          <w:t>https://docs.oasis-open.org/ubl/os-UBL-2.1/UBL-2.1.zip</w:t>
        </w:r>
      </w:hyperlink>
    </w:p>
    <w:p w14:paraId="7F3E97BC" w14:textId="52F8F4FB" w:rsidR="00AB3263" w:rsidRPr="00AB3263" w:rsidRDefault="00AB3263" w:rsidP="00AB3263">
      <w:pPr>
        <w:pStyle w:val="PParagraph"/>
        <w:ind w:left="2694" w:hanging="2337"/>
      </w:pPr>
      <w:r w:rsidRPr="00AB3263">
        <w:t>[OASIS UBL22]</w:t>
      </w:r>
      <w:r w:rsidRPr="00AB3263">
        <w:tab/>
      </w:r>
      <w:hyperlink r:id="rId27" w:history="1">
        <w:r w:rsidRPr="00AB3263">
          <w:rPr>
            <w:rStyle w:val="Hyperlink"/>
          </w:rPr>
          <w:t>https://docs.oasis-open.org/ubl/os-UBL-2.2/UBL-2.2.html</w:t>
        </w:r>
      </w:hyperlink>
      <w:r>
        <w:br/>
      </w:r>
      <w:hyperlink r:id="rId28" w:history="1">
        <w:r w:rsidRPr="00AB3263">
          <w:rPr>
            <w:rStyle w:val="Hyperlink"/>
          </w:rPr>
          <w:t>https://docs.oasis-open.org/ubl/os-UBL-2.2/UBL-2.2.zip</w:t>
        </w:r>
      </w:hyperlink>
    </w:p>
    <w:p w14:paraId="1F4FF3CC" w14:textId="77777777" w:rsidR="00AB3263" w:rsidRPr="00AB3263" w:rsidRDefault="00AB3263" w:rsidP="00AB3263">
      <w:pPr>
        <w:pStyle w:val="PParagraph"/>
        <w:ind w:left="2694" w:hanging="2337"/>
      </w:pPr>
      <w:r w:rsidRPr="00AB3263">
        <w:t xml:space="preserve">[OASIS </w:t>
      </w:r>
      <w:proofErr w:type="spellStart"/>
      <w:r w:rsidRPr="00AB3263">
        <w:t>ebCore</w:t>
      </w:r>
      <w:proofErr w:type="spellEnd"/>
      <w:r w:rsidRPr="00AB3263">
        <w:t>]</w:t>
      </w:r>
      <w:r w:rsidRPr="00AB3263">
        <w:tab/>
      </w:r>
      <w:hyperlink r:id="rId29" w:history="1">
        <w:r w:rsidRPr="00AB3263">
          <w:rPr>
            <w:rStyle w:val="Hyperlink"/>
          </w:rPr>
          <w:t>https://docs.oasis-open.org/ebcore/PartyIdType/v1.0/CD03/PartyIdType-1.0.html</w:t>
        </w:r>
      </w:hyperlink>
    </w:p>
    <w:p w14:paraId="59488D2F" w14:textId="77777777" w:rsidR="00AB3263" w:rsidRPr="00AB3263" w:rsidRDefault="00AB3263" w:rsidP="00AB3263">
      <w:pPr>
        <w:pStyle w:val="PParagraph"/>
        <w:ind w:left="2694" w:hanging="2337"/>
      </w:pPr>
      <w:r w:rsidRPr="00AB3263">
        <w:t>[RFC3986]</w:t>
      </w:r>
      <w:r w:rsidRPr="00AB3263">
        <w:tab/>
      </w:r>
      <w:hyperlink r:id="rId30" w:history="1">
        <w:r w:rsidRPr="00AB3263">
          <w:rPr>
            <w:rStyle w:val="Hyperlink"/>
          </w:rPr>
          <w:t>https://www.ietf.org/rfc/rfc3986.html</w:t>
        </w:r>
      </w:hyperlink>
    </w:p>
    <w:p w14:paraId="4F5D2721" w14:textId="77777777" w:rsidR="00AB3263" w:rsidRPr="00AB3263" w:rsidRDefault="00AB3263" w:rsidP="00AB3263">
      <w:pPr>
        <w:pStyle w:val="PParagraph"/>
        <w:ind w:left="2694" w:hanging="2337"/>
      </w:pPr>
      <w:r w:rsidRPr="00AB3263">
        <w:t>[UN/CEFACT]</w:t>
      </w:r>
      <w:r w:rsidRPr="00AB3263">
        <w:tab/>
      </w:r>
      <w:hyperlink r:id="rId31" w:history="1">
        <w:r w:rsidRPr="00AB3263">
          <w:rPr>
            <w:rStyle w:val="Hyperlink"/>
          </w:rPr>
          <w:t>https://unece.org/trade/uncefact</w:t>
        </w:r>
      </w:hyperlink>
    </w:p>
    <w:p w14:paraId="7AFE4A8C" w14:textId="0D4702F5" w:rsidR="0031687B" w:rsidRDefault="00FE6A31" w:rsidP="007D4892">
      <w:pPr>
        <w:pStyle w:val="PHeading2"/>
      </w:pPr>
      <w:bookmarkStart w:id="50" w:name="_Toc178802296"/>
      <w:r w:rsidRPr="00FE6A31">
        <w:lastRenderedPageBreak/>
        <w:t>XML Namespaces URIs used</w:t>
      </w:r>
      <w:bookmarkEnd w:id="50"/>
    </w:p>
    <w:tbl>
      <w:tblPr>
        <w:tblStyle w:val="Listentabelle3Akzent1"/>
        <w:tblW w:w="0" w:type="auto"/>
        <w:tblLayout w:type="fixed"/>
        <w:tblLook w:val="0420" w:firstRow="1" w:lastRow="0" w:firstColumn="0" w:lastColumn="0" w:noHBand="0" w:noVBand="1"/>
      </w:tblPr>
      <w:tblGrid>
        <w:gridCol w:w="988"/>
        <w:gridCol w:w="8022"/>
      </w:tblGrid>
      <w:tr w:rsidR="009E4AD5" w14:paraId="588EF078" w14:textId="77777777" w:rsidTr="00FA3FF3">
        <w:trPr>
          <w:cnfStyle w:val="100000000000" w:firstRow="1" w:lastRow="0" w:firstColumn="0" w:lastColumn="0" w:oddVBand="0" w:evenVBand="0" w:oddHBand="0" w:evenHBand="0" w:firstRowFirstColumn="0" w:firstRowLastColumn="0" w:lastRowFirstColumn="0" w:lastRowLastColumn="0"/>
        </w:trPr>
        <w:tc>
          <w:tcPr>
            <w:tcW w:w="988" w:type="dxa"/>
          </w:tcPr>
          <w:p w14:paraId="78D93F36" w14:textId="2E9FA576" w:rsidR="009E4AD5" w:rsidRDefault="009E4AD5" w:rsidP="009E4AD5">
            <w:pPr>
              <w:pStyle w:val="PParagraph"/>
              <w:ind w:left="0"/>
            </w:pPr>
            <w:r w:rsidRPr="00745F5A">
              <w:rPr>
                <w:lang w:eastAsia="it-IT"/>
              </w:rPr>
              <w:t>Prefix</w:t>
            </w:r>
          </w:p>
        </w:tc>
        <w:tc>
          <w:tcPr>
            <w:tcW w:w="8022" w:type="dxa"/>
          </w:tcPr>
          <w:p w14:paraId="415AEEFB" w14:textId="3D9B7643" w:rsidR="009E4AD5" w:rsidRDefault="009E4AD5" w:rsidP="009E4AD5">
            <w:pPr>
              <w:pStyle w:val="PParagraph"/>
              <w:ind w:left="0"/>
            </w:pPr>
            <w:r w:rsidRPr="00745F5A">
              <w:rPr>
                <w:lang w:eastAsia="it-IT"/>
              </w:rPr>
              <w:t>Namespace URI</w:t>
            </w:r>
          </w:p>
        </w:tc>
      </w:tr>
      <w:tr w:rsidR="009E4AD5" w14:paraId="75CCF61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7EAC0AE6" w14:textId="637EFD4E" w:rsidR="009E4AD5" w:rsidRDefault="009E4AD5" w:rsidP="009E4AD5">
            <w:pPr>
              <w:pStyle w:val="PParagraph"/>
              <w:ind w:left="0"/>
            </w:pPr>
            <w:proofErr w:type="spellStart"/>
            <w:r w:rsidRPr="00745F5A">
              <w:rPr>
                <w:lang w:eastAsia="it-IT"/>
              </w:rPr>
              <w:t>cac</w:t>
            </w:r>
            <w:proofErr w:type="spellEnd"/>
          </w:p>
        </w:tc>
        <w:tc>
          <w:tcPr>
            <w:tcW w:w="8022" w:type="dxa"/>
          </w:tcPr>
          <w:p w14:paraId="292B1B8F" w14:textId="19C87EDE" w:rsidR="009E4AD5" w:rsidRDefault="009E4AD5" w:rsidP="009E4AD5">
            <w:pPr>
              <w:pStyle w:val="PParagraph"/>
              <w:ind w:left="0"/>
            </w:pPr>
            <w:proofErr w:type="gramStart"/>
            <w:r w:rsidRPr="00745F5A">
              <w:rPr>
                <w:lang w:eastAsia="it-IT"/>
              </w:rPr>
              <w:t>urn:oasis</w:t>
            </w:r>
            <w:proofErr w:type="gramEnd"/>
            <w:r w:rsidRPr="00745F5A">
              <w:rPr>
                <w:lang w:eastAsia="it-IT"/>
              </w:rPr>
              <w:t>:names:specification:ubl:schema:xsd:CommonAggregateComponents-2</w:t>
            </w:r>
          </w:p>
        </w:tc>
      </w:tr>
      <w:tr w:rsidR="009E4AD5" w14:paraId="7F87A4E1" w14:textId="77777777" w:rsidTr="00FA3FF3">
        <w:tc>
          <w:tcPr>
            <w:tcW w:w="988" w:type="dxa"/>
          </w:tcPr>
          <w:p w14:paraId="530ACD71" w14:textId="3BB7C2D8" w:rsidR="009E4AD5" w:rsidRDefault="009E4AD5" w:rsidP="009E4AD5">
            <w:pPr>
              <w:pStyle w:val="PParagraph"/>
              <w:ind w:left="0"/>
            </w:pPr>
            <w:proofErr w:type="spellStart"/>
            <w:r w:rsidRPr="00745F5A">
              <w:rPr>
                <w:lang w:eastAsia="it-IT"/>
              </w:rPr>
              <w:t>cbc</w:t>
            </w:r>
            <w:proofErr w:type="spellEnd"/>
          </w:p>
        </w:tc>
        <w:tc>
          <w:tcPr>
            <w:tcW w:w="8022" w:type="dxa"/>
          </w:tcPr>
          <w:p w14:paraId="60783B4B" w14:textId="13BABB27" w:rsidR="009E4AD5" w:rsidRDefault="009E4AD5" w:rsidP="009E4AD5">
            <w:pPr>
              <w:pStyle w:val="PParagraph"/>
              <w:ind w:left="0"/>
            </w:pPr>
            <w:proofErr w:type="gramStart"/>
            <w:r w:rsidRPr="00745F5A">
              <w:rPr>
                <w:lang w:eastAsia="it-IT"/>
              </w:rPr>
              <w:t>urn:oasis</w:t>
            </w:r>
            <w:proofErr w:type="gramEnd"/>
            <w:r w:rsidRPr="00745F5A">
              <w:rPr>
                <w:lang w:eastAsia="it-IT"/>
              </w:rPr>
              <w:t>:names:specification:ubl:schema:xsd:CommonBasicComponents-2</w:t>
            </w:r>
          </w:p>
        </w:tc>
      </w:tr>
      <w:tr w:rsidR="009E4AD5" w14:paraId="0C3DAD3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11CD3684" w14:textId="7DAA831B" w:rsidR="009E4AD5" w:rsidRDefault="009E4AD5" w:rsidP="009E4AD5">
            <w:pPr>
              <w:pStyle w:val="PParagraph"/>
              <w:ind w:left="0"/>
            </w:pPr>
            <w:r w:rsidRPr="00745F5A">
              <w:rPr>
                <w:lang w:eastAsia="it-IT"/>
              </w:rPr>
              <w:t>ram</w:t>
            </w:r>
          </w:p>
        </w:tc>
        <w:tc>
          <w:tcPr>
            <w:tcW w:w="8022" w:type="dxa"/>
          </w:tcPr>
          <w:p w14:paraId="08B1134A" w14:textId="1174AF01" w:rsidR="009E4AD5" w:rsidRDefault="009E4AD5" w:rsidP="009E4AD5">
            <w:pPr>
              <w:pStyle w:val="PParagraph"/>
              <w:ind w:left="0"/>
            </w:pPr>
            <w:proofErr w:type="gramStart"/>
            <w:r w:rsidRPr="00745F5A">
              <w:rPr>
                <w:lang w:eastAsia="it-IT"/>
              </w:rPr>
              <w:t>urn:un</w:t>
            </w:r>
            <w:proofErr w:type="gramEnd"/>
            <w:r w:rsidRPr="00745F5A">
              <w:rPr>
                <w:lang w:eastAsia="it-IT"/>
              </w:rPr>
              <w:t>:unece:uncefact:data:standard:ReusableAggregateBusinessInformationEntity:100</w:t>
            </w:r>
          </w:p>
        </w:tc>
      </w:tr>
      <w:tr w:rsidR="009E4AD5" w14:paraId="0F605740" w14:textId="77777777" w:rsidTr="00FA3FF3">
        <w:tc>
          <w:tcPr>
            <w:tcW w:w="988" w:type="dxa"/>
          </w:tcPr>
          <w:p w14:paraId="352BCF35" w14:textId="446A6725" w:rsidR="009E4AD5" w:rsidRDefault="009E4AD5" w:rsidP="009E4AD5">
            <w:pPr>
              <w:pStyle w:val="PParagraph"/>
              <w:ind w:left="0"/>
            </w:pPr>
            <w:proofErr w:type="spellStart"/>
            <w:r w:rsidRPr="00745F5A">
              <w:rPr>
                <w:lang w:eastAsia="it-IT"/>
              </w:rPr>
              <w:t>rsm</w:t>
            </w:r>
            <w:proofErr w:type="spellEnd"/>
          </w:p>
        </w:tc>
        <w:tc>
          <w:tcPr>
            <w:tcW w:w="8022" w:type="dxa"/>
          </w:tcPr>
          <w:p w14:paraId="6CB8FA1F" w14:textId="4103CF9B" w:rsidR="009E4AD5" w:rsidRDefault="009E4AD5" w:rsidP="009E4AD5">
            <w:pPr>
              <w:pStyle w:val="PParagraph"/>
              <w:ind w:left="0"/>
            </w:pPr>
            <w:proofErr w:type="gramStart"/>
            <w:r w:rsidRPr="00745F5A">
              <w:rPr>
                <w:lang w:eastAsia="it-IT"/>
              </w:rPr>
              <w:t>urn:un</w:t>
            </w:r>
            <w:proofErr w:type="gramEnd"/>
            <w:r w:rsidRPr="00745F5A">
              <w:rPr>
                <w:lang w:eastAsia="it-IT"/>
              </w:rPr>
              <w:t>:unece:uncefact:data:standard:CrossIndustryInvoice:100</w:t>
            </w:r>
          </w:p>
        </w:tc>
      </w:tr>
    </w:tbl>
    <w:p w14:paraId="27BD05A8" w14:textId="4B5E8FE8" w:rsidR="009E4AD5" w:rsidRDefault="00A47AB8" w:rsidP="00A47AB8">
      <w:pPr>
        <w:pStyle w:val="PHeading1"/>
      </w:pPr>
      <w:bookmarkStart w:id="51" w:name="_Toc173402894"/>
      <w:bookmarkStart w:id="52" w:name="_Toc178802297"/>
      <w:r w:rsidRPr="00745F5A">
        <w:t>Introduction to identifiers</w:t>
      </w:r>
      <w:bookmarkEnd w:id="51"/>
      <w:bookmarkEnd w:id="52"/>
    </w:p>
    <w:p w14:paraId="69D695A0" w14:textId="77777777" w:rsidR="00A47AB8" w:rsidRDefault="00A47AB8" w:rsidP="00A47AB8">
      <w:pPr>
        <w:pStyle w:val="PParagraph"/>
      </w:pPr>
      <w:r>
        <w:t>Identifiers are information elements that establish the identity of objects, such as organizations, products, places, etc. The Peppol project uses many identifiers in both its transport infrastructure and within the documents exchanged across that infrastructure. Two of the significant identifiers are those for Parties/Participants (organizations, persons, etc.) and Services (business profiles, document types, etc). These are the “who” and the “what” of Peppol business exchanges.</w:t>
      </w:r>
    </w:p>
    <w:p w14:paraId="4D11899A" w14:textId="68370C31" w:rsidR="0031687B" w:rsidRDefault="00A47AB8" w:rsidP="00A47AB8">
      <w:pPr>
        <w:pStyle w:val="PParagraph"/>
      </w:pPr>
      <w:r>
        <w:t xml:space="preserve">This document outlines the policy for using the correct identifiers specifically for these two </w:t>
      </w:r>
      <w:proofErr w:type="gramStart"/>
      <w:r>
        <w:t>areas</w:t>
      </w:r>
      <w:proofErr w:type="gramEnd"/>
      <w:r>
        <w:t xml:space="preserve"> but it also introduces principles for any identifiers used in the Peppol environment. Implementers failing to adhere to these policies seriously jeopardize the interoperability of the information being exchanged. This policy should form a requirement of any Peppol participation agreements.</w:t>
      </w:r>
    </w:p>
    <w:p w14:paraId="6A0202ED" w14:textId="77777777" w:rsidR="00616965" w:rsidRPr="00616965" w:rsidRDefault="00616965" w:rsidP="00616965">
      <w:pPr>
        <w:pStyle w:val="PHeading2"/>
      </w:pPr>
      <w:bookmarkStart w:id="53" w:name="_Toc316247563"/>
      <w:bookmarkStart w:id="54" w:name="_Toc173402895"/>
      <w:bookmarkStart w:id="55" w:name="_Toc178802298"/>
      <w:r w:rsidRPr="00745F5A">
        <w:t>Scope</w:t>
      </w:r>
      <w:bookmarkEnd w:id="53"/>
      <w:bookmarkEnd w:id="54"/>
      <w:bookmarkEnd w:id="55"/>
    </w:p>
    <w:p w14:paraId="6A373681" w14:textId="77777777" w:rsidR="00616965" w:rsidRPr="00745F5A" w:rsidRDefault="00616965" w:rsidP="00616965">
      <w:pPr>
        <w:pStyle w:val="PHeading3"/>
      </w:pPr>
      <w:bookmarkStart w:id="56" w:name="_Toc173402896"/>
      <w:bookmarkStart w:id="57" w:name="_Toc178802299"/>
      <w:r w:rsidRPr="00745F5A">
        <w:t>The policy of a federated scheme for identifying Parties</w:t>
      </w:r>
      <w:r w:rsidRPr="00745F5A">
        <w:rPr>
          <w:rStyle w:val="Funotenzeichen"/>
        </w:rPr>
        <w:footnoteReference w:id="5"/>
      </w:r>
      <w:bookmarkEnd w:id="56"/>
      <w:bookmarkEnd w:id="57"/>
    </w:p>
    <w:p w14:paraId="1E1D4FE4" w14:textId="77777777" w:rsidR="00823E57" w:rsidRDefault="00823E57" w:rsidP="00823E57">
      <w:pPr>
        <w:pStyle w:val="PParagraph"/>
      </w:pPr>
      <w:r>
        <w:t>Parties in the Peppol Network play the role of Participants. There are sender and receiver Participants in any exchange, but the Service Metadata Publisher (SMP) only publishes services defined for the receiver Participant. The technical name for this identifier in the Peppol Network is the Participant Identifier.</w:t>
      </w:r>
    </w:p>
    <w:p w14:paraId="658E9832" w14:textId="77777777" w:rsidR="00823E57" w:rsidRDefault="00823E57" w:rsidP="00823E57">
      <w:pPr>
        <w:pStyle w:val="PParagraph"/>
      </w:pPr>
      <w:r>
        <w:lastRenderedPageBreak/>
        <w:t xml:space="preserve">Within each business document there are also Parties taking on business roles such as customer and supplier, etc. Clearly there may be relationships between these Parties and the Participant Identifier. Sometimes the Supplier Party is the receiver Participant for an Order document. Another example is that an Invoice may contain an identifier for </w:t>
      </w:r>
      <w:proofErr w:type="spellStart"/>
      <w:r>
        <w:t>EndpointID</w:t>
      </w:r>
      <w:proofErr w:type="spellEnd"/>
      <w:r>
        <w:t xml:space="preserve"> that equates to the receiver Participant in the SMP. But neither of these are reliable rules. Business standards (such as EN 16931) and agreements (such as BII profiles) do not (deliberately) include any ‘envelope’ information linking the document content to the transport infrastructure. The relationship between identifiers within Documents and identifiers used in the transport infrastructure is not defined in the specifications.</w:t>
      </w:r>
    </w:p>
    <w:p w14:paraId="2A71A31D" w14:textId="77777777" w:rsidR="00823E57" w:rsidRDefault="00823E57" w:rsidP="00823E57">
      <w:pPr>
        <w:pStyle w:val="PParagraph"/>
      </w:pPr>
      <w:r>
        <w:t>So, whilst there is a relationship between these various Parties, we have no policy on how this should be done. This policy relates to the common use of different identification schemes to identify the appropriate Party within the context required. In other words, identifiers may have different values but the method by which they are defined should be consistent.</w:t>
      </w:r>
    </w:p>
    <w:p w14:paraId="2AF955E5" w14:textId="648B470E" w:rsidR="00A47AB8" w:rsidRDefault="00823E57" w:rsidP="00823E57">
      <w:pPr>
        <w:pStyle w:val="PParagraph"/>
      </w:pPr>
      <w:r>
        <w:t>Many schemes already exist for identifying Parties. Peppol has no intention of developing yet another. Our strategy is to recognize a range of different identification schemes and provide a code list of those recognized schemes based on international standards.</w:t>
      </w:r>
    </w:p>
    <w:p w14:paraId="1E500EA5" w14:textId="2FC4854B" w:rsidR="00D72B12" w:rsidRDefault="0036200E" w:rsidP="0036200E">
      <w:pPr>
        <w:pStyle w:val="PHeading3"/>
      </w:pPr>
      <w:bookmarkStart w:id="58" w:name="_Toc178802300"/>
      <w:r w:rsidRPr="0036200E">
        <w:t>The policy for identifying Documents and Services used in Peppol implementation of the Peppol Network</w:t>
      </w:r>
      <w:bookmarkEnd w:id="58"/>
    </w:p>
    <w:p w14:paraId="5FD184B5" w14:textId="77777777" w:rsidR="005E47B1" w:rsidRPr="00745F5A" w:rsidRDefault="005E47B1" w:rsidP="005E47B1">
      <w:pPr>
        <w:pStyle w:val="PParagraph"/>
      </w:pPr>
      <w:r w:rsidRPr="00745F5A">
        <w:t>The Peppol Network requires a Participant sending a document to identify both the receiving Participant and the service that will receive the document. The sender (or their Access Point provider) achieves this by searching the Service Metadata Locator (SML) filled Domain Name System (DNS) to find the relevant Service Metadata Publisher (SMP) that can identify the endpoint URL</w:t>
      </w:r>
      <w:r w:rsidRPr="00745F5A">
        <w:rPr>
          <w:rStyle w:val="Funotenzeichen"/>
        </w:rPr>
        <w:footnoteReference w:id="6"/>
      </w:r>
      <w:r w:rsidRPr="00745F5A">
        <w:t xml:space="preserve"> within the recipient’s Access Point (AP). This endpoint URL is the service address where the document is received. Therefore, it is important to define precisely what documents and services can be handled by the receiving Participant.</w:t>
      </w:r>
    </w:p>
    <w:p w14:paraId="73D6D0EF" w14:textId="03DCFDA2" w:rsidR="0036200E" w:rsidRDefault="005E47B1" w:rsidP="005E47B1">
      <w:pPr>
        <w:pStyle w:val="PParagraph"/>
      </w:pPr>
      <w:r w:rsidRPr="00745F5A">
        <w:t>The diagram below shows the relationship of these information elements.</w:t>
      </w:r>
    </w:p>
    <w:p w14:paraId="49F0CB25" w14:textId="049562D6" w:rsidR="005E47B1" w:rsidRDefault="002B0BF6" w:rsidP="005E47B1">
      <w:pPr>
        <w:pStyle w:val="PParagraph"/>
      </w:pPr>
      <w:r w:rsidRPr="00745F5A">
        <w:rPr>
          <w:noProof/>
        </w:rPr>
        <w:lastRenderedPageBreak/>
        <w:drawing>
          <wp:inline distT="0" distB="0" distL="0" distR="0" wp14:anchorId="71FD6236" wp14:editId="012AAF9A">
            <wp:extent cx="5727700" cy="3721397"/>
            <wp:effectExtent l="19050" t="19050" r="25400" b="12700"/>
            <wp:docPr id="6989498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7700" cy="3721397"/>
                    </a:xfrm>
                    <a:prstGeom prst="rect">
                      <a:avLst/>
                    </a:prstGeom>
                    <a:noFill/>
                    <a:ln w="6350" cmpd="sng">
                      <a:solidFill>
                        <a:srgbClr val="000000"/>
                      </a:solidFill>
                      <a:miter lim="800000"/>
                      <a:headEnd/>
                      <a:tailEnd/>
                    </a:ln>
                    <a:effectLst/>
                  </pic:spPr>
                </pic:pic>
              </a:graphicData>
            </a:graphic>
          </wp:inline>
        </w:drawing>
      </w:r>
    </w:p>
    <w:p w14:paraId="46092B26" w14:textId="3A5E0C7E" w:rsidR="002B0BF6" w:rsidRDefault="00651B63" w:rsidP="005E47B1">
      <w:pPr>
        <w:pStyle w:val="PParagraph"/>
      </w:pPr>
      <w:r w:rsidRPr="00745F5A">
        <w:t>Peppol has set up Business Interoperability Specifications (BIS) explaining how business documents need to be filled from a semantical and technical point of view.</w:t>
      </w:r>
    </w:p>
    <w:p w14:paraId="59FCF8CB" w14:textId="603C3A39" w:rsidR="00651B63" w:rsidRDefault="00F76598" w:rsidP="00F76598">
      <w:pPr>
        <w:pStyle w:val="PHeading3"/>
      </w:pPr>
      <w:bookmarkStart w:id="59" w:name="_Toc173402898"/>
      <w:bookmarkStart w:id="60" w:name="_Toc178802301"/>
      <w:r w:rsidRPr="00745F5A">
        <w:t>Semantic scope</w:t>
      </w:r>
      <w:bookmarkEnd w:id="59"/>
      <w:bookmarkEnd w:id="60"/>
    </w:p>
    <w:p w14:paraId="3D8E0A5A" w14:textId="77777777" w:rsidR="00BB61FE" w:rsidRDefault="00BB61FE" w:rsidP="00BB61FE">
      <w:pPr>
        <w:pStyle w:val="PParagraph"/>
      </w:pPr>
      <w:r>
        <w:t>This document covers the following areas:</w:t>
      </w:r>
    </w:p>
    <w:p w14:paraId="0D3001E7" w14:textId="67A1D745" w:rsidR="00BB61FE" w:rsidRDefault="00BB61FE">
      <w:pPr>
        <w:pStyle w:val="PParagraph"/>
        <w:numPr>
          <w:ilvl w:val="0"/>
          <w:numId w:val="7"/>
        </w:numPr>
      </w:pPr>
      <w:r>
        <w:t>Participant identification</w:t>
      </w:r>
    </w:p>
    <w:p w14:paraId="05C5C148" w14:textId="2712CEBF" w:rsidR="00BB61FE" w:rsidRDefault="00BB61FE">
      <w:pPr>
        <w:pStyle w:val="PParagraph"/>
        <w:numPr>
          <w:ilvl w:val="1"/>
          <w:numId w:val="7"/>
        </w:numPr>
      </w:pPr>
      <w:r>
        <w:t>Identification of a technical entity in the Peppol Network</w:t>
      </w:r>
    </w:p>
    <w:p w14:paraId="0E9489C7" w14:textId="61FF00DD" w:rsidR="00BB61FE" w:rsidRDefault="00BB61FE">
      <w:pPr>
        <w:pStyle w:val="PParagraph"/>
        <w:numPr>
          <w:ilvl w:val="1"/>
          <w:numId w:val="7"/>
        </w:numPr>
      </w:pPr>
      <w:r>
        <w:t>Can be used in transport documents and (where needed) in business documents</w:t>
      </w:r>
    </w:p>
    <w:p w14:paraId="7376479E" w14:textId="0319264D" w:rsidR="00BB61FE" w:rsidRDefault="00BB61FE">
      <w:pPr>
        <w:pStyle w:val="PParagraph"/>
        <w:numPr>
          <w:ilvl w:val="0"/>
          <w:numId w:val="7"/>
        </w:numPr>
      </w:pPr>
      <w:r>
        <w:t>Party identification</w:t>
      </w:r>
    </w:p>
    <w:p w14:paraId="1BA67EAC" w14:textId="630F6BBF" w:rsidR="00BB61FE" w:rsidRDefault="00BB61FE">
      <w:pPr>
        <w:pStyle w:val="PParagraph"/>
        <w:numPr>
          <w:ilvl w:val="1"/>
          <w:numId w:val="7"/>
        </w:numPr>
      </w:pPr>
      <w:r>
        <w:t>Identification of a business entity</w:t>
      </w:r>
    </w:p>
    <w:p w14:paraId="5D565324" w14:textId="2294D3F2" w:rsidR="00BB61FE" w:rsidRDefault="00BB61FE">
      <w:pPr>
        <w:pStyle w:val="PParagraph"/>
        <w:numPr>
          <w:ilvl w:val="1"/>
          <w:numId w:val="7"/>
        </w:numPr>
      </w:pPr>
      <w:r>
        <w:t>Usually only used in business documents</w:t>
      </w:r>
    </w:p>
    <w:p w14:paraId="53C070EE" w14:textId="38914190" w:rsidR="00BB61FE" w:rsidRDefault="00BB61FE">
      <w:pPr>
        <w:pStyle w:val="PParagraph"/>
        <w:numPr>
          <w:ilvl w:val="0"/>
          <w:numId w:val="7"/>
        </w:numPr>
      </w:pPr>
      <w:r>
        <w:t>Document type identification</w:t>
      </w:r>
    </w:p>
    <w:p w14:paraId="18B94709" w14:textId="397BA2A2" w:rsidR="00BB61FE" w:rsidRDefault="00BB61FE">
      <w:pPr>
        <w:pStyle w:val="PParagraph"/>
        <w:numPr>
          <w:ilvl w:val="0"/>
          <w:numId w:val="7"/>
        </w:numPr>
      </w:pPr>
      <w:r>
        <w:t>Process identification</w:t>
      </w:r>
    </w:p>
    <w:p w14:paraId="5A096E12" w14:textId="54638CFD" w:rsidR="00F76598" w:rsidRDefault="00BB61FE">
      <w:pPr>
        <w:pStyle w:val="PParagraph"/>
        <w:numPr>
          <w:ilvl w:val="0"/>
          <w:numId w:val="7"/>
        </w:numPr>
      </w:pPr>
      <w:r>
        <w:t>Transport profile identification</w:t>
      </w:r>
    </w:p>
    <w:p w14:paraId="3B05AF6E" w14:textId="607C5C78" w:rsidR="00BB61FE" w:rsidRDefault="00BB61FE" w:rsidP="00BB61FE">
      <w:pPr>
        <w:pStyle w:val="PHeading3"/>
      </w:pPr>
      <w:bookmarkStart w:id="61" w:name="_Toc173402899"/>
      <w:bookmarkStart w:id="62" w:name="_Toc178802302"/>
      <w:r w:rsidRPr="00745F5A">
        <w:lastRenderedPageBreak/>
        <w:t>Relation to Peppol BIS versions 1 and 2</w:t>
      </w:r>
      <w:bookmarkEnd w:id="61"/>
      <w:bookmarkEnd w:id="62"/>
    </w:p>
    <w:p w14:paraId="53B84F70" w14:textId="2D65656F" w:rsidR="00BB61FE" w:rsidRDefault="004C0FB0" w:rsidP="00BB61FE">
      <w:pPr>
        <w:pStyle w:val="PParagraph"/>
      </w:pPr>
      <w:r w:rsidRPr="00745F5A">
        <w:t xml:space="preserve">This version of the document cannot be applied on Peppol BIS versions 1 and 2. Peppol BIS versions 1 and 2 MUST follow the most </w:t>
      </w:r>
      <w:proofErr w:type="gramStart"/>
      <w:r w:rsidRPr="00745F5A">
        <w:t>up-to-date</w:t>
      </w:r>
      <w:proofErr w:type="gramEnd"/>
      <w:r w:rsidRPr="00745F5A">
        <w:t xml:space="preserve"> “Peppol Policy for use of identifiers” version 3.x.</w:t>
      </w:r>
    </w:p>
    <w:p w14:paraId="3A4615E9" w14:textId="2A239D84" w:rsidR="004C0FB0" w:rsidRDefault="004C0FB0" w:rsidP="004C0FB0">
      <w:pPr>
        <w:pStyle w:val="PHeading2"/>
      </w:pPr>
      <w:bookmarkStart w:id="63" w:name="_Toc173402900"/>
      <w:bookmarkStart w:id="64" w:name="_Toc178802303"/>
      <w:r w:rsidRPr="00745F5A">
        <w:t>Participant vs. Party Identification</w:t>
      </w:r>
      <w:bookmarkEnd w:id="63"/>
      <w:bookmarkEnd w:id="64"/>
    </w:p>
    <w:p w14:paraId="07B05834" w14:textId="77777777" w:rsidR="00701B25" w:rsidRPr="00745F5A" w:rsidRDefault="00701B25" w:rsidP="00701B25">
      <w:pPr>
        <w:pStyle w:val="PParagraph"/>
      </w:pPr>
      <w:r w:rsidRPr="00745F5A">
        <w:t>The following aspects are addressed in this document:</w:t>
      </w:r>
    </w:p>
    <w:p w14:paraId="22F4F1EC" w14:textId="77777777" w:rsidR="00701B25" w:rsidRDefault="00701B25" w:rsidP="00701B25">
      <w:pPr>
        <w:pStyle w:val="PNumbered"/>
      </w:pPr>
      <w:r w:rsidRPr="00745F5A">
        <w:t>The Peppol code list of Party Identification schemes used in business documents.</w:t>
      </w:r>
    </w:p>
    <w:p w14:paraId="5E298BC5" w14:textId="334CC381" w:rsidR="00701B25" w:rsidRPr="00745F5A" w:rsidRDefault="00701B25" w:rsidP="00701B25">
      <w:pPr>
        <w:pStyle w:val="PNumbered"/>
      </w:pPr>
      <w:r w:rsidRPr="00745F5A">
        <w:t>The Peppol code list of Participant Identification schemes used in metadata as well as in business documents.</w:t>
      </w:r>
    </w:p>
    <w:p w14:paraId="6EF4ACD9" w14:textId="7AE3DBB4" w:rsidR="004C0FB0" w:rsidRDefault="00701B25" w:rsidP="00701B25">
      <w:pPr>
        <w:pStyle w:val="PParagraph"/>
      </w:pPr>
      <w:r w:rsidRPr="00745F5A">
        <w:t>Peppol does not implement its own scheme for identifying Parties. Instead, it supports a federated system for uniquely identifying parties following the ISO 15459 format scheme</w:t>
      </w:r>
      <w:r w:rsidRPr="00745F5A">
        <w:rPr>
          <w:rStyle w:val="Funotenzeichen"/>
        </w:rPr>
        <w:footnoteReference w:id="7"/>
      </w:r>
      <w:r w:rsidRPr="00745F5A">
        <w:t xml:space="preserve"> for unique identifiers. This requires defining a controlled set of “Issuing Agency Codes”</w:t>
      </w:r>
      <w:r w:rsidRPr="00745F5A">
        <w:rPr>
          <w:rStyle w:val="Funotenzeichen"/>
        </w:rPr>
        <w:footnoteReference w:id="8"/>
      </w:r>
      <w:r w:rsidRPr="00745F5A">
        <w:t xml:space="preserve"> for identification schemes (also known as “party identifier types”</w:t>
      </w:r>
      <w:r w:rsidRPr="00745F5A">
        <w:rPr>
          <w:rStyle w:val="Funotenzeichen"/>
        </w:rPr>
        <w:footnoteReference w:id="9"/>
      </w:r>
      <w:r w:rsidRPr="00745F5A">
        <w:t xml:space="preserve"> or “Identification code qualifier”</w:t>
      </w:r>
      <w:r w:rsidRPr="00745F5A">
        <w:rPr>
          <w:rStyle w:val="Funotenzeichen"/>
        </w:rPr>
        <w:footnoteReference w:id="10"/>
      </w:r>
      <w:r w:rsidRPr="00745F5A">
        <w:t xml:space="preserve"> or “International Code Designators”</w:t>
      </w:r>
      <w:r w:rsidRPr="00745F5A">
        <w:rPr>
          <w:rStyle w:val="Funotenzeichen"/>
        </w:rPr>
        <w:footnoteReference w:id="11"/>
      </w:r>
      <w:r w:rsidRPr="00745F5A">
        <w:t xml:space="preserve"> or “Party ID Type”</w:t>
      </w:r>
      <w:r w:rsidRPr="00745F5A">
        <w:rPr>
          <w:rStyle w:val="Funotenzeichen"/>
        </w:rPr>
        <w:footnoteReference w:id="12"/>
      </w:r>
      <w:r w:rsidRPr="00745F5A">
        <w:t>) required by Peppol implementations.</w:t>
      </w:r>
    </w:p>
    <w:p w14:paraId="0FD654CB" w14:textId="77777777" w:rsidR="00EB753F" w:rsidRDefault="00EB753F" w:rsidP="00EB753F">
      <w:pPr>
        <w:pStyle w:val="PParagraph"/>
      </w:pPr>
      <w:r>
        <w:t>Each Peppol Party identifier to be used in the federated system is a combination of the Issuing Agency Code and the value given by the Issuing Agency.</w:t>
      </w:r>
    </w:p>
    <w:p w14:paraId="769CA04D" w14:textId="77777777" w:rsidR="00EB753F" w:rsidRDefault="00EB753F">
      <w:pPr>
        <w:pStyle w:val="PParagraph"/>
        <w:numPr>
          <w:ilvl w:val="0"/>
          <w:numId w:val="8"/>
        </w:numPr>
      </w:pPr>
      <w:r>
        <w:t>For Peppol, it will be part of the Peppol Service Provider agreement that service providers for Peppol Addressing and Capability look-up have suitable governance of their identification schemes when they enter, update and delete information on their SMP.</w:t>
      </w:r>
    </w:p>
    <w:p w14:paraId="398B5D86" w14:textId="484E1586" w:rsidR="00EB753F" w:rsidRDefault="00EB753F">
      <w:pPr>
        <w:pStyle w:val="PParagraph"/>
        <w:numPr>
          <w:ilvl w:val="0"/>
          <w:numId w:val="8"/>
        </w:numPr>
      </w:pPr>
      <w:r>
        <w:t>Within the content of business documents, each Peppol Participant will be responsible for using the appropriate Peppol Party Identifier.</w:t>
      </w:r>
    </w:p>
    <w:p w14:paraId="1A2FC6B9" w14:textId="328FB127" w:rsidR="00EB753F" w:rsidRDefault="00EB753F" w:rsidP="00EB753F">
      <w:pPr>
        <w:pStyle w:val="PParagraph"/>
      </w:pPr>
      <w:r>
        <w:t>This section defines the policies for the formatting and the population of values for Party Identifiers used by Peppol.</w:t>
      </w:r>
    </w:p>
    <w:p w14:paraId="7BDEEC4A" w14:textId="77777777" w:rsidR="001170FD" w:rsidRPr="00745F5A" w:rsidRDefault="001170FD" w:rsidP="001170FD">
      <w:pPr>
        <w:pStyle w:val="PParagraph"/>
      </w:pPr>
      <w:r w:rsidRPr="00745F5A">
        <w:t xml:space="preserve">Note for UBL documents: It should be pointed out here that this policy covers only use </w:t>
      </w:r>
      <w:r w:rsidRPr="00A51593">
        <w:rPr>
          <w:rStyle w:val="Codeinline"/>
        </w:rPr>
        <w:t>Party/</w:t>
      </w:r>
      <w:proofErr w:type="spellStart"/>
      <w:r w:rsidRPr="00A51593">
        <w:rPr>
          <w:rStyle w:val="Codeinline"/>
        </w:rPr>
        <w:t>PartyIdentification</w:t>
      </w:r>
      <w:proofErr w:type="spellEnd"/>
      <w:r w:rsidRPr="00A51593">
        <w:rPr>
          <w:rStyle w:val="Codeinline"/>
        </w:rPr>
        <w:t>/ID</w:t>
      </w:r>
      <w:r w:rsidRPr="00745F5A">
        <w:t xml:space="preserve"> and </w:t>
      </w:r>
      <w:r w:rsidRPr="00A51593">
        <w:rPr>
          <w:rStyle w:val="Codeinline"/>
        </w:rPr>
        <w:t>Party/</w:t>
      </w:r>
      <w:proofErr w:type="spellStart"/>
      <w:r w:rsidRPr="00A51593">
        <w:rPr>
          <w:rStyle w:val="Codeinline"/>
        </w:rPr>
        <w:t>EndpointID</w:t>
      </w:r>
      <w:proofErr w:type="spellEnd"/>
      <w:r w:rsidRPr="00745F5A">
        <w:t>. Other party or participant identifiers within UBL documents are out of scope for this policy.</w:t>
      </w:r>
    </w:p>
    <w:p w14:paraId="5DFADC36" w14:textId="321BC992" w:rsidR="001170FD" w:rsidRDefault="001170FD" w:rsidP="001170FD">
      <w:pPr>
        <w:pStyle w:val="PParagraph"/>
      </w:pPr>
      <w:r w:rsidRPr="00745F5A">
        <w:lastRenderedPageBreak/>
        <w:t xml:space="preserve">Note for CII documents: It should be pointed out here that this policy covers only use </w:t>
      </w:r>
      <w:proofErr w:type="spellStart"/>
      <w:r w:rsidRPr="00A51593">
        <w:rPr>
          <w:rStyle w:val="Codeinline"/>
        </w:rPr>
        <w:t>SellerTradeParty</w:t>
      </w:r>
      <w:proofErr w:type="spellEnd"/>
      <w:r w:rsidRPr="00A51593">
        <w:rPr>
          <w:rStyle w:val="Codeinline"/>
        </w:rPr>
        <w:t>/ID</w:t>
      </w:r>
      <w:r w:rsidRPr="00745F5A">
        <w:t xml:space="preserve">, </w:t>
      </w:r>
      <w:proofErr w:type="spellStart"/>
      <w:r w:rsidRPr="00A51593">
        <w:rPr>
          <w:rStyle w:val="Codeinline"/>
        </w:rPr>
        <w:t>BuyerTradeParty</w:t>
      </w:r>
      <w:proofErr w:type="spellEnd"/>
      <w:r w:rsidRPr="00A51593">
        <w:rPr>
          <w:rStyle w:val="Codeinline"/>
        </w:rPr>
        <w:t>/ID</w:t>
      </w:r>
      <w:r w:rsidRPr="00745F5A">
        <w:t xml:space="preserve">, </w:t>
      </w:r>
      <w:proofErr w:type="spellStart"/>
      <w:r w:rsidRPr="00A51593">
        <w:rPr>
          <w:rStyle w:val="Codeinline"/>
        </w:rPr>
        <w:t>BuyerTradeParty</w:t>
      </w:r>
      <w:proofErr w:type="spellEnd"/>
      <w:r w:rsidRPr="00A51593">
        <w:rPr>
          <w:rStyle w:val="Codeinline"/>
        </w:rPr>
        <w:t>/</w:t>
      </w:r>
      <w:proofErr w:type="spellStart"/>
      <w:r w:rsidRPr="00A51593">
        <w:rPr>
          <w:rStyle w:val="Codeinline"/>
        </w:rPr>
        <w:t>URIUniversalCommunication</w:t>
      </w:r>
      <w:proofErr w:type="spellEnd"/>
      <w:r w:rsidRPr="00A51593">
        <w:rPr>
          <w:rStyle w:val="Codeinline"/>
        </w:rPr>
        <w:t>/URIID</w:t>
      </w:r>
      <w:r w:rsidRPr="00745F5A">
        <w:rPr>
          <w:highlight w:val="white"/>
        </w:rPr>
        <w:t xml:space="preserve"> and </w:t>
      </w:r>
      <w:proofErr w:type="spellStart"/>
      <w:r w:rsidRPr="00A51593">
        <w:rPr>
          <w:rStyle w:val="Codeinline"/>
        </w:rPr>
        <w:t>SellerTradeParty</w:t>
      </w:r>
      <w:proofErr w:type="spellEnd"/>
      <w:r w:rsidRPr="00A51593">
        <w:rPr>
          <w:rStyle w:val="Codeinline"/>
        </w:rPr>
        <w:t>/</w:t>
      </w:r>
      <w:proofErr w:type="spellStart"/>
      <w:r w:rsidRPr="00A51593">
        <w:rPr>
          <w:rStyle w:val="Codeinline"/>
        </w:rPr>
        <w:t>URIUniversalCommunication</w:t>
      </w:r>
      <w:proofErr w:type="spellEnd"/>
      <w:r w:rsidRPr="00A51593">
        <w:rPr>
          <w:rStyle w:val="Codeinline"/>
        </w:rPr>
        <w:t>/URIID</w:t>
      </w:r>
      <w:r w:rsidRPr="00745F5A">
        <w:t>. Other party or participant identifiers within CII documents are out of scope for this policy.</w:t>
      </w:r>
    </w:p>
    <w:p w14:paraId="6F80743A" w14:textId="2D4DA0C4" w:rsidR="006B28D3" w:rsidRDefault="00231972" w:rsidP="00231972">
      <w:pPr>
        <w:pStyle w:val="PHeading2"/>
      </w:pPr>
      <w:bookmarkStart w:id="65" w:name="_Toc173402901"/>
      <w:bookmarkStart w:id="66" w:name="_Toc178802304"/>
      <w:r w:rsidRPr="00745F5A">
        <w:t>Common Policies</w:t>
      </w:r>
      <w:bookmarkEnd w:id="65"/>
      <w:bookmarkEnd w:id="66"/>
    </w:p>
    <w:p w14:paraId="05B7AE7F" w14:textId="77777777" w:rsidR="00A3525F" w:rsidRPr="00745F5A" w:rsidRDefault="00A3525F" w:rsidP="00A3525F">
      <w:pPr>
        <w:pStyle w:val="PolicyHeader"/>
      </w:pPr>
      <w:bookmarkStart w:id="67" w:name="_Ref131026215"/>
      <w:bookmarkStart w:id="68" w:name="_Toc173402902"/>
      <w:bookmarkStart w:id="69" w:name="_Toc178802305"/>
      <w:r>
        <w:t xml:space="preserve">POLICY 1 </w:t>
      </w:r>
      <w:r w:rsidRPr="00745F5A">
        <w:t>Usage of ISO15459</w:t>
      </w:r>
      <w:bookmarkEnd w:id="67"/>
      <w:bookmarkEnd w:id="68"/>
      <w:bookmarkEnd w:id="69"/>
    </w:p>
    <w:p w14:paraId="72ADF1AF" w14:textId="77777777" w:rsidR="00A3525F" w:rsidRDefault="00A3525F" w:rsidP="00CF2DC3">
      <w:pPr>
        <w:pStyle w:val="Policy"/>
        <w:ind w:left="284" w:hanging="284"/>
      </w:pPr>
      <w:r w:rsidRPr="00745F5A">
        <w:rPr>
          <w:u w:val="single"/>
        </w:rPr>
        <w:t>Participant Identifiers</w:t>
      </w:r>
      <w:r w:rsidRPr="00745F5A">
        <w:t xml:space="preserve"> should adhere to the following constraints:</w:t>
      </w:r>
    </w:p>
    <w:p w14:paraId="161DC595" w14:textId="018E982F" w:rsidR="00A3525F" w:rsidRPr="00745F5A" w:rsidRDefault="00A3525F">
      <w:pPr>
        <w:pStyle w:val="Policy"/>
        <w:numPr>
          <w:ilvl w:val="0"/>
          <w:numId w:val="9"/>
        </w:numPr>
        <w:ind w:left="284" w:hanging="284"/>
      </w:pPr>
      <w:r w:rsidRPr="00745F5A">
        <w:t xml:space="preserve">MUST be at least 1 character long (excluding the </w:t>
      </w:r>
      <w:ins w:id="70" w:author="PH" w:date="2024-12-19T11:00:00Z" w16du:dateUtc="2024-12-19T10:00:00Z">
        <w:r w:rsidR="00CA0589">
          <w:t xml:space="preserve">numeric </w:t>
        </w:r>
      </w:ins>
      <w:r w:rsidRPr="00745F5A">
        <w:t>identifier scheme)</w:t>
      </w:r>
    </w:p>
    <w:p w14:paraId="0F31941D" w14:textId="0AFBC425" w:rsidR="00A3525F" w:rsidRPr="00745F5A" w:rsidRDefault="00A3525F">
      <w:pPr>
        <w:pStyle w:val="Policy"/>
        <w:numPr>
          <w:ilvl w:val="0"/>
          <w:numId w:val="9"/>
        </w:numPr>
        <w:ind w:left="284" w:hanging="284"/>
      </w:pPr>
      <w:r w:rsidRPr="00745F5A">
        <w:t xml:space="preserve">MUST NOT be more than </w:t>
      </w:r>
      <w:del w:id="71" w:author="PH" w:date="2024-12-19T11:00:00Z" w16du:dateUtc="2024-12-19T10:00:00Z">
        <w:r w:rsidRPr="00745F5A" w:rsidDel="00CA0589">
          <w:delText xml:space="preserve">50 </w:delText>
        </w:r>
      </w:del>
      <w:ins w:id="72" w:author="PH" w:date="2024-12-19T11:00:00Z" w16du:dateUtc="2024-12-19T10:00:00Z">
        <w:r w:rsidR="00CA0589">
          <w:t>13</w:t>
        </w:r>
        <w:r w:rsidR="00CA0589" w:rsidRPr="00745F5A">
          <w:t xml:space="preserve">0 </w:t>
        </w:r>
      </w:ins>
      <w:r w:rsidRPr="00745F5A">
        <w:t xml:space="preserve">characters long (excluding the </w:t>
      </w:r>
      <w:ins w:id="73" w:author="PH" w:date="2024-12-19T11:00:00Z" w16du:dateUtc="2024-12-19T10:00:00Z">
        <w:r w:rsidR="00CA0589">
          <w:t xml:space="preserve">numeric </w:t>
        </w:r>
      </w:ins>
      <w:r w:rsidRPr="00745F5A">
        <w:t>identifier scheme)</w:t>
      </w:r>
    </w:p>
    <w:p w14:paraId="7C0BCBBD" w14:textId="77777777" w:rsidR="00A3525F" w:rsidRPr="00745F5A" w:rsidRDefault="00A3525F">
      <w:pPr>
        <w:pStyle w:val="Policy"/>
        <w:numPr>
          <w:ilvl w:val="0"/>
          <w:numId w:val="9"/>
        </w:numPr>
        <w:ind w:left="284" w:hanging="284"/>
      </w:pPr>
      <w:r w:rsidRPr="00745F5A">
        <w:t>MUST only contain letters (a-z</w:t>
      </w:r>
      <w:r>
        <w:t>, A-Z</w:t>
      </w:r>
      <w:r w:rsidRPr="00745F5A">
        <w:t xml:space="preserve">), numeric digits (0-9), the minus sign (-), the period character (.), the underscore character (_) or the tilde character (~) from the invariant character set of </w:t>
      </w:r>
      <w:proofErr w:type="gramStart"/>
      <w:r w:rsidRPr="00745F5A">
        <w:t>ISO</w:t>
      </w:r>
      <w:proofErr w:type="gramEnd"/>
      <w:r w:rsidRPr="00745F5A">
        <w:t>-8859-1</w:t>
      </w:r>
      <w:r w:rsidRPr="00745F5A">
        <w:rPr>
          <w:rStyle w:val="Funotenzeichen"/>
        </w:rPr>
        <w:footnoteReference w:id="13"/>
      </w:r>
    </w:p>
    <w:p w14:paraId="6B93FC22" w14:textId="77777777" w:rsidR="00A3525F" w:rsidRPr="00745F5A" w:rsidRDefault="00A3525F" w:rsidP="00CF2DC3">
      <w:pPr>
        <w:pStyle w:val="Smallemptyline"/>
        <w:ind w:left="284" w:hanging="284"/>
      </w:pPr>
    </w:p>
    <w:p w14:paraId="273C828A" w14:textId="77777777" w:rsidR="00A3525F" w:rsidRPr="00745F5A" w:rsidRDefault="00A3525F" w:rsidP="00CF2DC3">
      <w:pPr>
        <w:pStyle w:val="Policy"/>
        <w:ind w:left="284" w:hanging="284"/>
      </w:pPr>
      <w:r w:rsidRPr="00745F5A">
        <w:rPr>
          <w:u w:val="single"/>
        </w:rPr>
        <w:t>Party Identifiers</w:t>
      </w:r>
      <w:r w:rsidRPr="00745F5A">
        <w:t xml:space="preserve"> should adhere to the following constraints:</w:t>
      </w:r>
    </w:p>
    <w:p w14:paraId="5768A80C" w14:textId="53DEA657" w:rsidR="00A3525F" w:rsidRPr="00745F5A" w:rsidRDefault="00A3525F">
      <w:pPr>
        <w:pStyle w:val="Policy"/>
        <w:numPr>
          <w:ilvl w:val="0"/>
          <w:numId w:val="9"/>
        </w:numPr>
        <w:ind w:left="284" w:hanging="284"/>
      </w:pPr>
      <w:r w:rsidRPr="00745F5A">
        <w:t xml:space="preserve">MUST be at least 1 character long (excluding the </w:t>
      </w:r>
      <w:ins w:id="74" w:author="PH" w:date="2024-12-19T10:58:00Z" w16du:dateUtc="2024-12-19T09:58:00Z">
        <w:r w:rsidR="00CA0589">
          <w:t xml:space="preserve">numeric </w:t>
        </w:r>
      </w:ins>
      <w:r w:rsidRPr="00745F5A">
        <w:t>identifier scheme)</w:t>
      </w:r>
    </w:p>
    <w:p w14:paraId="6503ABE0" w14:textId="24B26ACC" w:rsidR="00A3525F" w:rsidRPr="00745F5A" w:rsidRDefault="00A3525F">
      <w:pPr>
        <w:pStyle w:val="Policy"/>
        <w:numPr>
          <w:ilvl w:val="0"/>
          <w:numId w:val="9"/>
        </w:numPr>
        <w:ind w:left="284" w:hanging="284"/>
      </w:pPr>
      <w:r w:rsidRPr="00745F5A">
        <w:t xml:space="preserve">MUST NOT be more than </w:t>
      </w:r>
      <w:del w:id="75" w:author="PH" w:date="2024-12-19T10:58:00Z" w16du:dateUtc="2024-12-19T09:58:00Z">
        <w:r w:rsidRPr="00745F5A" w:rsidDel="00CA0589">
          <w:delText xml:space="preserve">50 </w:delText>
        </w:r>
      </w:del>
      <w:ins w:id="76" w:author="PH" w:date="2024-12-19T10:58:00Z" w16du:dateUtc="2024-12-19T09:58:00Z">
        <w:r w:rsidR="00CA0589">
          <w:t>130</w:t>
        </w:r>
        <w:r w:rsidR="00CA0589" w:rsidRPr="00745F5A">
          <w:t xml:space="preserve"> </w:t>
        </w:r>
      </w:ins>
      <w:r w:rsidRPr="00745F5A">
        <w:t xml:space="preserve">characters long (excluding the </w:t>
      </w:r>
      <w:ins w:id="77" w:author="PH" w:date="2024-12-19T10:58:00Z" w16du:dateUtc="2024-12-19T09:58:00Z">
        <w:r w:rsidR="00CA0589">
          <w:t xml:space="preserve">numeric </w:t>
        </w:r>
      </w:ins>
      <w:r w:rsidRPr="00745F5A">
        <w:t>identifier scheme)</w:t>
      </w:r>
    </w:p>
    <w:p w14:paraId="58E59035" w14:textId="77777777" w:rsidR="00A3525F" w:rsidRPr="00745F5A" w:rsidRDefault="00A3525F">
      <w:pPr>
        <w:pStyle w:val="Policy"/>
        <w:numPr>
          <w:ilvl w:val="0"/>
          <w:numId w:val="9"/>
        </w:numPr>
        <w:ind w:left="284" w:hanging="284"/>
      </w:pPr>
      <w:r w:rsidRPr="00745F5A">
        <w:t xml:space="preserve">MUST only contain characters from the invariant character set of </w:t>
      </w:r>
      <w:proofErr w:type="gramStart"/>
      <w:r w:rsidRPr="00745F5A">
        <w:t>ISO</w:t>
      </w:r>
      <w:proofErr w:type="gramEnd"/>
      <w:r w:rsidRPr="00745F5A">
        <w:t>-8859-1</w:t>
      </w:r>
    </w:p>
    <w:p w14:paraId="79DA274E" w14:textId="77777777" w:rsidR="00A3525F" w:rsidRPr="00745F5A" w:rsidRDefault="00A3525F" w:rsidP="00CF2DC3">
      <w:pPr>
        <w:pStyle w:val="Smallemptyline"/>
        <w:ind w:left="284" w:hanging="284"/>
      </w:pPr>
    </w:p>
    <w:p w14:paraId="4122C450" w14:textId="77777777" w:rsidR="00A3525F" w:rsidRPr="00745F5A" w:rsidRDefault="00A3525F" w:rsidP="00CF2DC3">
      <w:pPr>
        <w:pStyle w:val="Policy"/>
        <w:ind w:left="284" w:hanging="284"/>
      </w:pPr>
      <w:r w:rsidRPr="00745F5A">
        <w:rPr>
          <w:u w:val="single"/>
        </w:rPr>
        <w:t>Document Type Identifiers</w:t>
      </w:r>
      <w:r w:rsidRPr="00745F5A">
        <w:t xml:space="preserve"> should adhere to the following constraints:</w:t>
      </w:r>
    </w:p>
    <w:p w14:paraId="6DD1F6F8" w14:textId="77777777" w:rsidR="00A3525F" w:rsidRPr="00745F5A" w:rsidRDefault="00A3525F">
      <w:pPr>
        <w:pStyle w:val="Policy"/>
        <w:numPr>
          <w:ilvl w:val="0"/>
          <w:numId w:val="9"/>
        </w:numPr>
        <w:ind w:left="284" w:hanging="284"/>
      </w:pPr>
      <w:r w:rsidRPr="00745F5A">
        <w:t>MUST be at least 1 character long (excluding the identifier scheme)</w:t>
      </w:r>
    </w:p>
    <w:p w14:paraId="2AFC73FE" w14:textId="77777777" w:rsidR="00A3525F" w:rsidRPr="00745F5A" w:rsidRDefault="00A3525F">
      <w:pPr>
        <w:pStyle w:val="Policy"/>
        <w:numPr>
          <w:ilvl w:val="0"/>
          <w:numId w:val="9"/>
        </w:numPr>
        <w:ind w:left="284" w:hanging="284"/>
      </w:pPr>
      <w:r w:rsidRPr="00745F5A">
        <w:t>MUST NOT be more than 500 characters long (excluding the identifier scheme)</w:t>
      </w:r>
    </w:p>
    <w:p w14:paraId="31FAA054" w14:textId="77777777" w:rsidR="00A3525F" w:rsidRPr="00745F5A" w:rsidRDefault="00A3525F">
      <w:pPr>
        <w:pStyle w:val="Policy"/>
        <w:numPr>
          <w:ilvl w:val="0"/>
          <w:numId w:val="9"/>
        </w:numPr>
        <w:ind w:left="284" w:hanging="284"/>
      </w:pPr>
      <w:r w:rsidRPr="00745F5A">
        <w:t xml:space="preserve">MUST only contain characters from the invariant character set of </w:t>
      </w:r>
      <w:proofErr w:type="gramStart"/>
      <w:r w:rsidRPr="00745F5A">
        <w:t>ISO</w:t>
      </w:r>
      <w:proofErr w:type="gramEnd"/>
      <w:r w:rsidRPr="00745F5A">
        <w:t>-8859-1</w:t>
      </w:r>
    </w:p>
    <w:p w14:paraId="76E5942C" w14:textId="77777777" w:rsidR="00A3525F" w:rsidRPr="00745F5A" w:rsidRDefault="00A3525F" w:rsidP="00CF2DC3">
      <w:pPr>
        <w:pStyle w:val="Smallemptyline"/>
        <w:ind w:left="284" w:hanging="284"/>
      </w:pPr>
    </w:p>
    <w:p w14:paraId="60725E22" w14:textId="77777777" w:rsidR="00A3525F" w:rsidRPr="00745F5A" w:rsidRDefault="00A3525F" w:rsidP="00CF2DC3">
      <w:pPr>
        <w:pStyle w:val="Policy"/>
        <w:ind w:left="284" w:hanging="284"/>
      </w:pPr>
      <w:r w:rsidRPr="00745F5A">
        <w:rPr>
          <w:u w:val="single"/>
        </w:rPr>
        <w:t>Process Identifiers</w:t>
      </w:r>
      <w:r w:rsidRPr="00745F5A">
        <w:t xml:space="preserve"> should adhere to the following constraints:</w:t>
      </w:r>
    </w:p>
    <w:p w14:paraId="1E922BD3" w14:textId="77777777" w:rsidR="00A3525F" w:rsidRPr="00745F5A" w:rsidRDefault="00A3525F">
      <w:pPr>
        <w:pStyle w:val="Policy"/>
        <w:numPr>
          <w:ilvl w:val="0"/>
          <w:numId w:val="9"/>
        </w:numPr>
        <w:ind w:left="284" w:hanging="284"/>
      </w:pPr>
      <w:r w:rsidRPr="00745F5A">
        <w:t>MUST be at least 1 character long (excluding the identifier scheme)</w:t>
      </w:r>
    </w:p>
    <w:p w14:paraId="68A7FF96" w14:textId="77777777" w:rsidR="00A3525F" w:rsidRPr="00745F5A" w:rsidRDefault="00A3525F">
      <w:pPr>
        <w:pStyle w:val="Policy"/>
        <w:numPr>
          <w:ilvl w:val="0"/>
          <w:numId w:val="9"/>
        </w:numPr>
        <w:ind w:left="284" w:hanging="284"/>
      </w:pPr>
      <w:r w:rsidRPr="00745F5A">
        <w:t>MUST NOT be more than 200 characters long (excluding the identifier scheme)</w:t>
      </w:r>
    </w:p>
    <w:p w14:paraId="100517B4" w14:textId="77777777" w:rsidR="00A3525F" w:rsidRPr="00745F5A" w:rsidRDefault="00A3525F">
      <w:pPr>
        <w:pStyle w:val="Policy"/>
        <w:numPr>
          <w:ilvl w:val="0"/>
          <w:numId w:val="9"/>
        </w:numPr>
        <w:ind w:left="284" w:hanging="284"/>
      </w:pPr>
      <w:r w:rsidRPr="00745F5A">
        <w:t xml:space="preserve">MUST only contain characters from the invariant character set of </w:t>
      </w:r>
      <w:proofErr w:type="gramStart"/>
      <w:r w:rsidRPr="00745F5A">
        <w:t>ISO</w:t>
      </w:r>
      <w:proofErr w:type="gramEnd"/>
      <w:r w:rsidRPr="00745F5A">
        <w:t>-8859-1</w:t>
      </w:r>
    </w:p>
    <w:p w14:paraId="2E6B11AF" w14:textId="77777777" w:rsidR="00A3525F" w:rsidRPr="00745F5A" w:rsidRDefault="00A3525F" w:rsidP="00CF2DC3">
      <w:pPr>
        <w:pStyle w:val="Smallemptyline"/>
        <w:ind w:left="284" w:hanging="284"/>
      </w:pPr>
    </w:p>
    <w:p w14:paraId="5C923061" w14:textId="77777777" w:rsidR="00A3525F" w:rsidRPr="00745F5A" w:rsidRDefault="00A3525F" w:rsidP="00CF2DC3">
      <w:pPr>
        <w:pStyle w:val="Policy"/>
        <w:ind w:left="284" w:hanging="284"/>
      </w:pPr>
      <w:r w:rsidRPr="00745F5A">
        <w:rPr>
          <w:u w:val="single"/>
        </w:rPr>
        <w:t>Transport Profile Identifiers</w:t>
      </w:r>
      <w:r w:rsidRPr="00745F5A">
        <w:t xml:space="preserve"> should adhere to the following constraints:</w:t>
      </w:r>
    </w:p>
    <w:p w14:paraId="6F56CFDA" w14:textId="77777777" w:rsidR="00A3525F" w:rsidRPr="00745F5A" w:rsidRDefault="00A3525F">
      <w:pPr>
        <w:pStyle w:val="Policy"/>
        <w:numPr>
          <w:ilvl w:val="0"/>
          <w:numId w:val="9"/>
        </w:numPr>
        <w:ind w:left="284" w:hanging="284"/>
      </w:pPr>
      <w:r w:rsidRPr="00745F5A">
        <w:t>MUST be at least 1 character long (excluding the identifier scheme)</w:t>
      </w:r>
    </w:p>
    <w:p w14:paraId="7070DD7F"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34EE425B" w14:textId="77777777" w:rsidR="00A3525F" w:rsidRPr="00745F5A" w:rsidRDefault="00A3525F">
      <w:pPr>
        <w:pStyle w:val="Policy"/>
        <w:numPr>
          <w:ilvl w:val="0"/>
          <w:numId w:val="9"/>
        </w:numPr>
        <w:ind w:left="284" w:hanging="284"/>
      </w:pPr>
      <w:r w:rsidRPr="00745F5A">
        <w:t>MUST only contain letters, numeric digits, the minus sign (‘</w:t>
      </w:r>
      <w:proofErr w:type="gramStart"/>
      <w:r w:rsidRPr="00745F5A">
        <w:t>-‘</w:t>
      </w:r>
      <w:proofErr w:type="gramEnd"/>
      <w:r w:rsidRPr="00745F5A">
        <w:t>) or the underscore sign (‘_’) from the invariant character set of ISO-8859-1</w:t>
      </w:r>
    </w:p>
    <w:p w14:paraId="33746238" w14:textId="77777777" w:rsidR="00A3525F" w:rsidRPr="00745F5A" w:rsidRDefault="00A3525F" w:rsidP="00A3525F">
      <w:pPr>
        <w:pStyle w:val="PParagraph"/>
      </w:pPr>
      <w:r w:rsidRPr="00745F5A">
        <w:t xml:space="preserve">Applies to: </w:t>
      </w:r>
      <w:r>
        <w:t>A</w:t>
      </w:r>
      <w:r w:rsidRPr="00745F5A">
        <w:t>ll above mentioned types of identifiers in all Peppol components</w:t>
      </w:r>
    </w:p>
    <w:p w14:paraId="12E8CAEC" w14:textId="77777777" w:rsidR="00A3525F" w:rsidRPr="00745F5A" w:rsidRDefault="00A3525F" w:rsidP="00A3525F">
      <w:pPr>
        <w:pStyle w:val="PolicyHeader"/>
      </w:pPr>
      <w:bookmarkStart w:id="78" w:name="_Ref317443390"/>
      <w:bookmarkStart w:id="79" w:name="_Ref317443546"/>
      <w:bookmarkStart w:id="80" w:name="_Ref317490234"/>
      <w:bookmarkStart w:id="81" w:name="_Toc173402903"/>
      <w:bookmarkStart w:id="82" w:name="_Toc178802306"/>
      <w:r>
        <w:lastRenderedPageBreak/>
        <w:t xml:space="preserve">POLICY 2 </w:t>
      </w:r>
      <w:r w:rsidRPr="00745F5A">
        <w:t>Identifier Value casing</w:t>
      </w:r>
      <w:bookmarkEnd w:id="78"/>
      <w:bookmarkEnd w:id="79"/>
      <w:bookmarkEnd w:id="80"/>
      <w:bookmarkEnd w:id="81"/>
      <w:bookmarkEnd w:id="82"/>
    </w:p>
    <w:p w14:paraId="07BD8BA4" w14:textId="77777777" w:rsidR="00A3525F" w:rsidRPr="00745F5A" w:rsidRDefault="00A3525F" w:rsidP="00A3525F">
      <w:pPr>
        <w:pStyle w:val="Policy"/>
      </w:pPr>
      <w:r w:rsidRPr="00745F5A">
        <w:t xml:space="preserve">All </w:t>
      </w:r>
      <w:r w:rsidRPr="00745F5A">
        <w:rPr>
          <w:u w:val="single"/>
        </w:rPr>
        <w:t>Participant Identifier</w:t>
      </w:r>
      <w:r w:rsidRPr="00745F5A">
        <w:t xml:space="preserve"> values </w:t>
      </w:r>
      <w:proofErr w:type="gramStart"/>
      <w:r w:rsidRPr="00745F5A">
        <w:t>have to</w:t>
      </w:r>
      <w:proofErr w:type="gramEnd"/>
      <w:r w:rsidRPr="00745F5A">
        <w:t xml:space="preserve"> be treated </w:t>
      </w:r>
      <w:r w:rsidRPr="00745F5A">
        <w:rPr>
          <w:u w:val="single"/>
        </w:rPr>
        <w:t>case insensitive</w:t>
      </w:r>
      <w:r w:rsidRPr="00745F5A">
        <w:t xml:space="preserve"> even if the underlying scheme requires a case sensitive value.</w:t>
      </w:r>
    </w:p>
    <w:p w14:paraId="0DA2C622" w14:textId="77777777" w:rsidR="00A3525F" w:rsidRPr="00745F5A" w:rsidRDefault="00A3525F" w:rsidP="00A3525F">
      <w:pPr>
        <w:pStyle w:val="Policy"/>
      </w:pPr>
      <w:r w:rsidRPr="00745F5A">
        <w:t xml:space="preserve">All </w:t>
      </w:r>
      <w:r w:rsidRPr="00745F5A">
        <w:rPr>
          <w:u w:val="single"/>
        </w:rPr>
        <w:t>Party Identifier</w:t>
      </w:r>
      <w:r w:rsidRPr="00745F5A">
        <w:t xml:space="preserve"> values </w:t>
      </w:r>
      <w:proofErr w:type="gramStart"/>
      <w:r w:rsidRPr="00745F5A">
        <w:t>have to</w:t>
      </w:r>
      <w:proofErr w:type="gramEnd"/>
      <w:r w:rsidRPr="00745F5A">
        <w:t xml:space="preserve"> be treated </w:t>
      </w:r>
      <w:r w:rsidRPr="00745F5A">
        <w:rPr>
          <w:u w:val="single"/>
        </w:rPr>
        <w:t>case insensitive</w:t>
      </w:r>
      <w:r w:rsidRPr="00745F5A">
        <w:t xml:space="preserve"> even if the underlying scheme requires a case sensitive value.</w:t>
      </w:r>
    </w:p>
    <w:p w14:paraId="3897B8A1" w14:textId="77777777" w:rsidR="00A3525F" w:rsidRPr="00745F5A" w:rsidRDefault="00A3525F" w:rsidP="00A3525F">
      <w:pPr>
        <w:pStyle w:val="Policy"/>
      </w:pPr>
      <w:r w:rsidRPr="00745F5A">
        <w:t xml:space="preserve">All </w:t>
      </w:r>
      <w:r w:rsidRPr="00745F5A">
        <w:rPr>
          <w:u w:val="single"/>
        </w:rPr>
        <w:t>Document Type Identifier</w:t>
      </w:r>
      <w:r w:rsidRPr="00745F5A">
        <w:t xml:space="preserve"> values </w:t>
      </w:r>
      <w:proofErr w:type="gramStart"/>
      <w:r w:rsidRPr="00745F5A">
        <w:t>have to</w:t>
      </w:r>
      <w:proofErr w:type="gramEnd"/>
      <w:r w:rsidRPr="00745F5A">
        <w:t xml:space="preserve"> be treated </w:t>
      </w:r>
      <w:r w:rsidRPr="00745F5A">
        <w:rPr>
          <w:u w:val="single"/>
        </w:rPr>
        <w:t>case sensitive</w:t>
      </w:r>
      <w:r w:rsidRPr="00745F5A">
        <w:t>.</w:t>
      </w:r>
    </w:p>
    <w:p w14:paraId="2F92CDC2" w14:textId="77777777" w:rsidR="00A3525F" w:rsidRPr="00745F5A" w:rsidRDefault="00A3525F" w:rsidP="00A3525F">
      <w:pPr>
        <w:pStyle w:val="Policy"/>
      </w:pPr>
      <w:r w:rsidRPr="00745F5A">
        <w:t xml:space="preserve">All </w:t>
      </w:r>
      <w:r w:rsidRPr="00745F5A">
        <w:rPr>
          <w:u w:val="single"/>
        </w:rPr>
        <w:t>Process Identifier</w:t>
      </w:r>
      <w:r w:rsidRPr="00745F5A">
        <w:t xml:space="preserve"> values </w:t>
      </w:r>
      <w:proofErr w:type="gramStart"/>
      <w:r w:rsidRPr="00745F5A">
        <w:t>have to</w:t>
      </w:r>
      <w:proofErr w:type="gramEnd"/>
      <w:r w:rsidRPr="00745F5A">
        <w:t xml:space="preserve"> be treated </w:t>
      </w:r>
      <w:r w:rsidRPr="00745F5A">
        <w:rPr>
          <w:u w:val="single"/>
        </w:rPr>
        <w:t>case sensitive</w:t>
      </w:r>
      <w:r w:rsidRPr="00745F5A">
        <w:t>.</w:t>
      </w:r>
    </w:p>
    <w:p w14:paraId="2DEC5A14" w14:textId="77777777" w:rsidR="00A3525F" w:rsidRPr="00745F5A" w:rsidRDefault="00A3525F" w:rsidP="00A3525F">
      <w:pPr>
        <w:pStyle w:val="Policy"/>
      </w:pPr>
      <w:r w:rsidRPr="00745F5A">
        <w:t xml:space="preserve">All </w:t>
      </w:r>
      <w:r w:rsidRPr="00745F5A">
        <w:rPr>
          <w:u w:val="single"/>
        </w:rPr>
        <w:t>Transport Profile Identifiers</w:t>
      </w:r>
      <w:r w:rsidRPr="00745F5A">
        <w:t xml:space="preserve"> </w:t>
      </w:r>
      <w:proofErr w:type="gramStart"/>
      <w:r w:rsidRPr="00745F5A">
        <w:t>have to</w:t>
      </w:r>
      <w:proofErr w:type="gramEnd"/>
      <w:r w:rsidRPr="00745F5A">
        <w:t xml:space="preserve"> be treated </w:t>
      </w:r>
      <w:r w:rsidRPr="00745F5A">
        <w:rPr>
          <w:u w:val="single"/>
        </w:rPr>
        <w:t>case sensitive</w:t>
      </w:r>
      <w:r w:rsidRPr="00745F5A">
        <w:t>.</w:t>
      </w:r>
    </w:p>
    <w:p w14:paraId="5F48797F" w14:textId="77777777" w:rsidR="00A3525F" w:rsidRPr="00745F5A" w:rsidRDefault="00A3525F" w:rsidP="00A3525F">
      <w:pPr>
        <w:pStyle w:val="PParagraph"/>
      </w:pPr>
      <w:r w:rsidRPr="00745F5A">
        <w:t xml:space="preserve">Applies to: </w:t>
      </w:r>
      <w:r>
        <w:t>A</w:t>
      </w:r>
      <w:r w:rsidRPr="00745F5A">
        <w:t>ll identifiers in all Peppol components</w:t>
      </w:r>
    </w:p>
    <w:p w14:paraId="7A69DADE" w14:textId="77777777" w:rsidR="00A3525F" w:rsidRDefault="00A3525F" w:rsidP="00A3525F">
      <w:pPr>
        <w:pStyle w:val="PParagraph"/>
      </w:pPr>
      <w:r w:rsidRPr="00745F5A">
        <w:t xml:space="preserve">Note: all identifier scheme values are case sensitive (see </w:t>
      </w:r>
      <w:r>
        <w:t>POLICY 5</w:t>
      </w:r>
      <w:r w:rsidRPr="00745F5A">
        <w:t>,</w:t>
      </w:r>
      <w:r>
        <w:t xml:space="preserve"> POLICY 16 </w:t>
      </w:r>
      <w:r w:rsidRPr="00745F5A">
        <w:t xml:space="preserve">and </w:t>
      </w:r>
      <w:r>
        <w:t>POLICY 24</w:t>
      </w:r>
      <w:r w:rsidRPr="00745F5A">
        <w:t>)</w:t>
      </w:r>
    </w:p>
    <w:p w14:paraId="708E461C" w14:textId="77777777" w:rsidR="00A3525F" w:rsidRPr="00745F5A" w:rsidRDefault="00A3525F" w:rsidP="00A3525F">
      <w:pPr>
        <w:pStyle w:val="ExampleHeader"/>
      </w:pPr>
      <w:bookmarkStart w:id="83" w:name="_Hlk178798457"/>
      <w:r w:rsidRPr="00745F5A">
        <w:t>Example</w:t>
      </w:r>
      <w:r>
        <w:t xml:space="preserve"> </w:t>
      </w:r>
      <w:r w:rsidRPr="00DF1D73">
        <w:t>1 (Participant Identifier Values)</w:t>
      </w:r>
      <w:r w:rsidRPr="00745F5A">
        <w:t>:</w:t>
      </w:r>
      <w:bookmarkEnd w:id="83"/>
    </w:p>
    <w:p w14:paraId="1D24925D"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equal to </w:t>
      </w:r>
      <w:proofErr w:type="gramStart"/>
      <w:r w:rsidRPr="00A51593">
        <w:rPr>
          <w:rStyle w:val="Codeinline"/>
        </w:rPr>
        <w:t>0088:ABc</w:t>
      </w:r>
      <w:proofErr w:type="gramEnd"/>
    </w:p>
    <w:p w14:paraId="1F0FCCBC"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NOT equal to </w:t>
      </w:r>
      <w:r w:rsidRPr="00A51593">
        <w:rPr>
          <w:rStyle w:val="Codeinline"/>
        </w:rPr>
        <w:t>0010:abc</w:t>
      </w:r>
    </w:p>
    <w:p w14:paraId="3C2DFEB2" w14:textId="77777777" w:rsidR="00A3525F" w:rsidRPr="00EF22F3" w:rsidRDefault="00A3525F" w:rsidP="00A3525F">
      <w:pPr>
        <w:pStyle w:val="ExampleHeader"/>
      </w:pPr>
      <w:r w:rsidRPr="00745F5A">
        <w:t>Example</w:t>
      </w:r>
      <w:r>
        <w:t xml:space="preserve"> 2</w:t>
      </w:r>
      <w:r w:rsidRPr="00DF1D73">
        <w:t xml:space="preserve"> (</w:t>
      </w:r>
      <w:r>
        <w:t>Document Type</w:t>
      </w:r>
      <w:r w:rsidRPr="00DF1D73">
        <w:t xml:space="preserve"> Identifier Values)</w:t>
      </w:r>
      <w:r w:rsidRPr="00745F5A">
        <w:t>:</w:t>
      </w:r>
    </w:p>
    <w:p w14:paraId="4B90C78F" w14:textId="77777777" w:rsidR="00A3525F" w:rsidRPr="00745F5A" w:rsidRDefault="00A3525F" w:rsidP="00A3525F">
      <w:pPr>
        <w:pStyle w:val="PParagraph"/>
      </w:pPr>
      <w:r w:rsidRPr="00745F5A">
        <w:t xml:space="preserve">Document Type Identifier </w:t>
      </w:r>
      <w:r>
        <w:t>V</w:t>
      </w:r>
      <w:r w:rsidRPr="00745F5A">
        <w:t xml:space="preserve">alue </w:t>
      </w:r>
    </w:p>
    <w:p w14:paraId="0C448B13" w14:textId="77777777" w:rsidR="00A3525F" w:rsidRPr="00154DCC" w:rsidRDefault="00A3525F" w:rsidP="00154DCC">
      <w:pPr>
        <w:pStyle w:val="CodeBlock"/>
      </w:pPr>
      <w:r w:rsidRPr="00154DCC">
        <w:t>urn:oasis:names:specification:ubl:schema:xsd:Invoice-2::Invoice##urn:cen.eu:en16931:2017#compliant#urn:fdc:peppol.eu:2017:poacc:billing:3.0::2.1</w:t>
      </w:r>
    </w:p>
    <w:p w14:paraId="3C980E60" w14:textId="77777777" w:rsidR="00A3525F" w:rsidRPr="00745F5A" w:rsidRDefault="00A3525F" w:rsidP="00A3525F">
      <w:pPr>
        <w:pStyle w:val="PParagraph"/>
      </w:pPr>
      <w:r w:rsidRPr="00745F5A">
        <w:t xml:space="preserve">is NOT equal to </w:t>
      </w:r>
    </w:p>
    <w:p w14:paraId="306C54BD" w14:textId="77777777" w:rsidR="00A3525F" w:rsidRPr="00154DCC" w:rsidRDefault="00A3525F" w:rsidP="00154DCC">
      <w:pPr>
        <w:pStyle w:val="CodeBlock"/>
      </w:pPr>
      <w:r w:rsidRPr="00154DCC">
        <w:t>URN:OASIS:NAMES:SPECIFICATION:UBL:SCHEMA:XSD:INVOICE-2::INVOICE##URN:CEN.EU:EN16931:2017#COMPLIANT#URN:FDC:Peppol.EU:2017:POACC:BILLING:3.0::2.1</w:t>
      </w:r>
    </w:p>
    <w:p w14:paraId="46FBA4A9" w14:textId="77777777" w:rsidR="00A3525F" w:rsidRPr="00EF22F3" w:rsidRDefault="00A3525F" w:rsidP="00A3525F">
      <w:pPr>
        <w:pStyle w:val="ExampleHeader"/>
      </w:pPr>
      <w:r w:rsidRPr="00745F5A">
        <w:t>Example</w:t>
      </w:r>
      <w:r>
        <w:t xml:space="preserve"> 3</w:t>
      </w:r>
      <w:r w:rsidRPr="00DF1D73">
        <w:t xml:space="preserve"> (</w:t>
      </w:r>
      <w:r>
        <w:t>Process</w:t>
      </w:r>
      <w:r w:rsidRPr="00DF1D73">
        <w:t xml:space="preserve"> Identifier Values)</w:t>
      </w:r>
      <w:r w:rsidRPr="00745F5A">
        <w:t>:</w:t>
      </w:r>
    </w:p>
    <w:p w14:paraId="3EE8C49B" w14:textId="77777777" w:rsidR="00A3525F" w:rsidRPr="00745F5A" w:rsidRDefault="00A3525F" w:rsidP="00A3525F">
      <w:pPr>
        <w:pStyle w:val="PParagraph"/>
      </w:pPr>
      <w:r w:rsidRPr="00745F5A">
        <w:t xml:space="preserve">Process Identifier </w:t>
      </w:r>
      <w:r>
        <w:t>V</w:t>
      </w:r>
      <w:r w:rsidRPr="00745F5A">
        <w:t xml:space="preserve">alue </w:t>
      </w:r>
    </w:p>
    <w:p w14:paraId="02CB46A7" w14:textId="77777777" w:rsidR="00A3525F" w:rsidRPr="00154DCC" w:rsidRDefault="00A3525F" w:rsidP="00154DCC">
      <w:pPr>
        <w:pStyle w:val="CodeBlock"/>
      </w:pPr>
      <w:r w:rsidRPr="00154DCC">
        <w:t>urn:fdc:peppol.eu:2017:poacc:billing:01:1.0</w:t>
      </w:r>
    </w:p>
    <w:p w14:paraId="4B622E10" w14:textId="77777777" w:rsidR="00A3525F" w:rsidRPr="00745F5A" w:rsidRDefault="00A3525F" w:rsidP="00A3525F">
      <w:pPr>
        <w:pStyle w:val="PParagraph"/>
      </w:pPr>
      <w:r w:rsidRPr="00745F5A">
        <w:t xml:space="preserve">is NOT equal to </w:t>
      </w:r>
    </w:p>
    <w:p w14:paraId="108DFAE7" w14:textId="77777777" w:rsidR="00A3525F" w:rsidRPr="00154DCC" w:rsidRDefault="00A3525F" w:rsidP="00154DCC">
      <w:pPr>
        <w:pStyle w:val="CodeBlock"/>
      </w:pPr>
      <w:r w:rsidRPr="00154DCC">
        <w:t>URN:FDC:Peppol.EU:2017:POACC:BILLING:01:1.0</w:t>
      </w:r>
    </w:p>
    <w:p w14:paraId="31DF274B" w14:textId="77777777" w:rsidR="00A3525F" w:rsidRPr="00745F5A" w:rsidRDefault="00A3525F" w:rsidP="00DF520F">
      <w:pPr>
        <w:pStyle w:val="PHeading1"/>
      </w:pPr>
      <w:bookmarkStart w:id="84" w:name="_Toc316247564"/>
      <w:bookmarkStart w:id="85" w:name="_Toc173402904"/>
      <w:bookmarkStart w:id="86" w:name="_Toc178802307"/>
      <w:r w:rsidRPr="00745F5A">
        <w:t>Policy for Peppol Participant Identification</w:t>
      </w:r>
      <w:bookmarkEnd w:id="84"/>
      <w:bookmarkEnd w:id="85"/>
      <w:bookmarkEnd w:id="86"/>
    </w:p>
    <w:p w14:paraId="58F324A3" w14:textId="29120F85" w:rsidR="00A3525F" w:rsidRPr="00745F5A" w:rsidRDefault="00A3525F" w:rsidP="00DF520F">
      <w:pPr>
        <w:pStyle w:val="PParagraph"/>
        <w:rPr>
          <w:lang w:eastAsia="it-IT"/>
        </w:rPr>
      </w:pPr>
      <w:r w:rsidRPr="00745F5A">
        <w:rPr>
          <w:lang w:eastAsia="it-IT"/>
        </w:rPr>
        <w:t xml:space="preserve">Participant identifiers relate to technical entities and are used in </w:t>
      </w:r>
      <w:r>
        <w:rPr>
          <w:lang w:eastAsia="it-IT"/>
        </w:rPr>
        <w:t xml:space="preserve">all </w:t>
      </w:r>
      <w:r w:rsidR="00564395">
        <w:rPr>
          <w:lang w:eastAsia="it-IT"/>
        </w:rPr>
        <w:t>kinds</w:t>
      </w:r>
      <w:r>
        <w:rPr>
          <w:lang w:eastAsia="it-IT"/>
        </w:rPr>
        <w:t xml:space="preserve"> of </w:t>
      </w:r>
      <w:r w:rsidRPr="00745F5A">
        <w:rPr>
          <w:lang w:eastAsia="it-IT"/>
        </w:rPr>
        <w:t>transport level document</w:t>
      </w:r>
      <w:r>
        <w:rPr>
          <w:lang w:eastAsia="it-IT"/>
        </w:rPr>
        <w:t>s</w:t>
      </w:r>
      <w:r w:rsidRPr="00745F5A">
        <w:rPr>
          <w:lang w:eastAsia="it-IT"/>
        </w:rPr>
        <w:t xml:space="preserve"> </w:t>
      </w:r>
      <w:r>
        <w:rPr>
          <w:lang w:eastAsia="it-IT"/>
        </w:rPr>
        <w:t xml:space="preserve">(e.g. the Peppol Business Message Envelope, AS4 User Message or SMP endpoints) </w:t>
      </w:r>
      <w:r w:rsidRPr="00745F5A">
        <w:rPr>
          <w:lang w:eastAsia="it-IT"/>
        </w:rPr>
        <w:t>as well as in business documents.</w:t>
      </w:r>
    </w:p>
    <w:p w14:paraId="02D16A7E" w14:textId="77777777" w:rsidR="00A3525F" w:rsidRPr="00745F5A" w:rsidRDefault="00A3525F" w:rsidP="00DF520F">
      <w:pPr>
        <w:pStyle w:val="PHeading2"/>
      </w:pPr>
      <w:bookmarkStart w:id="87" w:name="_Toc316247565"/>
      <w:bookmarkStart w:id="88" w:name="_Toc173402905"/>
      <w:bookmarkStart w:id="89" w:name="_Toc178802308"/>
      <w:r w:rsidRPr="00745F5A">
        <w:lastRenderedPageBreak/>
        <w:t>Format</w:t>
      </w:r>
      <w:bookmarkEnd w:id="87"/>
      <w:bookmarkEnd w:id="88"/>
      <w:bookmarkEnd w:id="89"/>
    </w:p>
    <w:p w14:paraId="36EF1F1E" w14:textId="77777777" w:rsidR="00A3525F" w:rsidRPr="00745F5A" w:rsidRDefault="00A3525F" w:rsidP="00A3525F">
      <w:pPr>
        <w:pStyle w:val="PolicyHeader"/>
      </w:pPr>
      <w:bookmarkStart w:id="90" w:name="_Toc173402906"/>
      <w:bookmarkStart w:id="91" w:name="_Toc178802309"/>
      <w:r>
        <w:t xml:space="preserve">POLICY 3 </w:t>
      </w:r>
      <w:r w:rsidRPr="00745F5A">
        <w:t>Use of ISO15459 structure</w:t>
      </w:r>
      <w:bookmarkEnd w:id="90"/>
      <w:bookmarkEnd w:id="91"/>
    </w:p>
    <w:p w14:paraId="0E899659" w14:textId="77777777" w:rsidR="00A3525F" w:rsidRPr="00CF2DC3" w:rsidRDefault="00A3525F" w:rsidP="00CF2DC3">
      <w:pPr>
        <w:pStyle w:val="Policy"/>
      </w:pPr>
      <w:r w:rsidRPr="00CF2DC3">
        <w:t>Participant Identifier values used in Peppol are comprised of:</w:t>
      </w:r>
    </w:p>
    <w:p w14:paraId="4F5993A5" w14:textId="1881EF70" w:rsidR="00A3525F" w:rsidRPr="00CF2DC3" w:rsidRDefault="00A3525F">
      <w:pPr>
        <w:pStyle w:val="Policy"/>
        <w:numPr>
          <w:ilvl w:val="0"/>
          <w:numId w:val="9"/>
        </w:numPr>
        <w:ind w:left="284" w:hanging="284"/>
      </w:pPr>
      <w:r w:rsidRPr="00CF2DC3">
        <w:t>An Identifier Scheme</w:t>
      </w:r>
    </w:p>
    <w:p w14:paraId="3A820D70" w14:textId="5481BCBB" w:rsidR="00A3525F" w:rsidRPr="00CF2DC3" w:rsidRDefault="00A3525F">
      <w:pPr>
        <w:pStyle w:val="Policy"/>
        <w:numPr>
          <w:ilvl w:val="0"/>
          <w:numId w:val="9"/>
        </w:numPr>
        <w:ind w:left="284" w:hanging="284"/>
      </w:pPr>
      <w:r w:rsidRPr="00CF2DC3">
        <w:t>The value provided by this Identifier Scheme</w:t>
      </w:r>
    </w:p>
    <w:p w14:paraId="2A4A5C21" w14:textId="77777777" w:rsidR="00A3525F" w:rsidRPr="00745F5A" w:rsidRDefault="00A3525F" w:rsidP="002E35D9">
      <w:pPr>
        <w:pStyle w:val="PParagraph"/>
      </w:pPr>
      <w:bookmarkStart w:id="92" w:name="_Ref282382537"/>
      <w:bookmarkStart w:id="93" w:name="_Ref288664968"/>
      <w:bookmarkStart w:id="94" w:name="_Ref288665016"/>
      <w:r w:rsidRPr="00745F5A">
        <w:t xml:space="preserve">Applies to: </w:t>
      </w:r>
      <w:r>
        <w:t>A</w:t>
      </w:r>
      <w:r w:rsidRPr="00745F5A">
        <w:t>ll Participant identifiers in all Peppol components</w:t>
      </w:r>
    </w:p>
    <w:bookmarkEnd w:id="92"/>
    <w:bookmarkEnd w:id="93"/>
    <w:bookmarkEnd w:id="94"/>
    <w:p w14:paraId="01BD1AAF" w14:textId="1980275B" w:rsidR="00A3525F" w:rsidRPr="00745F5A" w:rsidRDefault="00A3525F" w:rsidP="002E35D9">
      <w:pPr>
        <w:pStyle w:val="ExampleHeader"/>
      </w:pPr>
      <w:r w:rsidRPr="00745F5A">
        <w:t>Example:</w:t>
      </w:r>
    </w:p>
    <w:p w14:paraId="4EB563FF" w14:textId="77777777" w:rsidR="00A3525F" w:rsidRPr="00745F5A" w:rsidRDefault="00A3525F" w:rsidP="002E35D9">
      <w:pPr>
        <w:pStyle w:val="PParagraph"/>
      </w:pPr>
      <w:r w:rsidRPr="00745F5A">
        <w:t>Identifier Scheme: EAN International</w:t>
      </w:r>
    </w:p>
    <w:p w14:paraId="1FC9FEDD" w14:textId="77777777" w:rsidR="00A3525F" w:rsidRPr="00745F5A" w:rsidRDefault="00A3525F" w:rsidP="002E35D9">
      <w:pPr>
        <w:pStyle w:val="PParagraph"/>
      </w:pPr>
      <w:r w:rsidRPr="00745F5A">
        <w:t>Identifier Scheme according to [</w:t>
      </w:r>
      <w:proofErr w:type="spellStart"/>
      <w:r w:rsidRPr="00745F5A">
        <w:t>Peppol_CodeList</w:t>
      </w:r>
      <w:proofErr w:type="spellEnd"/>
      <w:r w:rsidRPr="00745F5A">
        <w:t xml:space="preserve">]: </w:t>
      </w:r>
      <w:r w:rsidRPr="00A51593">
        <w:rPr>
          <w:rStyle w:val="Codeinline"/>
        </w:rPr>
        <w:t>0088</w:t>
      </w:r>
    </w:p>
    <w:p w14:paraId="23432ADF" w14:textId="77777777" w:rsidR="00A3525F" w:rsidRPr="00745F5A" w:rsidRDefault="00A3525F" w:rsidP="002E35D9">
      <w:pPr>
        <w:pStyle w:val="PParagraph"/>
      </w:pPr>
      <w:r w:rsidRPr="00745F5A">
        <w:t xml:space="preserve">Value provided by the Identifier Scheme: </w:t>
      </w:r>
      <w:r w:rsidRPr="00A51593">
        <w:rPr>
          <w:rStyle w:val="Codeinline"/>
        </w:rPr>
        <w:t>1234567890128</w:t>
      </w:r>
    </w:p>
    <w:p w14:paraId="62D06488" w14:textId="77777777" w:rsidR="00A3525F" w:rsidRPr="00745F5A" w:rsidRDefault="00A3525F" w:rsidP="00A3525F">
      <w:pPr>
        <w:pStyle w:val="PolicyHeader"/>
      </w:pPr>
      <w:bookmarkStart w:id="95" w:name="_Toc173402907"/>
      <w:bookmarkStart w:id="96" w:name="_Toc178802310"/>
      <w:r>
        <w:t xml:space="preserve">POLICY 4 </w:t>
      </w:r>
      <w:r w:rsidRPr="00745F5A">
        <w:t>Coding of Identifier Schemes</w:t>
      </w:r>
      <w:bookmarkEnd w:id="95"/>
      <w:bookmarkEnd w:id="96"/>
    </w:p>
    <w:p w14:paraId="6FADA619" w14:textId="77777777" w:rsidR="00A3525F" w:rsidRPr="00745F5A" w:rsidRDefault="00A3525F" w:rsidP="00A3525F">
      <w:pPr>
        <w:pStyle w:val="Policy"/>
      </w:pPr>
      <w:r w:rsidRPr="00745F5A">
        <w:t>All Identifier Schemes for Participant Identifiers are to be taken from the normative version of [</w:t>
      </w:r>
      <w:proofErr w:type="spellStart"/>
      <w:r w:rsidRPr="00745F5A">
        <w:t>Peppol_CodeList</w:t>
      </w:r>
      <w:proofErr w:type="spellEnd"/>
      <w:r w:rsidRPr="00745F5A">
        <w:t>].</w:t>
      </w:r>
    </w:p>
    <w:p w14:paraId="73C9EE1D" w14:textId="77777777" w:rsidR="00A3525F" w:rsidRPr="00745F5A" w:rsidRDefault="00A3525F" w:rsidP="00A3525F">
      <w:pPr>
        <w:pStyle w:val="Policy"/>
      </w:pPr>
      <w:r w:rsidRPr="00745F5A">
        <w:t>This list is currently maintained by Open</w:t>
      </w:r>
      <w:r>
        <w:t>Peppol</w:t>
      </w:r>
      <w:r w:rsidRPr="00745F5A">
        <w:t>.</w:t>
      </w:r>
    </w:p>
    <w:p w14:paraId="24C0B111" w14:textId="77777777" w:rsidR="00A3525F" w:rsidRPr="00745F5A" w:rsidRDefault="00A3525F" w:rsidP="002E35D9">
      <w:pPr>
        <w:pStyle w:val="PParagraph"/>
      </w:pPr>
      <w:bookmarkStart w:id="97" w:name="_Hlk137985880"/>
      <w:bookmarkStart w:id="98" w:name="_Toc316247566"/>
      <w:r w:rsidRPr="00745F5A">
        <w:t xml:space="preserve">Applies to: </w:t>
      </w:r>
      <w:r>
        <w:t>A</w:t>
      </w:r>
      <w:r w:rsidRPr="00745F5A">
        <w:t>ll Participant identifiers in all Peppol components</w:t>
      </w:r>
      <w:bookmarkEnd w:id="97"/>
    </w:p>
    <w:p w14:paraId="0F55ADA0" w14:textId="77777777" w:rsidR="00A3525F" w:rsidRPr="00745F5A" w:rsidRDefault="00A3525F" w:rsidP="002E35D9">
      <w:pPr>
        <w:pStyle w:val="PHeading2"/>
      </w:pPr>
      <w:bookmarkStart w:id="99" w:name="_Toc173402908"/>
      <w:bookmarkStart w:id="100" w:name="_Toc178802311"/>
      <w:r w:rsidRPr="00745F5A">
        <w:t>Identifier Scheme values</w:t>
      </w:r>
      <w:bookmarkEnd w:id="98"/>
      <w:bookmarkEnd w:id="99"/>
      <w:bookmarkEnd w:id="100"/>
    </w:p>
    <w:p w14:paraId="64F27B6F" w14:textId="77777777" w:rsidR="00A3525F" w:rsidRPr="00745F5A" w:rsidRDefault="00A3525F" w:rsidP="002E35D9">
      <w:pPr>
        <w:pStyle w:val="PParagraph"/>
      </w:pPr>
      <w:r w:rsidRPr="00745F5A">
        <w:t xml:space="preserve">The values for the Peppol identifier Scheme Code list were </w:t>
      </w:r>
      <w:r>
        <w:t xml:space="preserve">originally </w:t>
      </w:r>
      <w:r w:rsidRPr="00745F5A">
        <w:t xml:space="preserve">taken from the NESUBL </w:t>
      </w:r>
      <w:proofErr w:type="spellStart"/>
      <w:r w:rsidRPr="00745F5A">
        <w:t>PartyID</w:t>
      </w:r>
      <w:proofErr w:type="spellEnd"/>
      <w:r w:rsidRPr="00745F5A">
        <w:t xml:space="preserve"> code list but this has been extended to cover use by all Peppol participants and includes other known Identifier Schemes (from e.g. ISO 6523</w:t>
      </w:r>
      <w:r w:rsidRPr="00745F5A">
        <w:rPr>
          <w:rStyle w:val="Funotenzeichen"/>
        </w:rPr>
        <w:footnoteReference w:id="14"/>
      </w:r>
      <w:r w:rsidRPr="00745F5A">
        <w:t>).</w:t>
      </w:r>
    </w:p>
    <w:p w14:paraId="352E88DB" w14:textId="77777777" w:rsidR="002E35D9" w:rsidRDefault="00A3525F" w:rsidP="002E35D9">
      <w:pPr>
        <w:pStyle w:val="PParagraph"/>
      </w:pPr>
      <w:r w:rsidRPr="00745F5A">
        <w:t>It is significant that this list will need ongoing extension under governance procedures currently being developed (see section on Governance). To ensure sustainability and proper governance it is proposed to include only Issuing Agency Codes (IACs) in the following order of priority:</w:t>
      </w:r>
    </w:p>
    <w:p w14:paraId="4F3B576B" w14:textId="77777777" w:rsidR="002E35D9" w:rsidRDefault="00A3525F">
      <w:pPr>
        <w:pStyle w:val="PParagraph"/>
        <w:numPr>
          <w:ilvl w:val="0"/>
          <w:numId w:val="10"/>
        </w:numPr>
      </w:pPr>
      <w:r w:rsidRPr="002E35D9">
        <w:t>International recognized standard schemes, then</w:t>
      </w:r>
    </w:p>
    <w:p w14:paraId="1FA9D594" w14:textId="77777777" w:rsidR="002E35D9" w:rsidRDefault="00A3525F">
      <w:pPr>
        <w:pStyle w:val="PParagraph"/>
        <w:numPr>
          <w:ilvl w:val="0"/>
          <w:numId w:val="10"/>
        </w:numPr>
      </w:pPr>
      <w:r w:rsidRPr="002E35D9">
        <w:t>International de-facto accepted schemes, then</w:t>
      </w:r>
    </w:p>
    <w:p w14:paraId="531ECE71" w14:textId="3767AECE" w:rsidR="00A3525F" w:rsidRPr="002E35D9" w:rsidRDefault="00A3525F">
      <w:pPr>
        <w:pStyle w:val="PParagraph"/>
        <w:numPr>
          <w:ilvl w:val="0"/>
          <w:numId w:val="10"/>
        </w:numPr>
      </w:pPr>
      <w:r w:rsidRPr="002E35D9">
        <w:t>Nationally defined schemes</w:t>
      </w:r>
    </w:p>
    <w:p w14:paraId="5FE2B883" w14:textId="77777777" w:rsidR="00A3525F" w:rsidRPr="00745F5A" w:rsidRDefault="00A3525F" w:rsidP="002E35D9">
      <w:pPr>
        <w:pStyle w:val="PParagraph"/>
      </w:pPr>
      <w:r w:rsidRPr="00745F5A">
        <w:t>The actual values for numeric International Code Designators were based on the following allocation criteria:</w:t>
      </w:r>
    </w:p>
    <w:p w14:paraId="17CD7646" w14:textId="77777777" w:rsidR="00A3525F" w:rsidRPr="00745F5A" w:rsidRDefault="00A3525F">
      <w:pPr>
        <w:pStyle w:val="PParagraph"/>
        <w:numPr>
          <w:ilvl w:val="0"/>
          <w:numId w:val="11"/>
        </w:numPr>
      </w:pPr>
      <w:r w:rsidRPr="00745F5A">
        <w:t>ISO 6523 International Code Designator (if known), or</w:t>
      </w:r>
    </w:p>
    <w:p w14:paraId="403F187F" w14:textId="77777777" w:rsidR="00A3525F" w:rsidRPr="00745F5A" w:rsidRDefault="00A3525F">
      <w:pPr>
        <w:pStyle w:val="PParagraph"/>
        <w:numPr>
          <w:ilvl w:val="0"/>
          <w:numId w:val="11"/>
        </w:numPr>
      </w:pPr>
      <w:r w:rsidRPr="00745F5A">
        <w:t>ISO 9735 Identification code qualifier (if known), or</w:t>
      </w:r>
    </w:p>
    <w:p w14:paraId="4F9B9B66" w14:textId="77777777" w:rsidR="00A3525F" w:rsidRPr="00745F5A" w:rsidRDefault="00A3525F">
      <w:pPr>
        <w:pStyle w:val="PParagraph"/>
        <w:numPr>
          <w:ilvl w:val="0"/>
          <w:numId w:val="11"/>
        </w:numPr>
      </w:pPr>
      <w:r w:rsidRPr="00745F5A">
        <w:lastRenderedPageBreak/>
        <w:t xml:space="preserve">An incremental number starting from 9900 (issued by </w:t>
      </w:r>
      <w:r>
        <w:t>Open</w:t>
      </w:r>
      <w:r w:rsidRPr="00745F5A">
        <w:t>Peppol)</w:t>
      </w:r>
    </w:p>
    <w:p w14:paraId="1FA57B0A" w14:textId="77777777" w:rsidR="00A3525F" w:rsidRPr="00745F5A" w:rsidRDefault="00A3525F" w:rsidP="002E35D9">
      <w:pPr>
        <w:pStyle w:val="PParagraph"/>
      </w:pPr>
      <w:r w:rsidRPr="00745F5A">
        <w:t>Even though these numeric values are based on ISO code sets, they form a separate Peppol code list because they contain additional values. Therefore, the Issuing Agency for all numeric codes is Peppol and not ISO 6523.</w:t>
      </w:r>
    </w:p>
    <w:p w14:paraId="2A6DE016" w14:textId="77777777" w:rsidR="00A3525F" w:rsidRDefault="00A3525F" w:rsidP="00A3525F">
      <w:pPr>
        <w:pStyle w:val="PolicyHeader"/>
      </w:pPr>
      <w:bookmarkStart w:id="101" w:name="_Toc173402909"/>
      <w:bookmarkStart w:id="102" w:name="_Toc178802312"/>
      <w:r>
        <w:t>POLICY 4a Participant Identifier Scheme Code List States</w:t>
      </w:r>
      <w:bookmarkEnd w:id="101"/>
      <w:bookmarkEnd w:id="102"/>
    </w:p>
    <w:p w14:paraId="543A8156" w14:textId="77777777" w:rsidR="00A3525F" w:rsidRDefault="00A3525F" w:rsidP="00A3525F">
      <w:pPr>
        <w:pStyle w:val="Policy"/>
      </w:pPr>
      <w:r>
        <w:t>Code List</w:t>
      </w:r>
      <w:r w:rsidRPr="00745F5A">
        <w:t xml:space="preserve"> rows </w:t>
      </w:r>
      <w:r>
        <w:t>with the state</w:t>
      </w:r>
      <w:r w:rsidRPr="00745F5A">
        <w:t xml:space="preserve"> "deprecated" </w:t>
      </w:r>
      <w:r>
        <w:t>MUST NOT</w:t>
      </w:r>
      <w:r w:rsidRPr="00745F5A">
        <w:t xml:space="preserve"> be used for newly </w:t>
      </w:r>
      <w:r>
        <w:t>exchanged business</w:t>
      </w:r>
      <w:r w:rsidRPr="00745F5A">
        <w:t xml:space="preserve"> documents</w:t>
      </w:r>
      <w:r>
        <w:t xml:space="preserve"> or new SMP registrations, </w:t>
      </w:r>
      <w:r w:rsidRPr="00745F5A">
        <w:t xml:space="preserve">as the respective identifier issuing agency is no longer active/valid. </w:t>
      </w:r>
      <w:r>
        <w:t>Rows with the state</w:t>
      </w:r>
      <w:r w:rsidRPr="00745F5A">
        <w:t xml:space="preserve"> "</w:t>
      </w:r>
      <w:r>
        <w:t>removed</w:t>
      </w:r>
      <w:r w:rsidRPr="00745F5A">
        <w:t xml:space="preserve">" </w:t>
      </w:r>
      <w:r>
        <w:t>MUST NOT</w:t>
      </w:r>
      <w:r w:rsidRPr="00745F5A">
        <w:t xml:space="preserve"> </w:t>
      </w:r>
      <w:r>
        <w:t>be used at all. Previous</w:t>
      </w:r>
      <w:r w:rsidRPr="00745F5A">
        <w:t xml:space="preserve"> Issuing Agency Codes </w:t>
      </w:r>
      <w:r>
        <w:t>MUST NOT</w:t>
      </w:r>
      <w:r w:rsidRPr="00745F5A">
        <w:t xml:space="preserve"> be reused for different agencies as existing exchanged documents may refer to them.</w:t>
      </w:r>
    </w:p>
    <w:p w14:paraId="638095CF" w14:textId="77777777" w:rsidR="00A3525F" w:rsidRDefault="00A3525F" w:rsidP="005F6114">
      <w:pPr>
        <w:pStyle w:val="PParagraph"/>
      </w:pPr>
      <w:r w:rsidRPr="008809B6">
        <w:t>Applies to: All Participant identifiers in all Peppol components</w:t>
      </w:r>
    </w:p>
    <w:p w14:paraId="570010AC" w14:textId="77777777" w:rsidR="00A3525F" w:rsidRPr="00F146B8" w:rsidRDefault="00A3525F" w:rsidP="005F6114">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88C7498" w14:textId="77777777" w:rsidR="00A3525F" w:rsidRPr="00745F5A" w:rsidRDefault="00A3525F" w:rsidP="00A3525F">
      <w:pPr>
        <w:pStyle w:val="PolicyHeader"/>
      </w:pPr>
      <w:bookmarkStart w:id="103" w:name="_Ref282443957"/>
      <w:bookmarkStart w:id="104" w:name="_Toc173402910"/>
      <w:bookmarkStart w:id="105" w:name="_Toc178802313"/>
      <w:r>
        <w:t xml:space="preserve">POLICY 5 </w:t>
      </w:r>
      <w:r w:rsidRPr="00745F5A">
        <w:t>Participant Identifier Meta Scheme</w:t>
      </w:r>
      <w:bookmarkEnd w:id="103"/>
      <w:bookmarkEnd w:id="104"/>
      <w:bookmarkEnd w:id="105"/>
    </w:p>
    <w:p w14:paraId="7F61CA73" w14:textId="77777777" w:rsidR="00A3525F" w:rsidRPr="00745F5A" w:rsidRDefault="00A3525F" w:rsidP="00A3525F">
      <w:pPr>
        <w:pStyle w:val="Policy"/>
      </w:pPr>
      <w:r w:rsidRPr="00745F5A">
        <w:t>The Peppol Participant Identifier Meta Scheme is:</w:t>
      </w:r>
    </w:p>
    <w:p w14:paraId="65A098CF" w14:textId="77777777" w:rsidR="00A3525F" w:rsidRPr="00745F5A" w:rsidRDefault="00A3525F" w:rsidP="00A3525F">
      <w:pPr>
        <w:pStyle w:val="Policy"/>
        <w:rPr>
          <w:rFonts w:ascii="Courier New" w:hAnsi="Courier New"/>
        </w:rPr>
      </w:pPr>
      <w:r w:rsidRPr="00745F5A">
        <w:rPr>
          <w:rFonts w:ascii="Courier New" w:hAnsi="Courier New"/>
        </w:rPr>
        <w:t>iso6523-actorid-upis</w:t>
      </w:r>
    </w:p>
    <w:p w14:paraId="5D1320ED" w14:textId="77777777" w:rsidR="00A3525F" w:rsidRPr="00745F5A" w:rsidRDefault="00A3525F" w:rsidP="005F6114">
      <w:pPr>
        <w:pStyle w:val="PParagraph"/>
      </w:pPr>
      <w:r w:rsidRPr="00745F5A">
        <w:t xml:space="preserve">Applies to: </w:t>
      </w:r>
      <w:r>
        <w:t>A</w:t>
      </w:r>
      <w:r w:rsidRPr="00745F5A">
        <w:t>ll Participant Identifiers in all Peppol components</w:t>
      </w:r>
    </w:p>
    <w:p w14:paraId="41E31B3C" w14:textId="77777777" w:rsidR="00A3525F" w:rsidRPr="00745F5A" w:rsidRDefault="00A3525F" w:rsidP="005F6114">
      <w:pPr>
        <w:pStyle w:val="PParagraph"/>
      </w:pPr>
      <w:r w:rsidRPr="00745F5A">
        <w:t xml:space="preserve">Note: </w:t>
      </w:r>
      <w:r>
        <w:t>T</w:t>
      </w:r>
      <w:r w:rsidRPr="00745F5A">
        <w:t xml:space="preserve">his Meta Scheme is always case sensitive – only the Participant Identifier value is case insensitive (see </w:t>
      </w:r>
      <w:r>
        <w:t>POLICY 2</w:t>
      </w:r>
      <w:r w:rsidRPr="00745F5A">
        <w:t>).</w:t>
      </w:r>
    </w:p>
    <w:p w14:paraId="40989F4B" w14:textId="77777777" w:rsidR="00A3525F" w:rsidRPr="00745F5A" w:rsidRDefault="00A3525F" w:rsidP="005F6114">
      <w:pPr>
        <w:pStyle w:val="PParagraph"/>
      </w:pPr>
      <w:r w:rsidRPr="00745F5A">
        <w:t xml:space="preserve">Note: The Participant Identifier Meta Scheme may be omitted in documents because it is </w:t>
      </w:r>
      <w:r>
        <w:t xml:space="preserve">currently </w:t>
      </w:r>
      <w:r w:rsidRPr="00745F5A">
        <w:t>constant.</w:t>
      </w:r>
    </w:p>
    <w:p w14:paraId="3A23D990" w14:textId="77777777" w:rsidR="00A3525F" w:rsidRPr="00745F5A" w:rsidRDefault="00A3525F" w:rsidP="00A3525F">
      <w:pPr>
        <w:pStyle w:val="PolicyHeader"/>
      </w:pPr>
      <w:bookmarkStart w:id="106" w:name="_Ref526773555"/>
      <w:bookmarkStart w:id="107" w:name="_Toc173402911"/>
      <w:bookmarkStart w:id="108" w:name="_Toc178802314"/>
      <w:r>
        <w:t xml:space="preserve">POLICY 6 </w:t>
      </w:r>
      <w:r w:rsidRPr="00745F5A">
        <w:t xml:space="preserve">Numeric Codes for </w:t>
      </w:r>
      <w:bookmarkEnd w:id="106"/>
      <w:r w:rsidRPr="00745F5A">
        <w:t>Identifier Schemes</w:t>
      </w:r>
      <w:bookmarkEnd w:id="107"/>
      <w:bookmarkEnd w:id="108"/>
    </w:p>
    <w:p w14:paraId="0C5E3093" w14:textId="77777777" w:rsidR="00A3525F" w:rsidRPr="00745F5A" w:rsidRDefault="00A3525F" w:rsidP="00A3525F">
      <w:pPr>
        <w:pStyle w:val="Policy"/>
      </w:pPr>
      <w:r w:rsidRPr="00745F5A">
        <w:t>The numeric ISO 6523 code set as used in Peppol include additional code values not part of the official ISO 6523 code set and so cannot be referred to as the official ISO 6523 code set</w:t>
      </w:r>
      <w:r w:rsidRPr="00745F5A">
        <w:rPr>
          <w:rStyle w:val="Funotenzeichen"/>
        </w:rPr>
        <w:footnoteReference w:id="15"/>
      </w:r>
      <w:r w:rsidRPr="00745F5A">
        <w:t>. The codes starting with “99” are extending this code set and are called “extended values”. For convenience the term “ISO 6523” is used for all codes and indicates the origin of many code values used.</w:t>
      </w:r>
    </w:p>
    <w:p w14:paraId="147A20EA" w14:textId="77777777" w:rsidR="00A3525F" w:rsidRPr="00745F5A" w:rsidRDefault="00A3525F" w:rsidP="005703B3">
      <w:pPr>
        <w:pStyle w:val="PParagraph"/>
      </w:pPr>
      <w:r w:rsidRPr="00745F5A">
        <w:t xml:space="preserve">Applies to: </w:t>
      </w:r>
      <w:r>
        <w:t>A</w:t>
      </w:r>
      <w:r w:rsidRPr="00745F5A">
        <w:t>ll participant identifiers in all Peppol components</w:t>
      </w:r>
    </w:p>
    <w:p w14:paraId="2C4D7C9D" w14:textId="77777777" w:rsidR="00A3525F" w:rsidRPr="00745F5A" w:rsidRDefault="00A3525F" w:rsidP="00A3525F">
      <w:pPr>
        <w:pStyle w:val="PolicyHeader"/>
      </w:pPr>
      <w:bookmarkStart w:id="109" w:name="_Toc173402912"/>
      <w:bookmarkStart w:id="110" w:name="_Toc178802315"/>
      <w:r>
        <w:t xml:space="preserve">POLICY 7 </w:t>
      </w:r>
      <w:r w:rsidRPr="00745F5A">
        <w:t>Participant Identifiers for DNS</w:t>
      </w:r>
      <w:bookmarkEnd w:id="109"/>
      <w:bookmarkEnd w:id="110"/>
    </w:p>
    <w:p w14:paraId="33B25114" w14:textId="77777777" w:rsidR="00A3525F" w:rsidRPr="00745F5A" w:rsidRDefault="00A3525F" w:rsidP="00A3525F">
      <w:pPr>
        <w:pStyle w:val="Policy"/>
      </w:pPr>
      <w:r w:rsidRPr="00745F5A">
        <w:t>Participant identifiers – consisting of scheme and value – are encoded as follows into a DNS name:</w:t>
      </w:r>
    </w:p>
    <w:p w14:paraId="5ADD2F07" w14:textId="77777777" w:rsidR="00A3525F" w:rsidRPr="00A51593" w:rsidRDefault="00A3525F" w:rsidP="005A14DD">
      <w:pPr>
        <w:pStyle w:val="Policy"/>
        <w:rPr>
          <w:rStyle w:val="Codeinline"/>
        </w:rPr>
      </w:pPr>
      <w:del w:id="111" w:author="PH" w:date="2024-11-11T22:16:00Z" w16du:dateUtc="2024-11-11T21:16:00Z">
        <w:r w:rsidRPr="00A51593" w:rsidDel="00D509BE">
          <w:rPr>
            <w:rStyle w:val="Codeinline"/>
          </w:rPr>
          <w:lastRenderedPageBreak/>
          <w:delText>B-</w:delText>
        </w:r>
      </w:del>
      <w:r w:rsidRPr="00A51593">
        <w:rPr>
          <w:rStyle w:val="Codeinline"/>
        </w:rPr>
        <w:t>&lt;hash-of-value</w:t>
      </w:r>
      <w:proofErr w:type="gramStart"/>
      <w:r w:rsidRPr="00A51593">
        <w:rPr>
          <w:rStyle w:val="Codeinline"/>
        </w:rPr>
        <w:t>&gt;.&lt;</w:t>
      </w:r>
      <w:proofErr w:type="gramEnd"/>
      <w:r w:rsidRPr="00A51593">
        <w:rPr>
          <w:rStyle w:val="Codeinline"/>
        </w:rPr>
        <w:t>scheme&gt;.&lt;SML-zone-name&gt;</w:t>
      </w:r>
    </w:p>
    <w:p w14:paraId="7261F34F" w14:textId="77777777" w:rsidR="00A3525F" w:rsidRPr="00745F5A" w:rsidRDefault="00A3525F" w:rsidP="005A14DD">
      <w:pPr>
        <w:pStyle w:val="PParagraph"/>
      </w:pPr>
      <w:r w:rsidRPr="00745F5A">
        <w:t xml:space="preserve">Applies to: </w:t>
      </w:r>
      <w:r>
        <w:t>T</w:t>
      </w:r>
      <w:r w:rsidRPr="00745F5A">
        <w:t>he resolution of Peppol Participant Identifiers for SMP clients</w:t>
      </w:r>
    </w:p>
    <w:p w14:paraId="32C020C0" w14:textId="77777777" w:rsidR="00A3525F" w:rsidRDefault="00A3525F" w:rsidP="005A14DD">
      <w:pPr>
        <w:pStyle w:val="PParagraph"/>
      </w:pPr>
      <w:r w:rsidRPr="00745F5A">
        <w:t>Explanation:</w:t>
      </w:r>
    </w:p>
    <w:tbl>
      <w:tblPr>
        <w:tblStyle w:val="Tabellenraster"/>
        <w:tblW w:w="0" w:type="auto"/>
        <w:tblInd w:w="357" w:type="dxa"/>
        <w:tblLook w:val="04A0" w:firstRow="1" w:lastRow="0" w:firstColumn="1" w:lastColumn="0" w:noHBand="0" w:noVBand="1"/>
      </w:tblPr>
      <w:tblGrid>
        <w:gridCol w:w="1765"/>
        <w:gridCol w:w="6888"/>
      </w:tblGrid>
      <w:tr w:rsidR="005A14DD" w14:paraId="375C86EA" w14:textId="77777777" w:rsidTr="00022C01">
        <w:tc>
          <w:tcPr>
            <w:tcW w:w="1765" w:type="dxa"/>
          </w:tcPr>
          <w:p w14:paraId="5DAD3B6B" w14:textId="59F5FA65" w:rsidR="005A14DD" w:rsidRDefault="005A14DD" w:rsidP="005A14DD">
            <w:pPr>
              <w:pStyle w:val="PParagraph"/>
              <w:ind w:left="0"/>
            </w:pPr>
            <w:r w:rsidRPr="005A14DD">
              <w:t>&lt;hash-of-value&gt;</w:t>
            </w:r>
          </w:p>
        </w:tc>
        <w:tc>
          <w:tcPr>
            <w:tcW w:w="6888" w:type="dxa"/>
          </w:tcPr>
          <w:p w14:paraId="00E1F71F" w14:textId="5C075C04" w:rsidR="005A14DD" w:rsidRPr="00745F5A" w:rsidRDefault="005A14DD" w:rsidP="00E758D5">
            <w:pPr>
              <w:pStyle w:val="PParagraph"/>
              <w:ind w:left="17"/>
            </w:pPr>
            <w:r w:rsidRPr="00745F5A">
              <w:t xml:space="preserve">Is the string representation of the </w:t>
            </w:r>
            <w:del w:id="112" w:author="PH" w:date="2024-11-11T22:16:00Z" w16du:dateUtc="2024-11-11T21:16:00Z">
              <w:r w:rsidRPr="00745F5A" w:rsidDel="00D509BE">
                <w:delText xml:space="preserve">MD5 </w:delText>
              </w:r>
            </w:del>
            <w:ins w:id="113" w:author="PH" w:date="2024-11-11T22:16:00Z" w16du:dateUtc="2024-11-11T21:16:00Z">
              <w:r w:rsidR="00D509BE">
                <w:t>SHA-256</w:t>
              </w:r>
              <w:r w:rsidR="00D509BE" w:rsidRPr="00745F5A">
                <w:t xml:space="preserve"> </w:t>
              </w:r>
            </w:ins>
            <w:r w:rsidRPr="00745F5A">
              <w:t>hash value, of the lowercased identifier value (e.g. 0088:abc).</w:t>
            </w:r>
          </w:p>
          <w:p w14:paraId="77D20127" w14:textId="3F1C9DB9" w:rsidR="005A14DD" w:rsidRPr="00745F5A" w:rsidRDefault="005A14DD" w:rsidP="00E758D5">
            <w:pPr>
              <w:pStyle w:val="PParagraph"/>
              <w:ind w:left="17"/>
            </w:pPr>
            <w:r w:rsidRPr="00745F5A">
              <w:t xml:space="preserve">The </w:t>
            </w:r>
            <w:r w:rsidRPr="00745F5A">
              <w:rPr>
                <w:b/>
              </w:rPr>
              <w:t>UTF-8</w:t>
            </w:r>
            <w:r w:rsidRPr="00745F5A">
              <w:t xml:space="preserve"> charset needs to be used for extracting bytes out of strings for </w:t>
            </w:r>
            <w:del w:id="114" w:author="PH" w:date="2024-11-11T22:16:00Z" w16du:dateUtc="2024-11-11T21:16:00Z">
              <w:r w:rsidRPr="00745F5A" w:rsidDel="00D509BE">
                <w:delText xml:space="preserve">MD5 </w:delText>
              </w:r>
            </w:del>
            <w:ins w:id="115" w:author="PH" w:date="2024-11-11T22:16:00Z" w16du:dateUtc="2024-11-11T21:16:00Z">
              <w:r w:rsidR="00D509BE">
                <w:t>SHA-256</w:t>
              </w:r>
              <w:r w:rsidR="00D509BE" w:rsidRPr="00745F5A">
                <w:t xml:space="preserve"> </w:t>
              </w:r>
            </w:ins>
            <w:r w:rsidRPr="00745F5A">
              <w:t>hash value creation.</w:t>
            </w:r>
          </w:p>
          <w:p w14:paraId="4E832B68" w14:textId="77777777" w:rsidR="005A14DD" w:rsidRPr="00745F5A" w:rsidRDefault="005A14DD" w:rsidP="00E758D5">
            <w:pPr>
              <w:pStyle w:val="PParagraph"/>
              <w:ind w:left="17"/>
            </w:pPr>
            <w:r w:rsidRPr="00745F5A">
              <w:t xml:space="preserve">Lowercasing must be performed according to the </w:t>
            </w:r>
            <w:proofErr w:type="spellStart"/>
            <w:r w:rsidRPr="00745F5A">
              <w:rPr>
                <w:b/>
              </w:rPr>
              <w:t>en_US</w:t>
            </w:r>
            <w:proofErr w:type="spellEnd"/>
            <w:r w:rsidRPr="00745F5A">
              <w:t xml:space="preserve"> locale rules (no special character handling).</w:t>
            </w:r>
          </w:p>
          <w:p w14:paraId="59CD6304" w14:textId="7DFEE4A1" w:rsidR="005A14DD" w:rsidRDefault="005A14DD" w:rsidP="00E758D5">
            <w:pPr>
              <w:pStyle w:val="PParagraph"/>
              <w:ind w:left="17"/>
            </w:pPr>
            <w:r w:rsidRPr="00745F5A">
              <w:t xml:space="preserve">Note: it is important, that the </w:t>
            </w:r>
            <w:del w:id="116" w:author="PH" w:date="2024-11-11T22:16:00Z" w16du:dateUtc="2024-11-11T21:16:00Z">
              <w:r w:rsidRPr="00745F5A" w:rsidDel="00E53074">
                <w:delText xml:space="preserve">MD5 </w:delText>
              </w:r>
            </w:del>
            <w:ins w:id="117" w:author="PH" w:date="2024-11-11T22:16:00Z" w16du:dateUtc="2024-11-11T21:16:00Z">
              <w:r w:rsidR="00E53074">
                <w:t>SHA-256</w:t>
              </w:r>
              <w:r w:rsidR="00E53074" w:rsidRPr="00745F5A">
                <w:t xml:space="preserve"> </w:t>
              </w:r>
            </w:ins>
            <w:r w:rsidRPr="00745F5A">
              <w:t xml:space="preserve">hash value is generated </w:t>
            </w:r>
            <w:r w:rsidRPr="00745F5A">
              <w:rPr>
                <w:b/>
              </w:rPr>
              <w:t>after</w:t>
            </w:r>
            <w:r w:rsidRPr="00745F5A">
              <w:t xml:space="preserve"> the identifier value has been lowercased because according to </w:t>
            </w:r>
            <w:r>
              <w:t>POLICY 2</w:t>
            </w:r>
            <w:r w:rsidRPr="00745F5A">
              <w:t xml:space="preserve"> participant identifiers </w:t>
            </w:r>
            <w:proofErr w:type="gramStart"/>
            <w:r w:rsidRPr="00745F5A">
              <w:t>have to</w:t>
            </w:r>
            <w:proofErr w:type="gramEnd"/>
            <w:r w:rsidRPr="00745F5A">
              <w:t xml:space="preserve"> be treated case insensitive. “String representation” means the </w:t>
            </w:r>
            <w:ins w:id="118" w:author="PH" w:date="2024-11-11T22:17:00Z" w16du:dateUtc="2024-11-11T21:17:00Z">
              <w:r w:rsidR="00E53074">
                <w:t>Base32-</w:t>
              </w:r>
            </w:ins>
            <w:r w:rsidRPr="00745F5A">
              <w:t xml:space="preserve">encoding of each </w:t>
            </w:r>
            <w:del w:id="119" w:author="PH" w:date="2024-11-11T22:17:00Z" w16du:dateUtc="2024-11-11T21:17:00Z">
              <w:r w:rsidRPr="00745F5A" w:rsidDel="00E53074">
                <w:delText xml:space="preserve">MD5 </w:delText>
              </w:r>
            </w:del>
            <w:ins w:id="120" w:author="PH" w:date="2024-11-11T22:17:00Z" w16du:dateUtc="2024-11-11T21:17:00Z">
              <w:r w:rsidR="00E53074">
                <w:t>SHA-256</w:t>
              </w:r>
              <w:r w:rsidR="00E53074" w:rsidRPr="00745F5A">
                <w:t xml:space="preserve"> </w:t>
              </w:r>
            </w:ins>
            <w:r w:rsidRPr="00745F5A">
              <w:t>hash-byte</w:t>
            </w:r>
            <w:del w:id="121" w:author="PH" w:date="2024-11-11T22:19:00Z" w16du:dateUtc="2024-11-11T21:19:00Z">
              <w:r w:rsidRPr="00745F5A" w:rsidDel="00E53074">
                <w:delText xml:space="preserve"> into 2 characters in the range of [0-9a-f] (e.g. byte value 255 becomes string representation “ff”</w:delText>
              </w:r>
            </w:del>
            <w:ins w:id="122" w:author="PH" w:date="2024-11-11T22:19:00Z" w16du:dateUtc="2024-11-11T21:19:00Z">
              <w:r w:rsidR="00E53074">
                <w:t xml:space="preserve"> without any trailing “=” characters</w:t>
              </w:r>
            </w:ins>
            <w:ins w:id="123" w:author="PH" w:date="2024-11-11T22:27:00Z" w16du:dateUtc="2024-11-11T21:27:00Z">
              <w:r w:rsidR="00881CA3">
                <w:t xml:space="preserve"> (padding)</w:t>
              </w:r>
            </w:ins>
            <w:ins w:id="124" w:author="PH" w:date="2024-11-11T22:19:00Z" w16du:dateUtc="2024-11-11T21:19:00Z">
              <w:r w:rsidR="00E53074">
                <w:t>.</w:t>
              </w:r>
            </w:ins>
            <w:del w:id="125" w:author="PH" w:date="2024-11-11T22:19:00Z" w16du:dateUtc="2024-11-11T21:19:00Z">
              <w:r w:rsidRPr="00745F5A" w:rsidDel="00E53074">
                <w:delText>).</w:delText>
              </w:r>
            </w:del>
          </w:p>
        </w:tc>
      </w:tr>
      <w:tr w:rsidR="005A14DD" w14:paraId="29B69499" w14:textId="77777777" w:rsidTr="00022C01">
        <w:tc>
          <w:tcPr>
            <w:tcW w:w="1765" w:type="dxa"/>
          </w:tcPr>
          <w:p w14:paraId="73B09F83" w14:textId="5CBAD725" w:rsidR="005A14DD" w:rsidRDefault="005A14DD" w:rsidP="005A14DD">
            <w:pPr>
              <w:pStyle w:val="PParagraph"/>
              <w:ind w:left="0"/>
            </w:pPr>
            <w:r w:rsidRPr="005A14DD">
              <w:t>&lt;scheme&gt;</w:t>
            </w:r>
          </w:p>
        </w:tc>
        <w:tc>
          <w:tcPr>
            <w:tcW w:w="6888" w:type="dxa"/>
          </w:tcPr>
          <w:p w14:paraId="050FB107" w14:textId="77777777" w:rsidR="00E758D5" w:rsidRPr="00745F5A" w:rsidRDefault="00E758D5" w:rsidP="00E758D5">
            <w:pPr>
              <w:pStyle w:val="PParagraph"/>
              <w:ind w:left="17"/>
            </w:pPr>
            <w:r w:rsidRPr="00745F5A">
              <w:t>Is the identifier scheme value (“iso6523-actorid-upis” in Peppol) and is added “as is” into the DNS name</w:t>
            </w:r>
            <w:r w:rsidRPr="00745F5A">
              <w:rPr>
                <w:rStyle w:val="Funotenzeichen"/>
              </w:rPr>
              <w:footnoteReference w:id="16"/>
            </w:r>
            <w:r w:rsidRPr="00745F5A">
              <w:t>.</w:t>
            </w:r>
          </w:p>
          <w:p w14:paraId="4606FFAE" w14:textId="2F7B981C" w:rsidR="00E758D5" w:rsidRPr="00745F5A" w:rsidRDefault="00E758D5" w:rsidP="00E758D5">
            <w:pPr>
              <w:pStyle w:val="PParagraph"/>
              <w:ind w:left="17"/>
            </w:pPr>
            <w:r w:rsidRPr="00745F5A">
              <w:t>A scheme identifier may only contain the following characters:</w:t>
            </w:r>
            <w:r w:rsidR="002F3615">
              <w:br/>
            </w:r>
            <w:r w:rsidRPr="00745F5A">
              <w:t>[a-z], [0-9], [-].</w:t>
            </w:r>
          </w:p>
          <w:p w14:paraId="59E462FE" w14:textId="338738D9" w:rsidR="005A14DD" w:rsidRPr="00E758D5" w:rsidRDefault="00E758D5" w:rsidP="00E758D5">
            <w:pPr>
              <w:pStyle w:val="PParagraph"/>
              <w:ind w:left="17"/>
            </w:pPr>
            <w:r w:rsidRPr="00745F5A">
              <w:t>A scheme identifier SHOULD be as short as possible and MUST NOT exceed 25 characters.</w:t>
            </w:r>
          </w:p>
        </w:tc>
      </w:tr>
      <w:tr w:rsidR="005A14DD" w14:paraId="1890E407" w14:textId="77777777" w:rsidTr="00022C01">
        <w:tc>
          <w:tcPr>
            <w:tcW w:w="1765" w:type="dxa"/>
          </w:tcPr>
          <w:p w14:paraId="19C4C687" w14:textId="67A03FCB" w:rsidR="005A14DD" w:rsidRDefault="005A14DD" w:rsidP="005A14DD">
            <w:pPr>
              <w:pStyle w:val="PParagraph"/>
              <w:ind w:left="0"/>
            </w:pPr>
            <w:r w:rsidRPr="005A14DD">
              <w:t>&lt;SML-zone-name&gt;</w:t>
            </w:r>
          </w:p>
        </w:tc>
        <w:tc>
          <w:tcPr>
            <w:tcW w:w="6888" w:type="dxa"/>
          </w:tcPr>
          <w:p w14:paraId="2D00F3AC" w14:textId="58722C70" w:rsidR="005A14DD" w:rsidRPr="00E758D5" w:rsidRDefault="00E758D5" w:rsidP="00E758D5">
            <w:pPr>
              <w:pStyle w:val="PParagraph"/>
              <w:ind w:left="17"/>
            </w:pPr>
            <w:r w:rsidRPr="00745F5A">
              <w:t>Is the DNS domain name of the SML zone (e.g. “edelivery.tech.ec.europa.eu.” – mind the trailing dot).</w:t>
            </w:r>
          </w:p>
        </w:tc>
      </w:tr>
    </w:tbl>
    <w:p w14:paraId="20326042" w14:textId="77777777" w:rsidR="00A3525F" w:rsidRPr="00745F5A" w:rsidRDefault="00A3525F" w:rsidP="005A14DD">
      <w:pPr>
        <w:pStyle w:val="ExampleHeader"/>
      </w:pPr>
      <w:r w:rsidRPr="00745F5A">
        <w:t>Example:</w:t>
      </w:r>
    </w:p>
    <w:p w14:paraId="47A37B59" w14:textId="77777777" w:rsidR="00A3525F" w:rsidRPr="00745F5A" w:rsidRDefault="00A3525F" w:rsidP="00E758D5">
      <w:pPr>
        <w:pStyle w:val="PParagraph"/>
      </w:pPr>
      <w:r w:rsidRPr="00745F5A">
        <w:t xml:space="preserve">The Participant Identifier </w:t>
      </w:r>
      <w:r w:rsidRPr="00A51593">
        <w:rPr>
          <w:rStyle w:val="Codeinline"/>
        </w:rPr>
        <w:t>0088:123abc</w:t>
      </w:r>
      <w:r w:rsidRPr="00745F5A">
        <w:t xml:space="preserve"> with the Meta Scheme </w:t>
      </w:r>
      <w:r w:rsidRPr="00A51593">
        <w:rPr>
          <w:rStyle w:val="Codeinline"/>
        </w:rPr>
        <w:t>iso6523-actorid-upis</w:t>
      </w:r>
      <w:r w:rsidRPr="00745F5A">
        <w:t xml:space="preserve"> in the SML DNS zone </w:t>
      </w:r>
      <w:r w:rsidRPr="00A51593">
        <w:rPr>
          <w:rStyle w:val="Codeinline"/>
        </w:rPr>
        <w:t>edelivery.tech.ec.europa.eu.</w:t>
      </w:r>
      <w:r w:rsidRPr="00745F5A">
        <w:t xml:space="preserve"> is encoded into the following identifier:</w:t>
      </w:r>
    </w:p>
    <w:p w14:paraId="65BFE816" w14:textId="212553DD" w:rsidR="00A3525F" w:rsidRPr="00022C01" w:rsidRDefault="00E53074" w:rsidP="00022C01">
      <w:pPr>
        <w:pStyle w:val="CodeBlock"/>
      </w:pPr>
      <w:ins w:id="126" w:author="PH" w:date="2024-11-11T22:24:00Z" w16du:dateUtc="2024-11-11T21:24:00Z">
        <w:r w:rsidRPr="00E53074">
          <w:t>Y7DZFXAF3D4CJZ4KCGRXTEC6TWVCGA4KY7ZWA5BOIF6MSWD4TDRQ</w:t>
        </w:r>
      </w:ins>
      <w:del w:id="127" w:author="PH" w:date="2024-11-11T22:24:00Z" w16du:dateUtc="2024-11-11T21:24:00Z">
        <w:r w:rsidR="00A3525F" w:rsidRPr="00022C01" w:rsidDel="00E53074">
          <w:delText>B-f5e78500450d37de5aabe6648ac3bb70</w:delText>
        </w:r>
      </w:del>
      <w:r w:rsidR="00A3525F" w:rsidRPr="00022C01">
        <w:t>.iso6523-actorid-upis.</w:t>
      </w:r>
      <w:del w:id="128" w:author="PH" w:date="2024-11-11T22:27:00Z" w16du:dateUtc="2024-11-11T21:27:00Z">
        <w:r w:rsidR="00A3525F" w:rsidRPr="00022C01" w:rsidDel="0014139E">
          <w:delText xml:space="preserve"> </w:delText>
        </w:r>
      </w:del>
      <w:r w:rsidR="00A3525F" w:rsidRPr="00022C01">
        <w:t>edelivery.tech.ec.europa.eu.</w:t>
      </w:r>
    </w:p>
    <w:p w14:paraId="0E377D45" w14:textId="77777777" w:rsidR="00A3525F" w:rsidRPr="00745F5A" w:rsidRDefault="00A3525F" w:rsidP="00266C69">
      <w:pPr>
        <w:pStyle w:val="PParagraph"/>
      </w:pPr>
      <w:r w:rsidRPr="00745F5A">
        <w:lastRenderedPageBreak/>
        <w:t xml:space="preserve">The result must be the same if the identifier </w:t>
      </w:r>
      <w:r w:rsidRPr="00A51593">
        <w:rPr>
          <w:rStyle w:val="Codeinline"/>
        </w:rPr>
        <w:t>0088:123ABC</w:t>
      </w:r>
      <w:r w:rsidRPr="00745F5A">
        <w:t xml:space="preserve"> is used, as identifier values are treated case insensitive.</w:t>
      </w:r>
    </w:p>
    <w:p w14:paraId="01CD7B6A" w14:textId="77777777" w:rsidR="00A3525F" w:rsidRPr="00745F5A" w:rsidRDefault="00A3525F" w:rsidP="00A3525F">
      <w:pPr>
        <w:pStyle w:val="PolicyHeader"/>
      </w:pPr>
      <w:bookmarkStart w:id="129" w:name="_Toc173402913"/>
      <w:bookmarkStart w:id="130" w:name="_Toc178802316"/>
      <w:r>
        <w:t xml:space="preserve">POLICY 8 </w:t>
      </w:r>
      <w:r w:rsidRPr="00745F5A">
        <w:t>XML attributes for Participant Identifiers in SMP responses</w:t>
      </w:r>
      <w:bookmarkEnd w:id="129"/>
      <w:bookmarkEnd w:id="130"/>
    </w:p>
    <w:p w14:paraId="43043F97" w14:textId="77777777" w:rsidR="00A3525F" w:rsidRPr="00745F5A" w:rsidRDefault="00A3525F" w:rsidP="00A3525F">
      <w:pPr>
        <w:pStyle w:val="Policy"/>
      </w:pPr>
      <w:r w:rsidRPr="00745F5A">
        <w:t xml:space="preserve">The “scheme” attribute </w:t>
      </w:r>
      <w:r>
        <w:t>MUST</w:t>
      </w:r>
      <w:r w:rsidRPr="00745F5A">
        <w:t xml:space="preserve"> be populated with the value "iso6523-actorid-upis" (see </w:t>
      </w:r>
      <w:r>
        <w:t>POLICY 5</w:t>
      </w:r>
      <w:r w:rsidRPr="00745F5A">
        <w:t>) in all instances of the “</w:t>
      </w:r>
      <w:proofErr w:type="spellStart"/>
      <w:r w:rsidRPr="00745F5A">
        <w:t>ParticipantIdentifier</w:t>
      </w:r>
      <w:proofErr w:type="spellEnd"/>
      <w:r w:rsidRPr="00745F5A">
        <w:t>” element.</w:t>
      </w:r>
    </w:p>
    <w:p w14:paraId="15085289" w14:textId="77777777" w:rsidR="00A3525F" w:rsidRPr="00745F5A" w:rsidRDefault="00A3525F" w:rsidP="00266C69">
      <w:pPr>
        <w:pStyle w:val="PParagraph"/>
      </w:pPr>
      <w:r w:rsidRPr="00745F5A">
        <w:t>Applies to: XML documents used in the SMP</w:t>
      </w:r>
    </w:p>
    <w:p w14:paraId="7B53119B" w14:textId="77777777" w:rsidR="00A3525F" w:rsidRPr="00745F5A" w:rsidRDefault="00A3525F" w:rsidP="00266C69">
      <w:pPr>
        <w:pStyle w:val="ExampleHeader"/>
      </w:pPr>
      <w:r w:rsidRPr="00745F5A">
        <w:t>Example 1:</w:t>
      </w:r>
    </w:p>
    <w:p w14:paraId="3CD75E38" w14:textId="77777777" w:rsidR="00A3525F" w:rsidRPr="00EF22F3" w:rsidRDefault="00A3525F" w:rsidP="00266C69">
      <w:pPr>
        <w:pStyle w:val="PParagraph"/>
      </w:pPr>
      <w:r w:rsidRPr="00745F5A">
        <w:t>The following example from an SMP exchange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0088</w:t>
      </w:r>
      <w:r w:rsidRPr="00745F5A">
        <w:t xml:space="preserve"> meaning that the party has a GLN number with the value of </w:t>
      </w:r>
      <w:r w:rsidRPr="00A51593">
        <w:rPr>
          <w:rStyle w:val="Codeinline"/>
        </w:rPr>
        <w:t>7300010000001</w:t>
      </w:r>
      <w:r w:rsidRPr="00745F5A">
        <w:t>.</w:t>
      </w:r>
    </w:p>
    <w:p w14:paraId="2D466E60" w14:textId="77777777" w:rsidR="00A3525F" w:rsidRPr="00790B2D" w:rsidRDefault="00A3525F" w:rsidP="00790B2D">
      <w:pPr>
        <w:pStyle w:val="CodeBlock"/>
      </w:pPr>
      <w:r w:rsidRPr="00790B2D">
        <w:t>&lt;ParticipantIdentifier scheme="iso6523-actorid-upis"</w:t>
      </w:r>
      <w:r w:rsidRPr="00790B2D">
        <w:br/>
        <w:t>&gt;0088:7300010000001&lt;/ParticipantIdentifier&gt;</w:t>
      </w:r>
    </w:p>
    <w:p w14:paraId="02051F29" w14:textId="77777777" w:rsidR="00A3525F" w:rsidRPr="00745F5A" w:rsidRDefault="00A3525F" w:rsidP="00266C69">
      <w:pPr>
        <w:pStyle w:val="ExampleHeader"/>
      </w:pPr>
      <w:r w:rsidRPr="00745F5A">
        <w:t>Example 2:</w:t>
      </w:r>
    </w:p>
    <w:p w14:paraId="198929E9" w14:textId="77777777" w:rsidR="00A3525F" w:rsidRPr="00745F5A" w:rsidRDefault="00A3525F" w:rsidP="00266C69">
      <w:pPr>
        <w:pStyle w:val="PParagraph"/>
      </w:pPr>
      <w:r w:rsidRPr="00745F5A">
        <w:t>The following example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0002</w:t>
      </w:r>
      <w:r w:rsidRPr="00745F5A">
        <w:t xml:space="preserve"> meaning that the party has a French SIRENE identifier with the value of </w:t>
      </w:r>
      <w:r w:rsidRPr="00A51593">
        <w:rPr>
          <w:rStyle w:val="Codeinline"/>
        </w:rPr>
        <w:t>542034942</w:t>
      </w:r>
      <w:r w:rsidRPr="00745F5A">
        <w:t>.</w:t>
      </w:r>
    </w:p>
    <w:p w14:paraId="3E198419" w14:textId="77777777" w:rsidR="00A3525F" w:rsidRPr="00790B2D" w:rsidRDefault="00A3525F" w:rsidP="00790B2D">
      <w:pPr>
        <w:pStyle w:val="CodeBlock"/>
      </w:pPr>
      <w:r w:rsidRPr="00790B2D">
        <w:t>&lt;ParticipantIdentifier scheme="iso6523-actorid-upis"</w:t>
      </w:r>
      <w:r w:rsidRPr="00790B2D">
        <w:br/>
        <w:t>&gt;0002:542034942&lt;/ParticipantIdentifier&gt;</w:t>
      </w:r>
    </w:p>
    <w:p w14:paraId="73ED8341" w14:textId="77777777" w:rsidR="00A3525F" w:rsidRPr="00745F5A" w:rsidRDefault="00A3525F" w:rsidP="00A3525F">
      <w:pPr>
        <w:pStyle w:val="PolicyHeader"/>
      </w:pPr>
      <w:bookmarkStart w:id="131" w:name="_Toc173402914"/>
      <w:bookmarkStart w:id="132" w:name="_Toc178802317"/>
      <w:r>
        <w:t xml:space="preserve">POLICY 9 </w:t>
      </w:r>
      <w:r w:rsidRPr="00745F5A">
        <w:t>XML attributes for Electronic Address IDs (</w:t>
      </w:r>
      <w:proofErr w:type="spellStart"/>
      <w:r w:rsidRPr="00745F5A">
        <w:t>EndpointID</w:t>
      </w:r>
      <w:proofErr w:type="spellEnd"/>
      <w:r w:rsidRPr="00745F5A">
        <w:t>) in UBL documents</w:t>
      </w:r>
      <w:bookmarkEnd w:id="131"/>
      <w:bookmarkEnd w:id="132"/>
    </w:p>
    <w:p w14:paraId="79D13C16" w14:textId="77777777" w:rsidR="00A3525F" w:rsidRPr="00745F5A" w:rsidRDefault="00A3525F" w:rsidP="00A3525F">
      <w:pPr>
        <w:pStyle w:val="Policy"/>
      </w:pPr>
      <w:r w:rsidRPr="00745F5A">
        <w:t>The “</w:t>
      </w:r>
      <w:proofErr w:type="spellStart"/>
      <w:r w:rsidRPr="00745F5A">
        <w:t>schemeID</w:t>
      </w:r>
      <w:proofErr w:type="spellEnd"/>
      <w:r w:rsidRPr="00745F5A">
        <w:t>” attribute MUST be populated in all instances of the “</w:t>
      </w:r>
      <w:proofErr w:type="spellStart"/>
      <w:r w:rsidRPr="00745F5A">
        <w:t>EndpointID</w:t>
      </w:r>
      <w:proofErr w:type="spellEnd"/>
      <w:r w:rsidRPr="00745F5A">
        <w:t>” element when used within a “Party” element. The only valid values are defined in the [</w:t>
      </w:r>
      <w:proofErr w:type="spellStart"/>
      <w:r w:rsidRPr="00745F5A">
        <w:rPr>
          <w:bCs/>
          <w:lang w:bidi="ne-NP"/>
        </w:rPr>
        <w:t>Peppol_CodeList</w:t>
      </w:r>
      <w:proofErr w:type="spellEnd"/>
      <w:r w:rsidRPr="00745F5A">
        <w:rPr>
          <w:bCs/>
          <w:lang w:bidi="ne-NP"/>
        </w:rPr>
        <w:t>]</w:t>
      </w:r>
      <w:r w:rsidRPr="00745F5A">
        <w:t xml:space="preserve"> as “ICD value”.</w:t>
      </w:r>
    </w:p>
    <w:p w14:paraId="6AFB1259"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CFBD200" w14:textId="77777777" w:rsidR="00A3525F" w:rsidRPr="00745F5A" w:rsidRDefault="00A3525F" w:rsidP="00266C69">
      <w:pPr>
        <w:pStyle w:val="PParagraph"/>
      </w:pPr>
      <w:r w:rsidRPr="00745F5A">
        <w:t xml:space="preserve">Applies to: </w:t>
      </w:r>
      <w:r>
        <w:t>A</w:t>
      </w:r>
      <w:r w:rsidRPr="00745F5A">
        <w:t>ll business documents used in a Peppol BIS with UBL syntax mapping</w:t>
      </w:r>
    </w:p>
    <w:p w14:paraId="23B4129C" w14:textId="77777777" w:rsidR="00A3525F" w:rsidRPr="00745F5A" w:rsidRDefault="00A3525F" w:rsidP="00266C69">
      <w:pPr>
        <w:pStyle w:val="ExampleHeader"/>
      </w:pPr>
      <w:r w:rsidRPr="00745F5A">
        <w:t>Example:</w:t>
      </w:r>
    </w:p>
    <w:p w14:paraId="4E3A9E86" w14:textId="77777777" w:rsidR="00A3525F" w:rsidRPr="00790B2D" w:rsidRDefault="00A3525F" w:rsidP="00790B2D">
      <w:pPr>
        <w:pStyle w:val="CodeBlock"/>
      </w:pPr>
      <w:r w:rsidRPr="00790B2D">
        <w:t>&lt;cac:Party&gt;</w:t>
      </w:r>
    </w:p>
    <w:p w14:paraId="39E048D5" w14:textId="77777777" w:rsidR="00A3525F" w:rsidRPr="00790B2D" w:rsidRDefault="00A3525F" w:rsidP="00790B2D">
      <w:pPr>
        <w:pStyle w:val="CodeBlock"/>
      </w:pPr>
      <w:r w:rsidRPr="00790B2D">
        <w:t xml:space="preserve">  &lt;cbc:EndpointID schemeID="0088"&gt;7300010000001&lt;/cbc:EndpointID&gt;</w:t>
      </w:r>
    </w:p>
    <w:p w14:paraId="6C56D829" w14:textId="77777777" w:rsidR="00A3525F" w:rsidRPr="00790B2D" w:rsidRDefault="00A3525F" w:rsidP="00790B2D">
      <w:pPr>
        <w:pStyle w:val="CodeBlock"/>
      </w:pPr>
      <w:r w:rsidRPr="00790B2D">
        <w:t>&lt;/cac:Party&gt;</w:t>
      </w:r>
    </w:p>
    <w:p w14:paraId="5AAF935B" w14:textId="77777777" w:rsidR="00A3525F" w:rsidRPr="00745F5A" w:rsidRDefault="00A3525F" w:rsidP="00A3525F">
      <w:pPr>
        <w:pStyle w:val="PolicyHeader"/>
      </w:pPr>
      <w:bookmarkStart w:id="133" w:name="_Toc173402915"/>
      <w:bookmarkStart w:id="134" w:name="_Toc178802318"/>
      <w:r>
        <w:lastRenderedPageBreak/>
        <w:t xml:space="preserve">POLICY 10 </w:t>
      </w:r>
      <w:r w:rsidRPr="00745F5A">
        <w:t xml:space="preserve">XML attributes for Electronic </w:t>
      </w:r>
      <w:r>
        <w:t>A</w:t>
      </w:r>
      <w:r w:rsidRPr="00745F5A">
        <w:t>ddress IDs in CII documents</w:t>
      </w:r>
      <w:bookmarkEnd w:id="133"/>
      <w:bookmarkEnd w:id="134"/>
    </w:p>
    <w:p w14:paraId="1CB4EAA5" w14:textId="77777777" w:rsidR="00A3525F" w:rsidRPr="00745F5A" w:rsidRDefault="00A3525F" w:rsidP="00A3525F">
      <w:pPr>
        <w:pStyle w:val="Policy"/>
      </w:pPr>
      <w:r w:rsidRPr="00745F5A">
        <w:t>The “</w:t>
      </w:r>
      <w:proofErr w:type="spellStart"/>
      <w:r w:rsidRPr="00745F5A">
        <w:t>schemeID</w:t>
      </w:r>
      <w:proofErr w:type="spellEnd"/>
      <w:r w:rsidRPr="00745F5A">
        <w:t>” attribute MUST be populated in all instances of the “</w:t>
      </w:r>
      <w:proofErr w:type="spellStart"/>
      <w:proofErr w:type="gramStart"/>
      <w:r w:rsidRPr="00745F5A">
        <w:t>ram:URIUniversalCommunication</w:t>
      </w:r>
      <w:proofErr w:type="spellEnd"/>
      <w:proofErr w:type="gramEnd"/>
      <w:r w:rsidRPr="00745F5A">
        <w:t>/</w:t>
      </w:r>
      <w:proofErr w:type="spellStart"/>
      <w:r w:rsidRPr="00745F5A">
        <w:t>ram:URIID</w:t>
      </w:r>
      <w:proofErr w:type="spellEnd"/>
      <w:r w:rsidRPr="00745F5A">
        <w:t>” element when used within a “Party” element. The only valid values are defined in the [</w:t>
      </w:r>
      <w:proofErr w:type="spellStart"/>
      <w:r w:rsidRPr="00745F5A">
        <w:rPr>
          <w:bCs/>
          <w:lang w:bidi="ne-NP"/>
        </w:rPr>
        <w:t>Peppol_CodeList</w:t>
      </w:r>
      <w:proofErr w:type="spellEnd"/>
      <w:r w:rsidRPr="00745F5A">
        <w:rPr>
          <w:bCs/>
          <w:lang w:bidi="ne-NP"/>
        </w:rPr>
        <w:t>]</w:t>
      </w:r>
      <w:r w:rsidRPr="00745F5A">
        <w:t xml:space="preserve"> as “ICD value”.</w:t>
      </w:r>
    </w:p>
    <w:p w14:paraId="639A7496"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777849F" w14:textId="77777777" w:rsidR="00A3525F" w:rsidRPr="00745F5A" w:rsidRDefault="00A3525F" w:rsidP="00266C69">
      <w:pPr>
        <w:pStyle w:val="PParagraph"/>
      </w:pPr>
      <w:r w:rsidRPr="00745F5A">
        <w:t xml:space="preserve">Applies to: </w:t>
      </w:r>
      <w:r>
        <w:t>A</w:t>
      </w:r>
      <w:r w:rsidRPr="00745F5A">
        <w:t>ll business documents used in a Peppol BIS with CII syntax mapping</w:t>
      </w:r>
    </w:p>
    <w:p w14:paraId="7F279156" w14:textId="77777777" w:rsidR="00A3525F" w:rsidRPr="00745F5A" w:rsidRDefault="00A3525F" w:rsidP="00266C69">
      <w:pPr>
        <w:pStyle w:val="ExampleHeader"/>
      </w:pPr>
      <w:r w:rsidRPr="00745F5A">
        <w:t>Example:</w:t>
      </w:r>
    </w:p>
    <w:p w14:paraId="2BFF9EAF" w14:textId="77777777" w:rsidR="00A3525F" w:rsidRPr="00790B2D" w:rsidRDefault="00A3525F" w:rsidP="00790B2D">
      <w:pPr>
        <w:pStyle w:val="CodeBlock"/>
        <w:rPr>
          <w:highlight w:val="white"/>
        </w:rPr>
      </w:pPr>
      <w:r w:rsidRPr="00790B2D">
        <w:rPr>
          <w:highlight w:val="white"/>
        </w:rPr>
        <w:t>&lt;ram:BuyerTradeParty&gt;</w:t>
      </w:r>
    </w:p>
    <w:p w14:paraId="08775E98" w14:textId="77777777" w:rsidR="00A3525F" w:rsidRPr="00790B2D" w:rsidRDefault="00A3525F" w:rsidP="00790B2D">
      <w:pPr>
        <w:pStyle w:val="CodeBlock"/>
        <w:rPr>
          <w:highlight w:val="white"/>
        </w:rPr>
      </w:pPr>
      <w:r w:rsidRPr="00790B2D">
        <w:rPr>
          <w:highlight w:val="white"/>
        </w:rPr>
        <w:t xml:space="preserve">  &lt;ram:URIUniversalCommunication&gt;</w:t>
      </w:r>
    </w:p>
    <w:p w14:paraId="6674977A" w14:textId="77777777" w:rsidR="00A3525F" w:rsidRPr="00790B2D" w:rsidRDefault="00A3525F" w:rsidP="00790B2D">
      <w:pPr>
        <w:pStyle w:val="CodeBlock"/>
        <w:rPr>
          <w:highlight w:val="white"/>
        </w:rPr>
      </w:pPr>
      <w:r w:rsidRPr="00790B2D">
        <w:rPr>
          <w:highlight w:val="white"/>
        </w:rPr>
        <w:t xml:space="preserve">    &lt;ram:URIID schemeID="0088"&gt;</w:t>
      </w:r>
      <w:r w:rsidRPr="00790B2D">
        <w:t>7300010000001</w:t>
      </w:r>
      <w:r w:rsidRPr="00790B2D">
        <w:rPr>
          <w:highlight w:val="white"/>
        </w:rPr>
        <w:t>&lt;/ram:URIID&gt;</w:t>
      </w:r>
    </w:p>
    <w:p w14:paraId="21E40E3F" w14:textId="77777777" w:rsidR="00A3525F" w:rsidRPr="00790B2D" w:rsidRDefault="00A3525F" w:rsidP="00790B2D">
      <w:pPr>
        <w:pStyle w:val="CodeBlock"/>
        <w:rPr>
          <w:highlight w:val="white"/>
        </w:rPr>
      </w:pPr>
      <w:r w:rsidRPr="00790B2D">
        <w:rPr>
          <w:highlight w:val="white"/>
        </w:rPr>
        <w:t xml:space="preserve">  &lt;/ram:URIUniversalCommunication&gt;</w:t>
      </w:r>
    </w:p>
    <w:p w14:paraId="45034215" w14:textId="77777777" w:rsidR="00A3525F" w:rsidRPr="00790B2D" w:rsidRDefault="00A3525F" w:rsidP="00790B2D">
      <w:pPr>
        <w:pStyle w:val="CodeBlock"/>
        <w:rPr>
          <w:highlight w:val="white"/>
        </w:rPr>
      </w:pPr>
      <w:r w:rsidRPr="00790B2D">
        <w:rPr>
          <w:highlight w:val="white"/>
        </w:rPr>
        <w:t>&lt;/ram:BuyerTradeParty&gt;</w:t>
      </w:r>
    </w:p>
    <w:p w14:paraId="290AE623" w14:textId="77777777" w:rsidR="00A3525F" w:rsidRPr="00745F5A" w:rsidRDefault="00A3525F" w:rsidP="00A3525F">
      <w:pPr>
        <w:pStyle w:val="PolicyHeader"/>
      </w:pPr>
      <w:bookmarkStart w:id="135" w:name="_Toc173402916"/>
      <w:bookmarkStart w:id="136" w:name="_Toc178802319"/>
      <w:r>
        <w:t xml:space="preserve">POLICY 11 </w:t>
      </w:r>
      <w:r w:rsidRPr="00745F5A">
        <w:t>XML attributes for Participant Identifiers in the Envelope (SBDH)</w:t>
      </w:r>
      <w:bookmarkEnd w:id="135"/>
      <w:bookmarkEnd w:id="136"/>
    </w:p>
    <w:p w14:paraId="222BA3A2" w14:textId="77777777" w:rsidR="00A3525F" w:rsidRPr="00745F5A" w:rsidRDefault="00A3525F" w:rsidP="00A3525F">
      <w:pPr>
        <w:pStyle w:val="Policy"/>
      </w:pPr>
      <w:r w:rsidRPr="00745F5A">
        <w:t xml:space="preserve">The “Authority” attribute </w:t>
      </w:r>
      <w:r>
        <w:t>MUST</w:t>
      </w:r>
      <w:r w:rsidRPr="00745F5A">
        <w:t xml:space="preserve"> be populated with the value "iso6523-actorid-upis" (see </w:t>
      </w:r>
      <w:r>
        <w:t>POLICY 5</w:t>
      </w:r>
      <w:r w:rsidRPr="00745F5A">
        <w:t>) in all instances of the “Identifier” element.</w:t>
      </w:r>
    </w:p>
    <w:p w14:paraId="7F314C4C" w14:textId="77777777" w:rsidR="00A3525F" w:rsidRPr="00745F5A" w:rsidRDefault="00A3525F" w:rsidP="00266C69">
      <w:pPr>
        <w:pStyle w:val="PParagraph"/>
      </w:pPr>
      <w:r w:rsidRPr="00745F5A">
        <w:t xml:space="preserve">Applies to: </w:t>
      </w:r>
      <w:r>
        <w:t>A</w:t>
      </w:r>
      <w:r w:rsidRPr="00745F5A">
        <w:t>ll instances of the Peppol Business Message Envelope (SBDH)</w:t>
      </w:r>
    </w:p>
    <w:p w14:paraId="214906A2" w14:textId="77777777" w:rsidR="00A3525F" w:rsidRPr="00745F5A" w:rsidRDefault="00A3525F" w:rsidP="00266C69">
      <w:pPr>
        <w:pStyle w:val="ExampleHeader"/>
      </w:pPr>
      <w:r w:rsidRPr="00745F5A">
        <w:t>Example 1:</w:t>
      </w:r>
    </w:p>
    <w:p w14:paraId="0990349F" w14:textId="77777777" w:rsidR="00A3525F" w:rsidRPr="00745F5A" w:rsidRDefault="00A3525F" w:rsidP="00266C69">
      <w:pPr>
        <w:pStyle w:val="PParagraph"/>
      </w:pPr>
      <w:r w:rsidRPr="00745F5A">
        <w:t>The following example denotes that the Sender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C3F5AFA" w14:textId="77777777" w:rsidR="00A3525F" w:rsidRPr="00A7481D" w:rsidRDefault="00A3525F" w:rsidP="00A7481D">
      <w:pPr>
        <w:pStyle w:val="CodeBlock"/>
      </w:pPr>
      <w:r w:rsidRPr="00A7481D">
        <w:t>&lt;Sender&gt;</w:t>
      </w:r>
    </w:p>
    <w:p w14:paraId="259210E6" w14:textId="77777777" w:rsidR="00A3525F" w:rsidRPr="00A7481D" w:rsidRDefault="00A3525F" w:rsidP="00A7481D">
      <w:pPr>
        <w:pStyle w:val="CodeBlock"/>
      </w:pPr>
      <w:r w:rsidRPr="00A7481D">
        <w:t xml:space="preserve">  &lt;Identifier Authority="iso6523-actorid-upis"&gt;0088:7300010000001&lt;/Identifier&gt;</w:t>
      </w:r>
    </w:p>
    <w:p w14:paraId="6F9F0691" w14:textId="77777777" w:rsidR="00A3525F" w:rsidRPr="00A7481D" w:rsidRDefault="00A3525F" w:rsidP="00A7481D">
      <w:pPr>
        <w:pStyle w:val="CodeBlock"/>
      </w:pPr>
      <w:r w:rsidRPr="00A7481D">
        <w:t>&lt;/Sender&gt;</w:t>
      </w:r>
    </w:p>
    <w:p w14:paraId="42CBDFA9" w14:textId="77777777" w:rsidR="00A3525F" w:rsidRPr="00745F5A" w:rsidRDefault="00A3525F" w:rsidP="00266C69">
      <w:pPr>
        <w:pStyle w:val="ExampleHeader"/>
      </w:pPr>
      <w:r w:rsidRPr="00745F5A">
        <w:t>Example 2:</w:t>
      </w:r>
    </w:p>
    <w:p w14:paraId="22504152" w14:textId="77777777" w:rsidR="00A3525F" w:rsidRPr="00745F5A" w:rsidRDefault="00A3525F" w:rsidP="00266C69">
      <w:pPr>
        <w:pStyle w:val="PParagraph"/>
      </w:pPr>
      <w:r w:rsidRPr="00745F5A">
        <w:t>The following example denotes that the Receiver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BE6A1FB" w14:textId="77777777" w:rsidR="00A3525F" w:rsidRPr="00A7481D" w:rsidRDefault="00A3525F" w:rsidP="00A7481D">
      <w:pPr>
        <w:pStyle w:val="CodeBlock"/>
      </w:pPr>
      <w:r w:rsidRPr="00A7481D">
        <w:t>&lt;Receiver&gt;</w:t>
      </w:r>
    </w:p>
    <w:p w14:paraId="59E1070E" w14:textId="77777777" w:rsidR="00A3525F" w:rsidRPr="00A7481D" w:rsidRDefault="00A3525F" w:rsidP="00A7481D">
      <w:pPr>
        <w:pStyle w:val="CodeBlock"/>
      </w:pPr>
      <w:r w:rsidRPr="00A7481D">
        <w:t xml:space="preserve">  &lt;Identifier Authority="iso6523-actorid-upis"&gt;0088:7300010000001 &lt;/Identifier&gt;</w:t>
      </w:r>
    </w:p>
    <w:p w14:paraId="28D87B14" w14:textId="77777777" w:rsidR="00A3525F" w:rsidRPr="00A7481D" w:rsidRDefault="00A3525F" w:rsidP="00A7481D">
      <w:pPr>
        <w:pStyle w:val="CodeBlock"/>
      </w:pPr>
      <w:r w:rsidRPr="00A7481D">
        <w:t>&lt;/Receiver&gt;</w:t>
      </w:r>
    </w:p>
    <w:p w14:paraId="13F683B0" w14:textId="77777777" w:rsidR="00A3525F" w:rsidRPr="00745F5A" w:rsidRDefault="00A3525F" w:rsidP="00266C69">
      <w:pPr>
        <w:pStyle w:val="PHeading1"/>
      </w:pPr>
      <w:bookmarkStart w:id="137" w:name="_Toc173402917"/>
      <w:bookmarkStart w:id="138" w:name="_Toc178802320"/>
      <w:r w:rsidRPr="00745F5A">
        <w:lastRenderedPageBreak/>
        <w:t>Policy for Peppol Party Identification</w:t>
      </w:r>
      <w:bookmarkEnd w:id="137"/>
      <w:bookmarkEnd w:id="138"/>
    </w:p>
    <w:p w14:paraId="7326AD1C" w14:textId="77777777" w:rsidR="00A3525F" w:rsidRPr="00745F5A" w:rsidRDefault="00A3525F" w:rsidP="00266C69">
      <w:pPr>
        <w:pStyle w:val="PParagraph"/>
        <w:rPr>
          <w:lang w:eastAsia="it-IT"/>
        </w:rPr>
      </w:pPr>
      <w:r w:rsidRPr="00745F5A">
        <w:rPr>
          <w:lang w:eastAsia="it-IT"/>
        </w:rPr>
        <w:t>Party identification relates to business entities and is only used in business documents.</w:t>
      </w:r>
    </w:p>
    <w:p w14:paraId="2DCBF186" w14:textId="77777777" w:rsidR="00A3525F" w:rsidRPr="00745F5A" w:rsidRDefault="00A3525F" w:rsidP="00266C69">
      <w:pPr>
        <w:pStyle w:val="PHeading2"/>
      </w:pPr>
      <w:bookmarkStart w:id="139" w:name="_Toc173402918"/>
      <w:bookmarkStart w:id="140" w:name="_Toc178802321"/>
      <w:r w:rsidRPr="00745F5A">
        <w:t>Format</w:t>
      </w:r>
      <w:bookmarkEnd w:id="139"/>
      <w:bookmarkEnd w:id="140"/>
    </w:p>
    <w:p w14:paraId="03FD8051" w14:textId="77777777" w:rsidR="00A3525F" w:rsidRPr="00745F5A" w:rsidRDefault="00A3525F" w:rsidP="00A3525F">
      <w:pPr>
        <w:pStyle w:val="PolicyHeader"/>
      </w:pPr>
      <w:bookmarkStart w:id="141" w:name="_Toc173402919"/>
      <w:bookmarkStart w:id="142" w:name="_Toc178802322"/>
      <w:r>
        <w:t xml:space="preserve">POLICY 12 </w:t>
      </w:r>
      <w:r w:rsidRPr="00745F5A">
        <w:t>Use of ISO15459 structure</w:t>
      </w:r>
      <w:bookmarkEnd w:id="141"/>
      <w:bookmarkEnd w:id="142"/>
    </w:p>
    <w:p w14:paraId="2F3066B6" w14:textId="77777777" w:rsidR="00A3525F" w:rsidRPr="00745F5A" w:rsidRDefault="00A3525F" w:rsidP="00A3525F">
      <w:pPr>
        <w:pStyle w:val="Policy"/>
      </w:pPr>
      <w:r w:rsidRPr="00745F5A">
        <w:t>Party Identifier values used in Peppol are comprised of:</w:t>
      </w:r>
    </w:p>
    <w:p w14:paraId="6EE1324D" w14:textId="77777777" w:rsidR="00A3525F" w:rsidRPr="00745F5A" w:rsidRDefault="00A3525F" w:rsidP="00A3525F">
      <w:pPr>
        <w:pStyle w:val="Policy"/>
      </w:pPr>
      <w:r w:rsidRPr="00745F5A">
        <w:t>- An optional Identifier Scheme</w:t>
      </w:r>
    </w:p>
    <w:p w14:paraId="50539A2D" w14:textId="77777777" w:rsidR="00A3525F" w:rsidRPr="00745F5A" w:rsidRDefault="00A3525F" w:rsidP="00A3525F">
      <w:pPr>
        <w:pStyle w:val="Policy"/>
      </w:pPr>
      <w:r w:rsidRPr="00745F5A">
        <w:t>- The value provided by this Identifier Scheme</w:t>
      </w:r>
    </w:p>
    <w:p w14:paraId="324E80E6" w14:textId="77777777" w:rsidR="00A3525F" w:rsidRPr="00745F5A" w:rsidRDefault="00A3525F" w:rsidP="00F46686">
      <w:pPr>
        <w:pStyle w:val="PParagraph"/>
      </w:pPr>
      <w:r w:rsidRPr="00745F5A">
        <w:t xml:space="preserve">Applies to: </w:t>
      </w:r>
      <w:r>
        <w:t>A</w:t>
      </w:r>
      <w:r w:rsidRPr="00745F5A">
        <w:t>ll Party identifiers in all Peppol components</w:t>
      </w:r>
    </w:p>
    <w:p w14:paraId="08B3B526" w14:textId="77777777" w:rsidR="00A3525F" w:rsidRPr="00745F5A" w:rsidRDefault="00A3525F" w:rsidP="00F46686">
      <w:pPr>
        <w:pStyle w:val="PParagraph"/>
      </w:pPr>
      <w:r w:rsidRPr="00745F5A">
        <w:t>Note: The Identifier Scheme MAY be omitted if it can be reasoned within the context</w:t>
      </w:r>
      <w:r w:rsidRPr="00745F5A">
        <w:rPr>
          <w:rStyle w:val="Funotenzeichen"/>
        </w:rPr>
        <w:footnoteReference w:id="17"/>
      </w:r>
      <w:r w:rsidRPr="00745F5A">
        <w:t>.</w:t>
      </w:r>
    </w:p>
    <w:p w14:paraId="7139321E" w14:textId="77777777" w:rsidR="00A3525F" w:rsidRPr="00745F5A" w:rsidRDefault="00A3525F" w:rsidP="00F46686">
      <w:pPr>
        <w:pStyle w:val="ExampleHeader"/>
      </w:pPr>
      <w:r w:rsidRPr="00745F5A">
        <w:t>Example:</w:t>
      </w:r>
    </w:p>
    <w:p w14:paraId="3A449565" w14:textId="77777777" w:rsidR="00A3525F" w:rsidRPr="00745F5A" w:rsidRDefault="00A3525F" w:rsidP="00F46686">
      <w:pPr>
        <w:pStyle w:val="PParagraph"/>
      </w:pPr>
      <w:r w:rsidRPr="00745F5A">
        <w:t>Identifier Scheme: EAN International</w:t>
      </w:r>
    </w:p>
    <w:p w14:paraId="74241E21" w14:textId="77777777" w:rsidR="00A3525F" w:rsidRPr="00745F5A" w:rsidRDefault="00A3525F" w:rsidP="00F46686">
      <w:pPr>
        <w:pStyle w:val="PParagraph"/>
      </w:pPr>
      <w:r w:rsidRPr="00745F5A">
        <w:t xml:space="preserve">Identifier Scheme according to ISO 6523: </w:t>
      </w:r>
      <w:r w:rsidRPr="00A51593">
        <w:rPr>
          <w:rStyle w:val="Codeinline"/>
        </w:rPr>
        <w:t>0088</w:t>
      </w:r>
    </w:p>
    <w:p w14:paraId="28A4BB0C" w14:textId="77777777" w:rsidR="00A3525F" w:rsidRPr="00745F5A" w:rsidRDefault="00A3525F" w:rsidP="00F46686">
      <w:pPr>
        <w:pStyle w:val="PParagraph"/>
      </w:pPr>
      <w:r w:rsidRPr="00745F5A">
        <w:t xml:space="preserve">Value provided by the Identifier Scheme: </w:t>
      </w:r>
      <w:r w:rsidRPr="00A51593">
        <w:rPr>
          <w:rStyle w:val="Codeinline"/>
        </w:rPr>
        <w:t>1234567890128</w:t>
      </w:r>
    </w:p>
    <w:p w14:paraId="52A873EE" w14:textId="77777777" w:rsidR="00A3525F" w:rsidRPr="00745F5A" w:rsidRDefault="00A3525F" w:rsidP="00A3525F">
      <w:pPr>
        <w:pStyle w:val="PolicyHeader"/>
      </w:pPr>
      <w:bookmarkStart w:id="143" w:name="_Toc173402920"/>
      <w:bookmarkStart w:id="144" w:name="_Toc178802323"/>
      <w:r>
        <w:t xml:space="preserve">POLICY 13 </w:t>
      </w:r>
      <w:r w:rsidRPr="00745F5A">
        <w:t>Coding of Identifier Schemes</w:t>
      </w:r>
      <w:bookmarkEnd w:id="143"/>
      <w:bookmarkEnd w:id="144"/>
    </w:p>
    <w:p w14:paraId="2374509F" w14:textId="77777777" w:rsidR="00A3525F" w:rsidRPr="00745F5A" w:rsidRDefault="00A3525F" w:rsidP="00A3525F">
      <w:pPr>
        <w:pStyle w:val="Policy"/>
      </w:pPr>
      <w:r w:rsidRPr="00745F5A">
        <w:t>All Identifier Scheme for Party Identifiers are to be taken from the normative version of the ISO 6523 ICD list.</w:t>
      </w:r>
    </w:p>
    <w:p w14:paraId="4045B176" w14:textId="77777777" w:rsidR="00A3525F" w:rsidRPr="00745F5A" w:rsidRDefault="00A3525F" w:rsidP="00F46686">
      <w:pPr>
        <w:pStyle w:val="PParagraph"/>
      </w:pPr>
      <w:r w:rsidRPr="00745F5A">
        <w:t xml:space="preserve">Applies to: </w:t>
      </w:r>
      <w:r>
        <w:t>A</w:t>
      </w:r>
      <w:r w:rsidRPr="00745F5A">
        <w:t>ll Party identifiers in all Peppol components</w:t>
      </w:r>
    </w:p>
    <w:p w14:paraId="4CB5E391" w14:textId="77777777" w:rsidR="00A3525F" w:rsidRPr="00745F5A" w:rsidRDefault="00A3525F" w:rsidP="00A3525F">
      <w:pPr>
        <w:pStyle w:val="PolicyHeader"/>
      </w:pPr>
      <w:bookmarkStart w:id="145" w:name="_Toc173402921"/>
      <w:bookmarkStart w:id="146" w:name="_Toc178802324"/>
      <w:r>
        <w:t xml:space="preserve">POLICY 14 </w:t>
      </w:r>
      <w:r w:rsidRPr="00745F5A">
        <w:t>XML attributes for Party Identifiers in UBL documents</w:t>
      </w:r>
      <w:bookmarkEnd w:id="145"/>
      <w:bookmarkEnd w:id="146"/>
    </w:p>
    <w:p w14:paraId="78E81A7F" w14:textId="77777777" w:rsidR="00A3525F" w:rsidRPr="00745F5A" w:rsidRDefault="00A3525F" w:rsidP="00A3525F">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7B4D7EC2"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6704C5CB" w14:textId="77777777" w:rsidR="00A3525F" w:rsidRPr="00745F5A" w:rsidRDefault="00A3525F" w:rsidP="00F46686">
      <w:pPr>
        <w:pStyle w:val="PParagraph"/>
      </w:pPr>
      <w:r w:rsidRPr="00745F5A">
        <w:t xml:space="preserve">Applies to: </w:t>
      </w:r>
      <w:r>
        <w:t>A</w:t>
      </w:r>
      <w:r w:rsidRPr="00745F5A">
        <w:t>ll business documents used in a Peppol BIS with UBL syntax mapping</w:t>
      </w:r>
    </w:p>
    <w:p w14:paraId="3D24FD8C" w14:textId="77777777" w:rsidR="00A3525F" w:rsidRPr="00745F5A" w:rsidRDefault="00A3525F" w:rsidP="00F46686">
      <w:pPr>
        <w:pStyle w:val="PParagraph"/>
      </w:pPr>
      <w:r w:rsidRPr="00745F5A">
        <w:t>Note: The Party Identification is not involved in a Peppol Document Exchange – it is contained for business usage only.</w:t>
      </w:r>
    </w:p>
    <w:p w14:paraId="4F1FC6EA" w14:textId="77777777" w:rsidR="00A3525F" w:rsidRPr="00745F5A" w:rsidRDefault="00A3525F" w:rsidP="00F46686">
      <w:pPr>
        <w:pStyle w:val="ExampleHeader"/>
      </w:pPr>
      <w:r w:rsidRPr="00745F5A">
        <w:t>Example 1:</w:t>
      </w:r>
    </w:p>
    <w:p w14:paraId="111EDDCC"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682F85F7" w14:textId="77777777" w:rsidR="00A3525F" w:rsidRPr="00A7481D" w:rsidRDefault="00A3525F" w:rsidP="00A7481D">
      <w:pPr>
        <w:pStyle w:val="CodeBlock"/>
      </w:pPr>
      <w:r w:rsidRPr="00A7481D">
        <w:lastRenderedPageBreak/>
        <w:t>&lt;cac:PartyIdentification&gt;</w:t>
      </w:r>
      <w:r w:rsidRPr="00A7481D">
        <w:br/>
        <w:t xml:space="preserve">  &lt;cbc:ID schemeID="0088"&gt;7300010000001&lt;/cbc:ID&gt;</w:t>
      </w:r>
      <w:r w:rsidRPr="00A7481D">
        <w:br/>
        <w:t>&lt;/cac:PartyIdentification&gt;</w:t>
      </w:r>
    </w:p>
    <w:p w14:paraId="0233510A" w14:textId="77777777" w:rsidR="00A3525F" w:rsidRPr="00745F5A" w:rsidRDefault="00A3525F" w:rsidP="00F46686">
      <w:pPr>
        <w:pStyle w:val="ExampleHeader"/>
      </w:pPr>
      <w:r w:rsidRPr="00745F5A">
        <w:t>Example 2:</w:t>
      </w:r>
    </w:p>
    <w:p w14:paraId="05B8AD3A"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DA2D37" w14:textId="77777777" w:rsidR="00A3525F" w:rsidRPr="00A7481D" w:rsidRDefault="00A3525F" w:rsidP="00A7481D">
      <w:pPr>
        <w:pStyle w:val="CodeBlock"/>
      </w:pPr>
      <w:r w:rsidRPr="00A7481D">
        <w:t>&lt;cac:PartyIdentification&gt;</w:t>
      </w:r>
      <w:r w:rsidRPr="00A7481D">
        <w:br/>
        <w:t xml:space="preserve">  &lt;cbc:ID schemeID="0002"&gt;542034942&lt;/cbc:ID&gt;</w:t>
      </w:r>
      <w:r w:rsidRPr="00A7481D">
        <w:br/>
        <w:t>&lt;/cac:PartyIdentification&gt;</w:t>
      </w:r>
    </w:p>
    <w:p w14:paraId="050568B9" w14:textId="77777777" w:rsidR="00A3525F" w:rsidRPr="00745F5A" w:rsidRDefault="00A3525F" w:rsidP="00A3525F">
      <w:pPr>
        <w:pStyle w:val="PolicyHeader"/>
      </w:pPr>
      <w:bookmarkStart w:id="147" w:name="_Toc535439516"/>
      <w:bookmarkStart w:id="148" w:name="_Toc173402922"/>
      <w:bookmarkStart w:id="149" w:name="_Toc178802325"/>
      <w:bookmarkEnd w:id="147"/>
      <w:r>
        <w:t xml:space="preserve">POLICY 15 </w:t>
      </w:r>
      <w:r w:rsidRPr="00745F5A">
        <w:t>XML attributes for Party Identifiers in CII documents</w:t>
      </w:r>
      <w:bookmarkEnd w:id="148"/>
      <w:bookmarkEnd w:id="149"/>
    </w:p>
    <w:p w14:paraId="3B8F2BF4" w14:textId="77777777" w:rsidR="00A3525F" w:rsidRPr="00745F5A" w:rsidRDefault="00A3525F" w:rsidP="00A3525F">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7E960E4F"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5DAFECFA" w14:textId="77777777" w:rsidR="00A3525F" w:rsidRPr="00745F5A" w:rsidRDefault="00A3525F" w:rsidP="00F46686">
      <w:pPr>
        <w:pStyle w:val="PParagraph"/>
      </w:pPr>
      <w:r w:rsidRPr="00745F5A">
        <w:t xml:space="preserve">Applies to: </w:t>
      </w:r>
      <w:r>
        <w:t>A</w:t>
      </w:r>
      <w:r w:rsidRPr="00745F5A">
        <w:t>ll business documents used in a Peppol BIS with CII syntax mapping</w:t>
      </w:r>
    </w:p>
    <w:p w14:paraId="41230B76" w14:textId="77777777" w:rsidR="00A3525F" w:rsidRPr="00745F5A" w:rsidRDefault="00A3525F" w:rsidP="00F46686">
      <w:pPr>
        <w:pStyle w:val="PParagraph"/>
      </w:pPr>
      <w:r w:rsidRPr="00745F5A">
        <w:t xml:space="preserve">Note: </w:t>
      </w:r>
      <w:r>
        <w:t>T</w:t>
      </w:r>
      <w:r w:rsidRPr="00745F5A">
        <w:t>he Party Identification is not involved in a Peppol Document Exchange – it is contained for business usage only.</w:t>
      </w:r>
    </w:p>
    <w:p w14:paraId="787B8322" w14:textId="77777777" w:rsidR="00A3525F" w:rsidRPr="00745F5A" w:rsidRDefault="00A3525F" w:rsidP="00F46686">
      <w:pPr>
        <w:pStyle w:val="ExampleHeader"/>
      </w:pPr>
      <w:r w:rsidRPr="00745F5A">
        <w:t>Example 1:</w:t>
      </w:r>
    </w:p>
    <w:p w14:paraId="3562A451"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24467FBC" w14:textId="77777777" w:rsidR="00A3525F" w:rsidRPr="00A7481D" w:rsidRDefault="00A3525F" w:rsidP="00A7481D">
      <w:pPr>
        <w:pStyle w:val="CodeBlock"/>
        <w:rPr>
          <w:highlight w:val="white"/>
        </w:rPr>
      </w:pPr>
      <w:r w:rsidRPr="00A7481D">
        <w:rPr>
          <w:highlight w:val="white"/>
        </w:rPr>
        <w:t>&lt;ram:BuyerTradeParty&gt;</w:t>
      </w:r>
    </w:p>
    <w:p w14:paraId="3F9F0DA3" w14:textId="77777777" w:rsidR="00A3525F" w:rsidRPr="00A7481D" w:rsidRDefault="00A3525F" w:rsidP="00A7481D">
      <w:pPr>
        <w:pStyle w:val="CodeBlock"/>
        <w:rPr>
          <w:highlight w:val="white"/>
        </w:rPr>
      </w:pPr>
      <w:r w:rsidRPr="00A7481D">
        <w:rPr>
          <w:highlight w:val="white"/>
        </w:rPr>
        <w:t xml:space="preserve">  &lt;ram:ID schemeID="0088"&gt;7300010000001&lt;/ram:ID&gt;</w:t>
      </w:r>
    </w:p>
    <w:p w14:paraId="53DB04D9" w14:textId="77777777" w:rsidR="00A3525F" w:rsidRPr="00A7481D" w:rsidRDefault="00A3525F" w:rsidP="00A7481D">
      <w:pPr>
        <w:pStyle w:val="CodeBlock"/>
        <w:rPr>
          <w:highlight w:val="white"/>
        </w:rPr>
      </w:pPr>
      <w:r w:rsidRPr="00A7481D">
        <w:rPr>
          <w:highlight w:val="white"/>
        </w:rPr>
        <w:t>&lt;/ram:BuyerTradeParty&gt;</w:t>
      </w:r>
    </w:p>
    <w:p w14:paraId="1455E27C" w14:textId="77777777" w:rsidR="00A3525F" w:rsidRPr="00745F5A" w:rsidRDefault="00A3525F" w:rsidP="00F46686">
      <w:pPr>
        <w:pStyle w:val="ExampleHeader"/>
      </w:pPr>
      <w:r w:rsidRPr="00745F5A">
        <w:t>Example 2:</w:t>
      </w:r>
    </w:p>
    <w:p w14:paraId="3DDE66DE"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1D38DA" w14:textId="77777777" w:rsidR="00A3525F" w:rsidRPr="00A7481D" w:rsidRDefault="00A3525F" w:rsidP="00A7481D">
      <w:pPr>
        <w:pStyle w:val="CodeBlock"/>
        <w:rPr>
          <w:highlight w:val="white"/>
        </w:rPr>
      </w:pPr>
      <w:r w:rsidRPr="00A7481D">
        <w:rPr>
          <w:highlight w:val="white"/>
        </w:rPr>
        <w:t>&lt;ram:BuyerTradeParty&gt;</w:t>
      </w:r>
    </w:p>
    <w:p w14:paraId="341AD3BF" w14:textId="77777777" w:rsidR="00A3525F" w:rsidRPr="00A7481D" w:rsidRDefault="00A3525F" w:rsidP="00A7481D">
      <w:pPr>
        <w:pStyle w:val="CodeBlock"/>
        <w:rPr>
          <w:highlight w:val="white"/>
        </w:rPr>
      </w:pPr>
      <w:r w:rsidRPr="00A7481D">
        <w:rPr>
          <w:highlight w:val="white"/>
        </w:rPr>
        <w:t xml:space="preserve">  &lt;ram:ID schemeID="</w:t>
      </w:r>
      <w:r w:rsidRPr="00A7481D">
        <w:t xml:space="preserve">0002 </w:t>
      </w:r>
      <w:r w:rsidRPr="00A7481D">
        <w:rPr>
          <w:highlight w:val="white"/>
        </w:rPr>
        <w:t>"&gt;</w:t>
      </w:r>
      <w:r w:rsidRPr="00A7481D">
        <w:t>542034942</w:t>
      </w:r>
      <w:r w:rsidRPr="00A7481D">
        <w:rPr>
          <w:highlight w:val="white"/>
        </w:rPr>
        <w:t>&lt;/ram:ID&gt;</w:t>
      </w:r>
    </w:p>
    <w:p w14:paraId="043A03FB" w14:textId="77777777" w:rsidR="00A3525F" w:rsidRPr="00A7481D" w:rsidRDefault="00A3525F" w:rsidP="00A7481D">
      <w:pPr>
        <w:pStyle w:val="CodeBlock"/>
        <w:rPr>
          <w:highlight w:val="white"/>
        </w:rPr>
      </w:pPr>
      <w:r w:rsidRPr="00A7481D">
        <w:rPr>
          <w:highlight w:val="white"/>
        </w:rPr>
        <w:t>&lt;/ram:BuyerTradeParty&gt;</w:t>
      </w:r>
    </w:p>
    <w:p w14:paraId="40B77380" w14:textId="77777777" w:rsidR="00A3525F" w:rsidRPr="00745F5A" w:rsidRDefault="00A3525F" w:rsidP="00F46686">
      <w:pPr>
        <w:pStyle w:val="PHeading1"/>
      </w:pPr>
      <w:bookmarkStart w:id="150" w:name="_Toc535439518"/>
      <w:bookmarkStart w:id="151" w:name="_Toc535439519"/>
      <w:bookmarkStart w:id="152" w:name="_Toc535439520"/>
      <w:bookmarkStart w:id="153" w:name="_Toc535439521"/>
      <w:bookmarkStart w:id="154" w:name="_Toc535439522"/>
      <w:bookmarkStart w:id="155" w:name="_Toc535439523"/>
      <w:bookmarkStart w:id="156" w:name="_Toc535439524"/>
      <w:bookmarkStart w:id="157" w:name="_Toc535439525"/>
      <w:bookmarkStart w:id="158" w:name="_Toc535439526"/>
      <w:bookmarkStart w:id="159" w:name="_Toc535439527"/>
      <w:bookmarkStart w:id="160" w:name="_Toc535439528"/>
      <w:bookmarkStart w:id="161" w:name="_Toc316247567"/>
      <w:bookmarkStart w:id="162" w:name="_Toc173402923"/>
      <w:bookmarkStart w:id="163" w:name="_Toc178802326"/>
      <w:bookmarkEnd w:id="150"/>
      <w:bookmarkEnd w:id="151"/>
      <w:bookmarkEnd w:id="152"/>
      <w:bookmarkEnd w:id="153"/>
      <w:bookmarkEnd w:id="154"/>
      <w:bookmarkEnd w:id="155"/>
      <w:bookmarkEnd w:id="156"/>
      <w:bookmarkEnd w:id="157"/>
      <w:bookmarkEnd w:id="158"/>
      <w:bookmarkEnd w:id="159"/>
      <w:bookmarkEnd w:id="160"/>
      <w:r w:rsidRPr="00745F5A">
        <w:lastRenderedPageBreak/>
        <w:t>Policies on Identifying Document Types supported by Peppol</w:t>
      </w:r>
      <w:bookmarkEnd w:id="161"/>
      <w:bookmarkEnd w:id="162"/>
      <w:bookmarkEnd w:id="163"/>
    </w:p>
    <w:p w14:paraId="58D6BBA2" w14:textId="77777777" w:rsidR="00A3525F" w:rsidRDefault="00A3525F" w:rsidP="00F46686">
      <w:pPr>
        <w:pStyle w:val="PParagraph"/>
      </w:pPr>
      <w:r>
        <w:t>Document Types are represented by an identifier value and an identifier scheme type which represents the scheme or format of the identifier itself.</w:t>
      </w:r>
    </w:p>
    <w:p w14:paraId="40E9104A" w14:textId="4453E575" w:rsidR="00A3525F" w:rsidRDefault="00A3525F" w:rsidP="00F46686">
      <w:pPr>
        <w:pStyle w:val="PParagraph"/>
      </w:pPr>
      <w:r w:rsidRPr="00745F5A">
        <w:t xml:space="preserve">As outlined in </w:t>
      </w:r>
      <w:r>
        <w:t>POLICY 2</w:t>
      </w:r>
      <w:r w:rsidRPr="00745F5A">
        <w:t xml:space="preserve"> </w:t>
      </w:r>
      <w:r>
        <w:t>D</w:t>
      </w:r>
      <w:r w:rsidRPr="00745F5A">
        <w:t xml:space="preserve">ocument </w:t>
      </w:r>
      <w:r>
        <w:t>T</w:t>
      </w:r>
      <w:r w:rsidRPr="00745F5A">
        <w:t xml:space="preserve">ype </w:t>
      </w:r>
      <w:r>
        <w:t>I</w:t>
      </w:r>
      <w:r w:rsidRPr="00745F5A">
        <w:t xml:space="preserve">dentifier </w:t>
      </w:r>
      <w:r>
        <w:t>V</w:t>
      </w:r>
      <w:r w:rsidRPr="00745F5A">
        <w:t xml:space="preserve">alues </w:t>
      </w:r>
      <w:r w:rsidR="008A6589" w:rsidRPr="00745F5A">
        <w:t>must</w:t>
      </w:r>
      <w:r w:rsidRPr="00745F5A">
        <w:t xml:space="preserve"> be treated case sensitive.</w:t>
      </w:r>
    </w:p>
    <w:p w14:paraId="4822C9F0" w14:textId="77777777" w:rsidR="00A3525F" w:rsidRDefault="00A3525F" w:rsidP="00F46686">
      <w:pPr>
        <w:pStyle w:val="PHeading2"/>
      </w:pPr>
      <w:bookmarkStart w:id="164" w:name="_Toc52230633"/>
      <w:bookmarkStart w:id="165" w:name="_Toc173402924"/>
      <w:bookmarkStart w:id="166" w:name="_Toc178802327"/>
      <w:r>
        <w:t>Document Type Identifier Schemes</w:t>
      </w:r>
      <w:bookmarkEnd w:id="164"/>
      <w:bookmarkEnd w:id="165"/>
      <w:bookmarkEnd w:id="166"/>
    </w:p>
    <w:p w14:paraId="79A9DAF8" w14:textId="77777777" w:rsidR="00A3525F" w:rsidRDefault="00A3525F" w:rsidP="00F46686">
      <w:pPr>
        <w:pStyle w:val="PParagraph"/>
      </w:pPr>
      <w:r>
        <w:t xml:space="preserve">The Peppol Network supports the following Document Type Identifier Schemes that are supported to fit different purposes </w:t>
      </w:r>
      <w:r w:rsidRPr="0090086C">
        <w:t>when advertising receiving capabilities</w:t>
      </w:r>
      <w:r>
        <w:t>:</w:t>
      </w:r>
    </w:p>
    <w:p w14:paraId="044253AF" w14:textId="77777777" w:rsidR="00A3525F" w:rsidRDefault="00A3525F">
      <w:pPr>
        <w:pStyle w:val="PParagraph"/>
        <w:numPr>
          <w:ilvl w:val="0"/>
          <w:numId w:val="12"/>
        </w:numPr>
      </w:pPr>
      <w:r>
        <w:t>the scheme “busdox-</w:t>
      </w:r>
      <w:proofErr w:type="spellStart"/>
      <w:r>
        <w:t>docid</w:t>
      </w:r>
      <w:proofErr w:type="spellEnd"/>
      <w:r>
        <w:t>-</w:t>
      </w:r>
      <w:proofErr w:type="spellStart"/>
      <w:r>
        <w:t>qns</w:t>
      </w:r>
      <w:proofErr w:type="spellEnd"/>
      <w:r>
        <w:t>”</w:t>
      </w:r>
      <w:r w:rsidRPr="00786B9F">
        <w:t>, supports</w:t>
      </w:r>
      <w:r>
        <w:t xml:space="preserve"> “</w:t>
      </w:r>
      <w:r w:rsidRPr="00786B9F">
        <w:t>exact match</w:t>
      </w:r>
      <w:r>
        <w:t>”; and</w:t>
      </w:r>
    </w:p>
    <w:p w14:paraId="7F911026" w14:textId="77777777" w:rsidR="00A3525F" w:rsidRDefault="00A3525F">
      <w:pPr>
        <w:pStyle w:val="PParagraph"/>
        <w:numPr>
          <w:ilvl w:val="0"/>
          <w:numId w:val="12"/>
        </w:numPr>
      </w:pPr>
      <w:r>
        <w:t>the scheme “</w:t>
      </w:r>
      <w:proofErr w:type="spellStart"/>
      <w:r>
        <w:t>peppol</w:t>
      </w:r>
      <w:proofErr w:type="spellEnd"/>
      <w:r>
        <w:t>-doctype-wildcard” (introduced in v4.2.0)</w:t>
      </w:r>
      <w:r w:rsidRPr="00786B9F">
        <w:t xml:space="preserve">, supports </w:t>
      </w:r>
      <w:r>
        <w:t>“exact match” (since v4.3.0) as well as “</w:t>
      </w:r>
      <w:r w:rsidRPr="00786B9F">
        <w:t>best match</w:t>
      </w:r>
      <w:r>
        <w:t>”</w:t>
      </w:r>
      <w:r w:rsidRPr="00786B9F">
        <w:t xml:space="preserve"> </w:t>
      </w:r>
      <w:proofErr w:type="gramStart"/>
      <w:r w:rsidRPr="00786B9F">
        <w:t>through the use of</w:t>
      </w:r>
      <w:proofErr w:type="gramEnd"/>
      <w:r w:rsidRPr="00786B9F">
        <w:t xml:space="preserve"> a wildcard</w:t>
      </w:r>
    </w:p>
    <w:p w14:paraId="7B258F1E" w14:textId="77777777" w:rsidR="00A3525F" w:rsidRDefault="00A3525F" w:rsidP="00F46686">
      <w:pPr>
        <w:pStyle w:val="PHeading3"/>
      </w:pPr>
      <w:bookmarkStart w:id="167" w:name="_Toc52230634"/>
      <w:bookmarkStart w:id="168" w:name="_Ref173321040"/>
      <w:bookmarkStart w:id="169" w:name="_Toc173402925"/>
      <w:bookmarkStart w:id="170" w:name="_Toc178802328"/>
      <w:r>
        <w:t>busdox-</w:t>
      </w:r>
      <w:proofErr w:type="spellStart"/>
      <w:r>
        <w:t>docid</w:t>
      </w:r>
      <w:proofErr w:type="spellEnd"/>
      <w:r>
        <w:t>-</w:t>
      </w:r>
      <w:proofErr w:type="spellStart"/>
      <w:r>
        <w:t>qns</w:t>
      </w:r>
      <w:bookmarkEnd w:id="167"/>
      <w:bookmarkEnd w:id="168"/>
      <w:bookmarkEnd w:id="169"/>
      <w:bookmarkEnd w:id="170"/>
      <w:proofErr w:type="spellEnd"/>
    </w:p>
    <w:p w14:paraId="6AF061EA" w14:textId="77777777" w:rsidR="00A3525F" w:rsidRDefault="00A3525F" w:rsidP="00F46686">
      <w:pPr>
        <w:pStyle w:val="PParagraph"/>
      </w:pPr>
      <w:r>
        <w:t>The Document Type Identifier Scheme “busdox-</w:t>
      </w:r>
      <w:proofErr w:type="spellStart"/>
      <w:r>
        <w:t>docid</w:t>
      </w:r>
      <w:proofErr w:type="spellEnd"/>
      <w:r>
        <w:t>-</w:t>
      </w:r>
      <w:proofErr w:type="spellStart"/>
      <w:r>
        <w:t>qns</w:t>
      </w:r>
      <w:proofErr w:type="spellEnd"/>
      <w:r>
        <w:t>” is the original Scheme that was always available in Peppol. It defines the layout for Document Type Identifier Values (see POLICY 20</w:t>
      </w:r>
      <w:r w:rsidRPr="008519E9">
        <w:t xml:space="preserve">) as well as the matching rules. </w:t>
      </w:r>
      <w:r>
        <w:t xml:space="preserve">The matching of identifiers from the SMP is exact matching only, so only Document Type Identifiers that have the same Scheme </w:t>
      </w:r>
      <w:r w:rsidRPr="00EF22F3">
        <w:t>and</w:t>
      </w:r>
      <w:r>
        <w:t xml:space="preserve"> the same Value are considered </w:t>
      </w:r>
      <w:r w:rsidRPr="00EF22F3">
        <w:rPr>
          <w:u w:val="single"/>
        </w:rPr>
        <w:t>equal</w:t>
      </w:r>
      <w:r>
        <w:t>.</w:t>
      </w:r>
    </w:p>
    <w:p w14:paraId="22E93D21" w14:textId="77777777" w:rsidR="00A3525F" w:rsidRDefault="00A3525F" w:rsidP="00F46686">
      <w:pPr>
        <w:pStyle w:val="PParagraph"/>
      </w:pPr>
      <w:r>
        <w:t>Using this Scheme, Document Type Identifier Values MUST be identical for the sending AP (C2</w:t>
      </w:r>
      <w:r>
        <w:rPr>
          <w:rStyle w:val="Funotenzeichen"/>
        </w:rPr>
        <w:footnoteReference w:id="18"/>
      </w:r>
      <w:r>
        <w:t>), the receiving AP (C3</w:t>
      </w:r>
      <w:r>
        <w:rPr>
          <w:rStyle w:val="Funotenzeichen"/>
        </w:rPr>
        <w:footnoteReference w:id="19"/>
      </w:r>
      <w:r>
        <w:t>) and the SMP registration (of C4</w:t>
      </w:r>
      <w:r>
        <w:rPr>
          <w:rStyle w:val="Funotenzeichen"/>
        </w:rPr>
        <w:footnoteReference w:id="20"/>
      </w:r>
      <w:r>
        <w:t>) of the receiving AP in all occurrences. Hence, i</w:t>
      </w:r>
      <w:r w:rsidRPr="00A05125">
        <w:t xml:space="preserve">f the SMP </w:t>
      </w:r>
      <w:r>
        <w:t>registration</w:t>
      </w:r>
      <w:r w:rsidRPr="00A05125">
        <w:t xml:space="preserve"> for C4 </w:t>
      </w:r>
      <w:r>
        <w:t>uses</w:t>
      </w:r>
      <w:r w:rsidRPr="00A05125">
        <w:t xml:space="preserve"> </w:t>
      </w:r>
      <w:r>
        <w:t>the “</w:t>
      </w:r>
      <w:r w:rsidRPr="00A05125">
        <w:t>busdox-</w:t>
      </w:r>
      <w:proofErr w:type="spellStart"/>
      <w:r w:rsidRPr="00A05125">
        <w:t>docid</w:t>
      </w:r>
      <w:proofErr w:type="spellEnd"/>
      <w:r w:rsidRPr="00A05125">
        <w:t>-</w:t>
      </w:r>
      <w:proofErr w:type="spellStart"/>
      <w:r w:rsidRPr="00A05125">
        <w:t>qns</w:t>
      </w:r>
      <w:proofErr w:type="spellEnd"/>
      <w:r>
        <w:t>” scheme</w:t>
      </w:r>
      <w:r w:rsidRPr="00A05125">
        <w:t xml:space="preserve">, C2 can only initiate </w:t>
      </w:r>
      <w:r>
        <w:t xml:space="preserve">a business </w:t>
      </w:r>
      <w:r w:rsidRPr="00A05125">
        <w:t xml:space="preserve">document exchange if there is an exact Document Type Identifier </w:t>
      </w:r>
      <w:r>
        <w:t>Value string</w:t>
      </w:r>
      <w:r w:rsidRPr="00A05125">
        <w:t xml:space="preserve"> match.</w:t>
      </w:r>
    </w:p>
    <w:p w14:paraId="68DADCD9" w14:textId="77777777" w:rsidR="00A3525F" w:rsidRDefault="00A3525F" w:rsidP="00F46686">
      <w:pPr>
        <w:pStyle w:val="PHeading3"/>
      </w:pPr>
      <w:bookmarkStart w:id="171" w:name="_Ref52228921"/>
      <w:bookmarkStart w:id="172" w:name="_Ref52229043"/>
      <w:bookmarkStart w:id="173" w:name="_Toc52230635"/>
      <w:bookmarkStart w:id="174" w:name="_Toc173402926"/>
      <w:bookmarkStart w:id="175" w:name="_Toc178802329"/>
      <w:proofErr w:type="spellStart"/>
      <w:r>
        <w:t>peppol</w:t>
      </w:r>
      <w:proofErr w:type="spellEnd"/>
      <w:r>
        <w:t>-doctype-wildcard</w:t>
      </w:r>
      <w:bookmarkEnd w:id="171"/>
      <w:bookmarkEnd w:id="172"/>
      <w:bookmarkEnd w:id="173"/>
      <w:bookmarkEnd w:id="174"/>
      <w:bookmarkEnd w:id="175"/>
    </w:p>
    <w:p w14:paraId="2F576413" w14:textId="77777777" w:rsidR="00A3525F" w:rsidRDefault="00A3525F" w:rsidP="00F46686">
      <w:pPr>
        <w:pStyle w:val="PParagraph"/>
      </w:pPr>
      <w:r>
        <w:t>The Document Type Identifier Scheme “</w:t>
      </w:r>
      <w:proofErr w:type="spellStart"/>
      <w:r>
        <w:t>peppol</w:t>
      </w:r>
      <w:proofErr w:type="spellEnd"/>
      <w:r>
        <w:t xml:space="preserve">-doctype-wildcard” was introduced to support the Peppol International Invoicing (PINT) project, which enables receivers to register multiple ‘similar’ receiving capabilities in an SMP, without having the need to register multiple similar SMP endpoints. The goal of this Document Type Identifier </w:t>
      </w:r>
      <w:r>
        <w:lastRenderedPageBreak/>
        <w:t>Scheme is to fulfil the PINT requirements but will also be applicable to similar future requirements.</w:t>
      </w:r>
    </w:p>
    <w:p w14:paraId="46A6EE51" w14:textId="77777777" w:rsidR="00A3525F" w:rsidRDefault="00A3525F" w:rsidP="00F46686">
      <w:pPr>
        <w:pStyle w:val="PParagraph"/>
      </w:pPr>
      <w:r>
        <w:t xml:space="preserve">With this Document Type Identifier Scheme, business document receivers </w:t>
      </w:r>
      <w:r w:rsidRPr="00791A0B">
        <w:t>can register to receive, in a single entry in their SMP registration, either</w:t>
      </w:r>
    </w:p>
    <w:p w14:paraId="0D1162DC" w14:textId="77777777" w:rsidR="00A3525F" w:rsidRDefault="00A3525F">
      <w:pPr>
        <w:pStyle w:val="PParagraph"/>
        <w:numPr>
          <w:ilvl w:val="0"/>
          <w:numId w:val="13"/>
        </w:numPr>
      </w:pPr>
      <w:r>
        <w:t xml:space="preserve">all Document Types that match the root Document Type or are </w:t>
      </w:r>
      <w:r w:rsidRPr="00173D10">
        <w:rPr>
          <w:u w:val="single"/>
        </w:rPr>
        <w:t>specialis</w:t>
      </w:r>
      <w:r>
        <w:rPr>
          <w:u w:val="single"/>
        </w:rPr>
        <w:t>ations</w:t>
      </w:r>
      <w:r>
        <w:t xml:space="preserve"> of it. Specialised means that </w:t>
      </w:r>
      <w:r w:rsidRPr="00616F70">
        <w:t xml:space="preserve">some or all features of the Parent Document Type are </w:t>
      </w:r>
      <w:proofErr w:type="gramStart"/>
      <w:r w:rsidRPr="00616F70">
        <w:t>used</w:t>
      </w:r>
      <w:proofErr w:type="gramEnd"/>
      <w:r w:rsidRPr="00616F70">
        <w:t xml:space="preserve"> and all rules of the Parent Document Type are respected</w:t>
      </w:r>
      <w:r>
        <w:t>; or</w:t>
      </w:r>
    </w:p>
    <w:p w14:paraId="6F0A45B2" w14:textId="6B8E1EF8" w:rsidR="00A3525F" w:rsidRDefault="00A3525F">
      <w:pPr>
        <w:pStyle w:val="PParagraph"/>
        <w:numPr>
          <w:ilvl w:val="0"/>
          <w:numId w:val="13"/>
        </w:numPr>
      </w:pPr>
      <w:r>
        <w:t>an exact Document Type, identical to the behaviour of the “busdox-</w:t>
      </w:r>
      <w:proofErr w:type="spellStart"/>
      <w:r>
        <w:t>docid</w:t>
      </w:r>
      <w:proofErr w:type="spellEnd"/>
      <w:r>
        <w:t>-</w:t>
      </w:r>
      <w:proofErr w:type="spellStart"/>
      <w:r>
        <w:t>qns</w:t>
      </w:r>
      <w:proofErr w:type="spellEnd"/>
      <w:r>
        <w:t xml:space="preserve">” Document Type Identifier Scheme (see chapter </w:t>
      </w:r>
      <w:r>
        <w:fldChar w:fldCharType="begin"/>
      </w:r>
      <w:r>
        <w:instrText xml:space="preserve"> REF _Ref173321040 \r \h </w:instrText>
      </w:r>
      <w:r>
        <w:fldChar w:fldCharType="separate"/>
      </w:r>
      <w:r w:rsidR="004B46EF">
        <w:t>5.1.1</w:t>
      </w:r>
      <w:r>
        <w:fldChar w:fldCharType="end"/>
      </w:r>
      <w:r>
        <w:t>)</w:t>
      </w:r>
    </w:p>
    <w:p w14:paraId="7820AB35" w14:textId="77777777" w:rsidR="00A3525F" w:rsidRDefault="00A3525F" w:rsidP="00F46686">
      <w:pPr>
        <w:pStyle w:val="PParagraph"/>
      </w:pPr>
      <w:r>
        <w:t xml:space="preserve">Under this Scheme, the layout of Document Type Identifier Values will also follow POLICY 20 </w:t>
      </w:r>
      <w:r w:rsidRPr="00EF22F3">
        <w:rPr>
          <w:bCs/>
        </w:rPr>
        <w:t>except for</w:t>
      </w:r>
      <w:r>
        <w:t xml:space="preserve"> Customization ID.</w:t>
      </w:r>
    </w:p>
    <w:p w14:paraId="1854FFAD" w14:textId="77777777" w:rsidR="00A3525F" w:rsidRPr="003F161F" w:rsidRDefault="00A3525F" w:rsidP="00F46686">
      <w:pPr>
        <w:pStyle w:val="PParagraph"/>
      </w:pPr>
      <w:r w:rsidRPr="003F161F">
        <w:t>The following rules for the “Customization ID” apply:</w:t>
      </w:r>
    </w:p>
    <w:p w14:paraId="0FE14739" w14:textId="77777777" w:rsidR="00A3525F" w:rsidRPr="003F161F" w:rsidRDefault="00A3525F">
      <w:pPr>
        <w:pStyle w:val="PParagraph"/>
        <w:numPr>
          <w:ilvl w:val="0"/>
          <w:numId w:val="14"/>
        </w:numPr>
      </w:pPr>
      <w:r w:rsidRPr="003F161F">
        <w:t xml:space="preserve">[BR-PDC-01] The Customization ID MUST contain one or more “Parts”. Every Part following (i.e., being on the right side of) a previous Part MUST be represented by a </w:t>
      </w:r>
      <w:r>
        <w:t>more specialised</w:t>
      </w:r>
      <w:r w:rsidRPr="003F161F">
        <w:t xml:space="preserve"> (i.e.</w:t>
      </w:r>
      <w:r>
        <w:t>,</w:t>
      </w:r>
      <w:r w:rsidRPr="003F161F">
        <w:t xml:space="preserve"> further restricted) business specification.</w:t>
      </w:r>
    </w:p>
    <w:p w14:paraId="50761219" w14:textId="77777777" w:rsidR="00A3525F" w:rsidRPr="003F161F" w:rsidRDefault="00A3525F">
      <w:pPr>
        <w:pStyle w:val="PParagraph"/>
        <w:numPr>
          <w:ilvl w:val="0"/>
          <w:numId w:val="14"/>
        </w:numPr>
      </w:pPr>
      <w:r w:rsidRPr="003F161F">
        <w:t>[BR-PDC-02] If more than one Part is used in one Customization ID, each individual Part MUST be separated by the character “@”</w:t>
      </w:r>
      <w:r>
        <w:t xml:space="preserve"> (ASCII Decimal 64)</w:t>
      </w:r>
      <w:r w:rsidRPr="003F161F">
        <w:t xml:space="preserve"> – see examples below. The </w:t>
      </w:r>
      <w:r>
        <w:t>S</w:t>
      </w:r>
      <w:r w:rsidRPr="003F161F">
        <w:t>eparator should be interpreted as “</w:t>
      </w:r>
      <w:r>
        <w:t>specialised</w:t>
      </w:r>
      <w:r w:rsidRPr="003F161F">
        <w:t xml:space="preserve"> by”.</w:t>
      </w:r>
    </w:p>
    <w:p w14:paraId="5CA1325B" w14:textId="77777777" w:rsidR="00A3525F" w:rsidRPr="003F161F" w:rsidRDefault="00A3525F">
      <w:pPr>
        <w:pStyle w:val="PParagraph"/>
        <w:numPr>
          <w:ilvl w:val="0"/>
          <w:numId w:val="14"/>
        </w:numPr>
      </w:pPr>
      <w:r w:rsidRPr="003F161F">
        <w:t>[BR-PDC-03] A Customization ID MUST NOT contain the same Part more than once.</w:t>
      </w:r>
    </w:p>
    <w:p w14:paraId="2F15AEC4" w14:textId="77777777" w:rsidR="00A3525F" w:rsidRPr="003F161F" w:rsidRDefault="00A3525F">
      <w:pPr>
        <w:pStyle w:val="PParagraph"/>
        <w:numPr>
          <w:ilvl w:val="0"/>
          <w:numId w:val="14"/>
        </w:numPr>
      </w:pPr>
      <w:r w:rsidRPr="003F161F">
        <w:t>[BR-PDC-04] The leftmost Part is called the “Root Part”.</w:t>
      </w:r>
    </w:p>
    <w:p w14:paraId="6DDE69A5" w14:textId="77777777" w:rsidR="00A3525F" w:rsidRPr="003F161F" w:rsidRDefault="00A3525F">
      <w:pPr>
        <w:pStyle w:val="PParagraph"/>
        <w:numPr>
          <w:ilvl w:val="0"/>
          <w:numId w:val="14"/>
        </w:numPr>
      </w:pPr>
      <w:r w:rsidRPr="003F161F">
        <w:t xml:space="preserve">[BR-PDC-05] A Part MUST NOT contain any of the characters “*” (ASCII </w:t>
      </w:r>
      <w:r>
        <w:t xml:space="preserve">Decimal </w:t>
      </w:r>
      <w:r w:rsidRPr="003F161F">
        <w:t>42), “</w:t>
      </w:r>
      <w:r>
        <w:t>@</w:t>
      </w:r>
      <w:r w:rsidRPr="003F161F">
        <w:t xml:space="preserve">” (ASCII </w:t>
      </w:r>
      <w:r>
        <w:t>Decimal 64</w:t>
      </w:r>
      <w:r w:rsidRPr="003F161F">
        <w:t xml:space="preserve">) or whitespace characters (ASCII </w:t>
      </w:r>
      <w:r>
        <w:t xml:space="preserve">Decimal </w:t>
      </w:r>
      <w:r w:rsidRPr="003F161F">
        <w:t>9, 10, 11, 12, 13, 32, 133, 160).</w:t>
      </w:r>
    </w:p>
    <w:p w14:paraId="0887D3FC" w14:textId="77777777" w:rsidR="00A3525F" w:rsidRDefault="00A3525F" w:rsidP="00F46686">
      <w:pPr>
        <w:pStyle w:val="PParagraph"/>
      </w:pPr>
      <w:r>
        <w:t>Note: The overall length restrictions imposed by POLICY 1 apply.</w:t>
      </w:r>
    </w:p>
    <w:p w14:paraId="5DDC1388" w14:textId="77777777" w:rsidR="00A3525F" w:rsidRDefault="00A3525F" w:rsidP="00F46686">
      <w:pPr>
        <w:pStyle w:val="PParagraph"/>
      </w:pPr>
      <w:r>
        <w:t>Note: These rules apply to all Customization IDs in all occurrences.</w:t>
      </w:r>
    </w:p>
    <w:p w14:paraId="5EE62FF5" w14:textId="77777777" w:rsidR="00A3525F" w:rsidRDefault="00A3525F" w:rsidP="00A3525F">
      <w:pPr>
        <w:pStyle w:val="ExampleHeader"/>
      </w:pPr>
      <w:r>
        <w:t>Example Customization IDs:</w:t>
      </w:r>
    </w:p>
    <w:p w14:paraId="77A17930" w14:textId="77777777" w:rsidR="00F46686" w:rsidRPr="00A51593" w:rsidRDefault="00A3525F">
      <w:pPr>
        <w:pStyle w:val="PParagraph"/>
        <w:numPr>
          <w:ilvl w:val="0"/>
          <w:numId w:val="15"/>
        </w:numPr>
        <w:rPr>
          <w:rStyle w:val="Codeinline"/>
        </w:rPr>
      </w:pPr>
      <w:r w:rsidRPr="00A51593">
        <w:rPr>
          <w:rStyle w:val="Codeinline"/>
        </w:rPr>
        <w:t>a</w:t>
      </w:r>
    </w:p>
    <w:p w14:paraId="27682DD9" w14:textId="77777777" w:rsidR="00F46686" w:rsidRPr="00A51593" w:rsidRDefault="00A3525F">
      <w:pPr>
        <w:pStyle w:val="PParagraph"/>
        <w:numPr>
          <w:ilvl w:val="1"/>
          <w:numId w:val="15"/>
        </w:numPr>
        <w:rPr>
          <w:rStyle w:val="Codeinline"/>
        </w:rPr>
      </w:pPr>
      <w:r>
        <w:t xml:space="preserve">One Part: </w:t>
      </w:r>
      <w:r w:rsidRPr="00A51593">
        <w:rPr>
          <w:rStyle w:val="Codeinline"/>
        </w:rPr>
        <w:t>a</w:t>
      </w:r>
    </w:p>
    <w:p w14:paraId="74ACFE40"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rsidRPr="003F161F">
        <w:t xml:space="preserve"> is the Root Part</w:t>
      </w:r>
    </w:p>
    <w:p w14:paraId="3481F6B3" w14:textId="77777777" w:rsidR="00C72F8B" w:rsidRPr="00A51593" w:rsidRDefault="00A3525F">
      <w:pPr>
        <w:pStyle w:val="PParagraph"/>
        <w:numPr>
          <w:ilvl w:val="0"/>
          <w:numId w:val="15"/>
        </w:numPr>
        <w:rPr>
          <w:rStyle w:val="Codeinline"/>
        </w:rPr>
      </w:pPr>
      <w:proofErr w:type="spellStart"/>
      <w:r w:rsidRPr="00A51593">
        <w:rPr>
          <w:rStyle w:val="Codeinline"/>
        </w:rPr>
        <w:t>a@b</w:t>
      </w:r>
      <w:proofErr w:type="spellEnd"/>
    </w:p>
    <w:p w14:paraId="351F4A75" w14:textId="77777777" w:rsidR="00C72F8B" w:rsidRPr="00A51593" w:rsidRDefault="00A3525F">
      <w:pPr>
        <w:pStyle w:val="PParagraph"/>
        <w:numPr>
          <w:ilvl w:val="1"/>
          <w:numId w:val="15"/>
        </w:numPr>
        <w:rPr>
          <w:rStyle w:val="Codeinline"/>
        </w:rPr>
      </w:pPr>
      <w:r>
        <w:t xml:space="preserve">Two Parts: </w:t>
      </w:r>
      <w:r w:rsidRPr="00A51593">
        <w:rPr>
          <w:rStyle w:val="Codeinline"/>
        </w:rPr>
        <w:t>a</w:t>
      </w:r>
      <w:r>
        <w:t xml:space="preserve"> and </w:t>
      </w:r>
      <w:r w:rsidRPr="00A51593">
        <w:rPr>
          <w:rStyle w:val="Codeinline"/>
        </w:rPr>
        <w:t>b</w:t>
      </w:r>
    </w:p>
    <w:p w14:paraId="4AACBD19"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5B350915" w14:textId="77777777" w:rsidR="00C72F8B" w:rsidRPr="00A51593" w:rsidRDefault="00A3525F">
      <w:pPr>
        <w:pStyle w:val="PParagraph"/>
        <w:numPr>
          <w:ilvl w:val="0"/>
          <w:numId w:val="15"/>
        </w:numPr>
        <w:rPr>
          <w:rStyle w:val="Codeinline"/>
        </w:rPr>
      </w:pPr>
      <w:proofErr w:type="spellStart"/>
      <w:r w:rsidRPr="00A51593">
        <w:rPr>
          <w:rStyle w:val="Codeinline"/>
        </w:rPr>
        <w:lastRenderedPageBreak/>
        <w:t>a@b@c@d</w:t>
      </w:r>
      <w:proofErr w:type="spellEnd"/>
    </w:p>
    <w:p w14:paraId="3DA1D908" w14:textId="77777777" w:rsidR="00C72F8B" w:rsidRPr="00A51593" w:rsidRDefault="00A3525F">
      <w:pPr>
        <w:pStyle w:val="PParagraph"/>
        <w:numPr>
          <w:ilvl w:val="1"/>
          <w:numId w:val="15"/>
        </w:numPr>
        <w:rPr>
          <w:rStyle w:val="Codeinline"/>
        </w:rPr>
      </w:pPr>
      <w:r>
        <w:t xml:space="preserve">Four Parts: </w:t>
      </w:r>
      <w:r w:rsidRPr="00A51593">
        <w:rPr>
          <w:rStyle w:val="Codeinline"/>
        </w:rPr>
        <w:t>a</w:t>
      </w:r>
      <w:r>
        <w:t xml:space="preserve">, </w:t>
      </w:r>
      <w:r w:rsidRPr="00A51593">
        <w:rPr>
          <w:rStyle w:val="Codeinline"/>
        </w:rPr>
        <w:t>b</w:t>
      </w:r>
      <w:r>
        <w:t xml:space="preserve">, </w:t>
      </w:r>
      <w:r w:rsidRPr="00A51593">
        <w:rPr>
          <w:rStyle w:val="Codeinline"/>
        </w:rPr>
        <w:t>c</w:t>
      </w:r>
      <w:r>
        <w:t xml:space="preserve"> and </w:t>
      </w:r>
      <w:r w:rsidRPr="00A51593">
        <w:rPr>
          <w:rStyle w:val="Codeinline"/>
        </w:rPr>
        <w:t>d</w:t>
      </w:r>
    </w:p>
    <w:p w14:paraId="79E6A06F" w14:textId="7AEEFE61" w:rsidR="00A3525F"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1FA5C3CD" w14:textId="77777777" w:rsidR="00A3525F" w:rsidRDefault="00A3525F" w:rsidP="007421CE">
      <w:pPr>
        <w:pStyle w:val="PParagraph"/>
      </w:pPr>
      <w:r w:rsidRPr="000A3CC2">
        <w:t>The concept of a “</w:t>
      </w:r>
      <w:r w:rsidRPr="00EF22F3">
        <w:t>Wildcard Indicator</w:t>
      </w:r>
      <w:r w:rsidRPr="000A3CC2">
        <w:t>” is introduced. It is represented by a “*”</w:t>
      </w:r>
      <w:r>
        <w:t xml:space="preserve"> character</w:t>
      </w:r>
      <w:r w:rsidRPr="000A3CC2">
        <w:t xml:space="preserve"> (star or asterisk character, ASCII Decimal 42).</w:t>
      </w:r>
    </w:p>
    <w:p w14:paraId="35556484" w14:textId="77777777" w:rsidR="00A3525F" w:rsidRDefault="00A3525F" w:rsidP="007421CE">
      <w:pPr>
        <w:pStyle w:val="PParagraph"/>
      </w:pPr>
      <w:r w:rsidRPr="000A3CC2">
        <w:t xml:space="preserve">The </w:t>
      </w:r>
      <w:r>
        <w:t xml:space="preserve">following rules for the </w:t>
      </w:r>
      <w:r w:rsidRPr="000A3CC2">
        <w:t xml:space="preserve">Wildcard Indicator </w:t>
      </w:r>
      <w:r>
        <w:t>apply:</w:t>
      </w:r>
    </w:p>
    <w:p w14:paraId="27FDFC03" w14:textId="77777777" w:rsidR="00A3525F" w:rsidRDefault="00A3525F">
      <w:pPr>
        <w:pStyle w:val="PParagraph"/>
        <w:numPr>
          <w:ilvl w:val="0"/>
          <w:numId w:val="16"/>
        </w:numPr>
      </w:pPr>
      <w:r>
        <w:t>[BR-PDW-01] It MUST only be used in combination with the “</w:t>
      </w:r>
      <w:proofErr w:type="spellStart"/>
      <w:r>
        <w:t>peppol</w:t>
      </w:r>
      <w:proofErr w:type="spellEnd"/>
      <w:r>
        <w:t>-doctype-wildcard” scheme.</w:t>
      </w:r>
    </w:p>
    <w:p w14:paraId="55B9D3AF" w14:textId="77777777" w:rsidR="00A3525F" w:rsidRDefault="00A3525F">
      <w:pPr>
        <w:pStyle w:val="PParagraph"/>
        <w:numPr>
          <w:ilvl w:val="0"/>
          <w:numId w:val="16"/>
        </w:numPr>
      </w:pPr>
      <w:r>
        <w:t>[BR-PDW-02] It MAY</w:t>
      </w:r>
      <w:r w:rsidRPr="000A3CC2">
        <w:t xml:space="preserve"> occur in SMP </w:t>
      </w:r>
      <w:r>
        <w:t xml:space="preserve">endpoint </w:t>
      </w:r>
      <w:r w:rsidRPr="000A3CC2">
        <w:t>registration</w:t>
      </w:r>
      <w:r>
        <w:t>s when using the “</w:t>
      </w:r>
      <w:proofErr w:type="spellStart"/>
      <w:r>
        <w:t>peppol</w:t>
      </w:r>
      <w:proofErr w:type="spellEnd"/>
      <w:r>
        <w:t>-doctype-wildcard” scheme. It</w:t>
      </w:r>
      <w:r w:rsidRPr="000A3CC2">
        <w:t xml:space="preserve"> MUST NOT occur in any other standardized occurrences of “Customization IDs” (</w:t>
      </w:r>
      <w:r>
        <w:t>e.g. Peppol Business Message Envelope</w:t>
      </w:r>
      <w:r w:rsidRPr="000A3CC2">
        <w:t xml:space="preserve">, AS4 </w:t>
      </w:r>
      <w:proofErr w:type="spellStart"/>
      <w:r w:rsidRPr="000A3CC2">
        <w:t>UserMessage</w:t>
      </w:r>
      <w:proofErr w:type="spellEnd"/>
      <w:r w:rsidRPr="000A3CC2">
        <w:t xml:space="preserve"> and Business Document).</w:t>
      </w:r>
    </w:p>
    <w:p w14:paraId="54FABD2F" w14:textId="77777777" w:rsidR="00A3525F" w:rsidRDefault="00A3525F">
      <w:pPr>
        <w:pStyle w:val="PParagraph"/>
        <w:numPr>
          <w:ilvl w:val="0"/>
          <w:numId w:val="16"/>
        </w:numPr>
      </w:pPr>
      <w:r>
        <w:t xml:space="preserve">[BR-PDW-03] If used, it </w:t>
      </w:r>
      <w:r w:rsidRPr="000A3CC2">
        <w:t xml:space="preserve">MUST be the last character of the respective Customization ID in </w:t>
      </w:r>
      <w:r>
        <w:t>an</w:t>
      </w:r>
      <w:r w:rsidRPr="000A3CC2">
        <w:t xml:space="preserve"> SMP</w:t>
      </w:r>
      <w:r>
        <w:t xml:space="preserve"> endpoint registration</w:t>
      </w:r>
      <w:r w:rsidRPr="000A3CC2">
        <w:t>.</w:t>
      </w:r>
    </w:p>
    <w:p w14:paraId="3238A165" w14:textId="77777777" w:rsidR="00A3525F" w:rsidRDefault="00A3525F">
      <w:pPr>
        <w:pStyle w:val="PParagraph"/>
        <w:numPr>
          <w:ilvl w:val="0"/>
          <w:numId w:val="16"/>
        </w:numPr>
      </w:pPr>
      <w:r>
        <w:t xml:space="preserve">[BR-PDW-04] It </w:t>
      </w:r>
      <w:r w:rsidRPr="000A3CC2">
        <w:t xml:space="preserve">MUST be used </w:t>
      </w:r>
      <w:r>
        <w:t xml:space="preserve">at maximum </w:t>
      </w:r>
      <w:r w:rsidRPr="000A3CC2">
        <w:t>once per Identifier Value</w:t>
      </w:r>
      <w:r>
        <w:t>.</w:t>
      </w:r>
    </w:p>
    <w:p w14:paraId="41947A0E" w14:textId="77777777" w:rsidR="00A3525F" w:rsidRDefault="00A3525F">
      <w:pPr>
        <w:pStyle w:val="PParagraph"/>
        <w:numPr>
          <w:ilvl w:val="0"/>
          <w:numId w:val="16"/>
        </w:numPr>
      </w:pPr>
      <w:r>
        <w:t>[BR-PDW-05] If used, it</w:t>
      </w:r>
      <w:r w:rsidRPr="000A3CC2">
        <w:t xml:space="preserve"> MUST follow a Part</w:t>
      </w:r>
      <w:r>
        <w:t>. C</w:t>
      </w:r>
      <w:r w:rsidRPr="000A3CC2">
        <w:t>onsequently</w:t>
      </w:r>
      <w:r>
        <w:t>,</w:t>
      </w:r>
      <w:r w:rsidRPr="000A3CC2">
        <w:t xml:space="preserve"> a Wildcard Indicator can never follow a </w:t>
      </w:r>
      <w:r>
        <w:t>S</w:t>
      </w:r>
      <w:r w:rsidRPr="000A3CC2">
        <w:t xml:space="preserve">eparator (as in </w:t>
      </w:r>
      <w:r w:rsidRPr="00A51593">
        <w:rPr>
          <w:rStyle w:val="Codeinline"/>
        </w:rPr>
        <w:t>a@*</w:t>
      </w:r>
      <w:r w:rsidRPr="000A3CC2">
        <w:t>)</w:t>
      </w:r>
      <w:r>
        <w:t xml:space="preserve"> and t</w:t>
      </w:r>
      <w:r w:rsidRPr="000A3CC2">
        <w:t xml:space="preserve">he sole usage of a Wildcard Indicator is </w:t>
      </w:r>
      <w:r>
        <w:t xml:space="preserve">also </w:t>
      </w:r>
      <w:r w:rsidRPr="000A3CC2">
        <w:t>NOT allowed (</w:t>
      </w:r>
      <w:r w:rsidRPr="00A51593">
        <w:rPr>
          <w:rStyle w:val="Codeinline"/>
        </w:rPr>
        <w:t>*</w:t>
      </w:r>
      <w:r w:rsidRPr="000A3CC2">
        <w:t>).</w:t>
      </w:r>
    </w:p>
    <w:p w14:paraId="781B472B" w14:textId="77777777" w:rsidR="00A3525F" w:rsidRDefault="00A3525F" w:rsidP="00A3525F">
      <w:pPr>
        <w:pStyle w:val="ExampleHeader"/>
      </w:pPr>
      <w:r>
        <w:t xml:space="preserve">Examples of </w:t>
      </w:r>
      <w:r w:rsidRPr="00EF22F3">
        <w:t>valid</w:t>
      </w:r>
      <w:r>
        <w:t xml:space="preserve"> “</w:t>
      </w:r>
      <w:proofErr w:type="spellStart"/>
      <w:r>
        <w:t>peppol</w:t>
      </w:r>
      <w:proofErr w:type="spellEnd"/>
      <w:r>
        <w:t>-doctype-wildcard” Customization IDs:</w:t>
      </w:r>
    </w:p>
    <w:p w14:paraId="498645E4" w14:textId="77777777" w:rsidR="00A3525F" w:rsidRPr="00A51593" w:rsidRDefault="00A3525F">
      <w:pPr>
        <w:pStyle w:val="PParagraph"/>
        <w:numPr>
          <w:ilvl w:val="0"/>
          <w:numId w:val="17"/>
        </w:numPr>
        <w:rPr>
          <w:rStyle w:val="Codeinline"/>
        </w:rPr>
      </w:pPr>
      <w:r w:rsidRPr="00A51593">
        <w:rPr>
          <w:rStyle w:val="Codeinline"/>
        </w:rPr>
        <w:t>a</w:t>
      </w:r>
    </w:p>
    <w:p w14:paraId="3F340CAD" w14:textId="77777777" w:rsidR="00A3525F" w:rsidRPr="00A51593" w:rsidRDefault="00A3525F">
      <w:pPr>
        <w:pStyle w:val="PParagraph"/>
        <w:numPr>
          <w:ilvl w:val="0"/>
          <w:numId w:val="17"/>
        </w:numPr>
        <w:rPr>
          <w:rStyle w:val="Codeinline"/>
        </w:rPr>
      </w:pPr>
      <w:r w:rsidRPr="00A51593">
        <w:rPr>
          <w:rStyle w:val="Codeinline"/>
        </w:rPr>
        <w:t>a*</w:t>
      </w:r>
    </w:p>
    <w:p w14:paraId="4AD72250" w14:textId="77777777" w:rsidR="00A3525F" w:rsidRPr="00A51593" w:rsidRDefault="00A3525F">
      <w:pPr>
        <w:pStyle w:val="PParagraph"/>
        <w:numPr>
          <w:ilvl w:val="0"/>
          <w:numId w:val="17"/>
        </w:numPr>
        <w:rPr>
          <w:rStyle w:val="Codeinline"/>
        </w:rPr>
      </w:pPr>
      <w:proofErr w:type="spellStart"/>
      <w:r w:rsidRPr="00A51593">
        <w:rPr>
          <w:rStyle w:val="Codeinline"/>
        </w:rPr>
        <w:t>a@b</w:t>
      </w:r>
      <w:proofErr w:type="spellEnd"/>
    </w:p>
    <w:p w14:paraId="3A4C2C42" w14:textId="77777777" w:rsidR="00A3525F" w:rsidRPr="00A51593" w:rsidRDefault="00A3525F">
      <w:pPr>
        <w:pStyle w:val="PParagraph"/>
        <w:numPr>
          <w:ilvl w:val="0"/>
          <w:numId w:val="17"/>
        </w:numPr>
        <w:rPr>
          <w:rStyle w:val="Codeinline"/>
        </w:rPr>
      </w:pPr>
      <w:proofErr w:type="spellStart"/>
      <w:r w:rsidRPr="00A51593">
        <w:rPr>
          <w:rStyle w:val="Codeinline"/>
        </w:rPr>
        <w:t>a@b</w:t>
      </w:r>
      <w:proofErr w:type="spellEnd"/>
      <w:r w:rsidRPr="00A51593">
        <w:rPr>
          <w:rStyle w:val="Codeinline"/>
        </w:rPr>
        <w:t>*</w:t>
      </w:r>
    </w:p>
    <w:p w14:paraId="174AA79C" w14:textId="77777777" w:rsidR="00A3525F" w:rsidRPr="00A51593" w:rsidRDefault="00A3525F">
      <w:pPr>
        <w:pStyle w:val="PParagraph"/>
        <w:numPr>
          <w:ilvl w:val="0"/>
          <w:numId w:val="17"/>
        </w:numPr>
        <w:rPr>
          <w:rStyle w:val="Codeinline"/>
        </w:rPr>
      </w:pPr>
      <w:proofErr w:type="spellStart"/>
      <w:r w:rsidRPr="00A51593">
        <w:rPr>
          <w:rStyle w:val="Codeinline"/>
        </w:rPr>
        <w:t>a@b@c@d</w:t>
      </w:r>
      <w:proofErr w:type="spellEnd"/>
    </w:p>
    <w:p w14:paraId="260CD807" w14:textId="77777777" w:rsidR="00A3525F" w:rsidRPr="00A51593" w:rsidRDefault="00A3525F">
      <w:pPr>
        <w:pStyle w:val="PParagraph"/>
        <w:numPr>
          <w:ilvl w:val="0"/>
          <w:numId w:val="17"/>
        </w:numPr>
        <w:rPr>
          <w:rStyle w:val="Codeinline"/>
        </w:rPr>
      </w:pPr>
      <w:proofErr w:type="spellStart"/>
      <w:r w:rsidRPr="00A51593">
        <w:rPr>
          <w:rStyle w:val="Codeinline"/>
        </w:rPr>
        <w:t>a@b@c@d</w:t>
      </w:r>
      <w:proofErr w:type="spellEnd"/>
      <w:r w:rsidRPr="00A51593">
        <w:rPr>
          <w:rStyle w:val="Codeinline"/>
        </w:rPr>
        <w:t>*</w:t>
      </w:r>
    </w:p>
    <w:p w14:paraId="55C83B8A" w14:textId="77777777" w:rsidR="00A3525F" w:rsidRDefault="00A3525F" w:rsidP="00A3525F">
      <w:pPr>
        <w:pStyle w:val="ExampleHeader"/>
      </w:pPr>
      <w:r>
        <w:t xml:space="preserve">Examples of </w:t>
      </w:r>
      <w:r w:rsidRPr="00EF22F3">
        <w:t>invalid</w:t>
      </w:r>
      <w:r>
        <w:t xml:space="preserve"> “</w:t>
      </w:r>
      <w:proofErr w:type="spellStart"/>
      <w:r>
        <w:t>peppol</w:t>
      </w:r>
      <w:proofErr w:type="spellEnd"/>
      <w:r>
        <w:t>-doctype-wildcard” Customization IDs:</w:t>
      </w:r>
    </w:p>
    <w:p w14:paraId="7DA10368" w14:textId="77777777" w:rsidR="00A3525F" w:rsidRPr="00A51593" w:rsidRDefault="00A3525F">
      <w:pPr>
        <w:pStyle w:val="PParagraph"/>
        <w:numPr>
          <w:ilvl w:val="0"/>
          <w:numId w:val="18"/>
        </w:numPr>
        <w:rPr>
          <w:rStyle w:val="Codeinline"/>
        </w:rPr>
      </w:pPr>
      <w:r w:rsidRPr="00A51593">
        <w:rPr>
          <w:rStyle w:val="Codeinline"/>
        </w:rPr>
        <w:t>a**</w:t>
      </w:r>
    </w:p>
    <w:p w14:paraId="250CAAAA" w14:textId="77777777" w:rsidR="00A3525F" w:rsidRDefault="00A3525F">
      <w:pPr>
        <w:pStyle w:val="PParagraph"/>
        <w:numPr>
          <w:ilvl w:val="1"/>
          <w:numId w:val="18"/>
        </w:numPr>
      </w:pPr>
      <w:r>
        <w:t>Only one Wildcard Character is allowed</w:t>
      </w:r>
    </w:p>
    <w:p w14:paraId="71FBF53A" w14:textId="77777777" w:rsidR="00A3525F" w:rsidRDefault="00A3525F">
      <w:pPr>
        <w:pStyle w:val="PParagraph"/>
        <w:numPr>
          <w:ilvl w:val="1"/>
          <w:numId w:val="18"/>
        </w:numPr>
      </w:pPr>
      <w:r>
        <w:t>The Wildcard Character must be the last character</w:t>
      </w:r>
    </w:p>
    <w:p w14:paraId="69FB981F" w14:textId="77777777" w:rsidR="00A3525F" w:rsidRDefault="00A3525F">
      <w:pPr>
        <w:pStyle w:val="PParagraph"/>
        <w:numPr>
          <w:ilvl w:val="1"/>
          <w:numId w:val="18"/>
        </w:numPr>
      </w:pPr>
      <w:r>
        <w:t>Violates rules [BR-PDW-03] and [BR-PDW-04]</w:t>
      </w:r>
    </w:p>
    <w:p w14:paraId="7407C662" w14:textId="77777777" w:rsidR="00A3525F" w:rsidRPr="00A51593" w:rsidRDefault="00A3525F">
      <w:pPr>
        <w:pStyle w:val="PParagraph"/>
        <w:numPr>
          <w:ilvl w:val="0"/>
          <w:numId w:val="18"/>
        </w:numPr>
        <w:rPr>
          <w:rStyle w:val="Codeinline"/>
        </w:rPr>
      </w:pPr>
      <w:proofErr w:type="spellStart"/>
      <w:r w:rsidRPr="00A51593">
        <w:rPr>
          <w:rStyle w:val="Codeinline"/>
        </w:rPr>
        <w:t>a@b</w:t>
      </w:r>
      <w:proofErr w:type="spellEnd"/>
      <w:r w:rsidRPr="00A51593">
        <w:rPr>
          <w:rStyle w:val="Codeinline"/>
        </w:rPr>
        <w:t>@*</w:t>
      </w:r>
    </w:p>
    <w:p w14:paraId="695297BC" w14:textId="77777777" w:rsidR="00A3525F" w:rsidRDefault="00A3525F">
      <w:pPr>
        <w:pStyle w:val="PParagraph"/>
        <w:numPr>
          <w:ilvl w:val="1"/>
          <w:numId w:val="18"/>
        </w:numPr>
      </w:pPr>
      <w:r>
        <w:lastRenderedPageBreak/>
        <w:t>The Wildcard Character must follow a Part</w:t>
      </w:r>
    </w:p>
    <w:p w14:paraId="2093E423" w14:textId="77777777" w:rsidR="00A3525F" w:rsidRDefault="00A3525F">
      <w:pPr>
        <w:pStyle w:val="PParagraph"/>
        <w:numPr>
          <w:ilvl w:val="1"/>
          <w:numId w:val="18"/>
        </w:numPr>
      </w:pPr>
      <w:r>
        <w:t>Violates rule [BR-PDW-05]</w:t>
      </w:r>
    </w:p>
    <w:p w14:paraId="64A3C836" w14:textId="77777777" w:rsidR="00A3525F" w:rsidRPr="00A51593" w:rsidRDefault="00A3525F">
      <w:pPr>
        <w:pStyle w:val="PParagraph"/>
        <w:numPr>
          <w:ilvl w:val="0"/>
          <w:numId w:val="18"/>
        </w:numPr>
        <w:rPr>
          <w:rStyle w:val="Codeinline"/>
        </w:rPr>
      </w:pPr>
      <w:r w:rsidRPr="00A51593">
        <w:rPr>
          <w:rStyle w:val="Codeinline"/>
        </w:rPr>
        <w:t>a*@b</w:t>
      </w:r>
    </w:p>
    <w:p w14:paraId="7A44B3FA" w14:textId="77777777" w:rsidR="00A3525F" w:rsidRDefault="00A3525F">
      <w:pPr>
        <w:pStyle w:val="PParagraph"/>
        <w:numPr>
          <w:ilvl w:val="1"/>
          <w:numId w:val="18"/>
        </w:numPr>
      </w:pPr>
      <w:r>
        <w:t>The Wildcard Character must be the last character</w:t>
      </w:r>
    </w:p>
    <w:p w14:paraId="38B98165" w14:textId="77777777" w:rsidR="00A3525F" w:rsidRDefault="00A3525F">
      <w:pPr>
        <w:pStyle w:val="PParagraph"/>
        <w:numPr>
          <w:ilvl w:val="1"/>
          <w:numId w:val="18"/>
        </w:numPr>
      </w:pPr>
      <w:r>
        <w:t>Violates rule [BR-PDW-03]</w:t>
      </w:r>
    </w:p>
    <w:p w14:paraId="3FA5D808" w14:textId="77777777" w:rsidR="00A3525F" w:rsidRPr="00A51593" w:rsidRDefault="00A3525F">
      <w:pPr>
        <w:pStyle w:val="PParagraph"/>
        <w:numPr>
          <w:ilvl w:val="0"/>
          <w:numId w:val="18"/>
        </w:numPr>
        <w:rPr>
          <w:rStyle w:val="Codeinline"/>
        </w:rPr>
      </w:pPr>
      <w:r w:rsidRPr="00A51593">
        <w:rPr>
          <w:rStyle w:val="Codeinline"/>
        </w:rPr>
        <w:t>*</w:t>
      </w:r>
    </w:p>
    <w:p w14:paraId="585D8AAA" w14:textId="77777777" w:rsidR="00A3525F" w:rsidRDefault="00A3525F">
      <w:pPr>
        <w:pStyle w:val="PParagraph"/>
        <w:numPr>
          <w:ilvl w:val="1"/>
          <w:numId w:val="18"/>
        </w:numPr>
      </w:pPr>
      <w:r>
        <w:t>The Wildcard Character must follow a Part</w:t>
      </w:r>
    </w:p>
    <w:p w14:paraId="179D7AD8" w14:textId="77777777" w:rsidR="00A3525F" w:rsidRDefault="00A3525F">
      <w:pPr>
        <w:pStyle w:val="PParagraph"/>
        <w:numPr>
          <w:ilvl w:val="1"/>
          <w:numId w:val="18"/>
        </w:numPr>
      </w:pPr>
      <w:r>
        <w:t>Violates rule [BR-PDW-05]</w:t>
      </w:r>
    </w:p>
    <w:p w14:paraId="0F7E7734" w14:textId="77777777" w:rsidR="00A3525F" w:rsidRDefault="00A3525F" w:rsidP="00A0546A">
      <w:pPr>
        <w:pStyle w:val="PParagraph"/>
      </w:pPr>
      <w:r>
        <w:t>Note: A Document Type Identifier Value for “busdox-</w:t>
      </w:r>
      <w:proofErr w:type="spellStart"/>
      <w:r>
        <w:t>docid</w:t>
      </w:r>
      <w:proofErr w:type="spellEnd"/>
      <w:r>
        <w:t>-</w:t>
      </w:r>
      <w:proofErr w:type="spellStart"/>
      <w:r>
        <w:t>qns</w:t>
      </w:r>
      <w:proofErr w:type="spellEnd"/>
      <w:r>
        <w:t>” MUST NOT contain the “*” character.</w:t>
      </w:r>
    </w:p>
    <w:p w14:paraId="01AFCB5A" w14:textId="77777777" w:rsidR="00A3525F" w:rsidRDefault="00A3525F" w:rsidP="00A0546A">
      <w:pPr>
        <w:pStyle w:val="PHeading4"/>
      </w:pPr>
      <w:bookmarkStart w:id="176" w:name="_Toc178802330"/>
      <w:r w:rsidRPr="00415E38">
        <w:t>Matching Document Type Identifiers with</w:t>
      </w:r>
      <w:r>
        <w:t>out</w:t>
      </w:r>
      <w:r w:rsidRPr="00415E38">
        <w:t xml:space="preserve"> Wildcard</w:t>
      </w:r>
      <w:r>
        <w:t xml:space="preserve"> Indicator</w:t>
      </w:r>
      <w:bookmarkEnd w:id="176"/>
    </w:p>
    <w:p w14:paraId="5018FDC8" w14:textId="77777777" w:rsidR="00A3525F" w:rsidRDefault="00A3525F" w:rsidP="00A0546A">
      <w:pPr>
        <w:pStyle w:val="PParagraph"/>
      </w:pPr>
      <w:r>
        <w:t xml:space="preserve">The matching of Document Type Identifiers without a valid Wildcard Indicator is exact matching only, so only Document Type Identifiers that have the same Scheme </w:t>
      </w:r>
      <w:r w:rsidRPr="00EF22F3">
        <w:t>and</w:t>
      </w:r>
      <w:r>
        <w:t xml:space="preserve"> the same Value are considered </w:t>
      </w:r>
      <w:r w:rsidRPr="00EF22F3">
        <w:rPr>
          <w:u w:val="single"/>
        </w:rPr>
        <w:t>equal</w:t>
      </w:r>
      <w:r>
        <w:t>.</w:t>
      </w:r>
    </w:p>
    <w:p w14:paraId="69CCC370" w14:textId="77777777" w:rsidR="00A3525F" w:rsidRDefault="00A3525F" w:rsidP="00A3525F">
      <w:pPr>
        <w:pStyle w:val="ExampleHeader"/>
      </w:pPr>
      <w:r>
        <w:t>Examples:</w:t>
      </w:r>
    </w:p>
    <w:p w14:paraId="6F72921A" w14:textId="77777777" w:rsidR="00A3525F" w:rsidRDefault="00A3525F">
      <w:pPr>
        <w:pStyle w:val="PParagraph"/>
        <w:numPr>
          <w:ilvl w:val="0"/>
          <w:numId w:val="19"/>
        </w:numPr>
      </w:pPr>
      <w:r>
        <w:t xml:space="preserve">SMP registration </w:t>
      </w:r>
      <w:r w:rsidRPr="00A51593">
        <w:rPr>
          <w:rStyle w:val="Codeinline"/>
        </w:rPr>
        <w:t>a</w:t>
      </w:r>
    </w:p>
    <w:p w14:paraId="195BD74C" w14:textId="77777777" w:rsidR="00A3525F" w:rsidRDefault="00A3525F">
      <w:pPr>
        <w:pStyle w:val="PParagraph"/>
        <w:numPr>
          <w:ilvl w:val="1"/>
          <w:numId w:val="19"/>
        </w:numPr>
      </w:pPr>
      <w:r>
        <w:t>M</w:t>
      </w:r>
      <w:r w:rsidRPr="000A3CC2">
        <w:t>atches</w:t>
      </w:r>
      <w:r>
        <w:t xml:space="preserve"> </w:t>
      </w:r>
      <w:r w:rsidRPr="00A51593">
        <w:rPr>
          <w:rStyle w:val="Codeinline"/>
        </w:rPr>
        <w:t>a</w:t>
      </w:r>
    </w:p>
    <w:p w14:paraId="735F4F28" w14:textId="77777777" w:rsidR="00A3525F" w:rsidRPr="00A51593" w:rsidRDefault="00A3525F">
      <w:pPr>
        <w:pStyle w:val="PParagraph"/>
        <w:numPr>
          <w:ilvl w:val="1"/>
          <w:numId w:val="19"/>
        </w:numPr>
        <w:rPr>
          <w:rStyle w:val="Codeinline"/>
        </w:rPr>
      </w:pPr>
      <w:r>
        <w:t xml:space="preserve">Does not match e.g. </w:t>
      </w:r>
      <w:proofErr w:type="spellStart"/>
      <w:r w:rsidRPr="00A51593">
        <w:rPr>
          <w:rStyle w:val="Codeinline"/>
        </w:rPr>
        <w:t>a@b</w:t>
      </w:r>
      <w:proofErr w:type="spellEnd"/>
      <w:r>
        <w:t>,</w:t>
      </w:r>
      <w:r w:rsidRPr="000A3CC2">
        <w:t xml:space="preserve"> </w:t>
      </w:r>
      <w:proofErr w:type="spellStart"/>
      <w:r w:rsidRPr="00A51593">
        <w:rPr>
          <w:rStyle w:val="Codeinline"/>
        </w:rPr>
        <w:t>a@b@c@d</w:t>
      </w:r>
      <w:proofErr w:type="spellEnd"/>
      <w:r>
        <w:t xml:space="preserve">, </w:t>
      </w:r>
      <w:r w:rsidRPr="00A51593">
        <w:rPr>
          <w:rStyle w:val="Codeinline"/>
        </w:rPr>
        <w:t>b</w:t>
      </w:r>
      <w:r>
        <w:t xml:space="preserve">, </w:t>
      </w:r>
      <w:proofErr w:type="spellStart"/>
      <w:r w:rsidRPr="00A51593">
        <w:rPr>
          <w:rStyle w:val="Codeinline"/>
        </w:rPr>
        <w:t>b@a</w:t>
      </w:r>
      <w:proofErr w:type="spellEnd"/>
      <w:r>
        <w:t xml:space="preserve"> or </w:t>
      </w:r>
      <w:proofErr w:type="spellStart"/>
      <w:r w:rsidRPr="00A51593">
        <w:rPr>
          <w:rStyle w:val="Codeinline"/>
        </w:rPr>
        <w:t>b@a@c</w:t>
      </w:r>
      <w:proofErr w:type="spellEnd"/>
    </w:p>
    <w:p w14:paraId="2A6C957D" w14:textId="77777777" w:rsidR="00A3525F" w:rsidRDefault="00A3525F">
      <w:pPr>
        <w:pStyle w:val="PParagraph"/>
        <w:numPr>
          <w:ilvl w:val="0"/>
          <w:numId w:val="19"/>
        </w:numPr>
      </w:pPr>
      <w:r>
        <w:t xml:space="preserve">SMP registration </w:t>
      </w:r>
      <w:proofErr w:type="spellStart"/>
      <w:r w:rsidRPr="00A51593">
        <w:rPr>
          <w:rStyle w:val="Codeinline"/>
        </w:rPr>
        <w:t>a@b</w:t>
      </w:r>
      <w:proofErr w:type="spellEnd"/>
    </w:p>
    <w:p w14:paraId="22AF9BE0" w14:textId="77777777" w:rsidR="00A3525F" w:rsidRDefault="00A3525F">
      <w:pPr>
        <w:pStyle w:val="PParagraph"/>
        <w:numPr>
          <w:ilvl w:val="1"/>
          <w:numId w:val="19"/>
        </w:numPr>
      </w:pPr>
      <w:r>
        <w:t xml:space="preserve">Matches </w:t>
      </w:r>
      <w:proofErr w:type="spellStart"/>
      <w:r w:rsidRPr="00A51593">
        <w:rPr>
          <w:rStyle w:val="Codeinline"/>
        </w:rPr>
        <w:t>a@b</w:t>
      </w:r>
      <w:proofErr w:type="spellEnd"/>
    </w:p>
    <w:p w14:paraId="45FBB472" w14:textId="77777777" w:rsidR="00A3525F" w:rsidRDefault="00A3525F">
      <w:pPr>
        <w:pStyle w:val="PParagraph"/>
        <w:numPr>
          <w:ilvl w:val="1"/>
          <w:numId w:val="19"/>
        </w:numPr>
      </w:pPr>
      <w:r>
        <w:t xml:space="preserve">Does not match e.g. </w:t>
      </w:r>
      <w:r w:rsidRPr="00A51593">
        <w:rPr>
          <w:rStyle w:val="Codeinline"/>
        </w:rPr>
        <w:t>a</w:t>
      </w:r>
      <w:r>
        <w:t xml:space="preserve">, </w:t>
      </w:r>
      <w:proofErr w:type="spellStart"/>
      <w:r w:rsidRPr="00A51593">
        <w:rPr>
          <w:rStyle w:val="Codeinline"/>
        </w:rPr>
        <w:t>a@b@c</w:t>
      </w:r>
      <w:proofErr w:type="spellEnd"/>
      <w:r>
        <w:t xml:space="preserve">, </w:t>
      </w:r>
      <w:proofErr w:type="spellStart"/>
      <w:r w:rsidRPr="00A51593">
        <w:rPr>
          <w:rStyle w:val="Codeinline"/>
        </w:rPr>
        <w:t>a@b@c@d</w:t>
      </w:r>
      <w:proofErr w:type="spellEnd"/>
      <w:r>
        <w:t xml:space="preserve">, </w:t>
      </w:r>
      <w:proofErr w:type="spellStart"/>
      <w:r w:rsidRPr="00A51593">
        <w:rPr>
          <w:rStyle w:val="Codeinline"/>
        </w:rPr>
        <w:t>a@c</w:t>
      </w:r>
      <w:proofErr w:type="spellEnd"/>
      <w:r>
        <w:t xml:space="preserve">, </w:t>
      </w:r>
      <w:proofErr w:type="spellStart"/>
      <w:r w:rsidRPr="00A51593">
        <w:rPr>
          <w:rStyle w:val="Codeinline"/>
        </w:rPr>
        <w:t>b@a</w:t>
      </w:r>
      <w:proofErr w:type="spellEnd"/>
      <w:r>
        <w:t xml:space="preserve">, or </w:t>
      </w:r>
      <w:proofErr w:type="spellStart"/>
      <w:r w:rsidRPr="00A51593">
        <w:rPr>
          <w:rStyle w:val="Codeinline"/>
        </w:rPr>
        <w:t>c@a@b</w:t>
      </w:r>
      <w:proofErr w:type="spellEnd"/>
    </w:p>
    <w:p w14:paraId="64464B9C" w14:textId="77777777" w:rsidR="00A3525F" w:rsidRPr="003423D1" w:rsidRDefault="00A3525F" w:rsidP="00A0546A">
      <w:pPr>
        <w:pStyle w:val="PHeading4"/>
      </w:pPr>
      <w:bookmarkStart w:id="177" w:name="_Toc178802331"/>
      <w:r w:rsidRPr="00415E38">
        <w:t>Matching Document Type Identifiers with Wildcard</w:t>
      </w:r>
      <w:r>
        <w:t xml:space="preserve"> Indicator</w:t>
      </w:r>
      <w:bookmarkEnd w:id="177"/>
    </w:p>
    <w:p w14:paraId="77CF8379" w14:textId="77777777" w:rsidR="00A3525F" w:rsidRDefault="00A3525F" w:rsidP="00A0546A">
      <w:pPr>
        <w:pStyle w:val="PParagraph"/>
      </w:pPr>
      <w:r w:rsidRPr="000A3CC2">
        <w:t xml:space="preserve">The </w:t>
      </w:r>
      <w:r>
        <w:t xml:space="preserve">following rules for matching Document Type Identifiers with </w:t>
      </w:r>
      <w:r w:rsidRPr="000A3CC2">
        <w:t xml:space="preserve">“Wildcard Indicator” </w:t>
      </w:r>
      <w:r>
        <w:t>apply (for SMP responses):</w:t>
      </w:r>
    </w:p>
    <w:p w14:paraId="6EF3B70F" w14:textId="77777777" w:rsidR="00A3525F" w:rsidRDefault="00A3525F">
      <w:pPr>
        <w:pStyle w:val="PParagraph"/>
        <w:numPr>
          <w:ilvl w:val="0"/>
          <w:numId w:val="20"/>
        </w:numPr>
      </w:pPr>
      <w:r>
        <w:t xml:space="preserve">[BR-PDM-01] </w:t>
      </w:r>
      <w:r w:rsidRPr="000A3CC2">
        <w:t xml:space="preserve">When matching SMP responses, </w:t>
      </w:r>
      <w:r>
        <w:t xml:space="preserve">all the Parts up to the </w:t>
      </w:r>
      <w:r w:rsidRPr="000A3CC2">
        <w:t xml:space="preserve">Wildcard Indicator </w:t>
      </w:r>
      <w:r>
        <w:t>MUST be matched.</w:t>
      </w:r>
    </w:p>
    <w:p w14:paraId="16C2AF44" w14:textId="77777777" w:rsidR="00A3525F" w:rsidRDefault="00A3525F">
      <w:pPr>
        <w:pStyle w:val="PParagraph"/>
        <w:numPr>
          <w:ilvl w:val="0"/>
          <w:numId w:val="20"/>
        </w:numPr>
      </w:pPr>
      <w:r>
        <w:t xml:space="preserve">[BR-PDM-02] </w:t>
      </w:r>
      <w:r w:rsidRPr="000A3CC2">
        <w:t xml:space="preserve">When matching SMP responses, the Wildcard Indicator </w:t>
      </w:r>
      <w:r>
        <w:t xml:space="preserve">MUST </w:t>
      </w:r>
      <w:r w:rsidRPr="000A3CC2">
        <w:t>act as a generalization for zero, one or more Parts</w:t>
      </w:r>
      <w:r>
        <w:t>.</w:t>
      </w:r>
    </w:p>
    <w:p w14:paraId="45CA7E12" w14:textId="77777777" w:rsidR="00A3525F" w:rsidRDefault="00A3525F">
      <w:pPr>
        <w:pStyle w:val="PParagraph"/>
        <w:numPr>
          <w:ilvl w:val="0"/>
          <w:numId w:val="20"/>
        </w:numPr>
      </w:pPr>
      <w:r>
        <w:t>[BR-PDM-03] Matching MUST be performed from left to right.</w:t>
      </w:r>
    </w:p>
    <w:p w14:paraId="0453657D" w14:textId="77777777" w:rsidR="00A3525F" w:rsidRDefault="00A3525F">
      <w:pPr>
        <w:pStyle w:val="PParagraph"/>
        <w:numPr>
          <w:ilvl w:val="0"/>
          <w:numId w:val="20"/>
        </w:numPr>
      </w:pPr>
      <w:r>
        <w:lastRenderedPageBreak/>
        <w:t>[BR-PDM-04] A Customization ID</w:t>
      </w:r>
      <w:r w:rsidRPr="00616F70">
        <w:t xml:space="preserve"> that match</w:t>
      </w:r>
      <w:r>
        <w:t>es</w:t>
      </w:r>
      <w:r w:rsidRPr="00616F70">
        <w:t xml:space="preserve"> more Parts </w:t>
      </w:r>
      <w:r>
        <w:t>MUST have</w:t>
      </w:r>
      <w:r w:rsidRPr="00616F70">
        <w:t xml:space="preserve"> precedence over </w:t>
      </w:r>
      <w:r>
        <w:t xml:space="preserve">a </w:t>
      </w:r>
      <w:r w:rsidRPr="00616F70">
        <w:t>Cu</w:t>
      </w:r>
      <w:r>
        <w:t>stomization ID with less matching Parts</w:t>
      </w:r>
      <w:r w:rsidRPr="00616F70">
        <w:t>.</w:t>
      </w:r>
    </w:p>
    <w:p w14:paraId="0E6923EF" w14:textId="77777777" w:rsidR="00A3525F" w:rsidRDefault="00A3525F" w:rsidP="00A3525F">
      <w:pPr>
        <w:pStyle w:val="ExampleHeader"/>
      </w:pPr>
      <w:r>
        <w:t>Examples:</w:t>
      </w:r>
    </w:p>
    <w:p w14:paraId="72945226" w14:textId="77777777" w:rsidR="00A3525F" w:rsidRDefault="00A3525F">
      <w:pPr>
        <w:pStyle w:val="PParagraph"/>
        <w:numPr>
          <w:ilvl w:val="0"/>
          <w:numId w:val="21"/>
        </w:numPr>
      </w:pPr>
      <w:r>
        <w:t xml:space="preserve">SMP registration </w:t>
      </w:r>
      <w:r w:rsidRPr="00A51593">
        <w:rPr>
          <w:rStyle w:val="Codeinline"/>
        </w:rPr>
        <w:t>a*</w:t>
      </w:r>
    </w:p>
    <w:p w14:paraId="3F208333" w14:textId="77777777" w:rsidR="00A3525F" w:rsidRDefault="00A3525F">
      <w:pPr>
        <w:pStyle w:val="PParagraph"/>
        <w:numPr>
          <w:ilvl w:val="1"/>
          <w:numId w:val="21"/>
        </w:numPr>
      </w:pPr>
      <w:r>
        <w:t>M</w:t>
      </w:r>
      <w:r w:rsidRPr="000A3CC2">
        <w:t>atches</w:t>
      </w:r>
      <w:r>
        <w:t xml:space="preserve"> e.g.</w:t>
      </w:r>
      <w:r w:rsidRPr="000A3CC2">
        <w:t xml:space="preserve"> </w:t>
      </w:r>
      <w:r w:rsidRPr="00A51593">
        <w:rPr>
          <w:rStyle w:val="Codeinline"/>
        </w:rPr>
        <w:t>a</w:t>
      </w:r>
      <w:r w:rsidRPr="000A3CC2">
        <w:t xml:space="preserve">, </w:t>
      </w:r>
      <w:proofErr w:type="spellStart"/>
      <w:r w:rsidRPr="00A51593">
        <w:rPr>
          <w:rStyle w:val="Codeinline"/>
        </w:rPr>
        <w:t>a@b</w:t>
      </w:r>
      <w:proofErr w:type="spellEnd"/>
      <w:r w:rsidRPr="000A3CC2">
        <w:t xml:space="preserve"> </w:t>
      </w:r>
      <w:r>
        <w:t>or</w:t>
      </w:r>
      <w:r w:rsidRPr="000A3CC2">
        <w:t xml:space="preserve"> </w:t>
      </w:r>
      <w:proofErr w:type="spellStart"/>
      <w:r w:rsidRPr="00A51593">
        <w:rPr>
          <w:rStyle w:val="Codeinline"/>
        </w:rPr>
        <w:t>a@b@c@d</w:t>
      </w:r>
      <w:proofErr w:type="spellEnd"/>
    </w:p>
    <w:p w14:paraId="5D561E0E" w14:textId="77777777" w:rsidR="00A3525F" w:rsidRDefault="00A3525F">
      <w:pPr>
        <w:pStyle w:val="PParagraph"/>
        <w:numPr>
          <w:ilvl w:val="1"/>
          <w:numId w:val="21"/>
        </w:numPr>
      </w:pPr>
      <w:r>
        <w:t xml:space="preserve">Does not match e.g. </w:t>
      </w:r>
      <w:r w:rsidRPr="00A51593">
        <w:rPr>
          <w:rStyle w:val="Codeinline"/>
        </w:rPr>
        <w:t>b</w:t>
      </w:r>
      <w:r>
        <w:t xml:space="preserve">, </w:t>
      </w:r>
      <w:proofErr w:type="spellStart"/>
      <w:r w:rsidRPr="00A51593">
        <w:rPr>
          <w:rStyle w:val="Codeinline"/>
        </w:rPr>
        <w:t>b@a</w:t>
      </w:r>
      <w:proofErr w:type="spellEnd"/>
      <w:r>
        <w:t xml:space="preserve"> or </w:t>
      </w:r>
      <w:proofErr w:type="spellStart"/>
      <w:r w:rsidRPr="00A51593">
        <w:rPr>
          <w:rStyle w:val="Codeinline"/>
        </w:rPr>
        <w:t>b@a@c</w:t>
      </w:r>
      <w:proofErr w:type="spellEnd"/>
    </w:p>
    <w:p w14:paraId="4BCBF9D1" w14:textId="77777777" w:rsidR="00A3525F" w:rsidRDefault="00A3525F">
      <w:pPr>
        <w:pStyle w:val="PParagraph"/>
        <w:numPr>
          <w:ilvl w:val="0"/>
          <w:numId w:val="21"/>
        </w:numPr>
      </w:pPr>
      <w:r>
        <w:t xml:space="preserve">SMP registration </w:t>
      </w:r>
      <w:proofErr w:type="spellStart"/>
      <w:r w:rsidRPr="00A51593">
        <w:rPr>
          <w:rStyle w:val="Codeinline"/>
        </w:rPr>
        <w:t>a@b</w:t>
      </w:r>
      <w:proofErr w:type="spellEnd"/>
      <w:r w:rsidRPr="00A51593">
        <w:rPr>
          <w:rStyle w:val="Codeinline"/>
        </w:rPr>
        <w:t>*</w:t>
      </w:r>
    </w:p>
    <w:p w14:paraId="6B3BB4FE" w14:textId="77777777" w:rsidR="00A3525F" w:rsidRDefault="00A3525F">
      <w:pPr>
        <w:pStyle w:val="PParagraph"/>
        <w:numPr>
          <w:ilvl w:val="1"/>
          <w:numId w:val="21"/>
        </w:numPr>
      </w:pPr>
      <w:r>
        <w:t xml:space="preserve">Matches e.g. </w:t>
      </w:r>
      <w:proofErr w:type="spellStart"/>
      <w:r w:rsidRPr="00A51593">
        <w:rPr>
          <w:rStyle w:val="Codeinline"/>
        </w:rPr>
        <w:t>a@b</w:t>
      </w:r>
      <w:proofErr w:type="spellEnd"/>
      <w:r>
        <w:t xml:space="preserve">, </w:t>
      </w:r>
      <w:proofErr w:type="spellStart"/>
      <w:r w:rsidRPr="00A51593">
        <w:rPr>
          <w:rStyle w:val="Codeinline"/>
        </w:rPr>
        <w:t>a@b@c</w:t>
      </w:r>
      <w:proofErr w:type="spellEnd"/>
      <w:r>
        <w:t xml:space="preserve">, </w:t>
      </w:r>
      <w:proofErr w:type="spellStart"/>
      <w:r w:rsidRPr="00A51593">
        <w:rPr>
          <w:rStyle w:val="Codeinline"/>
        </w:rPr>
        <w:t>a@b@c@d</w:t>
      </w:r>
      <w:proofErr w:type="spellEnd"/>
    </w:p>
    <w:p w14:paraId="6C9B6DF4" w14:textId="77777777" w:rsidR="00A3525F" w:rsidRDefault="00A3525F">
      <w:pPr>
        <w:pStyle w:val="PParagraph"/>
        <w:numPr>
          <w:ilvl w:val="1"/>
          <w:numId w:val="21"/>
        </w:numPr>
      </w:pPr>
      <w:r>
        <w:t xml:space="preserve">Does not match e.g. </w:t>
      </w:r>
      <w:r w:rsidRPr="00A51593">
        <w:rPr>
          <w:rStyle w:val="Codeinline"/>
        </w:rPr>
        <w:t>a</w:t>
      </w:r>
      <w:r>
        <w:t xml:space="preserve">, </w:t>
      </w:r>
      <w:proofErr w:type="spellStart"/>
      <w:r w:rsidRPr="00A51593">
        <w:rPr>
          <w:rStyle w:val="Codeinline"/>
        </w:rPr>
        <w:t>a@c</w:t>
      </w:r>
      <w:proofErr w:type="spellEnd"/>
      <w:r>
        <w:t xml:space="preserve">, </w:t>
      </w:r>
      <w:proofErr w:type="spellStart"/>
      <w:r w:rsidRPr="00A51593">
        <w:rPr>
          <w:rStyle w:val="Codeinline"/>
        </w:rPr>
        <w:t>b@a</w:t>
      </w:r>
      <w:proofErr w:type="spellEnd"/>
      <w:r>
        <w:t xml:space="preserve">, or </w:t>
      </w:r>
      <w:proofErr w:type="spellStart"/>
      <w:r w:rsidRPr="00A51593">
        <w:rPr>
          <w:rStyle w:val="Codeinline"/>
        </w:rPr>
        <w:t>c@a@b</w:t>
      </w:r>
      <w:proofErr w:type="spellEnd"/>
    </w:p>
    <w:p w14:paraId="21D6293F" w14:textId="77777777" w:rsidR="00A3525F" w:rsidRDefault="00A3525F">
      <w:pPr>
        <w:pStyle w:val="PParagraph"/>
        <w:numPr>
          <w:ilvl w:val="0"/>
          <w:numId w:val="21"/>
        </w:numPr>
      </w:pPr>
      <w:r>
        <w:t xml:space="preserve">SMP has a registration for </w:t>
      </w:r>
      <w:r w:rsidRPr="00A51593">
        <w:rPr>
          <w:rStyle w:val="Codeinline"/>
        </w:rPr>
        <w:t>a*</w:t>
      </w:r>
      <w:r>
        <w:t xml:space="preserve"> and </w:t>
      </w:r>
      <w:proofErr w:type="spellStart"/>
      <w:r w:rsidRPr="00A51593">
        <w:rPr>
          <w:rStyle w:val="Codeinline"/>
        </w:rPr>
        <w:t>a@b</w:t>
      </w:r>
      <w:proofErr w:type="spellEnd"/>
      <w:r w:rsidRPr="00A51593">
        <w:rPr>
          <w:rStyle w:val="Codeinline"/>
        </w:rPr>
        <w:t>*</w:t>
      </w:r>
    </w:p>
    <w:p w14:paraId="2FF91640" w14:textId="77777777" w:rsidR="00A3525F" w:rsidRDefault="00A3525F">
      <w:pPr>
        <w:pStyle w:val="PParagraph"/>
        <w:numPr>
          <w:ilvl w:val="1"/>
          <w:numId w:val="21"/>
        </w:numPr>
      </w:pPr>
      <w:r>
        <w:t xml:space="preserve">Senders wanting to send </w:t>
      </w:r>
      <w:proofErr w:type="spellStart"/>
      <w:r w:rsidRPr="00A51593">
        <w:rPr>
          <w:rStyle w:val="Codeinline"/>
        </w:rPr>
        <w:t>a@b@c</w:t>
      </w:r>
      <w:proofErr w:type="spellEnd"/>
      <w:r>
        <w:t xml:space="preserve"> must choose the SMP endpoint offered by </w:t>
      </w:r>
      <w:proofErr w:type="spellStart"/>
      <w:r w:rsidRPr="00A51593">
        <w:rPr>
          <w:rStyle w:val="Codeinline"/>
        </w:rPr>
        <w:t>a@b</w:t>
      </w:r>
      <w:proofErr w:type="spellEnd"/>
      <w:r w:rsidRPr="00A51593">
        <w:rPr>
          <w:rStyle w:val="Codeinline"/>
        </w:rPr>
        <w:t>*</w:t>
      </w:r>
    </w:p>
    <w:p w14:paraId="01D77038" w14:textId="77777777" w:rsidR="00A3525F" w:rsidRDefault="00A3525F">
      <w:pPr>
        <w:pStyle w:val="PParagraph"/>
        <w:numPr>
          <w:ilvl w:val="1"/>
          <w:numId w:val="21"/>
        </w:numPr>
      </w:pPr>
      <w:r>
        <w:t xml:space="preserve">Senders wanting to send </w:t>
      </w:r>
      <w:proofErr w:type="spellStart"/>
      <w:r w:rsidRPr="00A51593">
        <w:rPr>
          <w:rStyle w:val="Codeinline"/>
        </w:rPr>
        <w:t>a@b</w:t>
      </w:r>
      <w:proofErr w:type="spellEnd"/>
      <w:r>
        <w:t xml:space="preserve"> must choose the SMP endpoint offered by </w:t>
      </w:r>
      <w:proofErr w:type="spellStart"/>
      <w:r w:rsidRPr="00A51593">
        <w:rPr>
          <w:rStyle w:val="Codeinline"/>
        </w:rPr>
        <w:t>a@b</w:t>
      </w:r>
      <w:proofErr w:type="spellEnd"/>
      <w:r w:rsidRPr="00A51593">
        <w:rPr>
          <w:rStyle w:val="Codeinline"/>
        </w:rPr>
        <w:t>*</w:t>
      </w:r>
    </w:p>
    <w:p w14:paraId="40F8B516" w14:textId="77777777" w:rsidR="00A3525F" w:rsidRPr="00A51593" w:rsidRDefault="00A3525F">
      <w:pPr>
        <w:pStyle w:val="PParagraph"/>
        <w:numPr>
          <w:ilvl w:val="1"/>
          <w:numId w:val="21"/>
        </w:numPr>
        <w:rPr>
          <w:rStyle w:val="Codeinline"/>
        </w:rPr>
      </w:pPr>
      <w:r>
        <w:t xml:space="preserve">Senders wanting to send </w:t>
      </w:r>
      <w:proofErr w:type="spellStart"/>
      <w:r w:rsidRPr="00A51593">
        <w:rPr>
          <w:rStyle w:val="Codeinline"/>
        </w:rPr>
        <w:t>a@c</w:t>
      </w:r>
      <w:proofErr w:type="spellEnd"/>
      <w:r>
        <w:t xml:space="preserve"> must choose the SMP endpoint offered by </w:t>
      </w:r>
      <w:r w:rsidRPr="00A51593">
        <w:rPr>
          <w:rStyle w:val="Codeinline"/>
        </w:rPr>
        <w:t>a*</w:t>
      </w:r>
    </w:p>
    <w:p w14:paraId="2047F54C" w14:textId="77777777" w:rsidR="00A3525F" w:rsidRPr="00A51593" w:rsidRDefault="00A3525F">
      <w:pPr>
        <w:pStyle w:val="PParagraph"/>
        <w:numPr>
          <w:ilvl w:val="1"/>
          <w:numId w:val="21"/>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039A2919" w14:textId="77777777" w:rsidR="00A3525F" w:rsidRDefault="00A3525F">
      <w:pPr>
        <w:pStyle w:val="PParagraph"/>
        <w:numPr>
          <w:ilvl w:val="1"/>
          <w:numId w:val="21"/>
        </w:numPr>
      </w:pPr>
      <w:r>
        <w:t xml:space="preserve">Senders wanting to send </w:t>
      </w:r>
      <w:proofErr w:type="spellStart"/>
      <w:r w:rsidRPr="00A51593">
        <w:rPr>
          <w:rStyle w:val="Codeinline"/>
        </w:rPr>
        <w:t>b@c</w:t>
      </w:r>
      <w:proofErr w:type="spellEnd"/>
      <w:r>
        <w:t xml:space="preserve"> will not find a matching SMP endpoint</w:t>
      </w:r>
    </w:p>
    <w:p w14:paraId="4C27584E" w14:textId="77777777" w:rsidR="00A3525F" w:rsidRDefault="00A3525F" w:rsidP="00D2190A">
      <w:pPr>
        <w:pStyle w:val="PParagraph"/>
      </w:pPr>
      <w:r>
        <w:t>Note: T</w:t>
      </w:r>
      <w:r w:rsidRPr="00274BFE">
        <w:t xml:space="preserve">he usage of this Document Type Identifier Scheme </w:t>
      </w:r>
      <w:r>
        <w:t xml:space="preserve">may </w:t>
      </w:r>
      <w:r w:rsidRPr="00274BFE">
        <w:t xml:space="preserve">lead to differences between what the </w:t>
      </w:r>
      <w:r>
        <w:t>s</w:t>
      </w:r>
      <w:r w:rsidRPr="00274BFE">
        <w:t xml:space="preserve">ending AP </w:t>
      </w:r>
      <w:r>
        <w:t xml:space="preserve">(C2) </w:t>
      </w:r>
      <w:r w:rsidRPr="00274BFE">
        <w:t>querie</w:t>
      </w:r>
      <w:r>
        <w:t xml:space="preserve">s from the SMP and what the sending AP puts into the Business Message Envelope </w:t>
      </w:r>
      <w:r w:rsidRPr="00267895">
        <w:t>(</w:t>
      </w:r>
      <w:r>
        <w:t xml:space="preserve">always the </w:t>
      </w:r>
      <w:r w:rsidRPr="00267895">
        <w:t>full Customization ID for the document, without wildcard)</w:t>
      </w:r>
      <w:r>
        <w:t xml:space="preserve"> to be delivered to the receiving AP (C3).</w:t>
      </w:r>
    </w:p>
    <w:p w14:paraId="1C739955" w14:textId="2BAB6F00" w:rsidR="00A3525F" w:rsidRDefault="00A3525F" w:rsidP="00D2190A">
      <w:pPr>
        <w:pStyle w:val="PParagraph"/>
      </w:pPr>
      <w:r>
        <w:t xml:space="preserve">Note: The Customization ID is embedded into a Document Type Identifier Value as described in chapter </w:t>
      </w:r>
      <w:r>
        <w:fldChar w:fldCharType="begin"/>
      </w:r>
      <w:r>
        <w:instrText xml:space="preserve"> REF _Ref131025469 \r \h </w:instrText>
      </w:r>
      <w:r w:rsidR="00D2190A">
        <w:instrText xml:space="preserve"> \* MERGEFORMAT </w:instrText>
      </w:r>
      <w:r>
        <w:fldChar w:fldCharType="separate"/>
      </w:r>
      <w:r w:rsidR="004B46EF">
        <w:t>5.2</w:t>
      </w:r>
      <w:r>
        <w:fldChar w:fldCharType="end"/>
      </w:r>
      <w:r>
        <w:t xml:space="preserve"> and needs to be extracted before any matching can be performed.</w:t>
      </w:r>
    </w:p>
    <w:p w14:paraId="19CE020F" w14:textId="77777777" w:rsidR="00A3525F" w:rsidRDefault="00A3525F" w:rsidP="00D2190A">
      <w:pPr>
        <w:pStyle w:val="PParagraph"/>
      </w:pPr>
      <w:r>
        <w:t>Note: Matching Document Type Identifiers is usually only done in Access Points and other SMP lookup components. SMP server solutions don’t need to perform any matching.</w:t>
      </w:r>
    </w:p>
    <w:p w14:paraId="0F31CB6D" w14:textId="77777777" w:rsidR="00A3525F" w:rsidRDefault="00A3525F" w:rsidP="00A21584">
      <w:pPr>
        <w:pStyle w:val="PHeading4"/>
      </w:pPr>
      <w:bookmarkStart w:id="178" w:name="_Toc178802332"/>
      <w:r w:rsidRPr="00415E38">
        <w:t xml:space="preserve">Matching Document Type Identifiers </w:t>
      </w:r>
      <w:r>
        <w:t>precedence rules</w:t>
      </w:r>
      <w:bookmarkEnd w:id="178"/>
    </w:p>
    <w:p w14:paraId="0455BD23" w14:textId="77777777" w:rsidR="00A3525F" w:rsidRDefault="00A3525F" w:rsidP="00A21584">
      <w:pPr>
        <w:pStyle w:val="PParagraph"/>
      </w:pPr>
      <w:r w:rsidRPr="00F70A54">
        <w:t>A business document receiver may have more than one entry in their SMP registration that matches a single Document Type, in which case the matching precedence rules apply.</w:t>
      </w:r>
    </w:p>
    <w:p w14:paraId="6845A574" w14:textId="77777777" w:rsidR="00A3525F" w:rsidRDefault="00A3525F" w:rsidP="00A21584">
      <w:pPr>
        <w:pStyle w:val="PParagraph"/>
      </w:pPr>
      <w:r>
        <w:lastRenderedPageBreak/>
        <w:t>If one Participant has an SMP registration that contains entries with and without a Wildcard Indicator, the exact match without a Wildcard Indicator MUST always take precedence.</w:t>
      </w:r>
    </w:p>
    <w:p w14:paraId="52E946C1" w14:textId="77777777" w:rsidR="00A3525F" w:rsidRDefault="00A3525F" w:rsidP="00A3525F">
      <w:pPr>
        <w:pStyle w:val="ExampleHeader"/>
      </w:pPr>
      <w:r>
        <w:t>Examples:</w:t>
      </w:r>
    </w:p>
    <w:p w14:paraId="5A4C3E5E" w14:textId="77777777" w:rsidR="00A3525F" w:rsidRDefault="00A3525F">
      <w:pPr>
        <w:pStyle w:val="PParagraph"/>
        <w:numPr>
          <w:ilvl w:val="0"/>
          <w:numId w:val="22"/>
        </w:numPr>
      </w:pPr>
      <w:r>
        <w:t xml:space="preserve">SMP has a registration for </w:t>
      </w:r>
      <w:r w:rsidRPr="00A51593">
        <w:rPr>
          <w:rStyle w:val="Codeinline"/>
        </w:rPr>
        <w:t>a*</w:t>
      </w:r>
      <w:r>
        <w:t xml:space="preserve"> and </w:t>
      </w:r>
      <w:proofErr w:type="spellStart"/>
      <w:r w:rsidRPr="00A51593">
        <w:rPr>
          <w:rStyle w:val="Codeinline"/>
        </w:rPr>
        <w:t>a@b</w:t>
      </w:r>
      <w:proofErr w:type="spellEnd"/>
    </w:p>
    <w:p w14:paraId="3A017756" w14:textId="77777777" w:rsidR="00A3525F" w:rsidRPr="00A51593" w:rsidRDefault="00A3525F">
      <w:pPr>
        <w:pStyle w:val="PParagraph"/>
        <w:numPr>
          <w:ilvl w:val="1"/>
          <w:numId w:val="22"/>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654BFA41" w14:textId="77777777" w:rsidR="00A3525F" w:rsidRDefault="00A3525F">
      <w:pPr>
        <w:pStyle w:val="PParagraph"/>
        <w:numPr>
          <w:ilvl w:val="1"/>
          <w:numId w:val="22"/>
        </w:numPr>
      </w:pPr>
      <w:r>
        <w:t xml:space="preserve">Senders wanting to send </w:t>
      </w:r>
      <w:proofErr w:type="spellStart"/>
      <w:r w:rsidRPr="00A51593">
        <w:rPr>
          <w:rStyle w:val="Codeinline"/>
        </w:rPr>
        <w:t>a@b</w:t>
      </w:r>
      <w:proofErr w:type="spellEnd"/>
      <w:r>
        <w:t xml:space="preserve"> must choose the SMP endpoint offered by </w:t>
      </w:r>
      <w:proofErr w:type="spellStart"/>
      <w:r w:rsidRPr="00A51593">
        <w:rPr>
          <w:rStyle w:val="Codeinline"/>
        </w:rPr>
        <w:t>a@b</w:t>
      </w:r>
      <w:proofErr w:type="spellEnd"/>
    </w:p>
    <w:p w14:paraId="2ECC6B8D" w14:textId="77777777" w:rsidR="00A3525F" w:rsidRDefault="00A3525F">
      <w:pPr>
        <w:pStyle w:val="PParagraph"/>
        <w:numPr>
          <w:ilvl w:val="1"/>
          <w:numId w:val="22"/>
        </w:numPr>
      </w:pPr>
      <w:r>
        <w:t xml:space="preserve">Senders wanting to send </w:t>
      </w:r>
      <w:proofErr w:type="spellStart"/>
      <w:r w:rsidRPr="00A51593">
        <w:rPr>
          <w:rStyle w:val="Codeinline"/>
        </w:rPr>
        <w:t>a@b@c</w:t>
      </w:r>
      <w:proofErr w:type="spellEnd"/>
      <w:r>
        <w:t xml:space="preserve"> must choose the SMP endpoint offered by </w:t>
      </w:r>
      <w:r w:rsidRPr="00A51593">
        <w:rPr>
          <w:rStyle w:val="Codeinline"/>
        </w:rPr>
        <w:t>a*</w:t>
      </w:r>
    </w:p>
    <w:p w14:paraId="7346D530" w14:textId="77777777" w:rsidR="00A3525F" w:rsidRPr="00A51593" w:rsidRDefault="00A3525F">
      <w:pPr>
        <w:pStyle w:val="PParagraph"/>
        <w:numPr>
          <w:ilvl w:val="1"/>
          <w:numId w:val="22"/>
        </w:numPr>
        <w:rPr>
          <w:rStyle w:val="Codeinline"/>
        </w:rPr>
      </w:pPr>
      <w:r>
        <w:t xml:space="preserve">Senders wanting to send </w:t>
      </w:r>
      <w:proofErr w:type="spellStart"/>
      <w:r w:rsidRPr="00A51593">
        <w:rPr>
          <w:rStyle w:val="Codeinline"/>
        </w:rPr>
        <w:t>a@c</w:t>
      </w:r>
      <w:proofErr w:type="spellEnd"/>
      <w:r>
        <w:t xml:space="preserve"> must choose the SMP endpoint offered by </w:t>
      </w:r>
      <w:r w:rsidRPr="00A51593">
        <w:rPr>
          <w:rStyle w:val="Codeinline"/>
        </w:rPr>
        <w:t>a*</w:t>
      </w:r>
    </w:p>
    <w:p w14:paraId="7F6D91E3" w14:textId="77777777" w:rsidR="00A3525F" w:rsidRDefault="00A3525F">
      <w:pPr>
        <w:pStyle w:val="PParagraph"/>
        <w:numPr>
          <w:ilvl w:val="1"/>
          <w:numId w:val="22"/>
        </w:numPr>
      </w:pPr>
      <w:r>
        <w:t xml:space="preserve">Senders wanting to send </w:t>
      </w:r>
      <w:proofErr w:type="spellStart"/>
      <w:r w:rsidRPr="00A51593">
        <w:rPr>
          <w:rStyle w:val="Codeinline"/>
        </w:rPr>
        <w:t>b@c</w:t>
      </w:r>
      <w:proofErr w:type="spellEnd"/>
      <w:r>
        <w:t xml:space="preserve"> will not find a matching SMP endpoint</w:t>
      </w:r>
    </w:p>
    <w:p w14:paraId="2982B09F" w14:textId="77777777" w:rsidR="00A3525F" w:rsidRDefault="00A3525F" w:rsidP="00A21584">
      <w:pPr>
        <w:pStyle w:val="PHeading3"/>
      </w:pPr>
      <w:bookmarkStart w:id="179" w:name="_Toc173402927"/>
      <w:bookmarkStart w:id="180" w:name="_Toc178802333"/>
      <w:r>
        <w:t>Document Type Identifier Scheme Selection</w:t>
      </w:r>
      <w:bookmarkEnd w:id="179"/>
      <w:bookmarkEnd w:id="180"/>
    </w:p>
    <w:p w14:paraId="15BE80AE" w14:textId="77777777" w:rsidR="00A3525F" w:rsidRDefault="00A3525F" w:rsidP="0009469D">
      <w:pPr>
        <w:pStyle w:val="PParagraph"/>
      </w:pPr>
      <w:r>
        <w:t>Any</w:t>
      </w:r>
      <w:r w:rsidRPr="005F1A0F">
        <w:t xml:space="preserve"> BIS </w:t>
      </w:r>
      <w:r>
        <w:t>MUST</w:t>
      </w:r>
      <w:r w:rsidRPr="005F1A0F">
        <w:t xml:space="preserve"> </w:t>
      </w:r>
      <w:r>
        <w:t>choose to use exactly one specific Document Type Identifier Scheme.</w:t>
      </w:r>
    </w:p>
    <w:p w14:paraId="485B6089" w14:textId="77777777" w:rsidR="00A3525F" w:rsidRPr="00762FFA" w:rsidRDefault="00A3525F" w:rsidP="0009469D">
      <w:pPr>
        <w:pStyle w:val="PParagraph"/>
      </w:pPr>
      <w:r>
        <w:t>For any BIS, that does not define an explicit Document Type Identifier Scheme, “busdox-</w:t>
      </w:r>
      <w:proofErr w:type="spellStart"/>
      <w:r>
        <w:t>docid</w:t>
      </w:r>
      <w:proofErr w:type="spellEnd"/>
      <w:r>
        <w:t>-</w:t>
      </w:r>
      <w:proofErr w:type="spellStart"/>
      <w:r>
        <w:t>qns</w:t>
      </w:r>
      <w:proofErr w:type="spellEnd"/>
      <w:r>
        <w:t>” is to be used for backwards compatibility reasons. Any</w:t>
      </w:r>
      <w:r w:rsidRPr="00FD1DE1">
        <w:t xml:space="preserve"> BIS can override the default </w:t>
      </w:r>
      <w:r>
        <w:t xml:space="preserve">Document Type Identifier Scheme </w:t>
      </w:r>
      <w:r w:rsidRPr="00FD1DE1">
        <w:t xml:space="preserve">if there is sufficient value to warrant a different approach. In the event of a particular BIS requiring additional special use, e.g. that exact-match is not supported for some reason, the BIS-specific rules </w:t>
      </w:r>
      <w:r>
        <w:t>must</w:t>
      </w:r>
      <w:r w:rsidRPr="00FD1DE1">
        <w:t xml:space="preserve"> be added to the BIS.</w:t>
      </w:r>
    </w:p>
    <w:p w14:paraId="749352FD" w14:textId="77777777" w:rsidR="00A3525F" w:rsidRDefault="00A3525F" w:rsidP="0009469D">
      <w:pPr>
        <w:pStyle w:val="PHeading3"/>
      </w:pPr>
      <w:bookmarkStart w:id="181" w:name="_Toc52230636"/>
      <w:bookmarkStart w:id="182" w:name="_Toc173402928"/>
      <w:bookmarkStart w:id="183" w:name="_Toc178802334"/>
      <w:r>
        <w:t>Comparison</w:t>
      </w:r>
      <w:bookmarkEnd w:id="181"/>
      <w:r>
        <w:t xml:space="preserve"> between the different Document Type Identifier Schemes</w:t>
      </w:r>
      <w:bookmarkEnd w:id="182"/>
      <w:bookmarkEnd w:id="183"/>
    </w:p>
    <w:p w14:paraId="0D7543AE" w14:textId="7BD91FFC" w:rsidR="00A760A1" w:rsidRDefault="00A3525F" w:rsidP="00A760A1">
      <w:pPr>
        <w:pStyle w:val="PParagraph"/>
      </w:pPr>
      <w:r>
        <w:t>The following table lists the equalities and differences of these Identifier Schemes:</w:t>
      </w:r>
    </w:p>
    <w:tbl>
      <w:tblPr>
        <w:tblStyle w:val="Listentabelle3Akzent1"/>
        <w:tblW w:w="8897" w:type="dxa"/>
        <w:tblLook w:val="04A0" w:firstRow="1" w:lastRow="0" w:firstColumn="1" w:lastColumn="0" w:noHBand="0" w:noVBand="1"/>
      </w:tblPr>
      <w:tblGrid>
        <w:gridCol w:w="2545"/>
        <w:gridCol w:w="2384"/>
        <w:gridCol w:w="3968"/>
      </w:tblGrid>
      <w:tr w:rsidR="00A3525F" w:rsidRPr="00A760A1" w14:paraId="452B8520" w14:textId="77777777" w:rsidTr="00A65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4173325" w14:textId="77777777" w:rsidR="00A3525F" w:rsidRPr="00A760A1" w:rsidRDefault="00A3525F" w:rsidP="0009469D">
            <w:pPr>
              <w:rPr>
                <w:rFonts w:cs="Arial"/>
                <w:sz w:val="22"/>
                <w:szCs w:val="22"/>
              </w:rPr>
            </w:pPr>
            <w:r w:rsidRPr="00A760A1">
              <w:rPr>
                <w:rFonts w:cs="Arial"/>
                <w:sz w:val="22"/>
                <w:szCs w:val="22"/>
              </w:rPr>
              <w:t>Document Type Identifier Scheme</w:t>
            </w:r>
          </w:p>
        </w:tc>
        <w:tc>
          <w:tcPr>
            <w:tcW w:w="2384" w:type="dxa"/>
          </w:tcPr>
          <w:p w14:paraId="0911D26F"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busdox-</w:t>
            </w:r>
            <w:proofErr w:type="spellStart"/>
            <w:r w:rsidRPr="00A760A1">
              <w:rPr>
                <w:rFonts w:cs="Arial"/>
                <w:sz w:val="22"/>
                <w:szCs w:val="22"/>
              </w:rPr>
              <w:t>docid</w:t>
            </w:r>
            <w:proofErr w:type="spellEnd"/>
            <w:r w:rsidRPr="00A760A1">
              <w:rPr>
                <w:rFonts w:cs="Arial"/>
                <w:sz w:val="22"/>
                <w:szCs w:val="22"/>
              </w:rPr>
              <w:t>-</w:t>
            </w:r>
            <w:proofErr w:type="spellStart"/>
            <w:r w:rsidRPr="00A760A1">
              <w:rPr>
                <w:rFonts w:cs="Arial"/>
                <w:sz w:val="22"/>
                <w:szCs w:val="22"/>
              </w:rPr>
              <w:t>qns</w:t>
            </w:r>
            <w:proofErr w:type="spellEnd"/>
          </w:p>
        </w:tc>
        <w:tc>
          <w:tcPr>
            <w:tcW w:w="3968" w:type="dxa"/>
          </w:tcPr>
          <w:p w14:paraId="0BC2A473"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proofErr w:type="spellStart"/>
            <w:r w:rsidRPr="00A760A1">
              <w:rPr>
                <w:rFonts w:cs="Arial"/>
                <w:sz w:val="22"/>
                <w:szCs w:val="22"/>
              </w:rPr>
              <w:t>peppol</w:t>
            </w:r>
            <w:proofErr w:type="spellEnd"/>
            <w:r w:rsidRPr="00A760A1">
              <w:rPr>
                <w:rFonts w:cs="Arial"/>
                <w:sz w:val="22"/>
                <w:szCs w:val="22"/>
              </w:rPr>
              <w:t>-doctype-wildcard</w:t>
            </w:r>
          </w:p>
        </w:tc>
      </w:tr>
      <w:tr w:rsidR="00A3525F" w:rsidRPr="00A760A1" w14:paraId="2432BCD8"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F030E" w14:textId="77777777" w:rsidR="00A3525F" w:rsidRPr="00A760A1" w:rsidRDefault="00A3525F" w:rsidP="0009469D">
            <w:pPr>
              <w:rPr>
                <w:rFonts w:cs="Arial"/>
                <w:sz w:val="22"/>
                <w:szCs w:val="22"/>
              </w:rPr>
            </w:pPr>
            <w:r w:rsidRPr="00A760A1">
              <w:rPr>
                <w:rFonts w:cs="Arial"/>
                <w:sz w:val="22"/>
                <w:szCs w:val="22"/>
              </w:rPr>
              <w:t>Value Syntax</w:t>
            </w:r>
          </w:p>
        </w:tc>
        <w:tc>
          <w:tcPr>
            <w:tcW w:w="2384" w:type="dxa"/>
          </w:tcPr>
          <w:p w14:paraId="3C44EF2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p w14:paraId="3B9868F0"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The “*” is not allowed</w:t>
            </w:r>
          </w:p>
        </w:tc>
        <w:tc>
          <w:tcPr>
            <w:tcW w:w="3968" w:type="dxa"/>
          </w:tcPr>
          <w:p w14:paraId="60FEA5F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tc>
      </w:tr>
      <w:tr w:rsidR="00A3525F" w:rsidRPr="00A760A1" w14:paraId="42AE84A7"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49836D74" w14:textId="77777777" w:rsidR="00A3525F" w:rsidRPr="00A760A1" w:rsidRDefault="00A3525F" w:rsidP="0009469D">
            <w:pPr>
              <w:rPr>
                <w:rFonts w:cs="Arial"/>
                <w:sz w:val="22"/>
                <w:szCs w:val="22"/>
              </w:rPr>
            </w:pPr>
            <w:r w:rsidRPr="00A760A1">
              <w:rPr>
                <w:rFonts w:cs="Arial"/>
                <w:sz w:val="22"/>
                <w:szCs w:val="22"/>
              </w:rPr>
              <w:t>Customization ID</w:t>
            </w:r>
          </w:p>
        </w:tc>
        <w:tc>
          <w:tcPr>
            <w:tcW w:w="2384" w:type="dxa"/>
          </w:tcPr>
          <w:p w14:paraId="520AE3D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Defined by a Peppol BIS</w:t>
            </w:r>
          </w:p>
        </w:tc>
        <w:tc>
          <w:tcPr>
            <w:tcW w:w="3968" w:type="dxa"/>
          </w:tcPr>
          <w:p w14:paraId="06D2994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At least the Root Part needs to be defined by a Peppol BIS.</w:t>
            </w:r>
          </w:p>
          <w:p w14:paraId="584DFB4C"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Not all permutations are known in advance.</w:t>
            </w:r>
          </w:p>
        </w:tc>
      </w:tr>
      <w:tr w:rsidR="00A3525F" w:rsidRPr="00A760A1" w14:paraId="2B2CD9C6"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23BFAD" w14:textId="77777777" w:rsidR="00A3525F" w:rsidRPr="00A760A1" w:rsidRDefault="00A3525F" w:rsidP="0009469D">
            <w:pPr>
              <w:rPr>
                <w:rFonts w:cs="Arial"/>
                <w:sz w:val="22"/>
                <w:szCs w:val="22"/>
              </w:rPr>
            </w:pPr>
            <w:r w:rsidRPr="00A760A1">
              <w:rPr>
                <w:rFonts w:cs="Arial"/>
                <w:sz w:val="22"/>
                <w:szCs w:val="22"/>
              </w:rPr>
              <w:t>Receiver announces in SMP</w:t>
            </w:r>
          </w:p>
        </w:tc>
        <w:tc>
          <w:tcPr>
            <w:tcW w:w="2384" w:type="dxa"/>
          </w:tcPr>
          <w:p w14:paraId="427D34D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58616357"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or Document Type Identifier including a Wildcard Indicator</w:t>
            </w:r>
          </w:p>
        </w:tc>
      </w:tr>
      <w:tr w:rsidR="00A3525F" w:rsidRPr="00A760A1" w14:paraId="676EF172"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72AB3A3F" w14:textId="77777777" w:rsidR="00A3525F" w:rsidRPr="00A760A1" w:rsidRDefault="00A3525F" w:rsidP="0009469D">
            <w:pPr>
              <w:rPr>
                <w:rFonts w:cs="Arial"/>
                <w:sz w:val="22"/>
                <w:szCs w:val="22"/>
              </w:rPr>
            </w:pPr>
            <w:r w:rsidRPr="00A760A1">
              <w:rPr>
                <w:rFonts w:cs="Arial"/>
                <w:sz w:val="22"/>
                <w:szCs w:val="22"/>
              </w:rPr>
              <w:lastRenderedPageBreak/>
              <w:t>Sender document type matching</w:t>
            </w:r>
          </w:p>
        </w:tc>
        <w:tc>
          <w:tcPr>
            <w:tcW w:w="2384" w:type="dxa"/>
          </w:tcPr>
          <w:p w14:paraId="2DE6815E"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only</w:t>
            </w:r>
          </w:p>
        </w:tc>
        <w:tc>
          <w:tcPr>
            <w:tcW w:w="3968" w:type="dxa"/>
          </w:tcPr>
          <w:p w14:paraId="7EFDBE00"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and Wildcard matching</w:t>
            </w:r>
          </w:p>
        </w:tc>
      </w:tr>
      <w:tr w:rsidR="00A3525F" w:rsidRPr="00A760A1" w14:paraId="49A62CCD"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18E8A" w14:textId="77777777" w:rsidR="00A3525F" w:rsidRPr="00A760A1" w:rsidRDefault="00A3525F" w:rsidP="0009469D">
            <w:pPr>
              <w:rPr>
                <w:rFonts w:cs="Arial"/>
                <w:sz w:val="22"/>
                <w:szCs w:val="22"/>
              </w:rPr>
            </w:pPr>
            <w:r w:rsidRPr="00A760A1">
              <w:rPr>
                <w:rFonts w:cs="Arial"/>
                <w:sz w:val="22"/>
                <w:szCs w:val="22"/>
              </w:rPr>
              <w:t>Sender provides in Envelope and</w:t>
            </w:r>
            <w:r w:rsidRPr="00A760A1">
              <w:rPr>
                <w:rFonts w:cs="Arial"/>
                <w:sz w:val="22"/>
                <w:szCs w:val="22"/>
              </w:rPr>
              <w:br/>
              <w:t>Receiver receives in Envelope</w:t>
            </w:r>
          </w:p>
        </w:tc>
        <w:tc>
          <w:tcPr>
            <w:tcW w:w="2384" w:type="dxa"/>
          </w:tcPr>
          <w:p w14:paraId="5635FBBB"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7007063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without a Wildcard.</w:t>
            </w:r>
          </w:p>
          <w:p w14:paraId="5886E258"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This value may differ from what is announced in the SMP.</w:t>
            </w:r>
          </w:p>
        </w:tc>
      </w:tr>
    </w:tbl>
    <w:p w14:paraId="07117E5B" w14:textId="77777777" w:rsidR="00A3525F" w:rsidRDefault="00A3525F" w:rsidP="00A3525F">
      <w:pPr>
        <w:pStyle w:val="PolicyHeader"/>
      </w:pPr>
      <w:bookmarkStart w:id="184" w:name="_Ref52225115"/>
      <w:bookmarkStart w:id="185" w:name="_Ref52229230"/>
      <w:bookmarkStart w:id="186" w:name="_Toc52230637"/>
      <w:bookmarkStart w:id="187" w:name="_Toc173402929"/>
      <w:bookmarkStart w:id="188" w:name="_Toc178802335"/>
      <w:r>
        <w:t>POLICY 16 Document Type Identifier Scheme</w:t>
      </w:r>
      <w:bookmarkEnd w:id="184"/>
      <w:bookmarkEnd w:id="185"/>
      <w:bookmarkEnd w:id="186"/>
      <w:bookmarkEnd w:id="187"/>
      <w:bookmarkEnd w:id="188"/>
    </w:p>
    <w:p w14:paraId="45292048" w14:textId="77777777" w:rsidR="00A3525F" w:rsidRDefault="00A3525F" w:rsidP="00A3525F">
      <w:pPr>
        <w:pStyle w:val="Policy"/>
      </w:pPr>
      <w:r>
        <w:t>The Peppol Document Type Identifier Scheme to be used MUST be one of the following:</w:t>
      </w:r>
    </w:p>
    <w:p w14:paraId="55C83EF9" w14:textId="77777777" w:rsidR="00A3525F" w:rsidRPr="0009469D" w:rsidRDefault="00A3525F" w:rsidP="0009469D">
      <w:pPr>
        <w:pStyle w:val="Policy"/>
        <w:rPr>
          <w:rStyle w:val="Codeinline"/>
        </w:rPr>
      </w:pPr>
      <w:r w:rsidRPr="0009469D">
        <w:rPr>
          <w:rStyle w:val="Codeinline"/>
        </w:rPr>
        <w:t>busdox-</w:t>
      </w:r>
      <w:proofErr w:type="spellStart"/>
      <w:r w:rsidRPr="0009469D">
        <w:rPr>
          <w:rStyle w:val="Codeinline"/>
        </w:rPr>
        <w:t>docid</w:t>
      </w:r>
      <w:proofErr w:type="spellEnd"/>
      <w:r w:rsidRPr="0009469D">
        <w:rPr>
          <w:rStyle w:val="Codeinline"/>
        </w:rPr>
        <w:t>-</w:t>
      </w:r>
      <w:proofErr w:type="spellStart"/>
      <w:r w:rsidRPr="0009469D">
        <w:rPr>
          <w:rStyle w:val="Codeinline"/>
        </w:rPr>
        <w:t>qns</w:t>
      </w:r>
      <w:proofErr w:type="spellEnd"/>
    </w:p>
    <w:p w14:paraId="7E24C7F8" w14:textId="77777777" w:rsidR="00A3525F" w:rsidRPr="0009469D" w:rsidRDefault="00A3525F" w:rsidP="0009469D">
      <w:pPr>
        <w:pStyle w:val="Policy"/>
        <w:rPr>
          <w:rStyle w:val="Codeinline"/>
        </w:rPr>
      </w:pPr>
      <w:proofErr w:type="spellStart"/>
      <w:r w:rsidRPr="0009469D">
        <w:rPr>
          <w:rStyle w:val="Codeinline"/>
        </w:rPr>
        <w:t>peppol</w:t>
      </w:r>
      <w:proofErr w:type="spellEnd"/>
      <w:r w:rsidRPr="0009469D">
        <w:rPr>
          <w:rStyle w:val="Codeinline"/>
        </w:rPr>
        <w:t>-doctype-wildcard</w:t>
      </w:r>
    </w:p>
    <w:p w14:paraId="64187C6A" w14:textId="77777777" w:rsidR="00A3525F" w:rsidRDefault="00A3525F" w:rsidP="0009469D">
      <w:pPr>
        <w:pStyle w:val="PParagraph"/>
      </w:pPr>
      <w:r>
        <w:t>Applies to: All Document Type Identifiers in all components</w:t>
      </w:r>
    </w:p>
    <w:p w14:paraId="1A69CA26" w14:textId="77777777" w:rsidR="00A3525F" w:rsidRDefault="00A3525F" w:rsidP="0009469D">
      <w:pPr>
        <w:pStyle w:val="PParagraph"/>
      </w:pPr>
      <w:r>
        <w:t>Note: The Document Type Identifier Schemes are case sensitive.</w:t>
      </w:r>
    </w:p>
    <w:p w14:paraId="677CCCE6" w14:textId="77777777" w:rsidR="00A3525F" w:rsidRDefault="00A3525F" w:rsidP="0009469D">
      <w:pPr>
        <w:pStyle w:val="PHeading2"/>
      </w:pPr>
      <w:bookmarkStart w:id="189" w:name="_Toc52230638"/>
      <w:bookmarkStart w:id="190" w:name="_Ref131025469"/>
      <w:bookmarkStart w:id="191" w:name="_Toc173402930"/>
      <w:bookmarkStart w:id="192" w:name="_Toc178802336"/>
      <w:r>
        <w:t>Document Type Identifier Values</w:t>
      </w:r>
      <w:bookmarkEnd w:id="189"/>
      <w:bookmarkEnd w:id="190"/>
      <w:bookmarkEnd w:id="191"/>
      <w:bookmarkEnd w:id="192"/>
    </w:p>
    <w:p w14:paraId="39CD7D21" w14:textId="77777777" w:rsidR="00A3525F" w:rsidRPr="00745F5A" w:rsidRDefault="00A3525F" w:rsidP="0009469D">
      <w:pPr>
        <w:pStyle w:val="PParagraph"/>
      </w:pPr>
      <w:r w:rsidRPr="00745F5A">
        <w:t>The identifier format is an aggregated format that covers the following identifier concepts:</w:t>
      </w:r>
    </w:p>
    <w:p w14:paraId="1B463235" w14:textId="77777777" w:rsidR="00A3525F" w:rsidRPr="00745F5A" w:rsidRDefault="00A3525F">
      <w:pPr>
        <w:pStyle w:val="PParagraph"/>
        <w:numPr>
          <w:ilvl w:val="0"/>
          <w:numId w:val="22"/>
        </w:numPr>
      </w:pPr>
      <w:r w:rsidRPr="00745F5A">
        <w:rPr>
          <w:b/>
        </w:rPr>
        <w:t>Syntax specific Identifier</w:t>
      </w:r>
      <w:r w:rsidRPr="00745F5A">
        <w:t xml:space="preserve">: </w:t>
      </w:r>
      <w:r w:rsidRPr="00745F5A">
        <w:br/>
        <w:t xml:space="preserve">This identifies the syntax (e.g. XML) and format (e.g. UBL Invoice) of the document that is being exchanged in the service. E.g. for XML documents, the root element namespace (the namespace of the schema defining the root element) and document element local name (the name of the root element) are concatenated using the </w:t>
      </w:r>
      <w:proofErr w:type="gramStart"/>
      <w:r w:rsidRPr="00745F5A">
        <w:t>“::</w:t>
      </w:r>
      <w:proofErr w:type="gramEnd"/>
      <w:r w:rsidRPr="00745F5A">
        <w:t>” delimiter to define the syntax of the XML document.</w:t>
      </w:r>
    </w:p>
    <w:p w14:paraId="6F00DF36" w14:textId="77777777" w:rsidR="00A3525F" w:rsidRPr="00745F5A" w:rsidRDefault="00A3525F">
      <w:pPr>
        <w:pStyle w:val="PParagraph"/>
        <w:numPr>
          <w:ilvl w:val="0"/>
          <w:numId w:val="22"/>
        </w:numPr>
      </w:pPr>
      <w:r w:rsidRPr="00745F5A">
        <w:rPr>
          <w:b/>
        </w:rPr>
        <w:t>Customization Identifier</w:t>
      </w:r>
      <w:r w:rsidRPr="00745F5A">
        <w:t xml:space="preserve">: </w:t>
      </w:r>
      <w:r w:rsidRPr="00745F5A">
        <w:br/>
        <w:t xml:space="preserve">An identification of the specification containing the total set of rules regarding semantic content, cardinalities and business rules to which the data contained in the business document conforms. Peppol requirements are documented in Peppol BIS which also indicate the implementation syntax (like UBL). See </w:t>
      </w:r>
      <w:r w:rsidRPr="00745F5A">
        <w:rPr>
          <w:iCs/>
        </w:rPr>
        <w:t>[</w:t>
      </w:r>
      <w:proofErr w:type="spellStart"/>
      <w:r w:rsidRPr="00745F5A">
        <w:rPr>
          <w:iCs/>
        </w:rPr>
        <w:t>Peppol_PostAward</w:t>
      </w:r>
      <w:proofErr w:type="spellEnd"/>
      <w:r w:rsidRPr="00745F5A">
        <w:rPr>
          <w:iCs/>
        </w:rPr>
        <w:t>]</w:t>
      </w:r>
      <w:r w:rsidRPr="00745F5A">
        <w:t xml:space="preserve"> for details.</w:t>
      </w:r>
    </w:p>
    <w:p w14:paraId="0F801128" w14:textId="77777777" w:rsidR="00A3525F" w:rsidRPr="00745F5A" w:rsidRDefault="00A3525F">
      <w:pPr>
        <w:pStyle w:val="PParagraph"/>
        <w:numPr>
          <w:ilvl w:val="0"/>
          <w:numId w:val="22"/>
        </w:numPr>
      </w:pPr>
      <w:r w:rsidRPr="00745F5A">
        <w:rPr>
          <w:b/>
        </w:rPr>
        <w:t>Version Identifier</w:t>
      </w:r>
      <w:r w:rsidRPr="00745F5A">
        <w:t>:</w:t>
      </w:r>
      <w:r w:rsidRPr="00745F5A">
        <w:br/>
        <w:t>This identifies the version of a document type following the versioning conventions of that specific document syntax and format.</w:t>
      </w:r>
    </w:p>
    <w:p w14:paraId="3F1EECCB" w14:textId="77777777" w:rsidR="00A3525F" w:rsidRPr="00745F5A" w:rsidRDefault="00A3525F" w:rsidP="00A3525F">
      <w:pPr>
        <w:pStyle w:val="PolicyHeader"/>
      </w:pPr>
      <w:bookmarkStart w:id="193" w:name="_Toc131026192"/>
      <w:bookmarkStart w:id="194" w:name="_Toc131026549"/>
      <w:bookmarkStart w:id="195" w:name="_Toc131027126"/>
      <w:bookmarkStart w:id="196" w:name="_Toc131029613"/>
      <w:bookmarkStart w:id="197" w:name="_Toc131064329"/>
      <w:bookmarkStart w:id="198" w:name="_Toc131066544"/>
      <w:bookmarkStart w:id="199" w:name="_Toc131026193"/>
      <w:bookmarkStart w:id="200" w:name="_Toc131026550"/>
      <w:bookmarkStart w:id="201" w:name="_Toc131027127"/>
      <w:bookmarkStart w:id="202" w:name="_Toc131029614"/>
      <w:bookmarkStart w:id="203" w:name="_Toc131064330"/>
      <w:bookmarkStart w:id="204" w:name="_Toc131066545"/>
      <w:bookmarkStart w:id="205" w:name="_Toc131026194"/>
      <w:bookmarkStart w:id="206" w:name="_Toc131026551"/>
      <w:bookmarkStart w:id="207" w:name="_Toc131027128"/>
      <w:bookmarkStart w:id="208" w:name="_Toc131029615"/>
      <w:bookmarkStart w:id="209" w:name="_Toc131064331"/>
      <w:bookmarkStart w:id="210" w:name="_Toc131066546"/>
      <w:bookmarkStart w:id="211" w:name="_Toc131026195"/>
      <w:bookmarkStart w:id="212" w:name="_Toc131026552"/>
      <w:bookmarkStart w:id="213" w:name="_Toc131027129"/>
      <w:bookmarkStart w:id="214" w:name="_Toc131029616"/>
      <w:bookmarkStart w:id="215" w:name="_Toc131064332"/>
      <w:bookmarkStart w:id="216" w:name="_Toc131066547"/>
      <w:bookmarkStart w:id="217" w:name="_Toc131026196"/>
      <w:bookmarkStart w:id="218" w:name="_Toc131026553"/>
      <w:bookmarkStart w:id="219" w:name="_Toc131027130"/>
      <w:bookmarkStart w:id="220" w:name="_Toc131029617"/>
      <w:bookmarkStart w:id="221" w:name="_Toc131064333"/>
      <w:bookmarkStart w:id="222" w:name="_Toc131066548"/>
      <w:bookmarkStart w:id="223" w:name="_Ref281927265"/>
      <w:bookmarkStart w:id="224" w:name="_Ref317443814"/>
      <w:bookmarkStart w:id="225" w:name="_Toc173402931"/>
      <w:bookmarkStart w:id="226" w:name="_Toc178802337"/>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t xml:space="preserve">POLICY 17 </w:t>
      </w:r>
      <w:r w:rsidRPr="00745F5A">
        <w:t>Customization Identifiers</w:t>
      </w:r>
      <w:bookmarkEnd w:id="223"/>
      <w:bookmarkEnd w:id="224"/>
      <w:bookmarkEnd w:id="225"/>
      <w:bookmarkEnd w:id="226"/>
    </w:p>
    <w:p w14:paraId="206F099B" w14:textId="77777777" w:rsidR="00A3525F" w:rsidRDefault="00A3525F" w:rsidP="00A3525F">
      <w:pPr>
        <w:pStyle w:val="Policy"/>
      </w:pPr>
      <w:r>
        <w:t>For “busdox-</w:t>
      </w:r>
      <w:proofErr w:type="spellStart"/>
      <w:r>
        <w:t>docid</w:t>
      </w:r>
      <w:proofErr w:type="spellEnd"/>
      <w:r>
        <w:t>-</w:t>
      </w:r>
      <w:proofErr w:type="spellStart"/>
      <w:r>
        <w:t>qns</w:t>
      </w:r>
      <w:proofErr w:type="spellEnd"/>
      <w:r>
        <w:t>”:</w:t>
      </w:r>
    </w:p>
    <w:p w14:paraId="5ED03B53" w14:textId="77777777" w:rsidR="00A3525F" w:rsidRPr="00745F5A" w:rsidRDefault="00A3525F" w:rsidP="00A3525F">
      <w:pPr>
        <w:pStyle w:val="Policy"/>
      </w:pPr>
      <w:r w:rsidRPr="00745F5A">
        <w:t>The Customization Identifier is defined in the relevant Peppol BIS specification.</w:t>
      </w:r>
    </w:p>
    <w:p w14:paraId="7580CBF2" w14:textId="77777777" w:rsidR="00A3525F" w:rsidRPr="00745F5A" w:rsidRDefault="00A3525F" w:rsidP="00A3525F">
      <w:pPr>
        <w:pStyle w:val="Policy"/>
      </w:pPr>
      <w:r>
        <w:t>A Customization Identifier MUST NOT contain “*” (ASCII Decimal 42) or whitespace characters (ASCII Decimal 9, 10, 11, 12, 13, 32, 133, 160).</w:t>
      </w:r>
    </w:p>
    <w:p w14:paraId="691CF939" w14:textId="77777777" w:rsidR="00A3525F" w:rsidRPr="00745F5A" w:rsidRDefault="00A3525F" w:rsidP="00F834F2">
      <w:pPr>
        <w:pStyle w:val="PParagraph"/>
      </w:pPr>
      <w:r w:rsidRPr="00745F5A">
        <w:t xml:space="preserve">Applies to: </w:t>
      </w:r>
      <w:r>
        <w:t>A</w:t>
      </w:r>
      <w:r w:rsidRPr="00745F5A">
        <w:t>ll Document Type Identifiers in all components</w:t>
      </w:r>
      <w:r>
        <w:t xml:space="preserve"> using the “busdox-</w:t>
      </w:r>
      <w:proofErr w:type="spellStart"/>
      <w:r>
        <w:t>docid</w:t>
      </w:r>
      <w:proofErr w:type="spellEnd"/>
      <w:r>
        <w:t>-</w:t>
      </w:r>
      <w:proofErr w:type="spellStart"/>
      <w:r>
        <w:t>qns</w:t>
      </w:r>
      <w:proofErr w:type="spellEnd"/>
      <w:r>
        <w:t>” Document Type Identifier Scheme.</w:t>
      </w:r>
    </w:p>
    <w:p w14:paraId="1791F8B8" w14:textId="77777777" w:rsidR="00A3525F" w:rsidRPr="00745F5A" w:rsidRDefault="00A3525F" w:rsidP="00C4289A">
      <w:pPr>
        <w:pStyle w:val="ExampleHeader"/>
      </w:pPr>
      <w:r w:rsidRPr="00745F5A">
        <w:lastRenderedPageBreak/>
        <w:t>Example 1 (from Billing BIS v3):</w:t>
      </w:r>
    </w:p>
    <w:p w14:paraId="55FF6BBB" w14:textId="77777777" w:rsidR="00A3525F" w:rsidRPr="00A65EF1" w:rsidRDefault="00A3525F" w:rsidP="00A65EF1">
      <w:pPr>
        <w:pStyle w:val="CodeBlock"/>
      </w:pPr>
      <w:r w:rsidRPr="00A65EF1">
        <w:t>urn:cen.eu:en16931:2017#compliant#urn:fdc:peppol.eu:2017:poacc:billing:3.0</w:t>
      </w:r>
    </w:p>
    <w:p w14:paraId="42D4CA50" w14:textId="77777777" w:rsidR="00A3525F" w:rsidRPr="00745F5A" w:rsidRDefault="00A3525F" w:rsidP="00C4289A">
      <w:pPr>
        <w:pStyle w:val="ExampleHeader"/>
      </w:pPr>
      <w:r w:rsidRPr="00745F5A">
        <w:t>Example 2 (from Order BIS v</w:t>
      </w:r>
      <w:r>
        <w:t>3</w:t>
      </w:r>
      <w:r w:rsidRPr="00745F5A">
        <w:t>):</w:t>
      </w:r>
    </w:p>
    <w:p w14:paraId="78622FAF" w14:textId="77777777" w:rsidR="00A3525F" w:rsidRPr="00A65EF1" w:rsidRDefault="00A3525F" w:rsidP="00A65EF1">
      <w:pPr>
        <w:pStyle w:val="CodeBlock"/>
      </w:pPr>
      <w:r w:rsidRPr="00A65EF1">
        <w:t>urn:fdc:peppol.eu:poacc:trns:order:3</w:t>
      </w:r>
    </w:p>
    <w:p w14:paraId="69CC377F" w14:textId="77777777" w:rsidR="00A3525F" w:rsidRDefault="00A3525F" w:rsidP="00A3525F">
      <w:pPr>
        <w:pStyle w:val="Policy"/>
      </w:pPr>
      <w:r>
        <w:t>For “</w:t>
      </w:r>
      <w:proofErr w:type="spellStart"/>
      <w:r>
        <w:t>peppol</w:t>
      </w:r>
      <w:proofErr w:type="spellEnd"/>
      <w:r>
        <w:t>-doctype-wildcard”:</w:t>
      </w:r>
    </w:p>
    <w:p w14:paraId="5A79E4C4" w14:textId="013975B0" w:rsidR="00A3525F" w:rsidRDefault="00A3525F" w:rsidP="00A3525F">
      <w:pPr>
        <w:pStyle w:val="Policy"/>
      </w:pPr>
      <w:r>
        <w:t xml:space="preserve">The Customization Identifier is assembled from the “Parts” and the separator “@” (ASCII Decimal 64) as described in chapter </w:t>
      </w:r>
      <w:r>
        <w:fldChar w:fldCharType="begin"/>
      </w:r>
      <w:r>
        <w:instrText xml:space="preserve"> REF _Ref52228921 \r \h </w:instrText>
      </w:r>
      <w:r>
        <w:fldChar w:fldCharType="separate"/>
      </w:r>
      <w:r w:rsidR="004B46EF">
        <w:t>5.1.2</w:t>
      </w:r>
      <w:r>
        <w:fldChar w:fldCharType="end"/>
      </w:r>
      <w:r>
        <w:t xml:space="preserve">. At least the “Root Part” </w:t>
      </w:r>
      <w:r w:rsidRPr="00745F5A">
        <w:t>is defined in the relevant Peppol BIS specification.</w:t>
      </w:r>
    </w:p>
    <w:p w14:paraId="114A270C" w14:textId="72C96ABA" w:rsidR="00A3525F" w:rsidRDefault="00A3525F" w:rsidP="00A3525F">
      <w:pPr>
        <w:pStyle w:val="Policy"/>
      </w:pPr>
      <w:r>
        <w:t xml:space="preserve">When used in SMP registrations, the “Wildcard Indicator” as described in chapter </w:t>
      </w:r>
      <w:r>
        <w:fldChar w:fldCharType="begin"/>
      </w:r>
      <w:r>
        <w:instrText xml:space="preserve"> REF _Ref52229043 \r \h </w:instrText>
      </w:r>
      <w:r>
        <w:fldChar w:fldCharType="separate"/>
      </w:r>
      <w:r w:rsidR="004B46EF">
        <w:t>5.1.2</w:t>
      </w:r>
      <w:r>
        <w:fldChar w:fldCharType="end"/>
      </w:r>
      <w:r>
        <w:t xml:space="preserve"> MAY be present.</w:t>
      </w:r>
    </w:p>
    <w:p w14:paraId="64C8A3CA" w14:textId="77777777" w:rsidR="00A3525F" w:rsidRDefault="00A3525F" w:rsidP="00C4289A">
      <w:pPr>
        <w:pStyle w:val="PParagraph"/>
      </w:pPr>
      <w:r>
        <w:t>Applies to: All Document Type Identifiers in all components using the “</w:t>
      </w:r>
      <w:proofErr w:type="spellStart"/>
      <w:r>
        <w:t>peppol</w:t>
      </w:r>
      <w:proofErr w:type="spellEnd"/>
      <w:r>
        <w:t>-doctype-wildcard” Document Type Identifier Scheme.</w:t>
      </w:r>
    </w:p>
    <w:p w14:paraId="00407193" w14:textId="77777777" w:rsidR="00A3525F" w:rsidRPr="003F6527" w:rsidRDefault="00A3525F" w:rsidP="00A3525F">
      <w:pPr>
        <w:pStyle w:val="ExampleHeader"/>
      </w:pPr>
      <w:r w:rsidRPr="003F6527">
        <w:t>Example</w:t>
      </w:r>
      <w:r>
        <w:t xml:space="preserve"> 1:</w:t>
      </w:r>
    </w:p>
    <w:p w14:paraId="4351CB2D" w14:textId="77777777" w:rsidR="00A3525F" w:rsidRPr="00A65EF1" w:rsidRDefault="00A3525F" w:rsidP="00A65EF1">
      <w:pPr>
        <w:pStyle w:val="CodeBlock"/>
      </w:pPr>
      <w:r w:rsidRPr="00A65EF1">
        <w:t>urn:peppol:pint:billing-1@jp-1</w:t>
      </w:r>
    </w:p>
    <w:p w14:paraId="33EC4EB9" w14:textId="77777777" w:rsidR="00A3525F" w:rsidRPr="003F6527" w:rsidRDefault="00A3525F" w:rsidP="00A3525F">
      <w:pPr>
        <w:pStyle w:val="ExampleHeader"/>
      </w:pPr>
      <w:r w:rsidRPr="003F6527">
        <w:t>Example</w:t>
      </w:r>
      <w:r>
        <w:t xml:space="preserve"> 2 (used for SMP registrations only):</w:t>
      </w:r>
    </w:p>
    <w:p w14:paraId="0B94DB1D" w14:textId="77777777" w:rsidR="00A3525F" w:rsidRPr="00A65EF1" w:rsidRDefault="00A3525F" w:rsidP="00A65EF1">
      <w:pPr>
        <w:pStyle w:val="CodeBlock"/>
      </w:pPr>
      <w:r w:rsidRPr="00A65EF1">
        <w:t>urn:peppol:pint:billing-1*</w:t>
      </w:r>
    </w:p>
    <w:p w14:paraId="68A69B15" w14:textId="77777777" w:rsidR="00A3525F" w:rsidRPr="003F6527" w:rsidRDefault="00A3525F" w:rsidP="00A3525F">
      <w:pPr>
        <w:pStyle w:val="ExampleHeader"/>
      </w:pPr>
      <w:r w:rsidRPr="003F6527">
        <w:t>Example</w:t>
      </w:r>
      <w:r>
        <w:t xml:space="preserve"> 3 (used for SMP registrations only):</w:t>
      </w:r>
    </w:p>
    <w:p w14:paraId="5A9873A2" w14:textId="77777777" w:rsidR="00A3525F" w:rsidRPr="00A65EF1" w:rsidRDefault="00A3525F" w:rsidP="00A65EF1">
      <w:pPr>
        <w:pStyle w:val="CodeBlock"/>
      </w:pPr>
      <w:r w:rsidRPr="00A65EF1">
        <w:t>urn:peppol:pint:billing-1@jp-1*</w:t>
      </w:r>
    </w:p>
    <w:p w14:paraId="2598E31F" w14:textId="77777777" w:rsidR="00A3525F" w:rsidRPr="00745F5A" w:rsidRDefault="00A3525F" w:rsidP="00A3525F">
      <w:pPr>
        <w:pStyle w:val="PolicyHeader"/>
      </w:pPr>
      <w:bookmarkStart w:id="227" w:name="_Ref281927294"/>
      <w:bookmarkStart w:id="228" w:name="_Toc173402932"/>
      <w:bookmarkStart w:id="229" w:name="_Toc178802338"/>
      <w:r>
        <w:t xml:space="preserve">POLICY 18 </w:t>
      </w:r>
      <w:r w:rsidRPr="00745F5A">
        <w:t>Specifying Customization Identifiers in UBL documents</w:t>
      </w:r>
      <w:bookmarkEnd w:id="227"/>
      <w:bookmarkEnd w:id="228"/>
      <w:bookmarkEnd w:id="229"/>
    </w:p>
    <w:p w14:paraId="754DEADC" w14:textId="77777777" w:rsidR="00A3525F" w:rsidRPr="00745F5A" w:rsidRDefault="00A3525F" w:rsidP="00A3525F">
      <w:pPr>
        <w:pStyle w:val="Policy"/>
      </w:pPr>
      <w:r w:rsidRPr="00745F5A">
        <w:t>The value for “CustomizationID” element in the UBL document instance must correspond to the Customization ID of the Document Type Identifier.</w:t>
      </w:r>
    </w:p>
    <w:p w14:paraId="4937E884" w14:textId="77777777" w:rsidR="00A3525F" w:rsidRPr="00745F5A" w:rsidRDefault="00A3525F" w:rsidP="00C4289A">
      <w:pPr>
        <w:pStyle w:val="PParagraph"/>
      </w:pPr>
      <w:r w:rsidRPr="00745F5A">
        <w:t xml:space="preserve">Applies to: </w:t>
      </w:r>
      <w:r>
        <w:t>A</w:t>
      </w:r>
      <w:r w:rsidRPr="00745F5A">
        <w:t>ll business documents used in a Peppol BIS with UBL syntax mapping</w:t>
      </w:r>
    </w:p>
    <w:p w14:paraId="00DFEDB1" w14:textId="77777777" w:rsidR="00A3525F" w:rsidRPr="00745F5A" w:rsidRDefault="00A3525F" w:rsidP="00C4289A">
      <w:pPr>
        <w:pStyle w:val="ExampleHeader"/>
      </w:pPr>
      <w:r w:rsidRPr="00745F5A">
        <w:t>Example (from Billing BIS v3):</w:t>
      </w:r>
    </w:p>
    <w:p w14:paraId="29AE5BB2" w14:textId="77777777" w:rsidR="00A3525F" w:rsidRPr="00A65EF1" w:rsidRDefault="00A3525F" w:rsidP="00A65EF1">
      <w:pPr>
        <w:pStyle w:val="CodeBlock"/>
      </w:pPr>
      <w:r w:rsidRPr="00A65EF1">
        <w:t>&lt;cbc:CustomizationID&gt;urn:cen.eu:en16931:2017#compliant#urn:fdc:peppol.eu:2017:poacc:billing:3.0&lt;/cbc:CustomizationID&gt;</w:t>
      </w:r>
    </w:p>
    <w:p w14:paraId="21007E94" w14:textId="77777777" w:rsidR="00A3525F" w:rsidRPr="00745F5A" w:rsidRDefault="00A3525F" w:rsidP="00A3525F">
      <w:pPr>
        <w:pStyle w:val="PolicyHeader"/>
      </w:pPr>
      <w:bookmarkStart w:id="230" w:name="_Toc173402933"/>
      <w:bookmarkStart w:id="231" w:name="_Toc178802339"/>
      <w:r>
        <w:t xml:space="preserve">POLICY 19 </w:t>
      </w:r>
      <w:r w:rsidRPr="00745F5A">
        <w:t>Specifying Customization Identifiers in CII Documents</w:t>
      </w:r>
      <w:bookmarkEnd w:id="230"/>
      <w:bookmarkEnd w:id="231"/>
    </w:p>
    <w:p w14:paraId="2B04BA9D" w14:textId="77777777" w:rsidR="00A3525F" w:rsidRPr="00745F5A" w:rsidRDefault="00A3525F" w:rsidP="00A3525F">
      <w:pPr>
        <w:pStyle w:val="Policy"/>
      </w:pPr>
      <w:r w:rsidRPr="00745F5A">
        <w:t>The value for “//ExchangeDocumentContext/GuidelineSpecifiedDocumentContextParameter/ID” element in the CII document instance must correspond to the Customization ID of the Document Type Identifier.</w:t>
      </w:r>
    </w:p>
    <w:p w14:paraId="6F77D5C3" w14:textId="77777777" w:rsidR="00A3525F" w:rsidRPr="00745F5A" w:rsidRDefault="00A3525F" w:rsidP="00C4289A">
      <w:pPr>
        <w:pStyle w:val="PParagraph"/>
      </w:pPr>
      <w:r w:rsidRPr="00745F5A">
        <w:t xml:space="preserve">Applies to: </w:t>
      </w:r>
      <w:r>
        <w:t>A</w:t>
      </w:r>
      <w:r w:rsidRPr="00745F5A">
        <w:t>ll business documents used in a Peppol BIS with CII syntax mapping</w:t>
      </w:r>
    </w:p>
    <w:p w14:paraId="63508F4A" w14:textId="77777777" w:rsidR="00A3525F" w:rsidRPr="00745F5A" w:rsidRDefault="00A3525F" w:rsidP="00C4289A">
      <w:pPr>
        <w:pStyle w:val="ExampleHeader"/>
      </w:pPr>
      <w:r w:rsidRPr="00745F5A">
        <w:t>CII example (from Billing BIS v3):</w:t>
      </w:r>
    </w:p>
    <w:p w14:paraId="2495EC44" w14:textId="77777777" w:rsidR="00A3525F" w:rsidRPr="00745F5A" w:rsidRDefault="00A3525F" w:rsidP="000F61F2">
      <w:pPr>
        <w:pStyle w:val="CodeBlock"/>
        <w:rPr>
          <w:highlight w:val="white"/>
        </w:rPr>
      </w:pPr>
      <w:r w:rsidRPr="00745F5A">
        <w:rPr>
          <w:highlight w:val="white"/>
        </w:rPr>
        <w:lastRenderedPageBreak/>
        <w:t>&lt;rsm:ExchangedDocumentContext&gt;</w:t>
      </w:r>
    </w:p>
    <w:p w14:paraId="2695B323"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580615AA" w14:textId="77777777" w:rsidR="00A3525F" w:rsidRPr="00745F5A" w:rsidRDefault="00A3525F" w:rsidP="000F61F2">
      <w:pPr>
        <w:pStyle w:val="CodeBlock"/>
        <w:rPr>
          <w:highlight w:val="white"/>
        </w:rPr>
      </w:pPr>
      <w:r w:rsidRPr="00745F5A">
        <w:rPr>
          <w:highlight w:val="white"/>
        </w:rPr>
        <w:t xml:space="preserve">    &lt;ram:ID&gt;</w:t>
      </w:r>
    </w:p>
    <w:p w14:paraId="7C79ED53" w14:textId="77777777" w:rsidR="00A3525F" w:rsidRPr="00745F5A" w:rsidRDefault="00A3525F" w:rsidP="000F61F2">
      <w:pPr>
        <w:pStyle w:val="CodeBlock"/>
        <w:rPr>
          <w:highlight w:val="white"/>
        </w:rPr>
      </w:pPr>
      <w:r w:rsidRPr="00745F5A">
        <w:rPr>
          <w:highlight w:val="white"/>
        </w:rPr>
        <w:t>urn:cen.eu:en16931:2017#compliant#urn:fdc:peppol.eu:2017:poacc:billing:3.0</w:t>
      </w:r>
    </w:p>
    <w:p w14:paraId="6C928FCC" w14:textId="77777777" w:rsidR="00A3525F" w:rsidRPr="00745F5A" w:rsidRDefault="00A3525F" w:rsidP="000F61F2">
      <w:pPr>
        <w:pStyle w:val="CodeBlock"/>
        <w:rPr>
          <w:highlight w:val="white"/>
        </w:rPr>
      </w:pPr>
      <w:r w:rsidRPr="00745F5A">
        <w:rPr>
          <w:highlight w:val="white"/>
        </w:rPr>
        <w:t xml:space="preserve">    &lt;/ram:ID&gt;</w:t>
      </w:r>
    </w:p>
    <w:p w14:paraId="4DA36EAF"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11DA06DE" w14:textId="77777777" w:rsidR="00A3525F" w:rsidRPr="00745F5A" w:rsidRDefault="00A3525F" w:rsidP="000F61F2">
      <w:pPr>
        <w:pStyle w:val="CodeBlock"/>
      </w:pPr>
      <w:r w:rsidRPr="00745F5A">
        <w:rPr>
          <w:highlight w:val="white"/>
        </w:rPr>
        <w:t>&lt;/rsm:ExchangedDocumentContext&gt;</w:t>
      </w:r>
    </w:p>
    <w:p w14:paraId="74463D93" w14:textId="77777777" w:rsidR="00A3525F" w:rsidRPr="00745F5A" w:rsidRDefault="00A3525F" w:rsidP="00A3525F">
      <w:pPr>
        <w:pStyle w:val="PolicyHeader"/>
      </w:pPr>
      <w:bookmarkStart w:id="232" w:name="_Ref131026214"/>
      <w:bookmarkStart w:id="233" w:name="_Toc173402934"/>
      <w:bookmarkStart w:id="234" w:name="_Toc178802340"/>
      <w:r>
        <w:t xml:space="preserve">POLICY 20 </w:t>
      </w:r>
      <w:r w:rsidRPr="00745F5A">
        <w:t>Document Type Identifier Value pattern</w:t>
      </w:r>
      <w:bookmarkEnd w:id="232"/>
      <w:bookmarkEnd w:id="233"/>
      <w:bookmarkEnd w:id="234"/>
    </w:p>
    <w:p w14:paraId="45B522D1" w14:textId="77777777" w:rsidR="00A3525F" w:rsidRPr="00745F5A" w:rsidRDefault="00A3525F" w:rsidP="00A3525F">
      <w:pPr>
        <w:pStyle w:val="Policy"/>
      </w:pPr>
      <w:r w:rsidRPr="00745F5A">
        <w:t>The format of a Document Type Identifier Value is:</w:t>
      </w:r>
    </w:p>
    <w:p w14:paraId="510593DA" w14:textId="77777777" w:rsidR="00A3525F" w:rsidRPr="00C4289A" w:rsidRDefault="00A3525F" w:rsidP="00C4289A">
      <w:pPr>
        <w:pStyle w:val="Policy"/>
        <w:rPr>
          <w:rStyle w:val="Codeinline"/>
        </w:rPr>
      </w:pPr>
      <w:r w:rsidRPr="00C4289A">
        <w:rPr>
          <w:rStyle w:val="Codeinline"/>
        </w:rPr>
        <w:t>&lt;syntax specific id&gt;##&lt;customization id</w:t>
      </w:r>
      <w:proofErr w:type="gramStart"/>
      <w:r w:rsidRPr="00C4289A">
        <w:rPr>
          <w:rStyle w:val="Codeinline"/>
        </w:rPr>
        <w:t>&gt;::&lt;</w:t>
      </w:r>
      <w:proofErr w:type="gramEnd"/>
      <w:r w:rsidRPr="00C4289A">
        <w:rPr>
          <w:rStyle w:val="Codeinline"/>
        </w:rPr>
        <w:t>version&gt;</w:t>
      </w:r>
    </w:p>
    <w:p w14:paraId="5E05E98F" w14:textId="77777777" w:rsidR="00A3525F" w:rsidRPr="00745F5A" w:rsidRDefault="00A3525F" w:rsidP="00A3525F">
      <w:pPr>
        <w:pStyle w:val="Policy"/>
      </w:pPr>
      <w:r w:rsidRPr="00A51593">
        <w:rPr>
          <w:rStyle w:val="Codeinline"/>
        </w:rPr>
        <w:t>&lt;version&gt;</w:t>
      </w:r>
      <w:r w:rsidRPr="00745F5A">
        <w:t xml:space="preserve"> is used to reflect the version of the underlying format standard (e.g. the UBL version).</w:t>
      </w:r>
    </w:p>
    <w:p w14:paraId="23DE0B36" w14:textId="77777777" w:rsidR="00A3525F" w:rsidRPr="00745F5A" w:rsidRDefault="00A3525F" w:rsidP="00C4289A">
      <w:pPr>
        <w:pStyle w:val="PParagraph"/>
      </w:pPr>
      <w:r w:rsidRPr="00745F5A">
        <w:t xml:space="preserve">Applies to: </w:t>
      </w:r>
      <w:r>
        <w:t>A</w:t>
      </w:r>
      <w:r w:rsidRPr="00745F5A">
        <w:t>ll Document Type Identifiers in all components</w:t>
      </w:r>
    </w:p>
    <w:p w14:paraId="1860DE8D" w14:textId="77777777" w:rsidR="00A3525F" w:rsidRPr="00745F5A" w:rsidRDefault="00A3525F" w:rsidP="00C4289A">
      <w:pPr>
        <w:pStyle w:val="PParagraph"/>
      </w:pPr>
      <w:r w:rsidRPr="00745F5A">
        <w:t>The Document Type Identifier Value pattern is based on a concatenation of a syntax specific identifier and a subtype identifier in the layout:</w:t>
      </w:r>
    </w:p>
    <w:p w14:paraId="57468915" w14:textId="77777777" w:rsidR="00A3525F" w:rsidRPr="000F61F2" w:rsidRDefault="00A3525F" w:rsidP="000F61F2">
      <w:pPr>
        <w:pStyle w:val="CodeBlock"/>
      </w:pPr>
      <w:r w:rsidRPr="000F61F2">
        <w:t>&lt;syntax specific id&gt;##&lt;subtype Identifier&gt;</w:t>
      </w:r>
    </w:p>
    <w:p w14:paraId="4805DDDE" w14:textId="77777777" w:rsidR="00A3525F" w:rsidRPr="00745F5A" w:rsidRDefault="00A3525F" w:rsidP="00C4289A">
      <w:pPr>
        <w:pStyle w:val="PParagraph"/>
      </w:pPr>
      <w:r>
        <w:t>The two consecutive hash signs</w:t>
      </w:r>
      <w:r w:rsidRPr="00745F5A">
        <w:t xml:space="preserve"> </w:t>
      </w:r>
      <w:r w:rsidRPr="00A51593">
        <w:rPr>
          <w:rStyle w:val="Codeinline"/>
        </w:rPr>
        <w:t>##</w:t>
      </w:r>
      <w:r w:rsidRPr="00745F5A">
        <w:t xml:space="preserve"> </w:t>
      </w:r>
      <w:r>
        <w:t>represent</w:t>
      </w:r>
      <w:r w:rsidRPr="00745F5A">
        <w:t xml:space="preserve"> a string literal.</w:t>
      </w:r>
    </w:p>
    <w:p w14:paraId="241D756D" w14:textId="77777777" w:rsidR="00A3525F" w:rsidRPr="00745F5A" w:rsidRDefault="00A3525F" w:rsidP="00C4289A">
      <w:pPr>
        <w:pStyle w:val="PParagraph"/>
      </w:pPr>
      <w:r w:rsidRPr="00745F5A">
        <w:t xml:space="preserve">The </w:t>
      </w:r>
      <w:r w:rsidRPr="00A51593">
        <w:rPr>
          <w:rStyle w:val="Codeinline"/>
        </w:rPr>
        <w:t>&lt;syntax specific id&gt;</w:t>
      </w:r>
      <w:r w:rsidRPr="00745F5A">
        <w:t xml:space="preserve"> for XML based documents is a concatenation of the document element namespace URI and the document element local name, separated by a double-colon:</w:t>
      </w:r>
    </w:p>
    <w:p w14:paraId="192EA008" w14:textId="77777777" w:rsidR="00A3525F" w:rsidRPr="000F61F2" w:rsidRDefault="00A3525F" w:rsidP="000F61F2">
      <w:pPr>
        <w:pStyle w:val="CodeBlock"/>
      </w:pPr>
      <w:r w:rsidRPr="000F61F2">
        <w:t>&lt;document element namespace URI&gt;::&lt;document element local name&gt;</w:t>
      </w:r>
    </w:p>
    <w:p w14:paraId="2CBE06AF" w14:textId="77777777" w:rsidR="00A3525F" w:rsidRPr="00745F5A" w:rsidRDefault="00A3525F" w:rsidP="00C4289A">
      <w:pPr>
        <w:pStyle w:val="PParagraph"/>
      </w:pPr>
      <w:r w:rsidRPr="00745F5A">
        <w:t xml:space="preserve">The </w:t>
      </w:r>
      <w:r w:rsidRPr="00A51593">
        <w:rPr>
          <w:rStyle w:val="Codeinline"/>
        </w:rPr>
        <w:t>&lt;subtype Identifier&gt;</w:t>
      </w:r>
      <w:r w:rsidRPr="00745F5A">
        <w:t xml:space="preserve"> is the combination of customization ID and version.</w:t>
      </w:r>
    </w:p>
    <w:p w14:paraId="11132EC2" w14:textId="77777777" w:rsidR="00A3525F" w:rsidRPr="00745F5A" w:rsidRDefault="00A3525F" w:rsidP="00C4289A">
      <w:pPr>
        <w:pStyle w:val="PParagraph"/>
      </w:pPr>
      <w:r w:rsidRPr="00745F5A">
        <w:t>Therefore, the final structure of the pattern is:</w:t>
      </w:r>
    </w:p>
    <w:p w14:paraId="27F59162" w14:textId="77777777" w:rsidR="00A3525F" w:rsidRPr="000F61F2" w:rsidRDefault="00A3525F" w:rsidP="000F61F2">
      <w:pPr>
        <w:pStyle w:val="CodeBlock"/>
      </w:pPr>
      <w:r w:rsidRPr="000F61F2">
        <w:t>&lt;syntax specific id&gt;##&lt;customization id&gt;::&lt;version&gt;</w:t>
      </w:r>
    </w:p>
    <w:p w14:paraId="12D72C54" w14:textId="77777777" w:rsidR="00A3525F" w:rsidRPr="00745F5A" w:rsidRDefault="00A3525F" w:rsidP="00C4289A">
      <w:pPr>
        <w:pStyle w:val="PParagraph"/>
      </w:pPr>
      <w:r w:rsidRPr="00745F5A">
        <w:t xml:space="preserve">When representing document type identifiers in URLs, the document identifier itself will be prefixed with the scheme identifier (see </w:t>
      </w:r>
      <w:r>
        <w:t>POLICY 16</w:t>
      </w:r>
      <w:r w:rsidRPr="00745F5A">
        <w:t>) following two colons:</w:t>
      </w:r>
    </w:p>
    <w:p w14:paraId="63CC502E" w14:textId="77777777" w:rsidR="00A3525F" w:rsidRPr="00745F5A" w:rsidRDefault="00A3525F" w:rsidP="000F61F2">
      <w:pPr>
        <w:pStyle w:val="CodeBlock"/>
      </w:pPr>
      <w:r w:rsidRPr="00745F5A">
        <w:t>&lt;scheme identifier&gt;::&lt;syntax specific id&gt;##&lt;customization id&gt;::&lt;version&gt;</w:t>
      </w:r>
    </w:p>
    <w:p w14:paraId="302CE15C" w14:textId="77777777" w:rsidR="00A3525F" w:rsidRPr="00745F5A" w:rsidRDefault="00A3525F" w:rsidP="00C4289A">
      <w:pPr>
        <w:pStyle w:val="PParagraph"/>
      </w:pPr>
      <w:r w:rsidRPr="00745F5A">
        <w:t>This string must be percent encoded if used in a URL.</w:t>
      </w:r>
    </w:p>
    <w:p w14:paraId="44CE486F" w14:textId="77777777" w:rsidR="00A3525F" w:rsidRPr="00745F5A" w:rsidRDefault="00A3525F" w:rsidP="00C4289A">
      <w:pPr>
        <w:pStyle w:val="ExampleHeader"/>
      </w:pPr>
      <w:r w:rsidRPr="00745F5A">
        <w:t>Example (from Billing BIS v3):</w:t>
      </w:r>
    </w:p>
    <w:p w14:paraId="38BDA523" w14:textId="77777777" w:rsidR="00A3525F" w:rsidRPr="00745F5A" w:rsidRDefault="00A3525F" w:rsidP="00C4289A">
      <w:pPr>
        <w:pStyle w:val="PParagraph"/>
      </w:pPr>
      <w:r w:rsidRPr="00745F5A">
        <w:t>The following example denotes a Document Type that is a UBL 2.1 Invoice conforming to the Peppol Billing BIS v3.</w:t>
      </w:r>
    </w:p>
    <w:p w14:paraId="5E750F3F" w14:textId="77777777" w:rsidR="00A3525F" w:rsidRPr="000F61F2" w:rsidRDefault="00A3525F" w:rsidP="000F61F2">
      <w:pPr>
        <w:pStyle w:val="CodeBlock"/>
      </w:pPr>
      <w:r w:rsidRPr="000F61F2">
        <w:lastRenderedPageBreak/>
        <w:t>urn:oasis:names:specification:ubl:schema:xsd:Invoice-2::Invoice##urn:cen.eu:en16931:2017#compliant#urn:fdc:peppol.eu:2017:poacc:billing:3.0::2.1</w:t>
      </w:r>
    </w:p>
    <w:tbl>
      <w:tblPr>
        <w:tblStyle w:val="HelleListe-Akzent11"/>
        <w:tblW w:w="0" w:type="auto"/>
        <w:tblLayout w:type="fixed"/>
        <w:tblLook w:val="0480" w:firstRow="0" w:lastRow="0" w:firstColumn="1" w:lastColumn="0" w:noHBand="0" w:noVBand="1"/>
      </w:tblPr>
      <w:tblGrid>
        <w:gridCol w:w="2757"/>
        <w:gridCol w:w="5896"/>
      </w:tblGrid>
      <w:tr w:rsidR="00F82005" w14:paraId="01D40BC2"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3778B2A" w14:textId="7C5E0BDB" w:rsidR="00F82005" w:rsidRDefault="00F82005" w:rsidP="00F82005">
            <w:pPr>
              <w:pStyle w:val="PParagraph"/>
              <w:ind w:left="0"/>
            </w:pPr>
            <w:r>
              <w:t xml:space="preserve">Syntax </w:t>
            </w:r>
            <w:proofErr w:type="spellStart"/>
            <w:r>
              <w:t>specific</w:t>
            </w:r>
            <w:proofErr w:type="spellEnd"/>
            <w:r>
              <w:t xml:space="preserve"> ID</w:t>
            </w:r>
          </w:p>
        </w:tc>
        <w:tc>
          <w:tcPr>
            <w:tcW w:w="5896" w:type="dxa"/>
          </w:tcPr>
          <w:p w14:paraId="6C227AF5" w14:textId="275C747D"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proofErr w:type="gramStart"/>
            <w:r>
              <w:t>urn:oasis</w:t>
            </w:r>
            <w:proofErr w:type="gramEnd"/>
            <w:r>
              <w:t>:names:specification:ubl:schema:xsd:Invoice-2::</w:t>
            </w:r>
            <w:proofErr w:type="spellStart"/>
            <w:r>
              <w:t>Invoice</w:t>
            </w:r>
            <w:proofErr w:type="spellEnd"/>
          </w:p>
        </w:tc>
      </w:tr>
      <w:tr w:rsidR="00F82005" w14:paraId="779AF96C"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ED3C39B" w14:textId="355FF5D2" w:rsidR="00F82005" w:rsidRDefault="00F82005" w:rsidP="00F82005">
            <w:pPr>
              <w:pStyle w:val="PParagraph"/>
              <w:ind w:left="0"/>
            </w:pPr>
            <w:r w:rsidRPr="00F82005">
              <w:t xml:space="preserve">XML </w:t>
            </w:r>
            <w:proofErr w:type="spellStart"/>
            <w:r w:rsidRPr="00F82005">
              <w:t>document</w:t>
            </w:r>
            <w:proofErr w:type="spellEnd"/>
            <w:r w:rsidRPr="00F82005">
              <w:t xml:space="preserve"> </w:t>
            </w:r>
            <w:proofErr w:type="spellStart"/>
            <w:r w:rsidRPr="00F82005">
              <w:t>element</w:t>
            </w:r>
            <w:proofErr w:type="spellEnd"/>
            <w:r w:rsidRPr="00F82005">
              <w:t xml:space="preserve"> </w:t>
            </w:r>
            <w:proofErr w:type="spellStart"/>
            <w:r w:rsidRPr="00F82005">
              <w:t>namespace</w:t>
            </w:r>
            <w:proofErr w:type="spellEnd"/>
            <w:r w:rsidRPr="00F82005">
              <w:t xml:space="preserve"> URI</w:t>
            </w:r>
          </w:p>
        </w:tc>
        <w:tc>
          <w:tcPr>
            <w:tcW w:w="5896" w:type="dxa"/>
          </w:tcPr>
          <w:p w14:paraId="5D03D8A4" w14:textId="39D3DA51"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proofErr w:type="gramStart"/>
            <w:r>
              <w:t>urn:oasis</w:t>
            </w:r>
            <w:proofErr w:type="gramEnd"/>
            <w:r>
              <w:t>:names:specification:ubl:schema:xsd:Invoice-2</w:t>
            </w:r>
          </w:p>
        </w:tc>
      </w:tr>
      <w:tr w:rsidR="00F82005" w14:paraId="3B3AD4B3"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0F5F8904" w14:textId="6222B45F" w:rsidR="00F82005" w:rsidRDefault="00F82005" w:rsidP="00F82005">
            <w:pPr>
              <w:pStyle w:val="PParagraph"/>
              <w:ind w:left="0"/>
            </w:pPr>
            <w:r>
              <w:t xml:space="preserve">XML </w:t>
            </w:r>
            <w:proofErr w:type="spellStart"/>
            <w:r>
              <w:t>document</w:t>
            </w:r>
            <w:proofErr w:type="spellEnd"/>
            <w:r>
              <w:t xml:space="preserve"> </w:t>
            </w:r>
            <w:proofErr w:type="spellStart"/>
            <w:r>
              <w:t>element</w:t>
            </w:r>
            <w:proofErr w:type="spellEnd"/>
            <w:r>
              <w:t xml:space="preserve"> </w:t>
            </w:r>
            <w:proofErr w:type="spellStart"/>
            <w:r>
              <w:t>local</w:t>
            </w:r>
            <w:proofErr w:type="spellEnd"/>
            <w:r>
              <w:t xml:space="preserve"> </w:t>
            </w:r>
            <w:proofErr w:type="spellStart"/>
            <w:r>
              <w:t>name</w:t>
            </w:r>
            <w:proofErr w:type="spellEnd"/>
          </w:p>
        </w:tc>
        <w:tc>
          <w:tcPr>
            <w:tcW w:w="5896" w:type="dxa"/>
          </w:tcPr>
          <w:p w14:paraId="5F181DC4" w14:textId="78BB786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proofErr w:type="spellStart"/>
            <w:r>
              <w:t>Invoice</w:t>
            </w:r>
            <w:proofErr w:type="spellEnd"/>
          </w:p>
        </w:tc>
      </w:tr>
      <w:tr w:rsidR="00F82005" w14:paraId="0E36A04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5AFEB177" w14:textId="7C15101E" w:rsidR="00F82005" w:rsidRDefault="00F82005" w:rsidP="00F82005">
            <w:pPr>
              <w:pStyle w:val="PParagraph"/>
              <w:ind w:left="0"/>
            </w:pPr>
            <w:proofErr w:type="spellStart"/>
            <w:r>
              <w:t>Customization</w:t>
            </w:r>
            <w:proofErr w:type="spellEnd"/>
            <w:r>
              <w:t xml:space="preserve"> ID</w:t>
            </w:r>
          </w:p>
        </w:tc>
        <w:tc>
          <w:tcPr>
            <w:tcW w:w="5896" w:type="dxa"/>
          </w:tcPr>
          <w:p w14:paraId="77EB0548" w14:textId="1BF61759"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proofErr w:type="gramStart"/>
            <w:r>
              <w:t>urn:cen.eu</w:t>
            </w:r>
            <w:proofErr w:type="gramEnd"/>
            <w:r>
              <w:t>:en16931:2017#compliant#urn:fdc:peppol.eu:2017:poacc:billing:3.0</w:t>
            </w:r>
          </w:p>
        </w:tc>
      </w:tr>
      <w:tr w:rsidR="00F82005" w14:paraId="6B653BAB"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60B0A1A2" w14:textId="4A33A44F" w:rsidR="00F82005" w:rsidRDefault="00F82005" w:rsidP="00F82005">
            <w:pPr>
              <w:pStyle w:val="PParagraph"/>
              <w:ind w:left="0"/>
            </w:pPr>
            <w:r>
              <w:t>Version</w:t>
            </w:r>
          </w:p>
        </w:tc>
        <w:tc>
          <w:tcPr>
            <w:tcW w:w="5896" w:type="dxa"/>
          </w:tcPr>
          <w:p w14:paraId="7335A0C3" w14:textId="7A23CBC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126CDEA0" w14:textId="77777777" w:rsidR="00A3525F" w:rsidRDefault="00A3525F" w:rsidP="00A3525F">
      <w:pPr>
        <w:pStyle w:val="ExampleHeader"/>
      </w:pPr>
      <w:r w:rsidRPr="003F6527">
        <w:t>Example</w:t>
      </w:r>
      <w:r>
        <w:t xml:space="preserve"> (using a Wildcard Customization ID)</w:t>
      </w:r>
      <w:r w:rsidRPr="003F6527">
        <w:t>:</w:t>
      </w:r>
    </w:p>
    <w:p w14:paraId="75A55DF0" w14:textId="77777777" w:rsidR="00A3525F" w:rsidRPr="001407A3" w:rsidRDefault="00A3525F" w:rsidP="00F82005">
      <w:pPr>
        <w:pStyle w:val="PParagraph"/>
      </w:pPr>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p>
    <w:p w14:paraId="6411BAC5" w14:textId="77777777" w:rsidR="00A3525F" w:rsidRPr="00A65EF1" w:rsidRDefault="00A3525F" w:rsidP="00A65EF1">
      <w:pPr>
        <w:pStyle w:val="CodeBlock"/>
      </w:pPr>
      <w:r w:rsidRPr="00A65EF1">
        <w:t>urn:oasis:names:specification:ubl:schema:xsd:Invoice-2::Invoice##urn:peppol:pint:billing-1*::2.1</w:t>
      </w:r>
    </w:p>
    <w:tbl>
      <w:tblPr>
        <w:tblStyle w:val="HelleListe-Akzent11"/>
        <w:tblW w:w="0" w:type="auto"/>
        <w:tblLayout w:type="fixed"/>
        <w:tblLook w:val="0480" w:firstRow="0" w:lastRow="0" w:firstColumn="1" w:lastColumn="0" w:noHBand="0" w:noVBand="1"/>
      </w:tblPr>
      <w:tblGrid>
        <w:gridCol w:w="2757"/>
        <w:gridCol w:w="5896"/>
      </w:tblGrid>
      <w:tr w:rsidR="002865D2" w14:paraId="296F8E69"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57C078E" w14:textId="77777777" w:rsidR="002865D2" w:rsidRDefault="002865D2" w:rsidP="00E717EB">
            <w:pPr>
              <w:pStyle w:val="PParagraph"/>
              <w:ind w:left="0"/>
            </w:pPr>
            <w:r>
              <w:t xml:space="preserve">Syntax </w:t>
            </w:r>
            <w:proofErr w:type="spellStart"/>
            <w:r>
              <w:t>specific</w:t>
            </w:r>
            <w:proofErr w:type="spellEnd"/>
            <w:r>
              <w:t xml:space="preserve"> ID</w:t>
            </w:r>
          </w:p>
        </w:tc>
        <w:tc>
          <w:tcPr>
            <w:tcW w:w="5896" w:type="dxa"/>
          </w:tcPr>
          <w:p w14:paraId="523A80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proofErr w:type="gramStart"/>
            <w:r>
              <w:t>urn:oasis</w:t>
            </w:r>
            <w:proofErr w:type="gramEnd"/>
            <w:r>
              <w:t>:names:specification:ubl:schema:xsd:Invoice-2::</w:t>
            </w:r>
            <w:proofErr w:type="spellStart"/>
            <w:r>
              <w:t>Invoice</w:t>
            </w:r>
            <w:proofErr w:type="spellEnd"/>
          </w:p>
        </w:tc>
      </w:tr>
      <w:tr w:rsidR="002865D2" w14:paraId="4EB2254D"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7B714FB" w14:textId="77777777" w:rsidR="002865D2" w:rsidRDefault="002865D2" w:rsidP="00E717EB">
            <w:pPr>
              <w:pStyle w:val="PParagraph"/>
              <w:ind w:left="0"/>
            </w:pPr>
            <w:r w:rsidRPr="00F82005">
              <w:t xml:space="preserve">XML </w:t>
            </w:r>
            <w:proofErr w:type="spellStart"/>
            <w:r w:rsidRPr="00F82005">
              <w:t>document</w:t>
            </w:r>
            <w:proofErr w:type="spellEnd"/>
            <w:r w:rsidRPr="00F82005">
              <w:t xml:space="preserve"> </w:t>
            </w:r>
            <w:proofErr w:type="spellStart"/>
            <w:r w:rsidRPr="00F82005">
              <w:t>element</w:t>
            </w:r>
            <w:proofErr w:type="spellEnd"/>
            <w:r w:rsidRPr="00F82005">
              <w:t xml:space="preserve"> </w:t>
            </w:r>
            <w:proofErr w:type="spellStart"/>
            <w:r w:rsidRPr="00F82005">
              <w:t>namespace</w:t>
            </w:r>
            <w:proofErr w:type="spellEnd"/>
            <w:r w:rsidRPr="00F82005">
              <w:t xml:space="preserve"> URI</w:t>
            </w:r>
          </w:p>
        </w:tc>
        <w:tc>
          <w:tcPr>
            <w:tcW w:w="5896" w:type="dxa"/>
          </w:tcPr>
          <w:p w14:paraId="05ACBBED" w14:textId="77777777"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proofErr w:type="gramStart"/>
            <w:r>
              <w:t>urn:oasis</w:t>
            </w:r>
            <w:proofErr w:type="gramEnd"/>
            <w:r>
              <w:t>:names:specification:ubl:schema:xsd:Invoice-2</w:t>
            </w:r>
          </w:p>
        </w:tc>
      </w:tr>
      <w:tr w:rsidR="002865D2" w14:paraId="04E28107"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34DC946" w14:textId="77777777" w:rsidR="002865D2" w:rsidRDefault="002865D2" w:rsidP="00E717EB">
            <w:pPr>
              <w:pStyle w:val="PParagraph"/>
              <w:ind w:left="0"/>
            </w:pPr>
            <w:r>
              <w:t xml:space="preserve">XML </w:t>
            </w:r>
            <w:proofErr w:type="spellStart"/>
            <w:r>
              <w:t>document</w:t>
            </w:r>
            <w:proofErr w:type="spellEnd"/>
            <w:r>
              <w:t xml:space="preserve"> </w:t>
            </w:r>
            <w:proofErr w:type="spellStart"/>
            <w:r>
              <w:t>element</w:t>
            </w:r>
            <w:proofErr w:type="spellEnd"/>
            <w:r>
              <w:t xml:space="preserve"> </w:t>
            </w:r>
            <w:proofErr w:type="spellStart"/>
            <w:r>
              <w:t>local</w:t>
            </w:r>
            <w:proofErr w:type="spellEnd"/>
            <w:r>
              <w:t xml:space="preserve"> </w:t>
            </w:r>
            <w:proofErr w:type="spellStart"/>
            <w:r>
              <w:t>name</w:t>
            </w:r>
            <w:proofErr w:type="spellEnd"/>
          </w:p>
        </w:tc>
        <w:tc>
          <w:tcPr>
            <w:tcW w:w="5896" w:type="dxa"/>
          </w:tcPr>
          <w:p w14:paraId="7A2F5526"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proofErr w:type="spellStart"/>
            <w:r>
              <w:t>Invoice</w:t>
            </w:r>
            <w:proofErr w:type="spellEnd"/>
          </w:p>
        </w:tc>
      </w:tr>
      <w:tr w:rsidR="002865D2" w14:paraId="0AD4E3D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007CA484" w14:textId="77777777" w:rsidR="002865D2" w:rsidRDefault="002865D2" w:rsidP="00E717EB">
            <w:pPr>
              <w:pStyle w:val="PParagraph"/>
              <w:ind w:left="0"/>
            </w:pPr>
            <w:proofErr w:type="spellStart"/>
            <w:r>
              <w:t>Customization</w:t>
            </w:r>
            <w:proofErr w:type="spellEnd"/>
            <w:r>
              <w:t xml:space="preserve"> ID</w:t>
            </w:r>
          </w:p>
        </w:tc>
        <w:tc>
          <w:tcPr>
            <w:tcW w:w="5896" w:type="dxa"/>
          </w:tcPr>
          <w:p w14:paraId="48C00D8E" w14:textId="11BD4FBD"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proofErr w:type="gramStart"/>
            <w:r w:rsidRPr="002865D2">
              <w:t>urn:peppol</w:t>
            </w:r>
            <w:proofErr w:type="gramEnd"/>
            <w:r w:rsidRPr="002865D2">
              <w:t>:pint:billing-1*</w:t>
            </w:r>
          </w:p>
        </w:tc>
      </w:tr>
      <w:tr w:rsidR="002865D2" w14:paraId="02766A8E"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4369471" w14:textId="77777777" w:rsidR="002865D2" w:rsidRDefault="002865D2" w:rsidP="00E717EB">
            <w:pPr>
              <w:pStyle w:val="PParagraph"/>
              <w:ind w:left="0"/>
            </w:pPr>
            <w:r>
              <w:t>Version</w:t>
            </w:r>
          </w:p>
        </w:tc>
        <w:tc>
          <w:tcPr>
            <w:tcW w:w="5896" w:type="dxa"/>
          </w:tcPr>
          <w:p w14:paraId="5CE96F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4A653078" w14:textId="77777777" w:rsidR="00A3525F" w:rsidRPr="00745F5A" w:rsidRDefault="00A3525F" w:rsidP="00A3525F">
      <w:pPr>
        <w:pStyle w:val="PolicyHeader"/>
      </w:pPr>
      <w:bookmarkStart w:id="235" w:name="_Toc173402935"/>
      <w:bookmarkStart w:id="236" w:name="_Toc178802341"/>
      <w:r>
        <w:t xml:space="preserve">POLICY 21 </w:t>
      </w:r>
      <w:r w:rsidRPr="00745F5A">
        <w:t>Specifying Document Type Identifiers in SMP documents</w:t>
      </w:r>
      <w:bookmarkEnd w:id="235"/>
      <w:bookmarkEnd w:id="236"/>
    </w:p>
    <w:p w14:paraId="270138FF" w14:textId="77777777" w:rsidR="00A3525F" w:rsidRPr="00745F5A" w:rsidRDefault="00A3525F" w:rsidP="00A3525F">
      <w:pPr>
        <w:pStyle w:val="Policy"/>
      </w:pPr>
      <w:r w:rsidRPr="00745F5A">
        <w:t xml:space="preserve">The value for the “scheme” attribute must be </w:t>
      </w:r>
      <w:r>
        <w:t>one of the values listed in POLICY 16</w:t>
      </w:r>
      <w:r w:rsidRPr="00745F5A" w:rsidDel="0055692D">
        <w:t xml:space="preserve"> </w:t>
      </w:r>
      <w:r w:rsidRPr="00745F5A">
        <w:t xml:space="preserve">and the element value must be the </w:t>
      </w:r>
      <w:r>
        <w:t>D</w:t>
      </w:r>
      <w:r w:rsidRPr="00745F5A">
        <w:t xml:space="preserve">ocument </w:t>
      </w:r>
      <w:r>
        <w:t>T</w:t>
      </w:r>
      <w:r w:rsidRPr="00745F5A">
        <w:t xml:space="preserve">ype </w:t>
      </w:r>
      <w:r>
        <w:t>I</w:t>
      </w:r>
      <w:r w:rsidRPr="00745F5A">
        <w:t>dentifier itself.</w:t>
      </w:r>
    </w:p>
    <w:p w14:paraId="74F45A76" w14:textId="77777777" w:rsidR="00A3525F" w:rsidRPr="00745F5A" w:rsidRDefault="00A3525F" w:rsidP="00A65EF1">
      <w:pPr>
        <w:pStyle w:val="PParagraph"/>
      </w:pPr>
      <w:r w:rsidRPr="00745F5A">
        <w:t xml:space="preserve">Applies to: </w:t>
      </w:r>
      <w:r>
        <w:t>A</w:t>
      </w:r>
      <w:r w:rsidRPr="00745F5A">
        <w:t>ll XML documents used in the SMP</w:t>
      </w:r>
    </w:p>
    <w:p w14:paraId="5D3F5A2D" w14:textId="77777777" w:rsidR="00A3525F" w:rsidRPr="00745F5A" w:rsidRDefault="00A3525F" w:rsidP="00A3525F">
      <w:pPr>
        <w:pStyle w:val="ExampleHeader"/>
      </w:pPr>
      <w:r w:rsidRPr="00745F5A">
        <w:lastRenderedPageBreak/>
        <w:t xml:space="preserve">Example </w:t>
      </w:r>
      <w:r w:rsidRPr="007B55D4">
        <w:t>(using busdox-</w:t>
      </w:r>
      <w:proofErr w:type="spellStart"/>
      <w:r w:rsidRPr="007B55D4">
        <w:t>docid</w:t>
      </w:r>
      <w:proofErr w:type="spellEnd"/>
      <w:r w:rsidRPr="007B55D4">
        <w:t>-</w:t>
      </w:r>
      <w:proofErr w:type="spellStart"/>
      <w:r w:rsidRPr="007B55D4">
        <w:t>qns</w:t>
      </w:r>
      <w:proofErr w:type="spellEnd"/>
      <w:r w:rsidRPr="007B55D4">
        <w:t>):</w:t>
      </w:r>
    </w:p>
    <w:p w14:paraId="62734D2F" w14:textId="77777777" w:rsidR="00A3525F" w:rsidRPr="00A65EF1" w:rsidRDefault="00A3525F" w:rsidP="00A65EF1">
      <w:pPr>
        <w:pStyle w:val="CodeBlock"/>
      </w:pPr>
      <w:r w:rsidRPr="00A65EF1">
        <w:t>&lt;DocumentIdentifier scheme="busdox-docid-qns"&gt;</w:t>
      </w:r>
    </w:p>
    <w:p w14:paraId="7C64DFEF" w14:textId="77777777" w:rsidR="00A3525F" w:rsidRPr="00A65EF1" w:rsidRDefault="00A3525F" w:rsidP="00A65EF1">
      <w:pPr>
        <w:pStyle w:val="CodeBlock"/>
      </w:pPr>
      <w:r w:rsidRPr="00A65EF1">
        <w:t>urn:oasis:names:specification:ubl:schema:xsd:Invoice-2::Invoice##urn:cen.eu:en16931:2017#compliant#urn:fdc:peppol.eu:2017:poacc:billing:3.0::2.1</w:t>
      </w:r>
    </w:p>
    <w:p w14:paraId="44EFC830" w14:textId="77777777" w:rsidR="00A3525F" w:rsidRPr="00A65EF1" w:rsidRDefault="00A3525F" w:rsidP="00A65EF1">
      <w:pPr>
        <w:pStyle w:val="CodeBlock"/>
      </w:pPr>
      <w:r w:rsidRPr="00A65EF1">
        <w:t>&lt;/DocumentIdentifier&gt;</w:t>
      </w:r>
    </w:p>
    <w:p w14:paraId="3DDFB6B9" w14:textId="77777777" w:rsidR="00A3525F" w:rsidRDefault="00A3525F" w:rsidP="00A3525F">
      <w:pPr>
        <w:pStyle w:val="ExampleHeader"/>
      </w:pPr>
      <w:bookmarkStart w:id="237" w:name="_Toc485137445"/>
      <w:bookmarkStart w:id="238" w:name="_Toc496043153"/>
      <w:bookmarkStart w:id="239" w:name="_Toc496043299"/>
      <w:bookmarkStart w:id="240" w:name="_Toc526776300"/>
      <w:bookmarkStart w:id="241" w:name="_Document_Type_Identifier"/>
      <w:bookmarkStart w:id="242" w:name="_Toc316247569"/>
      <w:bookmarkEnd w:id="237"/>
      <w:bookmarkEnd w:id="238"/>
      <w:bookmarkEnd w:id="239"/>
      <w:bookmarkEnd w:id="240"/>
      <w:bookmarkEnd w:id="241"/>
      <w:r w:rsidRPr="003F6527">
        <w:t>Example</w:t>
      </w:r>
      <w:r>
        <w:t xml:space="preserve"> (using </w:t>
      </w:r>
      <w:proofErr w:type="spellStart"/>
      <w:r>
        <w:t>peppol</w:t>
      </w:r>
      <w:proofErr w:type="spellEnd"/>
      <w:r>
        <w:t>-doctype-wildcard with a Wildcard Indicator)</w:t>
      </w:r>
      <w:r w:rsidRPr="003F6527">
        <w:t>:</w:t>
      </w:r>
    </w:p>
    <w:p w14:paraId="4A71B684" w14:textId="77777777" w:rsidR="00A3525F" w:rsidRPr="00A65EF1" w:rsidRDefault="00A3525F" w:rsidP="00A65EF1">
      <w:pPr>
        <w:pStyle w:val="CodeBlock"/>
      </w:pPr>
      <w:r w:rsidRPr="00A65EF1">
        <w:t>&lt;DocumentIdentifier scheme="peppol-doctype-wildcard"&gt;</w:t>
      </w:r>
    </w:p>
    <w:p w14:paraId="0773C198" w14:textId="77777777" w:rsidR="00A3525F" w:rsidRPr="00A65EF1" w:rsidRDefault="00A3525F" w:rsidP="00A65EF1">
      <w:pPr>
        <w:pStyle w:val="CodeBlock"/>
      </w:pPr>
      <w:r w:rsidRPr="00A65EF1">
        <w:t>urn:oasis:names:specification:ubl:schema:xsd:Invoice-2::Invoice##urn:peppol:pint:billing-1*::2.1</w:t>
      </w:r>
    </w:p>
    <w:p w14:paraId="7ED69D50" w14:textId="77777777" w:rsidR="00A3525F" w:rsidRDefault="00A3525F" w:rsidP="00A65EF1">
      <w:pPr>
        <w:pStyle w:val="CodeBlock"/>
      </w:pPr>
      <w:r w:rsidRPr="00A65EF1">
        <w:t>&lt;/DocumentIdentifier&gt;</w:t>
      </w:r>
    </w:p>
    <w:p w14:paraId="0A5DEFA4" w14:textId="77777777" w:rsidR="00A3525F" w:rsidRDefault="00A3525F" w:rsidP="00A3525F">
      <w:pPr>
        <w:pStyle w:val="ExampleHeader"/>
      </w:pPr>
      <w:r w:rsidRPr="003F6527">
        <w:t>Example</w:t>
      </w:r>
      <w:r>
        <w:t xml:space="preserve"> (using </w:t>
      </w:r>
      <w:proofErr w:type="spellStart"/>
      <w:r>
        <w:t>peppol</w:t>
      </w:r>
      <w:proofErr w:type="spellEnd"/>
      <w:r>
        <w:t>-doctype-wildcard without a Wildcard Indicator)</w:t>
      </w:r>
      <w:r w:rsidRPr="003F6527">
        <w:t>:</w:t>
      </w:r>
    </w:p>
    <w:p w14:paraId="50BF1781" w14:textId="77777777" w:rsidR="00A3525F" w:rsidRPr="00A65EF1" w:rsidRDefault="00A3525F" w:rsidP="00A65EF1">
      <w:pPr>
        <w:pStyle w:val="CodeBlock"/>
      </w:pPr>
      <w:r w:rsidRPr="00A65EF1">
        <w:t>&lt;DocumentIdentifier scheme="peppol-doctype-wildcard"&gt;</w:t>
      </w:r>
    </w:p>
    <w:p w14:paraId="4DF5A128" w14:textId="77777777" w:rsidR="00A3525F" w:rsidRPr="00A65EF1" w:rsidRDefault="00A3525F" w:rsidP="00A65EF1">
      <w:pPr>
        <w:pStyle w:val="CodeBlock"/>
      </w:pPr>
      <w:r w:rsidRPr="00A65EF1">
        <w:t>urn:oasis:names:specification:ubl:schema:xsd:Invoice-2::Invoice##urn:peppol:pint:billing-1@jp-1::2.1</w:t>
      </w:r>
    </w:p>
    <w:p w14:paraId="63344795" w14:textId="77777777" w:rsidR="00A3525F" w:rsidRPr="00A65EF1" w:rsidRDefault="00A3525F" w:rsidP="00A65EF1">
      <w:pPr>
        <w:pStyle w:val="CodeBlock"/>
      </w:pPr>
      <w:r w:rsidRPr="00A65EF1">
        <w:t>&lt;/DocumentIdentifier&gt;</w:t>
      </w:r>
    </w:p>
    <w:p w14:paraId="67AB06FA" w14:textId="77777777" w:rsidR="00A3525F" w:rsidRPr="007B55D4" w:rsidRDefault="00A3525F" w:rsidP="00A65EF1">
      <w:pPr>
        <w:pStyle w:val="PParagraph"/>
      </w:pPr>
      <w:r>
        <w:t>Note: The Wildcard Indicator (“*”) is optional for Customization IDs in SMP registrations using the “</w:t>
      </w:r>
      <w:proofErr w:type="spellStart"/>
      <w:r>
        <w:t>peppol</w:t>
      </w:r>
      <w:proofErr w:type="spellEnd"/>
      <w:r>
        <w:t>-doctype-wildcard” Document Type Identifier Scheme.</w:t>
      </w:r>
    </w:p>
    <w:p w14:paraId="27379B95" w14:textId="77777777" w:rsidR="00A3525F" w:rsidRPr="00745F5A" w:rsidRDefault="00A3525F" w:rsidP="00A3525F">
      <w:pPr>
        <w:pStyle w:val="PolicyHeader"/>
      </w:pPr>
      <w:bookmarkStart w:id="243" w:name="_Toc173402936"/>
      <w:bookmarkStart w:id="244" w:name="_Toc178802342"/>
      <w:r>
        <w:t xml:space="preserve">POLICY 22 </w:t>
      </w:r>
      <w:r w:rsidRPr="00745F5A">
        <w:t>Specifying Document Type Identifiers in the Envelope (SBDH)</w:t>
      </w:r>
      <w:bookmarkEnd w:id="243"/>
      <w:bookmarkEnd w:id="244"/>
    </w:p>
    <w:p w14:paraId="1B587926" w14:textId="77777777" w:rsidR="00A3525F" w:rsidRPr="00745F5A" w:rsidRDefault="00A3525F" w:rsidP="00261B8F">
      <w:pPr>
        <w:pStyle w:val="Policy"/>
      </w:pPr>
      <w:bookmarkStart w:id="245" w:name="_Hlk535305524"/>
      <w:r w:rsidRPr="00745F5A">
        <w:t>When the “//</w:t>
      </w:r>
      <w:proofErr w:type="spellStart"/>
      <w:r w:rsidRPr="00745F5A">
        <w:t>BusinessScope</w:t>
      </w:r>
      <w:proofErr w:type="spellEnd"/>
      <w:r w:rsidRPr="00745F5A">
        <w:t>/Scope/Type” element value is “DOCUMENTID”, the value for the “//</w:t>
      </w:r>
      <w:proofErr w:type="spellStart"/>
      <w:r w:rsidRPr="00745F5A">
        <w:t>BusinessScope</w:t>
      </w:r>
      <w:proofErr w:type="spellEnd"/>
      <w:r w:rsidRPr="00745F5A">
        <w:t xml:space="preserve">/Scope/Identifier” element must be </w:t>
      </w:r>
      <w:r>
        <w:t>one of the values listed in POLICY 16</w:t>
      </w:r>
      <w:r w:rsidRPr="00745F5A" w:rsidDel="00693E3F">
        <w:t xml:space="preserve"> </w:t>
      </w:r>
      <w:r w:rsidRPr="00745F5A">
        <w:t>and the value of the element “//</w:t>
      </w:r>
      <w:proofErr w:type="spellStart"/>
      <w:r w:rsidRPr="00745F5A">
        <w:t>BusinessScope</w:t>
      </w:r>
      <w:proofErr w:type="spellEnd"/>
      <w:r w:rsidRPr="00745F5A">
        <w:t>/Scope/</w:t>
      </w:r>
      <w:proofErr w:type="spellStart"/>
      <w:r w:rsidRPr="00745F5A">
        <w:t>InstanceIdentifier</w:t>
      </w:r>
      <w:proofErr w:type="spellEnd"/>
      <w:r w:rsidRPr="00745F5A">
        <w:t xml:space="preserve">” must be the </w:t>
      </w:r>
      <w:r>
        <w:t>D</w:t>
      </w:r>
      <w:r w:rsidRPr="00745F5A">
        <w:t xml:space="preserve">ocument </w:t>
      </w:r>
      <w:r>
        <w:t>T</w:t>
      </w:r>
      <w:r w:rsidRPr="00745F5A">
        <w:t xml:space="preserve">ype </w:t>
      </w:r>
      <w:r>
        <w:t>I</w:t>
      </w:r>
      <w:r w:rsidRPr="00745F5A">
        <w:t xml:space="preserve">dentifier </w:t>
      </w:r>
      <w:r>
        <w:t xml:space="preserve">Value </w:t>
      </w:r>
      <w:r w:rsidRPr="00745F5A">
        <w:t>itself.</w:t>
      </w:r>
    </w:p>
    <w:p w14:paraId="2C2C6E5D" w14:textId="77777777" w:rsidR="00A3525F" w:rsidRPr="00745F5A" w:rsidRDefault="00A3525F" w:rsidP="00BD5393">
      <w:pPr>
        <w:pStyle w:val="PParagraph"/>
      </w:pPr>
      <w:r w:rsidRPr="00745F5A">
        <w:t xml:space="preserve">Applies to: </w:t>
      </w:r>
      <w:r>
        <w:t>A</w:t>
      </w:r>
      <w:r w:rsidRPr="00745F5A">
        <w:t>ll instances of the Peppol Business Message Envelope (SBDH)</w:t>
      </w:r>
    </w:p>
    <w:p w14:paraId="3F92AB2B" w14:textId="77777777" w:rsidR="00A3525F" w:rsidRPr="00745F5A" w:rsidRDefault="00A3525F" w:rsidP="00A3525F">
      <w:pPr>
        <w:pStyle w:val="ExampleHeader"/>
      </w:pPr>
      <w:r w:rsidRPr="00745F5A">
        <w:t>Example</w:t>
      </w:r>
      <w:r w:rsidRPr="004458ED">
        <w:t xml:space="preserve"> (using busdox-</w:t>
      </w:r>
      <w:proofErr w:type="spellStart"/>
      <w:r w:rsidRPr="004458ED">
        <w:t>docid</w:t>
      </w:r>
      <w:proofErr w:type="spellEnd"/>
      <w:r w:rsidRPr="004458ED">
        <w:t>-</w:t>
      </w:r>
      <w:proofErr w:type="spellStart"/>
      <w:r w:rsidRPr="004458ED">
        <w:t>qns</w:t>
      </w:r>
      <w:proofErr w:type="spellEnd"/>
      <w:r w:rsidRPr="004458ED">
        <w:t>)</w:t>
      </w:r>
      <w:r w:rsidRPr="00745F5A">
        <w:t>:</w:t>
      </w:r>
    </w:p>
    <w:p w14:paraId="78BD721A" w14:textId="77777777" w:rsidR="00A3525F" w:rsidRPr="00BD5393" w:rsidRDefault="00A3525F" w:rsidP="00BD5393">
      <w:pPr>
        <w:pStyle w:val="CodeBlock"/>
      </w:pPr>
      <w:r w:rsidRPr="00BD5393">
        <w:t>&lt;BusinessScope&gt;</w:t>
      </w:r>
    </w:p>
    <w:p w14:paraId="16CF355A" w14:textId="77777777" w:rsidR="00A3525F" w:rsidRPr="00BD5393" w:rsidRDefault="00A3525F" w:rsidP="00BD5393">
      <w:pPr>
        <w:pStyle w:val="CodeBlock"/>
      </w:pPr>
      <w:r w:rsidRPr="00BD5393">
        <w:t xml:space="preserve">  &lt;Scope&gt;</w:t>
      </w:r>
    </w:p>
    <w:p w14:paraId="263E725F" w14:textId="77777777" w:rsidR="00A3525F" w:rsidRPr="00BD5393" w:rsidRDefault="00A3525F" w:rsidP="00BD5393">
      <w:pPr>
        <w:pStyle w:val="CodeBlock"/>
      </w:pPr>
      <w:r w:rsidRPr="00BD5393">
        <w:t xml:space="preserve">    &lt;Type&gt;DOCUMENTID&lt;/Type&gt;</w:t>
      </w:r>
    </w:p>
    <w:p w14:paraId="44B67496" w14:textId="77777777" w:rsidR="00A3525F" w:rsidRPr="00BD5393" w:rsidRDefault="00A3525F" w:rsidP="00BD5393">
      <w:pPr>
        <w:pStyle w:val="CodeBlock"/>
      </w:pPr>
      <w:r w:rsidRPr="00BD5393">
        <w:t xml:space="preserve">    &lt;InstanceIdentifier&gt;</w:t>
      </w:r>
    </w:p>
    <w:p w14:paraId="26A382AC" w14:textId="77777777" w:rsidR="00A3525F" w:rsidRPr="00BD5393" w:rsidRDefault="00A3525F" w:rsidP="00BD5393">
      <w:pPr>
        <w:pStyle w:val="CodeBlock"/>
      </w:pPr>
      <w:r w:rsidRPr="00BD5393">
        <w:t>urn:oasis:names:specification:ubl:schema:xsd:Invoice-2::Invoice##urn:www.cenbii.eu:transaction:biitrns010:ver2.0:extended:urn:www.peppol.eu:bis:peppol4a:ver2.0::2.1&lt;/InstanceIdentifier&gt;</w:t>
      </w:r>
    </w:p>
    <w:p w14:paraId="69D8D4B4" w14:textId="77777777" w:rsidR="00A3525F" w:rsidRPr="00BD5393" w:rsidRDefault="00A3525F" w:rsidP="00BD5393">
      <w:pPr>
        <w:pStyle w:val="CodeBlock"/>
      </w:pPr>
      <w:r w:rsidRPr="00BD5393">
        <w:t xml:space="preserve">    &lt;Identifier&gt;busdox-docid-qns&lt;/Identifier&gt;</w:t>
      </w:r>
    </w:p>
    <w:p w14:paraId="3E64DD86" w14:textId="77777777" w:rsidR="00A3525F" w:rsidRPr="00BD5393" w:rsidRDefault="00A3525F" w:rsidP="00BD5393">
      <w:pPr>
        <w:pStyle w:val="CodeBlock"/>
      </w:pPr>
      <w:r w:rsidRPr="00BD5393">
        <w:t xml:space="preserve">  &lt;/Scope&gt;</w:t>
      </w:r>
    </w:p>
    <w:p w14:paraId="3E93393E" w14:textId="77777777" w:rsidR="00A3525F" w:rsidRPr="00BD5393" w:rsidRDefault="00A3525F" w:rsidP="00BD5393">
      <w:pPr>
        <w:pStyle w:val="CodeBlock"/>
      </w:pPr>
      <w:r w:rsidRPr="00BD5393">
        <w:t>&lt;/BusinessScope&gt;</w:t>
      </w:r>
    </w:p>
    <w:p w14:paraId="3107D804" w14:textId="77777777" w:rsidR="00A3525F" w:rsidRDefault="00A3525F" w:rsidP="00BD5393">
      <w:pPr>
        <w:pStyle w:val="PParagraph"/>
      </w:pPr>
      <w:r w:rsidRPr="00745F5A">
        <w:t xml:space="preserve">Note: </w:t>
      </w:r>
      <w:r>
        <w:t>T</w:t>
      </w:r>
      <w:r w:rsidRPr="00745F5A">
        <w:t>he order of elements is defined by the Standard Business Document Header XML Schema.</w:t>
      </w:r>
    </w:p>
    <w:p w14:paraId="14F6D8CA" w14:textId="77777777" w:rsidR="00A3525F" w:rsidRPr="003F6527" w:rsidRDefault="00A3525F" w:rsidP="00A3525F">
      <w:pPr>
        <w:pStyle w:val="ExampleHeader"/>
      </w:pPr>
      <w:r w:rsidRPr="003F6527">
        <w:t>Example</w:t>
      </w:r>
      <w:r>
        <w:t xml:space="preserve"> (using </w:t>
      </w:r>
      <w:proofErr w:type="spellStart"/>
      <w:r>
        <w:t>peppol</w:t>
      </w:r>
      <w:proofErr w:type="spellEnd"/>
      <w:r>
        <w:t>-doctype-wildcard)</w:t>
      </w:r>
      <w:r w:rsidRPr="003F6527">
        <w:t>:</w:t>
      </w:r>
    </w:p>
    <w:p w14:paraId="5CE76DDC" w14:textId="77777777" w:rsidR="00A3525F" w:rsidRPr="00BD5393" w:rsidRDefault="00A3525F" w:rsidP="00BD5393">
      <w:pPr>
        <w:pStyle w:val="CodeBlock"/>
      </w:pPr>
      <w:r w:rsidRPr="00BD5393">
        <w:lastRenderedPageBreak/>
        <w:t>&lt;BusinessScope&gt;</w:t>
      </w:r>
    </w:p>
    <w:p w14:paraId="356E7EC5" w14:textId="77777777" w:rsidR="00A3525F" w:rsidRPr="00BD5393" w:rsidRDefault="00A3525F" w:rsidP="00BD5393">
      <w:pPr>
        <w:pStyle w:val="CodeBlock"/>
      </w:pPr>
      <w:r w:rsidRPr="00BD5393">
        <w:t xml:space="preserve">  &lt;Scope&gt;</w:t>
      </w:r>
    </w:p>
    <w:p w14:paraId="6B0209FB" w14:textId="77777777" w:rsidR="00A3525F" w:rsidRPr="00BD5393" w:rsidRDefault="00A3525F" w:rsidP="00BD5393">
      <w:pPr>
        <w:pStyle w:val="CodeBlock"/>
      </w:pPr>
      <w:r w:rsidRPr="00BD5393">
        <w:t xml:space="preserve">    &lt;Type&gt;DOCUMENTID&lt;/Type&gt;</w:t>
      </w:r>
    </w:p>
    <w:p w14:paraId="4845C7C9" w14:textId="77777777" w:rsidR="00A3525F" w:rsidRPr="00BD5393" w:rsidRDefault="00A3525F" w:rsidP="00BD5393">
      <w:pPr>
        <w:pStyle w:val="CodeBlock"/>
      </w:pPr>
      <w:r w:rsidRPr="00BD5393">
        <w:t xml:space="preserve">    &lt;InstanceIdentifier&gt;</w:t>
      </w:r>
    </w:p>
    <w:p w14:paraId="380E4F8C" w14:textId="77777777" w:rsidR="00A3525F" w:rsidRPr="00BD5393" w:rsidRDefault="00A3525F" w:rsidP="00BD5393">
      <w:pPr>
        <w:pStyle w:val="CodeBlock"/>
      </w:pPr>
      <w:r w:rsidRPr="00BD5393">
        <w:t>urn:oasis:names:specification:ubl:schema:xsd:Invoice-2::Invoice##urn:peppol:pint:selfbilling-1@jp-1::2.1&lt;/InstanceIdentifier&gt;</w:t>
      </w:r>
    </w:p>
    <w:p w14:paraId="180E8C6C" w14:textId="77777777" w:rsidR="00A3525F" w:rsidRPr="00BD5393" w:rsidRDefault="00A3525F" w:rsidP="00BD5393">
      <w:pPr>
        <w:pStyle w:val="CodeBlock"/>
      </w:pPr>
      <w:r w:rsidRPr="00BD5393">
        <w:t xml:space="preserve">    &lt;Identifier&gt;peppol-doctype-wildcard&lt;/Identifier&gt;</w:t>
      </w:r>
    </w:p>
    <w:p w14:paraId="012DC78E" w14:textId="77777777" w:rsidR="00A3525F" w:rsidRPr="00BD5393" w:rsidRDefault="00A3525F" w:rsidP="00BD5393">
      <w:pPr>
        <w:pStyle w:val="CodeBlock"/>
      </w:pPr>
      <w:r w:rsidRPr="00BD5393">
        <w:t xml:space="preserve">  &lt;/Scope&gt;</w:t>
      </w:r>
    </w:p>
    <w:p w14:paraId="544D4E87" w14:textId="77777777" w:rsidR="00A3525F" w:rsidRPr="00BD5393" w:rsidRDefault="00A3525F" w:rsidP="00BD5393">
      <w:pPr>
        <w:pStyle w:val="CodeBlock"/>
      </w:pPr>
      <w:r w:rsidRPr="00BD5393">
        <w:t>&lt;/BusinessScope&gt;</w:t>
      </w:r>
    </w:p>
    <w:p w14:paraId="34CA76DF" w14:textId="77777777" w:rsidR="00A3525F" w:rsidRDefault="00A3525F" w:rsidP="00BD5393">
      <w:pPr>
        <w:pStyle w:val="PParagraph"/>
      </w:pPr>
      <w:r>
        <w:t>Note: The order of elements is defined by the Standard Business Document Header XML Schema.</w:t>
      </w:r>
    </w:p>
    <w:p w14:paraId="563F288B" w14:textId="77777777" w:rsidR="00A3525F" w:rsidRPr="00745F5A" w:rsidRDefault="00A3525F" w:rsidP="00BD5393">
      <w:pPr>
        <w:pStyle w:val="PParagraph"/>
      </w:pPr>
      <w:r>
        <w:t>Note: The Wildcard Indicator MUST NOT be used in the SBDH.</w:t>
      </w:r>
    </w:p>
    <w:p w14:paraId="50034D0A" w14:textId="77777777" w:rsidR="00A3525F" w:rsidRPr="00745F5A" w:rsidRDefault="00A3525F" w:rsidP="00A3525F">
      <w:pPr>
        <w:pStyle w:val="PolicyHeader"/>
      </w:pPr>
      <w:bookmarkStart w:id="246" w:name="_Toc535439537"/>
      <w:bookmarkStart w:id="247" w:name="_Toc173402937"/>
      <w:bookmarkStart w:id="248" w:name="_Toc178802343"/>
      <w:bookmarkEnd w:id="245"/>
      <w:bookmarkEnd w:id="246"/>
      <w:r>
        <w:t xml:space="preserve">POLICY 23 </w:t>
      </w:r>
      <w:r w:rsidRPr="00745F5A">
        <w:t>Document Type Identifier Values</w:t>
      </w:r>
      <w:bookmarkEnd w:id="242"/>
      <w:bookmarkEnd w:id="247"/>
      <w:bookmarkEnd w:id="248"/>
    </w:p>
    <w:p w14:paraId="29AF4BBB" w14:textId="77777777" w:rsidR="00A3525F" w:rsidRPr="00745F5A" w:rsidRDefault="00A3525F" w:rsidP="00A3525F">
      <w:pPr>
        <w:pStyle w:val="Policy"/>
      </w:pPr>
      <w:r w:rsidRPr="00745F5A">
        <w:t>All valid Document Type Identifier Values are defined in [</w:t>
      </w:r>
      <w:proofErr w:type="spellStart"/>
      <w:r w:rsidRPr="00745F5A">
        <w:t>Peppol_CodeList</w:t>
      </w:r>
      <w:proofErr w:type="spellEnd"/>
      <w:r w:rsidRPr="00745F5A">
        <w:t>].</w:t>
      </w:r>
    </w:p>
    <w:p w14:paraId="44F90945" w14:textId="77777777" w:rsidR="00A3525F" w:rsidRPr="00745F5A" w:rsidRDefault="00A3525F" w:rsidP="00BD5393">
      <w:pPr>
        <w:pStyle w:val="PParagraph"/>
      </w:pPr>
      <w:r w:rsidRPr="00745F5A">
        <w:t xml:space="preserve">Applies to: </w:t>
      </w:r>
      <w:r>
        <w:t>A</w:t>
      </w:r>
      <w:r w:rsidRPr="00745F5A">
        <w:t>ll Document Type Identifiers in all components</w:t>
      </w:r>
      <w:r>
        <w:t>, except for SMP document using a Wildcard Customization ID</w:t>
      </w:r>
    </w:p>
    <w:p w14:paraId="20E568B8" w14:textId="77777777" w:rsidR="00A3525F" w:rsidRDefault="00A3525F" w:rsidP="00A3525F">
      <w:pPr>
        <w:pStyle w:val="PolicyHeader"/>
      </w:pPr>
      <w:bookmarkStart w:id="249" w:name="_Toc173402938"/>
      <w:bookmarkStart w:id="250" w:name="_Toc178802344"/>
      <w:r>
        <w:t xml:space="preserve">POLICY 23a </w:t>
      </w:r>
      <w:r w:rsidRPr="00745F5A">
        <w:t>Document Type Identifier Values</w:t>
      </w:r>
      <w:r>
        <w:t xml:space="preserve"> Code List States</w:t>
      </w:r>
      <w:bookmarkEnd w:id="249"/>
      <w:bookmarkEnd w:id="250"/>
    </w:p>
    <w:p w14:paraId="1BEF2DB8" w14:textId="77777777" w:rsidR="00A3525F" w:rsidRDefault="00A3525F" w:rsidP="00A3525F">
      <w:pPr>
        <w:pStyle w:val="Policy"/>
      </w:pPr>
      <w:r>
        <w:t>Code List r</w:t>
      </w:r>
      <w:r w:rsidRPr="00745F5A">
        <w:t>ows in [</w:t>
      </w:r>
      <w:proofErr w:type="spellStart"/>
      <w:r w:rsidRPr="00745F5A">
        <w:t>Peppol_CodeList</w:t>
      </w:r>
      <w:proofErr w:type="spellEnd"/>
      <w:r w:rsidRPr="00745F5A">
        <w:t xml:space="preserve">]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p>
    <w:p w14:paraId="41B99B46" w14:textId="77777777" w:rsidR="00A3525F" w:rsidRDefault="00A3525F" w:rsidP="00BD5393">
      <w:pPr>
        <w:pStyle w:val="PParagraph"/>
      </w:pPr>
      <w:r w:rsidRPr="00745F5A">
        <w:t xml:space="preserve">Applies to: </w:t>
      </w:r>
      <w:r>
        <w:t>A</w:t>
      </w:r>
      <w:r w:rsidRPr="00745F5A">
        <w:t>ll Document Type Identifiers in all components</w:t>
      </w:r>
    </w:p>
    <w:p w14:paraId="0886A573" w14:textId="77777777" w:rsidR="00A3525F" w:rsidRDefault="00A3525F" w:rsidP="00BD5393">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85D829" w14:textId="77777777" w:rsidR="00A3525F" w:rsidRDefault="00A3525F" w:rsidP="00A3525F">
      <w:pPr>
        <w:pStyle w:val="PolicyHeader"/>
      </w:pPr>
      <w:bookmarkStart w:id="251" w:name="_Toc173402939"/>
      <w:bookmarkStart w:id="252" w:name="_Toc178802345"/>
      <w:r>
        <w:t>POLICY 23b Abstract Document Type Identifiers</w:t>
      </w:r>
      <w:bookmarkEnd w:id="251"/>
      <w:bookmarkEnd w:id="252"/>
    </w:p>
    <w:p w14:paraId="2DB30E8D" w14:textId="03930726" w:rsidR="005671C9" w:rsidRDefault="005671C9" w:rsidP="00A3525F">
      <w:pPr>
        <w:pStyle w:val="Policy"/>
      </w:pPr>
      <w:r w:rsidRPr="005671C9">
        <w:t>Document instances MUST NOT use a Document Type Identifier marked as “abstract” in [</w:t>
      </w:r>
      <w:proofErr w:type="spellStart"/>
      <w:r w:rsidRPr="005671C9">
        <w:t>Peppol_CodeList</w:t>
      </w:r>
      <w:proofErr w:type="spellEnd"/>
      <w:r w:rsidRPr="005671C9">
        <w:t>].</w:t>
      </w:r>
    </w:p>
    <w:p w14:paraId="19C27D41" w14:textId="537AEBC0" w:rsidR="00A3525F" w:rsidRDefault="00A3525F" w:rsidP="00A3525F">
      <w:pPr>
        <w:pStyle w:val="Policy"/>
      </w:pPr>
      <w:r>
        <w:t xml:space="preserve">Document Type Identifiers marked as “abstract” in </w:t>
      </w:r>
      <w:r w:rsidRPr="00745F5A">
        <w:t>[</w:t>
      </w:r>
      <w:proofErr w:type="spellStart"/>
      <w:r w:rsidRPr="00745F5A">
        <w:t>Peppol_CodeList</w:t>
      </w:r>
      <w:proofErr w:type="spellEnd"/>
      <w:r w:rsidRPr="00745F5A">
        <w:t>]</w:t>
      </w:r>
      <w:r>
        <w:t xml:space="preserve"> MUST only be used in </w:t>
      </w:r>
      <w:r w:rsidRPr="000A3CC2">
        <w:t xml:space="preserve">SMP </w:t>
      </w:r>
      <w:r>
        <w:t xml:space="preserve">endpoint </w:t>
      </w:r>
      <w:r w:rsidRPr="000A3CC2">
        <w:t>registration</w:t>
      </w:r>
      <w:r>
        <w:t>s in combination with the Document Type Identifier Scheme “</w:t>
      </w:r>
      <w:proofErr w:type="spellStart"/>
      <w:r>
        <w:t>peppol</w:t>
      </w:r>
      <w:proofErr w:type="spellEnd"/>
      <w:r>
        <w:t>-doctype-wildcard” and a mandatory Wildcard Indicator.</w:t>
      </w:r>
    </w:p>
    <w:p w14:paraId="554BF0B7" w14:textId="77777777" w:rsidR="00A3525F" w:rsidRDefault="00A3525F" w:rsidP="00BB1916">
      <w:pPr>
        <w:pStyle w:val="PParagraph"/>
      </w:pPr>
      <w:r w:rsidRPr="00745F5A">
        <w:t xml:space="preserve">Applies to: </w:t>
      </w:r>
      <w:r>
        <w:t>A</w:t>
      </w:r>
      <w:r w:rsidRPr="00745F5A">
        <w:t>ll Document Type Identifiers in all components</w:t>
      </w:r>
    </w:p>
    <w:p w14:paraId="5D5E8EF8" w14:textId="77777777" w:rsidR="00A3525F" w:rsidRPr="00745F5A" w:rsidRDefault="00A3525F" w:rsidP="00BB1916">
      <w:pPr>
        <w:pStyle w:val="PParagraph"/>
      </w:pPr>
      <w:r>
        <w:t>Note: The word “abstract” indicates, that such Document Type Identifiers are not instantiable and as such can never directly appear in business documents.</w:t>
      </w:r>
    </w:p>
    <w:p w14:paraId="0F9FAEEA" w14:textId="77777777" w:rsidR="00A3525F" w:rsidRPr="00745F5A" w:rsidRDefault="00A3525F" w:rsidP="00FC1855">
      <w:pPr>
        <w:pStyle w:val="PHeading1"/>
      </w:pPr>
      <w:bookmarkStart w:id="253" w:name="_Toc316247570"/>
      <w:bookmarkStart w:id="254" w:name="_Toc173402940"/>
      <w:bookmarkStart w:id="255" w:name="_Toc178802346"/>
      <w:r w:rsidRPr="00745F5A">
        <w:lastRenderedPageBreak/>
        <w:t xml:space="preserve">Policy for Peppol Process </w:t>
      </w:r>
      <w:bookmarkEnd w:id="253"/>
      <w:r w:rsidRPr="00745F5A">
        <w:t>Identifiers</w:t>
      </w:r>
      <w:bookmarkEnd w:id="254"/>
      <w:bookmarkEnd w:id="255"/>
    </w:p>
    <w:p w14:paraId="7C061348" w14:textId="77777777" w:rsidR="00A3525F" w:rsidRPr="00745F5A" w:rsidRDefault="00A3525F" w:rsidP="00FC1855">
      <w:pPr>
        <w:pStyle w:val="PParagraph"/>
        <w:rPr>
          <w:lang w:eastAsia="it-IT"/>
        </w:rPr>
      </w:pPr>
      <w:r w:rsidRPr="00745F5A">
        <w:rPr>
          <w:lang w:eastAsia="it-IT"/>
        </w:rPr>
        <w:t xml:space="preserve">Process Identifiers define the orchestrations in which business documents are exchanged. </w:t>
      </w:r>
      <w:r w:rsidRPr="00745F5A">
        <w:t>A Process Identifier Value is referenced in a Peppol BIS specification as “profile identifier”.</w:t>
      </w:r>
    </w:p>
    <w:p w14:paraId="101EADEA" w14:textId="205E72FA" w:rsidR="00A3525F" w:rsidRPr="00745F5A" w:rsidRDefault="00A3525F" w:rsidP="00FC1855">
      <w:pPr>
        <w:pStyle w:val="PParagraph"/>
      </w:pPr>
      <w:r w:rsidRPr="00745F5A">
        <w:t xml:space="preserve">As outlined in </w:t>
      </w:r>
      <w:r>
        <w:t>POLICY 2</w:t>
      </w:r>
      <w:r w:rsidRPr="00745F5A">
        <w:t xml:space="preserve"> Peppol process identifiers </w:t>
      </w:r>
      <w:r w:rsidR="00261B8F" w:rsidRPr="00745F5A">
        <w:t>must</w:t>
      </w:r>
      <w:r w:rsidRPr="00745F5A">
        <w:t xml:space="preserve"> be treated case sensitive.</w:t>
      </w:r>
    </w:p>
    <w:p w14:paraId="0402AE1F" w14:textId="77777777" w:rsidR="00A3525F" w:rsidRPr="00745F5A" w:rsidRDefault="00A3525F" w:rsidP="00A3525F">
      <w:pPr>
        <w:pStyle w:val="PolicyHeader"/>
      </w:pPr>
      <w:bookmarkStart w:id="256" w:name="_Ref281927369"/>
      <w:bookmarkStart w:id="257" w:name="_Toc173402941"/>
      <w:bookmarkStart w:id="258" w:name="_Toc178802347"/>
      <w:r>
        <w:t xml:space="preserve">POLICY 24 </w:t>
      </w:r>
      <w:r w:rsidRPr="00745F5A">
        <w:t>Process Identifier Scheme</w:t>
      </w:r>
      <w:bookmarkEnd w:id="256"/>
      <w:bookmarkEnd w:id="257"/>
      <w:bookmarkEnd w:id="258"/>
    </w:p>
    <w:p w14:paraId="75DE9301" w14:textId="77777777" w:rsidR="00A3525F" w:rsidRPr="00745F5A" w:rsidRDefault="00A3525F" w:rsidP="00A3525F">
      <w:pPr>
        <w:pStyle w:val="Policy"/>
      </w:pPr>
      <w:r w:rsidRPr="00745F5A">
        <w:t>The Peppol Process Identifier Scheme is:</w:t>
      </w:r>
    </w:p>
    <w:p w14:paraId="76BA92F5" w14:textId="77777777" w:rsidR="00A3525F" w:rsidRPr="00FC1855" w:rsidRDefault="00A3525F" w:rsidP="00FC1855">
      <w:pPr>
        <w:pStyle w:val="Policy"/>
        <w:rPr>
          <w:rStyle w:val="Codeinline"/>
        </w:rPr>
      </w:pPr>
      <w:proofErr w:type="spellStart"/>
      <w:r w:rsidRPr="00FC1855">
        <w:rPr>
          <w:rStyle w:val="Codeinline"/>
        </w:rPr>
        <w:t>cenbii-procid-ubl</w:t>
      </w:r>
      <w:proofErr w:type="spellEnd"/>
    </w:p>
    <w:p w14:paraId="6EA4BC1C" w14:textId="77777777" w:rsidR="00A3525F" w:rsidRPr="00745F5A" w:rsidRDefault="00A3525F" w:rsidP="00FC1855">
      <w:pPr>
        <w:pStyle w:val="PParagraph"/>
      </w:pPr>
      <w:r w:rsidRPr="00745F5A">
        <w:t xml:space="preserve">Applies to: </w:t>
      </w:r>
      <w:r>
        <w:t>A</w:t>
      </w:r>
      <w:r w:rsidRPr="00745F5A">
        <w:t>ll Process Identifiers in all components</w:t>
      </w:r>
    </w:p>
    <w:p w14:paraId="40D168CC" w14:textId="77777777" w:rsidR="00A3525F" w:rsidRPr="00745F5A" w:rsidRDefault="00A3525F" w:rsidP="00FC1855">
      <w:pPr>
        <w:pStyle w:val="PParagraph"/>
      </w:pPr>
      <w:r w:rsidRPr="00745F5A">
        <w:t>Note: this scheme identifier is always case sensitive</w:t>
      </w:r>
    </w:p>
    <w:p w14:paraId="3CAE1FDE" w14:textId="77777777" w:rsidR="00A3525F" w:rsidRPr="00745F5A" w:rsidRDefault="00A3525F" w:rsidP="00A3525F">
      <w:pPr>
        <w:pStyle w:val="PolicyHeader"/>
      </w:pPr>
      <w:bookmarkStart w:id="259" w:name="_Toc173402942"/>
      <w:bookmarkStart w:id="260" w:name="_Toc178802348"/>
      <w:r>
        <w:t xml:space="preserve">POLICY 25 </w:t>
      </w:r>
      <w:r w:rsidRPr="00745F5A">
        <w:t>Process Identifier Value</w:t>
      </w:r>
      <w:bookmarkEnd w:id="259"/>
      <w:bookmarkEnd w:id="260"/>
    </w:p>
    <w:p w14:paraId="7F09659B" w14:textId="77777777" w:rsidR="00A3525F" w:rsidRPr="00745F5A" w:rsidRDefault="00A3525F" w:rsidP="00A3525F">
      <w:pPr>
        <w:pStyle w:val="Policy"/>
      </w:pPr>
      <w:r w:rsidRPr="00745F5A">
        <w:t>All valid Process Identifier Values are defined in [</w:t>
      </w:r>
      <w:proofErr w:type="spellStart"/>
      <w:r w:rsidRPr="00745F5A">
        <w:t>Peppol_CodeList</w:t>
      </w:r>
      <w:proofErr w:type="spellEnd"/>
      <w:r w:rsidRPr="00745F5A">
        <w:t>].</w:t>
      </w:r>
    </w:p>
    <w:p w14:paraId="268BE2F9" w14:textId="77777777" w:rsidR="00A3525F" w:rsidRPr="00745F5A" w:rsidRDefault="00A3525F" w:rsidP="00A3525F">
      <w:pPr>
        <w:pStyle w:val="Policy"/>
      </w:pPr>
      <w:r w:rsidRPr="00745F5A">
        <w:t>Process Identifier Values MUST NOT contain whitespace characters.</w:t>
      </w:r>
    </w:p>
    <w:p w14:paraId="5F8F2114" w14:textId="77777777" w:rsidR="00A3525F" w:rsidRPr="00745F5A" w:rsidRDefault="00A3525F" w:rsidP="00FC1855">
      <w:pPr>
        <w:pStyle w:val="PParagraph"/>
      </w:pPr>
      <w:r w:rsidRPr="00745F5A">
        <w:t xml:space="preserve">Applies to: </w:t>
      </w:r>
      <w:r>
        <w:t>A</w:t>
      </w:r>
      <w:r w:rsidRPr="00745F5A">
        <w:t>ll Process Identifiers in all components</w:t>
      </w:r>
    </w:p>
    <w:p w14:paraId="10F4E611" w14:textId="77777777" w:rsidR="00A3525F" w:rsidRPr="00745F5A" w:rsidRDefault="00A3525F" w:rsidP="00FC1855">
      <w:pPr>
        <w:pStyle w:val="ExampleHeader"/>
      </w:pPr>
      <w:r w:rsidRPr="00745F5A">
        <w:t>Example 1 (from Billing BIS v3):</w:t>
      </w:r>
    </w:p>
    <w:p w14:paraId="1E2ADFF0" w14:textId="77777777" w:rsidR="00A3525F" w:rsidRPr="00FC1855" w:rsidRDefault="00A3525F" w:rsidP="00FC1855">
      <w:pPr>
        <w:pStyle w:val="CodeBlock"/>
      </w:pPr>
      <w:r w:rsidRPr="00FC1855">
        <w:t>urn:fdc:peppol.eu:2017:poacc:billing:01:1.0</w:t>
      </w:r>
    </w:p>
    <w:p w14:paraId="6DDDB1C8" w14:textId="77777777" w:rsidR="00A3525F" w:rsidRPr="00745F5A" w:rsidRDefault="00A3525F" w:rsidP="00FC1855">
      <w:pPr>
        <w:pStyle w:val="ExampleHeader"/>
      </w:pPr>
      <w:r w:rsidRPr="00745F5A">
        <w:t>Example 2 (from Order BIS v</w:t>
      </w:r>
      <w:r>
        <w:t>3</w:t>
      </w:r>
      <w:r w:rsidRPr="00745F5A">
        <w:t>):</w:t>
      </w:r>
    </w:p>
    <w:p w14:paraId="6CFA3D50" w14:textId="77777777" w:rsidR="00A3525F" w:rsidRPr="00FC1855" w:rsidRDefault="00A3525F" w:rsidP="00FC1855">
      <w:pPr>
        <w:pStyle w:val="CodeBlock"/>
      </w:pPr>
      <w:r w:rsidRPr="00FC1855">
        <w:t>urn:fdc:peppol.eu:poacc:bis:ordering:3</w:t>
      </w:r>
    </w:p>
    <w:p w14:paraId="570F2969" w14:textId="77777777" w:rsidR="00A3525F" w:rsidRPr="00745F5A" w:rsidRDefault="00A3525F" w:rsidP="00A3525F">
      <w:pPr>
        <w:pStyle w:val="PolicyHeader"/>
      </w:pPr>
      <w:bookmarkStart w:id="261" w:name="_Toc173402943"/>
      <w:bookmarkStart w:id="262" w:name="_Toc178802349"/>
      <w:r>
        <w:t xml:space="preserve">POLICY 25a </w:t>
      </w:r>
      <w:r w:rsidRPr="00745F5A">
        <w:t>Process Identifier Value</w:t>
      </w:r>
      <w:r>
        <w:t xml:space="preserve"> Code List States</w:t>
      </w:r>
      <w:bookmarkEnd w:id="261"/>
      <w:bookmarkEnd w:id="262"/>
    </w:p>
    <w:p w14:paraId="7BB48B04" w14:textId="77777777" w:rsidR="00A3525F" w:rsidRDefault="00A3525F" w:rsidP="00A3525F">
      <w:pPr>
        <w:pStyle w:val="Policy"/>
      </w:pPr>
      <w:r>
        <w:t xml:space="preserve">Code List </w:t>
      </w:r>
      <w:r w:rsidRPr="00745F5A">
        <w:t>Rows in [</w:t>
      </w:r>
      <w:proofErr w:type="spellStart"/>
      <w:r w:rsidRPr="00745F5A">
        <w:t>Peppol_CodeList</w:t>
      </w:r>
      <w:proofErr w:type="spellEnd"/>
      <w:r w:rsidRPr="00745F5A">
        <w:t xml:space="preserve">]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8460B8B" w14:textId="77777777" w:rsidR="00A3525F" w:rsidRPr="00745F5A" w:rsidRDefault="00A3525F" w:rsidP="00FC1855">
      <w:pPr>
        <w:pStyle w:val="PParagraph"/>
      </w:pPr>
      <w:r w:rsidRPr="00745F5A">
        <w:t xml:space="preserve">Applies to: </w:t>
      </w:r>
      <w:r>
        <w:t>A</w:t>
      </w:r>
      <w:r w:rsidRPr="00745F5A">
        <w:t>ll Process Identifiers in all components</w:t>
      </w:r>
    </w:p>
    <w:p w14:paraId="1235AD57" w14:textId="77777777" w:rsidR="00A3525F" w:rsidRPr="00745F5A" w:rsidRDefault="00A3525F" w:rsidP="00FC1855">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478DEA" w14:textId="77777777" w:rsidR="00A3525F" w:rsidRPr="00745F5A" w:rsidRDefault="00A3525F" w:rsidP="00A3525F">
      <w:pPr>
        <w:pStyle w:val="PolicyHeader"/>
      </w:pPr>
      <w:bookmarkStart w:id="263" w:name="_Toc173402944"/>
      <w:bookmarkStart w:id="264" w:name="_Toc178802350"/>
      <w:r>
        <w:t xml:space="preserve">POLICY 26 </w:t>
      </w:r>
      <w:r w:rsidRPr="00745F5A">
        <w:t>Specifying Process Identifiers in the Envelope (SBDH)</w:t>
      </w:r>
      <w:bookmarkEnd w:id="263"/>
      <w:bookmarkEnd w:id="264"/>
    </w:p>
    <w:p w14:paraId="441C2366" w14:textId="77777777" w:rsidR="00A3525F" w:rsidRPr="00745F5A" w:rsidRDefault="00A3525F" w:rsidP="00A3525F">
      <w:pPr>
        <w:pStyle w:val="Policy"/>
      </w:pPr>
      <w:r w:rsidRPr="00745F5A">
        <w:t>When the “//</w:t>
      </w:r>
      <w:proofErr w:type="spellStart"/>
      <w:r w:rsidRPr="00745F5A">
        <w:t>BusinessScope</w:t>
      </w:r>
      <w:proofErr w:type="spellEnd"/>
      <w:r w:rsidRPr="00745F5A">
        <w:t>/Scope/Type” element value is “PROCESSID”, the value for the “//</w:t>
      </w:r>
      <w:proofErr w:type="spellStart"/>
      <w:r w:rsidRPr="00745F5A">
        <w:t>BusinessScope</w:t>
      </w:r>
      <w:proofErr w:type="spellEnd"/>
      <w:r w:rsidRPr="00745F5A">
        <w:t>/Scope/Identifier” element must be “</w:t>
      </w:r>
      <w:proofErr w:type="spellStart"/>
      <w:r w:rsidRPr="00745F5A">
        <w:t>cenbii-procid-ubl</w:t>
      </w:r>
      <w:proofErr w:type="spellEnd"/>
      <w:r w:rsidRPr="00745F5A">
        <w:t xml:space="preserve">” (see </w:t>
      </w:r>
      <w:r>
        <w:t>POLICY 24</w:t>
      </w:r>
      <w:r w:rsidRPr="00745F5A">
        <w:t>) and the value of the element “//</w:t>
      </w:r>
      <w:proofErr w:type="spellStart"/>
      <w:r w:rsidRPr="00745F5A">
        <w:t>BusinessScope</w:t>
      </w:r>
      <w:proofErr w:type="spellEnd"/>
      <w:r w:rsidRPr="00745F5A">
        <w:t>/Scope/</w:t>
      </w:r>
      <w:proofErr w:type="spellStart"/>
      <w:r w:rsidRPr="00745F5A">
        <w:t>InstanceIdentifier</w:t>
      </w:r>
      <w:proofErr w:type="spellEnd"/>
      <w:r w:rsidRPr="00745F5A">
        <w:t xml:space="preserve">” must be the </w:t>
      </w:r>
      <w:r>
        <w:t>P</w:t>
      </w:r>
      <w:r w:rsidRPr="00745F5A">
        <w:t xml:space="preserve">rocess </w:t>
      </w:r>
      <w:r>
        <w:t>I</w:t>
      </w:r>
      <w:r w:rsidRPr="00745F5A">
        <w:t xml:space="preserve">dentifier </w:t>
      </w:r>
      <w:r>
        <w:t xml:space="preserve">Value </w:t>
      </w:r>
      <w:r w:rsidRPr="00745F5A">
        <w:t>itself.</w:t>
      </w:r>
    </w:p>
    <w:p w14:paraId="0686CE49" w14:textId="77777777" w:rsidR="00A3525F" w:rsidRPr="00745F5A" w:rsidRDefault="00A3525F" w:rsidP="00FC1855">
      <w:pPr>
        <w:pStyle w:val="PParagraph"/>
      </w:pPr>
      <w:r w:rsidRPr="00745F5A">
        <w:t xml:space="preserve">Applies to: </w:t>
      </w:r>
      <w:r>
        <w:t>A</w:t>
      </w:r>
      <w:r w:rsidRPr="00745F5A">
        <w:t>ll instances of the Peppol Business Message Envelope (SBDH)</w:t>
      </w:r>
    </w:p>
    <w:p w14:paraId="7CA46BE8" w14:textId="77777777" w:rsidR="00A3525F" w:rsidRPr="00745F5A" w:rsidRDefault="00A3525F" w:rsidP="00FC1855">
      <w:pPr>
        <w:pStyle w:val="ExampleHeader"/>
      </w:pPr>
      <w:r w:rsidRPr="00745F5A">
        <w:lastRenderedPageBreak/>
        <w:t>Example:</w:t>
      </w:r>
    </w:p>
    <w:p w14:paraId="4ACC959F" w14:textId="77777777" w:rsidR="00A3525F" w:rsidRPr="00FC1855" w:rsidRDefault="00A3525F" w:rsidP="00FC1855">
      <w:pPr>
        <w:pStyle w:val="CodeBlock"/>
      </w:pPr>
      <w:r w:rsidRPr="00FC1855">
        <w:t>&lt;BusinessScope&gt;</w:t>
      </w:r>
    </w:p>
    <w:p w14:paraId="2594D5CC" w14:textId="77777777" w:rsidR="00A3525F" w:rsidRPr="00FC1855" w:rsidRDefault="00A3525F" w:rsidP="00FC1855">
      <w:pPr>
        <w:pStyle w:val="CodeBlock"/>
      </w:pPr>
      <w:r w:rsidRPr="00FC1855">
        <w:t xml:space="preserve">  &lt;Scope&gt;</w:t>
      </w:r>
    </w:p>
    <w:p w14:paraId="59DAAF33" w14:textId="77777777" w:rsidR="00A3525F" w:rsidRPr="00FC1855" w:rsidRDefault="00A3525F" w:rsidP="00FC1855">
      <w:pPr>
        <w:pStyle w:val="CodeBlock"/>
      </w:pPr>
      <w:r w:rsidRPr="00FC1855">
        <w:t xml:space="preserve">    &lt;Type&gt;PROCESSID&lt;/Type&gt;</w:t>
      </w:r>
    </w:p>
    <w:p w14:paraId="35802B4B" w14:textId="77777777" w:rsidR="00A3525F" w:rsidRPr="00FC1855" w:rsidRDefault="00A3525F" w:rsidP="00FC1855">
      <w:pPr>
        <w:pStyle w:val="CodeBlock"/>
      </w:pPr>
      <w:r w:rsidRPr="00FC1855">
        <w:t xml:space="preserve">    &lt;InstanceIdentifier&gt;</w:t>
      </w:r>
    </w:p>
    <w:p w14:paraId="1109A814" w14:textId="77777777" w:rsidR="00A3525F" w:rsidRPr="00FC1855" w:rsidRDefault="00A3525F" w:rsidP="00FC1855">
      <w:pPr>
        <w:pStyle w:val="CodeBlock"/>
      </w:pPr>
      <w:r w:rsidRPr="00FC1855">
        <w:t>urn:fdc:peppol.eu:2017:poacc:billing:01:1.0&lt;/InstanceIdentifier&gt;</w:t>
      </w:r>
    </w:p>
    <w:p w14:paraId="3A81B3D9" w14:textId="77777777" w:rsidR="00A3525F" w:rsidRPr="00FC1855" w:rsidRDefault="00A3525F" w:rsidP="00FC1855">
      <w:pPr>
        <w:pStyle w:val="CodeBlock"/>
      </w:pPr>
      <w:r w:rsidRPr="00FC1855">
        <w:t xml:space="preserve">    &lt;Identifier&gt;cenbii-procid-ubl&lt;/Identifier&gt;</w:t>
      </w:r>
    </w:p>
    <w:p w14:paraId="1CDD6899" w14:textId="77777777" w:rsidR="00A3525F" w:rsidRPr="00FC1855" w:rsidRDefault="00A3525F" w:rsidP="00FC1855">
      <w:pPr>
        <w:pStyle w:val="CodeBlock"/>
      </w:pPr>
      <w:r w:rsidRPr="00FC1855">
        <w:t xml:space="preserve">  &lt;/Scope&gt;</w:t>
      </w:r>
    </w:p>
    <w:p w14:paraId="7502641C" w14:textId="77777777" w:rsidR="00A3525F" w:rsidRPr="00FC1855" w:rsidRDefault="00A3525F" w:rsidP="00FC1855">
      <w:pPr>
        <w:pStyle w:val="CodeBlock"/>
      </w:pPr>
      <w:r w:rsidRPr="00FC1855">
        <w:t>&lt;/BusinessScope&gt;</w:t>
      </w:r>
    </w:p>
    <w:p w14:paraId="77C77EA7" w14:textId="77777777" w:rsidR="00A3525F" w:rsidRPr="00745F5A" w:rsidRDefault="00A3525F" w:rsidP="00FC1855">
      <w:pPr>
        <w:pStyle w:val="PParagraph"/>
      </w:pPr>
      <w:r w:rsidRPr="00745F5A">
        <w:t xml:space="preserve">Note: </w:t>
      </w:r>
      <w:r>
        <w:t>T</w:t>
      </w:r>
      <w:r w:rsidRPr="00745F5A">
        <w:t>he order of elements is defined by the Standard Business Document Header XML Schema.</w:t>
      </w:r>
    </w:p>
    <w:p w14:paraId="3B52CFDE" w14:textId="77777777" w:rsidR="00A3525F" w:rsidRPr="00745F5A" w:rsidRDefault="00A3525F" w:rsidP="00A3525F">
      <w:pPr>
        <w:pStyle w:val="PolicyHeader"/>
      </w:pPr>
      <w:bookmarkStart w:id="265" w:name="_Toc173402945"/>
      <w:bookmarkStart w:id="266" w:name="_Toc178802351"/>
      <w:r>
        <w:t xml:space="preserve">POLICY 27 </w:t>
      </w:r>
      <w:r w:rsidRPr="00745F5A">
        <w:t>Specifying Process Identifiers in SMP documents</w:t>
      </w:r>
      <w:bookmarkEnd w:id="265"/>
      <w:bookmarkEnd w:id="266"/>
    </w:p>
    <w:p w14:paraId="72FD5395" w14:textId="77777777" w:rsidR="00A3525F" w:rsidRPr="00745F5A" w:rsidRDefault="00A3525F" w:rsidP="00A3525F">
      <w:pPr>
        <w:pStyle w:val="Policy"/>
      </w:pPr>
      <w:r w:rsidRPr="00745F5A">
        <w:t xml:space="preserve">The value for the scheme attribute </w:t>
      </w:r>
      <w:r>
        <w:t>SHOULD</w:t>
      </w:r>
      <w:r w:rsidRPr="00745F5A">
        <w:t xml:space="preserve"> be “</w:t>
      </w:r>
      <w:proofErr w:type="spellStart"/>
      <w:r w:rsidRPr="00745F5A">
        <w:t>cenbii-procid-ubl</w:t>
      </w:r>
      <w:proofErr w:type="spellEnd"/>
      <w:r w:rsidRPr="00745F5A">
        <w:t xml:space="preserve">” (see </w:t>
      </w:r>
      <w:r>
        <w:t>POLICY 24</w:t>
      </w:r>
      <w:r w:rsidRPr="00745F5A">
        <w:t xml:space="preserve">) and the element value </w:t>
      </w:r>
      <w:r>
        <w:t>MUST</w:t>
      </w:r>
      <w:r w:rsidRPr="00745F5A">
        <w:t xml:space="preserve"> be the process identifier itself.</w:t>
      </w:r>
    </w:p>
    <w:p w14:paraId="7B7C7675" w14:textId="77777777" w:rsidR="00A3525F" w:rsidRPr="00745F5A" w:rsidRDefault="00A3525F" w:rsidP="00FC1855">
      <w:pPr>
        <w:pStyle w:val="PParagraph"/>
      </w:pPr>
      <w:r w:rsidRPr="00745F5A">
        <w:t>Applies to: XML documents used in the SMP</w:t>
      </w:r>
    </w:p>
    <w:p w14:paraId="70D9661B" w14:textId="77777777" w:rsidR="00A3525F" w:rsidRPr="00745F5A" w:rsidRDefault="00A3525F" w:rsidP="00FC1855">
      <w:pPr>
        <w:pStyle w:val="ExampleHeader"/>
      </w:pPr>
      <w:r w:rsidRPr="00745F5A">
        <w:t>Example 1 (from Billing BIS v3):</w:t>
      </w:r>
    </w:p>
    <w:p w14:paraId="5F2F0089" w14:textId="77777777" w:rsidR="00A3525F" w:rsidRPr="00FC1855" w:rsidRDefault="00A3525F" w:rsidP="00FC1855">
      <w:pPr>
        <w:pStyle w:val="CodeBlock"/>
      </w:pPr>
      <w:r w:rsidRPr="00FC1855">
        <w:t>&lt;ProcessIdentifier scheme="cenbii-procid-ubl"</w:t>
      </w:r>
      <w:r w:rsidRPr="00FC1855">
        <w:br/>
        <w:t>&gt;urn:fdc:peppol.eu:2017:poacc:billing:01:1.0&lt;/ProcessIdentifier&gt;</w:t>
      </w:r>
    </w:p>
    <w:p w14:paraId="293462CF" w14:textId="77777777" w:rsidR="00A3525F" w:rsidRPr="00745F5A" w:rsidRDefault="00A3525F" w:rsidP="00FC1855">
      <w:pPr>
        <w:pStyle w:val="ExampleHeader"/>
      </w:pPr>
      <w:r w:rsidRPr="00745F5A">
        <w:t>Example 2 (from Order BIS v</w:t>
      </w:r>
      <w:r>
        <w:t>3</w:t>
      </w:r>
      <w:r w:rsidRPr="00745F5A">
        <w:t>):</w:t>
      </w:r>
    </w:p>
    <w:p w14:paraId="59BF6D46" w14:textId="77777777" w:rsidR="00A3525F" w:rsidRPr="00FC1855" w:rsidRDefault="00A3525F" w:rsidP="00FC1855">
      <w:pPr>
        <w:pStyle w:val="CodeBlock"/>
      </w:pPr>
      <w:r w:rsidRPr="00FC1855">
        <w:t>&lt;ProcessIdentifier scheme="cenbii-procid-ubl"</w:t>
      </w:r>
      <w:r w:rsidRPr="00FC1855">
        <w:br/>
        <w:t>&gt; urn:fdc:peppol.eu:poacc:bis:ordering:3&lt;/ProcessIdentifier&gt;</w:t>
      </w:r>
    </w:p>
    <w:p w14:paraId="1FCFFA9C" w14:textId="77777777" w:rsidR="00A3525F" w:rsidRPr="00745F5A" w:rsidRDefault="00A3525F" w:rsidP="00FC1855">
      <w:pPr>
        <w:pStyle w:val="PHeading1"/>
      </w:pPr>
      <w:bookmarkStart w:id="267" w:name="_Toc173402946"/>
      <w:bookmarkStart w:id="268" w:name="_Toc178802352"/>
      <w:r w:rsidRPr="00745F5A">
        <w:t>Policy on Identifying Transport Profiles in Peppol</w:t>
      </w:r>
      <w:bookmarkEnd w:id="267"/>
      <w:bookmarkEnd w:id="268"/>
    </w:p>
    <w:p w14:paraId="08CE06E5" w14:textId="77777777" w:rsidR="00A3525F" w:rsidRPr="00745F5A" w:rsidRDefault="00A3525F" w:rsidP="007E2057">
      <w:pPr>
        <w:pStyle w:val="PHeading2"/>
      </w:pPr>
      <w:bookmarkStart w:id="269" w:name="_Toc173402947"/>
      <w:bookmarkStart w:id="270" w:name="_Toc178802353"/>
      <w:r w:rsidRPr="00745F5A">
        <w:t>SMP</w:t>
      </w:r>
      <w:bookmarkEnd w:id="269"/>
      <w:bookmarkEnd w:id="270"/>
    </w:p>
    <w:p w14:paraId="62EB38F6" w14:textId="77777777" w:rsidR="00A3525F" w:rsidRPr="00745F5A" w:rsidRDefault="00A3525F" w:rsidP="007E2057">
      <w:pPr>
        <w:pStyle w:val="PParagraph"/>
      </w:pPr>
      <w:r w:rsidRPr="00745F5A">
        <w:t>The Peppol Transport Infrastructure supports different transport protocols. Each endpoint registered in an SMP is required to provide a transport profile identifying the used transport.</w:t>
      </w:r>
    </w:p>
    <w:p w14:paraId="74F510ED" w14:textId="77777777" w:rsidR="00A3525F" w:rsidRPr="00745F5A" w:rsidRDefault="00A3525F" w:rsidP="00A3525F">
      <w:pPr>
        <w:pStyle w:val="PolicyHeader"/>
      </w:pPr>
      <w:bookmarkStart w:id="271" w:name="_Toc173402948"/>
      <w:bookmarkStart w:id="272" w:name="_Toc178802354"/>
      <w:r>
        <w:t xml:space="preserve">POLICY 28 </w:t>
      </w:r>
      <w:r w:rsidRPr="00745F5A">
        <w:t>Transport Profile Values</w:t>
      </w:r>
      <w:bookmarkEnd w:id="271"/>
      <w:bookmarkEnd w:id="272"/>
    </w:p>
    <w:p w14:paraId="789752F3" w14:textId="77777777" w:rsidR="00A3525F" w:rsidRPr="00745F5A" w:rsidRDefault="00A3525F" w:rsidP="00A3525F">
      <w:pPr>
        <w:pStyle w:val="Policy"/>
      </w:pPr>
      <w:r w:rsidRPr="00745F5A">
        <w:t>All valid Transport Profile Values are defined in [</w:t>
      </w:r>
      <w:proofErr w:type="spellStart"/>
      <w:r w:rsidRPr="00745F5A">
        <w:t>Peppol_CodeList</w:t>
      </w:r>
      <w:proofErr w:type="spellEnd"/>
      <w:r w:rsidRPr="00745F5A">
        <w:t>].</w:t>
      </w:r>
    </w:p>
    <w:p w14:paraId="6056220C" w14:textId="77777777" w:rsidR="00A3525F" w:rsidRPr="00745F5A" w:rsidRDefault="00A3525F" w:rsidP="007E2057">
      <w:pPr>
        <w:pStyle w:val="PParagraph"/>
      </w:pPr>
      <w:r w:rsidRPr="00745F5A">
        <w:t xml:space="preserve">Applies to: </w:t>
      </w:r>
      <w:r>
        <w:t>A</w:t>
      </w:r>
      <w:r w:rsidRPr="00745F5A">
        <w:t>ll XML documents used in the SMP</w:t>
      </w:r>
    </w:p>
    <w:p w14:paraId="6365043E" w14:textId="77777777" w:rsidR="00A3525F" w:rsidRDefault="00A3525F" w:rsidP="00A3525F">
      <w:pPr>
        <w:pStyle w:val="PolicyHeader"/>
      </w:pPr>
      <w:bookmarkStart w:id="273" w:name="_Toc173402949"/>
      <w:bookmarkStart w:id="274" w:name="_Toc178802355"/>
      <w:r>
        <w:t xml:space="preserve">POLICY 28a </w:t>
      </w:r>
      <w:r w:rsidRPr="00745F5A">
        <w:t xml:space="preserve">Transport Profile </w:t>
      </w:r>
      <w:r>
        <w:t>Value Code List States</w:t>
      </w:r>
      <w:bookmarkEnd w:id="273"/>
      <w:bookmarkEnd w:id="274"/>
    </w:p>
    <w:p w14:paraId="3560AF37" w14:textId="77777777" w:rsidR="00A3525F" w:rsidRDefault="00A3525F" w:rsidP="00A3525F">
      <w:pPr>
        <w:pStyle w:val="Policy"/>
      </w:pPr>
      <w:r w:rsidRPr="00745F5A">
        <w:t>Rows in [</w:t>
      </w:r>
      <w:proofErr w:type="spellStart"/>
      <w:r w:rsidRPr="00745F5A">
        <w:t>Peppol_CodeList</w:t>
      </w:r>
      <w:proofErr w:type="spellEnd"/>
      <w:r w:rsidRPr="00745F5A">
        <w:t xml:space="preserve">]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92EB203" w14:textId="77777777" w:rsidR="00A3525F" w:rsidRDefault="00A3525F" w:rsidP="007E2057">
      <w:pPr>
        <w:pStyle w:val="PParagraph"/>
      </w:pPr>
      <w:r w:rsidRPr="00745F5A">
        <w:lastRenderedPageBreak/>
        <w:t xml:space="preserve">Applies to: </w:t>
      </w:r>
      <w:r>
        <w:t>A</w:t>
      </w:r>
      <w:r w:rsidRPr="00745F5A">
        <w:t>ll XML documents used in the SMP</w:t>
      </w:r>
    </w:p>
    <w:p w14:paraId="6F6FFF8B" w14:textId="77777777" w:rsidR="00A3525F" w:rsidRPr="00745F5A" w:rsidRDefault="00A3525F" w:rsidP="007E2057">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6AB6B43" w14:textId="77777777" w:rsidR="00A3525F" w:rsidRPr="00745F5A" w:rsidRDefault="00A3525F" w:rsidP="00A3525F">
      <w:pPr>
        <w:pStyle w:val="PolicyHeader"/>
      </w:pPr>
      <w:bookmarkStart w:id="275" w:name="_Toc173402950"/>
      <w:bookmarkStart w:id="276" w:name="_Toc178802356"/>
      <w:r>
        <w:t xml:space="preserve">POLICY 29 </w:t>
      </w:r>
      <w:r w:rsidRPr="00745F5A">
        <w:t>Specifying Transport Profiles in SMP documents</w:t>
      </w:r>
      <w:bookmarkEnd w:id="275"/>
      <w:bookmarkEnd w:id="276"/>
    </w:p>
    <w:p w14:paraId="693EB53D" w14:textId="77777777" w:rsidR="00A3525F" w:rsidRPr="00745F5A" w:rsidRDefault="00A3525F" w:rsidP="00A3525F">
      <w:pPr>
        <w:pStyle w:val="Policy"/>
      </w:pPr>
      <w:r w:rsidRPr="00745F5A">
        <w:t xml:space="preserve">The Transport Profile identifier </w:t>
      </w:r>
      <w:r>
        <w:t>MUST</w:t>
      </w:r>
      <w:r w:rsidRPr="00745F5A">
        <w:t xml:space="preserve"> be placed in the “</w:t>
      </w:r>
      <w:proofErr w:type="spellStart"/>
      <w:r w:rsidRPr="00745F5A">
        <w:t>transportProfile</w:t>
      </w:r>
      <w:proofErr w:type="spellEnd"/>
      <w:r w:rsidRPr="00745F5A">
        <w:t>” attribute of the SMP “Endpoint” element.</w:t>
      </w:r>
    </w:p>
    <w:p w14:paraId="25BBE570" w14:textId="77777777" w:rsidR="00A3525F" w:rsidRPr="00745F5A" w:rsidRDefault="00A3525F" w:rsidP="00A3525F">
      <w:pPr>
        <w:pStyle w:val="Policy"/>
      </w:pPr>
      <w:r w:rsidRPr="00745F5A">
        <w:t>The value of the “</w:t>
      </w:r>
      <w:proofErr w:type="spellStart"/>
      <w:r w:rsidRPr="00745F5A">
        <w:t>transportProfile</w:t>
      </w:r>
      <w:proofErr w:type="spellEnd"/>
      <w:r w:rsidRPr="00745F5A">
        <w:t>” attribute is case sensitive.</w:t>
      </w:r>
    </w:p>
    <w:p w14:paraId="345DD254" w14:textId="77777777" w:rsidR="00A3525F" w:rsidRPr="00EF22F3" w:rsidRDefault="00A3525F" w:rsidP="007E2057">
      <w:pPr>
        <w:pStyle w:val="PParagraph"/>
      </w:pPr>
      <w:r w:rsidRPr="00745F5A">
        <w:t xml:space="preserve">Applies to: </w:t>
      </w:r>
      <w:r>
        <w:t>A</w:t>
      </w:r>
      <w:r w:rsidRPr="00745F5A">
        <w:t>ll XML documents used in the SMP</w:t>
      </w:r>
    </w:p>
    <w:p w14:paraId="0E5AB5CA" w14:textId="77777777" w:rsidR="00A3525F" w:rsidRPr="00745F5A" w:rsidRDefault="00A3525F" w:rsidP="007E2057">
      <w:pPr>
        <w:pStyle w:val="ExampleHeader"/>
      </w:pPr>
      <w:r w:rsidRPr="00745F5A">
        <w:t>Example (AS4 profile v2):</w:t>
      </w:r>
    </w:p>
    <w:p w14:paraId="48FCAE9E" w14:textId="77777777" w:rsidR="00A3525F" w:rsidRPr="007E2057" w:rsidRDefault="00A3525F" w:rsidP="007E2057">
      <w:pPr>
        <w:pStyle w:val="CodeBlock"/>
      </w:pPr>
      <w:r w:rsidRPr="007E2057">
        <w:t>&lt;Endpoint transportProfile="peppol-transport-as4-v2_0"&gt;</w:t>
      </w:r>
    </w:p>
    <w:p w14:paraId="20C3D1FF" w14:textId="77777777" w:rsidR="00A3525F" w:rsidRPr="007E2057" w:rsidRDefault="00A3525F" w:rsidP="007E2057">
      <w:pPr>
        <w:pStyle w:val="CodeBlock"/>
      </w:pPr>
      <w:r w:rsidRPr="007E2057">
        <w:t xml:space="preserve">  ...</w:t>
      </w:r>
    </w:p>
    <w:p w14:paraId="135BDB03" w14:textId="77777777" w:rsidR="00A3525F" w:rsidRPr="007E2057" w:rsidRDefault="00A3525F" w:rsidP="007E2057">
      <w:pPr>
        <w:pStyle w:val="CodeBlock"/>
      </w:pPr>
      <w:r w:rsidRPr="007E2057">
        <w:t>&lt;/Endpoint&gt;</w:t>
      </w:r>
    </w:p>
    <w:p w14:paraId="45EDBE7B" w14:textId="77777777" w:rsidR="00A3525F" w:rsidRPr="00745F5A" w:rsidRDefault="00A3525F" w:rsidP="007E2057">
      <w:pPr>
        <w:pStyle w:val="PHeading1"/>
      </w:pPr>
      <w:bookmarkStart w:id="277" w:name="_Toc316247573"/>
      <w:bookmarkStart w:id="278" w:name="_Toc173402951"/>
      <w:bookmarkStart w:id="279" w:name="_Toc178802357"/>
      <w:r w:rsidRPr="00745F5A">
        <w:t>Governance of this Policy</w:t>
      </w:r>
      <w:bookmarkEnd w:id="277"/>
      <w:bookmarkEnd w:id="278"/>
      <w:bookmarkEnd w:id="279"/>
    </w:p>
    <w:p w14:paraId="4CB15DF5" w14:textId="77777777" w:rsidR="00A3525F" w:rsidRPr="00745F5A" w:rsidRDefault="00A3525F" w:rsidP="007E2057">
      <w:pPr>
        <w:pStyle w:val="PParagraph"/>
      </w:pPr>
      <w:r w:rsidRPr="00745F5A">
        <w:t>This policy needs maintenance to ensure it supports new versions of the standards, extensions to other identification schemes, new services etc.</w:t>
      </w:r>
    </w:p>
    <w:p w14:paraId="4B6E61B6" w14:textId="77777777" w:rsidR="00A3525F" w:rsidRPr="00745F5A" w:rsidRDefault="00A3525F" w:rsidP="007E2057">
      <w:pPr>
        <w:pStyle w:val="PParagraph"/>
      </w:pPr>
      <w:r w:rsidRPr="00745F5A">
        <w:t>This policy document together with the code lists for Identifier Schemes, Document Type Identifiers, Process Identifiers and Transport Profiles is maintained by the Peppol Transport Infrastructure Coordinating Community (TICC).</w:t>
      </w:r>
    </w:p>
    <w:p w14:paraId="64A7578F" w14:textId="77777777" w:rsidR="00A3525F" w:rsidRPr="00745F5A" w:rsidRDefault="00A3525F" w:rsidP="007E2057">
      <w:pPr>
        <w:pStyle w:val="PParagraph"/>
      </w:pPr>
      <w:r w:rsidRPr="00745F5A">
        <w:t>To ensure sustainability and proper governance of Identifier Schemes it is proposed to include only Identifier Schemes in the scope of:</w:t>
      </w:r>
    </w:p>
    <w:p w14:paraId="02D6FDFE" w14:textId="77777777" w:rsidR="00A3525F" w:rsidRPr="00745F5A" w:rsidRDefault="00A3525F">
      <w:pPr>
        <w:pStyle w:val="PParagraph"/>
        <w:numPr>
          <w:ilvl w:val="0"/>
          <w:numId w:val="23"/>
        </w:numPr>
      </w:pPr>
      <w:r w:rsidRPr="00745F5A">
        <w:t>It should be verified, whether an inclusion in the official ISO 6523 code list is possible</w:t>
      </w:r>
    </w:p>
    <w:p w14:paraId="0CDAA21D" w14:textId="77777777" w:rsidR="00A3525F" w:rsidRPr="00745F5A" w:rsidRDefault="00A3525F">
      <w:pPr>
        <w:pStyle w:val="PParagraph"/>
        <w:numPr>
          <w:ilvl w:val="0"/>
          <w:numId w:val="23"/>
        </w:numPr>
      </w:pPr>
      <w:r w:rsidRPr="00745F5A">
        <w:t>International recognized standard schemes (e.g. CEN, ISO, UN/ECE)</w:t>
      </w:r>
    </w:p>
    <w:p w14:paraId="3A89E5CA" w14:textId="77777777" w:rsidR="00A3525F" w:rsidRPr="00745F5A" w:rsidRDefault="00A3525F">
      <w:pPr>
        <w:pStyle w:val="PParagraph"/>
        <w:numPr>
          <w:ilvl w:val="0"/>
          <w:numId w:val="23"/>
        </w:numPr>
      </w:pPr>
      <w:r w:rsidRPr="00745F5A">
        <w:t>International de-facto accepted schemes (e.g. OASIS)</w:t>
      </w:r>
    </w:p>
    <w:p w14:paraId="57414A24" w14:textId="77777777" w:rsidR="00A3525F" w:rsidRPr="00745F5A" w:rsidRDefault="00A3525F">
      <w:pPr>
        <w:pStyle w:val="PParagraph"/>
        <w:numPr>
          <w:ilvl w:val="0"/>
          <w:numId w:val="23"/>
        </w:numPr>
      </w:pPr>
      <w:r w:rsidRPr="00745F5A">
        <w:t>Nationally defined schemes</w:t>
      </w:r>
    </w:p>
    <w:p w14:paraId="7EC63AD7" w14:textId="77777777" w:rsidR="00A3525F" w:rsidRPr="00745F5A" w:rsidRDefault="00A3525F" w:rsidP="007E2057">
      <w:pPr>
        <w:pStyle w:val="PParagraph"/>
      </w:pPr>
      <w:r w:rsidRPr="00745F5A">
        <w:t>It shall be ensured that each Identifier Scheme provider:</w:t>
      </w:r>
    </w:p>
    <w:p w14:paraId="15CC3C4D" w14:textId="77777777" w:rsidR="00A3525F" w:rsidRPr="00745F5A" w:rsidRDefault="00A3525F">
      <w:pPr>
        <w:pStyle w:val="PParagraph"/>
        <w:numPr>
          <w:ilvl w:val="0"/>
          <w:numId w:val="24"/>
        </w:numPr>
      </w:pPr>
      <w:r w:rsidRPr="00745F5A">
        <w:t xml:space="preserve">Recognizes any organisation wishing to allocate unique Party identifiers as part of Peppol. An individual organisation or company wishing to issue unique identifiers shall do so through officially recognized umbrella organisations such as their trade associations, network provider or a public or state </w:t>
      </w:r>
      <w:proofErr w:type="gramStart"/>
      <w:r w:rsidRPr="00745F5A">
        <w:t>agency;</w:t>
      </w:r>
      <w:proofErr w:type="gramEnd"/>
    </w:p>
    <w:p w14:paraId="5732028E" w14:textId="77777777" w:rsidR="00A3525F" w:rsidRPr="00745F5A" w:rsidRDefault="00A3525F">
      <w:pPr>
        <w:pStyle w:val="PParagraph"/>
        <w:numPr>
          <w:ilvl w:val="0"/>
          <w:numId w:val="24"/>
        </w:numPr>
      </w:pPr>
      <w:r w:rsidRPr="00745F5A">
        <w:t xml:space="preserve">Has defined rules so that a unique party identifier is only re-issued after the previously issued unique identifier has ceased to be of significant to any user. </w:t>
      </w:r>
      <w:r w:rsidRPr="00745F5A">
        <w:lastRenderedPageBreak/>
        <w:t>The length of such period should be dependent upon the environment in which the unique identifier will be used.</w:t>
      </w:r>
    </w:p>
    <w:p w14:paraId="6402BDCD" w14:textId="0EBE5658" w:rsidR="00C902BA" w:rsidRPr="00C902BA" w:rsidRDefault="00A3525F" w:rsidP="00C902BA">
      <w:pPr>
        <w:pStyle w:val="PParagraph"/>
      </w:pPr>
      <w:r w:rsidRPr="00745F5A">
        <w:t>These rules mirror those of an ISO 15459 registration Authority and will support the option to transfer the responsibility that authority as part of the Peppol sustainability programme.</w:t>
      </w:r>
    </w:p>
    <w:sectPr w:rsidR="00C902BA" w:rsidRPr="00C902BA" w:rsidSect="00EC413E">
      <w:pgSz w:w="11900" w:h="16840"/>
      <w:pgMar w:top="2268" w:right="1440" w:bottom="1440" w:left="1440" w:header="720" w:footer="1077" w:gutter="0"/>
      <w:lnNumType w:countBy="1" w:restart="newSectio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C7A91" w14:textId="77777777" w:rsidR="002016C9" w:rsidRDefault="002016C9" w:rsidP="008833B4">
      <w:r>
        <w:separator/>
      </w:r>
    </w:p>
  </w:endnote>
  <w:endnote w:type="continuationSeparator" w:id="0">
    <w:p w14:paraId="772D7334" w14:textId="77777777" w:rsidR="002016C9" w:rsidRDefault="002016C9" w:rsidP="0088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8400" w14:textId="755D3869" w:rsidR="005F6B0C" w:rsidRDefault="005F6B0C" w:rsidP="00B37B43">
    <w:pPr>
      <w:pStyle w:val="Fuzeile"/>
      <w:jc w:val="right"/>
    </w:pPr>
  </w:p>
  <w:p w14:paraId="1689B85A" w14:textId="637F1D2C" w:rsidR="005F6B0C" w:rsidRDefault="005F6B0C" w:rsidP="00B37B43">
    <w:pPr>
      <w:pStyle w:val="Fuzeile"/>
      <w:jc w:val="right"/>
    </w:pPr>
  </w:p>
  <w:p w14:paraId="53F83474" w14:textId="1E8F0FA8" w:rsidR="005F6B0C" w:rsidRDefault="005F6B0C" w:rsidP="00624F20">
    <w:pPr>
      <w:pStyle w:val="Fuzeile"/>
      <w:tabs>
        <w:tab w:val="left" w:pos="6964"/>
      </w:tabs>
    </w:pPr>
    <w:r>
      <w:rPr>
        <w:noProof/>
        <w:lang w:val="el-GR" w:eastAsia="el-GR"/>
      </w:rPr>
      <mc:AlternateContent>
        <mc:Choice Requires="wps">
          <w:drawing>
            <wp:anchor distT="0" distB="0" distL="114300" distR="114300" simplePos="0" relativeHeight="251659264" behindDoc="0" locked="0" layoutInCell="1" allowOverlap="1" wp14:anchorId="114E8B57" wp14:editId="28438360">
              <wp:simplePos x="0" y="0"/>
              <wp:positionH relativeFrom="column">
                <wp:posOffset>-571500</wp:posOffset>
              </wp:positionH>
              <wp:positionV relativeFrom="paragraph">
                <wp:posOffset>121285</wp:posOffset>
              </wp:positionV>
              <wp:extent cx="37433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3325" cy="552450"/>
                      </a:xfrm>
                      <a:prstGeom prst="rect">
                        <a:avLst/>
                      </a:prstGeom>
                      <a:noFill/>
                      <a:ln w="6350">
                        <a:noFill/>
                      </a:ln>
                    </wps:spPr>
                    <wps:txb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1"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5pt;margin-top:9.55pt;width:29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LSFg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" filled="f" stroked="f" strokeweight=".5pt">
              <v:textbo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2"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v:textbox>
            </v:shape>
          </w:pict>
        </mc:Fallback>
      </mc:AlternateContent>
    </w:r>
    <w:r>
      <w:tab/>
    </w:r>
    <w:r>
      <w:tab/>
    </w:r>
    <w:r>
      <w:tab/>
    </w:r>
  </w:p>
  <w:p w14:paraId="5014021D" w14:textId="55D585BE" w:rsidR="005F6B0C" w:rsidRPr="002433BC" w:rsidRDefault="005F6B0C" w:rsidP="00B37B43">
    <w:pPr>
      <w:pStyle w:val="Fuzeile"/>
      <w:jc w:val="right"/>
      <w:rPr>
        <w:color w:val="007AD7"/>
        <w:sz w:val="20"/>
        <w:szCs w:val="20"/>
      </w:rPr>
    </w:pPr>
    <w:r>
      <w:tab/>
    </w:r>
    <w:r w:rsidRPr="008457D0">
      <w:rPr>
        <w:sz w:val="20"/>
        <w:szCs w:val="20"/>
      </w:rPr>
      <w:tab/>
    </w:r>
    <w:sdt>
      <w:sdtPr>
        <w:rPr>
          <w:color w:val="007AD7"/>
          <w:sz w:val="20"/>
          <w:szCs w:val="20"/>
        </w:rPr>
        <w:id w:val="182252182"/>
        <w:docPartObj>
          <w:docPartGallery w:val="Page Numbers (Top of Page)"/>
          <w:docPartUnique/>
        </w:docPartObj>
      </w:sdtPr>
      <w:sdtEndPr>
        <w:rPr>
          <w:rFonts w:cs="Arial"/>
        </w:rPr>
      </w:sdtEndPr>
      <w:sdtContent>
        <w:r w:rsidRPr="002433BC">
          <w:rPr>
            <w:rFonts w:cs="Arial"/>
            <w:color w:val="007AD7"/>
            <w:sz w:val="20"/>
            <w:szCs w:val="20"/>
          </w:rPr>
          <w:t xml:space="preserve">Page </w:t>
        </w:r>
        <w:r w:rsidRPr="002433BC">
          <w:rPr>
            <w:rFonts w:cs="Arial"/>
            <w:color w:val="007AD7"/>
            <w:sz w:val="20"/>
            <w:szCs w:val="20"/>
          </w:rPr>
          <w:fldChar w:fldCharType="begin"/>
        </w:r>
        <w:r w:rsidRPr="002433BC">
          <w:rPr>
            <w:rFonts w:cs="Arial"/>
            <w:color w:val="007AD7"/>
            <w:sz w:val="20"/>
            <w:szCs w:val="20"/>
          </w:rPr>
          <w:instrText xml:space="preserve"> PAGE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r w:rsidRPr="002433BC">
          <w:rPr>
            <w:rFonts w:cs="Arial"/>
            <w:color w:val="007AD7"/>
            <w:sz w:val="20"/>
            <w:szCs w:val="20"/>
          </w:rPr>
          <w:t xml:space="preserve"> of </w:t>
        </w:r>
        <w:r w:rsidRPr="002433BC">
          <w:rPr>
            <w:rFonts w:cs="Arial"/>
            <w:color w:val="007AD7"/>
            <w:sz w:val="20"/>
            <w:szCs w:val="20"/>
          </w:rPr>
          <w:fldChar w:fldCharType="begin"/>
        </w:r>
        <w:r w:rsidRPr="002433BC">
          <w:rPr>
            <w:rFonts w:cs="Arial"/>
            <w:color w:val="007AD7"/>
            <w:sz w:val="20"/>
            <w:szCs w:val="20"/>
          </w:rPr>
          <w:instrText xml:space="preserve"> NUMPAGES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EA763" w14:textId="77777777" w:rsidR="002016C9" w:rsidRDefault="002016C9" w:rsidP="008833B4">
      <w:r>
        <w:separator/>
      </w:r>
    </w:p>
  </w:footnote>
  <w:footnote w:type="continuationSeparator" w:id="0">
    <w:p w14:paraId="4931F29A" w14:textId="77777777" w:rsidR="002016C9" w:rsidRDefault="002016C9" w:rsidP="008833B4">
      <w:r>
        <w:continuationSeparator/>
      </w:r>
    </w:p>
  </w:footnote>
  <w:footnote w:id="1">
    <w:p w14:paraId="4483EE4A" w14:textId="77777777" w:rsidR="00563933" w:rsidRPr="00503F92" w:rsidRDefault="00563933" w:rsidP="00503F92">
      <w:pPr>
        <w:pStyle w:val="Funotentext"/>
      </w:pPr>
      <w:r w:rsidRPr="00503F92">
        <w:rPr>
          <w:rStyle w:val="Funotenzeichen"/>
          <w:vertAlign w:val="baseline"/>
        </w:rPr>
        <w:footnoteRef/>
      </w:r>
      <w:r w:rsidRPr="00503F92">
        <w:t xml:space="preserve"> English: Agency for Public Management and eGovernment</w:t>
      </w:r>
    </w:p>
  </w:footnote>
  <w:footnote w:id="2">
    <w:p w14:paraId="14595CE9" w14:textId="77777777" w:rsidR="00563933" w:rsidRPr="00503F92" w:rsidRDefault="00563933" w:rsidP="00503F92">
      <w:pPr>
        <w:pStyle w:val="Funotentext"/>
      </w:pPr>
      <w:r w:rsidRPr="00503F92">
        <w:rPr>
          <w:rStyle w:val="Funotenzeichen"/>
          <w:vertAlign w:val="baseline"/>
        </w:rPr>
        <w:footnoteRef/>
      </w:r>
      <w:r w:rsidRPr="00503F92">
        <w:t xml:space="preserve"> English: Danish Business Authority</w:t>
      </w:r>
    </w:p>
  </w:footnote>
  <w:footnote w:id="3">
    <w:p w14:paraId="434E09D2" w14:textId="77777777" w:rsidR="00563933" w:rsidRPr="00503F92" w:rsidRDefault="00563933" w:rsidP="00503F92">
      <w:pPr>
        <w:pStyle w:val="Funotentext"/>
      </w:pPr>
      <w:r w:rsidRPr="00503F92">
        <w:rPr>
          <w:rStyle w:val="Funotenzeichen"/>
          <w:vertAlign w:val="baseline"/>
        </w:rPr>
        <w:footnoteRef/>
      </w:r>
      <w:r w:rsidRPr="00503F92">
        <w:t xml:space="preserve"> English: Austrian Federal Computing Centre </w:t>
      </w:r>
    </w:p>
  </w:footnote>
  <w:footnote w:id="4">
    <w:p w14:paraId="23DB9974" w14:textId="77777777" w:rsidR="00563933" w:rsidRPr="005B2CF7" w:rsidRDefault="00563933" w:rsidP="00503F92">
      <w:pPr>
        <w:pStyle w:val="Funotentext"/>
        <w:rPr>
          <w:lang w:val="en-US"/>
        </w:rPr>
      </w:pPr>
      <w:r w:rsidRPr="00503F92">
        <w:rPr>
          <w:rStyle w:val="Funotenzeichen"/>
          <w:vertAlign w:val="baseline"/>
        </w:rPr>
        <w:footnoteRef/>
      </w:r>
      <w:r w:rsidRPr="00503F92">
        <w:t xml:space="preserve"> English: Agency for Digital Government</w:t>
      </w:r>
    </w:p>
  </w:footnote>
  <w:footnote w:id="5">
    <w:p w14:paraId="6332EF18" w14:textId="77777777" w:rsidR="00616965" w:rsidRPr="005B2CF7" w:rsidRDefault="00616965" w:rsidP="00616965">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4FFAD637" w14:textId="77777777" w:rsidR="005E47B1" w:rsidRPr="00A05E6A" w:rsidRDefault="005E47B1" w:rsidP="005E47B1">
      <w:pPr>
        <w:pStyle w:val="Funotentext"/>
      </w:pPr>
      <w:r w:rsidRPr="00A05E6A">
        <w:rPr>
          <w:rStyle w:val="Funotenzeichen"/>
        </w:rPr>
        <w:footnoteRef/>
      </w:r>
      <w:r w:rsidRPr="00A05E6A">
        <w:t xml:space="preserve"> Note: the endpoint URL is not the same as the Endpoint ID in the business document.</w:t>
      </w:r>
    </w:p>
  </w:footnote>
  <w:footnote w:id="7">
    <w:p w14:paraId="1270921D" w14:textId="77777777" w:rsidR="00701B25" w:rsidRPr="00B862AB" w:rsidRDefault="00701B25" w:rsidP="00701B25">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03A2109F" w14:textId="77777777" w:rsidR="00701B25" w:rsidRPr="00B862AB" w:rsidRDefault="00701B25" w:rsidP="00701B25">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7B644C12" w14:textId="77777777" w:rsidR="00701B25" w:rsidRPr="00B862AB" w:rsidRDefault="00701B25" w:rsidP="00701B25">
      <w:pPr>
        <w:pStyle w:val="Funotentext"/>
      </w:pPr>
      <w:r w:rsidRPr="00B862AB">
        <w:rPr>
          <w:rStyle w:val="Funotenzeichen"/>
        </w:rPr>
        <w:footnoteRef/>
      </w:r>
      <w:r w:rsidRPr="00B862AB">
        <w:t xml:space="preserve"> CEN/BII terminology</w:t>
      </w:r>
    </w:p>
  </w:footnote>
  <w:footnote w:id="10">
    <w:p w14:paraId="51C7441A" w14:textId="77777777" w:rsidR="00701B25" w:rsidRPr="00B862AB" w:rsidRDefault="00701B25" w:rsidP="00701B25">
      <w:pPr>
        <w:pStyle w:val="Funotentext"/>
      </w:pPr>
      <w:r w:rsidRPr="00B862AB">
        <w:rPr>
          <w:rStyle w:val="Funotenzeichen"/>
        </w:rPr>
        <w:footnoteRef/>
      </w:r>
      <w:r w:rsidRPr="00B862AB">
        <w:t xml:space="preserve"> ISO 9735 Service Code List (0007) terminology</w:t>
      </w:r>
    </w:p>
  </w:footnote>
  <w:footnote w:id="11">
    <w:p w14:paraId="648C7322" w14:textId="77777777" w:rsidR="00701B25" w:rsidRPr="00B862AB" w:rsidRDefault="00701B25" w:rsidP="00701B25">
      <w:pPr>
        <w:pStyle w:val="Funotentext"/>
      </w:pPr>
      <w:r w:rsidRPr="00B862AB">
        <w:rPr>
          <w:rStyle w:val="Funotenzeichen"/>
        </w:rPr>
        <w:footnoteRef/>
      </w:r>
      <w:r w:rsidRPr="00B862AB">
        <w:t xml:space="preserve"> ISO 6523 terminology</w:t>
      </w:r>
    </w:p>
  </w:footnote>
  <w:footnote w:id="12">
    <w:p w14:paraId="7B29C972" w14:textId="77777777" w:rsidR="00701B25" w:rsidRPr="00B862AB" w:rsidRDefault="00701B25" w:rsidP="00701B25">
      <w:pPr>
        <w:pStyle w:val="Funotentext"/>
      </w:pPr>
      <w:r w:rsidRPr="00B862AB">
        <w:rPr>
          <w:rStyle w:val="Funotenzeichen"/>
        </w:rPr>
        <w:footnoteRef/>
      </w:r>
      <w:r w:rsidRPr="00B862AB">
        <w:t xml:space="preserve"> OASIS ebCore terminology</w:t>
      </w:r>
    </w:p>
  </w:footnote>
  <w:footnote w:id="13">
    <w:p w14:paraId="3E81CA11" w14:textId="77777777" w:rsidR="00A3525F" w:rsidRPr="002B121F" w:rsidRDefault="00A3525F" w:rsidP="00A3525F">
      <w:pPr>
        <w:pStyle w:val="Funotentext"/>
      </w:pPr>
      <w:r>
        <w:rPr>
          <w:rStyle w:val="Funotenzeichen"/>
        </w:rPr>
        <w:footnoteRef/>
      </w:r>
      <w:r>
        <w:t xml:space="preserve"> Based on the unreserved characters of [RFC3986]</w:t>
      </w:r>
    </w:p>
  </w:footnote>
  <w:footnote w:id="14">
    <w:p w14:paraId="6796D139" w14:textId="77777777" w:rsidR="00A3525F" w:rsidRPr="00B862AB" w:rsidRDefault="00A3525F" w:rsidP="00A3525F">
      <w:pPr>
        <w:pStyle w:val="Funotentext"/>
      </w:pPr>
      <w:r w:rsidRPr="00B862AB">
        <w:rPr>
          <w:rStyle w:val="Funotenzeichen"/>
        </w:rPr>
        <w:footnoteRef/>
      </w:r>
      <w:r w:rsidRPr="00B862AB">
        <w:t xml:space="preserve"> See </w:t>
      </w:r>
      <w:hyperlink r:id="rId1" w:history="1">
        <w:r w:rsidRPr="00B862AB">
          <w:rPr>
            <w:rStyle w:val="Hyperlink"/>
          </w:rPr>
          <w:t>http://en.wikipedia.org/wiki/ISO_6523</w:t>
        </w:r>
      </w:hyperlink>
    </w:p>
  </w:footnote>
  <w:footnote w:id="15">
    <w:p w14:paraId="1FE57032" w14:textId="77777777" w:rsidR="00A3525F" w:rsidRPr="00B862AB" w:rsidRDefault="00A3525F" w:rsidP="00A3525F">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14:paraId="28BFD643" w14:textId="77777777" w:rsidR="00E758D5" w:rsidRPr="00B862AB" w:rsidRDefault="00E758D5" w:rsidP="00E758D5">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14:paraId="70091D13" w14:textId="77777777" w:rsidR="00A3525F" w:rsidRPr="004B7358" w:rsidRDefault="00A3525F" w:rsidP="00A3525F">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 w:id="18">
    <w:p w14:paraId="28AD5645" w14:textId="77777777" w:rsidR="00A3525F" w:rsidRPr="006153F8" w:rsidRDefault="00A3525F" w:rsidP="00A3525F">
      <w:pPr>
        <w:pStyle w:val="Funotentext"/>
      </w:pPr>
      <w:r>
        <w:rPr>
          <w:rStyle w:val="Funotenzeichen"/>
        </w:rPr>
        <w:footnoteRef/>
      </w:r>
      <w:r>
        <w:t xml:space="preserve"> </w:t>
      </w:r>
      <w:r w:rsidRPr="00EF22F3">
        <w:t>C2 refers to the 2</w:t>
      </w:r>
      <w:r w:rsidRPr="00EF22F3">
        <w:rPr>
          <w:vertAlign w:val="superscript"/>
        </w:rPr>
        <w:t>nd</w:t>
      </w:r>
      <w:r w:rsidRPr="00EF22F3">
        <w:t xml:space="preserve"> co</w:t>
      </w:r>
      <w:r>
        <w:t>rner of the 4-corner model</w:t>
      </w:r>
    </w:p>
  </w:footnote>
  <w:footnote w:id="19">
    <w:p w14:paraId="1CD34BFE" w14:textId="77777777" w:rsidR="00A3525F" w:rsidRPr="006153F8" w:rsidRDefault="00A3525F" w:rsidP="00A3525F">
      <w:pPr>
        <w:pStyle w:val="Funotentext"/>
      </w:pPr>
      <w:r>
        <w:rPr>
          <w:rStyle w:val="Funotenzeichen"/>
        </w:rPr>
        <w:footnoteRef/>
      </w:r>
      <w:r>
        <w:t xml:space="preserve"> </w:t>
      </w:r>
      <w:r w:rsidRPr="004D285C">
        <w:t>C</w:t>
      </w:r>
      <w:r>
        <w:t>3</w:t>
      </w:r>
      <w:r w:rsidRPr="004D285C">
        <w:t xml:space="preserve"> refers to the </w:t>
      </w:r>
      <w:r>
        <w:t>3</w:t>
      </w:r>
      <w:r w:rsidRPr="00EF22F3">
        <w:rPr>
          <w:vertAlign w:val="superscript"/>
        </w:rPr>
        <w:t>rd</w:t>
      </w:r>
      <w:r w:rsidRPr="004D285C">
        <w:t xml:space="preserve"> co</w:t>
      </w:r>
      <w:r>
        <w:t>rner of the 4-corner model</w:t>
      </w:r>
    </w:p>
  </w:footnote>
  <w:footnote w:id="20">
    <w:p w14:paraId="71170837" w14:textId="77777777" w:rsidR="00A3525F" w:rsidRPr="00CF2C14" w:rsidRDefault="00A3525F" w:rsidP="00A3525F">
      <w:pPr>
        <w:pStyle w:val="Funotentext"/>
        <w:rPr>
          <w:lang w:val="de-AT"/>
        </w:rPr>
      </w:pPr>
      <w:r>
        <w:rPr>
          <w:rStyle w:val="Funotenzeichen"/>
        </w:rPr>
        <w:footnoteRef/>
      </w:r>
      <w:r>
        <w:t xml:space="preserve"> </w:t>
      </w:r>
      <w:r w:rsidRPr="004D285C">
        <w:t>C</w:t>
      </w:r>
      <w:r>
        <w:t>4</w:t>
      </w:r>
      <w:r w:rsidRPr="004D285C">
        <w:t xml:space="preserve"> refers to the </w:t>
      </w:r>
      <w:r>
        <w:t>4</w:t>
      </w:r>
      <w:r>
        <w:rPr>
          <w:vertAlign w:val="superscript"/>
        </w:rPr>
        <w:t>th</w:t>
      </w:r>
      <w:r w:rsidRPr="004D285C">
        <w:t xml:space="preserve"> co</w:t>
      </w:r>
      <w:r>
        <w:t>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C33A6" w14:textId="14A6DC73" w:rsidR="005F6B0C" w:rsidRPr="00E11E1C" w:rsidRDefault="005F6B0C">
    <w:pPr>
      <w:pStyle w:val="Kopfzeile"/>
      <w:rPr>
        <w:color w:val="3274BA"/>
      </w:rPr>
    </w:pPr>
    <w:r w:rsidRPr="00E11E1C">
      <w:rPr>
        <w:noProof/>
        <w:color w:val="3274BA"/>
        <w:lang w:val="el-GR" w:eastAsia="el-GR"/>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693CE8E2" w14:textId="77777777" w:rsidR="005F6B0C" w:rsidRDefault="005F6B0C" w:rsidP="00C91C24">
    <w:pPr>
      <w:jc w:val="right"/>
      <w:rPr>
        <w:rFonts w:cs="Arial"/>
        <w:color w:val="007AD7"/>
        <w:sz w:val="20"/>
        <w:szCs w:val="20"/>
      </w:rPr>
    </w:pPr>
  </w:p>
  <w:p w14:paraId="7B88FD6A" w14:textId="6636F3BB" w:rsidR="001122DF" w:rsidRPr="00F159D3" w:rsidRDefault="00203476" w:rsidP="001122DF">
    <w:pPr>
      <w:jc w:val="right"/>
      <w:rPr>
        <w:rFonts w:cs="Arial"/>
        <w:color w:val="007AD7"/>
        <w:sz w:val="20"/>
        <w:szCs w:val="20"/>
        <w:highlight w:val="yellow"/>
      </w:rPr>
    </w:pPr>
    <w:r>
      <w:rPr>
        <w:rFonts w:cs="Arial"/>
        <w:color w:val="007AD7"/>
        <w:sz w:val="20"/>
        <w:szCs w:val="20"/>
      </w:rPr>
      <w:t>Policy for use of Identifiers</w:t>
    </w:r>
  </w:p>
  <w:p w14:paraId="15266A26" w14:textId="2AE5AF79" w:rsidR="005F6B0C" w:rsidRPr="00C91C24" w:rsidRDefault="00E965A4" w:rsidP="00C91C24">
    <w:pPr>
      <w:jc w:val="right"/>
      <w:rPr>
        <w:rFonts w:cs="Arial"/>
        <w:color w:val="007AD7"/>
        <w:sz w:val="20"/>
        <w:szCs w:val="20"/>
      </w:rPr>
    </w:pPr>
    <w:r>
      <w:rPr>
        <w:rFonts w:cs="Arial"/>
        <w:color w:val="007AD7"/>
        <w:sz w:val="20"/>
        <w:szCs w:val="20"/>
      </w:rPr>
      <w:t>V</w:t>
    </w:r>
    <w:r w:rsidR="00203476">
      <w:rPr>
        <w:rFonts w:cs="Arial"/>
        <w:color w:val="007AD7"/>
        <w:sz w:val="20"/>
        <w:szCs w:val="20"/>
      </w:rPr>
      <w:t>4</w:t>
    </w:r>
    <w:r>
      <w:rPr>
        <w:rFonts w:cs="Arial"/>
        <w:color w:val="007AD7"/>
        <w:sz w:val="20"/>
        <w:szCs w:val="20"/>
      </w:rPr>
      <w:t>.</w:t>
    </w:r>
    <w:del w:id="40" w:author="PH" w:date="2024-11-11T21:57:00Z" w16du:dateUtc="2024-11-11T20:57:00Z">
      <w:r w:rsidR="00203476" w:rsidDel="00CA739F">
        <w:rPr>
          <w:rFonts w:cs="Arial"/>
          <w:color w:val="007AD7"/>
          <w:sz w:val="20"/>
          <w:szCs w:val="20"/>
        </w:rPr>
        <w:delText>3</w:delText>
      </w:r>
    </w:del>
    <w:ins w:id="41" w:author="PH" w:date="2024-11-11T21:57:00Z" w16du:dateUtc="2024-11-11T20:57:00Z">
      <w:r w:rsidR="00CA739F">
        <w:rPr>
          <w:rFonts w:cs="Arial"/>
          <w:color w:val="007AD7"/>
          <w:sz w:val="20"/>
          <w:szCs w:val="20"/>
        </w:rPr>
        <w:t>4</w:t>
      </w:r>
    </w:ins>
    <w:r w:rsidR="00203476">
      <w:rPr>
        <w:rFonts w:cs="Arial"/>
        <w:color w:val="007AD7"/>
        <w:sz w:val="20"/>
        <w:szCs w:val="20"/>
      </w:rPr>
      <w:t>.0</w:t>
    </w:r>
    <w:r w:rsidR="00EA374D" w:rsidRPr="00AC3F33">
      <w:rPr>
        <w:rFonts w:cs="Arial"/>
        <w:color w:val="007AD7"/>
        <w:sz w:val="20"/>
        <w:szCs w:val="20"/>
      </w:rPr>
      <w:t xml:space="preserve"> </w:t>
    </w:r>
    <w:r w:rsidR="00694E8F" w:rsidRPr="00AC3F33">
      <w:rPr>
        <w:rFonts w:cs="Arial"/>
        <w:color w:val="007AD7"/>
        <w:sz w:val="20"/>
        <w:szCs w:val="20"/>
      </w:rPr>
      <w:t>– 20</w:t>
    </w:r>
    <w:r w:rsidR="003627F1" w:rsidRPr="00AC3F33">
      <w:rPr>
        <w:rFonts w:cs="Arial"/>
        <w:color w:val="007AD7"/>
        <w:sz w:val="20"/>
        <w:szCs w:val="20"/>
      </w:rPr>
      <w:t>24</w:t>
    </w:r>
    <w:r w:rsidR="00203476">
      <w:rPr>
        <w:rFonts w:cs="Arial"/>
        <w:color w:val="007AD7"/>
        <w:sz w:val="20"/>
        <w:szCs w:val="20"/>
      </w:rPr>
      <w:t>-</w:t>
    </w:r>
    <w:del w:id="42" w:author="PH" w:date="2024-11-11T21:57:00Z" w16du:dateUtc="2024-11-11T20:57:00Z">
      <w:r w:rsidR="00E951F2" w:rsidDel="00CA739F">
        <w:rPr>
          <w:rFonts w:cs="Arial"/>
          <w:color w:val="007AD7"/>
          <w:sz w:val="20"/>
          <w:szCs w:val="20"/>
        </w:rPr>
        <w:delText>10</w:delText>
      </w:r>
    </w:del>
    <w:ins w:id="43" w:author="PH" w:date="2024-12-19T14:00:00Z" w16du:dateUtc="2024-12-19T13:00:00Z">
      <w:r w:rsidR="00D41364">
        <w:rPr>
          <w:rFonts w:cs="Arial"/>
          <w:color w:val="007AD7"/>
          <w:sz w:val="20"/>
          <w:szCs w:val="20"/>
        </w:rPr>
        <w:t>12</w:t>
      </w:r>
    </w:ins>
    <w:r w:rsidR="00203476">
      <w:rPr>
        <w:rFonts w:cs="Arial"/>
        <w:color w:val="007AD7"/>
        <w:sz w:val="20"/>
        <w:szCs w:val="20"/>
      </w:rPr>
      <w:t>-</w:t>
    </w:r>
    <w:ins w:id="44" w:author="PH" w:date="2024-12-19T14:00:00Z" w16du:dateUtc="2024-12-19T13:00:00Z">
      <w:r w:rsidR="00D41364">
        <w:rPr>
          <w:rFonts w:cs="Arial"/>
          <w:color w:val="007AD7"/>
          <w:sz w:val="20"/>
          <w:szCs w:val="20"/>
        </w:rPr>
        <w:t>19</w:t>
      </w:r>
    </w:ins>
    <w:del w:id="45" w:author="PH" w:date="2024-11-11T21:57:00Z" w16du:dateUtc="2024-11-11T20:57:00Z">
      <w:r w:rsidR="00E951F2" w:rsidDel="00CA739F">
        <w:rPr>
          <w:rFonts w:cs="Arial"/>
          <w:color w:val="007AD7"/>
          <w:sz w:val="20"/>
          <w:szCs w:val="20"/>
        </w:rPr>
        <w:delText>0</w:delText>
      </w:r>
      <w:r w:rsidR="00E16FDC" w:rsidDel="00CA739F">
        <w:rPr>
          <w:rFonts w:cs="Arial"/>
          <w:color w:val="007AD7"/>
          <w:sz w:val="20"/>
          <w:szCs w:val="20"/>
        </w:rPr>
        <w:delText>3</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4111"/>
    <w:multiLevelType w:val="hybridMultilevel"/>
    <w:tmpl w:val="B894AABE"/>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04F6BB0"/>
    <w:multiLevelType w:val="hybridMultilevel"/>
    <w:tmpl w:val="3760C3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1ADF0328"/>
    <w:multiLevelType w:val="hybridMultilevel"/>
    <w:tmpl w:val="803619F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1E2B041F"/>
    <w:multiLevelType w:val="hybridMultilevel"/>
    <w:tmpl w:val="794822AE"/>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1E7244D8"/>
    <w:multiLevelType w:val="hybridMultilevel"/>
    <w:tmpl w:val="BBA8ADF4"/>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9F95E70"/>
    <w:multiLevelType w:val="hybridMultilevel"/>
    <w:tmpl w:val="7CC4EBB6"/>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3145717E"/>
    <w:multiLevelType w:val="hybridMultilevel"/>
    <w:tmpl w:val="7638B87C"/>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33613B80"/>
    <w:multiLevelType w:val="hybridMultilevel"/>
    <w:tmpl w:val="CE9000A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34142AA3"/>
    <w:multiLevelType w:val="hybridMultilevel"/>
    <w:tmpl w:val="BDB0A25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5F5467C"/>
    <w:multiLevelType w:val="hybridMultilevel"/>
    <w:tmpl w:val="7FD6D53C"/>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3AC379BF"/>
    <w:multiLevelType w:val="hybridMultilevel"/>
    <w:tmpl w:val="D87827C2"/>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3F3A4B82"/>
    <w:multiLevelType w:val="hybridMultilevel"/>
    <w:tmpl w:val="E686520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49534713"/>
    <w:multiLevelType w:val="hybridMultilevel"/>
    <w:tmpl w:val="EB2A34A8"/>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4AE319EB"/>
    <w:multiLevelType w:val="hybridMultilevel"/>
    <w:tmpl w:val="A474969A"/>
    <w:lvl w:ilvl="0" w:tplc="3B64E9C2">
      <w:start w:val="1"/>
      <w:numFmt w:val="bullet"/>
      <w:lvlText w:val=""/>
      <w:lvlJc w:val="left"/>
      <w:pPr>
        <w:ind w:left="862" w:hanging="360"/>
      </w:pPr>
      <w:rPr>
        <w:rFonts w:ascii="Wingdings" w:hAnsi="Wingdings" w:hint="default"/>
      </w:rPr>
    </w:lvl>
    <w:lvl w:ilvl="1" w:tplc="0C070003" w:tentative="1">
      <w:start w:val="1"/>
      <w:numFmt w:val="bullet"/>
      <w:lvlText w:val="o"/>
      <w:lvlJc w:val="left"/>
      <w:pPr>
        <w:ind w:left="1582" w:hanging="360"/>
      </w:pPr>
      <w:rPr>
        <w:rFonts w:ascii="Courier New" w:hAnsi="Courier New" w:cs="Courier New" w:hint="default"/>
      </w:rPr>
    </w:lvl>
    <w:lvl w:ilvl="2" w:tplc="0C070005" w:tentative="1">
      <w:start w:val="1"/>
      <w:numFmt w:val="bullet"/>
      <w:lvlText w:val=""/>
      <w:lvlJc w:val="left"/>
      <w:pPr>
        <w:ind w:left="2302" w:hanging="360"/>
      </w:pPr>
      <w:rPr>
        <w:rFonts w:ascii="Wingdings" w:hAnsi="Wingdings" w:hint="default"/>
      </w:rPr>
    </w:lvl>
    <w:lvl w:ilvl="3" w:tplc="0C070001" w:tentative="1">
      <w:start w:val="1"/>
      <w:numFmt w:val="bullet"/>
      <w:lvlText w:val=""/>
      <w:lvlJc w:val="left"/>
      <w:pPr>
        <w:ind w:left="3022" w:hanging="360"/>
      </w:pPr>
      <w:rPr>
        <w:rFonts w:ascii="Symbol" w:hAnsi="Symbol" w:hint="default"/>
      </w:rPr>
    </w:lvl>
    <w:lvl w:ilvl="4" w:tplc="0C070003" w:tentative="1">
      <w:start w:val="1"/>
      <w:numFmt w:val="bullet"/>
      <w:lvlText w:val="o"/>
      <w:lvlJc w:val="left"/>
      <w:pPr>
        <w:ind w:left="3742" w:hanging="360"/>
      </w:pPr>
      <w:rPr>
        <w:rFonts w:ascii="Courier New" w:hAnsi="Courier New" w:cs="Courier New" w:hint="default"/>
      </w:rPr>
    </w:lvl>
    <w:lvl w:ilvl="5" w:tplc="0C070005" w:tentative="1">
      <w:start w:val="1"/>
      <w:numFmt w:val="bullet"/>
      <w:lvlText w:val=""/>
      <w:lvlJc w:val="left"/>
      <w:pPr>
        <w:ind w:left="4462" w:hanging="360"/>
      </w:pPr>
      <w:rPr>
        <w:rFonts w:ascii="Wingdings" w:hAnsi="Wingdings" w:hint="default"/>
      </w:rPr>
    </w:lvl>
    <w:lvl w:ilvl="6" w:tplc="0C070001" w:tentative="1">
      <w:start w:val="1"/>
      <w:numFmt w:val="bullet"/>
      <w:lvlText w:val=""/>
      <w:lvlJc w:val="left"/>
      <w:pPr>
        <w:ind w:left="5182" w:hanging="360"/>
      </w:pPr>
      <w:rPr>
        <w:rFonts w:ascii="Symbol" w:hAnsi="Symbol" w:hint="default"/>
      </w:rPr>
    </w:lvl>
    <w:lvl w:ilvl="7" w:tplc="0C070003" w:tentative="1">
      <w:start w:val="1"/>
      <w:numFmt w:val="bullet"/>
      <w:lvlText w:val="o"/>
      <w:lvlJc w:val="left"/>
      <w:pPr>
        <w:ind w:left="5902" w:hanging="360"/>
      </w:pPr>
      <w:rPr>
        <w:rFonts w:ascii="Courier New" w:hAnsi="Courier New" w:cs="Courier New" w:hint="default"/>
      </w:rPr>
    </w:lvl>
    <w:lvl w:ilvl="8" w:tplc="0C070005" w:tentative="1">
      <w:start w:val="1"/>
      <w:numFmt w:val="bullet"/>
      <w:lvlText w:val=""/>
      <w:lvlJc w:val="left"/>
      <w:pPr>
        <w:ind w:left="6622" w:hanging="360"/>
      </w:pPr>
      <w:rPr>
        <w:rFonts w:ascii="Wingdings" w:hAnsi="Wingdings" w:hint="default"/>
      </w:rPr>
    </w:lvl>
  </w:abstractNum>
  <w:abstractNum w:abstractNumId="14" w15:restartNumberingAfterBreak="0">
    <w:nsid w:val="5A564E2D"/>
    <w:multiLevelType w:val="multilevel"/>
    <w:tmpl w:val="E5404E10"/>
    <w:lvl w:ilvl="0">
      <w:start w:val="1"/>
      <w:numFmt w:val="bullet"/>
      <w:pStyle w:val="PBullet"/>
      <w:lvlText w:val=""/>
      <w:lvlJc w:val="left"/>
      <w:pPr>
        <w:ind w:left="720" w:hanging="360"/>
      </w:pPr>
      <w:rPr>
        <w:rFonts w:ascii="Symbol" w:hAnsi="Symbol" w:hint="default"/>
        <w:color w:val="00326D"/>
      </w:rPr>
    </w:lvl>
    <w:lvl w:ilvl="1">
      <w:start w:val="1"/>
      <w:numFmt w:val="bullet"/>
      <w:lvlText w:val="o"/>
      <w:lvlJc w:val="left"/>
      <w:pPr>
        <w:ind w:left="1440" w:hanging="360"/>
      </w:pPr>
      <w:rPr>
        <w:rFonts w:ascii="Courier New" w:hAnsi="Courier New" w:hint="default"/>
        <w:color w:val="00326D"/>
      </w:rPr>
    </w:lvl>
    <w:lvl w:ilvl="2">
      <w:start w:val="1"/>
      <w:numFmt w:val="bullet"/>
      <w:lvlText w:val=""/>
      <w:lvlJc w:val="left"/>
      <w:pPr>
        <w:ind w:left="2160" w:hanging="360"/>
      </w:pPr>
      <w:rPr>
        <w:rFonts w:ascii="Wingdings" w:hAnsi="Wingdings" w:hint="default"/>
        <w:color w:val="00326D"/>
      </w:rPr>
    </w:lvl>
    <w:lvl w:ilvl="3">
      <w:start w:val="1"/>
      <w:numFmt w:val="bullet"/>
      <w:lvlText w:val=""/>
      <w:lvlJc w:val="left"/>
      <w:pPr>
        <w:ind w:left="2880" w:hanging="360"/>
      </w:pPr>
      <w:rPr>
        <w:rFonts w:ascii="Symbol" w:hAnsi="Symbol" w:hint="default"/>
        <w:color w:val="00326D"/>
      </w:rPr>
    </w:lvl>
    <w:lvl w:ilvl="4">
      <w:start w:val="1"/>
      <w:numFmt w:val="bullet"/>
      <w:lvlText w:val="o"/>
      <w:lvlJc w:val="left"/>
      <w:pPr>
        <w:ind w:left="3600" w:hanging="360"/>
      </w:pPr>
      <w:rPr>
        <w:rFonts w:ascii="Courier New" w:hAnsi="Courier New" w:hint="default"/>
        <w:color w:val="00326D"/>
      </w:rPr>
    </w:lvl>
    <w:lvl w:ilvl="5">
      <w:start w:val="1"/>
      <w:numFmt w:val="bullet"/>
      <w:lvlText w:val=""/>
      <w:lvlJc w:val="left"/>
      <w:pPr>
        <w:ind w:left="4320" w:hanging="360"/>
      </w:pPr>
      <w:rPr>
        <w:rFonts w:ascii="Wingdings" w:hAnsi="Wingdings" w:hint="default"/>
        <w:color w:val="00326D"/>
      </w:rPr>
    </w:lvl>
    <w:lvl w:ilvl="6">
      <w:start w:val="1"/>
      <w:numFmt w:val="bullet"/>
      <w:lvlText w:val=""/>
      <w:lvlJc w:val="left"/>
      <w:pPr>
        <w:ind w:left="5040" w:hanging="360"/>
      </w:pPr>
      <w:rPr>
        <w:rFonts w:ascii="Symbol" w:hAnsi="Symbol" w:hint="default"/>
        <w:color w:val="00326D"/>
      </w:rPr>
    </w:lvl>
    <w:lvl w:ilvl="7">
      <w:start w:val="1"/>
      <w:numFmt w:val="bullet"/>
      <w:lvlText w:val="o"/>
      <w:lvlJc w:val="left"/>
      <w:pPr>
        <w:ind w:left="5760" w:hanging="360"/>
      </w:pPr>
      <w:rPr>
        <w:rFonts w:ascii="Courier New" w:hAnsi="Courier New" w:hint="default"/>
        <w:color w:val="00326D"/>
      </w:rPr>
    </w:lvl>
    <w:lvl w:ilvl="8">
      <w:start w:val="1"/>
      <w:numFmt w:val="bullet"/>
      <w:lvlText w:val=""/>
      <w:lvlJc w:val="left"/>
      <w:pPr>
        <w:ind w:left="6480" w:hanging="360"/>
      </w:pPr>
      <w:rPr>
        <w:rFonts w:ascii="Wingdings" w:hAnsi="Wingdings" w:hint="default"/>
        <w:color w:val="00326D"/>
      </w:rPr>
    </w:lvl>
  </w:abstractNum>
  <w:abstractNum w:abstractNumId="15" w15:restartNumberingAfterBreak="0">
    <w:nsid w:val="5D623E57"/>
    <w:multiLevelType w:val="multilevel"/>
    <w:tmpl w:val="92846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123354A"/>
    <w:multiLevelType w:val="hybridMultilevel"/>
    <w:tmpl w:val="6E9A728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6532098D"/>
    <w:multiLevelType w:val="hybridMultilevel"/>
    <w:tmpl w:val="79EA8AF0"/>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15:restartNumberingAfterBreak="0">
    <w:nsid w:val="66E524C4"/>
    <w:multiLevelType w:val="multilevel"/>
    <w:tmpl w:val="C2E66A1C"/>
    <w:lvl w:ilvl="0">
      <w:start w:val="1"/>
      <w:numFmt w:val="decimal"/>
      <w:pStyle w:val="PHeading1"/>
      <w:lvlText w:val="%1"/>
      <w:lvlJc w:val="left"/>
      <w:pPr>
        <w:ind w:left="432" w:hanging="432"/>
      </w:pPr>
      <w:rPr>
        <w:rFonts w:hint="default"/>
      </w:rPr>
    </w:lvl>
    <w:lvl w:ilvl="1">
      <w:start w:val="1"/>
      <w:numFmt w:val="decimal"/>
      <w:pStyle w:val="P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745C3990"/>
    <w:multiLevelType w:val="multilevel"/>
    <w:tmpl w:val="8ADEF478"/>
    <w:lvl w:ilvl="0">
      <w:start w:val="1"/>
      <w:numFmt w:val="decimal"/>
      <w:pStyle w:val="PNumbered"/>
      <w:lvlText w:val="%1."/>
      <w:lvlJc w:val="left"/>
      <w:pPr>
        <w:ind w:left="1074" w:hanging="360"/>
      </w:pPr>
      <w:rPr>
        <w:rFonts w:hint="default"/>
        <w:color w:val="00326D"/>
      </w:rPr>
    </w:lvl>
    <w:lvl w:ilvl="1">
      <w:start w:val="1"/>
      <w:numFmt w:val="lowerLetter"/>
      <w:lvlText w:val="%2."/>
      <w:lvlJc w:val="left"/>
      <w:pPr>
        <w:ind w:left="1440" w:hanging="360"/>
      </w:pPr>
      <w:rPr>
        <w:rFonts w:hint="default"/>
        <w:color w:val="00326D"/>
      </w:rPr>
    </w:lvl>
    <w:lvl w:ilvl="2">
      <w:start w:val="1"/>
      <w:numFmt w:val="lowerRoman"/>
      <w:lvlText w:val="%3."/>
      <w:lvlJc w:val="right"/>
      <w:pPr>
        <w:ind w:left="2160" w:hanging="180"/>
      </w:pPr>
      <w:rPr>
        <w:rFonts w:hint="default"/>
        <w:color w:val="00326D"/>
      </w:rPr>
    </w:lvl>
    <w:lvl w:ilvl="3">
      <w:start w:val="1"/>
      <w:numFmt w:val="decimal"/>
      <w:lvlText w:val="%4."/>
      <w:lvlJc w:val="left"/>
      <w:pPr>
        <w:ind w:left="2880" w:hanging="360"/>
      </w:pPr>
      <w:rPr>
        <w:rFonts w:hint="default"/>
        <w:color w:val="00326D"/>
      </w:rPr>
    </w:lvl>
    <w:lvl w:ilvl="4">
      <w:start w:val="1"/>
      <w:numFmt w:val="lowerLetter"/>
      <w:lvlText w:val="%5."/>
      <w:lvlJc w:val="left"/>
      <w:pPr>
        <w:ind w:left="3600" w:hanging="360"/>
      </w:pPr>
      <w:rPr>
        <w:rFonts w:hint="default"/>
        <w:color w:val="00326D"/>
      </w:rPr>
    </w:lvl>
    <w:lvl w:ilvl="5">
      <w:start w:val="1"/>
      <w:numFmt w:val="lowerRoman"/>
      <w:lvlText w:val="%6."/>
      <w:lvlJc w:val="right"/>
      <w:pPr>
        <w:ind w:left="4320" w:hanging="180"/>
      </w:pPr>
      <w:rPr>
        <w:rFonts w:hint="default"/>
        <w:color w:val="00326D"/>
      </w:rPr>
    </w:lvl>
    <w:lvl w:ilvl="6">
      <w:start w:val="1"/>
      <w:numFmt w:val="decimal"/>
      <w:lvlText w:val="%7."/>
      <w:lvlJc w:val="left"/>
      <w:pPr>
        <w:ind w:left="5040" w:hanging="360"/>
      </w:pPr>
      <w:rPr>
        <w:rFonts w:hint="default"/>
        <w:color w:val="00326D"/>
      </w:rPr>
    </w:lvl>
    <w:lvl w:ilvl="7">
      <w:start w:val="1"/>
      <w:numFmt w:val="lowerLetter"/>
      <w:lvlText w:val="%8."/>
      <w:lvlJc w:val="left"/>
      <w:pPr>
        <w:ind w:left="5760" w:hanging="360"/>
      </w:pPr>
      <w:rPr>
        <w:rFonts w:hint="default"/>
        <w:color w:val="00326D"/>
      </w:rPr>
    </w:lvl>
    <w:lvl w:ilvl="8">
      <w:start w:val="1"/>
      <w:numFmt w:val="lowerRoman"/>
      <w:lvlText w:val="%9."/>
      <w:lvlJc w:val="right"/>
      <w:pPr>
        <w:ind w:left="6480" w:hanging="180"/>
      </w:pPr>
      <w:rPr>
        <w:rFonts w:hint="default"/>
        <w:color w:val="00326D"/>
      </w:rPr>
    </w:lvl>
  </w:abstractNum>
  <w:abstractNum w:abstractNumId="20" w15:restartNumberingAfterBreak="0">
    <w:nsid w:val="75F03B40"/>
    <w:multiLevelType w:val="hybridMultilevel"/>
    <w:tmpl w:val="A5D0BCF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76C07CA9"/>
    <w:multiLevelType w:val="hybridMultilevel"/>
    <w:tmpl w:val="47CE40A8"/>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77357486"/>
    <w:multiLevelType w:val="hybridMultilevel"/>
    <w:tmpl w:val="B29213C4"/>
    <w:lvl w:ilvl="0" w:tplc="0C07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3"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16cid:durableId="1816952595">
    <w:abstractNumId w:val="15"/>
  </w:num>
  <w:num w:numId="2" w16cid:durableId="1146051558">
    <w:abstractNumId w:val="18"/>
  </w:num>
  <w:num w:numId="3" w16cid:durableId="742993157">
    <w:abstractNumId w:val="14"/>
  </w:num>
  <w:num w:numId="4" w16cid:durableId="283732731">
    <w:abstractNumId w:val="23"/>
  </w:num>
  <w:num w:numId="5" w16cid:durableId="2132358089">
    <w:abstractNumId w:val="19"/>
  </w:num>
  <w:num w:numId="6" w16cid:durableId="20658301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928118">
    <w:abstractNumId w:val="8"/>
  </w:num>
  <w:num w:numId="8" w16cid:durableId="1093168065">
    <w:abstractNumId w:val="1"/>
  </w:num>
  <w:num w:numId="9" w16cid:durableId="638610089">
    <w:abstractNumId w:val="13"/>
  </w:num>
  <w:num w:numId="10" w16cid:durableId="1417827511">
    <w:abstractNumId w:val="10"/>
  </w:num>
  <w:num w:numId="11" w16cid:durableId="1245913677">
    <w:abstractNumId w:val="3"/>
  </w:num>
  <w:num w:numId="12" w16cid:durableId="393166548">
    <w:abstractNumId w:val="2"/>
  </w:num>
  <w:num w:numId="13" w16cid:durableId="1132749626">
    <w:abstractNumId w:val="17"/>
  </w:num>
  <w:num w:numId="14" w16cid:durableId="1745641219">
    <w:abstractNumId w:val="6"/>
  </w:num>
  <w:num w:numId="15" w16cid:durableId="644431323">
    <w:abstractNumId w:val="5"/>
  </w:num>
  <w:num w:numId="16" w16cid:durableId="2103332459">
    <w:abstractNumId w:val="7"/>
  </w:num>
  <w:num w:numId="17" w16cid:durableId="127403535">
    <w:abstractNumId w:val="4"/>
  </w:num>
  <w:num w:numId="18" w16cid:durableId="515122230">
    <w:abstractNumId w:val="20"/>
  </w:num>
  <w:num w:numId="19" w16cid:durableId="1187133733">
    <w:abstractNumId w:val="0"/>
  </w:num>
  <w:num w:numId="20" w16cid:durableId="397166638">
    <w:abstractNumId w:val="11"/>
  </w:num>
  <w:num w:numId="21" w16cid:durableId="1218928919">
    <w:abstractNumId w:val="21"/>
  </w:num>
  <w:num w:numId="22" w16cid:durableId="1321537108">
    <w:abstractNumId w:val="16"/>
  </w:num>
  <w:num w:numId="23" w16cid:durableId="739055995">
    <w:abstractNumId w:val="9"/>
  </w:num>
  <w:num w:numId="24" w16cid:durableId="96491471">
    <w:abstractNumId w:val="22"/>
  </w:num>
  <w:num w:numId="25" w16cid:durableId="1047297601">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078A"/>
    <w:rsid w:val="000024BB"/>
    <w:rsid w:val="00002FC7"/>
    <w:rsid w:val="000057A2"/>
    <w:rsid w:val="00011590"/>
    <w:rsid w:val="00013C1F"/>
    <w:rsid w:val="00014A80"/>
    <w:rsid w:val="00015F66"/>
    <w:rsid w:val="00022C01"/>
    <w:rsid w:val="00022D05"/>
    <w:rsid w:val="00023150"/>
    <w:rsid w:val="00024FB1"/>
    <w:rsid w:val="00025957"/>
    <w:rsid w:val="00026B0F"/>
    <w:rsid w:val="0003273D"/>
    <w:rsid w:val="00033145"/>
    <w:rsid w:val="00035CB2"/>
    <w:rsid w:val="00036E33"/>
    <w:rsid w:val="00040198"/>
    <w:rsid w:val="00044414"/>
    <w:rsid w:val="00052B0A"/>
    <w:rsid w:val="00052C77"/>
    <w:rsid w:val="0005498F"/>
    <w:rsid w:val="0005529B"/>
    <w:rsid w:val="00057AAE"/>
    <w:rsid w:val="00057C91"/>
    <w:rsid w:val="000628AF"/>
    <w:rsid w:val="000634AB"/>
    <w:rsid w:val="00064620"/>
    <w:rsid w:val="00070D1D"/>
    <w:rsid w:val="000758D4"/>
    <w:rsid w:val="00077F98"/>
    <w:rsid w:val="00080D92"/>
    <w:rsid w:val="000812A6"/>
    <w:rsid w:val="000812F1"/>
    <w:rsid w:val="000828CF"/>
    <w:rsid w:val="00083B06"/>
    <w:rsid w:val="00084FBD"/>
    <w:rsid w:val="00091DCE"/>
    <w:rsid w:val="00093846"/>
    <w:rsid w:val="00094463"/>
    <w:rsid w:val="0009469D"/>
    <w:rsid w:val="000978F1"/>
    <w:rsid w:val="000A4862"/>
    <w:rsid w:val="000A6577"/>
    <w:rsid w:val="000A78C7"/>
    <w:rsid w:val="000B2311"/>
    <w:rsid w:val="000B30D6"/>
    <w:rsid w:val="000B3555"/>
    <w:rsid w:val="000B45D0"/>
    <w:rsid w:val="000C0D15"/>
    <w:rsid w:val="000C24EF"/>
    <w:rsid w:val="000C2C22"/>
    <w:rsid w:val="000C33C1"/>
    <w:rsid w:val="000C78C4"/>
    <w:rsid w:val="000D0092"/>
    <w:rsid w:val="000D05F3"/>
    <w:rsid w:val="000D1283"/>
    <w:rsid w:val="000D1419"/>
    <w:rsid w:val="000D45AC"/>
    <w:rsid w:val="000D5934"/>
    <w:rsid w:val="000D7409"/>
    <w:rsid w:val="000E232D"/>
    <w:rsid w:val="000E2E41"/>
    <w:rsid w:val="000E4AC0"/>
    <w:rsid w:val="000E53FF"/>
    <w:rsid w:val="000E5C32"/>
    <w:rsid w:val="000E7724"/>
    <w:rsid w:val="000F15A1"/>
    <w:rsid w:val="000F217E"/>
    <w:rsid w:val="000F61F2"/>
    <w:rsid w:val="000F672B"/>
    <w:rsid w:val="000F6BF2"/>
    <w:rsid w:val="00100E1F"/>
    <w:rsid w:val="00100E9C"/>
    <w:rsid w:val="00101487"/>
    <w:rsid w:val="00102426"/>
    <w:rsid w:val="00104219"/>
    <w:rsid w:val="00106DAC"/>
    <w:rsid w:val="00107867"/>
    <w:rsid w:val="00110F16"/>
    <w:rsid w:val="001122DF"/>
    <w:rsid w:val="001123E9"/>
    <w:rsid w:val="00112CEA"/>
    <w:rsid w:val="001145D1"/>
    <w:rsid w:val="001170FD"/>
    <w:rsid w:val="00117B58"/>
    <w:rsid w:val="00117FAD"/>
    <w:rsid w:val="00121234"/>
    <w:rsid w:val="0012229A"/>
    <w:rsid w:val="00122472"/>
    <w:rsid w:val="001226DF"/>
    <w:rsid w:val="001227CD"/>
    <w:rsid w:val="001228B3"/>
    <w:rsid w:val="00127799"/>
    <w:rsid w:val="00130989"/>
    <w:rsid w:val="00132C58"/>
    <w:rsid w:val="00136D0D"/>
    <w:rsid w:val="0014139E"/>
    <w:rsid w:val="001413E6"/>
    <w:rsid w:val="00146311"/>
    <w:rsid w:val="0014796F"/>
    <w:rsid w:val="001501CD"/>
    <w:rsid w:val="00151C69"/>
    <w:rsid w:val="00151CFE"/>
    <w:rsid w:val="00152033"/>
    <w:rsid w:val="00152B5C"/>
    <w:rsid w:val="00154A73"/>
    <w:rsid w:val="00154DCC"/>
    <w:rsid w:val="00155D84"/>
    <w:rsid w:val="001574D8"/>
    <w:rsid w:val="0016167B"/>
    <w:rsid w:val="001633FA"/>
    <w:rsid w:val="00163ADC"/>
    <w:rsid w:val="00163AF0"/>
    <w:rsid w:val="00163AFC"/>
    <w:rsid w:val="0016497E"/>
    <w:rsid w:val="00166A69"/>
    <w:rsid w:val="001673C0"/>
    <w:rsid w:val="001676DE"/>
    <w:rsid w:val="001723F9"/>
    <w:rsid w:val="00172ECF"/>
    <w:rsid w:val="00173189"/>
    <w:rsid w:val="001731A1"/>
    <w:rsid w:val="001754EE"/>
    <w:rsid w:val="00177A1B"/>
    <w:rsid w:val="00181273"/>
    <w:rsid w:val="00182AF2"/>
    <w:rsid w:val="001857FB"/>
    <w:rsid w:val="00190CBB"/>
    <w:rsid w:val="00194163"/>
    <w:rsid w:val="001949E1"/>
    <w:rsid w:val="00194D2B"/>
    <w:rsid w:val="00196B23"/>
    <w:rsid w:val="001A1C43"/>
    <w:rsid w:val="001A32C4"/>
    <w:rsid w:val="001A5D91"/>
    <w:rsid w:val="001A5F3A"/>
    <w:rsid w:val="001A6968"/>
    <w:rsid w:val="001A73BF"/>
    <w:rsid w:val="001B30C5"/>
    <w:rsid w:val="001B5A6B"/>
    <w:rsid w:val="001C124A"/>
    <w:rsid w:val="001C22D6"/>
    <w:rsid w:val="001C36C0"/>
    <w:rsid w:val="001C51C0"/>
    <w:rsid w:val="001C56AA"/>
    <w:rsid w:val="001D0E44"/>
    <w:rsid w:val="001D0FB4"/>
    <w:rsid w:val="001D1371"/>
    <w:rsid w:val="001D185E"/>
    <w:rsid w:val="001D4473"/>
    <w:rsid w:val="001D62CF"/>
    <w:rsid w:val="001E4C98"/>
    <w:rsid w:val="001E7331"/>
    <w:rsid w:val="001E76A0"/>
    <w:rsid w:val="001F0264"/>
    <w:rsid w:val="001F093E"/>
    <w:rsid w:val="001F3154"/>
    <w:rsid w:val="001F6DFD"/>
    <w:rsid w:val="001F6E12"/>
    <w:rsid w:val="0020072B"/>
    <w:rsid w:val="002016C9"/>
    <w:rsid w:val="002017D8"/>
    <w:rsid w:val="00201A1D"/>
    <w:rsid w:val="00203476"/>
    <w:rsid w:val="00204FBA"/>
    <w:rsid w:val="002130FB"/>
    <w:rsid w:val="00215C55"/>
    <w:rsid w:val="00216831"/>
    <w:rsid w:val="002211BF"/>
    <w:rsid w:val="00224361"/>
    <w:rsid w:val="002244CD"/>
    <w:rsid w:val="002247DF"/>
    <w:rsid w:val="002256EB"/>
    <w:rsid w:val="00230D97"/>
    <w:rsid w:val="00231972"/>
    <w:rsid w:val="00234014"/>
    <w:rsid w:val="002340B5"/>
    <w:rsid w:val="0023563B"/>
    <w:rsid w:val="00235641"/>
    <w:rsid w:val="002433BC"/>
    <w:rsid w:val="002454EA"/>
    <w:rsid w:val="0024704B"/>
    <w:rsid w:val="00247B48"/>
    <w:rsid w:val="00250F4C"/>
    <w:rsid w:val="0025525B"/>
    <w:rsid w:val="00256B62"/>
    <w:rsid w:val="00261B8F"/>
    <w:rsid w:val="002639F7"/>
    <w:rsid w:val="00266C69"/>
    <w:rsid w:val="00270340"/>
    <w:rsid w:val="00270759"/>
    <w:rsid w:val="00270E7E"/>
    <w:rsid w:val="002729BC"/>
    <w:rsid w:val="00275D03"/>
    <w:rsid w:val="00277872"/>
    <w:rsid w:val="002779C6"/>
    <w:rsid w:val="002829D8"/>
    <w:rsid w:val="002830CF"/>
    <w:rsid w:val="00283748"/>
    <w:rsid w:val="0028416B"/>
    <w:rsid w:val="002852C9"/>
    <w:rsid w:val="0028615F"/>
    <w:rsid w:val="002865D2"/>
    <w:rsid w:val="0029323D"/>
    <w:rsid w:val="0029347D"/>
    <w:rsid w:val="0029347F"/>
    <w:rsid w:val="00293608"/>
    <w:rsid w:val="002951EE"/>
    <w:rsid w:val="00295BB8"/>
    <w:rsid w:val="002A064A"/>
    <w:rsid w:val="002A08EA"/>
    <w:rsid w:val="002A090D"/>
    <w:rsid w:val="002A1134"/>
    <w:rsid w:val="002A3B28"/>
    <w:rsid w:val="002A420E"/>
    <w:rsid w:val="002A675E"/>
    <w:rsid w:val="002B0BF6"/>
    <w:rsid w:val="002B10CE"/>
    <w:rsid w:val="002B13FC"/>
    <w:rsid w:val="002B3158"/>
    <w:rsid w:val="002B3F25"/>
    <w:rsid w:val="002B6C3C"/>
    <w:rsid w:val="002B7916"/>
    <w:rsid w:val="002C046F"/>
    <w:rsid w:val="002C1174"/>
    <w:rsid w:val="002C2E19"/>
    <w:rsid w:val="002C6BE5"/>
    <w:rsid w:val="002C70A7"/>
    <w:rsid w:val="002D0D1E"/>
    <w:rsid w:val="002D2711"/>
    <w:rsid w:val="002D7A39"/>
    <w:rsid w:val="002E0B50"/>
    <w:rsid w:val="002E0F6C"/>
    <w:rsid w:val="002E147D"/>
    <w:rsid w:val="002E1961"/>
    <w:rsid w:val="002E35D9"/>
    <w:rsid w:val="002E4937"/>
    <w:rsid w:val="002F0AA6"/>
    <w:rsid w:val="002F1A5E"/>
    <w:rsid w:val="002F1DEA"/>
    <w:rsid w:val="002F3615"/>
    <w:rsid w:val="002F456C"/>
    <w:rsid w:val="002F515A"/>
    <w:rsid w:val="002F54E8"/>
    <w:rsid w:val="002F629B"/>
    <w:rsid w:val="00300CA6"/>
    <w:rsid w:val="00300DE2"/>
    <w:rsid w:val="0030199A"/>
    <w:rsid w:val="00301F65"/>
    <w:rsid w:val="003053A0"/>
    <w:rsid w:val="00305660"/>
    <w:rsid w:val="0030681C"/>
    <w:rsid w:val="003079F7"/>
    <w:rsid w:val="003103A6"/>
    <w:rsid w:val="00310A7F"/>
    <w:rsid w:val="00312D64"/>
    <w:rsid w:val="00314682"/>
    <w:rsid w:val="00316204"/>
    <w:rsid w:val="0031687B"/>
    <w:rsid w:val="00317D4E"/>
    <w:rsid w:val="00320F7D"/>
    <w:rsid w:val="00322B8A"/>
    <w:rsid w:val="00322E7F"/>
    <w:rsid w:val="003239F3"/>
    <w:rsid w:val="00323F96"/>
    <w:rsid w:val="00327E55"/>
    <w:rsid w:val="00327ECF"/>
    <w:rsid w:val="00331489"/>
    <w:rsid w:val="0033348B"/>
    <w:rsid w:val="0033470F"/>
    <w:rsid w:val="00334C56"/>
    <w:rsid w:val="0033593D"/>
    <w:rsid w:val="00335E2E"/>
    <w:rsid w:val="0033733D"/>
    <w:rsid w:val="003442DE"/>
    <w:rsid w:val="003442DF"/>
    <w:rsid w:val="00346C52"/>
    <w:rsid w:val="00351CC6"/>
    <w:rsid w:val="00352B07"/>
    <w:rsid w:val="0036200E"/>
    <w:rsid w:val="003627F1"/>
    <w:rsid w:val="00363DC5"/>
    <w:rsid w:val="00364414"/>
    <w:rsid w:val="00365E1B"/>
    <w:rsid w:val="00371801"/>
    <w:rsid w:val="0037384B"/>
    <w:rsid w:val="00380777"/>
    <w:rsid w:val="00380AE1"/>
    <w:rsid w:val="00381437"/>
    <w:rsid w:val="003821F4"/>
    <w:rsid w:val="00382794"/>
    <w:rsid w:val="003846F0"/>
    <w:rsid w:val="00391C73"/>
    <w:rsid w:val="003935A8"/>
    <w:rsid w:val="003A2BFA"/>
    <w:rsid w:val="003A3D05"/>
    <w:rsid w:val="003B2839"/>
    <w:rsid w:val="003B2C02"/>
    <w:rsid w:val="003B3264"/>
    <w:rsid w:val="003B7192"/>
    <w:rsid w:val="003D02CD"/>
    <w:rsid w:val="003D178E"/>
    <w:rsid w:val="003D2544"/>
    <w:rsid w:val="003D37FC"/>
    <w:rsid w:val="003D3F1A"/>
    <w:rsid w:val="003D5072"/>
    <w:rsid w:val="003D5DEA"/>
    <w:rsid w:val="003D6B6C"/>
    <w:rsid w:val="003D73E3"/>
    <w:rsid w:val="003D7632"/>
    <w:rsid w:val="003D7E2F"/>
    <w:rsid w:val="003E35FB"/>
    <w:rsid w:val="003E3E44"/>
    <w:rsid w:val="003E44F1"/>
    <w:rsid w:val="003E4D74"/>
    <w:rsid w:val="003E6A30"/>
    <w:rsid w:val="003F01B2"/>
    <w:rsid w:val="003F023B"/>
    <w:rsid w:val="003F3762"/>
    <w:rsid w:val="003F4336"/>
    <w:rsid w:val="003F4F79"/>
    <w:rsid w:val="003F582B"/>
    <w:rsid w:val="0040076E"/>
    <w:rsid w:val="0040135A"/>
    <w:rsid w:val="004053CA"/>
    <w:rsid w:val="004072EC"/>
    <w:rsid w:val="00410979"/>
    <w:rsid w:val="00410C5C"/>
    <w:rsid w:val="004169A8"/>
    <w:rsid w:val="0041758F"/>
    <w:rsid w:val="004179C1"/>
    <w:rsid w:val="004263C3"/>
    <w:rsid w:val="00434161"/>
    <w:rsid w:val="00440FEB"/>
    <w:rsid w:val="00443D0C"/>
    <w:rsid w:val="004457EB"/>
    <w:rsid w:val="00450121"/>
    <w:rsid w:val="004540C7"/>
    <w:rsid w:val="00455A41"/>
    <w:rsid w:val="00457D7C"/>
    <w:rsid w:val="0046195D"/>
    <w:rsid w:val="00461A0C"/>
    <w:rsid w:val="0046253B"/>
    <w:rsid w:val="0046343A"/>
    <w:rsid w:val="00463686"/>
    <w:rsid w:val="00463D78"/>
    <w:rsid w:val="00471398"/>
    <w:rsid w:val="00471F9F"/>
    <w:rsid w:val="0047516E"/>
    <w:rsid w:val="00483875"/>
    <w:rsid w:val="00486AC6"/>
    <w:rsid w:val="004927C2"/>
    <w:rsid w:val="004932AB"/>
    <w:rsid w:val="00494395"/>
    <w:rsid w:val="0049691A"/>
    <w:rsid w:val="004A15F0"/>
    <w:rsid w:val="004A2B0A"/>
    <w:rsid w:val="004A3E08"/>
    <w:rsid w:val="004A4C75"/>
    <w:rsid w:val="004A6CBE"/>
    <w:rsid w:val="004B0572"/>
    <w:rsid w:val="004B46EF"/>
    <w:rsid w:val="004B5ED7"/>
    <w:rsid w:val="004C00DA"/>
    <w:rsid w:val="004C0D44"/>
    <w:rsid w:val="004C0FB0"/>
    <w:rsid w:val="004C2BA0"/>
    <w:rsid w:val="004C3C55"/>
    <w:rsid w:val="004C7100"/>
    <w:rsid w:val="004C77A4"/>
    <w:rsid w:val="004C7AEE"/>
    <w:rsid w:val="004D063D"/>
    <w:rsid w:val="004D3074"/>
    <w:rsid w:val="004D34C2"/>
    <w:rsid w:val="004D5EC1"/>
    <w:rsid w:val="004E50B3"/>
    <w:rsid w:val="004E5D98"/>
    <w:rsid w:val="004F1D07"/>
    <w:rsid w:val="004F420A"/>
    <w:rsid w:val="004F4776"/>
    <w:rsid w:val="0050229A"/>
    <w:rsid w:val="00503F92"/>
    <w:rsid w:val="00504EB2"/>
    <w:rsid w:val="00507867"/>
    <w:rsid w:val="005122FD"/>
    <w:rsid w:val="00512742"/>
    <w:rsid w:val="00513CFA"/>
    <w:rsid w:val="005144D7"/>
    <w:rsid w:val="00514C4D"/>
    <w:rsid w:val="00516D4D"/>
    <w:rsid w:val="00517E4A"/>
    <w:rsid w:val="00520C6D"/>
    <w:rsid w:val="00520F94"/>
    <w:rsid w:val="00525BBB"/>
    <w:rsid w:val="00526B1A"/>
    <w:rsid w:val="00533A59"/>
    <w:rsid w:val="00535541"/>
    <w:rsid w:val="00536624"/>
    <w:rsid w:val="005367C6"/>
    <w:rsid w:val="00536A92"/>
    <w:rsid w:val="00536BAA"/>
    <w:rsid w:val="005408A6"/>
    <w:rsid w:val="005416EF"/>
    <w:rsid w:val="00541D85"/>
    <w:rsid w:val="00543225"/>
    <w:rsid w:val="00544C5A"/>
    <w:rsid w:val="00546754"/>
    <w:rsid w:val="005468BD"/>
    <w:rsid w:val="005622D2"/>
    <w:rsid w:val="00563933"/>
    <w:rsid w:val="0056406A"/>
    <w:rsid w:val="00564395"/>
    <w:rsid w:val="005665BB"/>
    <w:rsid w:val="00566A1A"/>
    <w:rsid w:val="005671C9"/>
    <w:rsid w:val="005703B3"/>
    <w:rsid w:val="00571183"/>
    <w:rsid w:val="00571706"/>
    <w:rsid w:val="00572924"/>
    <w:rsid w:val="005729DF"/>
    <w:rsid w:val="00573332"/>
    <w:rsid w:val="00574E61"/>
    <w:rsid w:val="00577959"/>
    <w:rsid w:val="00580332"/>
    <w:rsid w:val="00595D36"/>
    <w:rsid w:val="005A0E51"/>
    <w:rsid w:val="005A14DD"/>
    <w:rsid w:val="005A1565"/>
    <w:rsid w:val="005A5B01"/>
    <w:rsid w:val="005A7F6D"/>
    <w:rsid w:val="005B12B1"/>
    <w:rsid w:val="005B2DEE"/>
    <w:rsid w:val="005B3CD5"/>
    <w:rsid w:val="005B41E2"/>
    <w:rsid w:val="005B5DFD"/>
    <w:rsid w:val="005B6BDC"/>
    <w:rsid w:val="005C0965"/>
    <w:rsid w:val="005C3770"/>
    <w:rsid w:val="005C4923"/>
    <w:rsid w:val="005C6C98"/>
    <w:rsid w:val="005D1231"/>
    <w:rsid w:val="005D2DE3"/>
    <w:rsid w:val="005D66AA"/>
    <w:rsid w:val="005E0BAD"/>
    <w:rsid w:val="005E1FAD"/>
    <w:rsid w:val="005E34C0"/>
    <w:rsid w:val="005E4656"/>
    <w:rsid w:val="005E47B1"/>
    <w:rsid w:val="005E5CDA"/>
    <w:rsid w:val="005F2497"/>
    <w:rsid w:val="005F2965"/>
    <w:rsid w:val="005F4AEE"/>
    <w:rsid w:val="005F501C"/>
    <w:rsid w:val="005F6114"/>
    <w:rsid w:val="005F6B0C"/>
    <w:rsid w:val="00601210"/>
    <w:rsid w:val="006026BA"/>
    <w:rsid w:val="00611436"/>
    <w:rsid w:val="00613FE5"/>
    <w:rsid w:val="006153AB"/>
    <w:rsid w:val="00616965"/>
    <w:rsid w:val="00617448"/>
    <w:rsid w:val="00621359"/>
    <w:rsid w:val="00622C27"/>
    <w:rsid w:val="00622FBA"/>
    <w:rsid w:val="00624F20"/>
    <w:rsid w:val="006261E6"/>
    <w:rsid w:val="0063056B"/>
    <w:rsid w:val="006328C2"/>
    <w:rsid w:val="00632D16"/>
    <w:rsid w:val="00635074"/>
    <w:rsid w:val="00635577"/>
    <w:rsid w:val="0063569B"/>
    <w:rsid w:val="00642CC3"/>
    <w:rsid w:val="00644652"/>
    <w:rsid w:val="006463E0"/>
    <w:rsid w:val="0064726F"/>
    <w:rsid w:val="00651B63"/>
    <w:rsid w:val="00654DA7"/>
    <w:rsid w:val="0065533D"/>
    <w:rsid w:val="0065583F"/>
    <w:rsid w:val="00657462"/>
    <w:rsid w:val="0066021E"/>
    <w:rsid w:val="00661E4A"/>
    <w:rsid w:val="00661FC0"/>
    <w:rsid w:val="00664A32"/>
    <w:rsid w:val="0067020C"/>
    <w:rsid w:val="00671292"/>
    <w:rsid w:val="006743E7"/>
    <w:rsid w:val="00674602"/>
    <w:rsid w:val="00674819"/>
    <w:rsid w:val="006767B9"/>
    <w:rsid w:val="006779E0"/>
    <w:rsid w:val="00680124"/>
    <w:rsid w:val="006812A5"/>
    <w:rsid w:val="00681CCC"/>
    <w:rsid w:val="00682782"/>
    <w:rsid w:val="00683F12"/>
    <w:rsid w:val="00692325"/>
    <w:rsid w:val="00694E8F"/>
    <w:rsid w:val="0069566F"/>
    <w:rsid w:val="00696ADC"/>
    <w:rsid w:val="00697E00"/>
    <w:rsid w:val="006A0093"/>
    <w:rsid w:val="006A01B7"/>
    <w:rsid w:val="006A15DB"/>
    <w:rsid w:val="006A2EA9"/>
    <w:rsid w:val="006A306F"/>
    <w:rsid w:val="006A3FCD"/>
    <w:rsid w:val="006A4076"/>
    <w:rsid w:val="006A53ED"/>
    <w:rsid w:val="006A5F6B"/>
    <w:rsid w:val="006B0826"/>
    <w:rsid w:val="006B1810"/>
    <w:rsid w:val="006B28D3"/>
    <w:rsid w:val="006B4533"/>
    <w:rsid w:val="006B5034"/>
    <w:rsid w:val="006B6EDB"/>
    <w:rsid w:val="006B71AB"/>
    <w:rsid w:val="006C0110"/>
    <w:rsid w:val="006C15D4"/>
    <w:rsid w:val="006C32E3"/>
    <w:rsid w:val="006C74D3"/>
    <w:rsid w:val="006C78C2"/>
    <w:rsid w:val="006C7C89"/>
    <w:rsid w:val="006D0B42"/>
    <w:rsid w:val="006D1213"/>
    <w:rsid w:val="006D1C47"/>
    <w:rsid w:val="006D21E1"/>
    <w:rsid w:val="006D3492"/>
    <w:rsid w:val="006D366C"/>
    <w:rsid w:val="006D4BDB"/>
    <w:rsid w:val="006D4C0E"/>
    <w:rsid w:val="006E40E7"/>
    <w:rsid w:val="006E53CC"/>
    <w:rsid w:val="006E597A"/>
    <w:rsid w:val="006E6F6E"/>
    <w:rsid w:val="00701B25"/>
    <w:rsid w:val="0070463B"/>
    <w:rsid w:val="007129B5"/>
    <w:rsid w:val="00713650"/>
    <w:rsid w:val="00720514"/>
    <w:rsid w:val="00721CA5"/>
    <w:rsid w:val="00723863"/>
    <w:rsid w:val="0072730A"/>
    <w:rsid w:val="0073178A"/>
    <w:rsid w:val="00732720"/>
    <w:rsid w:val="00732FC9"/>
    <w:rsid w:val="007348E0"/>
    <w:rsid w:val="00735C2F"/>
    <w:rsid w:val="00736373"/>
    <w:rsid w:val="0074060E"/>
    <w:rsid w:val="00742160"/>
    <w:rsid w:val="007421CE"/>
    <w:rsid w:val="00742853"/>
    <w:rsid w:val="007473E5"/>
    <w:rsid w:val="007522A7"/>
    <w:rsid w:val="00752D4C"/>
    <w:rsid w:val="00752EB4"/>
    <w:rsid w:val="007557C4"/>
    <w:rsid w:val="007609D4"/>
    <w:rsid w:val="007615B0"/>
    <w:rsid w:val="00762535"/>
    <w:rsid w:val="007713FF"/>
    <w:rsid w:val="00772A3F"/>
    <w:rsid w:val="00772C38"/>
    <w:rsid w:val="00773C6C"/>
    <w:rsid w:val="00774319"/>
    <w:rsid w:val="00776D35"/>
    <w:rsid w:val="007779EC"/>
    <w:rsid w:val="00780557"/>
    <w:rsid w:val="00781013"/>
    <w:rsid w:val="00781015"/>
    <w:rsid w:val="00781816"/>
    <w:rsid w:val="00783A27"/>
    <w:rsid w:val="00784386"/>
    <w:rsid w:val="00784F8A"/>
    <w:rsid w:val="0078688B"/>
    <w:rsid w:val="00786D91"/>
    <w:rsid w:val="00790B2D"/>
    <w:rsid w:val="0079148B"/>
    <w:rsid w:val="00793360"/>
    <w:rsid w:val="007A0608"/>
    <w:rsid w:val="007A19D3"/>
    <w:rsid w:val="007A317F"/>
    <w:rsid w:val="007A41DA"/>
    <w:rsid w:val="007A4650"/>
    <w:rsid w:val="007A47EC"/>
    <w:rsid w:val="007A4AE3"/>
    <w:rsid w:val="007A4B72"/>
    <w:rsid w:val="007A5E26"/>
    <w:rsid w:val="007A7F5F"/>
    <w:rsid w:val="007B083D"/>
    <w:rsid w:val="007B6A01"/>
    <w:rsid w:val="007B7585"/>
    <w:rsid w:val="007B7D9B"/>
    <w:rsid w:val="007B7FB1"/>
    <w:rsid w:val="007C284D"/>
    <w:rsid w:val="007C7878"/>
    <w:rsid w:val="007D1242"/>
    <w:rsid w:val="007D2814"/>
    <w:rsid w:val="007D4892"/>
    <w:rsid w:val="007D5613"/>
    <w:rsid w:val="007D64C1"/>
    <w:rsid w:val="007E2027"/>
    <w:rsid w:val="007E2057"/>
    <w:rsid w:val="007F06E5"/>
    <w:rsid w:val="007F0D40"/>
    <w:rsid w:val="007F238C"/>
    <w:rsid w:val="007F69A4"/>
    <w:rsid w:val="008000B0"/>
    <w:rsid w:val="00800475"/>
    <w:rsid w:val="00801C0F"/>
    <w:rsid w:val="00803655"/>
    <w:rsid w:val="00804B40"/>
    <w:rsid w:val="00807101"/>
    <w:rsid w:val="008071AB"/>
    <w:rsid w:val="00807921"/>
    <w:rsid w:val="0081433C"/>
    <w:rsid w:val="0081458F"/>
    <w:rsid w:val="00814A84"/>
    <w:rsid w:val="00815968"/>
    <w:rsid w:val="008159F7"/>
    <w:rsid w:val="00821091"/>
    <w:rsid w:val="008213B4"/>
    <w:rsid w:val="00823E57"/>
    <w:rsid w:val="0082608E"/>
    <w:rsid w:val="00827312"/>
    <w:rsid w:val="008317D4"/>
    <w:rsid w:val="00832F04"/>
    <w:rsid w:val="00833563"/>
    <w:rsid w:val="00833743"/>
    <w:rsid w:val="00833D44"/>
    <w:rsid w:val="008349A0"/>
    <w:rsid w:val="00835D79"/>
    <w:rsid w:val="0084481D"/>
    <w:rsid w:val="00844F30"/>
    <w:rsid w:val="008457D0"/>
    <w:rsid w:val="0084789C"/>
    <w:rsid w:val="00851951"/>
    <w:rsid w:val="0085591C"/>
    <w:rsid w:val="008565F2"/>
    <w:rsid w:val="00856803"/>
    <w:rsid w:val="0086062F"/>
    <w:rsid w:val="00861B5D"/>
    <w:rsid w:val="00864138"/>
    <w:rsid w:val="00867DF8"/>
    <w:rsid w:val="00870850"/>
    <w:rsid w:val="00872318"/>
    <w:rsid w:val="00873728"/>
    <w:rsid w:val="00873EF0"/>
    <w:rsid w:val="008773A3"/>
    <w:rsid w:val="00881CA3"/>
    <w:rsid w:val="00882D69"/>
    <w:rsid w:val="008833B4"/>
    <w:rsid w:val="008836ED"/>
    <w:rsid w:val="008857D0"/>
    <w:rsid w:val="00887C0E"/>
    <w:rsid w:val="008913F6"/>
    <w:rsid w:val="0089422E"/>
    <w:rsid w:val="00894E28"/>
    <w:rsid w:val="008A4C06"/>
    <w:rsid w:val="008A4C35"/>
    <w:rsid w:val="008A6589"/>
    <w:rsid w:val="008A764C"/>
    <w:rsid w:val="008B02C4"/>
    <w:rsid w:val="008B0EB5"/>
    <w:rsid w:val="008B1F0B"/>
    <w:rsid w:val="008B3D4E"/>
    <w:rsid w:val="008B6B7C"/>
    <w:rsid w:val="008B7327"/>
    <w:rsid w:val="008B7B59"/>
    <w:rsid w:val="008B7E82"/>
    <w:rsid w:val="008C0218"/>
    <w:rsid w:val="008C674E"/>
    <w:rsid w:val="008D36E4"/>
    <w:rsid w:val="008D393A"/>
    <w:rsid w:val="008E3578"/>
    <w:rsid w:val="008E59FE"/>
    <w:rsid w:val="008E6ED2"/>
    <w:rsid w:val="008E7195"/>
    <w:rsid w:val="008E7B85"/>
    <w:rsid w:val="008F1A7D"/>
    <w:rsid w:val="008F3C94"/>
    <w:rsid w:val="008F425B"/>
    <w:rsid w:val="008F43A2"/>
    <w:rsid w:val="008F55FD"/>
    <w:rsid w:val="008F6E01"/>
    <w:rsid w:val="00900998"/>
    <w:rsid w:val="009030C2"/>
    <w:rsid w:val="00903142"/>
    <w:rsid w:val="009120F8"/>
    <w:rsid w:val="00912347"/>
    <w:rsid w:val="00915A5F"/>
    <w:rsid w:val="009258C6"/>
    <w:rsid w:val="00931D58"/>
    <w:rsid w:val="00934504"/>
    <w:rsid w:val="00935986"/>
    <w:rsid w:val="00935A9B"/>
    <w:rsid w:val="00936276"/>
    <w:rsid w:val="00936447"/>
    <w:rsid w:val="0094111D"/>
    <w:rsid w:val="009436FF"/>
    <w:rsid w:val="0094404D"/>
    <w:rsid w:val="0094416A"/>
    <w:rsid w:val="009444D8"/>
    <w:rsid w:val="009463DD"/>
    <w:rsid w:val="00946DDC"/>
    <w:rsid w:val="0095161E"/>
    <w:rsid w:val="00951C44"/>
    <w:rsid w:val="00953340"/>
    <w:rsid w:val="00956540"/>
    <w:rsid w:val="00964361"/>
    <w:rsid w:val="00964689"/>
    <w:rsid w:val="00965446"/>
    <w:rsid w:val="00966E98"/>
    <w:rsid w:val="00970E46"/>
    <w:rsid w:val="009714BA"/>
    <w:rsid w:val="00971670"/>
    <w:rsid w:val="00972DC8"/>
    <w:rsid w:val="0097463F"/>
    <w:rsid w:val="00975B90"/>
    <w:rsid w:val="00976245"/>
    <w:rsid w:val="009763DE"/>
    <w:rsid w:val="009768BB"/>
    <w:rsid w:val="009770FF"/>
    <w:rsid w:val="00982365"/>
    <w:rsid w:val="00982FEA"/>
    <w:rsid w:val="0098620D"/>
    <w:rsid w:val="00986596"/>
    <w:rsid w:val="00986F12"/>
    <w:rsid w:val="00992AF7"/>
    <w:rsid w:val="00993D32"/>
    <w:rsid w:val="009976A4"/>
    <w:rsid w:val="009A3381"/>
    <w:rsid w:val="009B10B4"/>
    <w:rsid w:val="009B12A5"/>
    <w:rsid w:val="009B53C8"/>
    <w:rsid w:val="009B62B0"/>
    <w:rsid w:val="009B7FA1"/>
    <w:rsid w:val="009C1E0A"/>
    <w:rsid w:val="009C4097"/>
    <w:rsid w:val="009C4CAD"/>
    <w:rsid w:val="009C7D0E"/>
    <w:rsid w:val="009D10C7"/>
    <w:rsid w:val="009D1958"/>
    <w:rsid w:val="009D3547"/>
    <w:rsid w:val="009D42AB"/>
    <w:rsid w:val="009D4B5A"/>
    <w:rsid w:val="009E0152"/>
    <w:rsid w:val="009E435F"/>
    <w:rsid w:val="009E4AD5"/>
    <w:rsid w:val="009E6368"/>
    <w:rsid w:val="009F09AF"/>
    <w:rsid w:val="009F3C35"/>
    <w:rsid w:val="009F50B5"/>
    <w:rsid w:val="009F52DE"/>
    <w:rsid w:val="009F7226"/>
    <w:rsid w:val="00A01D64"/>
    <w:rsid w:val="00A0546A"/>
    <w:rsid w:val="00A054D7"/>
    <w:rsid w:val="00A057F2"/>
    <w:rsid w:val="00A10019"/>
    <w:rsid w:val="00A12232"/>
    <w:rsid w:val="00A20200"/>
    <w:rsid w:val="00A209EA"/>
    <w:rsid w:val="00A21584"/>
    <w:rsid w:val="00A249A6"/>
    <w:rsid w:val="00A26467"/>
    <w:rsid w:val="00A2680E"/>
    <w:rsid w:val="00A316AC"/>
    <w:rsid w:val="00A31836"/>
    <w:rsid w:val="00A32468"/>
    <w:rsid w:val="00A324C2"/>
    <w:rsid w:val="00A3525F"/>
    <w:rsid w:val="00A42A46"/>
    <w:rsid w:val="00A43006"/>
    <w:rsid w:val="00A4402E"/>
    <w:rsid w:val="00A4421E"/>
    <w:rsid w:val="00A4683B"/>
    <w:rsid w:val="00A47AB8"/>
    <w:rsid w:val="00A5021D"/>
    <w:rsid w:val="00A51593"/>
    <w:rsid w:val="00A5171A"/>
    <w:rsid w:val="00A53EB9"/>
    <w:rsid w:val="00A548B8"/>
    <w:rsid w:val="00A55EF7"/>
    <w:rsid w:val="00A57C84"/>
    <w:rsid w:val="00A60B55"/>
    <w:rsid w:val="00A65EF1"/>
    <w:rsid w:val="00A70046"/>
    <w:rsid w:val="00A71492"/>
    <w:rsid w:val="00A71939"/>
    <w:rsid w:val="00A71B1A"/>
    <w:rsid w:val="00A7298C"/>
    <w:rsid w:val="00A73A0B"/>
    <w:rsid w:val="00A7481D"/>
    <w:rsid w:val="00A75035"/>
    <w:rsid w:val="00A75AE9"/>
    <w:rsid w:val="00A75EF3"/>
    <w:rsid w:val="00A760A1"/>
    <w:rsid w:val="00A762F2"/>
    <w:rsid w:val="00A82478"/>
    <w:rsid w:val="00A82FC4"/>
    <w:rsid w:val="00A83EA3"/>
    <w:rsid w:val="00A85C1F"/>
    <w:rsid w:val="00A8606A"/>
    <w:rsid w:val="00A866D4"/>
    <w:rsid w:val="00A86C14"/>
    <w:rsid w:val="00A87928"/>
    <w:rsid w:val="00A93D28"/>
    <w:rsid w:val="00A94886"/>
    <w:rsid w:val="00A94F48"/>
    <w:rsid w:val="00A979A4"/>
    <w:rsid w:val="00AA7696"/>
    <w:rsid w:val="00AB3263"/>
    <w:rsid w:val="00AB3A66"/>
    <w:rsid w:val="00AB7710"/>
    <w:rsid w:val="00AC0768"/>
    <w:rsid w:val="00AC07C3"/>
    <w:rsid w:val="00AC3F33"/>
    <w:rsid w:val="00AC6E37"/>
    <w:rsid w:val="00AC6E8F"/>
    <w:rsid w:val="00AC7D8B"/>
    <w:rsid w:val="00AD0043"/>
    <w:rsid w:val="00AD6377"/>
    <w:rsid w:val="00AD6C65"/>
    <w:rsid w:val="00AE178E"/>
    <w:rsid w:val="00AE2B89"/>
    <w:rsid w:val="00AE3F04"/>
    <w:rsid w:val="00AE63C7"/>
    <w:rsid w:val="00AF098E"/>
    <w:rsid w:val="00AF2671"/>
    <w:rsid w:val="00AF5F91"/>
    <w:rsid w:val="00AF6DF0"/>
    <w:rsid w:val="00AF6E1D"/>
    <w:rsid w:val="00B022FD"/>
    <w:rsid w:val="00B0243F"/>
    <w:rsid w:val="00B05860"/>
    <w:rsid w:val="00B05B82"/>
    <w:rsid w:val="00B06290"/>
    <w:rsid w:val="00B06FA0"/>
    <w:rsid w:val="00B10CDB"/>
    <w:rsid w:val="00B127C7"/>
    <w:rsid w:val="00B13212"/>
    <w:rsid w:val="00B13B7F"/>
    <w:rsid w:val="00B151B0"/>
    <w:rsid w:val="00B17E46"/>
    <w:rsid w:val="00B226F9"/>
    <w:rsid w:val="00B2372B"/>
    <w:rsid w:val="00B308B3"/>
    <w:rsid w:val="00B31322"/>
    <w:rsid w:val="00B31656"/>
    <w:rsid w:val="00B35CCA"/>
    <w:rsid w:val="00B37A28"/>
    <w:rsid w:val="00B37B43"/>
    <w:rsid w:val="00B5030B"/>
    <w:rsid w:val="00B54E0E"/>
    <w:rsid w:val="00B54EE0"/>
    <w:rsid w:val="00B5774B"/>
    <w:rsid w:val="00B615FC"/>
    <w:rsid w:val="00B648FF"/>
    <w:rsid w:val="00B64A78"/>
    <w:rsid w:val="00B66445"/>
    <w:rsid w:val="00B7082D"/>
    <w:rsid w:val="00B73397"/>
    <w:rsid w:val="00B7517D"/>
    <w:rsid w:val="00B754DF"/>
    <w:rsid w:val="00B821C9"/>
    <w:rsid w:val="00B83707"/>
    <w:rsid w:val="00B84324"/>
    <w:rsid w:val="00B84FDF"/>
    <w:rsid w:val="00B92F86"/>
    <w:rsid w:val="00B96789"/>
    <w:rsid w:val="00B97651"/>
    <w:rsid w:val="00BA32DD"/>
    <w:rsid w:val="00BA3364"/>
    <w:rsid w:val="00BA4575"/>
    <w:rsid w:val="00BA6C91"/>
    <w:rsid w:val="00BA7EEA"/>
    <w:rsid w:val="00BB1916"/>
    <w:rsid w:val="00BB1C9C"/>
    <w:rsid w:val="00BB1DAA"/>
    <w:rsid w:val="00BB1F48"/>
    <w:rsid w:val="00BB23BA"/>
    <w:rsid w:val="00BB61FE"/>
    <w:rsid w:val="00BB63DB"/>
    <w:rsid w:val="00BC1CAA"/>
    <w:rsid w:val="00BC1EEF"/>
    <w:rsid w:val="00BC7B21"/>
    <w:rsid w:val="00BD2049"/>
    <w:rsid w:val="00BD5393"/>
    <w:rsid w:val="00BD5C1C"/>
    <w:rsid w:val="00BE1121"/>
    <w:rsid w:val="00BE72E8"/>
    <w:rsid w:val="00BF1B3D"/>
    <w:rsid w:val="00BF6BA5"/>
    <w:rsid w:val="00C000BA"/>
    <w:rsid w:val="00C003DE"/>
    <w:rsid w:val="00C01A49"/>
    <w:rsid w:val="00C01AF2"/>
    <w:rsid w:val="00C030F4"/>
    <w:rsid w:val="00C03F3B"/>
    <w:rsid w:val="00C04BA3"/>
    <w:rsid w:val="00C05196"/>
    <w:rsid w:val="00C0714C"/>
    <w:rsid w:val="00C10FF2"/>
    <w:rsid w:val="00C112F0"/>
    <w:rsid w:val="00C130BF"/>
    <w:rsid w:val="00C15C20"/>
    <w:rsid w:val="00C164B9"/>
    <w:rsid w:val="00C170C2"/>
    <w:rsid w:val="00C2064B"/>
    <w:rsid w:val="00C209BE"/>
    <w:rsid w:val="00C22497"/>
    <w:rsid w:val="00C235A3"/>
    <w:rsid w:val="00C270C1"/>
    <w:rsid w:val="00C3161C"/>
    <w:rsid w:val="00C33ED4"/>
    <w:rsid w:val="00C33F0D"/>
    <w:rsid w:val="00C34A64"/>
    <w:rsid w:val="00C3640B"/>
    <w:rsid w:val="00C37AEB"/>
    <w:rsid w:val="00C40B1C"/>
    <w:rsid w:val="00C4289A"/>
    <w:rsid w:val="00C43E0D"/>
    <w:rsid w:val="00C442A8"/>
    <w:rsid w:val="00C45F30"/>
    <w:rsid w:val="00C4711C"/>
    <w:rsid w:val="00C50025"/>
    <w:rsid w:val="00C5083D"/>
    <w:rsid w:val="00C51899"/>
    <w:rsid w:val="00C5302B"/>
    <w:rsid w:val="00C53476"/>
    <w:rsid w:val="00C543D1"/>
    <w:rsid w:val="00C60100"/>
    <w:rsid w:val="00C62BCC"/>
    <w:rsid w:val="00C64265"/>
    <w:rsid w:val="00C6582A"/>
    <w:rsid w:val="00C66804"/>
    <w:rsid w:val="00C66F7E"/>
    <w:rsid w:val="00C72F8B"/>
    <w:rsid w:val="00C74A2C"/>
    <w:rsid w:val="00C74E71"/>
    <w:rsid w:val="00C7567B"/>
    <w:rsid w:val="00C75B66"/>
    <w:rsid w:val="00C831DB"/>
    <w:rsid w:val="00C83E7E"/>
    <w:rsid w:val="00C84E7A"/>
    <w:rsid w:val="00C85FF9"/>
    <w:rsid w:val="00C871FE"/>
    <w:rsid w:val="00C902BA"/>
    <w:rsid w:val="00C90B4A"/>
    <w:rsid w:val="00C90F77"/>
    <w:rsid w:val="00C91A81"/>
    <w:rsid w:val="00C91C24"/>
    <w:rsid w:val="00C92681"/>
    <w:rsid w:val="00C92E88"/>
    <w:rsid w:val="00C932E2"/>
    <w:rsid w:val="00CA0589"/>
    <w:rsid w:val="00CA1318"/>
    <w:rsid w:val="00CA2C39"/>
    <w:rsid w:val="00CA739F"/>
    <w:rsid w:val="00CA7747"/>
    <w:rsid w:val="00CB09DA"/>
    <w:rsid w:val="00CB46E6"/>
    <w:rsid w:val="00CB4BB3"/>
    <w:rsid w:val="00CB5BB8"/>
    <w:rsid w:val="00CB5FFF"/>
    <w:rsid w:val="00CB6464"/>
    <w:rsid w:val="00CC00EC"/>
    <w:rsid w:val="00CC12F1"/>
    <w:rsid w:val="00CC2905"/>
    <w:rsid w:val="00CC5BD0"/>
    <w:rsid w:val="00CD2625"/>
    <w:rsid w:val="00CD315A"/>
    <w:rsid w:val="00CD3404"/>
    <w:rsid w:val="00CD3B54"/>
    <w:rsid w:val="00CD6AB8"/>
    <w:rsid w:val="00CE232F"/>
    <w:rsid w:val="00CE24C0"/>
    <w:rsid w:val="00CE2798"/>
    <w:rsid w:val="00CE2CBF"/>
    <w:rsid w:val="00CE44C8"/>
    <w:rsid w:val="00CE55E9"/>
    <w:rsid w:val="00CF2DC3"/>
    <w:rsid w:val="00CF780F"/>
    <w:rsid w:val="00D01E17"/>
    <w:rsid w:val="00D07933"/>
    <w:rsid w:val="00D10555"/>
    <w:rsid w:val="00D116A6"/>
    <w:rsid w:val="00D12686"/>
    <w:rsid w:val="00D1395C"/>
    <w:rsid w:val="00D13BFE"/>
    <w:rsid w:val="00D141D9"/>
    <w:rsid w:val="00D14D92"/>
    <w:rsid w:val="00D151E1"/>
    <w:rsid w:val="00D16747"/>
    <w:rsid w:val="00D16D3A"/>
    <w:rsid w:val="00D2190A"/>
    <w:rsid w:val="00D220DE"/>
    <w:rsid w:val="00D24180"/>
    <w:rsid w:val="00D268D0"/>
    <w:rsid w:val="00D27287"/>
    <w:rsid w:val="00D367C9"/>
    <w:rsid w:val="00D36C86"/>
    <w:rsid w:val="00D3772F"/>
    <w:rsid w:val="00D410BE"/>
    <w:rsid w:val="00D41364"/>
    <w:rsid w:val="00D43798"/>
    <w:rsid w:val="00D50136"/>
    <w:rsid w:val="00D509BE"/>
    <w:rsid w:val="00D52438"/>
    <w:rsid w:val="00D537E1"/>
    <w:rsid w:val="00D61226"/>
    <w:rsid w:val="00D61F6A"/>
    <w:rsid w:val="00D6575B"/>
    <w:rsid w:val="00D67933"/>
    <w:rsid w:val="00D714F2"/>
    <w:rsid w:val="00D714FA"/>
    <w:rsid w:val="00D72B12"/>
    <w:rsid w:val="00D731D6"/>
    <w:rsid w:val="00D744AC"/>
    <w:rsid w:val="00D75E46"/>
    <w:rsid w:val="00D806C8"/>
    <w:rsid w:val="00D81A70"/>
    <w:rsid w:val="00D95B1A"/>
    <w:rsid w:val="00D96371"/>
    <w:rsid w:val="00DA2729"/>
    <w:rsid w:val="00DA4CA4"/>
    <w:rsid w:val="00DA5DC6"/>
    <w:rsid w:val="00DA6B10"/>
    <w:rsid w:val="00DA6FF9"/>
    <w:rsid w:val="00DB21D2"/>
    <w:rsid w:val="00DB2562"/>
    <w:rsid w:val="00DB7E41"/>
    <w:rsid w:val="00DC0DF2"/>
    <w:rsid w:val="00DC185D"/>
    <w:rsid w:val="00DC2EAF"/>
    <w:rsid w:val="00DC3623"/>
    <w:rsid w:val="00DC6344"/>
    <w:rsid w:val="00DC7D55"/>
    <w:rsid w:val="00DC7F91"/>
    <w:rsid w:val="00DD01E6"/>
    <w:rsid w:val="00DD3334"/>
    <w:rsid w:val="00DD38EB"/>
    <w:rsid w:val="00DD61BE"/>
    <w:rsid w:val="00DD6CFD"/>
    <w:rsid w:val="00DD7A2E"/>
    <w:rsid w:val="00DE06AF"/>
    <w:rsid w:val="00DE47E0"/>
    <w:rsid w:val="00DE4B72"/>
    <w:rsid w:val="00DF088A"/>
    <w:rsid w:val="00DF2A3F"/>
    <w:rsid w:val="00DF3EE8"/>
    <w:rsid w:val="00DF520F"/>
    <w:rsid w:val="00DF549A"/>
    <w:rsid w:val="00DF6054"/>
    <w:rsid w:val="00DF741B"/>
    <w:rsid w:val="00E03B65"/>
    <w:rsid w:val="00E0505B"/>
    <w:rsid w:val="00E11E1C"/>
    <w:rsid w:val="00E133AF"/>
    <w:rsid w:val="00E1346F"/>
    <w:rsid w:val="00E1387E"/>
    <w:rsid w:val="00E16FDC"/>
    <w:rsid w:val="00E2109A"/>
    <w:rsid w:val="00E2461F"/>
    <w:rsid w:val="00E306BD"/>
    <w:rsid w:val="00E32D4B"/>
    <w:rsid w:val="00E34449"/>
    <w:rsid w:val="00E35D42"/>
    <w:rsid w:val="00E361E4"/>
    <w:rsid w:val="00E36A3D"/>
    <w:rsid w:val="00E37CDD"/>
    <w:rsid w:val="00E402C6"/>
    <w:rsid w:val="00E4480D"/>
    <w:rsid w:val="00E47516"/>
    <w:rsid w:val="00E50079"/>
    <w:rsid w:val="00E50C79"/>
    <w:rsid w:val="00E524AA"/>
    <w:rsid w:val="00E5272F"/>
    <w:rsid w:val="00E53074"/>
    <w:rsid w:val="00E53C27"/>
    <w:rsid w:val="00E54092"/>
    <w:rsid w:val="00E55033"/>
    <w:rsid w:val="00E5647A"/>
    <w:rsid w:val="00E56834"/>
    <w:rsid w:val="00E60ACC"/>
    <w:rsid w:val="00E62851"/>
    <w:rsid w:val="00E645A8"/>
    <w:rsid w:val="00E64678"/>
    <w:rsid w:val="00E656C0"/>
    <w:rsid w:val="00E67AF5"/>
    <w:rsid w:val="00E67C82"/>
    <w:rsid w:val="00E730D0"/>
    <w:rsid w:val="00E739B2"/>
    <w:rsid w:val="00E747B6"/>
    <w:rsid w:val="00E758D5"/>
    <w:rsid w:val="00E75EE3"/>
    <w:rsid w:val="00E761AC"/>
    <w:rsid w:val="00E76B74"/>
    <w:rsid w:val="00E82903"/>
    <w:rsid w:val="00E84C71"/>
    <w:rsid w:val="00E85BFC"/>
    <w:rsid w:val="00E879C3"/>
    <w:rsid w:val="00E91458"/>
    <w:rsid w:val="00E9451C"/>
    <w:rsid w:val="00E94C3F"/>
    <w:rsid w:val="00E951F2"/>
    <w:rsid w:val="00E956CF"/>
    <w:rsid w:val="00E95C55"/>
    <w:rsid w:val="00E965A4"/>
    <w:rsid w:val="00E97612"/>
    <w:rsid w:val="00EA374D"/>
    <w:rsid w:val="00EA7142"/>
    <w:rsid w:val="00EB753F"/>
    <w:rsid w:val="00EC2629"/>
    <w:rsid w:val="00EC413E"/>
    <w:rsid w:val="00ED52BB"/>
    <w:rsid w:val="00ED58E9"/>
    <w:rsid w:val="00ED720A"/>
    <w:rsid w:val="00ED72B8"/>
    <w:rsid w:val="00EE3D4F"/>
    <w:rsid w:val="00EF03F7"/>
    <w:rsid w:val="00EF377E"/>
    <w:rsid w:val="00EF400A"/>
    <w:rsid w:val="00EF5FF2"/>
    <w:rsid w:val="00EF6991"/>
    <w:rsid w:val="00EF6DC6"/>
    <w:rsid w:val="00F02497"/>
    <w:rsid w:val="00F035FA"/>
    <w:rsid w:val="00F053B4"/>
    <w:rsid w:val="00F05597"/>
    <w:rsid w:val="00F0600D"/>
    <w:rsid w:val="00F0679A"/>
    <w:rsid w:val="00F070EF"/>
    <w:rsid w:val="00F07251"/>
    <w:rsid w:val="00F10319"/>
    <w:rsid w:val="00F11E5E"/>
    <w:rsid w:val="00F1203F"/>
    <w:rsid w:val="00F15756"/>
    <w:rsid w:val="00F159D3"/>
    <w:rsid w:val="00F166E7"/>
    <w:rsid w:val="00F1771A"/>
    <w:rsid w:val="00F2022D"/>
    <w:rsid w:val="00F2257E"/>
    <w:rsid w:val="00F26430"/>
    <w:rsid w:val="00F269E6"/>
    <w:rsid w:val="00F3221A"/>
    <w:rsid w:val="00F34983"/>
    <w:rsid w:val="00F41DE3"/>
    <w:rsid w:val="00F42942"/>
    <w:rsid w:val="00F43BC7"/>
    <w:rsid w:val="00F44C8F"/>
    <w:rsid w:val="00F45CDB"/>
    <w:rsid w:val="00F46686"/>
    <w:rsid w:val="00F47557"/>
    <w:rsid w:val="00F538C3"/>
    <w:rsid w:val="00F545CC"/>
    <w:rsid w:val="00F5656D"/>
    <w:rsid w:val="00F611D1"/>
    <w:rsid w:val="00F61B1D"/>
    <w:rsid w:val="00F61DDF"/>
    <w:rsid w:val="00F65884"/>
    <w:rsid w:val="00F706D6"/>
    <w:rsid w:val="00F70D22"/>
    <w:rsid w:val="00F734EA"/>
    <w:rsid w:val="00F76598"/>
    <w:rsid w:val="00F77D26"/>
    <w:rsid w:val="00F77D70"/>
    <w:rsid w:val="00F8065F"/>
    <w:rsid w:val="00F81D7D"/>
    <w:rsid w:val="00F82005"/>
    <w:rsid w:val="00F82867"/>
    <w:rsid w:val="00F834F2"/>
    <w:rsid w:val="00F904D6"/>
    <w:rsid w:val="00F91D05"/>
    <w:rsid w:val="00F952D1"/>
    <w:rsid w:val="00F955B6"/>
    <w:rsid w:val="00F966D7"/>
    <w:rsid w:val="00F96813"/>
    <w:rsid w:val="00FA1472"/>
    <w:rsid w:val="00FA21BE"/>
    <w:rsid w:val="00FA277E"/>
    <w:rsid w:val="00FA3FF3"/>
    <w:rsid w:val="00FA470D"/>
    <w:rsid w:val="00FA76A8"/>
    <w:rsid w:val="00FB366D"/>
    <w:rsid w:val="00FC0232"/>
    <w:rsid w:val="00FC1855"/>
    <w:rsid w:val="00FC56BA"/>
    <w:rsid w:val="00FC720F"/>
    <w:rsid w:val="00FD0BBB"/>
    <w:rsid w:val="00FD37A3"/>
    <w:rsid w:val="00FD5F0C"/>
    <w:rsid w:val="00FD68E2"/>
    <w:rsid w:val="00FD6A41"/>
    <w:rsid w:val="00FE2F1C"/>
    <w:rsid w:val="00FE6A31"/>
    <w:rsid w:val="00FE7CD1"/>
    <w:rsid w:val="00FF19E3"/>
    <w:rsid w:val="00FF1C03"/>
    <w:rsid w:val="00FF25F4"/>
    <w:rsid w:val="00FF2C76"/>
    <w:rsid w:val="00FF3043"/>
    <w:rsid w:val="00FF450B"/>
    <w:rsid w:val="00FF4E8D"/>
    <w:rsid w:val="00FF687B"/>
    <w:rsid w:val="00FF791F"/>
    <w:rsid w:val="00FF7A01"/>
    <w:rsid w:val="07203738"/>
    <w:rsid w:val="1F317E4A"/>
    <w:rsid w:val="2443CC1D"/>
    <w:rsid w:val="530E5FC7"/>
    <w:rsid w:val="574EE909"/>
    <w:rsid w:val="5C5E1BD9"/>
    <w:rsid w:val="62196556"/>
    <w:rsid w:val="6646E841"/>
    <w:rsid w:val="78FB12DA"/>
    <w:rsid w:val="7BA0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color w:val="00326D"/>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66C69"/>
  </w:style>
  <w:style w:type="paragraph" w:styleId="berschrift1">
    <w:name w:val="heading 1"/>
    <w:basedOn w:val="Standard"/>
    <w:next w:val="Standard"/>
    <w:link w:val="berschrift1Zchn"/>
    <w:uiPriority w:val="9"/>
    <w:qFormat/>
    <w:rsid w:val="00CD6AB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9"/>
    <w:unhideWhenUsed/>
    <w:qFormat/>
    <w:rsid w:val="00CD6AB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6AB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D6AB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D6A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D6A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CD6A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CD6A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D6A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8833B4"/>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8833B4"/>
    <w:rPr>
      <w:rFonts w:eastAsiaTheme="minorEastAsia"/>
      <w:sz w:val="22"/>
      <w:szCs w:val="22"/>
      <w:lang w:val="en-US" w:eastAsia="zh-CN"/>
    </w:rPr>
  </w:style>
  <w:style w:type="paragraph" w:styleId="Kopfzeile">
    <w:name w:val="header"/>
    <w:basedOn w:val="Standard"/>
    <w:link w:val="KopfzeileZchn"/>
    <w:uiPriority w:val="99"/>
    <w:unhideWhenUsed/>
    <w:rsid w:val="008833B4"/>
    <w:pPr>
      <w:tabs>
        <w:tab w:val="center" w:pos="4513"/>
        <w:tab w:val="right" w:pos="9026"/>
      </w:tabs>
    </w:pPr>
  </w:style>
  <w:style w:type="character" w:customStyle="1" w:styleId="KopfzeileZchn">
    <w:name w:val="Kopfzeile Zchn"/>
    <w:basedOn w:val="Absatz-Standardschriftart"/>
    <w:link w:val="Kopfzeile"/>
    <w:uiPriority w:val="99"/>
    <w:rsid w:val="008833B4"/>
  </w:style>
  <w:style w:type="paragraph" w:styleId="Fuzeile">
    <w:name w:val="footer"/>
    <w:basedOn w:val="Standard"/>
    <w:link w:val="FuzeileZchn"/>
    <w:uiPriority w:val="99"/>
    <w:unhideWhenUsed/>
    <w:rsid w:val="008833B4"/>
    <w:pPr>
      <w:tabs>
        <w:tab w:val="center" w:pos="4513"/>
        <w:tab w:val="right" w:pos="9026"/>
      </w:tabs>
    </w:pPr>
  </w:style>
  <w:style w:type="character" w:customStyle="1" w:styleId="FuzeileZchn">
    <w:name w:val="Fußzeile Zchn"/>
    <w:basedOn w:val="Absatz-Standardschriftart"/>
    <w:link w:val="Fuzeile"/>
    <w:uiPriority w:val="99"/>
    <w:rsid w:val="008833B4"/>
  </w:style>
  <w:style w:type="paragraph" w:styleId="Listenabsatz">
    <w:name w:val="List Paragraph"/>
    <w:aliases w:val="P List Paragraph"/>
    <w:basedOn w:val="Standard"/>
    <w:link w:val="ListenabsatzZchn"/>
    <w:uiPriority w:val="34"/>
    <w:qFormat/>
    <w:rsid w:val="00611436"/>
    <w:pPr>
      <w:spacing w:before="120" w:after="120" w:line="276" w:lineRule="auto"/>
      <w:ind w:left="1072"/>
    </w:pPr>
    <w:rPr>
      <w:sz w:val="22"/>
    </w:rPr>
  </w:style>
  <w:style w:type="paragraph" w:customStyle="1" w:styleId="PParagraph">
    <w:name w:val="P Paragraph"/>
    <w:basedOn w:val="Standard"/>
    <w:link w:val="PParagraphChar"/>
    <w:qFormat/>
    <w:rsid w:val="00AE178E"/>
    <w:pPr>
      <w:spacing w:before="120" w:after="120" w:line="276" w:lineRule="auto"/>
      <w:ind w:left="357"/>
    </w:pPr>
    <w:rPr>
      <w:sz w:val="22"/>
      <w:szCs w:val="22"/>
    </w:rPr>
  </w:style>
  <w:style w:type="paragraph" w:customStyle="1" w:styleId="PBullet">
    <w:name w:val="P Bullet"/>
    <w:basedOn w:val="PParagraph"/>
    <w:link w:val="PBulletChar"/>
    <w:qFormat/>
    <w:rsid w:val="00781013"/>
    <w:pPr>
      <w:numPr>
        <w:numId w:val="3"/>
      </w:numPr>
      <w:ind w:left="1071" w:hanging="357"/>
    </w:pPr>
  </w:style>
  <w:style w:type="character" w:customStyle="1" w:styleId="PParagraphChar">
    <w:name w:val="P Paragraph Char"/>
    <w:basedOn w:val="Absatz-Standardschriftart"/>
    <w:link w:val="PParagraph"/>
    <w:rsid w:val="00AE178E"/>
    <w:rPr>
      <w:rFonts w:ascii="Arial" w:hAnsi="Arial"/>
      <w:color w:val="00326D"/>
      <w:sz w:val="22"/>
      <w:szCs w:val="22"/>
    </w:rPr>
  </w:style>
  <w:style w:type="paragraph" w:customStyle="1" w:styleId="PNumbered">
    <w:name w:val="P Numbered"/>
    <w:basedOn w:val="Listenabsatz"/>
    <w:link w:val="PNumberedChar"/>
    <w:qFormat/>
    <w:rsid w:val="00A82FC4"/>
    <w:pPr>
      <w:numPr>
        <w:numId w:val="5"/>
      </w:numPr>
    </w:pPr>
    <w:rPr>
      <w:szCs w:val="22"/>
    </w:rPr>
  </w:style>
  <w:style w:type="character" w:customStyle="1" w:styleId="ListenabsatzZchn">
    <w:name w:val="Listenabsatz Zchn"/>
    <w:aliases w:val="P List Paragraph Zchn"/>
    <w:basedOn w:val="Absatz-Standardschriftart"/>
    <w:link w:val="Listenabsatz"/>
    <w:uiPriority w:val="34"/>
    <w:rsid w:val="00611436"/>
    <w:rPr>
      <w:sz w:val="22"/>
    </w:rPr>
  </w:style>
  <w:style w:type="character" w:customStyle="1" w:styleId="PBulletChar">
    <w:name w:val="P Bullet Char"/>
    <w:basedOn w:val="ListenabsatzZchn"/>
    <w:link w:val="PBullet"/>
    <w:rsid w:val="00781013"/>
    <w:rPr>
      <w:sz w:val="22"/>
      <w:szCs w:val="22"/>
    </w:rPr>
  </w:style>
  <w:style w:type="paragraph" w:customStyle="1" w:styleId="PDocTitle">
    <w:name w:val="P DocTitle"/>
    <w:basedOn w:val="Standard"/>
    <w:link w:val="PDocTitleChar"/>
    <w:qFormat/>
    <w:rsid w:val="00335E2E"/>
    <w:rPr>
      <w:color w:val="3274BA"/>
      <w:sz w:val="64"/>
      <w:szCs w:val="70"/>
    </w:rPr>
  </w:style>
  <w:style w:type="character" w:customStyle="1" w:styleId="PNumberedChar">
    <w:name w:val="P Numbered Char"/>
    <w:basedOn w:val="ListenabsatzZchn"/>
    <w:link w:val="PNumbered"/>
    <w:rsid w:val="00611436"/>
    <w:rPr>
      <w:sz w:val="22"/>
      <w:szCs w:val="22"/>
    </w:rPr>
  </w:style>
  <w:style w:type="paragraph" w:customStyle="1" w:styleId="PDocSubtitle">
    <w:name w:val="P DocSubtitle"/>
    <w:basedOn w:val="Standard"/>
    <w:link w:val="PDocSubtitleChar"/>
    <w:qFormat/>
    <w:rsid w:val="00335E2E"/>
    <w:rPr>
      <w:color w:val="3274BA"/>
      <w:sz w:val="48"/>
      <w:szCs w:val="42"/>
    </w:rPr>
  </w:style>
  <w:style w:type="character" w:customStyle="1" w:styleId="PDocTitleChar">
    <w:name w:val="P DocTitle Char"/>
    <w:basedOn w:val="Absatz-Standardschriftart"/>
    <w:link w:val="PDocTitle"/>
    <w:rsid w:val="00335E2E"/>
    <w:rPr>
      <w:color w:val="3274BA"/>
      <w:sz w:val="64"/>
      <w:szCs w:val="70"/>
    </w:rPr>
  </w:style>
  <w:style w:type="paragraph" w:customStyle="1" w:styleId="PTitle">
    <w:name w:val="P Title"/>
    <w:basedOn w:val="Standard"/>
    <w:next w:val="PParagraph"/>
    <w:link w:val="PTitleChar"/>
    <w:qFormat/>
    <w:rsid w:val="00C871FE"/>
    <w:pPr>
      <w:spacing w:before="240" w:after="240"/>
    </w:pPr>
    <w:rPr>
      <w:sz w:val="60"/>
      <w:szCs w:val="60"/>
    </w:rPr>
  </w:style>
  <w:style w:type="character" w:customStyle="1" w:styleId="PDocSubtitleChar">
    <w:name w:val="P DocSubtitle Char"/>
    <w:basedOn w:val="Absatz-Standardschriftart"/>
    <w:link w:val="PDocSubtitle"/>
    <w:rsid w:val="00335E2E"/>
    <w:rPr>
      <w:color w:val="3274BA"/>
      <w:sz w:val="48"/>
      <w:szCs w:val="42"/>
    </w:rPr>
  </w:style>
  <w:style w:type="paragraph" w:customStyle="1" w:styleId="PSubtitle">
    <w:name w:val="P Subtitle"/>
    <w:basedOn w:val="Standard"/>
    <w:next w:val="PParagraph"/>
    <w:link w:val="PSubtitleChar"/>
    <w:qFormat/>
    <w:rsid w:val="00C871FE"/>
    <w:pPr>
      <w:spacing w:before="120" w:after="120"/>
    </w:pPr>
    <w:rPr>
      <w:color w:val="3274BA"/>
      <w:sz w:val="40"/>
      <w:szCs w:val="40"/>
    </w:rPr>
  </w:style>
  <w:style w:type="character" w:customStyle="1" w:styleId="PTitleChar">
    <w:name w:val="P Title Char"/>
    <w:basedOn w:val="Absatz-Standardschriftart"/>
    <w:link w:val="PTitle"/>
    <w:rsid w:val="00C871FE"/>
    <w:rPr>
      <w:rFonts w:ascii="Arial" w:hAnsi="Arial"/>
      <w:color w:val="00326D"/>
      <w:sz w:val="60"/>
      <w:szCs w:val="60"/>
    </w:rPr>
  </w:style>
  <w:style w:type="paragraph" w:customStyle="1" w:styleId="PHeading1">
    <w:name w:val="P Heading 1"/>
    <w:basedOn w:val="Listenabsatz"/>
    <w:next w:val="PParagraph"/>
    <w:link w:val="PHeading1Char"/>
    <w:qFormat/>
    <w:rsid w:val="00A548B8"/>
    <w:pPr>
      <w:keepNext/>
      <w:numPr>
        <w:numId w:val="2"/>
      </w:numPr>
      <w:spacing w:before="480" w:after="180"/>
      <w:ind w:left="74" w:hanging="431"/>
      <w:outlineLvl w:val="0"/>
    </w:pPr>
    <w:rPr>
      <w:b/>
      <w:bCs/>
      <w:sz w:val="32"/>
      <w:szCs w:val="28"/>
    </w:rPr>
  </w:style>
  <w:style w:type="character" w:customStyle="1" w:styleId="PSubtitleChar">
    <w:name w:val="P Subtitle Char"/>
    <w:basedOn w:val="Absatz-Standardschriftart"/>
    <w:link w:val="PSubtitle"/>
    <w:rsid w:val="00C871FE"/>
    <w:rPr>
      <w:rFonts w:ascii="Arial" w:hAnsi="Arial"/>
      <w:color w:val="3274BA"/>
      <w:sz w:val="40"/>
      <w:szCs w:val="40"/>
    </w:rPr>
  </w:style>
  <w:style w:type="paragraph" w:customStyle="1" w:styleId="PHeading2">
    <w:name w:val="P Heading 2"/>
    <w:basedOn w:val="PHeading1"/>
    <w:next w:val="PParagraph"/>
    <w:link w:val="PHeading2Char"/>
    <w:qFormat/>
    <w:rsid w:val="00A548B8"/>
    <w:pPr>
      <w:numPr>
        <w:ilvl w:val="1"/>
      </w:numPr>
      <w:spacing w:before="360"/>
      <w:ind w:left="397" w:hanging="578"/>
      <w:outlineLvl w:val="1"/>
    </w:pPr>
    <w:rPr>
      <w:sz w:val="28"/>
    </w:rPr>
  </w:style>
  <w:style w:type="character" w:customStyle="1" w:styleId="PHeading1Char">
    <w:name w:val="P Heading 1 Char"/>
    <w:basedOn w:val="ListenabsatzZchn"/>
    <w:link w:val="PHeading1"/>
    <w:rsid w:val="00A548B8"/>
    <w:rPr>
      <w:b/>
      <w:bCs/>
      <w:sz w:val="32"/>
      <w:szCs w:val="28"/>
    </w:rPr>
  </w:style>
  <w:style w:type="paragraph" w:customStyle="1" w:styleId="PHeading3">
    <w:name w:val="P Heading 3"/>
    <w:basedOn w:val="Listenabsatz"/>
    <w:next w:val="PParagraph"/>
    <w:link w:val="PHeading3Char"/>
    <w:qFormat/>
    <w:rsid w:val="00A548B8"/>
    <w:pPr>
      <w:keepNext/>
      <w:numPr>
        <w:ilvl w:val="2"/>
        <w:numId w:val="2"/>
      </w:numPr>
      <w:spacing w:before="360" w:after="180"/>
      <w:outlineLvl w:val="2"/>
    </w:pPr>
    <w:rPr>
      <w:b/>
      <w:bCs/>
      <w:sz w:val="26"/>
      <w:szCs w:val="26"/>
    </w:rPr>
  </w:style>
  <w:style w:type="character" w:customStyle="1" w:styleId="PHeading2Char">
    <w:name w:val="P Heading 2 Char"/>
    <w:basedOn w:val="PHeading1Char"/>
    <w:link w:val="PHeading2"/>
    <w:rsid w:val="00A548B8"/>
    <w:rPr>
      <w:b/>
      <w:bCs/>
      <w:sz w:val="28"/>
      <w:szCs w:val="28"/>
    </w:rPr>
  </w:style>
  <w:style w:type="character" w:customStyle="1" w:styleId="berschrift1Zchn">
    <w:name w:val="Überschrift 1 Zchn"/>
    <w:basedOn w:val="Absatz-Standardschriftart"/>
    <w:link w:val="berschrift1"/>
    <w:uiPriority w:val="9"/>
    <w:rsid w:val="00CD6AB8"/>
    <w:rPr>
      <w:rFonts w:asciiTheme="majorHAnsi" w:eastAsiaTheme="majorEastAsia" w:hAnsiTheme="majorHAnsi" w:cstheme="majorBidi"/>
      <w:color w:val="2F5496" w:themeColor="accent1" w:themeShade="BF"/>
      <w:sz w:val="32"/>
      <w:szCs w:val="32"/>
    </w:rPr>
  </w:style>
  <w:style w:type="character" w:customStyle="1" w:styleId="PHeading3Char">
    <w:name w:val="P Heading 3 Char"/>
    <w:basedOn w:val="ListenabsatzZchn"/>
    <w:link w:val="PHeading3"/>
    <w:rsid w:val="00A548B8"/>
    <w:rPr>
      <w:b/>
      <w:bCs/>
      <w:sz w:val="26"/>
      <w:szCs w:val="26"/>
    </w:rPr>
  </w:style>
  <w:style w:type="character" w:customStyle="1" w:styleId="berschrift2Zchn">
    <w:name w:val="Überschrift 2 Zchn"/>
    <w:basedOn w:val="Absatz-Standardschriftart"/>
    <w:link w:val="berschrift2"/>
    <w:uiPriority w:val="99"/>
    <w:rsid w:val="00CD6A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6AB8"/>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CD6A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D6AB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D6AB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CD6AB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CD6AB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D6AB8"/>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7100"/>
    <w:rPr>
      <w:color w:val="0563C1" w:themeColor="hyperlink"/>
      <w:u w:val="single"/>
    </w:rPr>
  </w:style>
  <w:style w:type="paragraph" w:styleId="Inhaltsverzeichnisberschrift">
    <w:name w:val="TOC Heading"/>
    <w:basedOn w:val="berschrift1"/>
    <w:next w:val="Standard"/>
    <w:link w:val="InhaltsverzeichnisberschriftZchn"/>
    <w:uiPriority w:val="39"/>
    <w:unhideWhenUsed/>
    <w:rsid w:val="00B83707"/>
    <w:pPr>
      <w:numPr>
        <w:numId w:val="0"/>
      </w:numPr>
      <w:spacing w:line="259" w:lineRule="auto"/>
      <w:outlineLvl w:val="9"/>
    </w:pPr>
    <w:rPr>
      <w:lang w:val="en-US"/>
    </w:rPr>
  </w:style>
  <w:style w:type="paragraph" w:styleId="Verzeichnis1">
    <w:name w:val="toc 1"/>
    <w:basedOn w:val="Standard"/>
    <w:next w:val="Standard"/>
    <w:autoRedefine/>
    <w:uiPriority w:val="39"/>
    <w:unhideWhenUsed/>
    <w:rsid w:val="00FC56BA"/>
    <w:pPr>
      <w:spacing w:after="120"/>
    </w:pPr>
    <w:rPr>
      <w:b/>
    </w:rPr>
  </w:style>
  <w:style w:type="paragraph" w:styleId="Verzeichnis2">
    <w:name w:val="toc 2"/>
    <w:basedOn w:val="Standard"/>
    <w:next w:val="Standard"/>
    <w:autoRedefine/>
    <w:uiPriority w:val="39"/>
    <w:unhideWhenUsed/>
    <w:rsid w:val="00FC56BA"/>
    <w:pPr>
      <w:spacing w:after="120"/>
      <w:ind w:left="238"/>
    </w:pPr>
  </w:style>
  <w:style w:type="paragraph" w:customStyle="1" w:styleId="PTOCHeading">
    <w:name w:val="P TOC Heading"/>
    <w:basedOn w:val="Inhaltsverzeichnisberschrift"/>
    <w:link w:val="PTOCHeadingChar"/>
    <w:qFormat/>
    <w:rsid w:val="0065583F"/>
    <w:pPr>
      <w:spacing w:after="120"/>
    </w:pPr>
    <w:rPr>
      <w:rFonts w:ascii="Arial" w:hAnsi="Arial" w:cs="Arial"/>
      <w:b/>
      <w:color w:val="00326D"/>
    </w:rPr>
  </w:style>
  <w:style w:type="character" w:customStyle="1" w:styleId="InhaltsverzeichnisberschriftZchn">
    <w:name w:val="Inhaltsverzeichnisüberschrift Zchn"/>
    <w:basedOn w:val="berschrift1Zchn"/>
    <w:link w:val="Inhaltsverzeichnisberschrift"/>
    <w:uiPriority w:val="39"/>
    <w:rsid w:val="00B83707"/>
    <w:rPr>
      <w:rFonts w:asciiTheme="majorHAnsi" w:eastAsiaTheme="majorEastAsia" w:hAnsiTheme="majorHAnsi" w:cstheme="majorBidi"/>
      <w:color w:val="2F5496" w:themeColor="accent1" w:themeShade="BF"/>
      <w:sz w:val="32"/>
      <w:szCs w:val="32"/>
      <w:lang w:val="en-US"/>
    </w:rPr>
  </w:style>
  <w:style w:type="character" w:customStyle="1" w:styleId="PTOCHeadingChar">
    <w:name w:val="P TOC Heading Char"/>
    <w:basedOn w:val="InhaltsverzeichnisberschriftZchn"/>
    <w:link w:val="PTOCHeading"/>
    <w:rsid w:val="0065583F"/>
    <w:rPr>
      <w:rFonts w:ascii="Arial" w:eastAsiaTheme="majorEastAsia" w:hAnsi="Arial" w:cs="Arial"/>
      <w:b/>
      <w:color w:val="00326D"/>
      <w:sz w:val="32"/>
      <w:szCs w:val="32"/>
      <w:lang w:val="en-US"/>
    </w:rPr>
  </w:style>
  <w:style w:type="character" w:styleId="BesuchterLink">
    <w:name w:val="FollowedHyperlink"/>
    <w:basedOn w:val="Absatz-Standardschriftart"/>
    <w:uiPriority w:val="99"/>
    <w:semiHidden/>
    <w:unhideWhenUsed/>
    <w:rsid w:val="00512742"/>
    <w:rPr>
      <w:color w:val="954F72" w:themeColor="followedHyperlink"/>
      <w:u w:val="single"/>
    </w:rPr>
  </w:style>
  <w:style w:type="character" w:styleId="Kommentarzeichen">
    <w:name w:val="annotation reference"/>
    <w:basedOn w:val="Absatz-Standardschriftart"/>
    <w:uiPriority w:val="99"/>
    <w:semiHidden/>
    <w:unhideWhenUsed/>
    <w:rsid w:val="006C0110"/>
    <w:rPr>
      <w:sz w:val="16"/>
      <w:szCs w:val="16"/>
    </w:rPr>
  </w:style>
  <w:style w:type="paragraph" w:styleId="Kommentartext">
    <w:name w:val="annotation text"/>
    <w:basedOn w:val="Standard"/>
    <w:link w:val="KommentartextZchn"/>
    <w:uiPriority w:val="99"/>
    <w:unhideWhenUsed/>
    <w:rsid w:val="006C0110"/>
    <w:rPr>
      <w:sz w:val="20"/>
      <w:szCs w:val="20"/>
    </w:rPr>
  </w:style>
  <w:style w:type="character" w:customStyle="1" w:styleId="KommentartextZchn">
    <w:name w:val="Kommentartext Zchn"/>
    <w:basedOn w:val="Absatz-Standardschriftart"/>
    <w:link w:val="Kommentartext"/>
    <w:uiPriority w:val="99"/>
    <w:rsid w:val="006C0110"/>
    <w:rPr>
      <w:sz w:val="20"/>
      <w:szCs w:val="20"/>
    </w:rPr>
  </w:style>
  <w:style w:type="paragraph" w:styleId="Kommentarthema">
    <w:name w:val="annotation subject"/>
    <w:basedOn w:val="Kommentartext"/>
    <w:next w:val="Kommentartext"/>
    <w:link w:val="KommentarthemaZchn"/>
    <w:uiPriority w:val="99"/>
    <w:semiHidden/>
    <w:unhideWhenUsed/>
    <w:rsid w:val="006C0110"/>
    <w:rPr>
      <w:b/>
      <w:bCs/>
    </w:rPr>
  </w:style>
  <w:style w:type="character" w:customStyle="1" w:styleId="KommentarthemaZchn">
    <w:name w:val="Kommentarthema Zchn"/>
    <w:basedOn w:val="KommentartextZchn"/>
    <w:link w:val="Kommentarthema"/>
    <w:uiPriority w:val="99"/>
    <w:semiHidden/>
    <w:rsid w:val="006C0110"/>
    <w:rPr>
      <w:b/>
      <w:bCs/>
      <w:sz w:val="20"/>
      <w:szCs w:val="20"/>
    </w:rPr>
  </w:style>
  <w:style w:type="paragraph" w:styleId="Sprechblasentext">
    <w:name w:val="Balloon Text"/>
    <w:basedOn w:val="Standard"/>
    <w:link w:val="SprechblasentextZchn"/>
    <w:uiPriority w:val="99"/>
    <w:semiHidden/>
    <w:unhideWhenUsed/>
    <w:rsid w:val="006C01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0110"/>
    <w:rPr>
      <w:rFonts w:ascii="Segoe UI" w:hAnsi="Segoe UI" w:cs="Segoe UI"/>
      <w:sz w:val="18"/>
      <w:szCs w:val="18"/>
    </w:rPr>
  </w:style>
  <w:style w:type="character" w:customStyle="1" w:styleId="UnresolvedMention1">
    <w:name w:val="Unresolved Mention1"/>
    <w:basedOn w:val="Absatz-Standardschriftart"/>
    <w:uiPriority w:val="99"/>
    <w:semiHidden/>
    <w:unhideWhenUsed/>
    <w:rsid w:val="00A762F2"/>
    <w:rPr>
      <w:color w:val="605E5C"/>
      <w:shd w:val="clear" w:color="auto" w:fill="E1DFDD"/>
    </w:rPr>
  </w:style>
  <w:style w:type="paragraph" w:styleId="Verzeichnis3">
    <w:name w:val="toc 3"/>
    <w:basedOn w:val="Standard"/>
    <w:next w:val="Standard"/>
    <w:autoRedefine/>
    <w:uiPriority w:val="39"/>
    <w:unhideWhenUsed/>
    <w:rsid w:val="00FC56BA"/>
    <w:pPr>
      <w:spacing w:after="120"/>
      <w:ind w:left="482"/>
    </w:pPr>
  </w:style>
  <w:style w:type="character" w:customStyle="1" w:styleId="UnresolvedMention2">
    <w:name w:val="Unresolved Mention2"/>
    <w:basedOn w:val="Absatz-Standardschriftart"/>
    <w:uiPriority w:val="99"/>
    <w:semiHidden/>
    <w:unhideWhenUsed/>
    <w:rsid w:val="004179C1"/>
    <w:rPr>
      <w:color w:val="605E5C"/>
      <w:shd w:val="clear" w:color="auto" w:fill="E1DFDD"/>
    </w:rPr>
  </w:style>
  <w:style w:type="paragraph" w:customStyle="1" w:styleId="CodeBlock">
    <w:name w:val="Code Block"/>
    <w:basedOn w:val="PParagraph"/>
    <w:rsid w:val="00F34983"/>
    <w:pPr>
      <w:pBdr>
        <w:top w:val="single" w:sz="4" w:space="1" w:color="auto"/>
        <w:left w:val="single" w:sz="4" w:space="4" w:color="auto"/>
        <w:bottom w:val="single" w:sz="4" w:space="1" w:color="auto"/>
        <w:right w:val="single" w:sz="4" w:space="4" w:color="auto"/>
      </w:pBdr>
      <w:shd w:val="clear" w:color="auto" w:fill="FFFFFF"/>
      <w:ind w:left="567"/>
      <w:contextualSpacing/>
    </w:pPr>
    <w:rPr>
      <w:rFonts w:ascii="Courier New" w:hAnsi="Courier New"/>
      <w:noProof/>
      <w:sz w:val="20"/>
    </w:rPr>
  </w:style>
  <w:style w:type="paragraph" w:customStyle="1" w:styleId="PEPPOLHeadding1">
    <w:name w:val="PEPPOL_Headding_1"/>
    <w:basedOn w:val="berschrift1"/>
    <w:next w:val="Standard"/>
    <w:link w:val="PEPPOLHeadding1Tegn"/>
    <w:rsid w:val="004D5EC1"/>
    <w:pPr>
      <w:keepNext w:val="0"/>
      <w:keepLines w:val="0"/>
      <w:tabs>
        <w:tab w:val="left" w:pos="851"/>
        <w:tab w:val="left" w:pos="1418"/>
        <w:tab w:val="left" w:pos="1985"/>
        <w:tab w:val="left" w:pos="2552"/>
        <w:tab w:val="left" w:pos="3119"/>
        <w:tab w:val="left" w:pos="3686"/>
        <w:tab w:val="decimal" w:pos="5954"/>
        <w:tab w:val="decimal" w:pos="7088"/>
        <w:tab w:val="decimal" w:pos="8222"/>
      </w:tabs>
      <w:spacing w:before="200" w:after="120"/>
      <w:ind w:left="993" w:right="567"/>
    </w:pPr>
    <w:rPr>
      <w:rFonts w:ascii="Calibri" w:eastAsia="Times New Roman" w:hAnsi="Calibri" w:cstheme="minorHAnsi"/>
      <w:b/>
      <w:bCs/>
      <w:color w:val="auto"/>
      <w:szCs w:val="28"/>
    </w:rPr>
  </w:style>
  <w:style w:type="paragraph" w:customStyle="1" w:styleId="PEPPOLHeadding2">
    <w:name w:val="PEPPOL_Headding_2"/>
    <w:basedOn w:val="PEPPOLHeadding1"/>
    <w:next w:val="Standard"/>
    <w:link w:val="PEPPOLHeadding2Tegn"/>
    <w:rsid w:val="004D5EC1"/>
    <w:pPr>
      <w:numPr>
        <w:numId w:val="0"/>
      </w:numPr>
      <w:tabs>
        <w:tab w:val="clear" w:pos="851"/>
        <w:tab w:val="left" w:pos="567"/>
        <w:tab w:val="left" w:pos="1134"/>
      </w:tabs>
      <w:suppressAutoHyphens/>
      <w:spacing w:before="360"/>
      <w:ind w:left="992" w:right="142" w:hanging="425"/>
      <w:outlineLvl w:val="1"/>
    </w:pPr>
    <w:rPr>
      <w:sz w:val="28"/>
    </w:rPr>
  </w:style>
  <w:style w:type="character" w:customStyle="1" w:styleId="PEPPOLHeadding1Tegn">
    <w:name w:val="PEPPOL_Headding_1 Tegn"/>
    <w:basedOn w:val="Absatz-Standardschriftart"/>
    <w:link w:val="PEPPOLHeadding1"/>
    <w:rsid w:val="00B0243F"/>
    <w:rPr>
      <w:rFonts w:ascii="Calibri" w:eastAsia="Times New Roman" w:hAnsi="Calibri" w:cstheme="minorHAnsi"/>
      <w:b/>
      <w:bCs/>
      <w:color w:val="auto"/>
      <w:sz w:val="32"/>
      <w:szCs w:val="28"/>
    </w:rPr>
  </w:style>
  <w:style w:type="paragraph" w:customStyle="1" w:styleId="PEPPOLHeading3">
    <w:name w:val="PEPPOL_Heading_3"/>
    <w:basedOn w:val="PEPPOLHeadding2"/>
    <w:next w:val="Standard"/>
    <w:link w:val="PEPPOLHeading3Tegn"/>
    <w:rsid w:val="004D5EC1"/>
    <w:pPr>
      <w:tabs>
        <w:tab w:val="clear" w:pos="567"/>
        <w:tab w:val="left" w:pos="851"/>
      </w:tabs>
      <w:ind w:left="1134" w:hanging="567"/>
      <w:outlineLvl w:val="2"/>
    </w:pPr>
    <w:rPr>
      <w:sz w:val="22"/>
    </w:rPr>
  </w:style>
  <w:style w:type="character" w:customStyle="1" w:styleId="PEPPOLHeadding2Tegn">
    <w:name w:val="PEPPOL_Headding_2 Tegn"/>
    <w:basedOn w:val="Absatz-Standardschriftart"/>
    <w:link w:val="PEPPOLHeadding2"/>
    <w:rsid w:val="00B0243F"/>
    <w:rPr>
      <w:rFonts w:ascii="Calibri" w:eastAsia="Times New Roman" w:hAnsi="Calibri" w:cstheme="minorHAnsi"/>
      <w:b/>
      <w:bCs/>
      <w:sz w:val="28"/>
      <w:szCs w:val="28"/>
    </w:rPr>
  </w:style>
  <w:style w:type="character" w:customStyle="1" w:styleId="PEPPOLHeading3Tegn">
    <w:name w:val="PEPPOL_Heading_3 Tegn"/>
    <w:basedOn w:val="Absatz-Standardschriftart"/>
    <w:link w:val="PEPPOLHeading3"/>
    <w:rsid w:val="00B0243F"/>
    <w:rPr>
      <w:rFonts w:ascii="Calibri" w:eastAsia="Times New Roman" w:hAnsi="Calibri" w:cstheme="minorHAnsi"/>
      <w:b/>
      <w:bCs/>
      <w:sz w:val="22"/>
      <w:szCs w:val="28"/>
    </w:rPr>
  </w:style>
  <w:style w:type="character" w:customStyle="1" w:styleId="UnresolvedMention3">
    <w:name w:val="Unresolved Mention3"/>
    <w:basedOn w:val="Absatz-Standardschriftart"/>
    <w:uiPriority w:val="99"/>
    <w:semiHidden/>
    <w:unhideWhenUsed/>
    <w:rsid w:val="002B7916"/>
    <w:rPr>
      <w:color w:val="605E5C"/>
      <w:shd w:val="clear" w:color="auto" w:fill="E1DFDD"/>
    </w:rPr>
  </w:style>
  <w:style w:type="paragraph" w:customStyle="1" w:styleId="NumberedContract1">
    <w:name w:val="Numbered Contract 1"/>
    <w:basedOn w:val="Standard"/>
    <w:next w:val="NumberedContract2"/>
    <w:uiPriority w:val="99"/>
    <w:rsid w:val="001D185E"/>
    <w:pPr>
      <w:keepNext/>
      <w:numPr>
        <w:numId w:val="4"/>
      </w:numPr>
      <w:spacing w:before="40" w:after="80"/>
      <w:outlineLvl w:val="0"/>
    </w:pPr>
    <w:rPr>
      <w:rFonts w:ascii="Century Gothic" w:eastAsia="Times New Roman" w:hAnsi="Century Gothic" w:cs="Century Gothic"/>
      <w:b/>
      <w:bCs/>
      <w:smallCaps/>
      <w:color w:val="002060"/>
      <w:sz w:val="22"/>
      <w:szCs w:val="22"/>
      <w:lang w:eastAsia="nb-NO"/>
    </w:rPr>
  </w:style>
  <w:style w:type="paragraph" w:customStyle="1" w:styleId="NumberedContract2">
    <w:name w:val="Numbered Contract 2"/>
    <w:basedOn w:val="Standard"/>
    <w:uiPriority w:val="99"/>
    <w:rsid w:val="001D185E"/>
    <w:pPr>
      <w:numPr>
        <w:ilvl w:val="1"/>
        <w:numId w:val="4"/>
      </w:numPr>
      <w:spacing w:after="60"/>
      <w:outlineLvl w:val="1"/>
    </w:pPr>
    <w:rPr>
      <w:rFonts w:ascii="Garamond" w:eastAsia="Times New Roman" w:hAnsi="Garamond" w:cs="Garamond"/>
      <w:color w:val="002060"/>
      <w:sz w:val="21"/>
      <w:szCs w:val="21"/>
      <w:lang w:eastAsia="nb-NO"/>
    </w:rPr>
  </w:style>
  <w:style w:type="paragraph" w:customStyle="1" w:styleId="NumberedContract3">
    <w:name w:val="Numbered Contract 3"/>
    <w:basedOn w:val="NumberedContract2"/>
    <w:uiPriority w:val="99"/>
    <w:rsid w:val="001D185E"/>
    <w:pPr>
      <w:numPr>
        <w:ilvl w:val="2"/>
      </w:numPr>
      <w:tabs>
        <w:tab w:val="decimal" w:pos="1584"/>
      </w:tabs>
      <w:outlineLvl w:val="2"/>
    </w:pPr>
  </w:style>
  <w:style w:type="paragraph" w:customStyle="1" w:styleId="SectionHeading1">
    <w:name w:val="Section Heading 1"/>
    <w:basedOn w:val="berschrift1"/>
    <w:next w:val="Standard"/>
    <w:rsid w:val="005F6B0C"/>
    <w:pPr>
      <w:keepLines w:val="0"/>
      <w:pageBreakBefore/>
      <w:numPr>
        <w:numId w:val="0"/>
      </w:numPr>
      <w:suppressAutoHyphens/>
      <w:spacing w:after="60"/>
      <w:ind w:left="-357"/>
    </w:pPr>
    <w:rPr>
      <w:rFonts w:ascii="Arial" w:eastAsia="Cambria" w:hAnsi="Arial" w:cs="Arial"/>
      <w:b/>
      <w:bCs/>
      <w:color w:val="002060"/>
      <w:kern w:val="32"/>
      <w:sz w:val="36"/>
      <w:szCs w:val="36"/>
      <w:lang w:eastAsia="nb-NO" w:bidi="en-US"/>
    </w:rPr>
  </w:style>
  <w:style w:type="table" w:styleId="Gitternetztabelle5dunkelAkzent5">
    <w:name w:val="Grid Table 5 Dark Accent 5"/>
    <w:basedOn w:val="NormaleTabelle"/>
    <w:uiPriority w:val="50"/>
    <w:rsid w:val="001D185E"/>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aliases w:val="P Caption"/>
    <w:basedOn w:val="Standard"/>
    <w:next w:val="PParagraph"/>
    <w:uiPriority w:val="35"/>
    <w:unhideWhenUsed/>
    <w:qFormat/>
    <w:rsid w:val="00100E1F"/>
    <w:pPr>
      <w:spacing w:before="240" w:after="240"/>
      <w:jc w:val="center"/>
    </w:pPr>
    <w:rPr>
      <w:rFonts w:cs="Arial"/>
      <w:i/>
      <w:iCs/>
      <w:color w:val="007AD7"/>
      <w:sz w:val="20"/>
      <w:szCs w:val="18"/>
      <w:lang w:eastAsia="nb-NO"/>
    </w:rPr>
  </w:style>
  <w:style w:type="character" w:styleId="IntensiveHervorhebung">
    <w:name w:val="Intense Emphasis"/>
    <w:aliases w:val="P Intense Emphasis"/>
    <w:basedOn w:val="Absatz-Standardschriftart"/>
    <w:uiPriority w:val="21"/>
    <w:rsid w:val="005F6B0C"/>
    <w:rPr>
      <w:b/>
      <w:bCs/>
      <w:i/>
      <w:iCs/>
      <w:color w:val="007AD7"/>
    </w:rPr>
  </w:style>
  <w:style w:type="table" w:styleId="Listentabelle4Akzent1">
    <w:name w:val="List Table 4 Accent 1"/>
    <w:basedOn w:val="NormaleTabelle"/>
    <w:uiPriority w:val="49"/>
    <w:rsid w:val="00DC7D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nraster">
    <w:name w:val="Table Grid"/>
    <w:basedOn w:val="NormaleTabelle"/>
    <w:uiPriority w:val="59"/>
    <w:rsid w:val="00DC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F2965"/>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HelleListe-Akzent11">
    <w:name w:val="Helle Liste - Akzent 11"/>
    <w:basedOn w:val="NormaleTabelle"/>
    <w:uiPriority w:val="61"/>
    <w:rsid w:val="0031687B"/>
    <w:rPr>
      <w:rFonts w:ascii="Calibri" w:eastAsia="Times New Roman" w:hAnsi="Calibri" w:cs="Times New Roman"/>
      <w:color w:val="auto"/>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unotentext">
    <w:name w:val="footnote text"/>
    <w:basedOn w:val="PParagraph"/>
    <w:link w:val="FunotentextZchn"/>
    <w:uiPriority w:val="99"/>
    <w:unhideWhenUsed/>
    <w:rsid w:val="00503F92"/>
    <w:pPr>
      <w:suppressAutoHyphens/>
      <w:spacing w:before="0" w:after="0"/>
    </w:pPr>
    <w:rPr>
      <w:rFonts w:eastAsia="Arial Unicode MS" w:cs="Tahoma"/>
      <w:color w:val="auto"/>
      <w:sz w:val="20"/>
      <w:szCs w:val="20"/>
      <w:lang w:val="ru-RU" w:bidi="en-US"/>
    </w:rPr>
  </w:style>
  <w:style w:type="character" w:customStyle="1" w:styleId="FunotentextZchn">
    <w:name w:val="Fußnotentext Zchn"/>
    <w:basedOn w:val="Absatz-Standardschriftart"/>
    <w:link w:val="Funotentext"/>
    <w:uiPriority w:val="99"/>
    <w:rsid w:val="00503F92"/>
    <w:rPr>
      <w:rFonts w:eastAsia="Arial Unicode MS" w:cs="Tahoma"/>
      <w:color w:val="auto"/>
      <w:sz w:val="20"/>
      <w:szCs w:val="20"/>
      <w:lang w:val="ru-RU" w:bidi="en-US"/>
    </w:rPr>
  </w:style>
  <w:style w:type="character" w:styleId="Funotenzeichen">
    <w:name w:val="footnote reference"/>
    <w:basedOn w:val="Absatz-Standardschriftart"/>
    <w:unhideWhenUsed/>
    <w:rsid w:val="007F06E5"/>
    <w:rPr>
      <w:vertAlign w:val="superscript"/>
    </w:rPr>
  </w:style>
  <w:style w:type="paragraph" w:customStyle="1" w:styleId="PFootnoteText">
    <w:name w:val="P Footnote Text"/>
    <w:basedOn w:val="Funotentext"/>
    <w:link w:val="PFootnoteTextChar"/>
    <w:qFormat/>
    <w:rsid w:val="0081458F"/>
    <w:rPr>
      <w:rFonts w:cs="Arial"/>
      <w:color w:val="00326D"/>
    </w:rPr>
  </w:style>
  <w:style w:type="character" w:customStyle="1" w:styleId="PFootnoteTextChar">
    <w:name w:val="P Footnote Text Char"/>
    <w:basedOn w:val="FunotentextZchn"/>
    <w:link w:val="PFootnoteText"/>
    <w:rsid w:val="0081458F"/>
    <w:rPr>
      <w:rFonts w:ascii="Times New Roman" w:eastAsia="Arial Unicode MS" w:hAnsi="Times New Roman" w:cs="Arial"/>
      <w:color w:val="auto"/>
      <w:sz w:val="20"/>
      <w:szCs w:val="20"/>
      <w:lang w:val="ru-RU" w:bidi="en-US"/>
    </w:rPr>
  </w:style>
  <w:style w:type="character" w:customStyle="1" w:styleId="Codeinline">
    <w:name w:val="Code inline"/>
    <w:basedOn w:val="Absatz-Standardschriftart"/>
    <w:uiPriority w:val="1"/>
    <w:rsid w:val="004C0D44"/>
    <w:rPr>
      <w:rFonts w:ascii="Courier New" w:hAnsi="Courier New"/>
      <w:bdr w:val="none" w:sz="0" w:space="0" w:color="auto"/>
      <w:shd w:val="clear" w:color="auto" w:fill="D9D9D9" w:themeFill="background1" w:themeFillShade="D9"/>
    </w:rPr>
  </w:style>
  <w:style w:type="paragraph" w:styleId="Textkrper">
    <w:name w:val="Body Text"/>
    <w:basedOn w:val="Standard"/>
    <w:link w:val="TextkrperZchn"/>
    <w:uiPriority w:val="99"/>
    <w:unhideWhenUsed/>
    <w:rsid w:val="001122DF"/>
    <w:pPr>
      <w:spacing w:after="120"/>
    </w:pPr>
    <w:rPr>
      <w:color w:val="auto"/>
      <w:sz w:val="22"/>
      <w:szCs w:val="22"/>
    </w:rPr>
  </w:style>
  <w:style w:type="character" w:customStyle="1" w:styleId="TextkrperZchn">
    <w:name w:val="Textkörper Zchn"/>
    <w:basedOn w:val="Absatz-Standardschriftart"/>
    <w:link w:val="Textkrper"/>
    <w:uiPriority w:val="99"/>
    <w:rsid w:val="001122DF"/>
    <w:rPr>
      <w:color w:val="auto"/>
      <w:sz w:val="22"/>
      <w:szCs w:val="22"/>
    </w:rPr>
  </w:style>
  <w:style w:type="table" w:styleId="Listentabelle3Akzent5">
    <w:name w:val="List Table 3 Accent 5"/>
    <w:aliases w:val="PEPPOL01"/>
    <w:basedOn w:val="NormaleTabelle"/>
    <w:uiPriority w:val="48"/>
    <w:rsid w:val="001122DF"/>
    <w:rPr>
      <w:rFonts w:asciiTheme="minorHAnsi" w:hAnsiTheme="minorHAnsi"/>
      <w:color w:val="auto"/>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Heading4">
    <w:name w:val="P Heading 4"/>
    <w:basedOn w:val="berschrift4"/>
    <w:next w:val="PParagraph"/>
    <w:link w:val="PHeading4Char"/>
    <w:qFormat/>
    <w:rsid w:val="00A548B8"/>
    <w:pPr>
      <w:spacing w:before="360" w:after="180" w:line="276" w:lineRule="auto"/>
      <w:ind w:left="953" w:hanging="862"/>
    </w:pPr>
    <w:rPr>
      <w:rFonts w:ascii="Arial" w:hAnsi="Arial" w:cs="Arial"/>
      <w:b/>
      <w:i w:val="0"/>
      <w:color w:val="00326D"/>
    </w:rPr>
  </w:style>
  <w:style w:type="character" w:customStyle="1" w:styleId="PHeading4Char">
    <w:name w:val="P Heading 4 Char"/>
    <w:basedOn w:val="berschrift4Zchn"/>
    <w:link w:val="PHeading4"/>
    <w:rsid w:val="00A548B8"/>
    <w:rPr>
      <w:rFonts w:asciiTheme="majorHAnsi" w:eastAsiaTheme="majorEastAsia" w:hAnsiTheme="majorHAnsi" w:cs="Arial"/>
      <w:b/>
      <w:i w:val="0"/>
      <w:iCs/>
      <w:color w:val="2F5496" w:themeColor="accent1" w:themeShade="BF"/>
    </w:rPr>
  </w:style>
  <w:style w:type="paragraph" w:styleId="Verzeichnis4">
    <w:name w:val="toc 4"/>
    <w:basedOn w:val="Standard"/>
    <w:next w:val="Standard"/>
    <w:autoRedefine/>
    <w:uiPriority w:val="39"/>
    <w:unhideWhenUsed/>
    <w:rsid w:val="00FC56BA"/>
    <w:pPr>
      <w:spacing w:after="120"/>
      <w:ind w:left="720"/>
    </w:pPr>
  </w:style>
  <w:style w:type="paragraph" w:customStyle="1" w:styleId="PHeading5">
    <w:name w:val="P Heading 5"/>
    <w:basedOn w:val="berschrift5"/>
    <w:next w:val="PParagraph"/>
    <w:link w:val="PHeading5Char"/>
    <w:qFormat/>
    <w:rsid w:val="005D1231"/>
    <w:pPr>
      <w:spacing w:before="360" w:after="180" w:line="276" w:lineRule="auto"/>
      <w:ind w:left="1190" w:hanging="1009"/>
    </w:pPr>
    <w:rPr>
      <w:rFonts w:ascii="Arial" w:hAnsi="Arial"/>
      <w:b/>
      <w:color w:val="00326D"/>
      <w:sz w:val="22"/>
    </w:rPr>
  </w:style>
  <w:style w:type="paragraph" w:styleId="Verzeichnis5">
    <w:name w:val="toc 5"/>
    <w:basedOn w:val="Standard"/>
    <w:next w:val="Standard"/>
    <w:autoRedefine/>
    <w:uiPriority w:val="39"/>
    <w:unhideWhenUsed/>
    <w:rsid w:val="005D1231"/>
    <w:pPr>
      <w:spacing w:after="100"/>
      <w:ind w:left="960"/>
    </w:pPr>
  </w:style>
  <w:style w:type="character" w:customStyle="1" w:styleId="PHeading5Char">
    <w:name w:val="P Heading 5 Char"/>
    <w:basedOn w:val="berschrift5Zchn"/>
    <w:link w:val="PHeading5"/>
    <w:rsid w:val="005D1231"/>
    <w:rPr>
      <w:rFonts w:asciiTheme="majorHAnsi" w:eastAsiaTheme="majorEastAsia" w:hAnsiTheme="majorHAnsi" w:cstheme="majorBidi"/>
      <w:b/>
      <w:color w:val="2F5496" w:themeColor="accent1" w:themeShade="BF"/>
      <w:sz w:val="22"/>
    </w:rPr>
  </w:style>
  <w:style w:type="character" w:styleId="NichtaufgelsteErwhnung">
    <w:name w:val="Unresolved Mention"/>
    <w:basedOn w:val="Absatz-Standardschriftart"/>
    <w:uiPriority w:val="99"/>
    <w:semiHidden/>
    <w:unhideWhenUsed/>
    <w:rsid w:val="009B53C8"/>
    <w:rPr>
      <w:color w:val="605E5C"/>
      <w:shd w:val="clear" w:color="auto" w:fill="E1DFDD"/>
    </w:rPr>
  </w:style>
  <w:style w:type="paragraph" w:styleId="berarbeitung">
    <w:name w:val="Revision"/>
    <w:hidden/>
    <w:uiPriority w:val="99"/>
    <w:semiHidden/>
    <w:rsid w:val="001F093E"/>
  </w:style>
  <w:style w:type="character" w:styleId="Hervorhebung">
    <w:name w:val="Emphasis"/>
    <w:basedOn w:val="Absatz-Standardschriftart"/>
    <w:uiPriority w:val="20"/>
    <w:qFormat/>
    <w:rsid w:val="007A5E26"/>
    <w:rPr>
      <w:i/>
      <w:iCs/>
    </w:rPr>
  </w:style>
  <w:style w:type="table" w:styleId="Gitternetztabelle4Akzent1">
    <w:name w:val="Grid Table 4 Accent 1"/>
    <w:basedOn w:val="NormaleTabelle"/>
    <w:uiPriority w:val="49"/>
    <w:rsid w:val="008C02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9E4AD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netztabelle5dunkelAkzent1">
    <w:name w:val="Grid Table 5 Dark Accent 1"/>
    <w:basedOn w:val="NormaleTabelle"/>
    <w:uiPriority w:val="50"/>
    <w:rsid w:val="009E4A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olicy">
    <w:name w:val="Policy"/>
    <w:basedOn w:val="Standard"/>
    <w:link w:val="PolicyZchn"/>
    <w:rsid w:val="00A057F2"/>
    <w:pPr>
      <w:pBdr>
        <w:top w:val="single" w:sz="4" w:space="1" w:color="auto"/>
        <w:left w:val="single" w:sz="4" w:space="4" w:color="auto"/>
        <w:bottom w:val="single" w:sz="4" w:space="1" w:color="auto"/>
        <w:right w:val="single" w:sz="4" w:space="4" w:color="auto"/>
      </w:pBdr>
      <w:shd w:val="clear" w:color="auto" w:fill="D9D9D9"/>
      <w:spacing w:line="276" w:lineRule="auto"/>
    </w:pPr>
    <w:rPr>
      <w:rFonts w:eastAsia="Times New Roman" w:cs="Times New Roman"/>
      <w:color w:val="auto"/>
      <w:sz w:val="22"/>
      <w:szCs w:val="22"/>
      <w:lang w:eastAsia="de-AT"/>
    </w:rPr>
  </w:style>
  <w:style w:type="paragraph" w:customStyle="1" w:styleId="Smallemptyline">
    <w:name w:val="Small empty line"/>
    <w:basedOn w:val="Policy"/>
    <w:qFormat/>
    <w:rsid w:val="00A3525F"/>
    <w:rPr>
      <w:sz w:val="12"/>
      <w:szCs w:val="12"/>
    </w:rPr>
  </w:style>
  <w:style w:type="paragraph" w:customStyle="1" w:styleId="PolicyHeader">
    <w:name w:val="Policy Header"/>
    <w:basedOn w:val="berschrift3"/>
    <w:next w:val="Policy"/>
    <w:qFormat/>
    <w:rsid w:val="002E35D9"/>
    <w:pPr>
      <w:numPr>
        <w:ilvl w:val="0"/>
        <w:numId w:val="0"/>
      </w:numPr>
      <w:spacing w:before="200" w:after="120"/>
      <w:ind w:left="357"/>
    </w:pPr>
    <w:rPr>
      <w:rFonts w:ascii="Arial" w:eastAsia="Calibri" w:hAnsi="Arial" w:cs="Times New Roman"/>
      <w:b/>
      <w:bCs/>
      <w:color w:val="auto"/>
      <w:szCs w:val="20"/>
      <w:lang w:eastAsia="de-AT"/>
    </w:rPr>
  </w:style>
  <w:style w:type="character" w:customStyle="1" w:styleId="PolicyZchn">
    <w:name w:val="Policy Zchn"/>
    <w:link w:val="Policy"/>
    <w:rsid w:val="00A057F2"/>
    <w:rPr>
      <w:rFonts w:eastAsia="Times New Roman" w:cs="Times New Roman"/>
      <w:color w:val="auto"/>
      <w:sz w:val="22"/>
      <w:szCs w:val="22"/>
      <w:shd w:val="clear" w:color="auto" w:fill="D9D9D9"/>
      <w:lang w:eastAsia="de-AT"/>
    </w:rPr>
  </w:style>
  <w:style w:type="character" w:styleId="Zeilennummer">
    <w:name w:val="line number"/>
    <w:basedOn w:val="Absatz-Standardschriftart"/>
    <w:uiPriority w:val="99"/>
    <w:semiHidden/>
    <w:unhideWhenUsed/>
    <w:rsid w:val="00A3525F"/>
  </w:style>
  <w:style w:type="paragraph" w:customStyle="1" w:styleId="MittlereListe2-Akzent21">
    <w:name w:val="Mittlere Liste 2 - Akzent 21"/>
    <w:hidden/>
    <w:uiPriority w:val="99"/>
    <w:semiHidden/>
    <w:rsid w:val="00A3525F"/>
    <w:pPr>
      <w:spacing w:after="200" w:line="276" w:lineRule="auto"/>
    </w:pPr>
    <w:rPr>
      <w:rFonts w:ascii="Calibri" w:eastAsia="Times New Roman" w:hAnsi="Calibri" w:cs="Times New Roman"/>
      <w:color w:val="auto"/>
      <w:sz w:val="22"/>
      <w:szCs w:val="22"/>
      <w:lang w:val="nb-NO"/>
    </w:rPr>
  </w:style>
  <w:style w:type="paragraph" w:styleId="Titel">
    <w:name w:val="Title"/>
    <w:basedOn w:val="Standard"/>
    <w:next w:val="Standard"/>
    <w:link w:val="TitelZchn"/>
    <w:uiPriority w:val="10"/>
    <w:qFormat/>
    <w:rsid w:val="00A3525F"/>
    <w:pPr>
      <w:pBdr>
        <w:bottom w:val="single" w:sz="8" w:space="4" w:color="2DA2BF"/>
      </w:pBdr>
      <w:spacing w:after="300"/>
      <w:contextualSpacing/>
    </w:pPr>
    <w:rPr>
      <w:rFonts w:ascii="Cambria" w:eastAsia="Times New Roman" w:hAnsi="Cambria" w:cs="Times New Roman"/>
      <w:color w:val="343434"/>
      <w:spacing w:val="5"/>
      <w:kern w:val="28"/>
      <w:sz w:val="52"/>
      <w:szCs w:val="52"/>
      <w:lang w:eastAsia="de-AT"/>
    </w:rPr>
  </w:style>
  <w:style w:type="character" w:customStyle="1" w:styleId="TitelZchn">
    <w:name w:val="Titel Zchn"/>
    <w:basedOn w:val="Absatz-Standardschriftart"/>
    <w:link w:val="Titel"/>
    <w:uiPriority w:val="10"/>
    <w:rsid w:val="00A3525F"/>
    <w:rPr>
      <w:rFonts w:ascii="Cambria" w:eastAsia="Times New Roman" w:hAnsi="Cambria" w:cs="Times New Roman"/>
      <w:color w:val="343434"/>
      <w:spacing w:val="5"/>
      <w:kern w:val="28"/>
      <w:sz w:val="52"/>
      <w:szCs w:val="52"/>
      <w:lang w:eastAsia="de-AT"/>
    </w:rPr>
  </w:style>
  <w:style w:type="paragraph" w:styleId="Untertitel">
    <w:name w:val="Subtitle"/>
    <w:basedOn w:val="Standard"/>
    <w:next w:val="Standard"/>
    <w:link w:val="UntertitelZchn"/>
    <w:uiPriority w:val="11"/>
    <w:qFormat/>
    <w:rsid w:val="00A3525F"/>
    <w:pPr>
      <w:numPr>
        <w:ilvl w:val="1"/>
      </w:numPr>
      <w:spacing w:after="120"/>
    </w:pPr>
    <w:rPr>
      <w:rFonts w:ascii="Cambria" w:eastAsia="Times New Roman" w:hAnsi="Cambria" w:cs="Times New Roman"/>
      <w:i/>
      <w:iCs/>
      <w:color w:val="2DA2BF"/>
      <w:spacing w:val="15"/>
      <w:lang w:eastAsia="de-AT"/>
    </w:rPr>
  </w:style>
  <w:style w:type="character" w:customStyle="1" w:styleId="UntertitelZchn">
    <w:name w:val="Untertitel Zchn"/>
    <w:basedOn w:val="Absatz-Standardschriftart"/>
    <w:link w:val="Untertitel"/>
    <w:uiPriority w:val="11"/>
    <w:rsid w:val="00A3525F"/>
    <w:rPr>
      <w:rFonts w:ascii="Cambria" w:eastAsia="Times New Roman" w:hAnsi="Cambria" w:cs="Times New Roman"/>
      <w:i/>
      <w:iCs/>
      <w:color w:val="2DA2BF"/>
      <w:spacing w:val="15"/>
      <w:lang w:eastAsia="de-AT"/>
    </w:rPr>
  </w:style>
  <w:style w:type="character" w:styleId="Fett">
    <w:name w:val="Strong"/>
    <w:uiPriority w:val="22"/>
    <w:qFormat/>
    <w:rsid w:val="00A3525F"/>
    <w:rPr>
      <w:b/>
      <w:bCs/>
    </w:rPr>
  </w:style>
  <w:style w:type="table" w:customStyle="1" w:styleId="HelleSchattierung2">
    <w:name w:val="Helle Schattierung2"/>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Overskrift1">
    <w:name w:val="Overskrift1"/>
    <w:basedOn w:val="berschrift1"/>
    <w:next w:val="Standard"/>
    <w:uiPriority w:val="39"/>
    <w:semiHidden/>
    <w:unhideWhenUsed/>
    <w:qFormat/>
    <w:rsid w:val="00A3525F"/>
    <w:pPr>
      <w:keepLines w:val="0"/>
      <w:pageBreakBefore/>
      <w:spacing w:after="60"/>
      <w:outlineLvl w:val="9"/>
    </w:pPr>
    <w:rPr>
      <w:rFonts w:ascii="Cambria" w:eastAsia="Times New Roman" w:hAnsi="Cambria" w:cs="Times New Roman"/>
      <w:b/>
      <w:bCs/>
      <w:color w:val="21798E"/>
      <w:kern w:val="32"/>
      <w:lang w:eastAsia="it-IT"/>
    </w:rPr>
  </w:style>
  <w:style w:type="table" w:customStyle="1" w:styleId="MittlereSchattierung2-Akzent11">
    <w:name w:val="Mittlere Schattierung 2 - Akzent 1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HelleSchattierung1">
    <w:name w:val="Helle Schattierung1"/>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A3525F"/>
    <w:rPr>
      <w:rFonts w:ascii="Cambria" w:eastAsia="Times New Roman" w:hAnsi="Cambria" w:cs="Times New Roman"/>
      <w:color w:val="000000"/>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okumentstruktur">
    <w:name w:val="Document Map"/>
    <w:basedOn w:val="Standard"/>
    <w:link w:val="DokumentstrukturZchn"/>
    <w:uiPriority w:val="99"/>
    <w:semiHidden/>
    <w:unhideWhenUsed/>
    <w:rsid w:val="00A3525F"/>
    <w:pPr>
      <w:spacing w:after="120"/>
    </w:pPr>
    <w:rPr>
      <w:rFonts w:ascii="Tahoma" w:eastAsia="Times New Roman" w:hAnsi="Tahoma" w:cs="Times New Roman"/>
      <w:color w:val="auto"/>
      <w:sz w:val="16"/>
      <w:szCs w:val="16"/>
      <w:lang w:eastAsia="de-AT"/>
    </w:rPr>
  </w:style>
  <w:style w:type="character" w:customStyle="1" w:styleId="DokumentstrukturZchn">
    <w:name w:val="Dokumentstruktur Zchn"/>
    <w:basedOn w:val="Absatz-Standardschriftart"/>
    <w:link w:val="Dokumentstruktur"/>
    <w:uiPriority w:val="99"/>
    <w:semiHidden/>
    <w:rsid w:val="00A3525F"/>
    <w:rPr>
      <w:rFonts w:ascii="Tahoma" w:eastAsia="Times New Roman" w:hAnsi="Tahoma" w:cs="Times New Roman"/>
      <w:color w:val="auto"/>
      <w:sz w:val="16"/>
      <w:szCs w:val="16"/>
      <w:lang w:eastAsia="de-AT"/>
    </w:rPr>
  </w:style>
  <w:style w:type="table" w:customStyle="1" w:styleId="MittlereSchattierung2-Akzent12">
    <w:name w:val="Mittlere Schattierung 2 - Akzent 12"/>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A3525F"/>
    <w:rPr>
      <w:rFonts w:ascii="Calibri" w:eastAsia="Times New Roman" w:hAnsi="Calibri" w:cs="Times New Roman"/>
      <w:color w:val="auto"/>
      <w:sz w:val="22"/>
      <w:szCs w:val="22"/>
      <w:lang w:eastAsia="de-AT"/>
    </w:rPr>
  </w:style>
  <w:style w:type="table" w:customStyle="1" w:styleId="MittlereSchattierung2-Akzent13">
    <w:name w:val="Mittlere Schattierung 2 - Akzent 13"/>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3525F"/>
    <w:rPr>
      <w:rFonts w:ascii="Calibri" w:eastAsia="Times New Roman" w:hAnsi="Calibri" w:cs="Times New Roman"/>
      <w:color w:val="auto"/>
      <w:sz w:val="20"/>
      <w:szCs w:val="20"/>
      <w:lang w:val="de-AT" w:eastAsia="de-AT"/>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ExampleHeader">
    <w:name w:val="Example Header"/>
    <w:basedOn w:val="PParagraph"/>
    <w:qFormat/>
    <w:rsid w:val="00A3525F"/>
    <w:rPr>
      <w:rFonts w:eastAsia="Times New Roman" w:cs="Times New Roman"/>
      <w:b/>
      <w:i/>
      <w:color w:val="auto"/>
      <w:lang w:eastAsia="de-AT"/>
    </w:rPr>
  </w:style>
  <w:style w:type="paragraph" w:customStyle="1" w:styleId="Default">
    <w:name w:val="Default"/>
    <w:rsid w:val="00A3525F"/>
    <w:pPr>
      <w:autoSpaceDE w:val="0"/>
      <w:autoSpaceDN w:val="0"/>
      <w:adjustRightInd w:val="0"/>
    </w:pPr>
    <w:rPr>
      <w:rFonts w:ascii="Calibri" w:eastAsia="Times New Roman" w:hAnsi="Calibri" w:cs="Calibri"/>
      <w:color w:val="00000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449">
      <w:bodyDiv w:val="1"/>
      <w:marLeft w:val="0"/>
      <w:marRight w:val="0"/>
      <w:marTop w:val="0"/>
      <w:marBottom w:val="0"/>
      <w:divBdr>
        <w:top w:val="none" w:sz="0" w:space="0" w:color="auto"/>
        <w:left w:val="none" w:sz="0" w:space="0" w:color="auto"/>
        <w:bottom w:val="none" w:sz="0" w:space="0" w:color="auto"/>
        <w:right w:val="none" w:sz="0" w:space="0" w:color="auto"/>
      </w:divBdr>
    </w:div>
    <w:div w:id="17630961">
      <w:bodyDiv w:val="1"/>
      <w:marLeft w:val="0"/>
      <w:marRight w:val="0"/>
      <w:marTop w:val="0"/>
      <w:marBottom w:val="0"/>
      <w:divBdr>
        <w:top w:val="none" w:sz="0" w:space="0" w:color="auto"/>
        <w:left w:val="none" w:sz="0" w:space="0" w:color="auto"/>
        <w:bottom w:val="none" w:sz="0" w:space="0" w:color="auto"/>
        <w:right w:val="none" w:sz="0" w:space="0" w:color="auto"/>
      </w:divBdr>
    </w:div>
    <w:div w:id="27613238">
      <w:bodyDiv w:val="1"/>
      <w:marLeft w:val="0"/>
      <w:marRight w:val="0"/>
      <w:marTop w:val="0"/>
      <w:marBottom w:val="0"/>
      <w:divBdr>
        <w:top w:val="none" w:sz="0" w:space="0" w:color="auto"/>
        <w:left w:val="none" w:sz="0" w:space="0" w:color="auto"/>
        <w:bottom w:val="none" w:sz="0" w:space="0" w:color="auto"/>
        <w:right w:val="none" w:sz="0" w:space="0" w:color="auto"/>
      </w:divBdr>
    </w:div>
    <w:div w:id="44767560">
      <w:bodyDiv w:val="1"/>
      <w:marLeft w:val="0"/>
      <w:marRight w:val="0"/>
      <w:marTop w:val="0"/>
      <w:marBottom w:val="0"/>
      <w:divBdr>
        <w:top w:val="none" w:sz="0" w:space="0" w:color="auto"/>
        <w:left w:val="none" w:sz="0" w:space="0" w:color="auto"/>
        <w:bottom w:val="none" w:sz="0" w:space="0" w:color="auto"/>
        <w:right w:val="none" w:sz="0" w:space="0" w:color="auto"/>
      </w:divBdr>
    </w:div>
    <w:div w:id="74711460">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193152022">
      <w:bodyDiv w:val="1"/>
      <w:marLeft w:val="0"/>
      <w:marRight w:val="0"/>
      <w:marTop w:val="0"/>
      <w:marBottom w:val="0"/>
      <w:divBdr>
        <w:top w:val="none" w:sz="0" w:space="0" w:color="auto"/>
        <w:left w:val="none" w:sz="0" w:space="0" w:color="auto"/>
        <w:bottom w:val="none" w:sz="0" w:space="0" w:color="auto"/>
        <w:right w:val="none" w:sz="0" w:space="0" w:color="auto"/>
      </w:divBdr>
      <w:divsChild>
        <w:div w:id="452872399">
          <w:marLeft w:val="360"/>
          <w:marRight w:val="0"/>
          <w:marTop w:val="200"/>
          <w:marBottom w:val="0"/>
          <w:divBdr>
            <w:top w:val="none" w:sz="0" w:space="0" w:color="auto"/>
            <w:left w:val="none" w:sz="0" w:space="0" w:color="auto"/>
            <w:bottom w:val="none" w:sz="0" w:space="0" w:color="auto"/>
            <w:right w:val="none" w:sz="0" w:space="0" w:color="auto"/>
          </w:divBdr>
        </w:div>
        <w:div w:id="1433890987">
          <w:marLeft w:val="1080"/>
          <w:marRight w:val="0"/>
          <w:marTop w:val="100"/>
          <w:marBottom w:val="0"/>
          <w:divBdr>
            <w:top w:val="none" w:sz="0" w:space="0" w:color="auto"/>
            <w:left w:val="none" w:sz="0" w:space="0" w:color="auto"/>
            <w:bottom w:val="none" w:sz="0" w:space="0" w:color="auto"/>
            <w:right w:val="none" w:sz="0" w:space="0" w:color="auto"/>
          </w:divBdr>
        </w:div>
        <w:div w:id="876813903">
          <w:marLeft w:val="1080"/>
          <w:marRight w:val="0"/>
          <w:marTop w:val="100"/>
          <w:marBottom w:val="0"/>
          <w:divBdr>
            <w:top w:val="none" w:sz="0" w:space="0" w:color="auto"/>
            <w:left w:val="none" w:sz="0" w:space="0" w:color="auto"/>
            <w:bottom w:val="none" w:sz="0" w:space="0" w:color="auto"/>
            <w:right w:val="none" w:sz="0" w:space="0" w:color="auto"/>
          </w:divBdr>
        </w:div>
        <w:div w:id="480925477">
          <w:marLeft w:val="360"/>
          <w:marRight w:val="0"/>
          <w:marTop w:val="200"/>
          <w:marBottom w:val="0"/>
          <w:divBdr>
            <w:top w:val="none" w:sz="0" w:space="0" w:color="auto"/>
            <w:left w:val="none" w:sz="0" w:space="0" w:color="auto"/>
            <w:bottom w:val="none" w:sz="0" w:space="0" w:color="auto"/>
            <w:right w:val="none" w:sz="0" w:space="0" w:color="auto"/>
          </w:divBdr>
        </w:div>
        <w:div w:id="642927843">
          <w:marLeft w:val="1080"/>
          <w:marRight w:val="0"/>
          <w:marTop w:val="100"/>
          <w:marBottom w:val="0"/>
          <w:divBdr>
            <w:top w:val="none" w:sz="0" w:space="0" w:color="auto"/>
            <w:left w:val="none" w:sz="0" w:space="0" w:color="auto"/>
            <w:bottom w:val="none" w:sz="0" w:space="0" w:color="auto"/>
            <w:right w:val="none" w:sz="0" w:space="0" w:color="auto"/>
          </w:divBdr>
        </w:div>
        <w:div w:id="1407991351">
          <w:marLeft w:val="1080"/>
          <w:marRight w:val="0"/>
          <w:marTop w:val="100"/>
          <w:marBottom w:val="0"/>
          <w:divBdr>
            <w:top w:val="none" w:sz="0" w:space="0" w:color="auto"/>
            <w:left w:val="none" w:sz="0" w:space="0" w:color="auto"/>
            <w:bottom w:val="none" w:sz="0" w:space="0" w:color="auto"/>
            <w:right w:val="none" w:sz="0" w:space="0" w:color="auto"/>
          </w:divBdr>
        </w:div>
        <w:div w:id="894853570">
          <w:marLeft w:val="1080"/>
          <w:marRight w:val="0"/>
          <w:marTop w:val="100"/>
          <w:marBottom w:val="0"/>
          <w:divBdr>
            <w:top w:val="none" w:sz="0" w:space="0" w:color="auto"/>
            <w:left w:val="none" w:sz="0" w:space="0" w:color="auto"/>
            <w:bottom w:val="none" w:sz="0" w:space="0" w:color="auto"/>
            <w:right w:val="none" w:sz="0" w:space="0" w:color="auto"/>
          </w:divBdr>
        </w:div>
        <w:div w:id="193659657">
          <w:marLeft w:val="360"/>
          <w:marRight w:val="0"/>
          <w:marTop w:val="200"/>
          <w:marBottom w:val="0"/>
          <w:divBdr>
            <w:top w:val="none" w:sz="0" w:space="0" w:color="auto"/>
            <w:left w:val="none" w:sz="0" w:space="0" w:color="auto"/>
            <w:bottom w:val="none" w:sz="0" w:space="0" w:color="auto"/>
            <w:right w:val="none" w:sz="0" w:space="0" w:color="auto"/>
          </w:divBdr>
        </w:div>
        <w:div w:id="2012415222">
          <w:marLeft w:val="1080"/>
          <w:marRight w:val="0"/>
          <w:marTop w:val="100"/>
          <w:marBottom w:val="0"/>
          <w:divBdr>
            <w:top w:val="none" w:sz="0" w:space="0" w:color="auto"/>
            <w:left w:val="none" w:sz="0" w:space="0" w:color="auto"/>
            <w:bottom w:val="none" w:sz="0" w:space="0" w:color="auto"/>
            <w:right w:val="none" w:sz="0" w:space="0" w:color="auto"/>
          </w:divBdr>
        </w:div>
        <w:div w:id="1258906114">
          <w:marLeft w:val="1080"/>
          <w:marRight w:val="0"/>
          <w:marTop w:val="100"/>
          <w:marBottom w:val="0"/>
          <w:divBdr>
            <w:top w:val="none" w:sz="0" w:space="0" w:color="auto"/>
            <w:left w:val="none" w:sz="0" w:space="0" w:color="auto"/>
            <w:bottom w:val="none" w:sz="0" w:space="0" w:color="auto"/>
            <w:right w:val="none" w:sz="0" w:space="0" w:color="auto"/>
          </w:divBdr>
        </w:div>
        <w:div w:id="1727603471">
          <w:marLeft w:val="1080"/>
          <w:marRight w:val="0"/>
          <w:marTop w:val="100"/>
          <w:marBottom w:val="0"/>
          <w:divBdr>
            <w:top w:val="none" w:sz="0" w:space="0" w:color="auto"/>
            <w:left w:val="none" w:sz="0" w:space="0" w:color="auto"/>
            <w:bottom w:val="none" w:sz="0" w:space="0" w:color="auto"/>
            <w:right w:val="none" w:sz="0" w:space="0" w:color="auto"/>
          </w:divBdr>
        </w:div>
      </w:divsChild>
    </w:div>
    <w:div w:id="201095533">
      <w:bodyDiv w:val="1"/>
      <w:marLeft w:val="0"/>
      <w:marRight w:val="0"/>
      <w:marTop w:val="0"/>
      <w:marBottom w:val="0"/>
      <w:divBdr>
        <w:top w:val="none" w:sz="0" w:space="0" w:color="auto"/>
        <w:left w:val="none" w:sz="0" w:space="0" w:color="auto"/>
        <w:bottom w:val="none" w:sz="0" w:space="0" w:color="auto"/>
        <w:right w:val="none" w:sz="0" w:space="0" w:color="auto"/>
      </w:divBdr>
    </w:div>
    <w:div w:id="265499802">
      <w:bodyDiv w:val="1"/>
      <w:marLeft w:val="0"/>
      <w:marRight w:val="0"/>
      <w:marTop w:val="0"/>
      <w:marBottom w:val="0"/>
      <w:divBdr>
        <w:top w:val="none" w:sz="0" w:space="0" w:color="auto"/>
        <w:left w:val="none" w:sz="0" w:space="0" w:color="auto"/>
        <w:bottom w:val="none" w:sz="0" w:space="0" w:color="auto"/>
        <w:right w:val="none" w:sz="0" w:space="0" w:color="auto"/>
      </w:divBdr>
    </w:div>
    <w:div w:id="266349799">
      <w:bodyDiv w:val="1"/>
      <w:marLeft w:val="0"/>
      <w:marRight w:val="0"/>
      <w:marTop w:val="0"/>
      <w:marBottom w:val="0"/>
      <w:divBdr>
        <w:top w:val="none" w:sz="0" w:space="0" w:color="auto"/>
        <w:left w:val="none" w:sz="0" w:space="0" w:color="auto"/>
        <w:bottom w:val="none" w:sz="0" w:space="0" w:color="auto"/>
        <w:right w:val="none" w:sz="0" w:space="0" w:color="auto"/>
      </w:divBdr>
    </w:div>
    <w:div w:id="339040151">
      <w:bodyDiv w:val="1"/>
      <w:marLeft w:val="0"/>
      <w:marRight w:val="0"/>
      <w:marTop w:val="0"/>
      <w:marBottom w:val="0"/>
      <w:divBdr>
        <w:top w:val="none" w:sz="0" w:space="0" w:color="auto"/>
        <w:left w:val="none" w:sz="0" w:space="0" w:color="auto"/>
        <w:bottom w:val="none" w:sz="0" w:space="0" w:color="auto"/>
        <w:right w:val="none" w:sz="0" w:space="0" w:color="auto"/>
      </w:divBdr>
    </w:div>
    <w:div w:id="385221369">
      <w:bodyDiv w:val="1"/>
      <w:marLeft w:val="0"/>
      <w:marRight w:val="0"/>
      <w:marTop w:val="0"/>
      <w:marBottom w:val="0"/>
      <w:divBdr>
        <w:top w:val="none" w:sz="0" w:space="0" w:color="auto"/>
        <w:left w:val="none" w:sz="0" w:space="0" w:color="auto"/>
        <w:bottom w:val="none" w:sz="0" w:space="0" w:color="auto"/>
        <w:right w:val="none" w:sz="0" w:space="0" w:color="auto"/>
      </w:divBdr>
    </w:div>
    <w:div w:id="391925438">
      <w:bodyDiv w:val="1"/>
      <w:marLeft w:val="0"/>
      <w:marRight w:val="0"/>
      <w:marTop w:val="0"/>
      <w:marBottom w:val="0"/>
      <w:divBdr>
        <w:top w:val="none" w:sz="0" w:space="0" w:color="auto"/>
        <w:left w:val="none" w:sz="0" w:space="0" w:color="auto"/>
        <w:bottom w:val="none" w:sz="0" w:space="0" w:color="auto"/>
        <w:right w:val="none" w:sz="0" w:space="0" w:color="auto"/>
      </w:divBdr>
    </w:div>
    <w:div w:id="455025976">
      <w:bodyDiv w:val="1"/>
      <w:marLeft w:val="0"/>
      <w:marRight w:val="0"/>
      <w:marTop w:val="0"/>
      <w:marBottom w:val="0"/>
      <w:divBdr>
        <w:top w:val="none" w:sz="0" w:space="0" w:color="auto"/>
        <w:left w:val="none" w:sz="0" w:space="0" w:color="auto"/>
        <w:bottom w:val="none" w:sz="0" w:space="0" w:color="auto"/>
        <w:right w:val="none" w:sz="0" w:space="0" w:color="auto"/>
      </w:divBdr>
    </w:div>
    <w:div w:id="610742862">
      <w:bodyDiv w:val="1"/>
      <w:marLeft w:val="0"/>
      <w:marRight w:val="0"/>
      <w:marTop w:val="0"/>
      <w:marBottom w:val="0"/>
      <w:divBdr>
        <w:top w:val="none" w:sz="0" w:space="0" w:color="auto"/>
        <w:left w:val="none" w:sz="0" w:space="0" w:color="auto"/>
        <w:bottom w:val="none" w:sz="0" w:space="0" w:color="auto"/>
        <w:right w:val="none" w:sz="0" w:space="0" w:color="auto"/>
      </w:divBdr>
    </w:div>
    <w:div w:id="615716917">
      <w:bodyDiv w:val="1"/>
      <w:marLeft w:val="0"/>
      <w:marRight w:val="0"/>
      <w:marTop w:val="0"/>
      <w:marBottom w:val="0"/>
      <w:divBdr>
        <w:top w:val="none" w:sz="0" w:space="0" w:color="auto"/>
        <w:left w:val="none" w:sz="0" w:space="0" w:color="auto"/>
        <w:bottom w:val="none" w:sz="0" w:space="0" w:color="auto"/>
        <w:right w:val="none" w:sz="0" w:space="0" w:color="auto"/>
      </w:divBdr>
    </w:div>
    <w:div w:id="730276877">
      <w:bodyDiv w:val="1"/>
      <w:marLeft w:val="0"/>
      <w:marRight w:val="0"/>
      <w:marTop w:val="0"/>
      <w:marBottom w:val="0"/>
      <w:divBdr>
        <w:top w:val="none" w:sz="0" w:space="0" w:color="auto"/>
        <w:left w:val="none" w:sz="0" w:space="0" w:color="auto"/>
        <w:bottom w:val="none" w:sz="0" w:space="0" w:color="auto"/>
        <w:right w:val="none" w:sz="0" w:space="0" w:color="auto"/>
      </w:divBdr>
    </w:div>
    <w:div w:id="753209983">
      <w:bodyDiv w:val="1"/>
      <w:marLeft w:val="0"/>
      <w:marRight w:val="0"/>
      <w:marTop w:val="0"/>
      <w:marBottom w:val="0"/>
      <w:divBdr>
        <w:top w:val="none" w:sz="0" w:space="0" w:color="auto"/>
        <w:left w:val="none" w:sz="0" w:space="0" w:color="auto"/>
        <w:bottom w:val="none" w:sz="0" w:space="0" w:color="auto"/>
        <w:right w:val="none" w:sz="0" w:space="0" w:color="auto"/>
      </w:divBdr>
      <w:divsChild>
        <w:div w:id="2043821325">
          <w:marLeft w:val="0"/>
          <w:marRight w:val="0"/>
          <w:marTop w:val="0"/>
          <w:marBottom w:val="0"/>
          <w:divBdr>
            <w:top w:val="none" w:sz="0" w:space="0" w:color="auto"/>
            <w:left w:val="none" w:sz="0" w:space="0" w:color="auto"/>
            <w:bottom w:val="none" w:sz="0" w:space="0" w:color="auto"/>
            <w:right w:val="none" w:sz="0" w:space="0" w:color="auto"/>
          </w:divBdr>
          <w:divsChild>
            <w:div w:id="2069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159">
      <w:bodyDiv w:val="1"/>
      <w:marLeft w:val="0"/>
      <w:marRight w:val="0"/>
      <w:marTop w:val="0"/>
      <w:marBottom w:val="0"/>
      <w:divBdr>
        <w:top w:val="none" w:sz="0" w:space="0" w:color="auto"/>
        <w:left w:val="none" w:sz="0" w:space="0" w:color="auto"/>
        <w:bottom w:val="none" w:sz="0" w:space="0" w:color="auto"/>
        <w:right w:val="none" w:sz="0" w:space="0" w:color="auto"/>
      </w:divBdr>
    </w:div>
    <w:div w:id="910307418">
      <w:bodyDiv w:val="1"/>
      <w:marLeft w:val="0"/>
      <w:marRight w:val="0"/>
      <w:marTop w:val="0"/>
      <w:marBottom w:val="0"/>
      <w:divBdr>
        <w:top w:val="none" w:sz="0" w:space="0" w:color="auto"/>
        <w:left w:val="none" w:sz="0" w:space="0" w:color="auto"/>
        <w:bottom w:val="none" w:sz="0" w:space="0" w:color="auto"/>
        <w:right w:val="none" w:sz="0" w:space="0" w:color="auto"/>
      </w:divBdr>
    </w:div>
    <w:div w:id="1038971212">
      <w:bodyDiv w:val="1"/>
      <w:marLeft w:val="0"/>
      <w:marRight w:val="0"/>
      <w:marTop w:val="0"/>
      <w:marBottom w:val="0"/>
      <w:divBdr>
        <w:top w:val="none" w:sz="0" w:space="0" w:color="auto"/>
        <w:left w:val="none" w:sz="0" w:space="0" w:color="auto"/>
        <w:bottom w:val="none" w:sz="0" w:space="0" w:color="auto"/>
        <w:right w:val="none" w:sz="0" w:space="0" w:color="auto"/>
      </w:divBdr>
    </w:div>
    <w:div w:id="1052534616">
      <w:bodyDiv w:val="1"/>
      <w:marLeft w:val="0"/>
      <w:marRight w:val="0"/>
      <w:marTop w:val="0"/>
      <w:marBottom w:val="0"/>
      <w:divBdr>
        <w:top w:val="none" w:sz="0" w:space="0" w:color="auto"/>
        <w:left w:val="none" w:sz="0" w:space="0" w:color="auto"/>
        <w:bottom w:val="none" w:sz="0" w:space="0" w:color="auto"/>
        <w:right w:val="none" w:sz="0" w:space="0" w:color="auto"/>
      </w:divBdr>
    </w:div>
    <w:div w:id="1091589402">
      <w:bodyDiv w:val="1"/>
      <w:marLeft w:val="0"/>
      <w:marRight w:val="0"/>
      <w:marTop w:val="0"/>
      <w:marBottom w:val="0"/>
      <w:divBdr>
        <w:top w:val="none" w:sz="0" w:space="0" w:color="auto"/>
        <w:left w:val="none" w:sz="0" w:space="0" w:color="auto"/>
        <w:bottom w:val="none" w:sz="0" w:space="0" w:color="auto"/>
        <w:right w:val="none" w:sz="0" w:space="0" w:color="auto"/>
      </w:divBdr>
    </w:div>
    <w:div w:id="1153135845">
      <w:bodyDiv w:val="1"/>
      <w:marLeft w:val="0"/>
      <w:marRight w:val="0"/>
      <w:marTop w:val="0"/>
      <w:marBottom w:val="0"/>
      <w:divBdr>
        <w:top w:val="none" w:sz="0" w:space="0" w:color="auto"/>
        <w:left w:val="none" w:sz="0" w:space="0" w:color="auto"/>
        <w:bottom w:val="none" w:sz="0" w:space="0" w:color="auto"/>
        <w:right w:val="none" w:sz="0" w:space="0" w:color="auto"/>
      </w:divBdr>
    </w:div>
    <w:div w:id="1268387491">
      <w:bodyDiv w:val="1"/>
      <w:marLeft w:val="0"/>
      <w:marRight w:val="0"/>
      <w:marTop w:val="0"/>
      <w:marBottom w:val="0"/>
      <w:divBdr>
        <w:top w:val="none" w:sz="0" w:space="0" w:color="auto"/>
        <w:left w:val="none" w:sz="0" w:space="0" w:color="auto"/>
        <w:bottom w:val="none" w:sz="0" w:space="0" w:color="auto"/>
        <w:right w:val="none" w:sz="0" w:space="0" w:color="auto"/>
      </w:divBdr>
    </w:div>
    <w:div w:id="1349527490">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72138504">
      <w:bodyDiv w:val="1"/>
      <w:marLeft w:val="0"/>
      <w:marRight w:val="0"/>
      <w:marTop w:val="0"/>
      <w:marBottom w:val="0"/>
      <w:divBdr>
        <w:top w:val="none" w:sz="0" w:space="0" w:color="auto"/>
        <w:left w:val="none" w:sz="0" w:space="0" w:color="auto"/>
        <w:bottom w:val="none" w:sz="0" w:space="0" w:color="auto"/>
        <w:right w:val="none" w:sz="0" w:space="0" w:color="auto"/>
      </w:divBdr>
    </w:div>
    <w:div w:id="1487279260">
      <w:bodyDiv w:val="1"/>
      <w:marLeft w:val="0"/>
      <w:marRight w:val="0"/>
      <w:marTop w:val="0"/>
      <w:marBottom w:val="0"/>
      <w:divBdr>
        <w:top w:val="none" w:sz="0" w:space="0" w:color="auto"/>
        <w:left w:val="none" w:sz="0" w:space="0" w:color="auto"/>
        <w:bottom w:val="none" w:sz="0" w:space="0" w:color="auto"/>
        <w:right w:val="none" w:sz="0" w:space="0" w:color="auto"/>
      </w:divBdr>
    </w:div>
    <w:div w:id="1492596922">
      <w:bodyDiv w:val="1"/>
      <w:marLeft w:val="0"/>
      <w:marRight w:val="0"/>
      <w:marTop w:val="0"/>
      <w:marBottom w:val="0"/>
      <w:divBdr>
        <w:top w:val="none" w:sz="0" w:space="0" w:color="auto"/>
        <w:left w:val="none" w:sz="0" w:space="0" w:color="auto"/>
        <w:bottom w:val="none" w:sz="0" w:space="0" w:color="auto"/>
        <w:right w:val="none" w:sz="0" w:space="0" w:color="auto"/>
      </w:divBdr>
    </w:div>
    <w:div w:id="1496646031">
      <w:bodyDiv w:val="1"/>
      <w:marLeft w:val="0"/>
      <w:marRight w:val="0"/>
      <w:marTop w:val="0"/>
      <w:marBottom w:val="0"/>
      <w:divBdr>
        <w:top w:val="none" w:sz="0" w:space="0" w:color="auto"/>
        <w:left w:val="none" w:sz="0" w:space="0" w:color="auto"/>
        <w:bottom w:val="none" w:sz="0" w:space="0" w:color="auto"/>
        <w:right w:val="none" w:sz="0" w:space="0" w:color="auto"/>
      </w:divBdr>
    </w:div>
    <w:div w:id="1498692509">
      <w:bodyDiv w:val="1"/>
      <w:marLeft w:val="0"/>
      <w:marRight w:val="0"/>
      <w:marTop w:val="0"/>
      <w:marBottom w:val="0"/>
      <w:divBdr>
        <w:top w:val="none" w:sz="0" w:space="0" w:color="auto"/>
        <w:left w:val="none" w:sz="0" w:space="0" w:color="auto"/>
        <w:bottom w:val="none" w:sz="0" w:space="0" w:color="auto"/>
        <w:right w:val="none" w:sz="0" w:space="0" w:color="auto"/>
      </w:divBdr>
      <w:divsChild>
        <w:div w:id="1325551130">
          <w:marLeft w:val="0"/>
          <w:marRight w:val="0"/>
          <w:marTop w:val="0"/>
          <w:marBottom w:val="0"/>
          <w:divBdr>
            <w:top w:val="none" w:sz="0" w:space="0" w:color="auto"/>
            <w:left w:val="none" w:sz="0" w:space="0" w:color="auto"/>
            <w:bottom w:val="none" w:sz="0" w:space="0" w:color="auto"/>
            <w:right w:val="none" w:sz="0" w:space="0" w:color="auto"/>
          </w:divBdr>
          <w:divsChild>
            <w:div w:id="750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6">
      <w:bodyDiv w:val="1"/>
      <w:marLeft w:val="0"/>
      <w:marRight w:val="0"/>
      <w:marTop w:val="0"/>
      <w:marBottom w:val="0"/>
      <w:divBdr>
        <w:top w:val="none" w:sz="0" w:space="0" w:color="auto"/>
        <w:left w:val="none" w:sz="0" w:space="0" w:color="auto"/>
        <w:bottom w:val="none" w:sz="0" w:space="0" w:color="auto"/>
        <w:right w:val="none" w:sz="0" w:space="0" w:color="auto"/>
      </w:divBdr>
    </w:div>
    <w:div w:id="1602377448">
      <w:bodyDiv w:val="1"/>
      <w:marLeft w:val="0"/>
      <w:marRight w:val="0"/>
      <w:marTop w:val="0"/>
      <w:marBottom w:val="0"/>
      <w:divBdr>
        <w:top w:val="none" w:sz="0" w:space="0" w:color="auto"/>
        <w:left w:val="none" w:sz="0" w:space="0" w:color="auto"/>
        <w:bottom w:val="none" w:sz="0" w:space="0" w:color="auto"/>
        <w:right w:val="none" w:sz="0" w:space="0" w:color="auto"/>
      </w:divBdr>
    </w:div>
    <w:div w:id="1607348583">
      <w:bodyDiv w:val="1"/>
      <w:marLeft w:val="0"/>
      <w:marRight w:val="0"/>
      <w:marTop w:val="0"/>
      <w:marBottom w:val="0"/>
      <w:divBdr>
        <w:top w:val="none" w:sz="0" w:space="0" w:color="auto"/>
        <w:left w:val="none" w:sz="0" w:space="0" w:color="auto"/>
        <w:bottom w:val="none" w:sz="0" w:space="0" w:color="auto"/>
        <w:right w:val="none" w:sz="0" w:space="0" w:color="auto"/>
      </w:divBdr>
    </w:div>
    <w:div w:id="1690177489">
      <w:bodyDiv w:val="1"/>
      <w:marLeft w:val="0"/>
      <w:marRight w:val="0"/>
      <w:marTop w:val="0"/>
      <w:marBottom w:val="0"/>
      <w:divBdr>
        <w:top w:val="none" w:sz="0" w:space="0" w:color="auto"/>
        <w:left w:val="none" w:sz="0" w:space="0" w:color="auto"/>
        <w:bottom w:val="none" w:sz="0" w:space="0" w:color="auto"/>
        <w:right w:val="none" w:sz="0" w:space="0" w:color="auto"/>
      </w:divBdr>
    </w:div>
    <w:div w:id="1765297322">
      <w:bodyDiv w:val="1"/>
      <w:marLeft w:val="0"/>
      <w:marRight w:val="0"/>
      <w:marTop w:val="0"/>
      <w:marBottom w:val="0"/>
      <w:divBdr>
        <w:top w:val="none" w:sz="0" w:space="0" w:color="auto"/>
        <w:left w:val="none" w:sz="0" w:space="0" w:color="auto"/>
        <w:bottom w:val="none" w:sz="0" w:space="0" w:color="auto"/>
        <w:right w:val="none" w:sz="0" w:space="0" w:color="auto"/>
      </w:divBdr>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787044347">
      <w:bodyDiv w:val="1"/>
      <w:marLeft w:val="0"/>
      <w:marRight w:val="0"/>
      <w:marTop w:val="0"/>
      <w:marBottom w:val="0"/>
      <w:divBdr>
        <w:top w:val="none" w:sz="0" w:space="0" w:color="auto"/>
        <w:left w:val="none" w:sz="0" w:space="0" w:color="auto"/>
        <w:bottom w:val="none" w:sz="0" w:space="0" w:color="auto"/>
        <w:right w:val="none" w:sz="0" w:space="0" w:color="auto"/>
      </w:divBdr>
    </w:div>
    <w:div w:id="1829444340">
      <w:bodyDiv w:val="1"/>
      <w:marLeft w:val="0"/>
      <w:marRight w:val="0"/>
      <w:marTop w:val="0"/>
      <w:marBottom w:val="0"/>
      <w:divBdr>
        <w:top w:val="none" w:sz="0" w:space="0" w:color="auto"/>
        <w:left w:val="none" w:sz="0" w:space="0" w:color="auto"/>
        <w:bottom w:val="none" w:sz="0" w:space="0" w:color="auto"/>
        <w:right w:val="none" w:sz="0" w:space="0" w:color="auto"/>
      </w:divBdr>
    </w:div>
    <w:div w:id="1848132505">
      <w:bodyDiv w:val="1"/>
      <w:marLeft w:val="0"/>
      <w:marRight w:val="0"/>
      <w:marTop w:val="0"/>
      <w:marBottom w:val="0"/>
      <w:divBdr>
        <w:top w:val="none" w:sz="0" w:space="0" w:color="auto"/>
        <w:left w:val="none" w:sz="0" w:space="0" w:color="auto"/>
        <w:bottom w:val="none" w:sz="0" w:space="0" w:color="auto"/>
        <w:right w:val="none" w:sz="0" w:space="0" w:color="auto"/>
      </w:divBdr>
    </w:div>
    <w:div w:id="1854025243">
      <w:bodyDiv w:val="1"/>
      <w:marLeft w:val="0"/>
      <w:marRight w:val="0"/>
      <w:marTop w:val="0"/>
      <w:marBottom w:val="0"/>
      <w:divBdr>
        <w:top w:val="none" w:sz="0" w:space="0" w:color="auto"/>
        <w:left w:val="none" w:sz="0" w:space="0" w:color="auto"/>
        <w:bottom w:val="none" w:sz="0" w:space="0" w:color="auto"/>
        <w:right w:val="none" w:sz="0" w:space="0" w:color="auto"/>
      </w:divBdr>
    </w:div>
    <w:div w:id="1956253733">
      <w:bodyDiv w:val="1"/>
      <w:marLeft w:val="0"/>
      <w:marRight w:val="0"/>
      <w:marTop w:val="0"/>
      <w:marBottom w:val="0"/>
      <w:divBdr>
        <w:top w:val="none" w:sz="0" w:space="0" w:color="auto"/>
        <w:left w:val="none" w:sz="0" w:space="0" w:color="auto"/>
        <w:bottom w:val="none" w:sz="0" w:space="0" w:color="auto"/>
        <w:right w:val="none" w:sz="0" w:space="0" w:color="auto"/>
      </w:divBdr>
    </w:div>
    <w:div w:id="1993020092">
      <w:bodyDiv w:val="1"/>
      <w:marLeft w:val="0"/>
      <w:marRight w:val="0"/>
      <w:marTop w:val="0"/>
      <w:marBottom w:val="0"/>
      <w:divBdr>
        <w:top w:val="none" w:sz="0" w:space="0" w:color="auto"/>
        <w:left w:val="none" w:sz="0" w:space="0" w:color="auto"/>
        <w:bottom w:val="none" w:sz="0" w:space="0" w:color="auto"/>
        <w:right w:val="none" w:sz="0" w:space="0" w:color="auto"/>
      </w:divBdr>
    </w:div>
    <w:div w:id="2089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nd/4.0/" TargetMode="External"/><Relationship Id="rId18" Type="http://schemas.openxmlformats.org/officeDocument/2006/relationships/hyperlink" Target="https://docs.peppol.eu/edelivery/codelists/" TargetMode="External"/><Relationship Id="rId26" Type="http://schemas.openxmlformats.org/officeDocument/2006/relationships/hyperlink" Target="https://docs.oasis-open.org/ubl/os-UBL-2.1/UBL-2.1.zip" TargetMode="External"/><Relationship Id="rId3" Type="http://schemas.openxmlformats.org/officeDocument/2006/relationships/customXml" Target="../customXml/item3.xml"/><Relationship Id="rId21" Type="http://schemas.openxmlformats.org/officeDocument/2006/relationships/hyperlink" Target="https://www.iso.org/standard/54782.html"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eppol.org/documentation/technical-documentation/post-award-documentation/" TargetMode="External"/><Relationship Id="rId25" Type="http://schemas.openxmlformats.org/officeDocument/2006/relationships/hyperlink" Target="https://docs.oasis-open.org/ubl/os-UBL-2.1/UBL-2.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eppol.org/" TargetMode="External"/><Relationship Id="rId20" Type="http://schemas.openxmlformats.org/officeDocument/2006/relationships/hyperlink" Target="https://cenbii.eu/deliverables/cen-bii-2/" TargetMode="External"/><Relationship Id="rId29" Type="http://schemas.openxmlformats.org/officeDocument/2006/relationships/hyperlink" Target="https://docs.oasis-open.org/ebcore/PartyIdType/v1.0/CD03/PartyIdType-1.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so.org/standard/25773.html"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unece.org/sites/default/files/datastore/fileadmin/DAM/trade/untdid/download/r1241.doc" TargetMode="External"/><Relationship Id="rId28" Type="http://schemas.openxmlformats.org/officeDocument/2006/relationships/hyperlink" Target="https://docs.oasis-open.org/ubl/os-UBL-2.2/UBL-2.2.zip" TargetMode="External"/><Relationship Id="rId10" Type="http://schemas.openxmlformats.org/officeDocument/2006/relationships/endnotes" Target="endnotes.xml"/><Relationship Id="rId19" Type="http://schemas.openxmlformats.org/officeDocument/2006/relationships/hyperlink" Target="https://cenbii.eu/deliverables/cen-bii/" TargetMode="External"/><Relationship Id="rId31" Type="http://schemas.openxmlformats.org/officeDocument/2006/relationships/hyperlink" Target="https://unece.org/trade/uncefa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iso.org/standard/54781.html" TargetMode="External"/><Relationship Id="rId27" Type="http://schemas.openxmlformats.org/officeDocument/2006/relationships/hyperlink" Target="https://docs.oasis-open.org/ubl/os-UBL-2.2/UBL-2.2.html" TargetMode="External"/><Relationship Id="rId30" Type="http://schemas.openxmlformats.org/officeDocument/2006/relationships/hyperlink" Target="https://www.ietf.org/rfc/rfc3986.html%20"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hyperlink" Target="http://www.peppol.eu" TargetMode="External"/><Relationship Id="rId1" Type="http://schemas.openxmlformats.org/officeDocument/2006/relationships/hyperlink" Target="http://www.peppol.e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a24504a25e533217cd352c5212f25bfa">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2dbb78472ff04ddf379ffdfdc1e3ad23"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eInvoicingArea" ma:description="Area in eInvoicing in which file belongs to"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83C5-22BD-4AB1-B6B0-A2457D2E3A51}">
  <ds:schemaRefs>
    <ds:schemaRef ds:uri="http://schemas.microsoft.com/sharepoint/v3/contenttype/forms"/>
  </ds:schemaRefs>
</ds:datastoreItem>
</file>

<file path=customXml/itemProps2.xml><?xml version="1.0" encoding="utf-8"?>
<ds:datastoreItem xmlns:ds="http://schemas.openxmlformats.org/officeDocument/2006/customXml" ds:itemID="{B9C7CA6C-3A33-443E-A6D1-8896E789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C32FC0-9929-4A94-8A05-F0E5E005944C}">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customXml/itemProps4.xml><?xml version="1.0" encoding="utf-8"?>
<ds:datastoreItem xmlns:ds="http://schemas.openxmlformats.org/officeDocument/2006/customXml" ds:itemID="{0B00D277-0029-4794-92FA-2E293AD3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8990</Words>
  <Characters>51249</Characters>
  <Application>Microsoft Office Word</Application>
  <DocSecurity>0</DocSecurity>
  <Lines>427</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60119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subject/>
  <dc:creator>OpenPeppol</dc:creator>
  <cp:keywords/>
  <dc:description/>
  <cp:lastModifiedBy>PH</cp:lastModifiedBy>
  <cp:revision>3</cp:revision>
  <cp:lastPrinted>2024-10-03T17:17:00Z</cp:lastPrinted>
  <dcterms:created xsi:type="dcterms:W3CDTF">2024-12-19T10:01:00Z</dcterms:created>
  <dcterms:modified xsi:type="dcterms:W3CDTF">2024-12-19T13:00:00Z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ies>
</file>