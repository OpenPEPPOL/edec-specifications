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69307B61" w:rsidR="00D92121" w:rsidRPr="00A16654" w:rsidRDefault="00D92121" w:rsidP="00D92121">
      <w:pPr>
        <w:ind w:left="1985" w:right="-2"/>
        <w:rPr>
          <w:rFonts w:ascii="Arial" w:hAnsi="Arial" w:cs="Arial"/>
          <w:b/>
        </w:rPr>
      </w:pPr>
      <w:r w:rsidRPr="00A16654">
        <w:rPr>
          <w:rFonts w:ascii="Arial" w:hAnsi="Arial" w:cs="Arial"/>
          <w:b/>
        </w:rPr>
        <w:t>Version: 1.</w:t>
      </w:r>
      <w:del w:id="5" w:author="PH" w:date="2024-11-20T22:15:00Z" w16du:dateUtc="2024-11-20T21:15:00Z">
        <w:r w:rsidR="007B5679" w:rsidDel="003857F6">
          <w:rPr>
            <w:rFonts w:ascii="Arial" w:hAnsi="Arial" w:cs="Arial"/>
            <w:b/>
          </w:rPr>
          <w:delText>3</w:delText>
        </w:r>
      </w:del>
      <w:ins w:id="6" w:author="PH" w:date="2024-11-20T22:15:00Z" w16du:dateUtc="2024-11-20T21:15:00Z">
        <w:r w:rsidR="003857F6">
          <w:rPr>
            <w:rFonts w:ascii="Arial" w:hAnsi="Arial" w:cs="Arial"/>
            <w:b/>
          </w:rPr>
          <w:t>4</w:t>
        </w:r>
      </w:ins>
      <w:r w:rsidRPr="00A16654">
        <w:rPr>
          <w:rFonts w:ascii="Arial" w:hAnsi="Arial" w:cs="Arial"/>
          <w:b/>
        </w:rPr>
        <w:t>.0</w:t>
      </w:r>
    </w:p>
    <w:p w14:paraId="58B8B233" w14:textId="43F120D1" w:rsidR="00D92121" w:rsidRPr="00A16654" w:rsidRDefault="00D92121" w:rsidP="00D92121">
      <w:pPr>
        <w:ind w:left="1985" w:right="-2"/>
        <w:rPr>
          <w:rFonts w:ascii="Arial" w:hAnsi="Arial" w:cs="Arial"/>
          <w:b/>
        </w:rPr>
      </w:pPr>
      <w:r w:rsidRPr="00A16654">
        <w:rPr>
          <w:rFonts w:ascii="Arial" w:hAnsi="Arial" w:cs="Arial"/>
          <w:b/>
        </w:rPr>
        <w:t xml:space="preserve">Status: </w:t>
      </w:r>
      <w:del w:id="7" w:author="PH" w:date="2024-11-20T22:15:00Z" w16du:dateUtc="2024-11-20T21:15:00Z">
        <w:r w:rsidR="00094D70" w:rsidDel="003857F6">
          <w:rPr>
            <w:rFonts w:ascii="Arial" w:hAnsi="Arial" w:cs="Arial"/>
            <w:b/>
          </w:rPr>
          <w:delText>In use</w:delText>
        </w:r>
      </w:del>
      <w:ins w:id="8" w:author="PH" w:date="2024-12-18T20:34:00Z" w16du:dateUtc="2024-12-18T19:34:00Z">
        <w:r w:rsidR="00AE1725">
          <w:rPr>
            <w:rFonts w:ascii="Arial" w:hAnsi="Arial" w:cs="Arial"/>
            <w:b/>
          </w:rPr>
          <w:t xml:space="preserve">Public Review </w:t>
        </w:r>
      </w:ins>
      <w:ins w:id="9" w:author="PH" w:date="2024-11-20T22:15:00Z" w16du:dateUtc="2024-11-20T21:15:00Z">
        <w:r w:rsidR="003857F6">
          <w:rPr>
            <w:rFonts w:ascii="Arial" w:hAnsi="Arial" w:cs="Arial"/>
            <w:b/>
          </w:rPr>
          <w:t>Draft</w:t>
        </w:r>
      </w:ins>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Change w:id="10" w:author="PH" w:date="2024-11-27T09:52:00Z" w16du:dateUtc="2024-11-27T08:52:00Z">
          <w:tblPr>
            <w:tblStyle w:val="HelleListe-Akzent11"/>
            <w:tblW w:w="0" w:type="auto"/>
            <w:tblLook w:val="0020" w:firstRow="1" w:lastRow="0" w:firstColumn="0" w:lastColumn="0" w:noHBand="0" w:noVBand="0"/>
          </w:tblPr>
        </w:tblPrChange>
      </w:tblPr>
      <w:tblGrid>
        <w:gridCol w:w="914"/>
        <w:gridCol w:w="1601"/>
        <w:gridCol w:w="4846"/>
        <w:gridCol w:w="1689"/>
        <w:tblGridChange w:id="11">
          <w:tblGrid>
            <w:gridCol w:w="914"/>
            <w:gridCol w:w="365"/>
            <w:gridCol w:w="1236"/>
            <w:gridCol w:w="365"/>
            <w:gridCol w:w="4481"/>
            <w:gridCol w:w="365"/>
            <w:gridCol w:w="1324"/>
          </w:tblGrid>
        </w:tblGridChange>
      </w:tblGrid>
      <w:tr w:rsidR="00514984" w:rsidRPr="00A16654" w14:paraId="246233C8" w14:textId="77777777" w:rsidTr="0035027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12" w:author="PH" w:date="2024-11-27T09:52:00Z" w16du:dateUtc="2024-11-27T08:52:00Z">
              <w:tcPr>
                <w:tcW w:w="0" w:type="auto"/>
                <w:gridSpan w:val="2"/>
              </w:tcPr>
            </w:tcPrChange>
          </w:tcPr>
          <w:p w14:paraId="4CA0450C" w14:textId="77777777" w:rsidR="00514984" w:rsidRPr="00A16654" w:rsidRDefault="00514984" w:rsidP="0005230D">
            <w:pPr>
              <w:cnfStyle w:val="100010000000" w:firstRow="1" w:lastRow="0" w:firstColumn="0" w:lastColumn="0" w:oddVBand="1" w:evenVBand="0" w:oddHBand="0" w:evenHBand="0" w:firstRowFirstColumn="0" w:firstRowLastColumn="0" w:lastRowFirstColumn="0" w:lastRowLastColumn="0"/>
            </w:pPr>
            <w:r w:rsidRPr="00A16654">
              <w:t>Version</w:t>
            </w:r>
          </w:p>
        </w:tc>
        <w:tc>
          <w:tcPr>
            <w:tcW w:w="1601" w:type="dxa"/>
            <w:tcPrChange w:id="13" w:author="PH" w:date="2024-11-27T09:52:00Z" w16du:dateUtc="2024-11-27T08:52:00Z">
              <w:tcPr>
                <w:tcW w:w="1281" w:type="dxa"/>
                <w:gridSpan w:val="2"/>
              </w:tcPr>
            </w:tcPrChange>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4846" w:type="dxa"/>
            <w:tcPrChange w:id="14" w:author="PH" w:date="2024-11-27T09:52:00Z" w16du:dateUtc="2024-11-27T08:52:00Z">
              <w:tcPr>
                <w:tcW w:w="5108" w:type="dxa"/>
                <w:gridSpan w:val="2"/>
              </w:tcPr>
            </w:tcPrChange>
          </w:tcPr>
          <w:p w14:paraId="15617F3A" w14:textId="77777777" w:rsidR="00514984" w:rsidRPr="00A16654" w:rsidRDefault="00514984" w:rsidP="0005230D">
            <w:pPr>
              <w:cnfStyle w:val="100010000000" w:firstRow="1" w:lastRow="0" w:firstColumn="0" w:lastColumn="0" w:oddVBand="1" w:evenVBand="0" w:oddHBand="0" w:evenHBand="0" w:firstRowFirstColumn="0" w:firstRowLastColumn="0" w:lastRowFirstColumn="0" w:lastRowLastColumn="0"/>
            </w:pPr>
            <w:r w:rsidRPr="00A16654">
              <w:t>Description of changes</w:t>
            </w:r>
          </w:p>
        </w:tc>
        <w:tc>
          <w:tcPr>
            <w:tcW w:w="0" w:type="auto"/>
            <w:tcPrChange w:id="15" w:author="PH" w:date="2024-11-27T09:52:00Z" w16du:dateUtc="2024-11-27T08:52:00Z">
              <w:tcPr>
                <w:tcW w:w="0" w:type="auto"/>
              </w:tcPr>
            </w:tcPrChange>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16" w:author="PH" w:date="2024-11-27T09:52:00Z" w16du:dateUtc="2024-11-27T08:52:00Z">
              <w:tcPr>
                <w:tcW w:w="0" w:type="auto"/>
                <w:gridSpan w:val="2"/>
              </w:tcPr>
            </w:tcPrChange>
          </w:tcPr>
          <w:p w14:paraId="6669549F" w14:textId="77777777" w:rsidR="00FE0D87"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1</w:t>
            </w:r>
            <w:r w:rsidR="00E52C91" w:rsidRPr="00A16654">
              <w:t>.</w:t>
            </w:r>
            <w:r w:rsidRPr="00A16654">
              <w:t>0.</w:t>
            </w:r>
            <w:r w:rsidR="00E52C91" w:rsidRPr="00A16654">
              <w:t>0</w:t>
            </w:r>
          </w:p>
        </w:tc>
        <w:tc>
          <w:tcPr>
            <w:tcW w:w="1601" w:type="dxa"/>
            <w:tcPrChange w:id="17" w:author="PH" w:date="2024-11-27T09:52:00Z" w16du:dateUtc="2024-11-27T08:52:00Z">
              <w:tcPr>
                <w:tcW w:w="1281" w:type="dxa"/>
                <w:gridSpan w:val="2"/>
              </w:tcPr>
            </w:tcPrChange>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4846" w:type="dxa"/>
            <w:tcPrChange w:id="18" w:author="PH" w:date="2024-11-27T09:52:00Z" w16du:dateUtc="2024-11-27T08:52:00Z">
              <w:tcPr>
                <w:tcW w:w="5108" w:type="dxa"/>
                <w:gridSpan w:val="2"/>
              </w:tcPr>
            </w:tcPrChange>
          </w:tcPr>
          <w:p w14:paraId="467EB1B2" w14:textId="77777777" w:rsidR="00AC5DA8"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First version (pending EC approval)</w:t>
            </w:r>
          </w:p>
        </w:tc>
        <w:tc>
          <w:tcPr>
            <w:tcW w:w="0" w:type="auto"/>
            <w:tcPrChange w:id="19" w:author="PH" w:date="2024-11-27T09:52:00Z" w16du:dateUtc="2024-11-27T08:52:00Z">
              <w:tcPr>
                <w:tcW w:w="0" w:type="auto"/>
              </w:tcPr>
            </w:tcPrChange>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20" w:author="PH" w:date="2024-11-27T09:52:00Z" w16du:dateUtc="2024-11-27T08:52:00Z">
              <w:tcPr>
                <w:tcW w:w="0" w:type="auto"/>
                <w:gridSpan w:val="2"/>
              </w:tcPr>
            </w:tcPrChange>
          </w:tcPr>
          <w:p w14:paraId="3BF816A9" w14:textId="77777777" w:rsidR="00840E57" w:rsidRPr="00A16654" w:rsidRDefault="0082531F" w:rsidP="0005230D">
            <w:r w:rsidRPr="00A16654">
              <w:t>1.0.1</w:t>
            </w:r>
          </w:p>
        </w:tc>
        <w:tc>
          <w:tcPr>
            <w:tcW w:w="1601" w:type="dxa"/>
            <w:tcPrChange w:id="21" w:author="PH" w:date="2024-11-27T09:52:00Z" w16du:dateUtc="2024-11-27T08:52:00Z">
              <w:tcPr>
                <w:tcW w:w="1281" w:type="dxa"/>
                <w:gridSpan w:val="2"/>
              </w:tcPr>
            </w:tcPrChange>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4846" w:type="dxa"/>
            <w:tcPrChange w:id="22" w:author="PH" w:date="2024-11-27T09:52:00Z" w16du:dateUtc="2024-11-27T08:52:00Z">
              <w:tcPr>
                <w:tcW w:w="5108" w:type="dxa"/>
                <w:gridSpan w:val="2"/>
              </w:tcPr>
            </w:tcPrChange>
          </w:tcPr>
          <w:p w14:paraId="4AB7CDD2" w14:textId="77777777" w:rsidR="00840E57" w:rsidRPr="00A16654" w:rsidRDefault="0082531F" w:rsidP="0005230D">
            <w:r w:rsidRPr="00A16654">
              <w:t>EC approved</w:t>
            </w:r>
          </w:p>
        </w:tc>
        <w:tc>
          <w:tcPr>
            <w:tcW w:w="0" w:type="auto"/>
            <w:tcPrChange w:id="23" w:author="PH" w:date="2024-11-27T09:52:00Z" w16du:dateUtc="2024-11-27T08:52:00Z">
              <w:tcPr>
                <w:tcW w:w="0" w:type="auto"/>
              </w:tcPr>
            </w:tcPrChange>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24" w:author="PH" w:date="2024-11-27T09:52:00Z" w16du:dateUtc="2024-11-27T08:52:00Z">
              <w:tcPr>
                <w:tcW w:w="0" w:type="auto"/>
                <w:gridSpan w:val="2"/>
              </w:tcPr>
            </w:tcPrChange>
          </w:tcPr>
          <w:p w14:paraId="562AF387" w14:textId="77777777" w:rsidR="00B56755"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1.1.0</w:t>
            </w:r>
          </w:p>
        </w:tc>
        <w:tc>
          <w:tcPr>
            <w:tcW w:w="1601" w:type="dxa"/>
            <w:tcPrChange w:id="25" w:author="PH" w:date="2024-11-27T09:52:00Z" w16du:dateUtc="2024-11-27T08:52:00Z">
              <w:tcPr>
                <w:tcW w:w="1281" w:type="dxa"/>
                <w:gridSpan w:val="2"/>
              </w:tcPr>
            </w:tcPrChange>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4846" w:type="dxa"/>
            <w:tcPrChange w:id="26" w:author="PH" w:date="2024-11-27T09:52:00Z" w16du:dateUtc="2024-11-27T08:52:00Z">
              <w:tcPr>
                <w:tcW w:w="5108" w:type="dxa"/>
                <w:gridSpan w:val="2"/>
              </w:tcPr>
            </w:tcPrChange>
          </w:tcPr>
          <w:p w14:paraId="0905C1E2" w14:textId="77777777" w:rsidR="00B56755"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Make room for alternative Transport Protocols e.g. AS2</w:t>
            </w:r>
          </w:p>
        </w:tc>
        <w:tc>
          <w:tcPr>
            <w:tcW w:w="0" w:type="auto"/>
            <w:tcPrChange w:id="27" w:author="PH" w:date="2024-11-27T09:52:00Z" w16du:dateUtc="2024-11-27T08:52:00Z">
              <w:tcPr>
                <w:tcW w:w="0" w:type="auto"/>
              </w:tcPr>
            </w:tcPrChange>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28" w:author="PH" w:date="2024-11-27T09:52:00Z" w16du:dateUtc="2024-11-27T08:52:00Z">
              <w:tcPr>
                <w:tcW w:w="0" w:type="auto"/>
                <w:gridSpan w:val="2"/>
              </w:tcPr>
            </w:tcPrChange>
          </w:tcPr>
          <w:p w14:paraId="2E200F5A" w14:textId="77777777" w:rsidR="0054220E" w:rsidRPr="00A16654" w:rsidRDefault="0082531F" w:rsidP="0005230D">
            <w:r w:rsidRPr="00A16654">
              <w:t>1.2.0</w:t>
            </w:r>
          </w:p>
        </w:tc>
        <w:tc>
          <w:tcPr>
            <w:tcW w:w="1601" w:type="dxa"/>
            <w:tcPrChange w:id="29" w:author="PH" w:date="2024-11-27T09:52:00Z" w16du:dateUtc="2024-11-27T08:52:00Z">
              <w:tcPr>
                <w:tcW w:w="1281" w:type="dxa"/>
                <w:gridSpan w:val="2"/>
              </w:tcPr>
            </w:tcPrChange>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4846" w:type="dxa"/>
            <w:tcPrChange w:id="30" w:author="PH" w:date="2024-11-27T09:52:00Z" w16du:dateUtc="2024-11-27T08:52:00Z">
              <w:tcPr>
                <w:tcW w:w="5108" w:type="dxa"/>
                <w:gridSpan w:val="2"/>
              </w:tcPr>
            </w:tcPrChange>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Replaced the references to the BusDox Common Definition document (BDEN-CEDF)</w:t>
            </w:r>
          </w:p>
          <w:p w14:paraId="0560120D" w14:textId="77777777" w:rsidR="006A7D65" w:rsidRPr="00A16654" w:rsidRDefault="006A7D65" w:rsidP="0005230D">
            <w:r w:rsidRPr="00A16654">
              <w:t>Added clarifications on ServiceActivationDate and ServiceExpirationDate</w:t>
            </w:r>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Change w:id="31" w:author="PH" w:date="2024-11-27T09:52:00Z" w16du:dateUtc="2024-11-27T08:52:00Z">
              <w:tcPr>
                <w:tcW w:w="0" w:type="auto"/>
              </w:tcPr>
            </w:tcPrChange>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r w:rsidR="007B5679" w:rsidRPr="00A16654" w14:paraId="34ADCDAD"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32" w:author="PH" w:date="2024-11-27T09:52:00Z" w16du:dateUtc="2024-11-27T08:52:00Z">
              <w:tcPr>
                <w:tcW w:w="0" w:type="auto"/>
                <w:gridSpan w:val="2"/>
              </w:tcPr>
            </w:tcPrChange>
          </w:tcPr>
          <w:p w14:paraId="2EA6C427" w14:textId="6345B71F" w:rsidR="007B5679" w:rsidRPr="00A16654" w:rsidRDefault="007B5679" w:rsidP="0005230D">
            <w:pPr>
              <w:cnfStyle w:val="000010100000" w:firstRow="0" w:lastRow="0" w:firstColumn="0" w:lastColumn="0" w:oddVBand="1" w:evenVBand="0" w:oddHBand="1" w:evenHBand="0" w:firstRowFirstColumn="0" w:firstRowLastColumn="0" w:lastRowFirstColumn="0" w:lastRowLastColumn="0"/>
            </w:pPr>
            <w:r>
              <w:t>1.3.0</w:t>
            </w:r>
          </w:p>
        </w:tc>
        <w:tc>
          <w:tcPr>
            <w:tcW w:w="1601" w:type="dxa"/>
            <w:tcPrChange w:id="33" w:author="PH" w:date="2024-11-27T09:52:00Z" w16du:dateUtc="2024-11-27T08:52:00Z">
              <w:tcPr>
                <w:tcW w:w="1281" w:type="dxa"/>
                <w:gridSpan w:val="2"/>
              </w:tcPr>
            </w:tcPrChange>
          </w:tcPr>
          <w:p w14:paraId="4EBFE196" w14:textId="64AF2C2F" w:rsidR="007B5679" w:rsidRPr="00A16654" w:rsidRDefault="007B5679" w:rsidP="008A5734">
            <w:pPr>
              <w:cnfStyle w:val="000000100000" w:firstRow="0" w:lastRow="0" w:firstColumn="0" w:lastColumn="0" w:oddVBand="0" w:evenVBand="0" w:oddHBand="1" w:evenHBand="0" w:firstRowFirstColumn="0" w:firstRowLastColumn="0" w:lastRowFirstColumn="0" w:lastRowLastColumn="0"/>
            </w:pPr>
            <w:r>
              <w:t>2023-06-05</w:t>
            </w:r>
          </w:p>
        </w:tc>
        <w:tc>
          <w:tcPr>
            <w:cnfStyle w:val="000010000000" w:firstRow="0" w:lastRow="0" w:firstColumn="0" w:lastColumn="0" w:oddVBand="1" w:evenVBand="0" w:oddHBand="0" w:evenHBand="0" w:firstRowFirstColumn="0" w:firstRowLastColumn="0" w:lastRowFirstColumn="0" w:lastRowLastColumn="0"/>
            <w:tcW w:w="4846" w:type="dxa"/>
            <w:tcPrChange w:id="34" w:author="PH" w:date="2024-11-27T09:52:00Z" w16du:dateUtc="2024-11-27T08:52:00Z">
              <w:tcPr>
                <w:tcW w:w="5108" w:type="dxa"/>
                <w:gridSpan w:val="2"/>
              </w:tcPr>
            </w:tcPrChange>
          </w:tcPr>
          <w:p w14:paraId="323E1408" w14:textId="3FAE68DE" w:rsidR="007B5679" w:rsidRPr="00A16654" w:rsidRDefault="007B5679" w:rsidP="0005230D">
            <w:pPr>
              <w:cnfStyle w:val="000010100000" w:firstRow="0" w:lastRow="0" w:firstColumn="0" w:lastColumn="0" w:oddVBand="1" w:evenVBand="0" w:oddHBand="1" w:evenHBand="0" w:firstRowFirstColumn="0" w:firstRowLastColumn="0" w:lastRowFirstColumn="0" w:lastRowLastColumn="0"/>
            </w:pPr>
            <w:r>
              <w:t>Replace all occurrences of SHA-1 with SHA-256</w:t>
            </w:r>
          </w:p>
        </w:tc>
        <w:tc>
          <w:tcPr>
            <w:tcW w:w="0" w:type="auto"/>
            <w:tcPrChange w:id="35" w:author="PH" w:date="2024-11-27T09:52:00Z" w16du:dateUtc="2024-11-27T08:52:00Z">
              <w:tcPr>
                <w:tcW w:w="0" w:type="auto"/>
              </w:tcPr>
            </w:tcPrChange>
          </w:tcPr>
          <w:p w14:paraId="129336E6" w14:textId="61931308" w:rsidR="007B5679" w:rsidRPr="00A16654" w:rsidRDefault="007B5679" w:rsidP="0005230D">
            <w:pPr>
              <w:cnfStyle w:val="000000100000" w:firstRow="0" w:lastRow="0" w:firstColumn="0" w:lastColumn="0" w:oddVBand="0" w:evenVBand="0" w:oddHBand="1" w:evenHBand="0" w:firstRowFirstColumn="0" w:firstRowLastColumn="0" w:lastRowFirstColumn="0" w:lastRowLastColumn="0"/>
            </w:pPr>
            <w:r>
              <w:t>Philip Helger, OpenPeppol OO</w:t>
            </w:r>
          </w:p>
        </w:tc>
      </w:tr>
      <w:tr w:rsidR="0035027A" w:rsidRPr="00A16654" w14:paraId="68E6C317"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36" w:author="PH" w:date="2024-11-27T09:52:00Z" w16du:dateUtc="2024-11-27T08:52:00Z">
              <w:tcPr>
                <w:tcW w:w="0" w:type="auto"/>
                <w:gridSpan w:val="2"/>
              </w:tcPr>
            </w:tcPrChange>
          </w:tcPr>
          <w:p w14:paraId="6E63A57B" w14:textId="356BDAA6" w:rsidR="0035027A" w:rsidRDefault="0035027A" w:rsidP="0005230D">
            <w:ins w:id="37" w:author="PH" w:date="2024-11-27T09:52:00Z" w16du:dateUtc="2024-11-27T08:52:00Z">
              <w:r>
                <w:t>1.4.0</w:t>
              </w:r>
            </w:ins>
          </w:p>
        </w:tc>
        <w:tc>
          <w:tcPr>
            <w:tcW w:w="1601" w:type="dxa"/>
            <w:tcPrChange w:id="38" w:author="PH" w:date="2024-11-27T09:52:00Z" w16du:dateUtc="2024-11-27T08:52:00Z">
              <w:tcPr>
                <w:tcW w:w="1281" w:type="dxa"/>
                <w:gridSpan w:val="2"/>
              </w:tcPr>
            </w:tcPrChange>
          </w:tcPr>
          <w:p w14:paraId="7FD0589D" w14:textId="77532C00" w:rsidR="0035027A" w:rsidRDefault="0035027A" w:rsidP="008A5734">
            <w:pPr>
              <w:cnfStyle w:val="000000000000" w:firstRow="0" w:lastRow="0" w:firstColumn="0" w:lastColumn="0" w:oddVBand="0" w:evenVBand="0" w:oddHBand="0" w:evenHBand="0" w:firstRowFirstColumn="0" w:firstRowLastColumn="0" w:lastRowFirstColumn="0" w:lastRowLastColumn="0"/>
            </w:pPr>
            <w:ins w:id="39" w:author="PH" w:date="2024-11-27T09:52:00Z" w16du:dateUtc="2024-11-27T08:52:00Z">
              <w:r>
                <w:t>2024-1</w:t>
              </w:r>
            </w:ins>
            <w:ins w:id="40" w:author="PH" w:date="2024-12-09T21:32:00Z" w16du:dateUtc="2024-12-09T20:32:00Z">
              <w:r w:rsidR="00D02779">
                <w:t>2</w:t>
              </w:r>
            </w:ins>
            <w:ins w:id="41" w:author="PH" w:date="2024-11-27T09:52:00Z" w16du:dateUtc="2024-11-27T08:52:00Z">
              <w:r>
                <w:t>-</w:t>
              </w:r>
            </w:ins>
            <w:ins w:id="42" w:author="PH" w:date="2024-12-12T19:52:00Z" w16du:dateUtc="2024-12-12T18:52:00Z">
              <w:r w:rsidR="009372D4">
                <w:t>12</w:t>
              </w:r>
            </w:ins>
          </w:p>
        </w:tc>
        <w:tc>
          <w:tcPr>
            <w:cnfStyle w:val="000010000000" w:firstRow="0" w:lastRow="0" w:firstColumn="0" w:lastColumn="0" w:oddVBand="1" w:evenVBand="0" w:oddHBand="0" w:evenHBand="0" w:firstRowFirstColumn="0" w:firstRowLastColumn="0" w:lastRowFirstColumn="0" w:lastRowLastColumn="0"/>
            <w:tcW w:w="4846" w:type="dxa"/>
            <w:tcPrChange w:id="43" w:author="PH" w:date="2024-11-27T09:52:00Z" w16du:dateUtc="2024-11-27T08:52:00Z">
              <w:tcPr>
                <w:tcW w:w="5108" w:type="dxa"/>
                <w:gridSpan w:val="2"/>
              </w:tcPr>
            </w:tcPrChange>
          </w:tcPr>
          <w:p w14:paraId="220AB1BB" w14:textId="77777777" w:rsidR="0035027A" w:rsidRDefault="0035027A" w:rsidP="0035027A">
            <w:pPr>
              <w:rPr>
                <w:ins w:id="44" w:author="PH" w:date="2024-11-27T09:52:00Z" w16du:dateUtc="2024-11-27T08:52:00Z"/>
              </w:rPr>
            </w:pPr>
            <w:ins w:id="45" w:author="PH" w:date="2024-11-27T09:52:00Z" w16du:dateUtc="2024-11-27T08:52:00Z">
              <w:r>
                <w:t>Changes for mandatory TLS usage</w:t>
              </w:r>
            </w:ins>
          </w:p>
          <w:p w14:paraId="76E485D4" w14:textId="0F511ACB" w:rsidR="0035027A" w:rsidRDefault="0035027A" w:rsidP="0035027A">
            <w:ins w:id="46" w:author="PH" w:date="2024-11-27T09:52:00Z" w16du:dateUtc="2024-11-27T08:52:00Z">
              <w:r>
                <w:t>Fixed sample values to match actual codelist values</w:t>
              </w:r>
            </w:ins>
          </w:p>
        </w:tc>
        <w:tc>
          <w:tcPr>
            <w:tcW w:w="0" w:type="auto"/>
            <w:tcPrChange w:id="47" w:author="PH" w:date="2024-11-27T09:52:00Z" w16du:dateUtc="2024-11-27T08:52:00Z">
              <w:tcPr>
                <w:tcW w:w="0" w:type="auto"/>
              </w:tcPr>
            </w:tcPrChange>
          </w:tcPr>
          <w:p w14:paraId="37EF0D87" w14:textId="46D97628" w:rsidR="0035027A" w:rsidRDefault="0035027A" w:rsidP="0005230D">
            <w:pPr>
              <w:cnfStyle w:val="000000000000" w:firstRow="0" w:lastRow="0" w:firstColumn="0" w:lastColumn="0" w:oddVBand="0" w:evenVBand="0" w:oddHBand="0" w:evenHBand="0" w:firstRowFirstColumn="0" w:firstRowLastColumn="0" w:lastRowFirstColumn="0" w:lastRowLastColumn="0"/>
            </w:pPr>
            <w:ins w:id="48" w:author="PH" w:date="2024-11-27T09:52:00Z" w16du:dateUtc="2024-11-27T08:52:00Z">
              <w:r>
                <w:t>Philip Helger, OpenPeppol OO</w:t>
              </w:r>
            </w:ins>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6ECDEB0"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12EB29BE"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The licensor cannot revoke these freedoms as long as you follow the license terms.</w:t>
      </w:r>
    </w:p>
    <w:p w14:paraId="13F2D103" w14:textId="77777777" w:rsidR="00E91975" w:rsidRPr="00A16654" w:rsidRDefault="00E91975" w:rsidP="00E15FB4">
      <w:pPr>
        <w:pStyle w:val="berschrift1"/>
        <w:numPr>
          <w:ilvl w:val="0"/>
          <w:numId w:val="0"/>
        </w:numPr>
      </w:pPr>
      <w:bookmarkStart w:id="49" w:name="_Toc184672108"/>
      <w:r w:rsidRPr="00A16654">
        <w:t>Contributors</w:t>
      </w:r>
      <w:bookmarkEnd w:id="0"/>
      <w:bookmarkEnd w:id="49"/>
    </w:p>
    <w:p w14:paraId="654919DC" w14:textId="77777777" w:rsidR="00E91975" w:rsidRPr="00A16654" w:rsidRDefault="00E91975" w:rsidP="006804C3">
      <w:pPr>
        <w:rPr>
          <w:rFonts w:cs="Arial"/>
          <w:b/>
        </w:rPr>
      </w:pPr>
      <w:r w:rsidRPr="00A16654">
        <w:rPr>
          <w:rFonts w:cs="Arial"/>
          <w:b/>
        </w:rPr>
        <w:t>Organisations</w:t>
      </w:r>
    </w:p>
    <w:p w14:paraId="4071E87C" w14:textId="2985B09D" w:rsidR="00E91975" w:rsidRPr="00A16654" w:rsidRDefault="00E91975" w:rsidP="00514984">
      <w:r w:rsidRPr="00A16654">
        <w:t>DIFI (Direktoratet for forvaltning og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NITA (IT- og Telestyrelsen)</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r w:rsidRPr="00A16654">
        <w:t>Consip,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r w:rsidRPr="00A16654">
        <w:t>Bergthór Skúlason, NITA</w:t>
      </w:r>
    </w:p>
    <w:p w14:paraId="2466D1A3" w14:textId="77777777" w:rsidR="00C20D7E" w:rsidRPr="00A16654" w:rsidRDefault="00715029" w:rsidP="00715029">
      <w:r w:rsidRPr="00A16654">
        <w:t>Carl-Markus Piswanger,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NITA/Trifork</w:t>
      </w:r>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Klaus Vilstrup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40863353"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50" w:name="_Toc205026843"/>
      <w:bookmarkStart w:id="51" w:name="_Toc205089457"/>
      <w:bookmarkStart w:id="52" w:name="_Toc224898987"/>
    </w:p>
    <w:p w14:paraId="5C30E008" w14:textId="6C210F52" w:rsidR="00A56BD2" w:rsidRPr="00A16654" w:rsidRDefault="00914720" w:rsidP="00E15FB4">
      <w:pPr>
        <w:pStyle w:val="berschrift1"/>
        <w:numPr>
          <w:ilvl w:val="0"/>
          <w:numId w:val="0"/>
        </w:numPr>
        <w:rPr>
          <w:rStyle w:val="Fett"/>
          <w:b/>
        </w:rPr>
      </w:pPr>
      <w:bookmarkStart w:id="53" w:name="_Toc184672109"/>
      <w:bookmarkEnd w:id="50"/>
      <w:bookmarkEnd w:id="51"/>
      <w:bookmarkEnd w:id="52"/>
      <w:r w:rsidRPr="00A16654">
        <w:rPr>
          <w:rStyle w:val="Fett"/>
          <w:b/>
        </w:rPr>
        <w:t>Table of contents</w:t>
      </w:r>
      <w:bookmarkEnd w:id="53"/>
    </w:p>
    <w:p w14:paraId="2654BC3C" w14:textId="1CA52955" w:rsidR="005672FD" w:rsidRDefault="008D4382">
      <w:pPr>
        <w:pStyle w:val="Verzeichnis1"/>
        <w:rPr>
          <w:ins w:id="54" w:author="PH" w:date="2024-12-09T21:28:00Z" w16du:dateUtc="2024-12-09T20:28:00Z"/>
          <w:rFonts w:asciiTheme="minorHAnsi" w:eastAsiaTheme="minorEastAsia" w:hAnsiTheme="minorHAnsi" w:cstheme="minorBidi"/>
          <w:kern w:val="2"/>
          <w:szCs w:val="24"/>
          <w:lang w:eastAsia="en-GB"/>
          <w14:ligatures w14:val="standardContextual"/>
        </w:rPr>
      </w:pPr>
      <w:r w:rsidRPr="00A16654">
        <w:fldChar w:fldCharType="begin"/>
      </w:r>
      <w:r w:rsidR="002142B2" w:rsidRPr="00A16654">
        <w:instrText xml:space="preserve"> TOC \o "1-4" \h \z \u </w:instrText>
      </w:r>
      <w:r w:rsidRPr="00A16654">
        <w:fldChar w:fldCharType="separate"/>
      </w:r>
      <w:ins w:id="55" w:author="PH" w:date="2024-12-09T21:28:00Z" w16du:dateUtc="2024-12-09T20:28:00Z">
        <w:r w:rsidR="005672FD" w:rsidRPr="001221C5">
          <w:rPr>
            <w:rStyle w:val="Hyperlink"/>
          </w:rPr>
          <w:fldChar w:fldCharType="begin"/>
        </w:r>
        <w:r w:rsidR="005672FD" w:rsidRPr="001221C5">
          <w:rPr>
            <w:rStyle w:val="Hyperlink"/>
          </w:rPr>
          <w:instrText xml:space="preserve"> </w:instrText>
        </w:r>
        <w:r w:rsidR="005672FD">
          <w:instrText>HYPERLINK \l "_Toc184672108"</w:instrText>
        </w:r>
        <w:r w:rsidR="005672FD" w:rsidRPr="001221C5">
          <w:rPr>
            <w:rStyle w:val="Hyperlink"/>
          </w:rPr>
          <w:instrText xml:space="preserve"> </w:instrText>
        </w:r>
        <w:r w:rsidR="005672FD" w:rsidRPr="001221C5">
          <w:rPr>
            <w:rStyle w:val="Hyperlink"/>
          </w:rPr>
        </w:r>
        <w:r w:rsidR="005672FD" w:rsidRPr="001221C5">
          <w:rPr>
            <w:rStyle w:val="Hyperlink"/>
          </w:rPr>
          <w:fldChar w:fldCharType="separate"/>
        </w:r>
        <w:r w:rsidR="005672FD" w:rsidRPr="001221C5">
          <w:rPr>
            <w:rStyle w:val="Hyperlink"/>
          </w:rPr>
          <w:t>Contributors</w:t>
        </w:r>
        <w:r w:rsidR="005672FD">
          <w:rPr>
            <w:webHidden/>
          </w:rPr>
          <w:tab/>
        </w:r>
        <w:r w:rsidR="005672FD">
          <w:rPr>
            <w:webHidden/>
          </w:rPr>
          <w:fldChar w:fldCharType="begin"/>
        </w:r>
        <w:r w:rsidR="005672FD">
          <w:rPr>
            <w:webHidden/>
          </w:rPr>
          <w:instrText xml:space="preserve"> PAGEREF _Toc184672108 \h </w:instrText>
        </w:r>
      </w:ins>
      <w:r w:rsidR="005672FD">
        <w:rPr>
          <w:webHidden/>
        </w:rPr>
      </w:r>
      <w:r w:rsidR="005672FD">
        <w:rPr>
          <w:webHidden/>
        </w:rPr>
        <w:fldChar w:fldCharType="separate"/>
      </w:r>
      <w:ins w:id="56" w:author="PH" w:date="2024-12-09T21:28:00Z" w16du:dateUtc="2024-12-09T20:28:00Z">
        <w:r w:rsidR="005672FD">
          <w:rPr>
            <w:webHidden/>
          </w:rPr>
          <w:t>4</w:t>
        </w:r>
        <w:r w:rsidR="005672FD">
          <w:rPr>
            <w:webHidden/>
          </w:rPr>
          <w:fldChar w:fldCharType="end"/>
        </w:r>
        <w:r w:rsidR="005672FD" w:rsidRPr="001221C5">
          <w:rPr>
            <w:rStyle w:val="Hyperlink"/>
          </w:rPr>
          <w:fldChar w:fldCharType="end"/>
        </w:r>
      </w:ins>
    </w:p>
    <w:p w14:paraId="1BC603B8" w14:textId="464E5E93" w:rsidR="005672FD" w:rsidRDefault="005672FD">
      <w:pPr>
        <w:pStyle w:val="Verzeichnis1"/>
        <w:rPr>
          <w:ins w:id="57" w:author="PH" w:date="2024-12-09T21:28:00Z" w16du:dateUtc="2024-12-09T20:28:00Z"/>
          <w:rFonts w:asciiTheme="minorHAnsi" w:eastAsiaTheme="minorEastAsia" w:hAnsiTheme="minorHAnsi" w:cstheme="minorBidi"/>
          <w:kern w:val="2"/>
          <w:szCs w:val="24"/>
          <w:lang w:eastAsia="en-GB"/>
          <w14:ligatures w14:val="standardContextual"/>
        </w:rPr>
      </w:pPr>
      <w:ins w:id="58" w:author="PH" w:date="2024-12-09T21:28:00Z" w16du:dateUtc="2024-12-09T20:28:00Z">
        <w:r w:rsidRPr="001221C5">
          <w:rPr>
            <w:rStyle w:val="Hyperlink"/>
          </w:rPr>
          <w:fldChar w:fldCharType="begin"/>
        </w:r>
        <w:r w:rsidRPr="001221C5">
          <w:rPr>
            <w:rStyle w:val="Hyperlink"/>
          </w:rPr>
          <w:instrText xml:space="preserve"> </w:instrText>
        </w:r>
        <w:r>
          <w:instrText>HYPERLINK \l "_Toc184672109"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Table of contents</w:t>
        </w:r>
        <w:r>
          <w:rPr>
            <w:webHidden/>
          </w:rPr>
          <w:tab/>
        </w:r>
        <w:r>
          <w:rPr>
            <w:webHidden/>
          </w:rPr>
          <w:fldChar w:fldCharType="begin"/>
        </w:r>
        <w:r>
          <w:rPr>
            <w:webHidden/>
          </w:rPr>
          <w:instrText xml:space="preserve"> PAGEREF _Toc184672109 \h </w:instrText>
        </w:r>
      </w:ins>
      <w:r>
        <w:rPr>
          <w:webHidden/>
        </w:rPr>
      </w:r>
      <w:r>
        <w:rPr>
          <w:webHidden/>
        </w:rPr>
        <w:fldChar w:fldCharType="separate"/>
      </w:r>
      <w:ins w:id="59" w:author="PH" w:date="2024-12-09T21:28:00Z" w16du:dateUtc="2024-12-09T20:28:00Z">
        <w:r>
          <w:rPr>
            <w:webHidden/>
          </w:rPr>
          <w:t>5</w:t>
        </w:r>
        <w:r>
          <w:rPr>
            <w:webHidden/>
          </w:rPr>
          <w:fldChar w:fldCharType="end"/>
        </w:r>
        <w:r w:rsidRPr="001221C5">
          <w:rPr>
            <w:rStyle w:val="Hyperlink"/>
          </w:rPr>
          <w:fldChar w:fldCharType="end"/>
        </w:r>
      </w:ins>
    </w:p>
    <w:p w14:paraId="16896CFB" w14:textId="6C1AFCC0" w:rsidR="005672FD" w:rsidRDefault="005672FD">
      <w:pPr>
        <w:pStyle w:val="Verzeichnis1"/>
        <w:rPr>
          <w:ins w:id="60" w:author="PH" w:date="2024-12-09T21:28:00Z" w16du:dateUtc="2024-12-09T20:28:00Z"/>
          <w:rFonts w:asciiTheme="minorHAnsi" w:eastAsiaTheme="minorEastAsia" w:hAnsiTheme="minorHAnsi" w:cstheme="minorBidi"/>
          <w:kern w:val="2"/>
          <w:szCs w:val="24"/>
          <w:lang w:eastAsia="en-GB"/>
          <w14:ligatures w14:val="standardContextual"/>
        </w:rPr>
      </w:pPr>
      <w:ins w:id="61" w:author="PH" w:date="2024-12-09T21:28:00Z" w16du:dateUtc="2024-12-09T20:28:00Z">
        <w:r w:rsidRPr="001221C5">
          <w:rPr>
            <w:rStyle w:val="Hyperlink"/>
          </w:rPr>
          <w:fldChar w:fldCharType="begin"/>
        </w:r>
        <w:r w:rsidRPr="001221C5">
          <w:rPr>
            <w:rStyle w:val="Hyperlink"/>
          </w:rPr>
          <w:instrText xml:space="preserve"> </w:instrText>
        </w:r>
        <w:r>
          <w:instrText>HYPERLINK \l "_Toc184672110"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w:t>
        </w:r>
        <w:r>
          <w:rPr>
            <w:rFonts w:asciiTheme="minorHAnsi" w:eastAsiaTheme="minorEastAsia" w:hAnsiTheme="minorHAnsi" w:cstheme="minorBidi"/>
            <w:kern w:val="2"/>
            <w:szCs w:val="24"/>
            <w:lang w:eastAsia="en-GB"/>
            <w14:ligatures w14:val="standardContextual"/>
          </w:rPr>
          <w:tab/>
        </w:r>
        <w:r w:rsidRPr="001221C5">
          <w:rPr>
            <w:rStyle w:val="Hyperlink"/>
          </w:rPr>
          <w:t>Introduction</w:t>
        </w:r>
        <w:r>
          <w:rPr>
            <w:webHidden/>
          </w:rPr>
          <w:tab/>
        </w:r>
        <w:r>
          <w:rPr>
            <w:webHidden/>
          </w:rPr>
          <w:fldChar w:fldCharType="begin"/>
        </w:r>
        <w:r>
          <w:rPr>
            <w:webHidden/>
          </w:rPr>
          <w:instrText xml:space="preserve"> PAGEREF _Toc184672110 \h </w:instrText>
        </w:r>
      </w:ins>
      <w:r>
        <w:rPr>
          <w:webHidden/>
        </w:rPr>
      </w:r>
      <w:r>
        <w:rPr>
          <w:webHidden/>
        </w:rPr>
        <w:fldChar w:fldCharType="separate"/>
      </w:r>
      <w:ins w:id="62" w:author="PH" w:date="2024-12-09T21:28:00Z" w16du:dateUtc="2024-12-09T20:28:00Z">
        <w:r>
          <w:rPr>
            <w:webHidden/>
          </w:rPr>
          <w:t>7</w:t>
        </w:r>
        <w:r>
          <w:rPr>
            <w:webHidden/>
          </w:rPr>
          <w:fldChar w:fldCharType="end"/>
        </w:r>
        <w:r w:rsidRPr="001221C5">
          <w:rPr>
            <w:rStyle w:val="Hyperlink"/>
          </w:rPr>
          <w:fldChar w:fldCharType="end"/>
        </w:r>
      </w:ins>
    </w:p>
    <w:p w14:paraId="3126A96F" w14:textId="1A48774B" w:rsidR="005672FD" w:rsidRDefault="005672FD">
      <w:pPr>
        <w:pStyle w:val="Verzeichnis2"/>
        <w:rPr>
          <w:ins w:id="63" w:author="PH" w:date="2024-12-09T21:28:00Z" w16du:dateUtc="2024-12-09T20:28:00Z"/>
          <w:rFonts w:asciiTheme="minorHAnsi" w:eastAsiaTheme="minorEastAsia" w:hAnsiTheme="minorHAnsi" w:cstheme="minorBidi"/>
          <w:kern w:val="2"/>
          <w:sz w:val="24"/>
          <w:szCs w:val="24"/>
          <w:lang w:eastAsia="en-GB"/>
          <w14:ligatures w14:val="standardContextual"/>
        </w:rPr>
      </w:pPr>
      <w:ins w:id="64" w:author="PH" w:date="2024-12-09T21:28:00Z" w16du:dateUtc="2024-12-09T20:28:00Z">
        <w:r w:rsidRPr="001221C5">
          <w:rPr>
            <w:rStyle w:val="Hyperlink"/>
          </w:rPr>
          <w:fldChar w:fldCharType="begin"/>
        </w:r>
        <w:r w:rsidRPr="001221C5">
          <w:rPr>
            <w:rStyle w:val="Hyperlink"/>
          </w:rPr>
          <w:instrText xml:space="preserve"> </w:instrText>
        </w:r>
        <w:r>
          <w:instrText>HYPERLINK \l "_Toc184672111"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1.1</w:t>
        </w:r>
        <w:r>
          <w:rPr>
            <w:rFonts w:asciiTheme="minorHAnsi" w:eastAsiaTheme="minorEastAsia" w:hAnsiTheme="minorHAnsi" w:cstheme="minorBidi"/>
            <w:kern w:val="2"/>
            <w:sz w:val="24"/>
            <w:szCs w:val="24"/>
            <w:lang w:eastAsia="en-GB"/>
            <w14:ligatures w14:val="standardContextual"/>
          </w:rPr>
          <w:tab/>
        </w:r>
        <w:r w:rsidRPr="001221C5">
          <w:rPr>
            <w:rStyle w:val="Hyperlink"/>
          </w:rPr>
          <w:t>Objective</w:t>
        </w:r>
        <w:r>
          <w:rPr>
            <w:webHidden/>
          </w:rPr>
          <w:tab/>
        </w:r>
        <w:r>
          <w:rPr>
            <w:webHidden/>
          </w:rPr>
          <w:fldChar w:fldCharType="begin"/>
        </w:r>
        <w:r>
          <w:rPr>
            <w:webHidden/>
          </w:rPr>
          <w:instrText xml:space="preserve"> PAGEREF _Toc184672111 \h </w:instrText>
        </w:r>
      </w:ins>
      <w:r>
        <w:rPr>
          <w:webHidden/>
        </w:rPr>
      </w:r>
      <w:r>
        <w:rPr>
          <w:webHidden/>
        </w:rPr>
        <w:fldChar w:fldCharType="separate"/>
      </w:r>
      <w:ins w:id="65" w:author="PH" w:date="2024-12-09T21:28:00Z" w16du:dateUtc="2024-12-09T20:28:00Z">
        <w:r>
          <w:rPr>
            <w:webHidden/>
          </w:rPr>
          <w:t>7</w:t>
        </w:r>
        <w:r>
          <w:rPr>
            <w:webHidden/>
          </w:rPr>
          <w:fldChar w:fldCharType="end"/>
        </w:r>
        <w:r w:rsidRPr="001221C5">
          <w:rPr>
            <w:rStyle w:val="Hyperlink"/>
          </w:rPr>
          <w:fldChar w:fldCharType="end"/>
        </w:r>
      </w:ins>
    </w:p>
    <w:p w14:paraId="333ECF68" w14:textId="071226F4" w:rsidR="005672FD" w:rsidRDefault="005672FD">
      <w:pPr>
        <w:pStyle w:val="Verzeichnis2"/>
        <w:rPr>
          <w:ins w:id="66" w:author="PH" w:date="2024-12-09T21:28:00Z" w16du:dateUtc="2024-12-09T20:28:00Z"/>
          <w:rFonts w:asciiTheme="minorHAnsi" w:eastAsiaTheme="minorEastAsia" w:hAnsiTheme="minorHAnsi" w:cstheme="minorBidi"/>
          <w:kern w:val="2"/>
          <w:sz w:val="24"/>
          <w:szCs w:val="24"/>
          <w:lang w:eastAsia="en-GB"/>
          <w14:ligatures w14:val="standardContextual"/>
        </w:rPr>
      </w:pPr>
      <w:ins w:id="67" w:author="PH" w:date="2024-12-09T21:28:00Z" w16du:dateUtc="2024-12-09T20:28:00Z">
        <w:r w:rsidRPr="001221C5">
          <w:rPr>
            <w:rStyle w:val="Hyperlink"/>
          </w:rPr>
          <w:fldChar w:fldCharType="begin"/>
        </w:r>
        <w:r w:rsidRPr="001221C5">
          <w:rPr>
            <w:rStyle w:val="Hyperlink"/>
          </w:rPr>
          <w:instrText xml:space="preserve"> </w:instrText>
        </w:r>
        <w:r>
          <w:instrText>HYPERLINK \l "_Toc184672112"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1.2</w:t>
        </w:r>
        <w:r>
          <w:rPr>
            <w:rFonts w:asciiTheme="minorHAnsi" w:eastAsiaTheme="minorEastAsia" w:hAnsiTheme="minorHAnsi" w:cstheme="minorBidi"/>
            <w:kern w:val="2"/>
            <w:sz w:val="24"/>
            <w:szCs w:val="24"/>
            <w:lang w:eastAsia="en-GB"/>
            <w14:ligatures w14:val="standardContextual"/>
          </w:rPr>
          <w:tab/>
        </w:r>
        <w:r w:rsidRPr="001221C5">
          <w:rPr>
            <w:rStyle w:val="Hyperlink"/>
          </w:rPr>
          <w:t>Scope</w:t>
        </w:r>
        <w:r>
          <w:rPr>
            <w:webHidden/>
          </w:rPr>
          <w:tab/>
        </w:r>
        <w:r>
          <w:rPr>
            <w:webHidden/>
          </w:rPr>
          <w:fldChar w:fldCharType="begin"/>
        </w:r>
        <w:r>
          <w:rPr>
            <w:webHidden/>
          </w:rPr>
          <w:instrText xml:space="preserve"> PAGEREF _Toc184672112 \h </w:instrText>
        </w:r>
      </w:ins>
      <w:r>
        <w:rPr>
          <w:webHidden/>
        </w:rPr>
      </w:r>
      <w:r>
        <w:rPr>
          <w:webHidden/>
        </w:rPr>
        <w:fldChar w:fldCharType="separate"/>
      </w:r>
      <w:ins w:id="68" w:author="PH" w:date="2024-12-09T21:28:00Z" w16du:dateUtc="2024-12-09T20:28:00Z">
        <w:r>
          <w:rPr>
            <w:webHidden/>
          </w:rPr>
          <w:t>7</w:t>
        </w:r>
        <w:r>
          <w:rPr>
            <w:webHidden/>
          </w:rPr>
          <w:fldChar w:fldCharType="end"/>
        </w:r>
        <w:r w:rsidRPr="001221C5">
          <w:rPr>
            <w:rStyle w:val="Hyperlink"/>
          </w:rPr>
          <w:fldChar w:fldCharType="end"/>
        </w:r>
      </w:ins>
    </w:p>
    <w:p w14:paraId="0BA79895" w14:textId="45C51D55" w:rsidR="005672FD" w:rsidRDefault="005672FD">
      <w:pPr>
        <w:pStyle w:val="Verzeichnis2"/>
        <w:rPr>
          <w:ins w:id="69" w:author="PH" w:date="2024-12-09T21:28:00Z" w16du:dateUtc="2024-12-09T20:28:00Z"/>
          <w:rFonts w:asciiTheme="minorHAnsi" w:eastAsiaTheme="minorEastAsia" w:hAnsiTheme="minorHAnsi" w:cstheme="minorBidi"/>
          <w:kern w:val="2"/>
          <w:sz w:val="24"/>
          <w:szCs w:val="24"/>
          <w:lang w:eastAsia="en-GB"/>
          <w14:ligatures w14:val="standardContextual"/>
        </w:rPr>
      </w:pPr>
      <w:ins w:id="70" w:author="PH" w:date="2024-12-09T21:28:00Z" w16du:dateUtc="2024-12-09T20:28:00Z">
        <w:r w:rsidRPr="001221C5">
          <w:rPr>
            <w:rStyle w:val="Hyperlink"/>
          </w:rPr>
          <w:fldChar w:fldCharType="begin"/>
        </w:r>
        <w:r w:rsidRPr="001221C5">
          <w:rPr>
            <w:rStyle w:val="Hyperlink"/>
          </w:rPr>
          <w:instrText xml:space="preserve"> </w:instrText>
        </w:r>
        <w:r>
          <w:instrText>HYPERLINK \l "_Toc184672113"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1.3</w:t>
        </w:r>
        <w:r>
          <w:rPr>
            <w:rFonts w:asciiTheme="minorHAnsi" w:eastAsiaTheme="minorEastAsia" w:hAnsiTheme="minorHAnsi" w:cstheme="minorBidi"/>
            <w:kern w:val="2"/>
            <w:sz w:val="24"/>
            <w:szCs w:val="24"/>
            <w:lang w:eastAsia="en-GB"/>
            <w14:ligatures w14:val="standardContextual"/>
          </w:rPr>
          <w:tab/>
        </w:r>
        <w:r w:rsidRPr="001221C5">
          <w:rPr>
            <w:rStyle w:val="Hyperlink"/>
          </w:rPr>
          <w:t>Goals and non-goals</w:t>
        </w:r>
        <w:r>
          <w:rPr>
            <w:webHidden/>
          </w:rPr>
          <w:tab/>
        </w:r>
        <w:r>
          <w:rPr>
            <w:webHidden/>
          </w:rPr>
          <w:fldChar w:fldCharType="begin"/>
        </w:r>
        <w:r>
          <w:rPr>
            <w:webHidden/>
          </w:rPr>
          <w:instrText xml:space="preserve"> PAGEREF _Toc184672113 \h </w:instrText>
        </w:r>
      </w:ins>
      <w:r>
        <w:rPr>
          <w:webHidden/>
        </w:rPr>
      </w:r>
      <w:r>
        <w:rPr>
          <w:webHidden/>
        </w:rPr>
        <w:fldChar w:fldCharType="separate"/>
      </w:r>
      <w:ins w:id="71" w:author="PH" w:date="2024-12-09T21:28:00Z" w16du:dateUtc="2024-12-09T20:28:00Z">
        <w:r>
          <w:rPr>
            <w:webHidden/>
          </w:rPr>
          <w:t>7</w:t>
        </w:r>
        <w:r>
          <w:rPr>
            <w:webHidden/>
          </w:rPr>
          <w:fldChar w:fldCharType="end"/>
        </w:r>
        <w:r w:rsidRPr="001221C5">
          <w:rPr>
            <w:rStyle w:val="Hyperlink"/>
          </w:rPr>
          <w:fldChar w:fldCharType="end"/>
        </w:r>
      </w:ins>
    </w:p>
    <w:p w14:paraId="379550C4" w14:textId="70E4EBD1" w:rsidR="005672FD" w:rsidRDefault="005672FD">
      <w:pPr>
        <w:pStyle w:val="Verzeichnis2"/>
        <w:rPr>
          <w:ins w:id="72" w:author="PH" w:date="2024-12-09T21:28:00Z" w16du:dateUtc="2024-12-09T20:28:00Z"/>
          <w:rFonts w:asciiTheme="minorHAnsi" w:eastAsiaTheme="minorEastAsia" w:hAnsiTheme="minorHAnsi" w:cstheme="minorBidi"/>
          <w:kern w:val="2"/>
          <w:sz w:val="24"/>
          <w:szCs w:val="24"/>
          <w:lang w:eastAsia="en-GB"/>
          <w14:ligatures w14:val="standardContextual"/>
        </w:rPr>
      </w:pPr>
      <w:ins w:id="73" w:author="PH" w:date="2024-12-09T21:28:00Z" w16du:dateUtc="2024-12-09T20:28:00Z">
        <w:r w:rsidRPr="001221C5">
          <w:rPr>
            <w:rStyle w:val="Hyperlink"/>
          </w:rPr>
          <w:fldChar w:fldCharType="begin"/>
        </w:r>
        <w:r w:rsidRPr="001221C5">
          <w:rPr>
            <w:rStyle w:val="Hyperlink"/>
          </w:rPr>
          <w:instrText xml:space="preserve"> </w:instrText>
        </w:r>
        <w:r>
          <w:instrText>HYPERLINK \l "_Toc184672114"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1.4</w:t>
        </w:r>
        <w:r>
          <w:rPr>
            <w:rFonts w:asciiTheme="minorHAnsi" w:eastAsiaTheme="minorEastAsia" w:hAnsiTheme="minorHAnsi" w:cstheme="minorBidi"/>
            <w:kern w:val="2"/>
            <w:sz w:val="24"/>
            <w:szCs w:val="24"/>
            <w:lang w:eastAsia="en-GB"/>
            <w14:ligatures w14:val="standardContextual"/>
          </w:rPr>
          <w:tab/>
        </w:r>
        <w:r w:rsidRPr="001221C5">
          <w:rPr>
            <w:rStyle w:val="Hyperlink"/>
          </w:rPr>
          <w:t>Terminology</w:t>
        </w:r>
        <w:r>
          <w:rPr>
            <w:webHidden/>
          </w:rPr>
          <w:tab/>
        </w:r>
        <w:r>
          <w:rPr>
            <w:webHidden/>
          </w:rPr>
          <w:fldChar w:fldCharType="begin"/>
        </w:r>
        <w:r>
          <w:rPr>
            <w:webHidden/>
          </w:rPr>
          <w:instrText xml:space="preserve"> PAGEREF _Toc184672114 \h </w:instrText>
        </w:r>
      </w:ins>
      <w:r>
        <w:rPr>
          <w:webHidden/>
        </w:rPr>
      </w:r>
      <w:r>
        <w:rPr>
          <w:webHidden/>
        </w:rPr>
        <w:fldChar w:fldCharType="separate"/>
      </w:r>
      <w:ins w:id="74" w:author="PH" w:date="2024-12-09T21:28:00Z" w16du:dateUtc="2024-12-09T20:28:00Z">
        <w:r>
          <w:rPr>
            <w:webHidden/>
          </w:rPr>
          <w:t>7</w:t>
        </w:r>
        <w:r>
          <w:rPr>
            <w:webHidden/>
          </w:rPr>
          <w:fldChar w:fldCharType="end"/>
        </w:r>
        <w:r w:rsidRPr="001221C5">
          <w:rPr>
            <w:rStyle w:val="Hyperlink"/>
          </w:rPr>
          <w:fldChar w:fldCharType="end"/>
        </w:r>
      </w:ins>
    </w:p>
    <w:p w14:paraId="7648315D" w14:textId="0B8B6D06" w:rsidR="005672FD" w:rsidRDefault="005672FD">
      <w:pPr>
        <w:pStyle w:val="Verzeichnis3"/>
        <w:rPr>
          <w:ins w:id="75" w:author="PH" w:date="2024-12-09T21:28:00Z" w16du:dateUtc="2024-12-09T20:28:00Z"/>
          <w:rFonts w:asciiTheme="minorHAnsi" w:eastAsiaTheme="minorEastAsia" w:hAnsiTheme="minorHAnsi" w:cstheme="minorBidi"/>
          <w:kern w:val="2"/>
          <w:sz w:val="24"/>
          <w:szCs w:val="24"/>
          <w:lang w:eastAsia="en-GB"/>
          <w14:ligatures w14:val="standardContextual"/>
        </w:rPr>
      </w:pPr>
      <w:ins w:id="76" w:author="PH" w:date="2024-12-09T21:28:00Z" w16du:dateUtc="2024-12-09T20:28:00Z">
        <w:r w:rsidRPr="001221C5">
          <w:rPr>
            <w:rStyle w:val="Hyperlink"/>
          </w:rPr>
          <w:fldChar w:fldCharType="begin"/>
        </w:r>
        <w:r w:rsidRPr="001221C5">
          <w:rPr>
            <w:rStyle w:val="Hyperlink"/>
          </w:rPr>
          <w:instrText xml:space="preserve"> </w:instrText>
        </w:r>
        <w:r>
          <w:instrText>HYPERLINK \l "_Toc184672115"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1.4.1</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Notational conventions</w:t>
        </w:r>
        <w:r>
          <w:rPr>
            <w:webHidden/>
          </w:rPr>
          <w:tab/>
        </w:r>
        <w:r>
          <w:rPr>
            <w:webHidden/>
          </w:rPr>
          <w:fldChar w:fldCharType="begin"/>
        </w:r>
        <w:r>
          <w:rPr>
            <w:webHidden/>
          </w:rPr>
          <w:instrText xml:space="preserve"> PAGEREF _Toc184672115 \h </w:instrText>
        </w:r>
      </w:ins>
      <w:r>
        <w:rPr>
          <w:webHidden/>
        </w:rPr>
      </w:r>
      <w:r>
        <w:rPr>
          <w:webHidden/>
        </w:rPr>
        <w:fldChar w:fldCharType="separate"/>
      </w:r>
      <w:ins w:id="77" w:author="PH" w:date="2024-12-09T21:28:00Z" w16du:dateUtc="2024-12-09T20:28:00Z">
        <w:r>
          <w:rPr>
            <w:webHidden/>
          </w:rPr>
          <w:t>8</w:t>
        </w:r>
        <w:r>
          <w:rPr>
            <w:webHidden/>
          </w:rPr>
          <w:fldChar w:fldCharType="end"/>
        </w:r>
        <w:r w:rsidRPr="001221C5">
          <w:rPr>
            <w:rStyle w:val="Hyperlink"/>
          </w:rPr>
          <w:fldChar w:fldCharType="end"/>
        </w:r>
      </w:ins>
    </w:p>
    <w:p w14:paraId="4A9AA589" w14:textId="31D0A79F" w:rsidR="005672FD" w:rsidRDefault="005672FD">
      <w:pPr>
        <w:pStyle w:val="Verzeichnis3"/>
        <w:rPr>
          <w:ins w:id="78" w:author="PH" w:date="2024-12-09T21:28:00Z" w16du:dateUtc="2024-12-09T20:28:00Z"/>
          <w:rFonts w:asciiTheme="minorHAnsi" w:eastAsiaTheme="minorEastAsia" w:hAnsiTheme="minorHAnsi" w:cstheme="minorBidi"/>
          <w:kern w:val="2"/>
          <w:sz w:val="24"/>
          <w:szCs w:val="24"/>
          <w:lang w:eastAsia="en-GB"/>
          <w14:ligatures w14:val="standardContextual"/>
        </w:rPr>
      </w:pPr>
      <w:ins w:id="79" w:author="PH" w:date="2024-12-09T21:28:00Z" w16du:dateUtc="2024-12-09T20:28:00Z">
        <w:r w:rsidRPr="001221C5">
          <w:rPr>
            <w:rStyle w:val="Hyperlink"/>
          </w:rPr>
          <w:fldChar w:fldCharType="begin"/>
        </w:r>
        <w:r w:rsidRPr="001221C5">
          <w:rPr>
            <w:rStyle w:val="Hyperlink"/>
          </w:rPr>
          <w:instrText xml:space="preserve"> </w:instrText>
        </w:r>
        <w:r>
          <w:instrText>HYPERLINK \l "_Toc184672116"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1.4.2</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Normative references</w:t>
        </w:r>
        <w:r>
          <w:rPr>
            <w:webHidden/>
          </w:rPr>
          <w:tab/>
        </w:r>
        <w:r>
          <w:rPr>
            <w:webHidden/>
          </w:rPr>
          <w:fldChar w:fldCharType="begin"/>
        </w:r>
        <w:r>
          <w:rPr>
            <w:webHidden/>
          </w:rPr>
          <w:instrText xml:space="preserve"> PAGEREF _Toc184672116 \h </w:instrText>
        </w:r>
      </w:ins>
      <w:r>
        <w:rPr>
          <w:webHidden/>
        </w:rPr>
      </w:r>
      <w:r>
        <w:rPr>
          <w:webHidden/>
        </w:rPr>
        <w:fldChar w:fldCharType="separate"/>
      </w:r>
      <w:ins w:id="80" w:author="PH" w:date="2024-12-09T21:28:00Z" w16du:dateUtc="2024-12-09T20:28:00Z">
        <w:r>
          <w:rPr>
            <w:webHidden/>
          </w:rPr>
          <w:t>8</w:t>
        </w:r>
        <w:r>
          <w:rPr>
            <w:webHidden/>
          </w:rPr>
          <w:fldChar w:fldCharType="end"/>
        </w:r>
        <w:r w:rsidRPr="001221C5">
          <w:rPr>
            <w:rStyle w:val="Hyperlink"/>
          </w:rPr>
          <w:fldChar w:fldCharType="end"/>
        </w:r>
      </w:ins>
    </w:p>
    <w:p w14:paraId="29CD5036" w14:textId="7AA3FAF1" w:rsidR="005672FD" w:rsidRDefault="005672FD">
      <w:pPr>
        <w:pStyle w:val="Verzeichnis3"/>
        <w:rPr>
          <w:ins w:id="81" w:author="PH" w:date="2024-12-09T21:28:00Z" w16du:dateUtc="2024-12-09T20:28:00Z"/>
          <w:rFonts w:asciiTheme="minorHAnsi" w:eastAsiaTheme="minorEastAsia" w:hAnsiTheme="minorHAnsi" w:cstheme="minorBidi"/>
          <w:kern w:val="2"/>
          <w:sz w:val="24"/>
          <w:szCs w:val="24"/>
          <w:lang w:eastAsia="en-GB"/>
          <w14:ligatures w14:val="standardContextual"/>
        </w:rPr>
      </w:pPr>
      <w:ins w:id="82" w:author="PH" w:date="2024-12-09T21:28:00Z" w16du:dateUtc="2024-12-09T20:28:00Z">
        <w:r w:rsidRPr="001221C5">
          <w:rPr>
            <w:rStyle w:val="Hyperlink"/>
          </w:rPr>
          <w:fldChar w:fldCharType="begin"/>
        </w:r>
        <w:r w:rsidRPr="001221C5">
          <w:rPr>
            <w:rStyle w:val="Hyperlink"/>
          </w:rPr>
          <w:instrText xml:space="preserve"> </w:instrText>
        </w:r>
        <w:r>
          <w:instrText>HYPERLINK \l "_Toc184672117"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1.4.3</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Non-normative references</w:t>
        </w:r>
        <w:r>
          <w:rPr>
            <w:webHidden/>
          </w:rPr>
          <w:tab/>
        </w:r>
        <w:r>
          <w:rPr>
            <w:webHidden/>
          </w:rPr>
          <w:fldChar w:fldCharType="begin"/>
        </w:r>
        <w:r>
          <w:rPr>
            <w:webHidden/>
          </w:rPr>
          <w:instrText xml:space="preserve"> PAGEREF _Toc184672117 \h </w:instrText>
        </w:r>
      </w:ins>
      <w:r>
        <w:rPr>
          <w:webHidden/>
        </w:rPr>
      </w:r>
      <w:r>
        <w:rPr>
          <w:webHidden/>
        </w:rPr>
        <w:fldChar w:fldCharType="separate"/>
      </w:r>
      <w:ins w:id="83" w:author="PH" w:date="2024-12-09T21:28:00Z" w16du:dateUtc="2024-12-09T20:28:00Z">
        <w:r>
          <w:rPr>
            <w:webHidden/>
          </w:rPr>
          <w:t>8</w:t>
        </w:r>
        <w:r>
          <w:rPr>
            <w:webHidden/>
          </w:rPr>
          <w:fldChar w:fldCharType="end"/>
        </w:r>
        <w:r w:rsidRPr="001221C5">
          <w:rPr>
            <w:rStyle w:val="Hyperlink"/>
          </w:rPr>
          <w:fldChar w:fldCharType="end"/>
        </w:r>
      </w:ins>
    </w:p>
    <w:p w14:paraId="448B007B" w14:textId="61930329" w:rsidR="005672FD" w:rsidRDefault="005672FD">
      <w:pPr>
        <w:pStyle w:val="Verzeichnis2"/>
        <w:rPr>
          <w:ins w:id="84" w:author="PH" w:date="2024-12-09T21:28:00Z" w16du:dateUtc="2024-12-09T20:28:00Z"/>
          <w:rFonts w:asciiTheme="minorHAnsi" w:eastAsiaTheme="minorEastAsia" w:hAnsiTheme="minorHAnsi" w:cstheme="minorBidi"/>
          <w:kern w:val="2"/>
          <w:sz w:val="24"/>
          <w:szCs w:val="24"/>
          <w:lang w:eastAsia="en-GB"/>
          <w14:ligatures w14:val="standardContextual"/>
        </w:rPr>
      </w:pPr>
      <w:ins w:id="85" w:author="PH" w:date="2024-12-09T21:28:00Z" w16du:dateUtc="2024-12-09T20:28:00Z">
        <w:r w:rsidRPr="001221C5">
          <w:rPr>
            <w:rStyle w:val="Hyperlink"/>
          </w:rPr>
          <w:fldChar w:fldCharType="begin"/>
        </w:r>
        <w:r w:rsidRPr="001221C5">
          <w:rPr>
            <w:rStyle w:val="Hyperlink"/>
          </w:rPr>
          <w:instrText xml:space="preserve"> </w:instrText>
        </w:r>
        <w:r>
          <w:instrText>HYPERLINK \l "_Toc184672118"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1.5</w:t>
        </w:r>
        <w:r>
          <w:rPr>
            <w:rFonts w:asciiTheme="minorHAnsi" w:eastAsiaTheme="minorEastAsia" w:hAnsiTheme="minorHAnsi" w:cstheme="minorBidi"/>
            <w:kern w:val="2"/>
            <w:sz w:val="24"/>
            <w:szCs w:val="24"/>
            <w:lang w:eastAsia="en-GB"/>
            <w14:ligatures w14:val="standardContextual"/>
          </w:rPr>
          <w:tab/>
        </w:r>
        <w:r w:rsidRPr="001221C5">
          <w:rPr>
            <w:rStyle w:val="Hyperlink"/>
          </w:rPr>
          <w:t>Namespaces</w:t>
        </w:r>
        <w:r>
          <w:rPr>
            <w:webHidden/>
          </w:rPr>
          <w:tab/>
        </w:r>
        <w:r>
          <w:rPr>
            <w:webHidden/>
          </w:rPr>
          <w:fldChar w:fldCharType="begin"/>
        </w:r>
        <w:r>
          <w:rPr>
            <w:webHidden/>
          </w:rPr>
          <w:instrText xml:space="preserve"> PAGEREF _Toc184672118 \h </w:instrText>
        </w:r>
      </w:ins>
      <w:r>
        <w:rPr>
          <w:webHidden/>
        </w:rPr>
      </w:r>
      <w:r>
        <w:rPr>
          <w:webHidden/>
        </w:rPr>
        <w:fldChar w:fldCharType="separate"/>
      </w:r>
      <w:ins w:id="86" w:author="PH" w:date="2024-12-09T21:28:00Z" w16du:dateUtc="2024-12-09T20:28:00Z">
        <w:r>
          <w:rPr>
            <w:webHidden/>
          </w:rPr>
          <w:t>8</w:t>
        </w:r>
        <w:r>
          <w:rPr>
            <w:webHidden/>
          </w:rPr>
          <w:fldChar w:fldCharType="end"/>
        </w:r>
        <w:r w:rsidRPr="001221C5">
          <w:rPr>
            <w:rStyle w:val="Hyperlink"/>
          </w:rPr>
          <w:fldChar w:fldCharType="end"/>
        </w:r>
      </w:ins>
    </w:p>
    <w:p w14:paraId="239E58DC" w14:textId="5237DA58" w:rsidR="005672FD" w:rsidRDefault="005672FD">
      <w:pPr>
        <w:pStyle w:val="Verzeichnis1"/>
        <w:rPr>
          <w:ins w:id="87" w:author="PH" w:date="2024-12-09T21:28:00Z" w16du:dateUtc="2024-12-09T20:28:00Z"/>
          <w:rFonts w:asciiTheme="minorHAnsi" w:eastAsiaTheme="minorEastAsia" w:hAnsiTheme="minorHAnsi" w:cstheme="minorBidi"/>
          <w:kern w:val="2"/>
          <w:szCs w:val="24"/>
          <w:lang w:eastAsia="en-GB"/>
          <w14:ligatures w14:val="standardContextual"/>
        </w:rPr>
      </w:pPr>
      <w:ins w:id="88" w:author="PH" w:date="2024-12-09T21:28:00Z" w16du:dateUtc="2024-12-09T20:28:00Z">
        <w:r w:rsidRPr="001221C5">
          <w:rPr>
            <w:rStyle w:val="Hyperlink"/>
          </w:rPr>
          <w:fldChar w:fldCharType="begin"/>
        </w:r>
        <w:r w:rsidRPr="001221C5">
          <w:rPr>
            <w:rStyle w:val="Hyperlink"/>
          </w:rPr>
          <w:instrText xml:space="preserve"> </w:instrText>
        </w:r>
        <w:r>
          <w:instrText>HYPERLINK \l "_Toc184672119"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w:t>
        </w:r>
        <w:r>
          <w:rPr>
            <w:rFonts w:asciiTheme="minorHAnsi" w:eastAsiaTheme="minorEastAsia" w:hAnsiTheme="minorHAnsi" w:cstheme="minorBidi"/>
            <w:kern w:val="2"/>
            <w:szCs w:val="24"/>
            <w:lang w:eastAsia="en-GB"/>
            <w14:ligatures w14:val="standardContextual"/>
          </w:rPr>
          <w:tab/>
        </w:r>
        <w:r w:rsidRPr="001221C5">
          <w:rPr>
            <w:rStyle w:val="Hyperlink"/>
          </w:rPr>
          <w:t>The Service Discovery Process</w:t>
        </w:r>
        <w:r>
          <w:rPr>
            <w:webHidden/>
          </w:rPr>
          <w:tab/>
        </w:r>
        <w:r>
          <w:rPr>
            <w:webHidden/>
          </w:rPr>
          <w:fldChar w:fldCharType="begin"/>
        </w:r>
        <w:r>
          <w:rPr>
            <w:webHidden/>
          </w:rPr>
          <w:instrText xml:space="preserve"> PAGEREF _Toc184672119 \h </w:instrText>
        </w:r>
      </w:ins>
      <w:r>
        <w:rPr>
          <w:webHidden/>
        </w:rPr>
      </w:r>
      <w:r>
        <w:rPr>
          <w:webHidden/>
        </w:rPr>
        <w:fldChar w:fldCharType="separate"/>
      </w:r>
      <w:ins w:id="89" w:author="PH" w:date="2024-12-09T21:28:00Z" w16du:dateUtc="2024-12-09T20:28:00Z">
        <w:r>
          <w:rPr>
            <w:webHidden/>
          </w:rPr>
          <w:t>10</w:t>
        </w:r>
        <w:r>
          <w:rPr>
            <w:webHidden/>
          </w:rPr>
          <w:fldChar w:fldCharType="end"/>
        </w:r>
        <w:r w:rsidRPr="001221C5">
          <w:rPr>
            <w:rStyle w:val="Hyperlink"/>
          </w:rPr>
          <w:fldChar w:fldCharType="end"/>
        </w:r>
      </w:ins>
    </w:p>
    <w:p w14:paraId="0CC3B229" w14:textId="145D6CA8" w:rsidR="005672FD" w:rsidRDefault="005672FD">
      <w:pPr>
        <w:pStyle w:val="Verzeichnis2"/>
        <w:rPr>
          <w:ins w:id="90" w:author="PH" w:date="2024-12-09T21:28:00Z" w16du:dateUtc="2024-12-09T20:28:00Z"/>
          <w:rFonts w:asciiTheme="minorHAnsi" w:eastAsiaTheme="minorEastAsia" w:hAnsiTheme="minorHAnsi" w:cstheme="minorBidi"/>
          <w:kern w:val="2"/>
          <w:sz w:val="24"/>
          <w:szCs w:val="24"/>
          <w:lang w:eastAsia="en-GB"/>
          <w14:ligatures w14:val="standardContextual"/>
        </w:rPr>
      </w:pPr>
      <w:ins w:id="91" w:author="PH" w:date="2024-12-09T21:28:00Z" w16du:dateUtc="2024-12-09T20:28:00Z">
        <w:r w:rsidRPr="001221C5">
          <w:rPr>
            <w:rStyle w:val="Hyperlink"/>
          </w:rPr>
          <w:fldChar w:fldCharType="begin"/>
        </w:r>
        <w:r w:rsidRPr="001221C5">
          <w:rPr>
            <w:rStyle w:val="Hyperlink"/>
          </w:rPr>
          <w:instrText xml:space="preserve"> </w:instrText>
        </w:r>
        <w:r>
          <w:instrText>HYPERLINK \l "_Toc184672120"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2.1</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 Metadata Capability Lookup flow</w:t>
        </w:r>
        <w:r>
          <w:rPr>
            <w:webHidden/>
          </w:rPr>
          <w:tab/>
        </w:r>
        <w:r>
          <w:rPr>
            <w:webHidden/>
          </w:rPr>
          <w:fldChar w:fldCharType="begin"/>
        </w:r>
        <w:r>
          <w:rPr>
            <w:webHidden/>
          </w:rPr>
          <w:instrText xml:space="preserve"> PAGEREF _Toc184672120 \h </w:instrText>
        </w:r>
      </w:ins>
      <w:r>
        <w:rPr>
          <w:webHidden/>
        </w:rPr>
      </w:r>
      <w:r>
        <w:rPr>
          <w:webHidden/>
        </w:rPr>
        <w:fldChar w:fldCharType="separate"/>
      </w:r>
      <w:ins w:id="92" w:author="PH" w:date="2024-12-09T21:28:00Z" w16du:dateUtc="2024-12-09T20:28:00Z">
        <w:r>
          <w:rPr>
            <w:webHidden/>
          </w:rPr>
          <w:t>10</w:t>
        </w:r>
        <w:r>
          <w:rPr>
            <w:webHidden/>
          </w:rPr>
          <w:fldChar w:fldCharType="end"/>
        </w:r>
        <w:r w:rsidRPr="001221C5">
          <w:rPr>
            <w:rStyle w:val="Hyperlink"/>
          </w:rPr>
          <w:fldChar w:fldCharType="end"/>
        </w:r>
      </w:ins>
    </w:p>
    <w:p w14:paraId="4A969840" w14:textId="17E64029" w:rsidR="005672FD" w:rsidRDefault="005672FD">
      <w:pPr>
        <w:pStyle w:val="Verzeichnis3"/>
        <w:rPr>
          <w:ins w:id="93" w:author="PH" w:date="2024-12-09T21:28:00Z" w16du:dateUtc="2024-12-09T20:28:00Z"/>
          <w:rFonts w:asciiTheme="minorHAnsi" w:eastAsiaTheme="minorEastAsia" w:hAnsiTheme="minorHAnsi" w:cstheme="minorBidi"/>
          <w:kern w:val="2"/>
          <w:sz w:val="24"/>
          <w:szCs w:val="24"/>
          <w:lang w:eastAsia="en-GB"/>
          <w14:ligatures w14:val="standardContextual"/>
        </w:rPr>
      </w:pPr>
      <w:ins w:id="94" w:author="PH" w:date="2024-12-09T21:28:00Z" w16du:dateUtc="2024-12-09T20:28:00Z">
        <w:r w:rsidRPr="001221C5">
          <w:rPr>
            <w:rStyle w:val="Hyperlink"/>
          </w:rPr>
          <w:fldChar w:fldCharType="begin"/>
        </w:r>
        <w:r w:rsidRPr="001221C5">
          <w:rPr>
            <w:rStyle w:val="Hyperlink"/>
          </w:rPr>
          <w:instrText xml:space="preserve"> </w:instrText>
        </w:r>
        <w:r>
          <w:instrText>HYPERLINK \l "_Toc184672121"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2.1.1</w:t>
        </w:r>
        <w:r>
          <w:rPr>
            <w:rFonts w:asciiTheme="minorHAnsi" w:eastAsiaTheme="minorEastAsia" w:hAnsiTheme="minorHAnsi" w:cstheme="minorBidi"/>
            <w:kern w:val="2"/>
            <w:sz w:val="24"/>
            <w:szCs w:val="24"/>
            <w:lang w:eastAsia="en-GB"/>
            <w14:ligatures w14:val="standardContextual"/>
          </w:rPr>
          <w:tab/>
        </w:r>
        <w:r w:rsidRPr="001221C5">
          <w:rPr>
            <w:rStyle w:val="Hyperlink"/>
          </w:rPr>
          <w:t>Discovering Capabilities associated with a Participant Identifier</w:t>
        </w:r>
        <w:r>
          <w:rPr>
            <w:webHidden/>
          </w:rPr>
          <w:tab/>
        </w:r>
        <w:r>
          <w:rPr>
            <w:webHidden/>
          </w:rPr>
          <w:fldChar w:fldCharType="begin"/>
        </w:r>
        <w:r>
          <w:rPr>
            <w:webHidden/>
          </w:rPr>
          <w:instrText xml:space="preserve"> PAGEREF _Toc184672121 \h </w:instrText>
        </w:r>
      </w:ins>
      <w:r>
        <w:rPr>
          <w:webHidden/>
        </w:rPr>
      </w:r>
      <w:r>
        <w:rPr>
          <w:webHidden/>
        </w:rPr>
        <w:fldChar w:fldCharType="separate"/>
      </w:r>
      <w:ins w:id="95" w:author="PH" w:date="2024-12-09T21:28:00Z" w16du:dateUtc="2024-12-09T20:28:00Z">
        <w:r>
          <w:rPr>
            <w:webHidden/>
          </w:rPr>
          <w:t>11</w:t>
        </w:r>
        <w:r>
          <w:rPr>
            <w:webHidden/>
          </w:rPr>
          <w:fldChar w:fldCharType="end"/>
        </w:r>
        <w:r w:rsidRPr="001221C5">
          <w:rPr>
            <w:rStyle w:val="Hyperlink"/>
          </w:rPr>
          <w:fldChar w:fldCharType="end"/>
        </w:r>
      </w:ins>
    </w:p>
    <w:p w14:paraId="0E5BA26C" w14:textId="3565D96F" w:rsidR="005672FD" w:rsidRDefault="005672FD">
      <w:pPr>
        <w:pStyle w:val="Verzeichnis2"/>
        <w:rPr>
          <w:ins w:id="96" w:author="PH" w:date="2024-12-09T21:28:00Z" w16du:dateUtc="2024-12-09T20:28:00Z"/>
          <w:rFonts w:asciiTheme="minorHAnsi" w:eastAsiaTheme="minorEastAsia" w:hAnsiTheme="minorHAnsi" w:cstheme="minorBidi"/>
          <w:kern w:val="2"/>
          <w:sz w:val="24"/>
          <w:szCs w:val="24"/>
          <w:lang w:eastAsia="en-GB"/>
          <w14:ligatures w14:val="standardContextual"/>
        </w:rPr>
      </w:pPr>
      <w:ins w:id="97" w:author="PH" w:date="2024-12-09T21:28:00Z" w16du:dateUtc="2024-12-09T20:28:00Z">
        <w:r w:rsidRPr="001221C5">
          <w:rPr>
            <w:rStyle w:val="Hyperlink"/>
          </w:rPr>
          <w:fldChar w:fldCharType="begin"/>
        </w:r>
        <w:r w:rsidRPr="001221C5">
          <w:rPr>
            <w:rStyle w:val="Hyperlink"/>
          </w:rPr>
          <w:instrText xml:space="preserve"> </w:instrText>
        </w:r>
        <w:r>
          <w:instrText>HYPERLINK \l "_Toc184672122"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2.2</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 Metadata Publisher Redirection</w:t>
        </w:r>
        <w:r>
          <w:rPr>
            <w:webHidden/>
          </w:rPr>
          <w:tab/>
        </w:r>
        <w:r>
          <w:rPr>
            <w:webHidden/>
          </w:rPr>
          <w:fldChar w:fldCharType="begin"/>
        </w:r>
        <w:r>
          <w:rPr>
            <w:webHidden/>
          </w:rPr>
          <w:instrText xml:space="preserve"> PAGEREF _Toc184672122 \h </w:instrText>
        </w:r>
      </w:ins>
      <w:r>
        <w:rPr>
          <w:webHidden/>
        </w:rPr>
      </w:r>
      <w:r>
        <w:rPr>
          <w:webHidden/>
        </w:rPr>
        <w:fldChar w:fldCharType="separate"/>
      </w:r>
      <w:ins w:id="98" w:author="PH" w:date="2024-12-09T21:28:00Z" w16du:dateUtc="2024-12-09T20:28:00Z">
        <w:r>
          <w:rPr>
            <w:webHidden/>
          </w:rPr>
          <w:t>12</w:t>
        </w:r>
        <w:r>
          <w:rPr>
            <w:webHidden/>
          </w:rPr>
          <w:fldChar w:fldCharType="end"/>
        </w:r>
        <w:r w:rsidRPr="001221C5">
          <w:rPr>
            <w:rStyle w:val="Hyperlink"/>
          </w:rPr>
          <w:fldChar w:fldCharType="end"/>
        </w:r>
      </w:ins>
    </w:p>
    <w:p w14:paraId="6C72D489" w14:textId="20224EA7" w:rsidR="005672FD" w:rsidRDefault="005672FD">
      <w:pPr>
        <w:pStyle w:val="Verzeichnis1"/>
        <w:rPr>
          <w:ins w:id="99" w:author="PH" w:date="2024-12-09T21:28:00Z" w16du:dateUtc="2024-12-09T20:28:00Z"/>
          <w:rFonts w:asciiTheme="minorHAnsi" w:eastAsiaTheme="minorEastAsia" w:hAnsiTheme="minorHAnsi" w:cstheme="minorBidi"/>
          <w:kern w:val="2"/>
          <w:szCs w:val="24"/>
          <w:lang w:eastAsia="en-GB"/>
          <w14:ligatures w14:val="standardContextual"/>
        </w:rPr>
      </w:pPr>
      <w:ins w:id="100" w:author="PH" w:date="2024-12-09T21:28:00Z" w16du:dateUtc="2024-12-09T20:28:00Z">
        <w:r w:rsidRPr="001221C5">
          <w:rPr>
            <w:rStyle w:val="Hyperlink"/>
          </w:rPr>
          <w:fldChar w:fldCharType="begin"/>
        </w:r>
        <w:r w:rsidRPr="001221C5">
          <w:rPr>
            <w:rStyle w:val="Hyperlink"/>
          </w:rPr>
          <w:instrText xml:space="preserve"> </w:instrText>
        </w:r>
        <w:r>
          <w:instrText>HYPERLINK \l "_Toc184672123"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3</w:t>
        </w:r>
        <w:r>
          <w:rPr>
            <w:rFonts w:asciiTheme="minorHAnsi" w:eastAsiaTheme="minorEastAsia" w:hAnsiTheme="minorHAnsi" w:cstheme="minorBidi"/>
            <w:kern w:val="2"/>
            <w:szCs w:val="24"/>
            <w:lang w:eastAsia="en-GB"/>
            <w14:ligatures w14:val="standardContextual"/>
          </w:rPr>
          <w:tab/>
        </w:r>
        <w:r w:rsidRPr="001221C5">
          <w:rPr>
            <w:rStyle w:val="Hyperlink"/>
          </w:rPr>
          <w:t>Interface model</w:t>
        </w:r>
        <w:r>
          <w:rPr>
            <w:webHidden/>
          </w:rPr>
          <w:tab/>
        </w:r>
        <w:r>
          <w:rPr>
            <w:webHidden/>
          </w:rPr>
          <w:fldChar w:fldCharType="begin"/>
        </w:r>
        <w:r>
          <w:rPr>
            <w:webHidden/>
          </w:rPr>
          <w:instrText xml:space="preserve"> PAGEREF _Toc184672123 \h </w:instrText>
        </w:r>
      </w:ins>
      <w:r>
        <w:rPr>
          <w:webHidden/>
        </w:rPr>
      </w:r>
      <w:r>
        <w:rPr>
          <w:webHidden/>
        </w:rPr>
        <w:fldChar w:fldCharType="separate"/>
      </w:r>
      <w:ins w:id="101" w:author="PH" w:date="2024-12-09T21:28:00Z" w16du:dateUtc="2024-12-09T20:28:00Z">
        <w:r>
          <w:rPr>
            <w:webHidden/>
          </w:rPr>
          <w:t>15</w:t>
        </w:r>
        <w:r>
          <w:rPr>
            <w:webHidden/>
          </w:rPr>
          <w:fldChar w:fldCharType="end"/>
        </w:r>
        <w:r w:rsidRPr="001221C5">
          <w:rPr>
            <w:rStyle w:val="Hyperlink"/>
          </w:rPr>
          <w:fldChar w:fldCharType="end"/>
        </w:r>
      </w:ins>
    </w:p>
    <w:p w14:paraId="0C507AAB" w14:textId="179A8AE0" w:rsidR="005672FD" w:rsidRDefault="005672FD">
      <w:pPr>
        <w:pStyle w:val="Verzeichnis1"/>
        <w:rPr>
          <w:ins w:id="102" w:author="PH" w:date="2024-12-09T21:28:00Z" w16du:dateUtc="2024-12-09T20:28:00Z"/>
          <w:rFonts w:asciiTheme="minorHAnsi" w:eastAsiaTheme="minorEastAsia" w:hAnsiTheme="minorHAnsi" w:cstheme="minorBidi"/>
          <w:kern w:val="2"/>
          <w:szCs w:val="24"/>
          <w:lang w:eastAsia="en-GB"/>
          <w14:ligatures w14:val="standardContextual"/>
        </w:rPr>
      </w:pPr>
      <w:ins w:id="103" w:author="PH" w:date="2024-12-09T21:28:00Z" w16du:dateUtc="2024-12-09T20:28:00Z">
        <w:r w:rsidRPr="001221C5">
          <w:rPr>
            <w:rStyle w:val="Hyperlink"/>
          </w:rPr>
          <w:fldChar w:fldCharType="begin"/>
        </w:r>
        <w:r w:rsidRPr="001221C5">
          <w:rPr>
            <w:rStyle w:val="Hyperlink"/>
          </w:rPr>
          <w:instrText xml:space="preserve"> </w:instrText>
        </w:r>
        <w:r>
          <w:instrText>HYPERLINK \l "_Toc184672124"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w:t>
        </w:r>
        <w:r>
          <w:rPr>
            <w:rFonts w:asciiTheme="minorHAnsi" w:eastAsiaTheme="minorEastAsia" w:hAnsiTheme="minorHAnsi" w:cstheme="minorBidi"/>
            <w:kern w:val="2"/>
            <w:szCs w:val="24"/>
            <w:lang w:eastAsia="en-GB"/>
            <w14:ligatures w14:val="standardContextual"/>
          </w:rPr>
          <w:tab/>
        </w:r>
        <w:r w:rsidRPr="001221C5">
          <w:rPr>
            <w:rStyle w:val="Hyperlink"/>
          </w:rPr>
          <w:t>Data model</w:t>
        </w:r>
        <w:r>
          <w:rPr>
            <w:webHidden/>
          </w:rPr>
          <w:tab/>
        </w:r>
        <w:r>
          <w:rPr>
            <w:webHidden/>
          </w:rPr>
          <w:fldChar w:fldCharType="begin"/>
        </w:r>
        <w:r>
          <w:rPr>
            <w:webHidden/>
          </w:rPr>
          <w:instrText xml:space="preserve"> PAGEREF _Toc184672124 \h </w:instrText>
        </w:r>
      </w:ins>
      <w:r>
        <w:rPr>
          <w:webHidden/>
        </w:rPr>
      </w:r>
      <w:r>
        <w:rPr>
          <w:webHidden/>
        </w:rPr>
        <w:fldChar w:fldCharType="separate"/>
      </w:r>
      <w:ins w:id="104" w:author="PH" w:date="2024-12-09T21:28:00Z" w16du:dateUtc="2024-12-09T20:28:00Z">
        <w:r>
          <w:rPr>
            <w:webHidden/>
          </w:rPr>
          <w:t>16</w:t>
        </w:r>
        <w:r>
          <w:rPr>
            <w:webHidden/>
          </w:rPr>
          <w:fldChar w:fldCharType="end"/>
        </w:r>
        <w:r w:rsidRPr="001221C5">
          <w:rPr>
            <w:rStyle w:val="Hyperlink"/>
          </w:rPr>
          <w:fldChar w:fldCharType="end"/>
        </w:r>
      </w:ins>
    </w:p>
    <w:p w14:paraId="067E9F02" w14:textId="5EBD92AD" w:rsidR="005672FD" w:rsidRDefault="005672FD">
      <w:pPr>
        <w:pStyle w:val="Verzeichnis2"/>
        <w:rPr>
          <w:ins w:id="105" w:author="PH" w:date="2024-12-09T21:28:00Z" w16du:dateUtc="2024-12-09T20:28:00Z"/>
          <w:rFonts w:asciiTheme="minorHAnsi" w:eastAsiaTheme="minorEastAsia" w:hAnsiTheme="minorHAnsi" w:cstheme="minorBidi"/>
          <w:kern w:val="2"/>
          <w:sz w:val="24"/>
          <w:szCs w:val="24"/>
          <w:lang w:eastAsia="en-GB"/>
          <w14:ligatures w14:val="standardContextual"/>
        </w:rPr>
      </w:pPr>
      <w:ins w:id="106" w:author="PH" w:date="2024-12-09T21:28:00Z" w16du:dateUtc="2024-12-09T20:28:00Z">
        <w:r w:rsidRPr="001221C5">
          <w:rPr>
            <w:rStyle w:val="Hyperlink"/>
          </w:rPr>
          <w:fldChar w:fldCharType="begin"/>
        </w:r>
        <w:r w:rsidRPr="001221C5">
          <w:rPr>
            <w:rStyle w:val="Hyperlink"/>
          </w:rPr>
          <w:instrText xml:space="preserve"> </w:instrText>
        </w:r>
        <w:r>
          <w:instrText>HYPERLINK \l "_Toc184672125"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4.1</w:t>
        </w:r>
        <w:r>
          <w:rPr>
            <w:rFonts w:asciiTheme="minorHAnsi" w:eastAsiaTheme="minorEastAsia" w:hAnsiTheme="minorHAnsi" w:cstheme="minorBidi"/>
            <w:kern w:val="2"/>
            <w:sz w:val="24"/>
            <w:szCs w:val="24"/>
            <w:lang w:eastAsia="en-GB"/>
            <w14:ligatures w14:val="standardContextual"/>
          </w:rPr>
          <w:tab/>
        </w:r>
        <w:r w:rsidRPr="001221C5">
          <w:rPr>
            <w:rStyle w:val="Hyperlink"/>
          </w:rPr>
          <w:t>On extension points</w:t>
        </w:r>
        <w:r>
          <w:rPr>
            <w:webHidden/>
          </w:rPr>
          <w:tab/>
        </w:r>
        <w:r>
          <w:rPr>
            <w:webHidden/>
          </w:rPr>
          <w:fldChar w:fldCharType="begin"/>
        </w:r>
        <w:r>
          <w:rPr>
            <w:webHidden/>
          </w:rPr>
          <w:instrText xml:space="preserve"> PAGEREF _Toc184672125 \h </w:instrText>
        </w:r>
      </w:ins>
      <w:r>
        <w:rPr>
          <w:webHidden/>
        </w:rPr>
      </w:r>
      <w:r>
        <w:rPr>
          <w:webHidden/>
        </w:rPr>
        <w:fldChar w:fldCharType="separate"/>
      </w:r>
      <w:ins w:id="107" w:author="PH" w:date="2024-12-09T21:28:00Z" w16du:dateUtc="2024-12-09T20:28:00Z">
        <w:r>
          <w:rPr>
            <w:webHidden/>
          </w:rPr>
          <w:t>16</w:t>
        </w:r>
        <w:r>
          <w:rPr>
            <w:webHidden/>
          </w:rPr>
          <w:fldChar w:fldCharType="end"/>
        </w:r>
        <w:r w:rsidRPr="001221C5">
          <w:rPr>
            <w:rStyle w:val="Hyperlink"/>
          </w:rPr>
          <w:fldChar w:fldCharType="end"/>
        </w:r>
      </w:ins>
    </w:p>
    <w:p w14:paraId="42A6BBA2" w14:textId="3D2372FF" w:rsidR="005672FD" w:rsidRDefault="005672FD">
      <w:pPr>
        <w:pStyle w:val="Verzeichnis3"/>
        <w:rPr>
          <w:ins w:id="108" w:author="PH" w:date="2024-12-09T21:28:00Z" w16du:dateUtc="2024-12-09T20:28:00Z"/>
          <w:rFonts w:asciiTheme="minorHAnsi" w:eastAsiaTheme="minorEastAsia" w:hAnsiTheme="minorHAnsi" w:cstheme="minorBidi"/>
          <w:kern w:val="2"/>
          <w:sz w:val="24"/>
          <w:szCs w:val="24"/>
          <w:lang w:eastAsia="en-GB"/>
          <w14:ligatures w14:val="standardContextual"/>
        </w:rPr>
      </w:pPr>
      <w:ins w:id="109" w:author="PH" w:date="2024-12-09T21:28:00Z" w16du:dateUtc="2024-12-09T20:28:00Z">
        <w:r w:rsidRPr="001221C5">
          <w:rPr>
            <w:rStyle w:val="Hyperlink"/>
          </w:rPr>
          <w:fldChar w:fldCharType="begin"/>
        </w:r>
        <w:r w:rsidRPr="001221C5">
          <w:rPr>
            <w:rStyle w:val="Hyperlink"/>
          </w:rPr>
          <w:instrText xml:space="preserve"> </w:instrText>
        </w:r>
        <w:r>
          <w:instrText>HYPERLINK \l "_Toc184672126"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4.1.1</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Semantics and use</w:t>
        </w:r>
        <w:r>
          <w:rPr>
            <w:webHidden/>
          </w:rPr>
          <w:tab/>
        </w:r>
        <w:r>
          <w:rPr>
            <w:webHidden/>
          </w:rPr>
          <w:fldChar w:fldCharType="begin"/>
        </w:r>
        <w:r>
          <w:rPr>
            <w:webHidden/>
          </w:rPr>
          <w:instrText xml:space="preserve"> PAGEREF _Toc184672126 \h </w:instrText>
        </w:r>
      </w:ins>
      <w:r>
        <w:rPr>
          <w:webHidden/>
        </w:rPr>
      </w:r>
      <w:r>
        <w:rPr>
          <w:webHidden/>
        </w:rPr>
        <w:fldChar w:fldCharType="separate"/>
      </w:r>
      <w:ins w:id="110" w:author="PH" w:date="2024-12-09T21:28:00Z" w16du:dateUtc="2024-12-09T20:28:00Z">
        <w:r>
          <w:rPr>
            <w:webHidden/>
          </w:rPr>
          <w:t>16</w:t>
        </w:r>
        <w:r>
          <w:rPr>
            <w:webHidden/>
          </w:rPr>
          <w:fldChar w:fldCharType="end"/>
        </w:r>
        <w:r w:rsidRPr="001221C5">
          <w:rPr>
            <w:rStyle w:val="Hyperlink"/>
          </w:rPr>
          <w:fldChar w:fldCharType="end"/>
        </w:r>
      </w:ins>
    </w:p>
    <w:p w14:paraId="117920A1" w14:textId="16D36934" w:rsidR="005672FD" w:rsidRDefault="005672FD">
      <w:pPr>
        <w:pStyle w:val="Verzeichnis2"/>
        <w:rPr>
          <w:ins w:id="111" w:author="PH" w:date="2024-12-09T21:28:00Z" w16du:dateUtc="2024-12-09T20:28:00Z"/>
          <w:rFonts w:asciiTheme="minorHAnsi" w:eastAsiaTheme="minorEastAsia" w:hAnsiTheme="minorHAnsi" w:cstheme="minorBidi"/>
          <w:kern w:val="2"/>
          <w:sz w:val="24"/>
          <w:szCs w:val="24"/>
          <w:lang w:eastAsia="en-GB"/>
          <w14:ligatures w14:val="standardContextual"/>
        </w:rPr>
      </w:pPr>
      <w:ins w:id="112" w:author="PH" w:date="2024-12-09T21:28:00Z" w16du:dateUtc="2024-12-09T20:28:00Z">
        <w:r w:rsidRPr="001221C5">
          <w:rPr>
            <w:rStyle w:val="Hyperlink"/>
          </w:rPr>
          <w:fldChar w:fldCharType="begin"/>
        </w:r>
        <w:r w:rsidRPr="001221C5">
          <w:rPr>
            <w:rStyle w:val="Hyperlink"/>
          </w:rPr>
          <w:instrText xml:space="preserve"> </w:instrText>
        </w:r>
        <w:r>
          <w:instrText>HYPERLINK \l "_Toc184672127"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4.2</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ServiceGroup</w:t>
        </w:r>
        <w:r>
          <w:rPr>
            <w:webHidden/>
          </w:rPr>
          <w:tab/>
        </w:r>
        <w:r>
          <w:rPr>
            <w:webHidden/>
          </w:rPr>
          <w:fldChar w:fldCharType="begin"/>
        </w:r>
        <w:r>
          <w:rPr>
            <w:webHidden/>
          </w:rPr>
          <w:instrText xml:space="preserve"> PAGEREF _Toc184672127 \h </w:instrText>
        </w:r>
      </w:ins>
      <w:r>
        <w:rPr>
          <w:webHidden/>
        </w:rPr>
      </w:r>
      <w:r>
        <w:rPr>
          <w:webHidden/>
        </w:rPr>
        <w:fldChar w:fldCharType="separate"/>
      </w:r>
      <w:ins w:id="113" w:author="PH" w:date="2024-12-09T21:28:00Z" w16du:dateUtc="2024-12-09T20:28:00Z">
        <w:r>
          <w:rPr>
            <w:webHidden/>
          </w:rPr>
          <w:t>16</w:t>
        </w:r>
        <w:r>
          <w:rPr>
            <w:webHidden/>
          </w:rPr>
          <w:fldChar w:fldCharType="end"/>
        </w:r>
        <w:r w:rsidRPr="001221C5">
          <w:rPr>
            <w:rStyle w:val="Hyperlink"/>
          </w:rPr>
          <w:fldChar w:fldCharType="end"/>
        </w:r>
      </w:ins>
    </w:p>
    <w:p w14:paraId="6EE56DBE" w14:textId="0ED8754D" w:rsidR="005672FD" w:rsidRDefault="005672FD">
      <w:pPr>
        <w:pStyle w:val="Verzeichnis3"/>
        <w:rPr>
          <w:ins w:id="114" w:author="PH" w:date="2024-12-09T21:28:00Z" w16du:dateUtc="2024-12-09T20:28:00Z"/>
          <w:rFonts w:asciiTheme="minorHAnsi" w:eastAsiaTheme="minorEastAsia" w:hAnsiTheme="minorHAnsi" w:cstheme="minorBidi"/>
          <w:kern w:val="2"/>
          <w:sz w:val="24"/>
          <w:szCs w:val="24"/>
          <w:lang w:eastAsia="en-GB"/>
          <w14:ligatures w14:val="standardContextual"/>
        </w:rPr>
      </w:pPr>
      <w:ins w:id="115" w:author="PH" w:date="2024-12-09T21:28:00Z" w16du:dateUtc="2024-12-09T20:28:00Z">
        <w:r w:rsidRPr="001221C5">
          <w:rPr>
            <w:rStyle w:val="Hyperlink"/>
          </w:rPr>
          <w:fldChar w:fldCharType="begin"/>
        </w:r>
        <w:r w:rsidRPr="001221C5">
          <w:rPr>
            <w:rStyle w:val="Hyperlink"/>
          </w:rPr>
          <w:instrText xml:space="preserve"> </w:instrText>
        </w:r>
        <w:r>
          <w:instrText>HYPERLINK \l "_Toc184672128"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4.2.1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_Toc184672128 \h </w:instrText>
        </w:r>
      </w:ins>
      <w:r>
        <w:rPr>
          <w:webHidden/>
        </w:rPr>
      </w:r>
      <w:r>
        <w:rPr>
          <w:webHidden/>
        </w:rPr>
        <w:fldChar w:fldCharType="separate"/>
      </w:r>
      <w:ins w:id="116" w:author="PH" w:date="2024-12-09T21:28:00Z" w16du:dateUtc="2024-12-09T20:28:00Z">
        <w:r>
          <w:rPr>
            <w:webHidden/>
          </w:rPr>
          <w:t>17</w:t>
        </w:r>
        <w:r>
          <w:rPr>
            <w:webHidden/>
          </w:rPr>
          <w:fldChar w:fldCharType="end"/>
        </w:r>
        <w:r w:rsidRPr="001221C5">
          <w:rPr>
            <w:rStyle w:val="Hyperlink"/>
          </w:rPr>
          <w:fldChar w:fldCharType="end"/>
        </w:r>
      </w:ins>
    </w:p>
    <w:p w14:paraId="72B00722" w14:textId="5C0F832A" w:rsidR="005672FD" w:rsidRDefault="005672FD">
      <w:pPr>
        <w:pStyle w:val="Verzeichnis2"/>
        <w:rPr>
          <w:ins w:id="117" w:author="PH" w:date="2024-12-09T21:28:00Z" w16du:dateUtc="2024-12-09T20:28:00Z"/>
          <w:rFonts w:asciiTheme="minorHAnsi" w:eastAsiaTheme="minorEastAsia" w:hAnsiTheme="minorHAnsi" w:cstheme="minorBidi"/>
          <w:kern w:val="2"/>
          <w:sz w:val="24"/>
          <w:szCs w:val="24"/>
          <w:lang w:eastAsia="en-GB"/>
          <w14:ligatures w14:val="standardContextual"/>
        </w:rPr>
      </w:pPr>
      <w:ins w:id="118" w:author="PH" w:date="2024-12-09T21:28:00Z" w16du:dateUtc="2024-12-09T20:28:00Z">
        <w:r w:rsidRPr="001221C5">
          <w:rPr>
            <w:rStyle w:val="Hyperlink"/>
          </w:rPr>
          <w:fldChar w:fldCharType="begin"/>
        </w:r>
        <w:r w:rsidRPr="001221C5">
          <w:rPr>
            <w:rStyle w:val="Hyperlink"/>
          </w:rPr>
          <w:instrText xml:space="preserve"> </w:instrText>
        </w:r>
        <w:r>
          <w:instrText>HYPERLINK \l "_Toc184672129"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4.3</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ServiceMetadata</w:t>
        </w:r>
        <w:r>
          <w:rPr>
            <w:webHidden/>
          </w:rPr>
          <w:tab/>
        </w:r>
        <w:r>
          <w:rPr>
            <w:webHidden/>
          </w:rPr>
          <w:fldChar w:fldCharType="begin"/>
        </w:r>
        <w:r>
          <w:rPr>
            <w:webHidden/>
          </w:rPr>
          <w:instrText xml:space="preserve"> PAGEREF _Toc184672129 \h </w:instrText>
        </w:r>
      </w:ins>
      <w:r>
        <w:rPr>
          <w:webHidden/>
        </w:rPr>
      </w:r>
      <w:r>
        <w:rPr>
          <w:webHidden/>
        </w:rPr>
        <w:fldChar w:fldCharType="separate"/>
      </w:r>
      <w:ins w:id="119" w:author="PH" w:date="2024-12-09T21:28:00Z" w16du:dateUtc="2024-12-09T20:28:00Z">
        <w:r>
          <w:rPr>
            <w:webHidden/>
          </w:rPr>
          <w:t>17</w:t>
        </w:r>
        <w:r>
          <w:rPr>
            <w:webHidden/>
          </w:rPr>
          <w:fldChar w:fldCharType="end"/>
        </w:r>
        <w:r w:rsidRPr="001221C5">
          <w:rPr>
            <w:rStyle w:val="Hyperlink"/>
          </w:rPr>
          <w:fldChar w:fldCharType="end"/>
        </w:r>
      </w:ins>
    </w:p>
    <w:p w14:paraId="660E9FF5" w14:textId="38B9FF75" w:rsidR="005672FD" w:rsidRDefault="005672FD">
      <w:pPr>
        <w:pStyle w:val="Verzeichnis3"/>
        <w:rPr>
          <w:ins w:id="120" w:author="PH" w:date="2024-12-09T21:28:00Z" w16du:dateUtc="2024-12-09T20:28:00Z"/>
          <w:rFonts w:asciiTheme="minorHAnsi" w:eastAsiaTheme="minorEastAsia" w:hAnsiTheme="minorHAnsi" w:cstheme="minorBidi"/>
          <w:kern w:val="2"/>
          <w:sz w:val="24"/>
          <w:szCs w:val="24"/>
          <w:lang w:eastAsia="en-GB"/>
          <w14:ligatures w14:val="standardContextual"/>
        </w:rPr>
      </w:pPr>
      <w:ins w:id="121" w:author="PH" w:date="2024-12-09T21:28:00Z" w16du:dateUtc="2024-12-09T20:28:00Z">
        <w:r w:rsidRPr="001221C5">
          <w:rPr>
            <w:rStyle w:val="Hyperlink"/>
          </w:rPr>
          <w:fldChar w:fldCharType="begin"/>
        </w:r>
        <w:r w:rsidRPr="001221C5">
          <w:rPr>
            <w:rStyle w:val="Hyperlink"/>
          </w:rPr>
          <w:instrText xml:space="preserve"> </w:instrText>
        </w:r>
        <w:r>
          <w:instrText>HYPERLINK \l "_Toc184672130"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4.3.1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_Toc184672130 \h </w:instrText>
        </w:r>
      </w:ins>
      <w:r>
        <w:rPr>
          <w:webHidden/>
        </w:rPr>
      </w:r>
      <w:r>
        <w:rPr>
          <w:webHidden/>
        </w:rPr>
        <w:fldChar w:fldCharType="separate"/>
      </w:r>
      <w:ins w:id="122" w:author="PH" w:date="2024-12-09T21:28:00Z" w16du:dateUtc="2024-12-09T20:28:00Z">
        <w:r>
          <w:rPr>
            <w:webHidden/>
          </w:rPr>
          <w:t>22</w:t>
        </w:r>
        <w:r>
          <w:rPr>
            <w:webHidden/>
          </w:rPr>
          <w:fldChar w:fldCharType="end"/>
        </w:r>
        <w:r w:rsidRPr="001221C5">
          <w:rPr>
            <w:rStyle w:val="Hyperlink"/>
          </w:rPr>
          <w:fldChar w:fldCharType="end"/>
        </w:r>
      </w:ins>
    </w:p>
    <w:p w14:paraId="5A1B568A" w14:textId="2B0D1FB0" w:rsidR="005672FD" w:rsidRDefault="005672FD">
      <w:pPr>
        <w:pStyle w:val="Verzeichnis2"/>
        <w:rPr>
          <w:ins w:id="123" w:author="PH" w:date="2024-12-09T21:28:00Z" w16du:dateUtc="2024-12-09T20:28:00Z"/>
          <w:rFonts w:asciiTheme="minorHAnsi" w:eastAsiaTheme="minorEastAsia" w:hAnsiTheme="minorHAnsi" w:cstheme="minorBidi"/>
          <w:kern w:val="2"/>
          <w:sz w:val="24"/>
          <w:szCs w:val="24"/>
          <w:lang w:eastAsia="en-GB"/>
          <w14:ligatures w14:val="standardContextual"/>
        </w:rPr>
      </w:pPr>
      <w:ins w:id="124" w:author="PH" w:date="2024-12-09T21:28:00Z" w16du:dateUtc="2024-12-09T20:28:00Z">
        <w:r w:rsidRPr="001221C5">
          <w:rPr>
            <w:rStyle w:val="Hyperlink"/>
          </w:rPr>
          <w:fldChar w:fldCharType="begin"/>
        </w:r>
        <w:r w:rsidRPr="001221C5">
          <w:rPr>
            <w:rStyle w:val="Hyperlink"/>
          </w:rPr>
          <w:instrText xml:space="preserve"> </w:instrText>
        </w:r>
        <w:r>
          <w:instrText>HYPERLINK \l "_Toc184672131"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w:t>
        </w:r>
        <w:r>
          <w:rPr>
            <w:rFonts w:asciiTheme="minorHAnsi" w:eastAsiaTheme="minorEastAsia" w:hAnsiTheme="minorHAnsi" w:cstheme="minorBidi"/>
            <w:kern w:val="2"/>
            <w:sz w:val="24"/>
            <w:szCs w:val="24"/>
            <w:lang w:eastAsia="en-GB"/>
            <w14:ligatures w14:val="standardContextual"/>
          </w:rPr>
          <w:tab/>
        </w:r>
        <w:r w:rsidRPr="001221C5">
          <w:rPr>
            <w:rStyle w:val="Hyperlink"/>
          </w:rPr>
          <w:t>SignedServiceMetadata</w:t>
        </w:r>
        <w:r>
          <w:rPr>
            <w:webHidden/>
          </w:rPr>
          <w:tab/>
        </w:r>
        <w:r>
          <w:rPr>
            <w:webHidden/>
          </w:rPr>
          <w:fldChar w:fldCharType="begin"/>
        </w:r>
        <w:r>
          <w:rPr>
            <w:webHidden/>
          </w:rPr>
          <w:instrText xml:space="preserve"> PAGEREF _Toc184672131 \h </w:instrText>
        </w:r>
      </w:ins>
      <w:r>
        <w:rPr>
          <w:webHidden/>
        </w:rPr>
      </w:r>
      <w:r>
        <w:rPr>
          <w:webHidden/>
        </w:rPr>
        <w:fldChar w:fldCharType="separate"/>
      </w:r>
      <w:ins w:id="125" w:author="PH" w:date="2024-12-09T21:28:00Z" w16du:dateUtc="2024-12-09T20:28:00Z">
        <w:r>
          <w:rPr>
            <w:webHidden/>
          </w:rPr>
          <w:t>22</w:t>
        </w:r>
        <w:r>
          <w:rPr>
            <w:webHidden/>
          </w:rPr>
          <w:fldChar w:fldCharType="end"/>
        </w:r>
        <w:r w:rsidRPr="001221C5">
          <w:rPr>
            <w:rStyle w:val="Hyperlink"/>
          </w:rPr>
          <w:fldChar w:fldCharType="end"/>
        </w:r>
      </w:ins>
    </w:p>
    <w:p w14:paraId="65D3D27C" w14:textId="18DB5EAB" w:rsidR="005672FD" w:rsidRDefault="005672FD">
      <w:pPr>
        <w:pStyle w:val="Verzeichnis3"/>
        <w:rPr>
          <w:ins w:id="126" w:author="PH" w:date="2024-12-09T21:28:00Z" w16du:dateUtc="2024-12-09T20:28:00Z"/>
          <w:rFonts w:asciiTheme="minorHAnsi" w:eastAsiaTheme="minorEastAsia" w:hAnsiTheme="minorHAnsi" w:cstheme="minorBidi"/>
          <w:kern w:val="2"/>
          <w:sz w:val="24"/>
          <w:szCs w:val="24"/>
          <w:lang w:eastAsia="en-GB"/>
          <w14:ligatures w14:val="standardContextual"/>
        </w:rPr>
      </w:pPr>
      <w:ins w:id="127" w:author="PH" w:date="2024-12-09T21:28:00Z" w16du:dateUtc="2024-12-09T20:28:00Z">
        <w:r w:rsidRPr="001221C5">
          <w:rPr>
            <w:rStyle w:val="Hyperlink"/>
          </w:rPr>
          <w:fldChar w:fldCharType="begin"/>
        </w:r>
        <w:r w:rsidRPr="001221C5">
          <w:rPr>
            <w:rStyle w:val="Hyperlink"/>
          </w:rPr>
          <w:instrText xml:space="preserve"> </w:instrText>
        </w:r>
        <w:r>
          <w:instrText>HYPERLINK \l "_Toc184672132"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_Toc184672132 \h </w:instrText>
        </w:r>
      </w:ins>
      <w:r>
        <w:rPr>
          <w:webHidden/>
        </w:rPr>
      </w:r>
      <w:r>
        <w:rPr>
          <w:webHidden/>
        </w:rPr>
        <w:fldChar w:fldCharType="separate"/>
      </w:r>
      <w:ins w:id="128" w:author="PH" w:date="2024-12-09T21:28:00Z" w16du:dateUtc="2024-12-09T20:28:00Z">
        <w:r>
          <w:rPr>
            <w:webHidden/>
          </w:rPr>
          <w:t>22</w:t>
        </w:r>
        <w:r>
          <w:rPr>
            <w:webHidden/>
          </w:rPr>
          <w:fldChar w:fldCharType="end"/>
        </w:r>
        <w:r w:rsidRPr="001221C5">
          <w:rPr>
            <w:rStyle w:val="Hyperlink"/>
          </w:rPr>
          <w:fldChar w:fldCharType="end"/>
        </w:r>
      </w:ins>
    </w:p>
    <w:p w14:paraId="0A3EBD89" w14:textId="29D54EB4" w:rsidR="005672FD" w:rsidRDefault="005672FD">
      <w:pPr>
        <w:pStyle w:val="Verzeichnis3"/>
        <w:rPr>
          <w:ins w:id="129" w:author="PH" w:date="2024-12-09T21:28:00Z" w16du:dateUtc="2024-12-09T20:28:00Z"/>
          <w:rFonts w:asciiTheme="minorHAnsi" w:eastAsiaTheme="minorEastAsia" w:hAnsiTheme="minorHAnsi" w:cstheme="minorBidi"/>
          <w:kern w:val="2"/>
          <w:sz w:val="24"/>
          <w:szCs w:val="24"/>
          <w:lang w:eastAsia="en-GB"/>
          <w14:ligatures w14:val="standardContextual"/>
        </w:rPr>
      </w:pPr>
      <w:ins w:id="130" w:author="PH" w:date="2024-12-09T21:28:00Z" w16du:dateUtc="2024-12-09T20:28:00Z">
        <w:r w:rsidRPr="001221C5">
          <w:rPr>
            <w:rStyle w:val="Hyperlink"/>
          </w:rPr>
          <w:fldChar w:fldCharType="begin"/>
        </w:r>
        <w:r w:rsidRPr="001221C5">
          <w:rPr>
            <w:rStyle w:val="Hyperlink"/>
          </w:rPr>
          <w:instrText xml:space="preserve"> </w:instrText>
        </w:r>
        <w:r>
          <w:instrText>HYPERLINK \l "_Toc184672133"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4.4.2</w:t>
        </w:r>
        <w:r>
          <w:rPr>
            <w:rFonts w:asciiTheme="minorHAnsi" w:eastAsiaTheme="minorEastAsia" w:hAnsiTheme="minorHAnsi" w:cstheme="minorBidi"/>
            <w:kern w:val="2"/>
            <w:sz w:val="24"/>
            <w:szCs w:val="24"/>
            <w:lang w:eastAsia="en-GB"/>
            <w14:ligatures w14:val="standardContextual"/>
          </w:rPr>
          <w:tab/>
        </w:r>
        <w:r w:rsidRPr="001221C5">
          <w:rPr>
            <w:rStyle w:val="Hyperlink"/>
          </w:rPr>
          <w:t>Redirect, non-normative example</w:t>
        </w:r>
        <w:r>
          <w:rPr>
            <w:webHidden/>
          </w:rPr>
          <w:tab/>
        </w:r>
        <w:r>
          <w:rPr>
            <w:webHidden/>
          </w:rPr>
          <w:fldChar w:fldCharType="begin"/>
        </w:r>
        <w:r>
          <w:rPr>
            <w:webHidden/>
          </w:rPr>
          <w:instrText xml:space="preserve"> PAGEREF _Toc184672133 \h </w:instrText>
        </w:r>
      </w:ins>
      <w:r>
        <w:rPr>
          <w:webHidden/>
        </w:rPr>
      </w:r>
      <w:r>
        <w:rPr>
          <w:webHidden/>
        </w:rPr>
        <w:fldChar w:fldCharType="separate"/>
      </w:r>
      <w:ins w:id="131" w:author="PH" w:date="2024-12-09T21:28:00Z" w16du:dateUtc="2024-12-09T20:28:00Z">
        <w:r>
          <w:rPr>
            <w:webHidden/>
          </w:rPr>
          <w:t>23</w:t>
        </w:r>
        <w:r>
          <w:rPr>
            <w:webHidden/>
          </w:rPr>
          <w:fldChar w:fldCharType="end"/>
        </w:r>
        <w:r w:rsidRPr="001221C5">
          <w:rPr>
            <w:rStyle w:val="Hyperlink"/>
          </w:rPr>
          <w:fldChar w:fldCharType="end"/>
        </w:r>
      </w:ins>
    </w:p>
    <w:p w14:paraId="23F9E61F" w14:textId="34A4A8AA" w:rsidR="005672FD" w:rsidRDefault="005672FD">
      <w:pPr>
        <w:pStyle w:val="Verzeichnis1"/>
        <w:rPr>
          <w:ins w:id="132" w:author="PH" w:date="2024-12-09T21:28:00Z" w16du:dateUtc="2024-12-09T20:28:00Z"/>
          <w:rFonts w:asciiTheme="minorHAnsi" w:eastAsiaTheme="minorEastAsia" w:hAnsiTheme="minorHAnsi" w:cstheme="minorBidi"/>
          <w:kern w:val="2"/>
          <w:szCs w:val="24"/>
          <w:lang w:eastAsia="en-GB"/>
          <w14:ligatures w14:val="standardContextual"/>
        </w:rPr>
      </w:pPr>
      <w:ins w:id="133" w:author="PH" w:date="2024-12-09T21:28:00Z" w16du:dateUtc="2024-12-09T20:28:00Z">
        <w:r w:rsidRPr="001221C5">
          <w:rPr>
            <w:rStyle w:val="Hyperlink"/>
          </w:rPr>
          <w:fldChar w:fldCharType="begin"/>
        </w:r>
        <w:r w:rsidRPr="001221C5">
          <w:rPr>
            <w:rStyle w:val="Hyperlink"/>
          </w:rPr>
          <w:instrText xml:space="preserve"> </w:instrText>
        </w:r>
        <w:r>
          <w:instrText>HYPERLINK \l "_Toc184672134"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w:t>
        </w:r>
        <w:r>
          <w:rPr>
            <w:rFonts w:asciiTheme="minorHAnsi" w:eastAsiaTheme="minorEastAsia" w:hAnsiTheme="minorHAnsi" w:cstheme="minorBidi"/>
            <w:kern w:val="2"/>
            <w:szCs w:val="24"/>
            <w:lang w:eastAsia="en-GB"/>
            <w14:ligatures w14:val="standardContextual"/>
          </w:rPr>
          <w:tab/>
        </w:r>
        <w:r w:rsidRPr="001221C5">
          <w:rPr>
            <w:rStyle w:val="Hyperlink"/>
          </w:rPr>
          <w:t>Service Metadata Publishing REST binding</w:t>
        </w:r>
        <w:r>
          <w:rPr>
            <w:webHidden/>
          </w:rPr>
          <w:tab/>
        </w:r>
        <w:r>
          <w:rPr>
            <w:webHidden/>
          </w:rPr>
          <w:fldChar w:fldCharType="begin"/>
        </w:r>
        <w:r>
          <w:rPr>
            <w:webHidden/>
          </w:rPr>
          <w:instrText xml:space="preserve"> PAGEREF _Toc184672134 \h </w:instrText>
        </w:r>
      </w:ins>
      <w:r>
        <w:rPr>
          <w:webHidden/>
        </w:rPr>
      </w:r>
      <w:r>
        <w:rPr>
          <w:webHidden/>
        </w:rPr>
        <w:fldChar w:fldCharType="separate"/>
      </w:r>
      <w:ins w:id="134" w:author="PH" w:date="2024-12-09T21:28:00Z" w16du:dateUtc="2024-12-09T20:28:00Z">
        <w:r>
          <w:rPr>
            <w:webHidden/>
          </w:rPr>
          <w:t>25</w:t>
        </w:r>
        <w:r>
          <w:rPr>
            <w:webHidden/>
          </w:rPr>
          <w:fldChar w:fldCharType="end"/>
        </w:r>
        <w:r w:rsidRPr="001221C5">
          <w:rPr>
            <w:rStyle w:val="Hyperlink"/>
          </w:rPr>
          <w:fldChar w:fldCharType="end"/>
        </w:r>
      </w:ins>
    </w:p>
    <w:p w14:paraId="44FDF353" w14:textId="7792AABA" w:rsidR="005672FD" w:rsidRDefault="005672FD">
      <w:pPr>
        <w:pStyle w:val="Verzeichnis2"/>
        <w:rPr>
          <w:ins w:id="135" w:author="PH" w:date="2024-12-09T21:28:00Z" w16du:dateUtc="2024-12-09T20:28:00Z"/>
          <w:rFonts w:asciiTheme="minorHAnsi" w:eastAsiaTheme="minorEastAsia" w:hAnsiTheme="minorHAnsi" w:cstheme="minorBidi"/>
          <w:kern w:val="2"/>
          <w:sz w:val="24"/>
          <w:szCs w:val="24"/>
          <w:lang w:eastAsia="en-GB"/>
          <w14:ligatures w14:val="standardContextual"/>
        </w:rPr>
      </w:pPr>
      <w:ins w:id="136" w:author="PH" w:date="2024-12-09T21:28:00Z" w16du:dateUtc="2024-12-09T20:28:00Z">
        <w:r w:rsidRPr="001221C5">
          <w:rPr>
            <w:rStyle w:val="Hyperlink"/>
          </w:rPr>
          <w:fldChar w:fldCharType="begin"/>
        </w:r>
        <w:r w:rsidRPr="001221C5">
          <w:rPr>
            <w:rStyle w:val="Hyperlink"/>
          </w:rPr>
          <w:instrText xml:space="preserve"> </w:instrText>
        </w:r>
        <w:r>
          <w:instrText>HYPERLINK \l "_Toc184672135"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5.1</w:t>
        </w:r>
        <w:r>
          <w:rPr>
            <w:rFonts w:asciiTheme="minorHAnsi" w:eastAsiaTheme="minorEastAsia" w:hAnsiTheme="minorHAnsi" w:cstheme="minorBidi"/>
            <w:kern w:val="2"/>
            <w:sz w:val="24"/>
            <w:szCs w:val="24"/>
            <w:lang w:eastAsia="en-GB"/>
            <w14:ligatures w14:val="standardContextual"/>
          </w:rPr>
          <w:tab/>
        </w:r>
        <w:r w:rsidRPr="001221C5">
          <w:rPr>
            <w:rStyle w:val="Hyperlink"/>
          </w:rPr>
          <w:t>The use of HTTPS</w:t>
        </w:r>
        <w:r>
          <w:rPr>
            <w:webHidden/>
          </w:rPr>
          <w:tab/>
        </w:r>
        <w:r>
          <w:rPr>
            <w:webHidden/>
          </w:rPr>
          <w:fldChar w:fldCharType="begin"/>
        </w:r>
        <w:r>
          <w:rPr>
            <w:webHidden/>
          </w:rPr>
          <w:instrText xml:space="preserve"> PAGEREF _Toc184672135 \h </w:instrText>
        </w:r>
      </w:ins>
      <w:r>
        <w:rPr>
          <w:webHidden/>
        </w:rPr>
      </w:r>
      <w:r>
        <w:rPr>
          <w:webHidden/>
        </w:rPr>
        <w:fldChar w:fldCharType="separate"/>
      </w:r>
      <w:ins w:id="137" w:author="PH" w:date="2024-12-09T21:28:00Z" w16du:dateUtc="2024-12-09T20:28:00Z">
        <w:r>
          <w:rPr>
            <w:webHidden/>
          </w:rPr>
          <w:t>25</w:t>
        </w:r>
        <w:r>
          <w:rPr>
            <w:webHidden/>
          </w:rPr>
          <w:fldChar w:fldCharType="end"/>
        </w:r>
        <w:r w:rsidRPr="001221C5">
          <w:rPr>
            <w:rStyle w:val="Hyperlink"/>
          </w:rPr>
          <w:fldChar w:fldCharType="end"/>
        </w:r>
      </w:ins>
    </w:p>
    <w:p w14:paraId="5D6C9C9B" w14:textId="262246D3" w:rsidR="005672FD" w:rsidRDefault="005672FD">
      <w:pPr>
        <w:pStyle w:val="Verzeichnis2"/>
        <w:rPr>
          <w:ins w:id="138" w:author="PH" w:date="2024-12-09T21:28:00Z" w16du:dateUtc="2024-12-09T20:28:00Z"/>
          <w:rFonts w:asciiTheme="minorHAnsi" w:eastAsiaTheme="minorEastAsia" w:hAnsiTheme="minorHAnsi" w:cstheme="minorBidi"/>
          <w:kern w:val="2"/>
          <w:sz w:val="24"/>
          <w:szCs w:val="24"/>
          <w:lang w:eastAsia="en-GB"/>
          <w14:ligatures w14:val="standardContextual"/>
        </w:rPr>
      </w:pPr>
      <w:ins w:id="139" w:author="PH" w:date="2024-12-09T21:28:00Z" w16du:dateUtc="2024-12-09T20:28:00Z">
        <w:r w:rsidRPr="001221C5">
          <w:rPr>
            <w:rStyle w:val="Hyperlink"/>
          </w:rPr>
          <w:fldChar w:fldCharType="begin"/>
        </w:r>
        <w:r w:rsidRPr="001221C5">
          <w:rPr>
            <w:rStyle w:val="Hyperlink"/>
          </w:rPr>
          <w:instrText xml:space="preserve"> </w:instrText>
        </w:r>
        <w:r>
          <w:instrText>HYPERLINK \l "_Toc184672136"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5.2</w:t>
        </w:r>
        <w:r>
          <w:rPr>
            <w:rFonts w:asciiTheme="minorHAnsi" w:eastAsiaTheme="minorEastAsia" w:hAnsiTheme="minorHAnsi" w:cstheme="minorBidi"/>
            <w:kern w:val="2"/>
            <w:sz w:val="24"/>
            <w:szCs w:val="24"/>
            <w:lang w:eastAsia="en-GB"/>
            <w14:ligatures w14:val="standardContextual"/>
          </w:rPr>
          <w:tab/>
        </w:r>
        <w:r w:rsidRPr="001221C5">
          <w:rPr>
            <w:rStyle w:val="Hyperlink"/>
          </w:rPr>
          <w:t>The use of XML and encoding</w:t>
        </w:r>
        <w:r>
          <w:rPr>
            <w:webHidden/>
          </w:rPr>
          <w:tab/>
        </w:r>
        <w:r>
          <w:rPr>
            <w:webHidden/>
          </w:rPr>
          <w:fldChar w:fldCharType="begin"/>
        </w:r>
        <w:r>
          <w:rPr>
            <w:webHidden/>
          </w:rPr>
          <w:instrText xml:space="preserve"> PAGEREF _Toc184672136 \h </w:instrText>
        </w:r>
      </w:ins>
      <w:r>
        <w:rPr>
          <w:webHidden/>
        </w:rPr>
      </w:r>
      <w:r>
        <w:rPr>
          <w:webHidden/>
        </w:rPr>
        <w:fldChar w:fldCharType="separate"/>
      </w:r>
      <w:ins w:id="140" w:author="PH" w:date="2024-12-09T21:28:00Z" w16du:dateUtc="2024-12-09T20:28:00Z">
        <w:r>
          <w:rPr>
            <w:webHidden/>
          </w:rPr>
          <w:t>25</w:t>
        </w:r>
        <w:r>
          <w:rPr>
            <w:webHidden/>
          </w:rPr>
          <w:fldChar w:fldCharType="end"/>
        </w:r>
        <w:r w:rsidRPr="001221C5">
          <w:rPr>
            <w:rStyle w:val="Hyperlink"/>
          </w:rPr>
          <w:fldChar w:fldCharType="end"/>
        </w:r>
      </w:ins>
    </w:p>
    <w:p w14:paraId="2AC0BDE7" w14:textId="7EE784E2" w:rsidR="005672FD" w:rsidRDefault="005672FD">
      <w:pPr>
        <w:pStyle w:val="Verzeichnis2"/>
        <w:rPr>
          <w:ins w:id="141" w:author="PH" w:date="2024-12-09T21:28:00Z" w16du:dateUtc="2024-12-09T20:28:00Z"/>
          <w:rFonts w:asciiTheme="minorHAnsi" w:eastAsiaTheme="minorEastAsia" w:hAnsiTheme="minorHAnsi" w:cstheme="minorBidi"/>
          <w:kern w:val="2"/>
          <w:sz w:val="24"/>
          <w:szCs w:val="24"/>
          <w:lang w:eastAsia="en-GB"/>
          <w14:ligatures w14:val="standardContextual"/>
        </w:rPr>
      </w:pPr>
      <w:ins w:id="142" w:author="PH" w:date="2024-12-09T21:28:00Z" w16du:dateUtc="2024-12-09T20:28:00Z">
        <w:r w:rsidRPr="001221C5">
          <w:rPr>
            <w:rStyle w:val="Hyperlink"/>
          </w:rPr>
          <w:fldChar w:fldCharType="begin"/>
        </w:r>
        <w:r w:rsidRPr="001221C5">
          <w:rPr>
            <w:rStyle w:val="Hyperlink"/>
          </w:rPr>
          <w:instrText xml:space="preserve"> </w:instrText>
        </w:r>
        <w:r>
          <w:instrText>HYPERLINK \l "_Toc184672137"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w:t>
        </w:r>
        <w:r>
          <w:rPr>
            <w:rFonts w:asciiTheme="minorHAnsi" w:eastAsiaTheme="minorEastAsia" w:hAnsiTheme="minorHAnsi" w:cstheme="minorBidi"/>
            <w:kern w:val="2"/>
            <w:sz w:val="24"/>
            <w:szCs w:val="24"/>
            <w:lang w:eastAsia="en-GB"/>
            <w14:ligatures w14:val="standardContextual"/>
          </w:rPr>
          <w:tab/>
        </w:r>
        <w:r w:rsidRPr="001221C5">
          <w:rPr>
            <w:rStyle w:val="Hyperlink"/>
          </w:rPr>
          <w:t>Resources and identifiers</w:t>
        </w:r>
        <w:r>
          <w:rPr>
            <w:webHidden/>
          </w:rPr>
          <w:tab/>
        </w:r>
        <w:r>
          <w:rPr>
            <w:webHidden/>
          </w:rPr>
          <w:fldChar w:fldCharType="begin"/>
        </w:r>
        <w:r>
          <w:rPr>
            <w:webHidden/>
          </w:rPr>
          <w:instrText xml:space="preserve"> PAGEREF _Toc184672137 \h </w:instrText>
        </w:r>
      </w:ins>
      <w:r>
        <w:rPr>
          <w:webHidden/>
        </w:rPr>
      </w:r>
      <w:r>
        <w:rPr>
          <w:webHidden/>
        </w:rPr>
        <w:fldChar w:fldCharType="separate"/>
      </w:r>
      <w:ins w:id="143" w:author="PH" w:date="2024-12-09T21:28:00Z" w16du:dateUtc="2024-12-09T20:28:00Z">
        <w:r>
          <w:rPr>
            <w:webHidden/>
          </w:rPr>
          <w:t>25</w:t>
        </w:r>
        <w:r>
          <w:rPr>
            <w:webHidden/>
          </w:rPr>
          <w:fldChar w:fldCharType="end"/>
        </w:r>
        <w:r w:rsidRPr="001221C5">
          <w:rPr>
            <w:rStyle w:val="Hyperlink"/>
          </w:rPr>
          <w:fldChar w:fldCharType="end"/>
        </w:r>
      </w:ins>
    </w:p>
    <w:p w14:paraId="3F42075B" w14:textId="47A51A48" w:rsidR="005672FD" w:rsidRDefault="005672FD">
      <w:pPr>
        <w:pStyle w:val="Verzeichnis3"/>
        <w:rPr>
          <w:ins w:id="144" w:author="PH" w:date="2024-12-09T21:28:00Z" w16du:dateUtc="2024-12-09T20:28:00Z"/>
          <w:rFonts w:asciiTheme="minorHAnsi" w:eastAsiaTheme="minorEastAsia" w:hAnsiTheme="minorHAnsi" w:cstheme="minorBidi"/>
          <w:kern w:val="2"/>
          <w:sz w:val="24"/>
          <w:szCs w:val="24"/>
          <w:lang w:eastAsia="en-GB"/>
          <w14:ligatures w14:val="standardContextual"/>
        </w:rPr>
      </w:pPr>
      <w:ins w:id="145" w:author="PH" w:date="2024-12-09T21:28:00Z" w16du:dateUtc="2024-12-09T20:28:00Z">
        <w:r w:rsidRPr="001221C5">
          <w:rPr>
            <w:rStyle w:val="Hyperlink"/>
          </w:rPr>
          <w:fldChar w:fldCharType="begin"/>
        </w:r>
        <w:r w:rsidRPr="001221C5">
          <w:rPr>
            <w:rStyle w:val="Hyperlink"/>
          </w:rPr>
          <w:instrText xml:space="preserve"> </w:instrText>
        </w:r>
        <w:r>
          <w:instrText>HYPERLINK \l "_Toc184672138"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5.3.1</w:t>
        </w:r>
        <w:r>
          <w:rPr>
            <w:rFonts w:asciiTheme="minorHAnsi" w:eastAsiaTheme="minorEastAsia" w:hAnsiTheme="minorHAnsi" w:cstheme="minorBidi"/>
            <w:kern w:val="2"/>
            <w:sz w:val="24"/>
            <w:szCs w:val="24"/>
            <w:lang w:eastAsia="en-GB"/>
            <w14:ligatures w14:val="standardContextual"/>
          </w:rPr>
          <w:tab/>
        </w:r>
        <w:r w:rsidRPr="001221C5">
          <w:rPr>
            <w:rStyle w:val="Hyperlink"/>
          </w:rPr>
          <w:t>On the use of percent encoding</w:t>
        </w:r>
        <w:r>
          <w:rPr>
            <w:webHidden/>
          </w:rPr>
          <w:tab/>
        </w:r>
        <w:r>
          <w:rPr>
            <w:webHidden/>
          </w:rPr>
          <w:fldChar w:fldCharType="begin"/>
        </w:r>
        <w:r>
          <w:rPr>
            <w:webHidden/>
          </w:rPr>
          <w:instrText xml:space="preserve"> PAGEREF _Toc184672138 \h </w:instrText>
        </w:r>
      </w:ins>
      <w:r>
        <w:rPr>
          <w:webHidden/>
        </w:rPr>
      </w:r>
      <w:r>
        <w:rPr>
          <w:webHidden/>
        </w:rPr>
        <w:fldChar w:fldCharType="separate"/>
      </w:r>
      <w:ins w:id="146" w:author="PH" w:date="2024-12-09T21:28:00Z" w16du:dateUtc="2024-12-09T20:28:00Z">
        <w:r>
          <w:rPr>
            <w:webHidden/>
          </w:rPr>
          <w:t>26</w:t>
        </w:r>
        <w:r>
          <w:rPr>
            <w:webHidden/>
          </w:rPr>
          <w:fldChar w:fldCharType="end"/>
        </w:r>
        <w:r w:rsidRPr="001221C5">
          <w:rPr>
            <w:rStyle w:val="Hyperlink"/>
          </w:rPr>
          <w:fldChar w:fldCharType="end"/>
        </w:r>
      </w:ins>
    </w:p>
    <w:p w14:paraId="63210FFD" w14:textId="440EC5F7" w:rsidR="005672FD" w:rsidRDefault="005672FD">
      <w:pPr>
        <w:pStyle w:val="Verzeichnis3"/>
        <w:rPr>
          <w:ins w:id="147" w:author="PH" w:date="2024-12-09T21:28:00Z" w16du:dateUtc="2024-12-09T20:28:00Z"/>
          <w:rFonts w:asciiTheme="minorHAnsi" w:eastAsiaTheme="minorEastAsia" w:hAnsiTheme="minorHAnsi" w:cstheme="minorBidi"/>
          <w:kern w:val="2"/>
          <w:sz w:val="24"/>
          <w:szCs w:val="24"/>
          <w:lang w:eastAsia="en-GB"/>
          <w14:ligatures w14:val="standardContextual"/>
        </w:rPr>
      </w:pPr>
      <w:ins w:id="148" w:author="PH" w:date="2024-12-09T21:28:00Z" w16du:dateUtc="2024-12-09T20:28:00Z">
        <w:r w:rsidRPr="001221C5">
          <w:rPr>
            <w:rStyle w:val="Hyperlink"/>
          </w:rPr>
          <w:fldChar w:fldCharType="begin"/>
        </w:r>
        <w:r w:rsidRPr="001221C5">
          <w:rPr>
            <w:rStyle w:val="Hyperlink"/>
          </w:rPr>
          <w:instrText xml:space="preserve"> </w:instrText>
        </w:r>
        <w:r>
          <w:instrText>HYPERLINK \l "_Toc184672139"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5.3.2</w:t>
        </w:r>
        <w:r>
          <w:rPr>
            <w:rFonts w:asciiTheme="minorHAnsi" w:eastAsiaTheme="minorEastAsia" w:hAnsiTheme="minorHAnsi" w:cstheme="minorBidi"/>
            <w:kern w:val="2"/>
            <w:sz w:val="24"/>
            <w:szCs w:val="24"/>
            <w:lang w:eastAsia="en-GB"/>
            <w14:ligatures w14:val="standardContextual"/>
          </w:rPr>
          <w:tab/>
        </w:r>
        <w:r w:rsidRPr="001221C5">
          <w:rPr>
            <w:rStyle w:val="Hyperlink"/>
          </w:rPr>
          <w:t>Using identifiers in the REST Resource URLs</w:t>
        </w:r>
        <w:r>
          <w:rPr>
            <w:webHidden/>
          </w:rPr>
          <w:tab/>
        </w:r>
        <w:r>
          <w:rPr>
            <w:webHidden/>
          </w:rPr>
          <w:fldChar w:fldCharType="begin"/>
        </w:r>
        <w:r>
          <w:rPr>
            <w:webHidden/>
          </w:rPr>
          <w:instrText xml:space="preserve"> PAGEREF _Toc184672139 \h </w:instrText>
        </w:r>
      </w:ins>
      <w:r>
        <w:rPr>
          <w:webHidden/>
        </w:rPr>
      </w:r>
      <w:r>
        <w:rPr>
          <w:webHidden/>
        </w:rPr>
        <w:fldChar w:fldCharType="separate"/>
      </w:r>
      <w:ins w:id="149" w:author="PH" w:date="2024-12-09T21:28:00Z" w16du:dateUtc="2024-12-09T20:28:00Z">
        <w:r>
          <w:rPr>
            <w:webHidden/>
          </w:rPr>
          <w:t>26</w:t>
        </w:r>
        <w:r>
          <w:rPr>
            <w:webHidden/>
          </w:rPr>
          <w:fldChar w:fldCharType="end"/>
        </w:r>
        <w:r w:rsidRPr="001221C5">
          <w:rPr>
            <w:rStyle w:val="Hyperlink"/>
          </w:rPr>
          <w:fldChar w:fldCharType="end"/>
        </w:r>
      </w:ins>
    </w:p>
    <w:p w14:paraId="066F4643" w14:textId="5653E8B8" w:rsidR="005672FD" w:rsidRDefault="005672FD">
      <w:pPr>
        <w:pStyle w:val="Verzeichnis3"/>
        <w:rPr>
          <w:ins w:id="150" w:author="PH" w:date="2024-12-09T21:28:00Z" w16du:dateUtc="2024-12-09T20:28:00Z"/>
          <w:rFonts w:asciiTheme="minorHAnsi" w:eastAsiaTheme="minorEastAsia" w:hAnsiTheme="minorHAnsi" w:cstheme="minorBidi"/>
          <w:kern w:val="2"/>
          <w:sz w:val="24"/>
          <w:szCs w:val="24"/>
          <w:lang w:eastAsia="en-GB"/>
          <w14:ligatures w14:val="standardContextual"/>
        </w:rPr>
      </w:pPr>
      <w:ins w:id="151" w:author="PH" w:date="2024-12-09T21:28:00Z" w16du:dateUtc="2024-12-09T20:28:00Z">
        <w:r w:rsidRPr="001221C5">
          <w:rPr>
            <w:rStyle w:val="Hyperlink"/>
          </w:rPr>
          <w:fldChar w:fldCharType="begin"/>
        </w:r>
        <w:r w:rsidRPr="001221C5">
          <w:rPr>
            <w:rStyle w:val="Hyperlink"/>
          </w:rPr>
          <w:instrText xml:space="preserve"> </w:instrText>
        </w:r>
        <w:r>
          <w:instrText>HYPERLINK \l "_Toc184672140"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5.3.3</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identifier example</w:t>
        </w:r>
        <w:r>
          <w:rPr>
            <w:webHidden/>
          </w:rPr>
          <w:tab/>
        </w:r>
        <w:r>
          <w:rPr>
            <w:webHidden/>
          </w:rPr>
          <w:fldChar w:fldCharType="begin"/>
        </w:r>
        <w:r>
          <w:rPr>
            <w:webHidden/>
          </w:rPr>
          <w:instrText xml:space="preserve"> PAGEREF _Toc184672140 \h </w:instrText>
        </w:r>
      </w:ins>
      <w:r>
        <w:rPr>
          <w:webHidden/>
        </w:rPr>
      </w:r>
      <w:r>
        <w:rPr>
          <w:webHidden/>
        </w:rPr>
        <w:fldChar w:fldCharType="separate"/>
      </w:r>
      <w:ins w:id="152" w:author="PH" w:date="2024-12-09T21:28:00Z" w16du:dateUtc="2024-12-09T20:28:00Z">
        <w:r>
          <w:rPr>
            <w:webHidden/>
          </w:rPr>
          <w:t>26</w:t>
        </w:r>
        <w:r>
          <w:rPr>
            <w:webHidden/>
          </w:rPr>
          <w:fldChar w:fldCharType="end"/>
        </w:r>
        <w:r w:rsidRPr="001221C5">
          <w:rPr>
            <w:rStyle w:val="Hyperlink"/>
          </w:rPr>
          <w:fldChar w:fldCharType="end"/>
        </w:r>
      </w:ins>
    </w:p>
    <w:p w14:paraId="75E73AA6" w14:textId="757BD664" w:rsidR="005672FD" w:rsidRDefault="005672FD">
      <w:pPr>
        <w:pStyle w:val="Verzeichnis2"/>
        <w:rPr>
          <w:ins w:id="153" w:author="PH" w:date="2024-12-09T21:28:00Z" w16du:dateUtc="2024-12-09T20:28:00Z"/>
          <w:rFonts w:asciiTheme="minorHAnsi" w:eastAsiaTheme="minorEastAsia" w:hAnsiTheme="minorHAnsi" w:cstheme="minorBidi"/>
          <w:kern w:val="2"/>
          <w:sz w:val="24"/>
          <w:szCs w:val="24"/>
          <w:lang w:eastAsia="en-GB"/>
          <w14:ligatures w14:val="standardContextual"/>
        </w:rPr>
      </w:pPr>
      <w:ins w:id="154" w:author="PH" w:date="2024-12-09T21:28:00Z" w16du:dateUtc="2024-12-09T20:28:00Z">
        <w:r w:rsidRPr="001221C5">
          <w:rPr>
            <w:rStyle w:val="Hyperlink"/>
          </w:rPr>
          <w:fldChar w:fldCharType="begin"/>
        </w:r>
        <w:r w:rsidRPr="001221C5">
          <w:rPr>
            <w:rStyle w:val="Hyperlink"/>
          </w:rPr>
          <w:instrText xml:space="preserve"> </w:instrText>
        </w:r>
        <w:r>
          <w:instrText>HYPERLINK \l "_Toc184672142"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5.4</w:t>
        </w:r>
        <w:r>
          <w:rPr>
            <w:rFonts w:asciiTheme="minorHAnsi" w:eastAsiaTheme="minorEastAsia" w:hAnsiTheme="minorHAnsi" w:cstheme="minorBidi"/>
            <w:kern w:val="2"/>
            <w:sz w:val="24"/>
            <w:szCs w:val="24"/>
            <w:lang w:eastAsia="en-GB"/>
            <w14:ligatures w14:val="standardContextual"/>
          </w:rPr>
          <w:tab/>
        </w:r>
        <w:r w:rsidRPr="001221C5">
          <w:rPr>
            <w:rStyle w:val="Hyperlink"/>
          </w:rPr>
          <w:t>Referencing the SMP REST binding</w:t>
        </w:r>
        <w:r>
          <w:rPr>
            <w:webHidden/>
          </w:rPr>
          <w:tab/>
        </w:r>
        <w:r>
          <w:rPr>
            <w:webHidden/>
          </w:rPr>
          <w:fldChar w:fldCharType="begin"/>
        </w:r>
        <w:r>
          <w:rPr>
            <w:webHidden/>
          </w:rPr>
          <w:instrText xml:space="preserve"> PAGEREF _Toc184672142 \h </w:instrText>
        </w:r>
      </w:ins>
      <w:r>
        <w:rPr>
          <w:webHidden/>
        </w:rPr>
      </w:r>
      <w:r>
        <w:rPr>
          <w:webHidden/>
        </w:rPr>
        <w:fldChar w:fldCharType="separate"/>
      </w:r>
      <w:ins w:id="155" w:author="PH" w:date="2024-12-09T21:28:00Z" w16du:dateUtc="2024-12-09T20:28:00Z">
        <w:r>
          <w:rPr>
            <w:webHidden/>
          </w:rPr>
          <w:t>27</w:t>
        </w:r>
        <w:r>
          <w:rPr>
            <w:webHidden/>
          </w:rPr>
          <w:fldChar w:fldCharType="end"/>
        </w:r>
        <w:r w:rsidRPr="001221C5">
          <w:rPr>
            <w:rStyle w:val="Hyperlink"/>
          </w:rPr>
          <w:fldChar w:fldCharType="end"/>
        </w:r>
      </w:ins>
    </w:p>
    <w:p w14:paraId="42C1E8FE" w14:textId="1530A9AC" w:rsidR="005672FD" w:rsidRDefault="005672FD">
      <w:pPr>
        <w:pStyle w:val="Verzeichnis2"/>
        <w:rPr>
          <w:ins w:id="156" w:author="PH" w:date="2024-12-09T21:28:00Z" w16du:dateUtc="2024-12-09T20:28:00Z"/>
          <w:rFonts w:asciiTheme="minorHAnsi" w:eastAsiaTheme="minorEastAsia" w:hAnsiTheme="minorHAnsi" w:cstheme="minorBidi"/>
          <w:kern w:val="2"/>
          <w:sz w:val="24"/>
          <w:szCs w:val="24"/>
          <w:lang w:eastAsia="en-GB"/>
          <w14:ligatures w14:val="standardContextual"/>
        </w:rPr>
      </w:pPr>
      <w:ins w:id="157" w:author="PH" w:date="2024-12-09T21:28:00Z" w16du:dateUtc="2024-12-09T20:28:00Z">
        <w:r w:rsidRPr="001221C5">
          <w:rPr>
            <w:rStyle w:val="Hyperlink"/>
          </w:rPr>
          <w:fldChar w:fldCharType="begin"/>
        </w:r>
        <w:r w:rsidRPr="001221C5">
          <w:rPr>
            <w:rStyle w:val="Hyperlink"/>
          </w:rPr>
          <w:instrText xml:space="preserve"> </w:instrText>
        </w:r>
        <w:r>
          <w:instrText>HYPERLINK \l "_Toc184672143"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w:t>
        </w:r>
        <w:r>
          <w:rPr>
            <w:rFonts w:asciiTheme="minorHAnsi" w:eastAsiaTheme="minorEastAsia" w:hAnsiTheme="minorHAnsi" w:cstheme="minorBidi"/>
            <w:kern w:val="2"/>
            <w:sz w:val="24"/>
            <w:szCs w:val="24"/>
            <w:lang w:eastAsia="en-GB"/>
            <w14:ligatures w14:val="standardContextual"/>
          </w:rPr>
          <w:tab/>
        </w:r>
        <w:r w:rsidRPr="001221C5">
          <w:rPr>
            <w:rStyle w:val="Hyperlink"/>
          </w:rPr>
          <w:t>Security</w:t>
        </w:r>
        <w:r>
          <w:rPr>
            <w:webHidden/>
          </w:rPr>
          <w:tab/>
        </w:r>
        <w:r>
          <w:rPr>
            <w:webHidden/>
          </w:rPr>
          <w:fldChar w:fldCharType="begin"/>
        </w:r>
        <w:r>
          <w:rPr>
            <w:webHidden/>
          </w:rPr>
          <w:instrText xml:space="preserve"> PAGEREF _Toc184672143 \h </w:instrText>
        </w:r>
      </w:ins>
      <w:r>
        <w:rPr>
          <w:webHidden/>
        </w:rPr>
      </w:r>
      <w:r>
        <w:rPr>
          <w:webHidden/>
        </w:rPr>
        <w:fldChar w:fldCharType="separate"/>
      </w:r>
      <w:ins w:id="158" w:author="PH" w:date="2024-12-09T21:28:00Z" w16du:dateUtc="2024-12-09T20:28:00Z">
        <w:r>
          <w:rPr>
            <w:webHidden/>
          </w:rPr>
          <w:t>27</w:t>
        </w:r>
        <w:r>
          <w:rPr>
            <w:webHidden/>
          </w:rPr>
          <w:fldChar w:fldCharType="end"/>
        </w:r>
        <w:r w:rsidRPr="001221C5">
          <w:rPr>
            <w:rStyle w:val="Hyperlink"/>
          </w:rPr>
          <w:fldChar w:fldCharType="end"/>
        </w:r>
      </w:ins>
    </w:p>
    <w:p w14:paraId="24142753" w14:textId="43B4F8D7" w:rsidR="005672FD" w:rsidRDefault="005672FD">
      <w:pPr>
        <w:pStyle w:val="Verzeichnis3"/>
        <w:rPr>
          <w:ins w:id="159" w:author="PH" w:date="2024-12-09T21:28:00Z" w16du:dateUtc="2024-12-09T20:28:00Z"/>
          <w:rFonts w:asciiTheme="minorHAnsi" w:eastAsiaTheme="minorEastAsia" w:hAnsiTheme="minorHAnsi" w:cstheme="minorBidi"/>
          <w:kern w:val="2"/>
          <w:sz w:val="24"/>
          <w:szCs w:val="24"/>
          <w:lang w:eastAsia="en-GB"/>
          <w14:ligatures w14:val="standardContextual"/>
        </w:rPr>
      </w:pPr>
      <w:ins w:id="160" w:author="PH" w:date="2024-12-09T21:28:00Z" w16du:dateUtc="2024-12-09T20:28:00Z">
        <w:r w:rsidRPr="001221C5">
          <w:rPr>
            <w:rStyle w:val="Hyperlink"/>
          </w:rPr>
          <w:fldChar w:fldCharType="begin"/>
        </w:r>
        <w:r w:rsidRPr="001221C5">
          <w:rPr>
            <w:rStyle w:val="Hyperlink"/>
          </w:rPr>
          <w:instrText xml:space="preserve"> </w:instrText>
        </w:r>
        <w:r>
          <w:instrText>HYPERLINK \l "_Toc184672144"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5.5.1</w:t>
        </w:r>
        <w:r>
          <w:rPr>
            <w:rFonts w:asciiTheme="minorHAnsi" w:eastAsiaTheme="minorEastAsia" w:hAnsiTheme="minorHAnsi" w:cstheme="minorBidi"/>
            <w:kern w:val="2"/>
            <w:sz w:val="24"/>
            <w:szCs w:val="24"/>
            <w:lang w:eastAsia="en-GB"/>
            <w14:ligatures w14:val="standardContextual"/>
          </w:rPr>
          <w:tab/>
        </w:r>
        <w:r w:rsidRPr="001221C5">
          <w:rPr>
            <w:rStyle w:val="Hyperlink"/>
          </w:rPr>
          <w:t>Message signature</w:t>
        </w:r>
        <w:r>
          <w:rPr>
            <w:webHidden/>
          </w:rPr>
          <w:tab/>
        </w:r>
        <w:r>
          <w:rPr>
            <w:webHidden/>
          </w:rPr>
          <w:fldChar w:fldCharType="begin"/>
        </w:r>
        <w:r>
          <w:rPr>
            <w:webHidden/>
          </w:rPr>
          <w:instrText xml:space="preserve"> PAGEREF _Toc184672144 \h </w:instrText>
        </w:r>
      </w:ins>
      <w:r>
        <w:rPr>
          <w:webHidden/>
        </w:rPr>
      </w:r>
      <w:r>
        <w:rPr>
          <w:webHidden/>
        </w:rPr>
        <w:fldChar w:fldCharType="separate"/>
      </w:r>
      <w:ins w:id="161" w:author="PH" w:date="2024-12-09T21:28:00Z" w16du:dateUtc="2024-12-09T20:28:00Z">
        <w:r>
          <w:rPr>
            <w:webHidden/>
          </w:rPr>
          <w:t>27</w:t>
        </w:r>
        <w:r>
          <w:rPr>
            <w:webHidden/>
          </w:rPr>
          <w:fldChar w:fldCharType="end"/>
        </w:r>
        <w:r w:rsidRPr="001221C5">
          <w:rPr>
            <w:rStyle w:val="Hyperlink"/>
          </w:rPr>
          <w:fldChar w:fldCharType="end"/>
        </w:r>
      </w:ins>
    </w:p>
    <w:p w14:paraId="343566D5" w14:textId="465DFAE3" w:rsidR="005672FD" w:rsidRDefault="005672FD">
      <w:pPr>
        <w:pStyle w:val="Verzeichnis3"/>
        <w:rPr>
          <w:ins w:id="162" w:author="PH" w:date="2024-12-09T21:28:00Z" w16du:dateUtc="2024-12-09T20:28:00Z"/>
          <w:rFonts w:asciiTheme="minorHAnsi" w:eastAsiaTheme="minorEastAsia" w:hAnsiTheme="minorHAnsi" w:cstheme="minorBidi"/>
          <w:kern w:val="2"/>
          <w:sz w:val="24"/>
          <w:szCs w:val="24"/>
          <w:lang w:eastAsia="en-GB"/>
          <w14:ligatures w14:val="standardContextual"/>
        </w:rPr>
      </w:pPr>
      <w:ins w:id="163" w:author="PH" w:date="2024-12-09T21:28:00Z" w16du:dateUtc="2024-12-09T20:28:00Z">
        <w:r w:rsidRPr="001221C5">
          <w:rPr>
            <w:rStyle w:val="Hyperlink"/>
          </w:rPr>
          <w:fldChar w:fldCharType="begin"/>
        </w:r>
        <w:r w:rsidRPr="001221C5">
          <w:rPr>
            <w:rStyle w:val="Hyperlink"/>
          </w:rPr>
          <w:instrText xml:space="preserve"> </w:instrText>
        </w:r>
        <w:r>
          <w:instrText>HYPERLINK \l "_Toc184672145"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5.5.2</w:t>
        </w:r>
        <w:r>
          <w:rPr>
            <w:rFonts w:asciiTheme="minorHAnsi" w:eastAsiaTheme="minorEastAsia" w:hAnsiTheme="minorHAnsi" w:cstheme="minorBidi"/>
            <w:kern w:val="2"/>
            <w:sz w:val="24"/>
            <w:szCs w:val="24"/>
            <w:lang w:eastAsia="en-GB"/>
            <w14:ligatures w14:val="standardContextual"/>
          </w:rPr>
          <w:tab/>
        </w:r>
        <w:r w:rsidRPr="001221C5">
          <w:rPr>
            <w:rStyle w:val="Hyperlink"/>
          </w:rPr>
          <w:t>Verifying the signature</w:t>
        </w:r>
        <w:r>
          <w:rPr>
            <w:webHidden/>
          </w:rPr>
          <w:tab/>
        </w:r>
        <w:r>
          <w:rPr>
            <w:webHidden/>
          </w:rPr>
          <w:fldChar w:fldCharType="begin"/>
        </w:r>
        <w:r>
          <w:rPr>
            <w:webHidden/>
          </w:rPr>
          <w:instrText xml:space="preserve"> PAGEREF _Toc184672145 \h </w:instrText>
        </w:r>
      </w:ins>
      <w:r>
        <w:rPr>
          <w:webHidden/>
        </w:rPr>
      </w:r>
      <w:r>
        <w:rPr>
          <w:webHidden/>
        </w:rPr>
        <w:fldChar w:fldCharType="separate"/>
      </w:r>
      <w:ins w:id="164" w:author="PH" w:date="2024-12-09T21:28:00Z" w16du:dateUtc="2024-12-09T20:28:00Z">
        <w:r>
          <w:rPr>
            <w:webHidden/>
          </w:rPr>
          <w:t>28</w:t>
        </w:r>
        <w:r>
          <w:rPr>
            <w:webHidden/>
          </w:rPr>
          <w:fldChar w:fldCharType="end"/>
        </w:r>
        <w:r w:rsidRPr="001221C5">
          <w:rPr>
            <w:rStyle w:val="Hyperlink"/>
          </w:rPr>
          <w:fldChar w:fldCharType="end"/>
        </w:r>
      </w:ins>
    </w:p>
    <w:p w14:paraId="7FB6BE62" w14:textId="43CDC7EF" w:rsidR="005672FD" w:rsidRDefault="005672FD">
      <w:pPr>
        <w:pStyle w:val="Verzeichnis3"/>
        <w:rPr>
          <w:ins w:id="165" w:author="PH" w:date="2024-12-09T21:28:00Z" w16du:dateUtc="2024-12-09T20:28:00Z"/>
          <w:rFonts w:asciiTheme="minorHAnsi" w:eastAsiaTheme="minorEastAsia" w:hAnsiTheme="minorHAnsi" w:cstheme="minorBidi"/>
          <w:kern w:val="2"/>
          <w:sz w:val="24"/>
          <w:szCs w:val="24"/>
          <w:lang w:eastAsia="en-GB"/>
          <w14:ligatures w14:val="standardContextual"/>
        </w:rPr>
      </w:pPr>
      <w:ins w:id="166" w:author="PH" w:date="2024-12-09T21:28:00Z" w16du:dateUtc="2024-12-09T20:28:00Z">
        <w:r w:rsidRPr="001221C5">
          <w:rPr>
            <w:rStyle w:val="Hyperlink"/>
          </w:rPr>
          <w:fldChar w:fldCharType="begin"/>
        </w:r>
        <w:r w:rsidRPr="001221C5">
          <w:rPr>
            <w:rStyle w:val="Hyperlink"/>
          </w:rPr>
          <w:instrText xml:space="preserve"> </w:instrText>
        </w:r>
        <w:r>
          <w:instrText>HYPERLINK \l "_Toc184672146"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5.5.3</w:t>
        </w:r>
        <w:r>
          <w:rPr>
            <w:rFonts w:asciiTheme="minorHAnsi" w:eastAsiaTheme="minorEastAsia" w:hAnsiTheme="minorHAnsi" w:cstheme="minorBidi"/>
            <w:kern w:val="2"/>
            <w:sz w:val="24"/>
            <w:szCs w:val="24"/>
            <w:lang w:eastAsia="en-GB"/>
            <w14:ligatures w14:val="standardContextual"/>
          </w:rPr>
          <w:tab/>
        </w:r>
        <w:r w:rsidRPr="001221C5">
          <w:rPr>
            <w:rStyle w:val="Hyperlink"/>
          </w:rPr>
          <w:t>Verifying the signature of the destination SMP</w:t>
        </w:r>
        <w:r>
          <w:rPr>
            <w:webHidden/>
          </w:rPr>
          <w:tab/>
        </w:r>
        <w:r>
          <w:rPr>
            <w:webHidden/>
          </w:rPr>
          <w:fldChar w:fldCharType="begin"/>
        </w:r>
        <w:r>
          <w:rPr>
            <w:webHidden/>
          </w:rPr>
          <w:instrText xml:space="preserve"> PAGEREF _Toc184672146 \h </w:instrText>
        </w:r>
      </w:ins>
      <w:r>
        <w:rPr>
          <w:webHidden/>
        </w:rPr>
      </w:r>
      <w:r>
        <w:rPr>
          <w:webHidden/>
        </w:rPr>
        <w:fldChar w:fldCharType="separate"/>
      </w:r>
      <w:ins w:id="167" w:author="PH" w:date="2024-12-09T21:28:00Z" w16du:dateUtc="2024-12-09T20:28:00Z">
        <w:r>
          <w:rPr>
            <w:webHidden/>
          </w:rPr>
          <w:t>28</w:t>
        </w:r>
        <w:r>
          <w:rPr>
            <w:webHidden/>
          </w:rPr>
          <w:fldChar w:fldCharType="end"/>
        </w:r>
        <w:r w:rsidRPr="001221C5">
          <w:rPr>
            <w:rStyle w:val="Hyperlink"/>
          </w:rPr>
          <w:fldChar w:fldCharType="end"/>
        </w:r>
      </w:ins>
    </w:p>
    <w:p w14:paraId="20B2C0F8" w14:textId="5171235E" w:rsidR="005672FD" w:rsidRDefault="005672FD">
      <w:pPr>
        <w:pStyle w:val="Verzeichnis1"/>
        <w:rPr>
          <w:ins w:id="168" w:author="PH" w:date="2024-12-09T21:28:00Z" w16du:dateUtc="2024-12-09T20:28:00Z"/>
          <w:rFonts w:asciiTheme="minorHAnsi" w:eastAsiaTheme="minorEastAsia" w:hAnsiTheme="minorHAnsi" w:cstheme="minorBidi"/>
          <w:kern w:val="2"/>
          <w:szCs w:val="24"/>
          <w:lang w:eastAsia="en-GB"/>
          <w14:ligatures w14:val="standardContextual"/>
        </w:rPr>
      </w:pPr>
      <w:ins w:id="169" w:author="PH" w:date="2024-12-09T21:28:00Z" w16du:dateUtc="2024-12-09T20:28:00Z">
        <w:r w:rsidRPr="001221C5">
          <w:rPr>
            <w:rStyle w:val="Hyperlink"/>
          </w:rPr>
          <w:fldChar w:fldCharType="begin"/>
        </w:r>
        <w:r w:rsidRPr="001221C5">
          <w:rPr>
            <w:rStyle w:val="Hyperlink"/>
          </w:rPr>
          <w:instrText xml:space="preserve"> </w:instrText>
        </w:r>
        <w:r>
          <w:instrText>HYPERLINK \l "_Toc184672147"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6</w:t>
        </w:r>
        <w:r>
          <w:rPr>
            <w:rFonts w:asciiTheme="minorHAnsi" w:eastAsiaTheme="minorEastAsia" w:hAnsiTheme="minorHAnsi" w:cstheme="minorBidi"/>
            <w:kern w:val="2"/>
            <w:szCs w:val="24"/>
            <w:lang w:eastAsia="en-GB"/>
            <w14:ligatures w14:val="standardContextual"/>
          </w:rPr>
          <w:tab/>
        </w:r>
        <w:r w:rsidRPr="001221C5">
          <w:rPr>
            <w:rStyle w:val="Hyperlink"/>
          </w:rPr>
          <w:t>Appendix A: Schema for the REST interface</w:t>
        </w:r>
        <w:r>
          <w:rPr>
            <w:webHidden/>
          </w:rPr>
          <w:tab/>
        </w:r>
        <w:r>
          <w:rPr>
            <w:webHidden/>
          </w:rPr>
          <w:fldChar w:fldCharType="begin"/>
        </w:r>
        <w:r>
          <w:rPr>
            <w:webHidden/>
          </w:rPr>
          <w:instrText xml:space="preserve"> PAGEREF _Toc184672147 \h </w:instrText>
        </w:r>
      </w:ins>
      <w:r>
        <w:rPr>
          <w:webHidden/>
        </w:rPr>
      </w:r>
      <w:r>
        <w:rPr>
          <w:webHidden/>
        </w:rPr>
        <w:fldChar w:fldCharType="separate"/>
      </w:r>
      <w:ins w:id="170" w:author="PH" w:date="2024-12-09T21:28:00Z" w16du:dateUtc="2024-12-09T20:28:00Z">
        <w:r>
          <w:rPr>
            <w:webHidden/>
          </w:rPr>
          <w:t>29</w:t>
        </w:r>
        <w:r>
          <w:rPr>
            <w:webHidden/>
          </w:rPr>
          <w:fldChar w:fldCharType="end"/>
        </w:r>
        <w:r w:rsidRPr="001221C5">
          <w:rPr>
            <w:rStyle w:val="Hyperlink"/>
          </w:rPr>
          <w:fldChar w:fldCharType="end"/>
        </w:r>
      </w:ins>
    </w:p>
    <w:p w14:paraId="04A1BE3E" w14:textId="493C4F8F" w:rsidR="005672FD" w:rsidRDefault="005672FD">
      <w:pPr>
        <w:pStyle w:val="Verzeichnis2"/>
        <w:rPr>
          <w:ins w:id="171" w:author="PH" w:date="2024-12-09T21:28:00Z" w16du:dateUtc="2024-12-09T20:28:00Z"/>
          <w:rFonts w:asciiTheme="minorHAnsi" w:eastAsiaTheme="minorEastAsia" w:hAnsiTheme="minorHAnsi" w:cstheme="minorBidi"/>
          <w:kern w:val="2"/>
          <w:sz w:val="24"/>
          <w:szCs w:val="24"/>
          <w:lang w:eastAsia="en-GB"/>
          <w14:ligatures w14:val="standardContextual"/>
        </w:rPr>
      </w:pPr>
      <w:ins w:id="172" w:author="PH" w:date="2024-12-09T21:28:00Z" w16du:dateUtc="2024-12-09T20:28:00Z">
        <w:r w:rsidRPr="001221C5">
          <w:rPr>
            <w:rStyle w:val="Hyperlink"/>
          </w:rPr>
          <w:fldChar w:fldCharType="begin"/>
        </w:r>
        <w:r w:rsidRPr="001221C5">
          <w:rPr>
            <w:rStyle w:val="Hyperlink"/>
          </w:rPr>
          <w:instrText xml:space="preserve"> </w:instrText>
        </w:r>
        <w:r>
          <w:instrText>HYPERLINK \l "_Toc184672148"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6.1</w:t>
        </w:r>
        <w:r>
          <w:rPr>
            <w:rFonts w:asciiTheme="minorHAnsi" w:eastAsiaTheme="minorEastAsia" w:hAnsiTheme="minorHAnsi" w:cstheme="minorBidi"/>
            <w:kern w:val="2"/>
            <w:sz w:val="24"/>
            <w:szCs w:val="24"/>
            <w:lang w:eastAsia="en-GB"/>
            <w14:ligatures w14:val="standardContextual"/>
          </w:rPr>
          <w:tab/>
        </w:r>
        <w:r w:rsidRPr="001221C5">
          <w:rPr>
            <w:rStyle w:val="Hyperlink"/>
          </w:rPr>
          <w:t>peppol-smp-types-v1.xsd (non-normative)</w:t>
        </w:r>
        <w:r>
          <w:rPr>
            <w:webHidden/>
          </w:rPr>
          <w:tab/>
        </w:r>
        <w:r>
          <w:rPr>
            <w:webHidden/>
          </w:rPr>
          <w:fldChar w:fldCharType="begin"/>
        </w:r>
        <w:r>
          <w:rPr>
            <w:webHidden/>
          </w:rPr>
          <w:instrText xml:space="preserve"> PAGEREF _Toc184672148 \h </w:instrText>
        </w:r>
      </w:ins>
      <w:r>
        <w:rPr>
          <w:webHidden/>
        </w:rPr>
      </w:r>
      <w:r>
        <w:rPr>
          <w:webHidden/>
        </w:rPr>
        <w:fldChar w:fldCharType="separate"/>
      </w:r>
      <w:ins w:id="173" w:author="PH" w:date="2024-12-09T21:28:00Z" w16du:dateUtc="2024-12-09T20:28:00Z">
        <w:r>
          <w:rPr>
            <w:webHidden/>
          </w:rPr>
          <w:t>29</w:t>
        </w:r>
        <w:r>
          <w:rPr>
            <w:webHidden/>
          </w:rPr>
          <w:fldChar w:fldCharType="end"/>
        </w:r>
        <w:r w:rsidRPr="001221C5">
          <w:rPr>
            <w:rStyle w:val="Hyperlink"/>
          </w:rPr>
          <w:fldChar w:fldCharType="end"/>
        </w:r>
      </w:ins>
    </w:p>
    <w:p w14:paraId="189F9A2D" w14:textId="4C0C0353" w:rsidR="00381264" w:rsidDel="005672FD" w:rsidRDefault="00381264">
      <w:pPr>
        <w:pStyle w:val="Verzeichnis1"/>
        <w:rPr>
          <w:del w:id="174" w:author="PH" w:date="2024-12-09T21:28:00Z" w16du:dateUtc="2024-12-09T20:28:00Z"/>
          <w:rFonts w:asciiTheme="minorHAnsi" w:eastAsiaTheme="minorEastAsia" w:hAnsiTheme="minorHAnsi" w:cstheme="minorBidi"/>
          <w:kern w:val="2"/>
          <w:szCs w:val="24"/>
          <w:lang w:eastAsia="en-GB"/>
          <w14:ligatures w14:val="standardContextual"/>
        </w:rPr>
      </w:pPr>
      <w:del w:id="175" w:author="PH" w:date="2024-12-09T21:28:00Z" w16du:dateUtc="2024-12-09T20:28:00Z">
        <w:r w:rsidRPr="005672FD" w:rsidDel="005672FD">
          <w:rPr>
            <w:rStyle w:val="Hyperlink"/>
          </w:rPr>
          <w:delText>Contributors</w:delText>
        </w:r>
        <w:r w:rsidDel="005672FD">
          <w:rPr>
            <w:webHidden/>
          </w:rPr>
          <w:tab/>
          <w:delText>4</w:delText>
        </w:r>
      </w:del>
    </w:p>
    <w:p w14:paraId="3DEA6EB0" w14:textId="349EA11A" w:rsidR="00381264" w:rsidDel="005672FD" w:rsidRDefault="00381264">
      <w:pPr>
        <w:pStyle w:val="Verzeichnis1"/>
        <w:rPr>
          <w:del w:id="176" w:author="PH" w:date="2024-12-09T21:28:00Z" w16du:dateUtc="2024-12-09T20:28:00Z"/>
          <w:rFonts w:asciiTheme="minorHAnsi" w:eastAsiaTheme="minorEastAsia" w:hAnsiTheme="minorHAnsi" w:cstheme="minorBidi"/>
          <w:kern w:val="2"/>
          <w:szCs w:val="24"/>
          <w:lang w:eastAsia="en-GB"/>
          <w14:ligatures w14:val="standardContextual"/>
        </w:rPr>
      </w:pPr>
      <w:del w:id="177" w:author="PH" w:date="2024-12-09T21:28:00Z" w16du:dateUtc="2024-12-09T20:28:00Z">
        <w:r w:rsidRPr="005672FD" w:rsidDel="005672FD">
          <w:rPr>
            <w:rStyle w:val="Hyperlink"/>
          </w:rPr>
          <w:delText>Table of contents</w:delText>
        </w:r>
        <w:r w:rsidDel="005672FD">
          <w:rPr>
            <w:webHidden/>
          </w:rPr>
          <w:tab/>
          <w:delText>5</w:delText>
        </w:r>
      </w:del>
    </w:p>
    <w:p w14:paraId="65A53492" w14:textId="7AF1B722" w:rsidR="00381264" w:rsidDel="005672FD" w:rsidRDefault="00381264">
      <w:pPr>
        <w:pStyle w:val="Verzeichnis1"/>
        <w:rPr>
          <w:del w:id="178" w:author="PH" w:date="2024-12-09T21:28:00Z" w16du:dateUtc="2024-12-09T20:28:00Z"/>
          <w:rFonts w:asciiTheme="minorHAnsi" w:eastAsiaTheme="minorEastAsia" w:hAnsiTheme="minorHAnsi" w:cstheme="minorBidi"/>
          <w:kern w:val="2"/>
          <w:szCs w:val="24"/>
          <w:lang w:eastAsia="en-GB"/>
          <w14:ligatures w14:val="standardContextual"/>
        </w:rPr>
      </w:pPr>
      <w:del w:id="179" w:author="PH" w:date="2024-12-09T21:28:00Z" w16du:dateUtc="2024-12-09T20:28:00Z">
        <w:r w:rsidRPr="005672FD" w:rsidDel="005672FD">
          <w:rPr>
            <w:rStyle w:val="Hyperlink"/>
          </w:rPr>
          <w:delText>1</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Introduction</w:delText>
        </w:r>
        <w:r w:rsidDel="005672FD">
          <w:rPr>
            <w:webHidden/>
          </w:rPr>
          <w:tab/>
          <w:delText>6</w:delText>
        </w:r>
      </w:del>
    </w:p>
    <w:p w14:paraId="0DDEAEB1" w14:textId="76EC37AB" w:rsidR="00381264" w:rsidDel="005672FD" w:rsidRDefault="00381264">
      <w:pPr>
        <w:pStyle w:val="Verzeichnis2"/>
        <w:rPr>
          <w:del w:id="180" w:author="PH" w:date="2024-12-09T21:28:00Z" w16du:dateUtc="2024-12-09T20:28:00Z"/>
          <w:rFonts w:asciiTheme="minorHAnsi" w:eastAsiaTheme="minorEastAsia" w:hAnsiTheme="minorHAnsi" w:cstheme="minorBidi"/>
          <w:kern w:val="2"/>
          <w:sz w:val="24"/>
          <w:szCs w:val="24"/>
          <w:lang w:eastAsia="en-GB"/>
          <w14:ligatures w14:val="standardContextual"/>
        </w:rPr>
      </w:pPr>
      <w:del w:id="181" w:author="PH" w:date="2024-12-09T21:28:00Z" w16du:dateUtc="2024-12-09T20:28:00Z">
        <w:r w:rsidRPr="005672FD" w:rsidDel="005672FD">
          <w:rPr>
            <w:rStyle w:val="Hyperlink"/>
          </w:rPr>
          <w:delText>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Objective</w:delText>
        </w:r>
        <w:r w:rsidDel="005672FD">
          <w:rPr>
            <w:webHidden/>
          </w:rPr>
          <w:tab/>
          <w:delText>6</w:delText>
        </w:r>
      </w:del>
    </w:p>
    <w:p w14:paraId="32E07420" w14:textId="72787AD4" w:rsidR="00381264" w:rsidDel="005672FD" w:rsidRDefault="00381264">
      <w:pPr>
        <w:pStyle w:val="Verzeichnis2"/>
        <w:rPr>
          <w:del w:id="182" w:author="PH" w:date="2024-12-09T21:28:00Z" w16du:dateUtc="2024-12-09T20:28:00Z"/>
          <w:rFonts w:asciiTheme="minorHAnsi" w:eastAsiaTheme="minorEastAsia" w:hAnsiTheme="minorHAnsi" w:cstheme="minorBidi"/>
          <w:kern w:val="2"/>
          <w:sz w:val="24"/>
          <w:szCs w:val="24"/>
          <w:lang w:eastAsia="en-GB"/>
          <w14:ligatures w14:val="standardContextual"/>
        </w:rPr>
      </w:pPr>
      <w:del w:id="183" w:author="PH" w:date="2024-12-09T21:28:00Z" w16du:dateUtc="2024-12-09T20:28:00Z">
        <w:r w:rsidRPr="005672FD" w:rsidDel="005672FD">
          <w:rPr>
            <w:rStyle w:val="Hyperlink"/>
          </w:rPr>
          <w:delText>1.2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Scope</w:delText>
        </w:r>
        <w:r w:rsidDel="005672FD">
          <w:rPr>
            <w:webHidden/>
          </w:rPr>
          <w:tab/>
          <w:delText>6</w:delText>
        </w:r>
      </w:del>
    </w:p>
    <w:p w14:paraId="67D3AF76" w14:textId="05D1D0B5" w:rsidR="00381264" w:rsidDel="005672FD" w:rsidRDefault="00381264">
      <w:pPr>
        <w:pStyle w:val="Verzeichnis2"/>
        <w:rPr>
          <w:del w:id="184" w:author="PH" w:date="2024-12-09T21:28:00Z" w16du:dateUtc="2024-12-09T20:28:00Z"/>
          <w:rFonts w:asciiTheme="minorHAnsi" w:eastAsiaTheme="minorEastAsia" w:hAnsiTheme="minorHAnsi" w:cstheme="minorBidi"/>
          <w:kern w:val="2"/>
          <w:sz w:val="24"/>
          <w:szCs w:val="24"/>
          <w:lang w:eastAsia="en-GB"/>
          <w14:ligatures w14:val="standardContextual"/>
        </w:rPr>
      </w:pPr>
      <w:del w:id="185" w:author="PH" w:date="2024-12-09T21:28:00Z" w16du:dateUtc="2024-12-09T20:28:00Z">
        <w:r w:rsidRPr="005672FD" w:rsidDel="005672FD">
          <w:rPr>
            <w:rStyle w:val="Hyperlink"/>
          </w:rPr>
          <w:delText>1.3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Goals and non-goals</w:delText>
        </w:r>
        <w:r w:rsidDel="005672FD">
          <w:rPr>
            <w:webHidden/>
          </w:rPr>
          <w:tab/>
          <w:delText>6</w:delText>
        </w:r>
      </w:del>
    </w:p>
    <w:p w14:paraId="3EFF38C7" w14:textId="13F199BC" w:rsidR="00381264" w:rsidDel="005672FD" w:rsidRDefault="00381264">
      <w:pPr>
        <w:pStyle w:val="Verzeichnis2"/>
        <w:rPr>
          <w:del w:id="186" w:author="PH" w:date="2024-12-09T21:28:00Z" w16du:dateUtc="2024-12-09T20:28:00Z"/>
          <w:rFonts w:asciiTheme="minorHAnsi" w:eastAsiaTheme="minorEastAsia" w:hAnsiTheme="minorHAnsi" w:cstheme="minorBidi"/>
          <w:kern w:val="2"/>
          <w:sz w:val="24"/>
          <w:szCs w:val="24"/>
          <w:lang w:eastAsia="en-GB"/>
          <w14:ligatures w14:val="standardContextual"/>
        </w:rPr>
      </w:pPr>
      <w:del w:id="187" w:author="PH" w:date="2024-12-09T21:28:00Z" w16du:dateUtc="2024-12-09T20:28:00Z">
        <w:r w:rsidRPr="005672FD" w:rsidDel="005672FD">
          <w:rPr>
            <w:rStyle w:val="Hyperlink"/>
          </w:rPr>
          <w:delText>1.4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Terminology</w:delText>
        </w:r>
        <w:r w:rsidDel="005672FD">
          <w:rPr>
            <w:webHidden/>
          </w:rPr>
          <w:tab/>
          <w:delText>6</w:delText>
        </w:r>
      </w:del>
    </w:p>
    <w:p w14:paraId="60320E3F" w14:textId="7BDA0DDC" w:rsidR="00381264" w:rsidDel="005672FD" w:rsidRDefault="00381264">
      <w:pPr>
        <w:pStyle w:val="Verzeichnis3"/>
        <w:rPr>
          <w:del w:id="188" w:author="PH" w:date="2024-12-09T21:28:00Z" w16du:dateUtc="2024-12-09T20:28:00Z"/>
          <w:rFonts w:asciiTheme="minorHAnsi" w:eastAsiaTheme="minorEastAsia" w:hAnsiTheme="minorHAnsi" w:cstheme="minorBidi"/>
          <w:kern w:val="2"/>
          <w:sz w:val="24"/>
          <w:szCs w:val="24"/>
          <w:lang w:eastAsia="en-GB"/>
          <w14:ligatures w14:val="standardContextual"/>
        </w:rPr>
      </w:pPr>
      <w:del w:id="189" w:author="PH" w:date="2024-12-09T21:28:00Z" w16du:dateUtc="2024-12-09T20:28:00Z">
        <w:r w:rsidRPr="005672FD" w:rsidDel="005672FD">
          <w:rPr>
            <w:rStyle w:val="Hyperlink"/>
            <w:lang w:eastAsia="it-IT"/>
          </w:rPr>
          <w:delText>1.4.1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Notational conventions</w:delText>
        </w:r>
        <w:r w:rsidDel="005672FD">
          <w:rPr>
            <w:webHidden/>
          </w:rPr>
          <w:tab/>
          <w:delText>7</w:delText>
        </w:r>
      </w:del>
    </w:p>
    <w:p w14:paraId="7B596C90" w14:textId="7C63236E" w:rsidR="00381264" w:rsidDel="005672FD" w:rsidRDefault="00381264">
      <w:pPr>
        <w:pStyle w:val="Verzeichnis3"/>
        <w:rPr>
          <w:del w:id="190" w:author="PH" w:date="2024-12-09T21:28:00Z" w16du:dateUtc="2024-12-09T20:28:00Z"/>
          <w:rFonts w:asciiTheme="minorHAnsi" w:eastAsiaTheme="minorEastAsia" w:hAnsiTheme="minorHAnsi" w:cstheme="minorBidi"/>
          <w:kern w:val="2"/>
          <w:sz w:val="24"/>
          <w:szCs w:val="24"/>
          <w:lang w:eastAsia="en-GB"/>
          <w14:ligatures w14:val="standardContextual"/>
        </w:rPr>
      </w:pPr>
      <w:del w:id="191" w:author="PH" w:date="2024-12-09T21:28:00Z" w16du:dateUtc="2024-12-09T20:28:00Z">
        <w:r w:rsidRPr="005672FD" w:rsidDel="005672FD">
          <w:rPr>
            <w:rStyle w:val="Hyperlink"/>
            <w:lang w:eastAsia="it-IT"/>
          </w:rPr>
          <w:delText>1.4.2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Normative references</w:delText>
        </w:r>
        <w:r w:rsidDel="005672FD">
          <w:rPr>
            <w:webHidden/>
          </w:rPr>
          <w:tab/>
          <w:delText>7</w:delText>
        </w:r>
      </w:del>
    </w:p>
    <w:p w14:paraId="30A6BCCF" w14:textId="0F9AE4AA" w:rsidR="00381264" w:rsidDel="005672FD" w:rsidRDefault="00381264">
      <w:pPr>
        <w:pStyle w:val="Verzeichnis3"/>
        <w:rPr>
          <w:del w:id="192" w:author="PH" w:date="2024-12-09T21:28:00Z" w16du:dateUtc="2024-12-09T20:28:00Z"/>
          <w:rFonts w:asciiTheme="minorHAnsi" w:eastAsiaTheme="minorEastAsia" w:hAnsiTheme="minorHAnsi" w:cstheme="minorBidi"/>
          <w:kern w:val="2"/>
          <w:sz w:val="24"/>
          <w:szCs w:val="24"/>
          <w:lang w:eastAsia="en-GB"/>
          <w14:ligatures w14:val="standardContextual"/>
        </w:rPr>
      </w:pPr>
      <w:del w:id="193" w:author="PH" w:date="2024-12-09T21:28:00Z" w16du:dateUtc="2024-12-09T20:28:00Z">
        <w:r w:rsidRPr="005672FD" w:rsidDel="005672FD">
          <w:rPr>
            <w:rStyle w:val="Hyperlink"/>
            <w:lang w:eastAsia="it-IT"/>
          </w:rPr>
          <w:delText>1.4.3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Non-normative references</w:delText>
        </w:r>
        <w:r w:rsidDel="005672FD">
          <w:rPr>
            <w:webHidden/>
          </w:rPr>
          <w:tab/>
          <w:delText>7</w:delText>
        </w:r>
      </w:del>
    </w:p>
    <w:p w14:paraId="07A62BA4" w14:textId="1E09503F" w:rsidR="00381264" w:rsidDel="005672FD" w:rsidRDefault="00381264">
      <w:pPr>
        <w:pStyle w:val="Verzeichnis2"/>
        <w:rPr>
          <w:del w:id="194" w:author="PH" w:date="2024-12-09T21:28:00Z" w16du:dateUtc="2024-12-09T20:28:00Z"/>
          <w:rFonts w:asciiTheme="minorHAnsi" w:eastAsiaTheme="minorEastAsia" w:hAnsiTheme="minorHAnsi" w:cstheme="minorBidi"/>
          <w:kern w:val="2"/>
          <w:sz w:val="24"/>
          <w:szCs w:val="24"/>
          <w:lang w:eastAsia="en-GB"/>
          <w14:ligatures w14:val="standardContextual"/>
        </w:rPr>
      </w:pPr>
      <w:del w:id="195" w:author="PH" w:date="2024-12-09T21:28:00Z" w16du:dateUtc="2024-12-09T20:28:00Z">
        <w:r w:rsidRPr="005672FD" w:rsidDel="005672FD">
          <w:rPr>
            <w:rStyle w:val="Hyperlink"/>
          </w:rPr>
          <w:delText>1.5</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Namespaces</w:delText>
        </w:r>
        <w:r w:rsidDel="005672FD">
          <w:rPr>
            <w:webHidden/>
          </w:rPr>
          <w:tab/>
          <w:delText>8</w:delText>
        </w:r>
      </w:del>
    </w:p>
    <w:p w14:paraId="0CE4EF46" w14:textId="6F215656" w:rsidR="00381264" w:rsidDel="005672FD" w:rsidRDefault="00381264">
      <w:pPr>
        <w:pStyle w:val="Verzeichnis1"/>
        <w:rPr>
          <w:del w:id="196" w:author="PH" w:date="2024-12-09T21:28:00Z" w16du:dateUtc="2024-12-09T20:28:00Z"/>
          <w:rFonts w:asciiTheme="minorHAnsi" w:eastAsiaTheme="minorEastAsia" w:hAnsiTheme="minorHAnsi" w:cstheme="minorBidi"/>
          <w:kern w:val="2"/>
          <w:szCs w:val="24"/>
          <w:lang w:eastAsia="en-GB"/>
          <w14:ligatures w14:val="standardContextual"/>
        </w:rPr>
      </w:pPr>
      <w:del w:id="197" w:author="PH" w:date="2024-12-09T21:28:00Z" w16du:dateUtc="2024-12-09T20:28:00Z">
        <w:r w:rsidRPr="005672FD" w:rsidDel="005672FD">
          <w:rPr>
            <w:rStyle w:val="Hyperlink"/>
          </w:rPr>
          <w:delText>2</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The Service Discovery Process</w:delText>
        </w:r>
        <w:r w:rsidDel="005672FD">
          <w:rPr>
            <w:webHidden/>
          </w:rPr>
          <w:tab/>
          <w:delText>9</w:delText>
        </w:r>
      </w:del>
    </w:p>
    <w:p w14:paraId="45BC08DA" w14:textId="06C4F64D" w:rsidR="00381264" w:rsidDel="005672FD" w:rsidRDefault="00381264">
      <w:pPr>
        <w:pStyle w:val="Verzeichnis2"/>
        <w:rPr>
          <w:del w:id="198" w:author="PH" w:date="2024-12-09T21:28:00Z" w16du:dateUtc="2024-12-09T20:28:00Z"/>
          <w:rFonts w:asciiTheme="minorHAnsi" w:eastAsiaTheme="minorEastAsia" w:hAnsiTheme="minorHAnsi" w:cstheme="minorBidi"/>
          <w:kern w:val="2"/>
          <w:sz w:val="24"/>
          <w:szCs w:val="24"/>
          <w:lang w:eastAsia="en-GB"/>
          <w14:ligatures w14:val="standardContextual"/>
        </w:rPr>
      </w:pPr>
      <w:del w:id="199" w:author="PH" w:date="2024-12-09T21:28:00Z" w16du:dateUtc="2024-12-09T20:28:00Z">
        <w:r w:rsidRPr="005672FD" w:rsidDel="005672FD">
          <w:rPr>
            <w:rStyle w:val="Hyperlink"/>
          </w:rPr>
          <w:delText>2.1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 Metadata Capability Lookup flow</w:delText>
        </w:r>
        <w:r w:rsidDel="005672FD">
          <w:rPr>
            <w:webHidden/>
          </w:rPr>
          <w:tab/>
          <w:delText>9</w:delText>
        </w:r>
      </w:del>
    </w:p>
    <w:p w14:paraId="59AC646B" w14:textId="2F99D723" w:rsidR="00381264" w:rsidDel="005672FD" w:rsidRDefault="00381264">
      <w:pPr>
        <w:pStyle w:val="Verzeichnis3"/>
        <w:rPr>
          <w:del w:id="200" w:author="PH" w:date="2024-12-09T21:28:00Z" w16du:dateUtc="2024-12-09T20:28:00Z"/>
          <w:rFonts w:asciiTheme="minorHAnsi" w:eastAsiaTheme="minorEastAsia" w:hAnsiTheme="minorHAnsi" w:cstheme="minorBidi"/>
          <w:kern w:val="2"/>
          <w:sz w:val="24"/>
          <w:szCs w:val="24"/>
          <w:lang w:eastAsia="en-GB"/>
          <w14:ligatures w14:val="standardContextual"/>
        </w:rPr>
      </w:pPr>
      <w:del w:id="201" w:author="PH" w:date="2024-12-09T21:28:00Z" w16du:dateUtc="2024-12-09T20:28:00Z">
        <w:r w:rsidRPr="005672FD" w:rsidDel="005672FD">
          <w:rPr>
            <w:rStyle w:val="Hyperlink"/>
          </w:rPr>
          <w:delText>2.1.1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Discovering Capabilities associated with a Participant Identifier</w:delText>
        </w:r>
        <w:r w:rsidDel="005672FD">
          <w:rPr>
            <w:webHidden/>
          </w:rPr>
          <w:tab/>
          <w:delText>10</w:delText>
        </w:r>
      </w:del>
    </w:p>
    <w:p w14:paraId="459532D0" w14:textId="3D1D79D3" w:rsidR="00381264" w:rsidDel="005672FD" w:rsidRDefault="00381264">
      <w:pPr>
        <w:pStyle w:val="Verzeichnis2"/>
        <w:rPr>
          <w:del w:id="202" w:author="PH" w:date="2024-12-09T21:28:00Z" w16du:dateUtc="2024-12-09T20:28:00Z"/>
          <w:rFonts w:asciiTheme="minorHAnsi" w:eastAsiaTheme="minorEastAsia" w:hAnsiTheme="minorHAnsi" w:cstheme="minorBidi"/>
          <w:kern w:val="2"/>
          <w:sz w:val="24"/>
          <w:szCs w:val="24"/>
          <w:lang w:eastAsia="en-GB"/>
          <w14:ligatures w14:val="standardContextual"/>
        </w:rPr>
      </w:pPr>
      <w:del w:id="203" w:author="PH" w:date="2024-12-09T21:28:00Z" w16du:dateUtc="2024-12-09T20:28:00Z">
        <w:r w:rsidRPr="005672FD" w:rsidDel="005672FD">
          <w:rPr>
            <w:rStyle w:val="Hyperlink"/>
          </w:rPr>
          <w:delText>2.2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 Metadata Publisher Redirection</w:delText>
        </w:r>
        <w:r w:rsidDel="005672FD">
          <w:rPr>
            <w:webHidden/>
          </w:rPr>
          <w:tab/>
          <w:delText>11</w:delText>
        </w:r>
      </w:del>
    </w:p>
    <w:p w14:paraId="07CB3C85" w14:textId="749AD1DA" w:rsidR="00381264" w:rsidDel="005672FD" w:rsidRDefault="00381264">
      <w:pPr>
        <w:pStyle w:val="Verzeichnis1"/>
        <w:rPr>
          <w:del w:id="204" w:author="PH" w:date="2024-12-09T21:28:00Z" w16du:dateUtc="2024-12-09T20:28:00Z"/>
          <w:rFonts w:asciiTheme="minorHAnsi" w:eastAsiaTheme="minorEastAsia" w:hAnsiTheme="minorHAnsi" w:cstheme="minorBidi"/>
          <w:kern w:val="2"/>
          <w:szCs w:val="24"/>
          <w:lang w:eastAsia="en-GB"/>
          <w14:ligatures w14:val="standardContextual"/>
        </w:rPr>
      </w:pPr>
      <w:del w:id="205" w:author="PH" w:date="2024-12-09T21:28:00Z" w16du:dateUtc="2024-12-09T20:28:00Z">
        <w:r w:rsidRPr="005672FD" w:rsidDel="005672FD">
          <w:rPr>
            <w:rStyle w:val="Hyperlink"/>
          </w:rPr>
          <w:delText>3</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Interface model</w:delText>
        </w:r>
        <w:r w:rsidDel="005672FD">
          <w:rPr>
            <w:webHidden/>
          </w:rPr>
          <w:tab/>
          <w:delText>14</w:delText>
        </w:r>
      </w:del>
    </w:p>
    <w:p w14:paraId="1ADD5D76" w14:textId="26CEBFA1" w:rsidR="00381264" w:rsidDel="005672FD" w:rsidRDefault="00381264">
      <w:pPr>
        <w:pStyle w:val="Verzeichnis1"/>
        <w:rPr>
          <w:del w:id="206" w:author="PH" w:date="2024-12-09T21:28:00Z" w16du:dateUtc="2024-12-09T20:28:00Z"/>
          <w:rFonts w:asciiTheme="minorHAnsi" w:eastAsiaTheme="minorEastAsia" w:hAnsiTheme="minorHAnsi" w:cstheme="minorBidi"/>
          <w:kern w:val="2"/>
          <w:szCs w:val="24"/>
          <w:lang w:eastAsia="en-GB"/>
          <w14:ligatures w14:val="standardContextual"/>
        </w:rPr>
      </w:pPr>
      <w:del w:id="207" w:author="PH" w:date="2024-12-09T21:28:00Z" w16du:dateUtc="2024-12-09T20:28:00Z">
        <w:r w:rsidRPr="005672FD" w:rsidDel="005672FD">
          <w:rPr>
            <w:rStyle w:val="Hyperlink"/>
          </w:rPr>
          <w:delText>4</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Data model</w:delText>
        </w:r>
        <w:r w:rsidDel="005672FD">
          <w:rPr>
            <w:webHidden/>
          </w:rPr>
          <w:tab/>
          <w:delText>15</w:delText>
        </w:r>
      </w:del>
    </w:p>
    <w:p w14:paraId="3957329D" w14:textId="4E8BB630" w:rsidR="00381264" w:rsidDel="005672FD" w:rsidRDefault="00381264">
      <w:pPr>
        <w:pStyle w:val="Verzeichnis2"/>
        <w:rPr>
          <w:del w:id="208" w:author="PH" w:date="2024-12-09T21:28:00Z" w16du:dateUtc="2024-12-09T20:28:00Z"/>
          <w:rFonts w:asciiTheme="minorHAnsi" w:eastAsiaTheme="minorEastAsia" w:hAnsiTheme="minorHAnsi" w:cstheme="minorBidi"/>
          <w:kern w:val="2"/>
          <w:sz w:val="24"/>
          <w:szCs w:val="24"/>
          <w:lang w:eastAsia="en-GB"/>
          <w14:ligatures w14:val="standardContextual"/>
        </w:rPr>
      </w:pPr>
      <w:del w:id="209" w:author="PH" w:date="2024-12-09T21:28:00Z" w16du:dateUtc="2024-12-09T20:28:00Z">
        <w:r w:rsidRPr="005672FD" w:rsidDel="005672FD">
          <w:rPr>
            <w:rStyle w:val="Hyperlink"/>
          </w:rPr>
          <w:delText>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On extension points</w:delText>
        </w:r>
        <w:r w:rsidDel="005672FD">
          <w:rPr>
            <w:webHidden/>
          </w:rPr>
          <w:tab/>
          <w:delText>15</w:delText>
        </w:r>
      </w:del>
    </w:p>
    <w:p w14:paraId="613D7418" w14:textId="554806F8" w:rsidR="00381264" w:rsidDel="005672FD" w:rsidRDefault="00381264">
      <w:pPr>
        <w:pStyle w:val="Verzeichnis3"/>
        <w:rPr>
          <w:del w:id="210" w:author="PH" w:date="2024-12-09T21:28:00Z" w16du:dateUtc="2024-12-09T20:28:00Z"/>
          <w:rFonts w:asciiTheme="minorHAnsi" w:eastAsiaTheme="minorEastAsia" w:hAnsiTheme="minorHAnsi" w:cstheme="minorBidi"/>
          <w:kern w:val="2"/>
          <w:sz w:val="24"/>
          <w:szCs w:val="24"/>
          <w:lang w:eastAsia="en-GB"/>
          <w14:ligatures w14:val="standardContextual"/>
        </w:rPr>
      </w:pPr>
      <w:del w:id="211" w:author="PH" w:date="2024-12-09T21:28:00Z" w16du:dateUtc="2024-12-09T20:28:00Z">
        <w:r w:rsidRPr="005672FD" w:rsidDel="005672FD">
          <w:rPr>
            <w:rStyle w:val="Hyperlink"/>
            <w:lang w:eastAsia="it-IT"/>
          </w:rPr>
          <w:delText>4.1.1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Semantics and use</w:delText>
        </w:r>
        <w:r w:rsidDel="005672FD">
          <w:rPr>
            <w:webHidden/>
          </w:rPr>
          <w:tab/>
          <w:delText>15</w:delText>
        </w:r>
      </w:del>
    </w:p>
    <w:p w14:paraId="0D9BAC5E" w14:textId="3CB71605" w:rsidR="00381264" w:rsidDel="005672FD" w:rsidRDefault="00381264">
      <w:pPr>
        <w:pStyle w:val="Verzeichnis2"/>
        <w:rPr>
          <w:del w:id="212" w:author="PH" w:date="2024-12-09T21:28:00Z" w16du:dateUtc="2024-12-09T20:28:00Z"/>
          <w:rFonts w:asciiTheme="minorHAnsi" w:eastAsiaTheme="minorEastAsia" w:hAnsiTheme="minorHAnsi" w:cstheme="minorBidi"/>
          <w:kern w:val="2"/>
          <w:sz w:val="24"/>
          <w:szCs w:val="24"/>
          <w:lang w:eastAsia="en-GB"/>
          <w14:ligatures w14:val="standardContextual"/>
        </w:rPr>
      </w:pPr>
      <w:del w:id="213" w:author="PH" w:date="2024-12-09T21:28:00Z" w16du:dateUtc="2024-12-09T20:28:00Z">
        <w:r w:rsidRPr="005672FD" w:rsidDel="005672FD">
          <w:rPr>
            <w:rStyle w:val="Hyperlink"/>
          </w:rPr>
          <w:delText>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ServiceGroup</w:delText>
        </w:r>
        <w:r w:rsidDel="005672FD">
          <w:rPr>
            <w:webHidden/>
          </w:rPr>
          <w:tab/>
          <w:delText>15</w:delText>
        </w:r>
      </w:del>
    </w:p>
    <w:p w14:paraId="283037FD" w14:textId="4B3959C8" w:rsidR="00381264" w:rsidDel="005672FD" w:rsidRDefault="00381264">
      <w:pPr>
        <w:pStyle w:val="Verzeichnis3"/>
        <w:rPr>
          <w:del w:id="214" w:author="PH" w:date="2024-12-09T21:28:00Z" w16du:dateUtc="2024-12-09T20:28:00Z"/>
          <w:rFonts w:asciiTheme="minorHAnsi" w:eastAsiaTheme="minorEastAsia" w:hAnsiTheme="minorHAnsi" w:cstheme="minorBidi"/>
          <w:kern w:val="2"/>
          <w:sz w:val="24"/>
          <w:szCs w:val="24"/>
          <w:lang w:eastAsia="en-GB"/>
          <w14:ligatures w14:val="standardContextual"/>
        </w:rPr>
      </w:pPr>
      <w:del w:id="215" w:author="PH" w:date="2024-12-09T21:28:00Z" w16du:dateUtc="2024-12-09T20:28:00Z">
        <w:r w:rsidRPr="005672FD" w:rsidDel="005672FD">
          <w:rPr>
            <w:rStyle w:val="Hyperlink"/>
          </w:rPr>
          <w:delText>4.2.1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16</w:delText>
        </w:r>
      </w:del>
    </w:p>
    <w:p w14:paraId="5CE0B455" w14:textId="55BE65B1" w:rsidR="00381264" w:rsidDel="005672FD" w:rsidRDefault="00381264">
      <w:pPr>
        <w:pStyle w:val="Verzeichnis2"/>
        <w:rPr>
          <w:del w:id="216" w:author="PH" w:date="2024-12-09T21:28:00Z" w16du:dateUtc="2024-12-09T20:28:00Z"/>
          <w:rFonts w:asciiTheme="minorHAnsi" w:eastAsiaTheme="minorEastAsia" w:hAnsiTheme="minorHAnsi" w:cstheme="minorBidi"/>
          <w:kern w:val="2"/>
          <w:sz w:val="24"/>
          <w:szCs w:val="24"/>
          <w:lang w:eastAsia="en-GB"/>
          <w14:ligatures w14:val="standardContextual"/>
        </w:rPr>
      </w:pPr>
      <w:del w:id="217" w:author="PH" w:date="2024-12-09T21:28:00Z" w16du:dateUtc="2024-12-09T20:28:00Z">
        <w:r w:rsidRPr="005672FD" w:rsidDel="005672FD">
          <w:rPr>
            <w:rStyle w:val="Hyperlink"/>
          </w:rPr>
          <w:delText>4.3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ServiceMetadata</w:delText>
        </w:r>
        <w:r w:rsidDel="005672FD">
          <w:rPr>
            <w:webHidden/>
          </w:rPr>
          <w:tab/>
          <w:delText>16</w:delText>
        </w:r>
      </w:del>
    </w:p>
    <w:p w14:paraId="33730F66" w14:textId="1E716D35" w:rsidR="00381264" w:rsidDel="005672FD" w:rsidRDefault="00381264">
      <w:pPr>
        <w:pStyle w:val="Verzeichnis3"/>
        <w:rPr>
          <w:del w:id="218" w:author="PH" w:date="2024-12-09T21:28:00Z" w16du:dateUtc="2024-12-09T20:28:00Z"/>
          <w:rFonts w:asciiTheme="minorHAnsi" w:eastAsiaTheme="minorEastAsia" w:hAnsiTheme="minorHAnsi" w:cstheme="minorBidi"/>
          <w:kern w:val="2"/>
          <w:sz w:val="24"/>
          <w:szCs w:val="24"/>
          <w:lang w:eastAsia="en-GB"/>
          <w14:ligatures w14:val="standardContextual"/>
        </w:rPr>
      </w:pPr>
      <w:del w:id="219" w:author="PH" w:date="2024-12-09T21:28:00Z" w16du:dateUtc="2024-12-09T20:28:00Z">
        <w:r w:rsidRPr="005672FD" w:rsidDel="005672FD">
          <w:rPr>
            <w:rStyle w:val="Hyperlink"/>
          </w:rPr>
          <w:delText>4.3.1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21</w:delText>
        </w:r>
      </w:del>
    </w:p>
    <w:p w14:paraId="602292D2" w14:textId="5EBEF590" w:rsidR="00381264" w:rsidDel="005672FD" w:rsidRDefault="00381264">
      <w:pPr>
        <w:pStyle w:val="Verzeichnis2"/>
        <w:rPr>
          <w:del w:id="220" w:author="PH" w:date="2024-12-09T21:28:00Z" w16du:dateUtc="2024-12-09T20:28:00Z"/>
          <w:rFonts w:asciiTheme="minorHAnsi" w:eastAsiaTheme="minorEastAsia" w:hAnsiTheme="minorHAnsi" w:cstheme="minorBidi"/>
          <w:kern w:val="2"/>
          <w:sz w:val="24"/>
          <w:szCs w:val="24"/>
          <w:lang w:eastAsia="en-GB"/>
          <w14:ligatures w14:val="standardContextual"/>
        </w:rPr>
      </w:pPr>
      <w:del w:id="221" w:author="PH" w:date="2024-12-09T21:28:00Z" w16du:dateUtc="2024-12-09T20:28:00Z">
        <w:r w:rsidRPr="005672FD" w:rsidDel="005672FD">
          <w:rPr>
            <w:rStyle w:val="Hyperlink"/>
          </w:rPr>
          <w:delText>4.4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SignedServiceMetadata</w:delText>
        </w:r>
        <w:r w:rsidDel="005672FD">
          <w:rPr>
            <w:webHidden/>
          </w:rPr>
          <w:tab/>
          <w:delText>21</w:delText>
        </w:r>
      </w:del>
    </w:p>
    <w:p w14:paraId="2967692B" w14:textId="57F78C3D" w:rsidR="00381264" w:rsidDel="005672FD" w:rsidRDefault="00381264">
      <w:pPr>
        <w:pStyle w:val="Verzeichnis3"/>
        <w:rPr>
          <w:del w:id="222" w:author="PH" w:date="2024-12-09T21:28:00Z" w16du:dateUtc="2024-12-09T20:28:00Z"/>
          <w:rFonts w:asciiTheme="minorHAnsi" w:eastAsiaTheme="minorEastAsia" w:hAnsiTheme="minorHAnsi" w:cstheme="minorBidi"/>
          <w:kern w:val="2"/>
          <w:sz w:val="24"/>
          <w:szCs w:val="24"/>
          <w:lang w:eastAsia="en-GB"/>
          <w14:ligatures w14:val="standardContextual"/>
        </w:rPr>
      </w:pPr>
      <w:del w:id="223" w:author="PH" w:date="2024-12-09T21:28:00Z" w16du:dateUtc="2024-12-09T20:28:00Z">
        <w:r w:rsidRPr="005672FD" w:rsidDel="005672FD">
          <w:rPr>
            <w:rStyle w:val="Hyperlink"/>
          </w:rPr>
          <w:delText>4.4.1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21</w:delText>
        </w:r>
      </w:del>
    </w:p>
    <w:p w14:paraId="7F3A5927" w14:textId="5A5B608E" w:rsidR="00381264" w:rsidDel="005672FD" w:rsidRDefault="00381264">
      <w:pPr>
        <w:pStyle w:val="Verzeichnis3"/>
        <w:rPr>
          <w:del w:id="224" w:author="PH" w:date="2024-12-09T21:28:00Z" w16du:dateUtc="2024-12-09T20:28:00Z"/>
          <w:rFonts w:asciiTheme="minorHAnsi" w:eastAsiaTheme="minorEastAsia" w:hAnsiTheme="minorHAnsi" w:cstheme="minorBidi"/>
          <w:kern w:val="2"/>
          <w:sz w:val="24"/>
          <w:szCs w:val="24"/>
          <w:lang w:eastAsia="en-GB"/>
          <w14:ligatures w14:val="standardContextual"/>
        </w:rPr>
      </w:pPr>
      <w:del w:id="225" w:author="PH" w:date="2024-12-09T21:28:00Z" w16du:dateUtc="2024-12-09T20:28:00Z">
        <w:r w:rsidRPr="005672FD" w:rsidDel="005672FD">
          <w:rPr>
            <w:rStyle w:val="Hyperlink"/>
          </w:rPr>
          <w:delText>4.4.2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Redirect, non-normative example</w:delText>
        </w:r>
        <w:r w:rsidDel="005672FD">
          <w:rPr>
            <w:webHidden/>
          </w:rPr>
          <w:tab/>
          <w:delText>22</w:delText>
        </w:r>
      </w:del>
    </w:p>
    <w:p w14:paraId="7C7B38C2" w14:textId="6EEB5569" w:rsidR="00381264" w:rsidDel="005672FD" w:rsidRDefault="00381264">
      <w:pPr>
        <w:pStyle w:val="Verzeichnis1"/>
        <w:rPr>
          <w:del w:id="226" w:author="PH" w:date="2024-12-09T21:28:00Z" w16du:dateUtc="2024-12-09T20:28:00Z"/>
          <w:rFonts w:asciiTheme="minorHAnsi" w:eastAsiaTheme="minorEastAsia" w:hAnsiTheme="minorHAnsi" w:cstheme="minorBidi"/>
          <w:kern w:val="2"/>
          <w:szCs w:val="24"/>
          <w:lang w:eastAsia="en-GB"/>
          <w14:ligatures w14:val="standardContextual"/>
        </w:rPr>
      </w:pPr>
      <w:del w:id="227" w:author="PH" w:date="2024-12-09T21:28:00Z" w16du:dateUtc="2024-12-09T20:28:00Z">
        <w:r w:rsidRPr="005672FD" w:rsidDel="005672FD">
          <w:rPr>
            <w:rStyle w:val="Hyperlink"/>
          </w:rPr>
          <w:delText>5</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Service Metadata Publishing REST binding</w:delText>
        </w:r>
        <w:r w:rsidDel="005672FD">
          <w:rPr>
            <w:webHidden/>
          </w:rPr>
          <w:tab/>
          <w:delText>24</w:delText>
        </w:r>
      </w:del>
    </w:p>
    <w:p w14:paraId="1E3D539A" w14:textId="2FBE5483" w:rsidR="00381264" w:rsidDel="005672FD" w:rsidRDefault="00381264">
      <w:pPr>
        <w:pStyle w:val="Verzeichnis2"/>
        <w:rPr>
          <w:del w:id="228" w:author="PH" w:date="2024-12-09T21:28:00Z" w16du:dateUtc="2024-12-09T20:28:00Z"/>
          <w:rFonts w:asciiTheme="minorHAnsi" w:eastAsiaTheme="minorEastAsia" w:hAnsiTheme="minorHAnsi" w:cstheme="minorBidi"/>
          <w:kern w:val="2"/>
          <w:sz w:val="24"/>
          <w:szCs w:val="24"/>
          <w:lang w:eastAsia="en-GB"/>
          <w14:ligatures w14:val="standardContextual"/>
        </w:rPr>
      </w:pPr>
      <w:del w:id="229" w:author="PH" w:date="2024-12-09T21:28:00Z" w16du:dateUtc="2024-12-09T20:28:00Z">
        <w:r w:rsidRPr="005672FD" w:rsidDel="005672FD">
          <w:rPr>
            <w:rStyle w:val="Hyperlink"/>
          </w:rPr>
          <w:delText>5.1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The use of HTTPS</w:delText>
        </w:r>
        <w:r w:rsidDel="005672FD">
          <w:rPr>
            <w:webHidden/>
          </w:rPr>
          <w:tab/>
          <w:delText>24</w:delText>
        </w:r>
      </w:del>
    </w:p>
    <w:p w14:paraId="31BD0ECB" w14:textId="7A6D0C76" w:rsidR="00381264" w:rsidDel="005672FD" w:rsidRDefault="00381264">
      <w:pPr>
        <w:pStyle w:val="Verzeichnis2"/>
        <w:rPr>
          <w:del w:id="230" w:author="PH" w:date="2024-12-09T21:28:00Z" w16du:dateUtc="2024-12-09T20:28:00Z"/>
          <w:rFonts w:asciiTheme="minorHAnsi" w:eastAsiaTheme="minorEastAsia" w:hAnsiTheme="minorHAnsi" w:cstheme="minorBidi"/>
          <w:kern w:val="2"/>
          <w:sz w:val="24"/>
          <w:szCs w:val="24"/>
          <w:lang w:eastAsia="en-GB"/>
          <w14:ligatures w14:val="standardContextual"/>
        </w:rPr>
      </w:pPr>
      <w:del w:id="231" w:author="PH" w:date="2024-12-09T21:28:00Z" w16du:dateUtc="2024-12-09T20:28:00Z">
        <w:r w:rsidRPr="005672FD" w:rsidDel="005672FD">
          <w:rPr>
            <w:rStyle w:val="Hyperlink"/>
          </w:rPr>
          <w:delText>5.2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The use of XML and encoding</w:delText>
        </w:r>
        <w:r w:rsidDel="005672FD">
          <w:rPr>
            <w:webHidden/>
          </w:rPr>
          <w:tab/>
          <w:delText>24</w:delText>
        </w:r>
      </w:del>
    </w:p>
    <w:p w14:paraId="3CED3F0A" w14:textId="1CB44253" w:rsidR="00381264" w:rsidDel="005672FD" w:rsidRDefault="00381264">
      <w:pPr>
        <w:pStyle w:val="Verzeichnis2"/>
        <w:rPr>
          <w:del w:id="232" w:author="PH" w:date="2024-12-09T21:28:00Z" w16du:dateUtc="2024-12-09T20:28:00Z"/>
          <w:rFonts w:asciiTheme="minorHAnsi" w:eastAsiaTheme="minorEastAsia" w:hAnsiTheme="minorHAnsi" w:cstheme="minorBidi"/>
          <w:kern w:val="2"/>
          <w:sz w:val="24"/>
          <w:szCs w:val="24"/>
          <w:lang w:eastAsia="en-GB"/>
          <w14:ligatures w14:val="standardContextual"/>
        </w:rPr>
      </w:pPr>
      <w:del w:id="233" w:author="PH" w:date="2024-12-09T21:28:00Z" w16du:dateUtc="2024-12-09T20:28:00Z">
        <w:r w:rsidRPr="005672FD" w:rsidDel="005672FD">
          <w:rPr>
            <w:rStyle w:val="Hyperlink"/>
          </w:rPr>
          <w:delText>5.3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Resources and identifiers</w:delText>
        </w:r>
        <w:r w:rsidDel="005672FD">
          <w:rPr>
            <w:webHidden/>
          </w:rPr>
          <w:tab/>
          <w:delText>24</w:delText>
        </w:r>
      </w:del>
    </w:p>
    <w:p w14:paraId="74982C6F" w14:textId="3FB15280" w:rsidR="00381264" w:rsidDel="005672FD" w:rsidRDefault="00381264">
      <w:pPr>
        <w:pStyle w:val="Verzeichnis3"/>
        <w:rPr>
          <w:del w:id="234" w:author="PH" w:date="2024-12-09T21:28:00Z" w16du:dateUtc="2024-12-09T20:28:00Z"/>
          <w:rFonts w:asciiTheme="minorHAnsi" w:eastAsiaTheme="minorEastAsia" w:hAnsiTheme="minorHAnsi" w:cstheme="minorBidi"/>
          <w:kern w:val="2"/>
          <w:sz w:val="24"/>
          <w:szCs w:val="24"/>
          <w:lang w:eastAsia="en-GB"/>
          <w14:ligatures w14:val="standardContextual"/>
        </w:rPr>
      </w:pPr>
      <w:del w:id="235" w:author="PH" w:date="2024-12-09T21:28:00Z" w16du:dateUtc="2024-12-09T20:28:00Z">
        <w:r w:rsidRPr="005672FD" w:rsidDel="005672FD">
          <w:rPr>
            <w:rStyle w:val="Hyperlink"/>
          </w:rPr>
          <w:delText>5.3.1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On the use of percent encoding</w:delText>
        </w:r>
        <w:r w:rsidDel="005672FD">
          <w:rPr>
            <w:webHidden/>
          </w:rPr>
          <w:tab/>
          <w:delText>25</w:delText>
        </w:r>
      </w:del>
    </w:p>
    <w:p w14:paraId="0CED9B4F" w14:textId="1025DFEE" w:rsidR="00381264" w:rsidDel="005672FD" w:rsidRDefault="00381264">
      <w:pPr>
        <w:pStyle w:val="Verzeichnis3"/>
        <w:rPr>
          <w:del w:id="236" w:author="PH" w:date="2024-12-09T21:28:00Z" w16du:dateUtc="2024-12-09T20:28:00Z"/>
          <w:rFonts w:asciiTheme="minorHAnsi" w:eastAsiaTheme="minorEastAsia" w:hAnsiTheme="minorHAnsi" w:cstheme="minorBidi"/>
          <w:kern w:val="2"/>
          <w:sz w:val="24"/>
          <w:szCs w:val="24"/>
          <w:lang w:eastAsia="en-GB"/>
          <w14:ligatures w14:val="standardContextual"/>
        </w:rPr>
      </w:pPr>
      <w:del w:id="237" w:author="PH" w:date="2024-12-09T21:28:00Z" w16du:dateUtc="2024-12-09T20:28:00Z">
        <w:r w:rsidRPr="005672FD" w:rsidDel="005672FD">
          <w:rPr>
            <w:rStyle w:val="Hyperlink"/>
          </w:rPr>
          <w:delText>5.3.2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Using identifiers in the REST Resource URLs</w:delText>
        </w:r>
        <w:r w:rsidDel="005672FD">
          <w:rPr>
            <w:webHidden/>
          </w:rPr>
          <w:tab/>
          <w:delText>25</w:delText>
        </w:r>
      </w:del>
    </w:p>
    <w:p w14:paraId="126BD847" w14:textId="3A796828" w:rsidR="00381264" w:rsidDel="005672FD" w:rsidRDefault="00381264">
      <w:pPr>
        <w:pStyle w:val="Verzeichnis3"/>
        <w:rPr>
          <w:del w:id="238" w:author="PH" w:date="2024-12-09T21:28:00Z" w16du:dateUtc="2024-12-09T20:28:00Z"/>
          <w:rFonts w:asciiTheme="minorHAnsi" w:eastAsiaTheme="minorEastAsia" w:hAnsiTheme="minorHAnsi" w:cstheme="minorBidi"/>
          <w:kern w:val="2"/>
          <w:sz w:val="24"/>
          <w:szCs w:val="24"/>
          <w:lang w:eastAsia="en-GB"/>
          <w14:ligatures w14:val="standardContextual"/>
        </w:rPr>
      </w:pPr>
      <w:del w:id="239" w:author="PH" w:date="2024-12-09T21:28:00Z" w16du:dateUtc="2024-12-09T20:28:00Z">
        <w:r w:rsidRPr="005672FD" w:rsidDel="005672FD">
          <w:rPr>
            <w:rStyle w:val="Hyperlink"/>
          </w:rPr>
          <w:delText>5.3.3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identifier example</w:delText>
        </w:r>
        <w:r w:rsidDel="005672FD">
          <w:rPr>
            <w:webHidden/>
          </w:rPr>
          <w:tab/>
          <w:delText>25</w:delText>
        </w:r>
      </w:del>
    </w:p>
    <w:p w14:paraId="4E54E692" w14:textId="03DEE15F" w:rsidR="00381264" w:rsidDel="005672FD" w:rsidRDefault="00381264">
      <w:pPr>
        <w:pStyle w:val="Verzeichnis3"/>
        <w:rPr>
          <w:del w:id="240" w:author="PH" w:date="2024-12-09T21:28:00Z" w16du:dateUtc="2024-12-09T20:28:00Z"/>
          <w:rFonts w:asciiTheme="minorHAnsi" w:eastAsiaTheme="minorEastAsia" w:hAnsiTheme="minorHAnsi" w:cstheme="minorBidi"/>
          <w:kern w:val="2"/>
          <w:sz w:val="24"/>
          <w:szCs w:val="24"/>
          <w:lang w:eastAsia="en-GB"/>
          <w14:ligatures w14:val="standardContextual"/>
        </w:rPr>
      </w:pPr>
      <w:del w:id="241" w:author="PH" w:date="2024-12-09T21:28:00Z" w16du:dateUtc="2024-12-09T20:28:00Z">
        <w:r w:rsidRPr="005672FD" w:rsidDel="005672FD">
          <w:rPr>
            <w:rStyle w:val="Hyperlink"/>
          </w:rPr>
          <w:delText>5.3.4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Implementation considerations</w:delText>
        </w:r>
        <w:r w:rsidDel="005672FD">
          <w:rPr>
            <w:webHidden/>
          </w:rPr>
          <w:tab/>
          <w:delText>26</w:delText>
        </w:r>
      </w:del>
    </w:p>
    <w:p w14:paraId="2A1E5385" w14:textId="5B85F85D" w:rsidR="00381264" w:rsidDel="005672FD" w:rsidRDefault="00381264">
      <w:pPr>
        <w:pStyle w:val="Verzeichnis2"/>
        <w:rPr>
          <w:del w:id="242" w:author="PH" w:date="2024-12-09T21:28:00Z" w16du:dateUtc="2024-12-09T20:28:00Z"/>
          <w:rFonts w:asciiTheme="minorHAnsi" w:eastAsiaTheme="minorEastAsia" w:hAnsiTheme="minorHAnsi" w:cstheme="minorBidi"/>
          <w:kern w:val="2"/>
          <w:sz w:val="24"/>
          <w:szCs w:val="24"/>
          <w:lang w:eastAsia="en-GB"/>
          <w14:ligatures w14:val="standardContextual"/>
        </w:rPr>
      </w:pPr>
      <w:del w:id="243" w:author="PH" w:date="2024-12-09T21:28:00Z" w16du:dateUtc="2024-12-09T20:28:00Z">
        <w:r w:rsidRPr="005672FD" w:rsidDel="005672FD">
          <w:rPr>
            <w:rStyle w:val="Hyperlink"/>
          </w:rPr>
          <w:delText>5.4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Referencing the SMP REST binding</w:delText>
        </w:r>
        <w:r w:rsidDel="005672FD">
          <w:rPr>
            <w:webHidden/>
          </w:rPr>
          <w:tab/>
          <w:delText>26</w:delText>
        </w:r>
      </w:del>
    </w:p>
    <w:p w14:paraId="6876DF0B" w14:textId="1AA4EB45" w:rsidR="00381264" w:rsidDel="005672FD" w:rsidRDefault="00381264">
      <w:pPr>
        <w:pStyle w:val="Verzeichnis2"/>
        <w:rPr>
          <w:del w:id="244" w:author="PH" w:date="2024-12-09T21:28:00Z" w16du:dateUtc="2024-12-09T20:28:00Z"/>
          <w:rFonts w:asciiTheme="minorHAnsi" w:eastAsiaTheme="minorEastAsia" w:hAnsiTheme="minorHAnsi" w:cstheme="minorBidi"/>
          <w:kern w:val="2"/>
          <w:sz w:val="24"/>
          <w:szCs w:val="24"/>
          <w:lang w:eastAsia="en-GB"/>
          <w14:ligatures w14:val="standardContextual"/>
        </w:rPr>
      </w:pPr>
      <w:del w:id="245" w:author="PH" w:date="2024-12-09T21:28:00Z" w16du:dateUtc="2024-12-09T20:28:00Z">
        <w:r w:rsidRPr="005672FD" w:rsidDel="005672FD">
          <w:rPr>
            <w:rStyle w:val="Hyperlink"/>
          </w:rPr>
          <w:delText>5.5</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Security</w:delText>
        </w:r>
        <w:r w:rsidDel="005672FD">
          <w:rPr>
            <w:webHidden/>
          </w:rPr>
          <w:tab/>
          <w:delText>26</w:delText>
        </w:r>
      </w:del>
    </w:p>
    <w:p w14:paraId="33579F02" w14:textId="3F09A491" w:rsidR="00381264" w:rsidDel="005672FD" w:rsidRDefault="00381264">
      <w:pPr>
        <w:pStyle w:val="Verzeichnis3"/>
        <w:rPr>
          <w:del w:id="246" w:author="PH" w:date="2024-12-09T21:28:00Z" w16du:dateUtc="2024-12-09T20:28:00Z"/>
          <w:rFonts w:asciiTheme="minorHAnsi" w:eastAsiaTheme="minorEastAsia" w:hAnsiTheme="minorHAnsi" w:cstheme="minorBidi"/>
          <w:kern w:val="2"/>
          <w:sz w:val="24"/>
          <w:szCs w:val="24"/>
          <w:lang w:eastAsia="en-GB"/>
          <w14:ligatures w14:val="standardContextual"/>
        </w:rPr>
      </w:pPr>
      <w:del w:id="247" w:author="PH" w:date="2024-12-09T21:28:00Z" w16du:dateUtc="2024-12-09T20:28:00Z">
        <w:r w:rsidRPr="005672FD" w:rsidDel="005672FD">
          <w:rPr>
            <w:rStyle w:val="Hyperlink"/>
          </w:rPr>
          <w:delText>5.5.1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Message signature</w:delText>
        </w:r>
        <w:r w:rsidDel="005672FD">
          <w:rPr>
            <w:webHidden/>
          </w:rPr>
          <w:tab/>
          <w:delText>26</w:delText>
        </w:r>
      </w:del>
    </w:p>
    <w:p w14:paraId="437BECCA" w14:textId="7843916F" w:rsidR="00381264" w:rsidDel="005672FD" w:rsidRDefault="00381264">
      <w:pPr>
        <w:pStyle w:val="Verzeichnis3"/>
        <w:rPr>
          <w:del w:id="248" w:author="PH" w:date="2024-12-09T21:28:00Z" w16du:dateUtc="2024-12-09T20:28:00Z"/>
          <w:rFonts w:asciiTheme="minorHAnsi" w:eastAsiaTheme="minorEastAsia" w:hAnsiTheme="minorHAnsi" w:cstheme="minorBidi"/>
          <w:kern w:val="2"/>
          <w:sz w:val="24"/>
          <w:szCs w:val="24"/>
          <w:lang w:eastAsia="en-GB"/>
          <w14:ligatures w14:val="standardContextual"/>
        </w:rPr>
      </w:pPr>
      <w:del w:id="249" w:author="PH" w:date="2024-12-09T21:28:00Z" w16du:dateUtc="2024-12-09T20:28:00Z">
        <w:r w:rsidRPr="005672FD" w:rsidDel="005672FD">
          <w:rPr>
            <w:rStyle w:val="Hyperlink"/>
          </w:rPr>
          <w:delText>5.5.2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Verifying the signature</w:delText>
        </w:r>
        <w:r w:rsidDel="005672FD">
          <w:rPr>
            <w:webHidden/>
          </w:rPr>
          <w:tab/>
          <w:delText>27</w:delText>
        </w:r>
      </w:del>
    </w:p>
    <w:p w14:paraId="0437CBCA" w14:textId="0BCD832C" w:rsidR="00381264" w:rsidDel="005672FD" w:rsidRDefault="00381264">
      <w:pPr>
        <w:pStyle w:val="Verzeichnis3"/>
        <w:rPr>
          <w:del w:id="250" w:author="PH" w:date="2024-12-09T21:28:00Z" w16du:dateUtc="2024-12-09T20:28:00Z"/>
          <w:rFonts w:asciiTheme="minorHAnsi" w:eastAsiaTheme="minorEastAsia" w:hAnsiTheme="minorHAnsi" w:cstheme="minorBidi"/>
          <w:kern w:val="2"/>
          <w:sz w:val="24"/>
          <w:szCs w:val="24"/>
          <w:lang w:eastAsia="en-GB"/>
          <w14:ligatures w14:val="standardContextual"/>
        </w:rPr>
      </w:pPr>
      <w:del w:id="251" w:author="PH" w:date="2024-12-09T21:28:00Z" w16du:dateUtc="2024-12-09T20:28:00Z">
        <w:r w:rsidRPr="005672FD" w:rsidDel="005672FD">
          <w:rPr>
            <w:rStyle w:val="Hyperlink"/>
          </w:rPr>
          <w:delText>5.5.3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Verifying the signature of the destination SMP</w:delText>
        </w:r>
        <w:r w:rsidDel="005672FD">
          <w:rPr>
            <w:webHidden/>
          </w:rPr>
          <w:tab/>
          <w:delText>27</w:delText>
        </w:r>
      </w:del>
    </w:p>
    <w:p w14:paraId="6B91C605" w14:textId="55AA83C2" w:rsidR="00381264" w:rsidDel="005672FD" w:rsidRDefault="00381264">
      <w:pPr>
        <w:pStyle w:val="Verzeichnis1"/>
        <w:rPr>
          <w:del w:id="252" w:author="PH" w:date="2024-12-09T21:28:00Z" w16du:dateUtc="2024-12-09T20:28:00Z"/>
          <w:rFonts w:asciiTheme="minorHAnsi" w:eastAsiaTheme="minorEastAsia" w:hAnsiTheme="minorHAnsi" w:cstheme="minorBidi"/>
          <w:kern w:val="2"/>
          <w:szCs w:val="24"/>
          <w:lang w:eastAsia="en-GB"/>
          <w14:ligatures w14:val="standardContextual"/>
        </w:rPr>
      </w:pPr>
      <w:del w:id="253" w:author="PH" w:date="2024-12-09T21:28:00Z" w16du:dateUtc="2024-12-09T20:28:00Z">
        <w:r w:rsidRPr="005672FD" w:rsidDel="005672FD">
          <w:rPr>
            <w:rStyle w:val="Hyperlink"/>
          </w:rPr>
          <w:delText>6</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Appendix A: Schema for the REST interface</w:delText>
        </w:r>
        <w:r w:rsidDel="005672FD">
          <w:rPr>
            <w:webHidden/>
          </w:rPr>
          <w:tab/>
          <w:delText>28</w:delText>
        </w:r>
      </w:del>
    </w:p>
    <w:p w14:paraId="52668C26" w14:textId="78F5CFA4" w:rsidR="00381264" w:rsidDel="005672FD" w:rsidRDefault="00381264">
      <w:pPr>
        <w:pStyle w:val="Verzeichnis2"/>
        <w:rPr>
          <w:del w:id="254" w:author="PH" w:date="2024-12-09T21:28:00Z" w16du:dateUtc="2024-12-09T20:28:00Z"/>
          <w:rFonts w:asciiTheme="minorHAnsi" w:eastAsiaTheme="minorEastAsia" w:hAnsiTheme="minorHAnsi" w:cstheme="minorBidi"/>
          <w:kern w:val="2"/>
          <w:sz w:val="24"/>
          <w:szCs w:val="24"/>
          <w:lang w:eastAsia="en-GB"/>
          <w14:ligatures w14:val="standardContextual"/>
        </w:rPr>
      </w:pPr>
      <w:del w:id="255" w:author="PH" w:date="2024-12-09T21:28:00Z" w16du:dateUtc="2024-12-09T20:28:00Z">
        <w:r w:rsidRPr="005672FD" w:rsidDel="005672FD">
          <w:rPr>
            <w:rStyle w:val="Hyperlink"/>
          </w:rPr>
          <w:delText>6.1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peppol-smp-types-v1.xsd (non-normative)</w:delText>
        </w:r>
        <w:r w:rsidDel="005672FD">
          <w:rPr>
            <w:webHidden/>
          </w:rPr>
          <w:tab/>
          <w:delText>28</w:delText>
        </w:r>
      </w:del>
    </w:p>
    <w:p w14:paraId="036DAD82" w14:textId="431B8205"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258" w:name="_Toc316247562"/>
    </w:p>
    <w:p w14:paraId="21A6053B" w14:textId="77777777" w:rsidR="00455E1E" w:rsidRPr="00A16654" w:rsidRDefault="00483A49" w:rsidP="00E15FB4">
      <w:pPr>
        <w:pStyle w:val="berschrift1"/>
      </w:pPr>
      <w:bookmarkStart w:id="259" w:name="_Toc184672110"/>
      <w:r w:rsidRPr="00A16654">
        <w:t>Introduction</w:t>
      </w:r>
      <w:bookmarkEnd w:id="259"/>
    </w:p>
    <w:p w14:paraId="79237A54" w14:textId="77777777" w:rsidR="008B7848" w:rsidRPr="00A16654" w:rsidRDefault="008B7848" w:rsidP="008B7848">
      <w:pPr>
        <w:pStyle w:val="berschrift2"/>
      </w:pPr>
      <w:bookmarkStart w:id="260" w:name="_Toc184672111"/>
      <w:r w:rsidRPr="00A16654">
        <w:t>Objective</w:t>
      </w:r>
      <w:bookmarkEnd w:id="260"/>
    </w:p>
    <w:p w14:paraId="6118D6CF" w14:textId="6C266396" w:rsidR="008B7848" w:rsidRPr="00A16654" w:rsidRDefault="008B7848" w:rsidP="008A0862">
      <w:r w:rsidRPr="00A16654">
        <w:t xml:space="preserve">This document describes the REST (Representational State Transfer) interface for Service Metadata Publication within the </w:t>
      </w:r>
      <w:del w:id="261" w:author="PH" w:date="2024-11-27T09:53:00Z" w16du:dateUtc="2024-11-27T08:53:00Z">
        <w:r w:rsidRPr="00A16654" w:rsidDel="0035027A">
          <w:delText>Business Document Exchange</w:delText>
        </w:r>
      </w:del>
      <w:ins w:id="262" w:author="PH" w:date="2024-11-27T09:53:00Z" w16du:dateUtc="2024-11-27T08:53:00Z">
        <w:r w:rsidR="0035027A">
          <w:t>Peppol</w:t>
        </w:r>
      </w:ins>
      <w:r w:rsidRPr="00A16654">
        <w:t xml:space="preserve"> Network</w:t>
      </w:r>
      <w:del w:id="263" w:author="PH" w:date="2024-11-27T09:53:00Z" w16du:dateUtc="2024-11-27T08:53:00Z">
        <w:r w:rsidRPr="00A16654" w:rsidDel="0035027A">
          <w:delText xml:space="preserve"> (BUSDOX)</w:delText>
        </w:r>
      </w:del>
      <w:r w:rsidRPr="00A16654">
        <w:t>.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264" w:name="_Toc184672112"/>
      <w:r w:rsidRPr="00A16654">
        <w:t>Scope</w:t>
      </w:r>
      <w:bookmarkEnd w:id="264"/>
    </w:p>
    <w:bookmarkEnd w:id="258"/>
    <w:p w14:paraId="3BBE417A" w14:textId="5E9AE3C4" w:rsidR="008B7848" w:rsidRPr="00A16654" w:rsidRDefault="008B7848" w:rsidP="008A0862">
      <w:r w:rsidRPr="00A16654">
        <w:t xml:space="preserve">This specification relates to the Technical Transport Layer i.e. </w:t>
      </w:r>
      <w:del w:id="265" w:author="PH" w:date="2024-11-20T22:16:00Z" w16du:dateUtc="2024-11-20T21:16:00Z">
        <w:r w:rsidRPr="00A16654" w:rsidDel="003857F6">
          <w:delText xml:space="preserve">BusDox </w:delText>
        </w:r>
      </w:del>
      <w:ins w:id="266" w:author="PH" w:date="2024-11-20T22:16:00Z" w16du:dateUtc="2024-11-20T21:16:00Z">
        <w:r w:rsidR="003857F6">
          <w:t>Peppol Network</w:t>
        </w:r>
        <w:r w:rsidR="003857F6" w:rsidRPr="00A16654">
          <w:t xml:space="preserve"> </w:t>
        </w:r>
      </w:ins>
      <w:r w:rsidRPr="00A16654">
        <w:t xml:space="preserve">specifications. The </w:t>
      </w:r>
      <w:del w:id="267" w:author="PH" w:date="2024-11-20T22:16:00Z" w16du:dateUtc="2024-11-20T21:16:00Z">
        <w:r w:rsidRPr="00A16654" w:rsidDel="003857F6">
          <w:delText xml:space="preserve">BusDox </w:delText>
        </w:r>
      </w:del>
      <w:ins w:id="268" w:author="PH" w:date="2024-11-20T22:16:00Z" w16du:dateUtc="2024-11-20T21:16:00Z">
        <w:r w:rsidR="003857F6">
          <w:t>Peppol Network</w:t>
        </w:r>
        <w:r w:rsidR="003857F6" w:rsidRPr="00A16654">
          <w:t xml:space="preserve"> </w:t>
        </w:r>
      </w:ins>
      <w:r w:rsidRPr="00A16654">
        <w:t xml:space="preserve">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4CD029E0"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0DFD8764"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1</w:t>
      </w:r>
      <w:r w:rsidR="0036547D" w:rsidRPr="00A16654">
        <w:rPr>
          <w:noProof/>
        </w:rPr>
        <w:fldChar w:fldCharType="end"/>
      </w:r>
      <w:r w:rsidRPr="00A16654">
        <w:t>: Peppol Interoperability</w:t>
      </w:r>
    </w:p>
    <w:p w14:paraId="59EA10B5" w14:textId="4BF075C8" w:rsidR="00B12AED" w:rsidRPr="00A16654" w:rsidRDefault="00B12AED" w:rsidP="00B12AED">
      <w:pPr>
        <w:pStyle w:val="berschrift2"/>
      </w:pPr>
      <w:bookmarkStart w:id="269" w:name="_Toc184672113"/>
      <w:r w:rsidRPr="00A16654">
        <w:t>Goals and non-goals</w:t>
      </w:r>
      <w:bookmarkEnd w:id="269"/>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4E0BF910" w:rsidR="00B12AED" w:rsidRPr="00B5413E" w:rsidRDefault="00B12AED" w:rsidP="00B12AED">
      <w:pPr>
        <w:rPr>
          <w:b/>
          <w:bCs/>
          <w:rPrChange w:id="270" w:author="PH" w:date="2024-12-09T23:37:00Z" w16du:dateUtc="2024-12-09T22:37:00Z">
            <w:rPr/>
          </w:rPrChange>
        </w:rPr>
      </w:pPr>
      <w:del w:id="271" w:author="PH" w:date="2024-11-27T09:53:00Z" w16du:dateUtc="2024-11-27T08:53:00Z">
        <w:r w:rsidRPr="0035027A" w:rsidDel="0035027A">
          <w:rPr>
            <w:b/>
            <w:bCs/>
            <w:rPrChange w:id="272" w:author="PH" w:date="2024-11-27T09:53:00Z" w16du:dateUtc="2024-11-27T08:53:00Z">
              <w:rPr/>
            </w:rPrChange>
          </w:rPr>
          <w:delText>Service Metadata Publisher</w:delText>
        </w:r>
      </w:del>
      <w:ins w:id="273" w:author="PH" w:date="2024-11-27T09:53:00Z" w16du:dateUtc="2024-11-27T08:53:00Z">
        <w:r w:rsidR="0035027A" w:rsidRPr="0035027A">
          <w:rPr>
            <w:b/>
            <w:bCs/>
            <w:rPrChange w:id="274" w:author="PH" w:date="2024-11-27T09:53:00Z" w16du:dateUtc="2024-11-27T08:53:00Z">
              <w:rPr/>
            </w:rPrChange>
          </w:rPr>
          <w:t>SMP</w:t>
        </w:r>
      </w:ins>
      <w:r w:rsidRPr="0035027A">
        <w:rPr>
          <w:b/>
          <w:bCs/>
          <w:rPrChange w:id="275" w:author="PH" w:date="2024-11-27T09:53:00Z" w16du:dateUtc="2024-11-27T08:53:00Z">
            <w:rPr/>
          </w:rPrChange>
        </w:rPr>
        <w:t>s</w:t>
      </w:r>
      <w:r w:rsidRPr="00A16654">
        <w:t xml:space="preserve"> may be subject to additional constraints of agreements and governance frameworks within instances of the </w:t>
      </w:r>
      <w:del w:id="276" w:author="PH" w:date="2024-11-20T22:16:00Z" w16du:dateUtc="2024-11-20T21:16:00Z">
        <w:r w:rsidRPr="00A16654" w:rsidDel="003857F6">
          <w:delText xml:space="preserve">BUSDOX </w:delText>
        </w:r>
      </w:del>
      <w:ins w:id="277" w:author="PH" w:date="2024-11-20T22:16:00Z" w16du:dateUtc="2024-11-20T21:16:00Z">
        <w:r w:rsidR="003857F6">
          <w:t>Peppol Network</w:t>
        </w:r>
        <w:r w:rsidR="003857F6" w:rsidRPr="00A16654">
          <w:t xml:space="preserve"> </w:t>
        </w:r>
      </w:ins>
      <w:r w:rsidRPr="00A16654">
        <w:t>infrastructure not covered in this specification, which only addresses the technical interface of such a service.</w:t>
      </w:r>
    </w:p>
    <w:p w14:paraId="6294405A" w14:textId="273368C7" w:rsidR="00B12AED" w:rsidRPr="00A16654" w:rsidRDefault="0075345B" w:rsidP="0075345B">
      <w:pPr>
        <w:pStyle w:val="berschrift2"/>
      </w:pPr>
      <w:bookmarkStart w:id="278" w:name="_Toc184672114"/>
      <w:r w:rsidRPr="00A16654">
        <w:t>Terminology</w:t>
      </w:r>
      <w:bookmarkEnd w:id="278"/>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05A4607" w:rsidR="00D45692" w:rsidRPr="00A16654" w:rsidRDefault="00D45692" w:rsidP="00D45692">
      <w:pPr>
        <w:pStyle w:val="berschrift3"/>
        <w:rPr>
          <w:lang w:eastAsia="it-IT"/>
        </w:rPr>
      </w:pPr>
      <w:bookmarkStart w:id="279" w:name="_Toc184672115"/>
      <w:r w:rsidRPr="00A16654">
        <w:rPr>
          <w:lang w:eastAsia="it-IT"/>
        </w:rPr>
        <w:t>Notational conventions</w:t>
      </w:r>
      <w:bookmarkEnd w:id="279"/>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0ED3479D" w:rsidR="00D45692" w:rsidRPr="00A16654" w:rsidRDefault="00D45692" w:rsidP="00D45692">
      <w:pPr>
        <w:pStyle w:val="berschrift3"/>
        <w:rPr>
          <w:lang w:eastAsia="it-IT"/>
        </w:rPr>
      </w:pPr>
      <w:bookmarkStart w:id="280" w:name="_Toc184672116"/>
      <w:r w:rsidRPr="00A16654">
        <w:rPr>
          <w:lang w:eastAsia="it-IT"/>
        </w:rPr>
        <w:t>Normative references</w:t>
      </w:r>
      <w:bookmarkEnd w:id="280"/>
    </w:p>
    <w:p w14:paraId="4981ADA6" w14:textId="1ADC81AE"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5F3B17DA"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ins w:id="281" w:author="PH" w:date="2024-11-27T09:57:00Z" w16du:dateUtc="2024-11-27T08:57:00Z">
        <w:r w:rsidR="007B3290">
          <w:fldChar w:fldCharType="begin"/>
        </w:r>
        <w:r w:rsidR="007B3290">
          <w:instrText>HYPERLINK "</w:instrText>
        </w:r>
        <w:r w:rsidR="007B3290" w:rsidRPr="007B3290">
          <w:instrText>https://datatracker.ietf.org/doc/html/rfc3986</w:instrText>
        </w:r>
        <w:r w:rsidR="007B3290">
          <w:instrText>"</w:instrText>
        </w:r>
        <w:r w:rsidR="007B3290">
          <w:fldChar w:fldCharType="separate"/>
        </w:r>
        <w:r w:rsidR="007B3290" w:rsidRPr="001860BE">
          <w:rPr>
            <w:rStyle w:val="Hyperlink"/>
          </w:rPr>
          <w:t>https://datatracker.ietf.org/doc/html/rfc3986</w:t>
        </w:r>
        <w:r w:rsidR="007B3290">
          <w:fldChar w:fldCharType="end"/>
        </w:r>
      </w:ins>
      <w:del w:id="282" w:author="PH" w:date="2024-11-27T09:57:00Z" w16du:dateUtc="2024-11-27T08:57:00Z">
        <w:r w:rsidR="00447CD4" w:rsidDel="007B3290">
          <w:fldChar w:fldCharType="begin"/>
        </w:r>
        <w:r w:rsidR="00447CD4" w:rsidDel="007B3290">
          <w:delInstrText>HYPERLINK "http://tools.ietf.org/html/rfc3986"</w:delInstrText>
        </w:r>
        <w:r w:rsidR="00447CD4" w:rsidDel="007B3290">
          <w:fldChar w:fldCharType="separate"/>
        </w:r>
        <w:r w:rsidR="00447CD4" w:rsidRPr="00A16654" w:rsidDel="007B3290">
          <w:rPr>
            <w:rStyle w:val="Hyperlink"/>
            <w:lang w:eastAsia="it-IT"/>
          </w:rPr>
          <w:delText>http://tools.ietf.org/html/rfc3986</w:delText>
        </w:r>
        <w:r w:rsidR="00447CD4" w:rsidDel="007B3290">
          <w:rPr>
            <w:rStyle w:val="Hyperlink"/>
            <w:lang w:eastAsia="it-IT"/>
          </w:rPr>
          <w:fldChar w:fldCharType="end"/>
        </w:r>
      </w:del>
    </w:p>
    <w:p w14:paraId="18909CBF" w14:textId="21BF268B"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ins w:id="283" w:author="PH" w:date="2024-11-27T09:58:00Z" w16du:dateUtc="2024-11-27T08:58:00Z">
        <w:r w:rsidR="007B3290">
          <w:fldChar w:fldCharType="begin"/>
        </w:r>
        <w:r w:rsidR="007B3290">
          <w:instrText>HYPERLINK "</w:instrText>
        </w:r>
        <w:r w:rsidR="007B3290" w:rsidRPr="007B3290">
          <w:instrText>https://www.w3.org/TR/ws-addr-core/</w:instrText>
        </w:r>
        <w:r w:rsidR="007B3290">
          <w:instrText>"</w:instrText>
        </w:r>
        <w:r w:rsidR="007B3290">
          <w:fldChar w:fldCharType="separate"/>
        </w:r>
        <w:r w:rsidR="007B3290" w:rsidRPr="001860BE">
          <w:rPr>
            <w:rStyle w:val="Hyperlink"/>
          </w:rPr>
          <w:t>https://www.w3.org/TR/ws-addr-core/</w:t>
        </w:r>
        <w:r w:rsidR="007B3290">
          <w:fldChar w:fldCharType="end"/>
        </w:r>
      </w:ins>
      <w:del w:id="284" w:author="PH" w:date="2024-11-27T09:58:00Z" w16du:dateUtc="2024-11-27T08:58:00Z">
        <w:r w:rsidR="00F0074B" w:rsidDel="007B3290">
          <w:fldChar w:fldCharType="begin"/>
        </w:r>
        <w:r w:rsidR="00F0074B" w:rsidDel="007B3290">
          <w:delInstrText>HYPERLINK "http://www.w3.org/TR/2005/CR-ws-addrcore-20050817/"</w:delInstrText>
        </w:r>
        <w:r w:rsidR="00F0074B" w:rsidDel="007B3290">
          <w:fldChar w:fldCharType="separate"/>
        </w:r>
        <w:r w:rsidR="00F0074B" w:rsidRPr="00A16654" w:rsidDel="007B3290">
          <w:rPr>
            <w:rStyle w:val="Hyperlink"/>
            <w:lang w:eastAsia="it-IT"/>
          </w:rPr>
          <w:delText>http://www.w3.org/TR/2005/CR-ws-addrcore-20050817/</w:delText>
        </w:r>
        <w:r w:rsidR="00F0074B" w:rsidDel="007B3290">
          <w:rPr>
            <w:rStyle w:val="Hyperlink"/>
            <w:lang w:eastAsia="it-IT"/>
          </w:rPr>
          <w:fldChar w:fldCharType="end"/>
        </w:r>
      </w:del>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del w:id="285" w:author="PH" w:date="2024-11-27T09:59:00Z" w16du:dateUtc="2024-11-27T08:59:00Z">
        <w:r w:rsidR="00474A44" w:rsidDel="007B3290">
          <w:fldChar w:fldCharType="begin"/>
        </w:r>
        <w:r w:rsidR="00474A44" w:rsidDel="007B3290">
          <w:delInstrText>HYPERLINK "http://www.w3.org/TR/wsaddr-soap/"</w:delInstrText>
        </w:r>
        <w:r w:rsidR="00474A44" w:rsidDel="007B3290">
          <w:fldChar w:fldCharType="separate"/>
        </w:r>
      </w:del>
      <w:del w:id="286" w:author="PH" w:date="2024-11-27T09:58:00Z" w16du:dateUtc="2024-11-27T08:58:00Z">
        <w:r w:rsidR="00474A44" w:rsidRPr="00A16654" w:rsidDel="007B3290">
          <w:rPr>
            <w:rStyle w:val="Hyperlink"/>
            <w:lang w:eastAsia="it-IT"/>
          </w:rPr>
          <w:delText>http://www.w3.org/TR/wsaddr-soap</w:delText>
        </w:r>
      </w:del>
      <w:del w:id="287" w:author="PH" w:date="2024-11-27T09:59:00Z" w16du:dateUtc="2024-11-27T08:59:00Z">
        <w:r w:rsidR="00474A44" w:rsidRPr="00A16654" w:rsidDel="007B3290">
          <w:rPr>
            <w:rStyle w:val="Hyperlink"/>
            <w:lang w:eastAsia="it-IT"/>
          </w:rPr>
          <w:delText>/</w:delText>
        </w:r>
        <w:r w:rsidR="00474A44" w:rsidDel="007B3290">
          <w:rPr>
            <w:rStyle w:val="Hyperlink"/>
            <w:lang w:eastAsia="it-IT"/>
          </w:rPr>
          <w:fldChar w:fldCharType="end"/>
        </w:r>
      </w:del>
      <w:ins w:id="288" w:author="PH" w:date="2024-11-27T09:59:00Z" w16du:dateUtc="2024-11-27T08:59:00Z">
        <w:r w:rsidR="007B3290">
          <w:rPr>
            <w:rStyle w:val="Hyperlink"/>
            <w:lang w:eastAsia="it-IT"/>
          </w:rPr>
          <w:fldChar w:fldCharType="begin"/>
        </w:r>
        <w:r w:rsidR="007B3290">
          <w:rPr>
            <w:rStyle w:val="Hyperlink"/>
            <w:lang w:eastAsia="it-IT"/>
          </w:rPr>
          <w:instrText>HYPERLINK "</w:instrText>
        </w:r>
        <w:r w:rsidR="007B3290" w:rsidRPr="007B3290">
          <w:rPr>
            <w:rStyle w:val="Hyperlink"/>
            <w:lang w:eastAsia="it-IT"/>
          </w:rPr>
          <w:instrText>https://www.w3.org/TR/ws-addr-soap/</w:instrText>
        </w:r>
        <w:r w:rsidR="007B3290">
          <w:rPr>
            <w:rStyle w:val="Hyperlink"/>
            <w:lang w:eastAsia="it-IT"/>
          </w:rPr>
          <w:instrText>"</w:instrText>
        </w:r>
        <w:r w:rsidR="007B3290">
          <w:rPr>
            <w:rStyle w:val="Hyperlink"/>
            <w:lang w:eastAsia="it-IT"/>
          </w:rPr>
        </w:r>
        <w:r w:rsidR="007B3290">
          <w:rPr>
            <w:rStyle w:val="Hyperlink"/>
            <w:lang w:eastAsia="it-IT"/>
          </w:rPr>
          <w:fldChar w:fldCharType="separate"/>
        </w:r>
        <w:r w:rsidR="007B3290" w:rsidRPr="007B3290">
          <w:rPr>
            <w:rStyle w:val="Hyperlink"/>
            <w:lang w:eastAsia="it-IT"/>
          </w:rPr>
          <w:t>https://www.w3.org/TR/ws-addr-soap/</w:t>
        </w:r>
        <w:r w:rsidR="007B3290">
          <w:rPr>
            <w:rStyle w:val="Hyperlink"/>
            <w:lang w:eastAsia="it-IT"/>
          </w:rPr>
          <w:fldChar w:fldCharType="end"/>
        </w:r>
      </w:ins>
    </w:p>
    <w:p w14:paraId="7ED9F9B0" w14:textId="6B55E30E"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ins w:id="289" w:author="PH" w:date="2024-11-27T09:59:00Z" w16du:dateUtc="2024-11-27T08:59:00Z">
        <w:r w:rsidR="007B3290">
          <w:fldChar w:fldCharType="begin"/>
        </w:r>
        <w:r w:rsidR="007B3290">
          <w:instrText>HYPERLINK "</w:instrText>
        </w:r>
        <w:r w:rsidR="007B3290" w:rsidRPr="007B3290">
          <w:instrText>https://datatracker.ietf.org/doc/html/rfc2119</w:instrText>
        </w:r>
        <w:r w:rsidR="007B3290">
          <w:instrText>"</w:instrText>
        </w:r>
        <w:r w:rsidR="007B3290">
          <w:fldChar w:fldCharType="separate"/>
        </w:r>
        <w:r w:rsidR="007B3290" w:rsidRPr="001860BE">
          <w:rPr>
            <w:rStyle w:val="Hyperlink"/>
          </w:rPr>
          <w:t>https://datatracker.ietf.org/doc/html/rfc2119</w:t>
        </w:r>
        <w:r w:rsidR="007B3290">
          <w:fldChar w:fldCharType="end"/>
        </w:r>
      </w:ins>
      <w:del w:id="290" w:author="PH" w:date="2024-11-27T09:59:00Z" w16du:dateUtc="2024-11-27T08:59:00Z">
        <w:r w:rsidR="00474A44" w:rsidDel="007B3290">
          <w:fldChar w:fldCharType="begin"/>
        </w:r>
        <w:r w:rsidR="00474A44" w:rsidDel="007B3290">
          <w:delInstrText>HYPERLINK "http://www.ietf.org/rfc/rfc2119.txt"</w:delInstrText>
        </w:r>
        <w:r w:rsidR="00474A44" w:rsidDel="007B3290">
          <w:fldChar w:fldCharType="separate"/>
        </w:r>
        <w:r w:rsidR="00474A44" w:rsidRPr="00A16654" w:rsidDel="007B3290">
          <w:rPr>
            <w:rStyle w:val="Hyperlink"/>
            <w:lang w:eastAsia="it-IT"/>
          </w:rPr>
          <w:delText>http://www.ietf.org/rfc/rfc2119.txt</w:delText>
        </w:r>
        <w:r w:rsidR="00474A44" w:rsidDel="007B3290">
          <w:rPr>
            <w:rStyle w:val="Hyperlink"/>
            <w:lang w:eastAsia="it-IT"/>
          </w:rPr>
          <w:fldChar w:fldCharType="end"/>
        </w:r>
      </w:del>
    </w:p>
    <w:p w14:paraId="0B4CDEE2" w14:textId="359023D3"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del w:id="291" w:author="PH" w:date="2024-11-20T22:17:00Z" w16du:dateUtc="2024-11-20T21:17:00Z">
        <w:r w:rsidR="000D6CD4" w:rsidRPr="00A16654" w:rsidDel="003857F6">
          <w:rPr>
            <w:lang w:eastAsia="it-IT"/>
          </w:rPr>
          <w:delText>1</w:delText>
        </w:r>
      </w:del>
      <w:ins w:id="292" w:author="PH" w:date="2024-11-20T22:17:00Z" w16du:dateUtc="2024-11-20T21:17:00Z">
        <w:r w:rsidR="003857F6">
          <w:rPr>
            <w:lang w:eastAsia="it-IT"/>
          </w:rPr>
          <w:t>4</w:t>
        </w:r>
      </w:ins>
      <w:r w:rsidR="000D6CD4" w:rsidRPr="00A16654">
        <w:rPr>
          <w:lang w:eastAsia="it-IT"/>
        </w:rPr>
        <w:t>.</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ins w:id="293" w:author="PH" w:date="2024-11-25T23:05:00Z" w16du:dateUtc="2024-11-25T22:05:00Z">
        <w:r w:rsidR="00A95026">
          <w:rPr>
            <w:lang w:eastAsia="it-IT"/>
          </w:rPr>
          <w:fldChar w:fldCharType="begin"/>
        </w:r>
        <w:r w:rsidR="00A95026">
          <w:rPr>
            <w:lang w:eastAsia="it-IT"/>
          </w:rPr>
          <w:instrText>HYPERLINK "https://docs.peppol.eu/edelivery/"</w:instrText>
        </w:r>
        <w:r w:rsidR="00A95026">
          <w:rPr>
            <w:lang w:eastAsia="it-IT"/>
          </w:rPr>
        </w:r>
        <w:r w:rsidR="00A95026">
          <w:rPr>
            <w:lang w:eastAsia="it-IT"/>
          </w:rPr>
          <w:fldChar w:fldCharType="separate"/>
        </w:r>
        <w:r w:rsidR="00A95026" w:rsidRPr="00A95026">
          <w:rPr>
            <w:rStyle w:val="Hyperlink"/>
            <w:lang w:eastAsia="it-IT"/>
          </w:rPr>
          <w:t>https://docs.peppol.eu/edelivery/</w:t>
        </w:r>
        <w:r w:rsidR="00A95026">
          <w:rPr>
            <w:lang w:eastAsia="it-IT"/>
          </w:rPr>
          <w:fldChar w:fldCharType="end"/>
        </w:r>
      </w:ins>
    </w:p>
    <w:p w14:paraId="1F0F4704" w14:textId="32849205" w:rsidR="00D45692" w:rsidRPr="00A16654" w:rsidRDefault="00D45692" w:rsidP="00D45692">
      <w:pPr>
        <w:pStyle w:val="berschrift3"/>
        <w:rPr>
          <w:lang w:eastAsia="it-IT"/>
        </w:rPr>
      </w:pPr>
      <w:bookmarkStart w:id="294" w:name="_Toc184672117"/>
      <w:r w:rsidRPr="00A16654">
        <w:rPr>
          <w:lang w:eastAsia="it-IT"/>
        </w:rPr>
        <w:t>Non-normative references</w:t>
      </w:r>
      <w:bookmarkEnd w:id="294"/>
    </w:p>
    <w:p w14:paraId="28241FCC" w14:textId="2961A337"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ins w:id="295" w:author="PH" w:date="2024-11-27T09:59:00Z" w16du:dateUtc="2024-11-27T08:59:00Z">
        <w:r w:rsidR="00A94864">
          <w:fldChar w:fldCharType="begin"/>
        </w:r>
        <w:r w:rsidR="00A94864">
          <w:instrText>HYPERLINK "</w:instrText>
        </w:r>
        <w:r w:rsidR="00A94864" w:rsidRPr="00A94864">
          <w:instrText>https://www.w3.org/TR/wsdl20/</w:instrText>
        </w:r>
        <w:r w:rsidR="00A94864">
          <w:instrText>"</w:instrText>
        </w:r>
        <w:r w:rsidR="00A94864">
          <w:fldChar w:fldCharType="separate"/>
        </w:r>
        <w:r w:rsidR="00A94864" w:rsidRPr="001860BE">
          <w:rPr>
            <w:rStyle w:val="Hyperlink"/>
          </w:rPr>
          <w:t>https://www.w3.org/TR/wsdl20/</w:t>
        </w:r>
        <w:r w:rsidR="00A94864">
          <w:fldChar w:fldCharType="end"/>
        </w:r>
      </w:ins>
      <w:del w:id="296" w:author="PH" w:date="2024-11-27T09:59:00Z" w16du:dateUtc="2024-11-27T08:59:00Z">
        <w:r w:rsidR="00474A44" w:rsidDel="00A94864">
          <w:fldChar w:fldCharType="begin"/>
        </w:r>
        <w:r w:rsidR="00474A44" w:rsidDel="00A94864">
          <w:delInstrText>HYPERLINK "http://www.w3.org/TR/wsdl20/"</w:delInstrText>
        </w:r>
        <w:r w:rsidR="00474A44" w:rsidDel="00A94864">
          <w:fldChar w:fldCharType="separate"/>
        </w:r>
        <w:r w:rsidR="00474A44" w:rsidRPr="00A16654" w:rsidDel="00A94864">
          <w:rPr>
            <w:rStyle w:val="Hyperlink"/>
            <w:lang w:eastAsia="it-IT"/>
          </w:rPr>
          <w:delText>http://www.w3.org/TR/wsdl20/</w:delText>
        </w:r>
        <w:r w:rsidR="00474A44" w:rsidDel="00A94864">
          <w:rPr>
            <w:rStyle w:val="Hyperlink"/>
            <w:lang w:eastAsia="it-IT"/>
          </w:rPr>
          <w:fldChar w:fldCharType="end"/>
        </w:r>
      </w:del>
    </w:p>
    <w:p w14:paraId="0CE4A98F" w14:textId="3F404E00"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17" w:history="1">
        <w:r w:rsidR="00B25E41" w:rsidRPr="00A16654">
          <w:rPr>
            <w:rStyle w:val="Hyperlink"/>
            <w:lang w:eastAsia="it-IT"/>
          </w:rPr>
          <w:t>https://www.ics.uci.edu/~fielding/pubs/dissertation/top.htm</w:t>
        </w:r>
      </w:hyperlink>
    </w:p>
    <w:p w14:paraId="3B497B43" w14:textId="2D744D85"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w:t>
      </w:r>
      <w:del w:id="297" w:author="PH" w:date="2024-11-20T22:17:00Z" w16du:dateUtc="2024-11-20T21:17:00Z">
        <w:r w:rsidR="003D43A9" w:rsidRPr="00A16654" w:rsidDel="003857F6">
          <w:rPr>
            <w:lang w:eastAsia="it-IT"/>
          </w:rPr>
          <w:delText>2</w:delText>
        </w:r>
      </w:del>
      <w:ins w:id="298" w:author="PH" w:date="2024-11-20T22:17:00Z" w16du:dateUtc="2024-11-20T21:17:00Z">
        <w:r w:rsidR="003857F6">
          <w:rPr>
            <w:lang w:eastAsia="it-IT"/>
          </w:rPr>
          <w:t>3</w:t>
        </w:r>
      </w:ins>
      <w:r w:rsidR="003D43A9" w:rsidRPr="00A16654">
        <w:rPr>
          <w:lang w:eastAsia="it-IT"/>
        </w:rPr>
        <w:t>.0</w:t>
      </w:r>
      <w:r w:rsidR="00910F87" w:rsidRPr="00A16654">
        <w:rPr>
          <w:lang w:eastAsia="it-IT"/>
        </w:rPr>
        <w:t>”</w:t>
      </w:r>
      <w:r w:rsidR="00D45692" w:rsidRPr="00A16654">
        <w:rPr>
          <w:lang w:eastAsia="it-IT"/>
        </w:rPr>
        <w:t>,</w:t>
      </w:r>
      <w:r w:rsidR="00447CD4" w:rsidRPr="00A16654">
        <w:rPr>
          <w:lang w:eastAsia="it-IT"/>
        </w:rPr>
        <w:br/>
      </w:r>
      <w:ins w:id="299" w:author="PH" w:date="2024-11-25T23:04:00Z" w16du:dateUtc="2024-11-25T22:04:00Z">
        <w:r w:rsidR="00A95026">
          <w:fldChar w:fldCharType="begin"/>
        </w:r>
        <w:r w:rsidR="00A95026">
          <w:instrText>HYPERLINK "</w:instrText>
        </w:r>
        <w:r w:rsidR="00A95026" w:rsidRPr="00A95026">
          <w:instrText>https://docs.peppol.eu/edelivery/</w:instrText>
        </w:r>
        <w:r w:rsidR="00A95026">
          <w:instrText>"</w:instrText>
        </w:r>
        <w:r w:rsidR="00A95026">
          <w:fldChar w:fldCharType="separate"/>
        </w:r>
        <w:r w:rsidR="00A95026" w:rsidRPr="00D65C1B">
          <w:rPr>
            <w:rStyle w:val="Hyperlink"/>
          </w:rPr>
          <w:t>https://docs.peppol.eu/edelivery/</w:t>
        </w:r>
        <w:r w:rsidR="00A95026">
          <w:fldChar w:fldCharType="end"/>
        </w:r>
      </w:ins>
      <w:del w:id="300" w:author="PH" w:date="2024-11-20T22:17:00Z" w16du:dateUtc="2024-11-20T21:17:00Z">
        <w:r w:rsidR="0088200E" w:rsidDel="003857F6">
          <w:fldChar w:fldCharType="begin"/>
        </w:r>
        <w:r w:rsidR="0088200E" w:rsidDel="003857F6">
          <w:delInstrText>HYPERLINK "https://docs.peppol.eu/edelivery/sml/PEPPOL-EDN-Service-Metadata-Locator-1.2.0-2020-06-25.pdf"</w:delInstrText>
        </w:r>
        <w:r w:rsidR="0088200E" w:rsidDel="003857F6">
          <w:fldChar w:fldCharType="separate"/>
        </w:r>
        <w:r w:rsidR="0088200E" w:rsidRPr="00A16654" w:rsidDel="003857F6">
          <w:rPr>
            <w:rStyle w:val="Hyperlink"/>
            <w:lang w:eastAsia="it-IT"/>
          </w:rPr>
          <w:delText>https://docs.peppol.eu/edelivery/sml/PEPPOL-EDN-Service-Metadata-Locator-1.2.0-2020-06-25.pdf</w:delText>
        </w:r>
        <w:r w:rsidR="0088200E" w:rsidDel="003857F6">
          <w:rPr>
            <w:rStyle w:val="Hyperlink"/>
            <w:lang w:eastAsia="it-IT"/>
          </w:rPr>
          <w:fldChar w:fldCharType="end"/>
        </w:r>
      </w:del>
    </w:p>
    <w:p w14:paraId="0D0A888B" w14:textId="008FE635" w:rsidR="00D45692" w:rsidRPr="00A16654" w:rsidRDefault="009503A2" w:rsidP="009503A2">
      <w:pPr>
        <w:pStyle w:val="berschrift2"/>
      </w:pPr>
      <w:bookmarkStart w:id="301" w:name="_Toc184672118"/>
      <w:r w:rsidRPr="00A16654">
        <w:t>Namespaces</w:t>
      </w:r>
      <w:bookmarkEnd w:id="301"/>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Change w:id="302" w:author="PH" w:date="2024-11-25T22:58:00Z" w16du:dateUtc="2024-11-25T21:58:00Z">
          <w:tblPr>
            <w:tblStyle w:val="HelleListe-Akzent11"/>
            <w:tblW w:w="5000" w:type="pct"/>
            <w:tblLook w:val="0420" w:firstRow="1" w:lastRow="0" w:firstColumn="0" w:lastColumn="0" w:noHBand="0" w:noVBand="1"/>
          </w:tblPr>
        </w:tblPrChange>
      </w:tblPr>
      <w:tblGrid>
        <w:gridCol w:w="766"/>
        <w:gridCol w:w="8284"/>
        <w:tblGridChange w:id="303">
          <w:tblGrid>
            <w:gridCol w:w="766"/>
            <w:gridCol w:w="8284"/>
          </w:tblGrid>
        </w:tblGridChange>
      </w:tblGrid>
      <w:tr w:rsidR="00182A54" w:rsidRPr="00A16654" w14:paraId="26B68302" w14:textId="77777777" w:rsidTr="00CE78CB">
        <w:trPr>
          <w:cnfStyle w:val="100000000000" w:firstRow="1" w:lastRow="0" w:firstColumn="0" w:lastColumn="0" w:oddVBand="0" w:evenVBand="0" w:oddHBand="0" w:evenHBand="0" w:firstRowFirstColumn="0" w:firstRowLastColumn="0" w:lastRowFirstColumn="0" w:lastRowLastColumn="0"/>
          <w:tblHeader/>
        </w:trPr>
        <w:tc>
          <w:tcPr>
            <w:tcW w:w="0" w:type="pct"/>
            <w:hideMark/>
            <w:tcPrChange w:id="304" w:author="PH" w:date="2024-11-25T22:58:00Z" w16du:dateUtc="2024-11-25T21:58:00Z">
              <w:tcPr>
                <w:tcW w:w="423" w:type="pct"/>
                <w:hideMark/>
              </w:tcPr>
            </w:tcPrChange>
          </w:tcPr>
          <w:p w14:paraId="6C0E558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t>Prefix</w:t>
            </w:r>
          </w:p>
        </w:tc>
        <w:tc>
          <w:tcPr>
            <w:tcW w:w="0" w:type="pct"/>
            <w:hideMark/>
            <w:tcPrChange w:id="305" w:author="PH" w:date="2024-11-25T22:58:00Z" w16du:dateUtc="2024-11-25T21:58:00Z">
              <w:tcPr>
                <w:tcW w:w="4577" w:type="pct"/>
                <w:hideMark/>
              </w:tcPr>
            </w:tcPrChange>
          </w:tcPr>
          <w:p w14:paraId="7CF38EB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r w:rsidRPr="00A16654">
              <w:t>smp</w:t>
            </w:r>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r w:rsidRPr="00A16654">
              <w:t>wsa</w:t>
            </w:r>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r w:rsidRPr="00A16654">
              <w:t>xs</w:t>
            </w:r>
          </w:p>
        </w:tc>
        <w:tc>
          <w:tcPr>
            <w:tcW w:w="4577" w:type="pct"/>
            <w:hideMark/>
          </w:tcPr>
          <w:p w14:paraId="0177960A" w14:textId="77777777" w:rsidR="00182A54" w:rsidRPr="00A16654" w:rsidRDefault="00182A54" w:rsidP="00182A54">
            <w:r w:rsidRPr="00A16654">
              <w:t>http://www.w3.org/2001/XMLSchema</w:t>
            </w:r>
          </w:p>
        </w:tc>
      </w:tr>
    </w:tbl>
    <w:p w14:paraId="66292870" w14:textId="468B6E03" w:rsidR="009503A2" w:rsidRPr="00A16654" w:rsidRDefault="009503A2" w:rsidP="009503A2">
      <w:pPr>
        <w:pStyle w:val="berschrift1"/>
      </w:pPr>
      <w:bookmarkStart w:id="306" w:name="_Toc184672119"/>
      <w:bookmarkStart w:id="307" w:name="_Ref184680297"/>
      <w:r w:rsidRPr="00A16654">
        <w:t>The Service Discovery Process</w:t>
      </w:r>
      <w:bookmarkEnd w:id="306"/>
      <w:bookmarkEnd w:id="307"/>
    </w:p>
    <w:p w14:paraId="54013637" w14:textId="26B7794F" w:rsidR="009503A2" w:rsidRPr="00A16654" w:rsidRDefault="009503A2" w:rsidP="009503A2">
      <w:r w:rsidRPr="00A16654">
        <w:t xml:space="preserve">The interfaces of the Service Metadata Locator </w:t>
      </w:r>
      <w:r w:rsidR="00AA63D2" w:rsidRPr="00A16654">
        <w:t xml:space="preserve">(SML) </w:t>
      </w:r>
      <w:r w:rsidRPr="00A16654">
        <w:t xml:space="preserve">service and the Service Metadata Publisher (SMP) service cover both sender-side lookup and metadata management performed by SMPs. </w:t>
      </w:r>
      <w:del w:id="308" w:author="PH" w:date="2024-11-20T22:17:00Z" w16du:dateUtc="2024-11-20T21:17:00Z">
        <w:r w:rsidRPr="00A16654" w:rsidDel="003857F6">
          <w:delText>Business Document Exchange Network (BUSDOX)</w:delText>
        </w:r>
      </w:del>
      <w:ins w:id="309" w:author="PH" w:date="2024-11-20T22:17:00Z" w16du:dateUtc="2024-11-20T21:17:00Z">
        <w:r w:rsidR="003857F6">
          <w:t>The Peppol Network</w:t>
        </w:r>
      </w:ins>
      <w:r w:rsidRPr="00A16654">
        <w:t xml:space="preserve">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54FAA84A" w:rsidR="009503A2" w:rsidRPr="00A16654" w:rsidRDefault="006D68D2" w:rsidP="00E62624">
      <w:pPr>
        <w:pStyle w:val="berschrift2"/>
      </w:pPr>
      <w:bookmarkStart w:id="310" w:name="_Toc181174893"/>
      <w:bookmarkStart w:id="311" w:name="_Toc184672120"/>
      <w:ins w:id="312" w:author="PH" w:date="2024-11-20T22:20:00Z" w16du:dateUtc="2024-11-20T21:20:00Z">
        <w:r>
          <w:t>Service Metadata Capability Lookup flow</w:t>
        </w:r>
      </w:ins>
      <w:bookmarkEnd w:id="310"/>
      <w:del w:id="313" w:author="PH" w:date="2024-11-20T22:20:00Z" w16du:dateUtc="2024-11-20T21:20:00Z">
        <w:r w:rsidR="00E62624" w:rsidRPr="00A16654" w:rsidDel="006D68D2">
          <w:delText>Discovery flow</w:delText>
        </w:r>
      </w:del>
      <w:bookmarkEnd w:id="311"/>
    </w:p>
    <w:p w14:paraId="15C047B9" w14:textId="7D8E13C2" w:rsidR="00E62624" w:rsidRPr="00A16654" w:rsidRDefault="00E62624" w:rsidP="00E62624">
      <w:r w:rsidRPr="00A16654">
        <w:t xml:space="preserve">For a </w:t>
      </w:r>
      <w:ins w:id="314" w:author="PH" w:date="2024-11-20T22:19:00Z" w16du:dateUtc="2024-11-20T21:19:00Z">
        <w:r w:rsidR="006D68D2">
          <w:t xml:space="preserve">business document </w:t>
        </w:r>
      </w:ins>
      <w:r w:rsidRPr="00A16654">
        <w:t xml:space="preserve">sender, the first step in the </w:t>
      </w:r>
      <w:ins w:id="315" w:author="PH" w:date="2024-11-20T22:19:00Z" w16du:dateUtc="2024-11-20T21:19:00Z">
        <w:r w:rsidR="006D68D2">
          <w:t xml:space="preserve">Capability Lookup Process </w:t>
        </w:r>
      </w:ins>
      <w:del w:id="316" w:author="PH" w:date="2024-11-20T22:19:00Z" w16du:dateUtc="2024-11-20T21:19:00Z">
        <w:r w:rsidRPr="00A16654" w:rsidDel="006D68D2">
          <w:delText xml:space="preserve">Discovery process </w:delText>
        </w:r>
      </w:del>
      <w:r w:rsidRPr="00A16654">
        <w:t xml:space="preserve">is to establish the location of the </w:t>
      </w:r>
      <w:del w:id="317" w:author="PH" w:date="2024-11-20T22:20:00Z" w16du:dateUtc="2024-11-20T21:20:00Z">
        <w:r w:rsidRPr="00A16654" w:rsidDel="006D68D2">
          <w:delText>Service Metadata</w:delText>
        </w:r>
      </w:del>
      <w:ins w:id="318" w:author="PH" w:date="2024-11-20T22:20:00Z" w16du:dateUtc="2024-11-20T21:20:00Z">
        <w:r w:rsidR="006D68D2">
          <w:t>SMP</w:t>
        </w:r>
      </w:ins>
      <w:r w:rsidRPr="00A16654">
        <w:t xml:space="preserve"> relating to the particular Participant Identifier to which the sender wants to transmit a message. Each </w:t>
      </w:r>
      <w:del w:id="319" w:author="PH" w:date="2024-11-20T22:20:00Z" w16du:dateUtc="2024-11-20T21:20:00Z">
        <w:r w:rsidRPr="00A16654" w:rsidDel="006D68D2">
          <w:delText xml:space="preserve">participant </w:delText>
        </w:r>
      </w:del>
      <w:ins w:id="320" w:author="PH" w:date="2024-11-20T22:20:00Z" w16du:dateUtc="2024-11-20T21:20:00Z">
        <w:r w:rsidR="006D68D2">
          <w:t>P</w:t>
        </w:r>
        <w:r w:rsidR="006D68D2" w:rsidRPr="00A16654">
          <w:t xml:space="preserve">articipant </w:t>
        </w:r>
      </w:ins>
      <w:del w:id="321" w:author="PH" w:date="2024-11-20T22:20:00Z" w16du:dateUtc="2024-11-20T21:20:00Z">
        <w:r w:rsidRPr="00A16654" w:rsidDel="006D68D2">
          <w:delText xml:space="preserve">identifier </w:delText>
        </w:r>
      </w:del>
      <w:ins w:id="322" w:author="PH" w:date="2024-11-20T22:20:00Z" w16du:dateUtc="2024-11-20T21:20:00Z">
        <w:r w:rsidR="006D68D2">
          <w:t>I</w:t>
        </w:r>
        <w:r w:rsidR="006D68D2" w:rsidRPr="00A16654">
          <w:t xml:space="preserve">dentifier </w:t>
        </w:r>
      </w:ins>
      <w:r w:rsidRPr="00A16654">
        <w:t xml:space="preserve">is registered with one and only one </w:t>
      </w:r>
      <w:del w:id="323" w:author="PH" w:date="2024-11-20T22:20:00Z" w16du:dateUtc="2024-11-20T21:20:00Z">
        <w:r w:rsidRPr="00A16654" w:rsidDel="006D68D2">
          <w:delText>Service Metadata Publisher</w:delText>
        </w:r>
      </w:del>
      <w:ins w:id="324" w:author="PH" w:date="2024-11-20T22:20:00Z" w16du:dateUtc="2024-11-20T21:20:00Z">
        <w:r w:rsidR="006D68D2">
          <w:t>SMP</w:t>
        </w:r>
      </w:ins>
      <w:r w:rsidRPr="00A16654">
        <w:t xml:space="preserve">. The sender looks up the endpoint for the </w:t>
      </w:r>
      <w:del w:id="325" w:author="PH" w:date="2024-11-20T22:20:00Z" w16du:dateUtc="2024-11-20T21:20:00Z">
        <w:r w:rsidRPr="00A16654" w:rsidDel="006D68D2">
          <w:delText>Service Metadata Publisher</w:delText>
        </w:r>
      </w:del>
      <w:ins w:id="326" w:author="PH" w:date="2024-11-20T22:20:00Z" w16du:dateUtc="2024-11-20T21:20:00Z">
        <w:r w:rsidR="006D68D2">
          <w:t>SMP</w:t>
        </w:r>
      </w:ins>
      <w:r w:rsidRPr="00A16654">
        <w:t xml:space="preserve"> using the DNS-based </w:t>
      </w:r>
      <w:del w:id="327" w:author="PH" w:date="2024-11-20T22:21:00Z" w16du:dateUtc="2024-11-20T21:21:00Z">
        <w:r w:rsidRPr="00A16654" w:rsidDel="006D68D2">
          <w:delText>Service Metadata Locator</w:delText>
        </w:r>
      </w:del>
      <w:ins w:id="328" w:author="PH" w:date="2024-11-20T22:21:00Z" w16du:dateUtc="2024-11-20T21:21:00Z">
        <w:r w:rsidR="006D68D2">
          <w:t>SML</w:t>
        </w:r>
      </w:ins>
      <w:r w:rsidRPr="00A16654">
        <w:t xml:space="preserve"> service (this is a regular DNS resolve</w:t>
      </w:r>
      <w:ins w:id="329" w:author="PH" w:date="2024-11-20T22:21:00Z" w16du:dateUtc="2024-11-20T21:21:00Z">
        <w:r w:rsidR="006D68D2">
          <w:t xml:space="preserve"> only</w:t>
        </w:r>
      </w:ins>
      <w:r w:rsidRPr="00A16654">
        <w:t xml:space="preserve">). The sender can then retrieve the </w:t>
      </w:r>
      <w:ins w:id="330" w:author="PH" w:date="2024-11-20T22:21:00Z" w16du:dateUtc="2024-11-20T21:21:00Z">
        <w:r w:rsidR="006D68D2">
          <w:t>Service M</w:t>
        </w:r>
      </w:ins>
      <w:del w:id="331" w:author="PH" w:date="2024-11-20T22:21:00Z" w16du:dateUtc="2024-11-20T21:21:00Z">
        <w:r w:rsidRPr="00A16654" w:rsidDel="006D68D2">
          <w:delText>m</w:delText>
        </w:r>
      </w:del>
      <w:r w:rsidRPr="00A16654">
        <w:t xml:space="preserve">etadata associated with the Participant Identifier. This </w:t>
      </w:r>
      <w:del w:id="332" w:author="PH" w:date="2024-11-20T22:21:00Z" w16du:dateUtc="2024-11-20T21:21:00Z">
        <w:r w:rsidRPr="00A16654" w:rsidDel="006D68D2">
          <w:delText xml:space="preserve">metadata </w:delText>
        </w:r>
      </w:del>
      <w:ins w:id="333" w:author="PH" w:date="2024-11-20T22:21:00Z" w16du:dateUtc="2024-11-20T21:21:00Z">
        <w:r w:rsidR="006D68D2">
          <w:t>Service M</w:t>
        </w:r>
        <w:r w:rsidR="006D68D2" w:rsidRPr="00A16654">
          <w:t xml:space="preserve">etadata </w:t>
        </w:r>
      </w:ins>
      <w:r w:rsidRPr="00A16654">
        <w:t xml:space="preserve">includes the information necessary to transmit the </w:t>
      </w:r>
      <w:del w:id="334" w:author="PH" w:date="2024-11-20T22:21:00Z" w16du:dateUtc="2024-11-20T21:21:00Z">
        <w:r w:rsidRPr="00A16654" w:rsidDel="006D68D2">
          <w:delText>mes</w:delText>
        </w:r>
        <w:r w:rsidR="003F203D" w:rsidRPr="00A16654" w:rsidDel="006D68D2">
          <w:delText xml:space="preserve">sage </w:delText>
        </w:r>
      </w:del>
      <w:ins w:id="335" w:author="PH" w:date="2024-11-20T22:21:00Z" w16du:dateUtc="2024-11-20T21:21:00Z">
        <w:r w:rsidR="006D68D2">
          <w:t>business document</w:t>
        </w:r>
        <w:r w:rsidR="006D68D2" w:rsidRPr="00A16654">
          <w:t xml:space="preserve"> </w:t>
        </w:r>
      </w:ins>
      <w:r w:rsidR="003F203D" w:rsidRPr="00A16654">
        <w:t>to the recipient endpoint.</w:t>
      </w:r>
    </w:p>
    <w:p w14:paraId="0C8C3AE8" w14:textId="033070D5" w:rsidR="00E62624" w:rsidRPr="00A16654" w:rsidRDefault="00E62624" w:rsidP="00E62624">
      <w:r w:rsidRPr="00A16654">
        <w:t xml:space="preserve">The diagram below represents the </w:t>
      </w:r>
      <w:ins w:id="336" w:author="PH" w:date="2024-11-20T22:22:00Z" w16du:dateUtc="2024-11-20T21:22:00Z">
        <w:r w:rsidR="006D68D2">
          <w:t>Service Metadata Capability Lookup</w:t>
        </w:r>
      </w:ins>
      <w:del w:id="337" w:author="PH" w:date="2024-11-20T22:22:00Z" w16du:dateUtc="2024-11-20T21:22:00Z">
        <w:r w:rsidRPr="00A16654" w:rsidDel="006D68D2">
          <w:delText>lookup</w:delText>
        </w:r>
      </w:del>
      <w:r w:rsidRPr="00A16654">
        <w:t xml:space="preserve"> flow for a </w:t>
      </w:r>
      <w:ins w:id="338" w:author="PH" w:date="2024-11-20T22:22:00Z" w16du:dateUtc="2024-11-20T21:22:00Z">
        <w:r w:rsidR="006D68D2">
          <w:t xml:space="preserve">business document </w:t>
        </w:r>
      </w:ins>
      <w:r w:rsidRPr="00A16654">
        <w:t xml:space="preserve">sender contacting both the </w:t>
      </w:r>
      <w:del w:id="339" w:author="PH" w:date="2024-11-20T22:22:00Z" w16du:dateUtc="2024-11-20T21:22:00Z">
        <w:r w:rsidRPr="00A16654" w:rsidDel="006D68D2">
          <w:delText>Service Metadata Locator</w:delText>
        </w:r>
      </w:del>
      <w:ins w:id="340" w:author="PH" w:date="2024-11-20T22:22:00Z" w16du:dateUtc="2024-11-20T21:22:00Z">
        <w:r w:rsidR="006D68D2">
          <w:t>SML/DNS</w:t>
        </w:r>
      </w:ins>
      <w:r w:rsidRPr="00A16654">
        <w:t xml:space="preserve"> and the SMP.</w:t>
      </w:r>
    </w:p>
    <w:p w14:paraId="7ABCA0AF" w14:textId="29AEE2A1" w:rsidR="00E62624" w:rsidRPr="00A16654" w:rsidRDefault="002E7934" w:rsidP="00E62624">
      <w:pPr>
        <w:keepNext/>
        <w:jc w:val="center"/>
      </w:pPr>
      <w:ins w:id="341" w:author="PH" w:date="2024-11-27T12:37:00Z">
        <w:r w:rsidRPr="002E7934">
          <w:rPr>
            <w:rFonts w:cs="Arial"/>
            <w:noProof/>
            <w:color w:val="000000"/>
            <w:bdr w:val="none" w:sz="0" w:space="0" w:color="auto" w:frame="1"/>
          </w:rPr>
          <w:drawing>
            <wp:inline distT="0" distB="0" distL="0" distR="0" wp14:anchorId="5E3DA9F5" wp14:editId="709975B7">
              <wp:extent cx="5759450" cy="3893820"/>
              <wp:effectExtent l="0" t="0" r="0" b="0"/>
              <wp:docPr id="166279587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893820"/>
                      </a:xfrm>
                      <a:prstGeom prst="rect">
                        <a:avLst/>
                      </a:prstGeom>
                      <a:noFill/>
                      <a:ln>
                        <a:noFill/>
                      </a:ln>
                    </pic:spPr>
                  </pic:pic>
                </a:graphicData>
              </a:graphic>
            </wp:inline>
          </w:drawing>
        </w:r>
        <w:r w:rsidRPr="002E7934">
          <w:rPr>
            <w:rFonts w:cs="Arial"/>
            <w:noProof/>
            <w:color w:val="000000"/>
            <w:bdr w:val="none" w:sz="0" w:space="0" w:color="auto" w:frame="1"/>
          </w:rPr>
          <w:t xml:space="preserve"> </w:t>
        </w:r>
      </w:ins>
      <w:del w:id="342" w:author="PH" w:date="2024-11-20T22:18:00Z" w16du:dateUtc="2024-11-20T21:18:00Z">
        <w:r w:rsidR="00E62624" w:rsidRPr="00A16654" w:rsidDel="006D68D2">
          <w:rPr>
            <w:noProof/>
            <w:lang w:eastAsia="de-DE"/>
          </w:rPr>
          <w:drawing>
            <wp:inline distT="0" distB="0" distL="0" distR="0" wp14:anchorId="06DD76B0" wp14:editId="6B12185F">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del>
    </w:p>
    <w:p w14:paraId="316D4193" w14:textId="7C96F2E4"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2</w:t>
      </w:r>
      <w:r w:rsidR="0036547D" w:rsidRPr="00A16654">
        <w:rPr>
          <w:noProof/>
        </w:rPr>
        <w:fldChar w:fldCharType="end"/>
      </w:r>
      <w:r w:rsidR="00DD6FCB" w:rsidRPr="00A16654">
        <w:t>:</w:t>
      </w:r>
      <w:r w:rsidRPr="00A16654">
        <w:t xml:space="preserve"> Endpoint lookup with Service Metadata</w:t>
      </w:r>
    </w:p>
    <w:p w14:paraId="477982BD" w14:textId="0773495C" w:rsidR="00E62624" w:rsidRPr="00A16654" w:rsidRDefault="00C95A6C" w:rsidP="00C95A6C">
      <w:r w:rsidRPr="00A16654">
        <w:t xml:space="preserve">Note: For optimization reasons, the </w:t>
      </w:r>
      <w:ins w:id="343" w:author="PH" w:date="2024-11-20T22:23:00Z" w16du:dateUtc="2024-11-20T21:23:00Z">
        <w:r w:rsidR="00725182" w:rsidRPr="00732720">
          <w:t>Service Metadata Capability Lookup</w:t>
        </w:r>
      </w:ins>
      <w:del w:id="344" w:author="PH" w:date="2024-11-20T22:23:00Z" w16du:dateUtc="2024-11-20T21:23:00Z">
        <w:r w:rsidRPr="00A16654" w:rsidDel="00725182">
          <w:delText>discovery</w:delText>
        </w:r>
      </w:del>
      <w:r w:rsidRPr="00A16654">
        <w:t xml:space="preserve"> doesn’t have to be performed for every transfer if the necessary information for transfer is already cached from previous </w:t>
      </w:r>
      <w:r w:rsidR="003F203D" w:rsidRPr="00A16654">
        <w:t>transmissions</w:t>
      </w:r>
      <w:r w:rsidRPr="00A16654">
        <w:t>. Though necessary exception handling has to be in place i.e. new lookup has to be performed if the sending shows that information is outdated e.g. old endpoint address.</w:t>
      </w:r>
    </w:p>
    <w:p w14:paraId="1B995A70" w14:textId="697D754D" w:rsidR="00846C06" w:rsidRPr="00A16654" w:rsidRDefault="00E24F86" w:rsidP="00E24F86">
      <w:pPr>
        <w:pStyle w:val="berschrift3"/>
      </w:pPr>
      <w:bookmarkStart w:id="345" w:name="_Toc184672121"/>
      <w:r w:rsidRPr="00A16654">
        <w:t xml:space="preserve">Discovering </w:t>
      </w:r>
      <w:del w:id="346" w:author="PH" w:date="2024-11-20T22:23:00Z" w16du:dateUtc="2024-11-20T21:23:00Z">
        <w:r w:rsidRPr="00A16654" w:rsidDel="00725182">
          <w:delText xml:space="preserve">services </w:delText>
        </w:r>
      </w:del>
      <w:ins w:id="347" w:author="PH" w:date="2024-11-20T22:23:00Z" w16du:dateUtc="2024-11-20T21:23:00Z">
        <w:r w:rsidR="00725182">
          <w:t>Capabilities</w:t>
        </w:r>
        <w:r w:rsidR="00725182" w:rsidRPr="00A16654">
          <w:t xml:space="preserve"> </w:t>
        </w:r>
      </w:ins>
      <w:r w:rsidRPr="00A16654">
        <w:t>associated with a Participant Identifier</w:t>
      </w:r>
      <w:bookmarkEnd w:id="345"/>
    </w:p>
    <w:p w14:paraId="652F42FE" w14:textId="63975298" w:rsidR="00E24F86" w:rsidRPr="00A16654" w:rsidRDefault="00E24F86" w:rsidP="00E24F86">
      <w:r w:rsidRPr="00A16654">
        <w:t xml:space="preserve">In addition to the direct </w:t>
      </w:r>
      <w:ins w:id="348" w:author="PH" w:date="2024-11-20T22:23:00Z" w16du:dateUtc="2024-11-20T21:23:00Z">
        <w:r w:rsidR="00725182">
          <w:t>Service Metadata Capability Lookup</w:t>
        </w:r>
      </w:ins>
      <w:del w:id="349" w:author="PH" w:date="2024-11-20T22:23:00Z" w16du:dateUtc="2024-11-20T21:23:00Z">
        <w:r w:rsidRPr="00A16654" w:rsidDel="00725182">
          <w:delText>lookup of Service Metadata</w:delText>
        </w:r>
      </w:del>
      <w:r w:rsidRPr="00A16654">
        <w:t xml:space="preserve"> based on </w:t>
      </w:r>
      <w:del w:id="350" w:author="PH" w:date="2024-11-20T22:23:00Z" w16du:dateUtc="2024-11-20T21:23:00Z">
        <w:r w:rsidRPr="00A16654" w:rsidDel="00725182">
          <w:delText xml:space="preserve">participant </w:delText>
        </w:r>
      </w:del>
      <w:ins w:id="351" w:author="PH" w:date="2024-11-20T22:23:00Z" w16du:dateUtc="2024-11-20T21:23:00Z">
        <w:r w:rsidR="00725182">
          <w:t>P</w:t>
        </w:r>
        <w:r w:rsidR="00725182" w:rsidRPr="00A16654">
          <w:t xml:space="preserve">articipant </w:t>
        </w:r>
      </w:ins>
      <w:del w:id="352" w:author="PH" w:date="2024-11-20T22:23:00Z" w16du:dateUtc="2024-11-20T21:23:00Z">
        <w:r w:rsidRPr="00A16654" w:rsidDel="00725182">
          <w:delText xml:space="preserve">identifier </w:delText>
        </w:r>
      </w:del>
      <w:ins w:id="353" w:author="PH" w:date="2024-11-20T22:23:00Z" w16du:dateUtc="2024-11-20T21:23:00Z">
        <w:r w:rsidR="00725182">
          <w:t>I</w:t>
        </w:r>
        <w:r w:rsidR="00725182" w:rsidRPr="00A16654">
          <w:t xml:space="preserve">dentifier </w:t>
        </w:r>
      </w:ins>
      <w:r w:rsidRPr="00A16654">
        <w:t xml:space="preserve">and </w:t>
      </w:r>
      <w:del w:id="354" w:author="PH" w:date="2024-11-20T22:23:00Z" w16du:dateUtc="2024-11-20T21:23:00Z">
        <w:r w:rsidRPr="00A16654" w:rsidDel="00725182">
          <w:delText xml:space="preserve">document </w:delText>
        </w:r>
      </w:del>
      <w:ins w:id="355" w:author="PH" w:date="2024-11-20T22:23:00Z" w16du:dateUtc="2024-11-20T21:23:00Z">
        <w:r w:rsidR="00725182">
          <w:t>D</w:t>
        </w:r>
        <w:r w:rsidR="00725182" w:rsidRPr="00A16654">
          <w:t xml:space="preserve">ocument </w:t>
        </w:r>
      </w:ins>
      <w:del w:id="356" w:author="PH" w:date="2024-11-20T22:24:00Z" w16du:dateUtc="2024-11-20T21:24:00Z">
        <w:r w:rsidRPr="00A16654" w:rsidDel="00725182">
          <w:delText>type</w:delText>
        </w:r>
      </w:del>
      <w:ins w:id="357" w:author="PH" w:date="2024-11-20T22:24:00Z" w16du:dateUtc="2024-11-20T21:24:00Z">
        <w:r w:rsidR="00725182">
          <w:t>T</w:t>
        </w:r>
        <w:r w:rsidR="00725182" w:rsidRPr="00A16654">
          <w:t>ype</w:t>
        </w:r>
      </w:ins>
      <w:r w:rsidRPr="00A16654">
        <w:t xml:space="preserve">, a sender may want to discover what </w:t>
      </w:r>
      <w:del w:id="358" w:author="PH" w:date="2024-11-20T22:24:00Z" w16du:dateUtc="2024-11-20T21:24:00Z">
        <w:r w:rsidRPr="00A16654" w:rsidDel="00725182">
          <w:delText xml:space="preserve">document </w:delText>
        </w:r>
      </w:del>
      <w:ins w:id="359" w:author="PH" w:date="2024-11-20T22:24:00Z" w16du:dateUtc="2024-11-20T21:24:00Z">
        <w:r w:rsidR="00725182">
          <w:t>D</w:t>
        </w:r>
        <w:r w:rsidR="00725182" w:rsidRPr="00A16654">
          <w:t xml:space="preserve">ocument </w:t>
        </w:r>
      </w:ins>
      <w:del w:id="360" w:author="PH" w:date="2024-11-20T22:24:00Z" w16du:dateUtc="2024-11-20T21:24:00Z">
        <w:r w:rsidRPr="00A16654" w:rsidDel="00725182">
          <w:delText xml:space="preserve">types </w:delText>
        </w:r>
      </w:del>
      <w:ins w:id="361" w:author="PH" w:date="2024-11-20T22:24:00Z" w16du:dateUtc="2024-11-20T21:24:00Z">
        <w:r w:rsidR="00725182">
          <w:t>T</w:t>
        </w:r>
        <w:r w:rsidR="00725182" w:rsidRPr="00A16654">
          <w:t xml:space="preserve">ypes </w:t>
        </w:r>
      </w:ins>
      <w:r w:rsidRPr="00A16654">
        <w:t xml:space="preserve">can be handled by a specific </w:t>
      </w:r>
      <w:del w:id="362" w:author="PH" w:date="2024-11-20T22:24:00Z" w16du:dateUtc="2024-11-20T21:24:00Z">
        <w:r w:rsidRPr="00A16654" w:rsidDel="00725182">
          <w:delText xml:space="preserve">participant </w:delText>
        </w:r>
      </w:del>
      <w:ins w:id="363" w:author="PH" w:date="2024-11-20T22:24:00Z" w16du:dateUtc="2024-11-20T21:24:00Z">
        <w:r w:rsidR="00725182">
          <w:t>P</w:t>
        </w:r>
        <w:r w:rsidR="00725182" w:rsidRPr="00A16654">
          <w:t xml:space="preserve">articipant </w:t>
        </w:r>
      </w:ins>
      <w:del w:id="364" w:author="PH" w:date="2024-11-20T22:24:00Z" w16du:dateUtc="2024-11-20T21:24:00Z">
        <w:r w:rsidRPr="00A16654" w:rsidDel="00725182">
          <w:delText>identifier</w:delText>
        </w:r>
      </w:del>
      <w:ins w:id="365" w:author="PH" w:date="2024-11-20T22:24:00Z" w16du:dateUtc="2024-11-20T21:24:00Z">
        <w:r w:rsidR="00725182">
          <w:t>I</w:t>
        </w:r>
        <w:r w:rsidR="00725182" w:rsidRPr="00A16654">
          <w:t>dentifier</w:t>
        </w:r>
      </w:ins>
      <w:r w:rsidRPr="00A16654">
        <w:t xml:space="preserve">. Such discovery is relevant for applications supporting several equivalent business processes. Knowing the </w:t>
      </w:r>
      <w:del w:id="366" w:author="PH" w:date="2024-11-20T22:24:00Z" w16du:dateUtc="2024-11-20T21:24:00Z">
        <w:r w:rsidRPr="00A16654" w:rsidDel="00725182">
          <w:delText xml:space="preserve">capabilities </w:delText>
        </w:r>
      </w:del>
      <w:ins w:id="367" w:author="PH" w:date="2024-11-20T22:24:00Z" w16du:dateUtc="2024-11-20T21:24:00Z">
        <w:r w:rsidR="00725182">
          <w:t>C</w:t>
        </w:r>
        <w:r w:rsidR="00725182" w:rsidRPr="00A16654">
          <w:t xml:space="preserve">apabilities </w:t>
        </w:r>
      </w:ins>
      <w:r w:rsidRPr="00A16654">
        <w:t xml:space="preserve">of the recipient is valuable information to a sender application and ultimately to an </w:t>
      </w:r>
      <w:del w:id="368" w:author="PH" w:date="2024-11-20T22:24:00Z" w16du:dateUtc="2024-11-20T21:24:00Z">
        <w:r w:rsidRPr="00A16654" w:rsidDel="00725182">
          <w:delText xml:space="preserve">end </w:delText>
        </w:r>
      </w:del>
      <w:ins w:id="369" w:author="PH" w:date="2024-11-20T22:24:00Z" w16du:dateUtc="2024-11-20T21:24:00Z">
        <w:r w:rsidR="00725182">
          <w:t>E</w:t>
        </w:r>
        <w:r w:rsidR="00725182" w:rsidRPr="00A16654">
          <w:t xml:space="preserve">nd </w:t>
        </w:r>
      </w:ins>
      <w:del w:id="370" w:author="PH" w:date="2024-11-20T22:24:00Z" w16du:dateUtc="2024-11-20T21:24:00Z">
        <w:r w:rsidRPr="00A16654" w:rsidDel="00725182">
          <w:delText>user</w:delText>
        </w:r>
      </w:del>
      <w:ins w:id="371" w:author="PH" w:date="2024-11-20T22:24:00Z" w16du:dateUtc="2024-11-20T21:24:00Z">
        <w:r w:rsidR="00725182">
          <w:t>U</w:t>
        </w:r>
        <w:r w:rsidR="00725182" w:rsidRPr="00A16654">
          <w:t>ser</w:t>
        </w:r>
      </w:ins>
      <w:r w:rsidRPr="00A16654">
        <w:t xml:space="preserve">. E.g. the </w:t>
      </w:r>
      <w:del w:id="372" w:author="PH" w:date="2024-11-20T22:24:00Z" w16du:dateUtc="2024-11-20T21:24:00Z">
        <w:r w:rsidRPr="00A16654" w:rsidDel="00725182">
          <w:delText xml:space="preserve">end </w:delText>
        </w:r>
      </w:del>
      <w:ins w:id="373" w:author="PH" w:date="2024-11-20T22:24:00Z" w16du:dateUtc="2024-11-20T21:24:00Z">
        <w:r w:rsidR="00725182">
          <w:t>E</w:t>
        </w:r>
        <w:r w:rsidR="00725182" w:rsidRPr="00A16654">
          <w:t xml:space="preserve">nd </w:t>
        </w:r>
      </w:ins>
      <w:del w:id="374" w:author="PH" w:date="2024-11-20T22:24:00Z" w16du:dateUtc="2024-11-20T21:24:00Z">
        <w:r w:rsidRPr="00A16654" w:rsidDel="00725182">
          <w:delText xml:space="preserve">user </w:delText>
        </w:r>
      </w:del>
      <w:ins w:id="375" w:author="PH" w:date="2024-11-20T22:24:00Z" w16du:dateUtc="2024-11-20T21:24:00Z">
        <w:r w:rsidR="00725182">
          <w:t>U</w:t>
        </w:r>
        <w:r w:rsidR="00725182" w:rsidRPr="00A16654">
          <w:t xml:space="preserve">ser </w:t>
        </w:r>
      </w:ins>
      <w:r w:rsidRPr="00A16654">
        <w:t xml:space="preserve">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r w:rsidRPr="00A16654">
        <w:rPr>
          <w:rStyle w:val="Hervorhebung"/>
        </w:rPr>
        <w:t>ServiceGroup</w:t>
      </w:r>
      <w:r w:rsidRPr="00A16654">
        <w:t xml:space="preserve"> entity, which holds a list of references to the </w:t>
      </w:r>
      <w:r w:rsidRPr="00A16654">
        <w:rPr>
          <w:rStyle w:val="Hervorhebung"/>
        </w:rPr>
        <w:t>ServiceMetadata</w:t>
      </w:r>
      <w:r w:rsidRPr="00A16654">
        <w:t xml:space="preserve"> resources associated with it. The </w:t>
      </w:r>
      <w:r w:rsidRPr="00A16654">
        <w:rPr>
          <w:rStyle w:val="Hervorhebung"/>
        </w:rPr>
        <w:t>SignedServiceMetadata</w:t>
      </w:r>
      <w:r w:rsidRPr="00A16654">
        <w:t xml:space="preserve"> in turn holds the metadata information that describes the capabilities associated with the recipient participant identifier</w:t>
      </w:r>
    </w:p>
    <w:p w14:paraId="20C1CB75" w14:textId="441D6923" w:rsidR="00E24F86" w:rsidRPr="00A16654" w:rsidRDefault="00E24F86" w:rsidP="00E24F86">
      <w:pPr>
        <w:pStyle w:val="berschrift2"/>
      </w:pPr>
      <w:bookmarkStart w:id="376" w:name="_Toc184672122"/>
      <w:r w:rsidRPr="00A16654">
        <w:t>Service Metadata Publisher Redirection</w:t>
      </w:r>
      <w:bookmarkEnd w:id="376"/>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r w:rsidRPr="00A16654">
        <w:rPr>
          <w:rStyle w:val="Hervorhebung"/>
        </w:rPr>
        <w:t>SignedServiceMetadata</w:t>
      </w:r>
      <w:r w:rsidRPr="00A16654">
        <w:t xml:space="preserve"> can be found. A special element within the </w:t>
      </w:r>
      <w:r w:rsidRPr="00A16654">
        <w:rPr>
          <w:rStyle w:val="Hervorhebung"/>
        </w:rPr>
        <w:t>SignedServiceMetadata</w:t>
      </w:r>
      <w:r w:rsidRPr="00A16654">
        <w:t xml:space="preserve"> record of the SMP points to the SMP that has the actual Service Metadata and certificate information for that SMP. The diagram below shows this flow:</w:t>
      </w:r>
    </w:p>
    <w:p w14:paraId="598931E0" w14:textId="51F0A33E" w:rsidR="00DD6FCB" w:rsidRPr="00A16654" w:rsidRDefault="00DC2FE0" w:rsidP="00DD6FCB">
      <w:pPr>
        <w:keepNext/>
        <w:jc w:val="center"/>
      </w:pPr>
      <w:ins w:id="377" w:author="PH" w:date="2024-11-27T12:39:00Z">
        <w:r w:rsidRPr="00DC2FE0">
          <w:rPr>
            <w:rFonts w:cs="Arial"/>
            <w:noProof/>
            <w:color w:val="000000"/>
            <w:bdr w:val="none" w:sz="0" w:space="0" w:color="auto" w:frame="1"/>
          </w:rPr>
          <w:drawing>
            <wp:inline distT="0" distB="0" distL="0" distR="0" wp14:anchorId="612E3AD2" wp14:editId="702C373B">
              <wp:extent cx="5759450" cy="4863465"/>
              <wp:effectExtent l="0" t="0" r="0" b="0"/>
              <wp:docPr id="69938265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863465"/>
                      </a:xfrm>
                      <a:prstGeom prst="rect">
                        <a:avLst/>
                      </a:prstGeom>
                      <a:noFill/>
                      <a:ln>
                        <a:noFill/>
                      </a:ln>
                    </pic:spPr>
                  </pic:pic>
                </a:graphicData>
              </a:graphic>
            </wp:inline>
          </w:drawing>
        </w:r>
        <w:r w:rsidRPr="00DC2FE0">
          <w:rPr>
            <w:rFonts w:cs="Arial"/>
            <w:noProof/>
            <w:color w:val="000000"/>
            <w:bdr w:val="none" w:sz="0" w:space="0" w:color="auto" w:frame="1"/>
          </w:rPr>
          <w:t xml:space="preserve"> </w:t>
        </w:r>
      </w:ins>
      <w:del w:id="378" w:author="PH" w:date="2024-11-20T22:25:00Z" w16du:dateUtc="2024-11-20T21:25:00Z">
        <w:r w:rsidR="00DD6FCB" w:rsidRPr="00A16654" w:rsidDel="00133870">
          <w:rPr>
            <w:noProof/>
            <w:lang w:eastAsia="de-DE"/>
          </w:rPr>
          <w:drawing>
            <wp:inline distT="0" distB="0" distL="0" distR="0" wp14:anchorId="35FA6055" wp14:editId="17B35166">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del>
    </w:p>
    <w:p w14:paraId="7F4B5548" w14:textId="453E0A66"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D9056D4" w:rsidR="00F96CB0" w:rsidRPr="00A16654" w:rsidRDefault="003A1E4B" w:rsidP="003A1E4B">
      <w:pPr>
        <w:pStyle w:val="berschrift1"/>
      </w:pPr>
      <w:bookmarkStart w:id="379" w:name="_Toc184672123"/>
      <w:r w:rsidRPr="00A16654">
        <w:t>Interface model</w:t>
      </w:r>
      <w:bookmarkEnd w:id="379"/>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27576930" w:rsidR="003A1E4B" w:rsidRPr="00A16654" w:rsidRDefault="00B01B13" w:rsidP="00B01B13">
      <w:pPr>
        <w:pStyle w:val="berschrift1"/>
      </w:pPr>
      <w:bookmarkStart w:id="380" w:name="_Toc184672124"/>
      <w:r w:rsidRPr="00A16654">
        <w:t>Data model</w:t>
      </w:r>
      <w:bookmarkEnd w:id="380"/>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r w:rsidRPr="00A16654">
        <w:t xml:space="preserve">ServiceGroup </w:t>
      </w:r>
    </w:p>
    <w:p w14:paraId="16F60B74" w14:textId="77777777" w:rsidR="00B01B13" w:rsidRPr="00A16654" w:rsidRDefault="00B01B13" w:rsidP="00B01B13">
      <w:pPr>
        <w:pStyle w:val="Listenabsatz"/>
        <w:numPr>
          <w:ilvl w:val="0"/>
          <w:numId w:val="24"/>
        </w:numPr>
      </w:pPr>
      <w:r w:rsidRPr="00A16654">
        <w:t xml:space="preserve">ServiceMetadata / SignedServiceMetadata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r w:rsidRPr="00A16654">
        <w:t>ServiceInformation</w:t>
      </w:r>
    </w:p>
    <w:p w14:paraId="48F6B449" w14:textId="77777777" w:rsidR="00B01B13" w:rsidRPr="00A16654" w:rsidRDefault="00B01B13" w:rsidP="00B01B13">
      <w:pPr>
        <w:pStyle w:val="Listenabsatz"/>
        <w:numPr>
          <w:ilvl w:val="0"/>
          <w:numId w:val="25"/>
        </w:numPr>
      </w:pPr>
      <w:r w:rsidRPr="00A16654">
        <w:t>ServiceEndpointList</w:t>
      </w:r>
    </w:p>
    <w:p w14:paraId="3B6F41C4" w14:textId="77777777" w:rsidR="00B01B13" w:rsidRPr="00A16654" w:rsidRDefault="00B01B13" w:rsidP="00B01B13">
      <w:pPr>
        <w:pStyle w:val="Listenabsatz"/>
        <w:numPr>
          <w:ilvl w:val="0"/>
          <w:numId w:val="25"/>
        </w:numPr>
      </w:pPr>
      <w:r w:rsidRPr="00A16654">
        <w:t>ParticipantIdentifier</w:t>
      </w:r>
    </w:p>
    <w:p w14:paraId="363ACF99" w14:textId="77777777" w:rsidR="00B01B13" w:rsidRPr="00A16654" w:rsidRDefault="00B01B13" w:rsidP="00B01B13">
      <w:pPr>
        <w:pStyle w:val="Listenabsatz"/>
        <w:numPr>
          <w:ilvl w:val="0"/>
          <w:numId w:val="25"/>
        </w:numPr>
      </w:pPr>
      <w:r w:rsidRPr="00A16654">
        <w:t>DocumentIdentifier</w:t>
      </w:r>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r w:rsidRPr="00A16654">
        <w:t>ProcessList</w:t>
      </w:r>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4E38B877" w:rsidR="00B01B13" w:rsidRPr="00A16654" w:rsidRDefault="00AF53A6" w:rsidP="00AF53A6">
      <w:pPr>
        <w:pStyle w:val="berschrift2"/>
      </w:pPr>
      <w:bookmarkStart w:id="381" w:name="_Toc184672125"/>
      <w:r w:rsidRPr="00A16654">
        <w:t>On extension points</w:t>
      </w:r>
      <w:bookmarkEnd w:id="381"/>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&lt;smp:Extension&gt;</w:t>
      </w:r>
      <w:r w:rsidRPr="00A16654">
        <w:rPr>
          <w:lang w:eastAsia="it-IT"/>
        </w:rPr>
        <w:t xml:space="preserve"> element.</w:t>
      </w:r>
    </w:p>
    <w:p w14:paraId="3D4276BB" w14:textId="2D8AA085" w:rsidR="00AF53A6" w:rsidRPr="00A16654" w:rsidRDefault="00310520" w:rsidP="00310520">
      <w:pPr>
        <w:pStyle w:val="berschrift3"/>
        <w:rPr>
          <w:lang w:eastAsia="it-IT"/>
        </w:rPr>
      </w:pPr>
      <w:bookmarkStart w:id="382" w:name="_Toc184672126"/>
      <w:r w:rsidRPr="00A16654">
        <w:rPr>
          <w:lang w:eastAsia="it-IT"/>
        </w:rPr>
        <w:t>Semantics and use</w:t>
      </w:r>
      <w:bookmarkEnd w:id="382"/>
    </w:p>
    <w:p w14:paraId="39D1AF2A" w14:textId="77777777" w:rsidR="00CF1487" w:rsidRPr="00A16654" w:rsidRDefault="00CF1487" w:rsidP="00CF1487">
      <w:r w:rsidRPr="00A16654">
        <w:t xml:space="preserve">Child elements of the </w:t>
      </w:r>
      <w:r w:rsidRPr="00A16654">
        <w:rPr>
          <w:rStyle w:val="InlinecodeZchn"/>
        </w:rPr>
        <w:t>&lt;smp:Extension&gt;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680FAE20" w:rsidR="00310520" w:rsidRPr="00A16654" w:rsidRDefault="00C63CAD" w:rsidP="00C63CAD">
      <w:pPr>
        <w:pStyle w:val="berschrift2"/>
      </w:pPr>
      <w:bookmarkStart w:id="383" w:name="_Toc184672127"/>
      <w:r w:rsidRPr="00A16654">
        <w:t>ServiceGroup</w:t>
      </w:r>
      <w:bookmarkEnd w:id="383"/>
    </w:p>
    <w:p w14:paraId="5726DA64" w14:textId="77777777" w:rsidR="00C63CAD" w:rsidRPr="00A16654" w:rsidRDefault="00C63CAD" w:rsidP="00C63CAD">
      <w:r w:rsidRPr="00A16654">
        <w:t xml:space="preserve">The </w:t>
      </w:r>
      <w:r w:rsidRPr="00A16654">
        <w:rPr>
          <w:rStyle w:val="Hervorhebung"/>
        </w:rPr>
        <w:t>ServiceGroup</w:t>
      </w:r>
      <w:r w:rsidRPr="00A16654">
        <w:t xml:space="preserve"> structure represents a set of services associated with a specific participant identifier that is handled by a specific </w:t>
      </w:r>
      <w:r w:rsidR="00DD50DB" w:rsidRPr="00A16654">
        <w:t>SMP</w:t>
      </w:r>
      <w:r w:rsidRPr="00A16654">
        <w:t xml:space="preserve">. The </w:t>
      </w:r>
      <w:r w:rsidRPr="00A16654">
        <w:rPr>
          <w:rStyle w:val="Hervorhebung"/>
        </w:rPr>
        <w:t>ServiceGroup</w:t>
      </w:r>
      <w:r w:rsidRPr="00A16654">
        <w:t xml:space="preserve"> structure holds a list of references to </w:t>
      </w:r>
      <w:r w:rsidRPr="00A16654">
        <w:rPr>
          <w:rStyle w:val="Hervorhebung"/>
        </w:rPr>
        <w:t>SignedServiceMetadata</w:t>
      </w:r>
      <w:r w:rsidRPr="00A16654">
        <w:t xml:space="preserve"> resources in the </w:t>
      </w:r>
      <w:r w:rsidRPr="00A16654">
        <w:rPr>
          <w:rStyle w:val="Hervorhebung"/>
        </w:rPr>
        <w:t>ServiceList</w:t>
      </w:r>
      <w:r w:rsidRPr="00A16654">
        <w:t xml:space="preserve"> structure.</w:t>
      </w:r>
    </w:p>
    <w:p w14:paraId="0895168F" w14:textId="77777777" w:rsidR="00C63CAD" w:rsidRPr="00A16654" w:rsidRDefault="00C63CAD" w:rsidP="00C63CAD">
      <w:r w:rsidRPr="00A16654">
        <w:t xml:space="preserve">Pseudo-schema for </w:t>
      </w:r>
      <w:r w:rsidRPr="00A16654">
        <w:rPr>
          <w:rStyle w:val="Hervorhebung"/>
        </w:rPr>
        <w:t>ServiceGroup</w:t>
      </w:r>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r w:rsidRPr="00A16654">
              <w:t>ServiceGroup</w:t>
            </w:r>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r w:rsidRPr="00A16654">
              <w:t>ParticipantIdentifier</w:t>
            </w:r>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r w:rsidRPr="00A16654">
              <w:t>ServiceMetadataReferenceCollection</w:t>
            </w:r>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r w:rsidRPr="00A16654">
              <w:rPr>
                <w:rStyle w:val="Hervorhebung"/>
              </w:rPr>
              <w:t>SignedServiceMetadata</w:t>
            </w:r>
            <w:r w:rsidRPr="00A16654">
              <w:t xml:space="preserve"> structures. From this list, a sender can follow the references to get each </w:t>
            </w:r>
            <w:r w:rsidRPr="00A16654">
              <w:rPr>
                <w:rStyle w:val="Hervorhebung"/>
              </w:rPr>
              <w:t>SignedServiceMetadata</w:t>
            </w:r>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r w:rsidRPr="00A16654">
              <w:t>ServiceMetadataReference (0..*)</w:t>
            </w:r>
          </w:p>
        </w:tc>
        <w:tc>
          <w:tcPr>
            <w:tcW w:w="0" w:type="auto"/>
          </w:tcPr>
          <w:p w14:paraId="014F0E14" w14:textId="77777777" w:rsidR="003C56F0" w:rsidRPr="00A16654" w:rsidRDefault="003C56F0" w:rsidP="00F63FC7">
            <w:r w:rsidRPr="00A16654">
              <w:t xml:space="preserve">Contains the URL to a specific </w:t>
            </w:r>
            <w:r w:rsidRPr="00A16654">
              <w:rPr>
                <w:rStyle w:val="Hervorhebung"/>
              </w:rPr>
              <w:t>SignedServiceMetadata</w:t>
            </w:r>
            <w:r w:rsidRPr="00A16654">
              <w:t xml:space="preserve"> instance - see the REST binding section for details on the URL format. Note that references MUST refer to </w:t>
            </w:r>
            <w:r w:rsidRPr="00A16654">
              <w:rPr>
                <w:rStyle w:val="Hervorhebung"/>
              </w:rPr>
              <w:t>SignedServiceMetadata</w:t>
            </w:r>
            <w:r w:rsidRPr="00A16654">
              <w:t xml:space="preserve"> records that are signed by the certificate of the SMP. It </w:t>
            </w:r>
            <w:r w:rsidR="00F63FC7" w:rsidRPr="00A16654">
              <w:t>MUST NOT</w:t>
            </w:r>
            <w:r w:rsidRPr="00A16654">
              <w:t xml:space="preserve"> point to </w:t>
            </w:r>
            <w:r w:rsidRPr="00A16654">
              <w:rPr>
                <w:rStyle w:val="Hervorhebung"/>
              </w:rPr>
              <w:t>SignedServiceMetadata</w:t>
            </w:r>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384" w:name="_Toc184672128"/>
      <w:r w:rsidRPr="00A16654">
        <w:t>Non-normative example</w:t>
      </w:r>
      <w:bookmarkEnd w:id="384"/>
      <w:r w:rsidRPr="00A16654">
        <w:t xml:space="preserve"> </w:t>
      </w:r>
    </w:p>
    <w:p w14:paraId="3BAC072F" w14:textId="77777777" w:rsidR="00995A26" w:rsidRPr="00A16654" w:rsidRDefault="00995A26" w:rsidP="00995A26">
      <w:r w:rsidRPr="00A16654">
        <w:t xml:space="preserve">Non-normative example of a </w:t>
      </w:r>
      <w:r w:rsidRPr="00A16654">
        <w:rPr>
          <w:rStyle w:val="Hervorhebung"/>
        </w:rPr>
        <w:t>ServiceGroup</w:t>
      </w:r>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del w:id="385" w:author="PH" w:date="2024-11-27T12:39:00Z" w16du:dateUtc="2024-11-27T11:39:00Z">
        <w:r w:rsidRPr="00A16654" w:rsidDel="00614C2A">
          <w:rPr>
            <w:rFonts w:ascii="Consolas" w:hAnsi="Consolas" w:cs="Consolas"/>
            <w:sz w:val="20"/>
            <w:szCs w:val="20"/>
          </w:rPr>
          <w:delText xml:space="preserve"> </w:delText>
        </w:r>
      </w:del>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461C703B"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w:t>
      </w:r>
      <w:ins w:id="386" w:author="PH" w:date="2024-11-27T09:56:00Z" w16du:dateUtc="2024-11-27T08:56:00Z">
        <w:r w:rsidR="0035027A">
          <w:rPr>
            <w:rFonts w:ascii="Consolas" w:hAnsi="Consolas" w:cs="Consolas"/>
            <w:color w:val="3F5FBF"/>
            <w:sz w:val="20"/>
            <w:szCs w:val="20"/>
          </w:rPr>
          <w:t>s</w:t>
        </w:r>
      </w:ins>
      <w:r w:rsidRPr="00A16654">
        <w:rPr>
          <w:rFonts w:ascii="Consolas" w:hAnsi="Consolas" w:cs="Consolas"/>
          <w:color w:val="3F5FBF"/>
          <w:sz w:val="20"/>
          <w:szCs w:val="20"/>
        </w:rPr>
        <w:t>://serviceMetadata.</w:t>
      </w:r>
      <w:del w:id="387" w:author="PH" w:date="2024-11-27T09:56:00Z" w16du:dateUtc="2024-11-27T08:56:00Z">
        <w:r w:rsidRPr="00A16654" w:rsidDel="0035027A">
          <w:rPr>
            <w:rFonts w:ascii="Consolas" w:hAnsi="Consolas" w:cs="Consolas"/>
            <w:color w:val="3F5FBF"/>
            <w:sz w:val="20"/>
            <w:szCs w:val="20"/>
          </w:rPr>
          <w:delText>eu</w:delText>
        </w:r>
      </w:del>
      <w:ins w:id="388" w:author="PH" w:date="2024-11-27T09:56:00Z" w16du:dateUtc="2024-11-27T08:56:00Z">
        <w:r w:rsidR="0035027A">
          <w:rPr>
            <w:rFonts w:ascii="Consolas" w:hAnsi="Consolas" w:cs="Consolas"/>
            <w:color w:val="3F5FBF"/>
            <w:sz w:val="20"/>
            <w:szCs w:val="20"/>
          </w:rPr>
          <w:t>org</w:t>
        </w:r>
      </w:ins>
      <w:r w:rsidRPr="00A16654">
        <w:rPr>
          <w:rFonts w:ascii="Consolas" w:hAnsi="Consolas" w:cs="Consolas"/>
          <w:color w:val="3F5FBF"/>
          <w:sz w:val="20"/>
          <w:szCs w:val="20"/>
        </w:rPr>
        <w:t>/".</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188AE75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389" w:author="PH" w:date="2024-11-25T23:01:00Z" w16du:dateUtc="2024-11-25T22:01:00Z">
        <w:r w:rsidRPr="00A16654" w:rsidDel="00CE78CB">
          <w:rPr>
            <w:rFonts w:ascii="Consolas" w:hAnsi="Consolas" w:cs="Consolas"/>
            <w:i/>
            <w:iCs/>
            <w:color w:val="2A00FF"/>
            <w:sz w:val="20"/>
            <w:szCs w:val="20"/>
          </w:rPr>
          <w:delText>busdox</w:delText>
        </w:r>
      </w:del>
      <w:ins w:id="390"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218E17ED" w14:textId="123CF154"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ins w:id="391" w:author="PH" w:date="2024-11-27T09:50:00Z" w16du:dateUtc="2024-11-27T08:50:00Z">
        <w:r w:rsidR="00D34148">
          <w:rPr>
            <w:rFonts w:ascii="Consolas" w:hAnsi="Consolas" w:cs="Consolas"/>
            <w:i/>
            <w:iCs/>
            <w:color w:val="2A00FF"/>
            <w:sz w:val="20"/>
            <w:szCs w:val="20"/>
          </w:rPr>
          <w:t>s</w:t>
        </w:r>
      </w:ins>
      <w:r w:rsidRPr="00A16654">
        <w:rPr>
          <w:rFonts w:ascii="Consolas" w:hAnsi="Consolas" w:cs="Consolas"/>
          <w:i/>
          <w:iCs/>
          <w:color w:val="2A00FF"/>
          <w:sz w:val="20"/>
          <w:szCs w:val="20"/>
        </w:rPr>
        <w:t>://serviceMetadata.</w:t>
      </w:r>
      <w:del w:id="392" w:author="PH" w:date="2024-11-27T09:50:00Z" w16du:dateUtc="2024-11-27T08:50:00Z">
        <w:r w:rsidRPr="00A16654" w:rsidDel="00D34148">
          <w:rPr>
            <w:rFonts w:ascii="Consolas" w:hAnsi="Consolas" w:cs="Consolas"/>
            <w:i/>
            <w:iCs/>
            <w:color w:val="2A00FF"/>
            <w:sz w:val="20"/>
            <w:szCs w:val="20"/>
          </w:rPr>
          <w:delText>eu</w:delText>
        </w:r>
      </w:del>
      <w:ins w:id="393" w:author="PH" w:date="2024-11-27T09:50:00Z" w16du:dateUtc="2024-11-27T08:50:00Z">
        <w:r w:rsidR="00D34148">
          <w:rPr>
            <w:rFonts w:ascii="Consolas" w:hAnsi="Consolas" w:cs="Consolas"/>
            <w:i/>
            <w:iCs/>
            <w:color w:val="2A00FF"/>
            <w:sz w:val="20"/>
            <w:szCs w:val="20"/>
          </w:rPr>
          <w:t>org</w:t>
        </w:r>
      </w:ins>
      <w:r w:rsidRPr="00A16654">
        <w:rPr>
          <w:rFonts w:ascii="Consolas" w:hAnsi="Consolas" w:cs="Consolas"/>
          <w:i/>
          <w:iCs/>
          <w:color w:val="2A00FF"/>
          <w:sz w:val="20"/>
          <w:szCs w:val="20"/>
        </w:rPr>
        <w:t>/</w:t>
      </w:r>
      <w:del w:id="394" w:author="PH" w:date="2024-11-25T23:01:00Z" w16du:dateUtc="2024-11-25T22:01:00Z">
        <w:r w:rsidRPr="00A16654" w:rsidDel="00CE78CB">
          <w:rPr>
            <w:rFonts w:ascii="Consolas" w:hAnsi="Consolas" w:cs="Consolas"/>
            <w:i/>
            <w:iCs/>
            <w:color w:val="2A00FF"/>
            <w:sz w:val="20"/>
            <w:szCs w:val="20"/>
          </w:rPr>
          <w:delText>busdox</w:delText>
        </w:r>
      </w:del>
      <w:ins w:id="395"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color w:val="008080"/>
          <w:sz w:val="20"/>
          <w:szCs w:val="20"/>
        </w:rPr>
        <w:t>&gt;</w:t>
      </w:r>
    </w:p>
    <w:p w14:paraId="44A17CBF" w14:textId="6E4CA780" w:rsidR="00995A26" w:rsidRPr="00A16654" w:rsidRDefault="001F55AA" w:rsidP="001F55AA">
      <w:pPr>
        <w:pStyle w:val="berschrift2"/>
      </w:pPr>
      <w:bookmarkStart w:id="396" w:name="_Toc184672129"/>
      <w:r w:rsidRPr="00A16654">
        <w:t>ServiceMetadata</w:t>
      </w:r>
      <w:bookmarkEnd w:id="396"/>
    </w:p>
    <w:p w14:paraId="023B91D1" w14:textId="77777777" w:rsidR="001F55AA" w:rsidRPr="00A16654" w:rsidRDefault="001F55AA" w:rsidP="001F55AA">
      <w:r w:rsidRPr="00A16654">
        <w:t xml:space="preserve">This data structure represents Metadata about a specific electronic service. The role of the </w:t>
      </w:r>
      <w:r w:rsidRPr="00A16654">
        <w:rPr>
          <w:rStyle w:val="Hervorhebung"/>
        </w:rPr>
        <w:t>ServiceMetadata</w:t>
      </w:r>
      <w:r w:rsidRPr="00A16654">
        <w:t xml:space="preserve"> structure is to associate a participant identifier with the ability to receive a specific 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r w:rsidRPr="00A16654">
        <w:rPr>
          <w:rStyle w:val="Hervorhebung"/>
        </w:rPr>
        <w:t>ServiceMetadata</w:t>
      </w:r>
      <w:r w:rsidRPr="00A16654">
        <w:t xml:space="preserve"> resource contains all the metadata about a service that a sender Access Point needs to know in order to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r w:rsidRPr="00A16654">
        <w:rPr>
          <w:rStyle w:val="Hervorhebung"/>
        </w:rPr>
        <w:t>ServiceMetadata</w:t>
      </w:r>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r w:rsidRPr="00A16654">
        <w:rPr>
          <w:rStyle w:val="Hervorhebung"/>
        </w:rPr>
        <w:t>SignedServiceMetadata</w:t>
      </w:r>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r w:rsidRPr="00A16654">
        <w:rPr>
          <w:rStyle w:val="InlinecodeZchn"/>
        </w:rPr>
        <w:t>ServiceInformation</w:t>
      </w:r>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r w:rsidR="001373E4" w:rsidRPr="00A16654">
        <w:rPr>
          <w:rStyle w:val="InlinecodeZchn"/>
        </w:rPr>
        <w:t>href</w:t>
      </w:r>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688B9BF2" w:rsidR="003A32FE" w:rsidRPr="00A16654" w:rsidRDefault="003A32FE" w:rsidP="003A32FE">
      <w:r w:rsidRPr="00A16654">
        <w:t xml:space="preserve">For example, assume that an SMP called "SMP1" has the address </w:t>
      </w:r>
      <w:r w:rsidRPr="00A16654">
        <w:rPr>
          <w:rStyle w:val="InlinecodeZchn"/>
        </w:rPr>
        <w:t>http://smp1.</w:t>
      </w:r>
      <w:del w:id="397" w:author="PH" w:date="2024-11-27T09:50:00Z" w16du:dateUtc="2024-11-27T08:50:00Z">
        <w:r w:rsidRPr="00A16654" w:rsidDel="00D34148">
          <w:rPr>
            <w:rStyle w:val="InlinecodeZchn"/>
          </w:rPr>
          <w:delText>eu</w:delText>
        </w:r>
      </w:del>
      <w:ins w:id="398" w:author="PH" w:date="2024-11-27T09:50:00Z" w16du:dateUtc="2024-11-27T08:50:00Z">
        <w:r w:rsidR="00D34148">
          <w:rPr>
            <w:rStyle w:val="InlinecodeZchn"/>
          </w:rPr>
          <w:t>org</w:t>
        </w:r>
      </w:ins>
      <w:r w:rsidRPr="00A16654">
        <w:t xml:space="preserve">, and another SMP called "SMP2" has the address </w:t>
      </w:r>
      <w:r w:rsidRPr="00A16654">
        <w:rPr>
          <w:rStyle w:val="InlinecodeZchn"/>
        </w:rPr>
        <w:t>http</w:t>
      </w:r>
      <w:ins w:id="399" w:author="PH" w:date="2024-11-27T09:50:00Z" w16du:dateUtc="2024-11-27T08:50:00Z">
        <w:r w:rsidR="00D34148">
          <w:rPr>
            <w:rStyle w:val="InlinecodeZchn"/>
          </w:rPr>
          <w:t>s</w:t>
        </w:r>
      </w:ins>
      <w:r w:rsidRPr="00A16654">
        <w:rPr>
          <w:rStyle w:val="InlinecodeZchn"/>
        </w:rPr>
        <w:t>://smp2.</w:t>
      </w:r>
      <w:del w:id="400" w:author="PH" w:date="2024-11-27T09:50:00Z" w16du:dateUtc="2024-11-27T08:50:00Z">
        <w:r w:rsidRPr="00A16654" w:rsidDel="00D34148">
          <w:rPr>
            <w:rStyle w:val="InlinecodeZchn"/>
          </w:rPr>
          <w:delText>eu</w:delText>
        </w:r>
      </w:del>
      <w:ins w:id="401" w:author="PH" w:date="2024-11-27T09:50:00Z" w16du:dateUtc="2024-11-27T08:50:00Z">
        <w:r w:rsidR="00D34148">
          <w:rPr>
            <w:rStyle w:val="InlinecodeZchn"/>
          </w:rPr>
          <w:t>org</w:t>
        </w:r>
      </w:ins>
      <w:r w:rsidRPr="00A16654">
        <w:t>, and a client requests a resource with the following URL (note that these exampl</w:t>
      </w:r>
      <w:r w:rsidR="007A3BDB" w:rsidRPr="00A16654">
        <w:t>es have been percent encoded</w:t>
      </w:r>
      <w:r w:rsidR="008C2EA9" w:rsidRPr="00A16654">
        <w:t>):</w:t>
      </w:r>
    </w:p>
    <w:p w14:paraId="65A66456" w14:textId="53EF9862" w:rsidR="003A32FE" w:rsidRPr="00A16654" w:rsidRDefault="003A32FE" w:rsidP="003A32FE">
      <w:pPr>
        <w:pStyle w:val="Code"/>
      </w:pPr>
      <w:r w:rsidRPr="00A16654">
        <w:t>http</w:t>
      </w:r>
      <w:ins w:id="402" w:author="PH" w:date="2024-11-27T09:50:00Z" w16du:dateUtc="2024-11-27T08:50:00Z">
        <w:r w:rsidR="00D34148">
          <w:t>s</w:t>
        </w:r>
      </w:ins>
      <w:r w:rsidRPr="00A16654">
        <w:t>://smp1.</w:t>
      </w:r>
      <w:del w:id="403" w:author="PH" w:date="2024-11-27T09:50:00Z" w16du:dateUtc="2024-11-27T08:50:00Z">
        <w:r w:rsidRPr="00A16654" w:rsidDel="00D34148">
          <w:delText>eu</w:delText>
        </w:r>
      </w:del>
      <w:ins w:id="404" w:author="PH" w:date="2024-11-27T09:50:00Z" w16du:dateUtc="2024-11-27T08:50:00Z">
        <w:r w:rsidR="00D34148">
          <w:t>org</w:t>
        </w:r>
      </w:ins>
      <w:r w:rsidRPr="00A16654">
        <w:t>/</w:t>
      </w:r>
      <w:del w:id="405" w:author="PH" w:date="2024-11-25T23:02:00Z" w16du:dateUtc="2024-11-25T22:02:00Z">
        <w:r w:rsidRPr="00A16654" w:rsidDel="00CE78CB">
          <w:delText>busdox</w:delText>
        </w:r>
      </w:del>
      <w:ins w:id="406"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r w:rsidRPr="00A16654">
        <w:rPr>
          <w:rStyle w:val="Hervorhebung"/>
        </w:rPr>
        <w:t>SignedServiceMetadata</w:t>
      </w:r>
      <w:r w:rsidRPr="00A16654">
        <w:t xml:space="preserve"> resource with a </w:t>
      </w:r>
      <w:r w:rsidRPr="00A16654">
        <w:rPr>
          <w:rStyle w:val="InlinecodeZchn"/>
        </w:rPr>
        <w:t>Redirect</w:t>
      </w:r>
      <w:r w:rsidRPr="00A16654">
        <w:t xml:space="preserve"> child element that has </w:t>
      </w:r>
      <w:r w:rsidR="008C2EA9" w:rsidRPr="00A16654">
        <w:t xml:space="preserve">the </w:t>
      </w:r>
      <w:r w:rsidR="008C2EA9" w:rsidRPr="00A16654">
        <w:rPr>
          <w:rStyle w:val="InlinecodeZchn"/>
        </w:rPr>
        <w:t>href</w:t>
      </w:r>
      <w:r w:rsidRPr="00A16654">
        <w:t xml:space="preserve"> attribute set to</w:t>
      </w:r>
    </w:p>
    <w:p w14:paraId="0C657C79" w14:textId="23503AF1" w:rsidR="00F90175" w:rsidRPr="00A16654" w:rsidRDefault="00F90175" w:rsidP="00F90175">
      <w:pPr>
        <w:pStyle w:val="Code"/>
      </w:pPr>
      <w:r w:rsidRPr="00A16654">
        <w:t>http</w:t>
      </w:r>
      <w:ins w:id="407" w:author="PH" w:date="2024-11-27T09:50:00Z" w16du:dateUtc="2024-11-27T08:50:00Z">
        <w:r w:rsidR="00D34148">
          <w:t>s</w:t>
        </w:r>
      </w:ins>
      <w:r w:rsidRPr="00A16654">
        <w:t>://smp2.</w:t>
      </w:r>
      <w:del w:id="408" w:author="PH" w:date="2024-11-27T09:50:00Z" w16du:dateUtc="2024-11-27T08:50:00Z">
        <w:r w:rsidRPr="00A16654" w:rsidDel="00D34148">
          <w:delText>eu</w:delText>
        </w:r>
      </w:del>
      <w:ins w:id="409" w:author="PH" w:date="2024-11-27T09:50:00Z" w16du:dateUtc="2024-11-27T08:50:00Z">
        <w:r w:rsidR="00D34148">
          <w:t>org</w:t>
        </w:r>
      </w:ins>
      <w:r w:rsidRPr="00A16654">
        <w:t>/</w:t>
      </w:r>
      <w:del w:id="410" w:author="PH" w:date="2024-11-25T23:02:00Z" w16du:dateUtc="2024-11-25T22:02:00Z">
        <w:r w:rsidRPr="00A16654" w:rsidDel="00CE78CB">
          <w:delText>busdox</w:delText>
        </w:r>
      </w:del>
      <w:ins w:id="411"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r w:rsidRPr="00A16654">
        <w:rPr>
          <w:rStyle w:val="InlinecodeZchn"/>
        </w:rPr>
        <w:t>ServiceEndpointList</w:t>
      </w:r>
      <w:r w:rsidRPr="00A16654">
        <w:t xml:space="preserve">, each endpoint MUST have different values of the </w:t>
      </w:r>
      <w:r w:rsidRPr="00A16654">
        <w:rPr>
          <w:rStyle w:val="InlinecodeZchn"/>
        </w:rPr>
        <w:t>transportProfile</w:t>
      </w:r>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/ServiceMetadata</w:t>
            </w:r>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r w:rsidRPr="00A16654">
              <w:t>ServiceMetadata</w:t>
            </w:r>
            <w:r w:rsidR="000A6128" w:rsidRPr="00A16654">
              <w:t>/Redirect</w:t>
            </w:r>
          </w:p>
        </w:tc>
        <w:tc>
          <w:tcPr>
            <w:tcW w:w="0" w:type="auto"/>
          </w:tcPr>
          <w:p w14:paraId="51B68666" w14:textId="77777777" w:rsidR="000A6128" w:rsidRPr="00A16654" w:rsidRDefault="000A6128" w:rsidP="000A6128">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t>ServiceInformation</w:t>
            </w:r>
            <w:r w:rsidRPr="00A16654">
              <w:t xml:space="preserve"> element. The </w:t>
            </w:r>
            <w:r w:rsidRPr="00A16654">
              <w:rPr>
                <w:rStyle w:val="InlinecodeZchn"/>
              </w:rPr>
              <w:t>Redirect</w:t>
            </w:r>
            <w:r w:rsidRPr="00A16654">
              <w:t xml:space="preserve"> element indicates that a client must follow the URL of the </w:t>
            </w:r>
            <w:r w:rsidRPr="00A16654">
              <w:rPr>
                <w:rStyle w:val="InlinecodeZchn"/>
              </w:rPr>
              <w:t>href</w:t>
            </w:r>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Redirect/CertificateUID</w:t>
            </w:r>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r w:rsidRPr="00A16654">
              <w:t>ServiceMetadata</w:t>
            </w:r>
            <w:r w:rsidR="000A6128" w:rsidRPr="00A16654">
              <w:t>/ServiceInformation</w:t>
            </w:r>
          </w:p>
        </w:tc>
        <w:tc>
          <w:tcPr>
            <w:tcW w:w="0" w:type="auto"/>
          </w:tcPr>
          <w:p w14:paraId="3D6E06F4" w14:textId="77777777" w:rsidR="000A6128" w:rsidRPr="00A16654" w:rsidRDefault="000A6128" w:rsidP="00C4175B">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t>ServiceInformation</w:t>
            </w:r>
            <w:r w:rsidRPr="00A16654">
              <w:t xml:space="preserve"> element. The </w:t>
            </w:r>
            <w:r w:rsidRPr="00A16654">
              <w:rPr>
                <w:rStyle w:val="InlinecodeZchn"/>
              </w:rPr>
              <w:t>ServiceInformation</w:t>
            </w:r>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r w:rsidRPr="00A16654">
              <w:t xml:space="preserve">ServiceInformation/ParticipantIdentifier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r w:rsidRPr="00A16654">
              <w:rPr>
                <w:rStyle w:val="Hervorhebung"/>
              </w:rPr>
              <w:t>ServiceMetadata</w:t>
            </w:r>
            <w:r w:rsidRPr="00A16654">
              <w:t xml:space="preserve"> resource.</w:t>
            </w:r>
            <w:r w:rsidR="007A3BDB" w:rsidRPr="00A16654">
              <w:br/>
            </w:r>
            <w:r w:rsidRPr="00A16654">
              <w:t>See the ParticipantIdentifier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r w:rsidRPr="00A16654">
              <w:t xml:space="preserve">ServiceInformation/DocumentIdentifier </w:t>
            </w:r>
          </w:p>
        </w:tc>
        <w:tc>
          <w:tcPr>
            <w:tcW w:w="0" w:type="auto"/>
          </w:tcPr>
          <w:p w14:paraId="42DD47EC" w14:textId="77777777" w:rsidR="000A6128" w:rsidRPr="00A16654" w:rsidRDefault="000A6128" w:rsidP="007A3BDB">
            <w:r w:rsidRPr="00A16654">
              <w:t xml:space="preserve">Represents the type of document that the recipient is able to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See the Document</w:t>
            </w:r>
            <w:r w:rsidR="006033FC" w:rsidRPr="00A16654">
              <w:t>Type</w:t>
            </w:r>
            <w:r w:rsidRPr="00A16654">
              <w:t>Identifier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r w:rsidRPr="00A16654">
              <w:t xml:space="preserve">ServiceInformation/ProcessList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 xml:space="preserve">Process/ProcessIdentifier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 xml:space="preserve">Process/ServiceEndpointList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r w:rsidRPr="00A16654">
              <w:t>ServiceEndpointList</w:t>
            </w:r>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 xml:space="preserve">Endpoint/EndpointReference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t>Endpoint/</w:t>
            </w:r>
            <w:r w:rsidR="000A6128" w:rsidRPr="00A16654">
              <w:t>RequireBusinessLevelSignature</w:t>
            </w:r>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r w:rsidR="000A6128" w:rsidRPr="00A16654">
              <w:t xml:space="preserve">MinimumAuthenticationLevel </w:t>
            </w:r>
          </w:p>
        </w:tc>
        <w:tc>
          <w:tcPr>
            <w:tcW w:w="0" w:type="auto"/>
          </w:tcPr>
          <w:p w14:paraId="7433ADFD" w14:textId="11E96A4F" w:rsidR="00064535" w:rsidRPr="00A16654" w:rsidRDefault="000A6128" w:rsidP="00064535">
            <w:r w:rsidRPr="00A16654">
              <w:t xml:space="preserve">Indicates the minimum authentication level that recipient requires. The specific semantics of this field is defined in a specific instance of the </w:t>
            </w:r>
            <w:del w:id="412" w:author="PH" w:date="2024-11-27T09:54:00Z" w16du:dateUtc="2024-11-27T08:54:00Z">
              <w:r w:rsidRPr="00A16654" w:rsidDel="0035027A">
                <w:delText>BUSDOX infrastructure</w:delText>
              </w:r>
            </w:del>
            <w:ins w:id="413" w:author="PH" w:date="2024-11-27T09:54:00Z" w16du:dateUtc="2024-11-27T08:54:00Z">
              <w:r w:rsidR="0035027A">
                <w:t>Peppol Network</w:t>
              </w:r>
            </w:ins>
            <w:r w:rsidRPr="00A16654">
              <w:t>.</w:t>
            </w:r>
          </w:p>
          <w:p w14:paraId="7DA6BD7D" w14:textId="77777777" w:rsidR="000A6128" w:rsidRPr="00A16654" w:rsidRDefault="000A6128" w:rsidP="00064535">
            <w:r w:rsidRPr="00A16654">
              <w:t>It could for example reflect the value of the “urn:eu:busdox:attribute:assurance-level”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Endpoint/ServiceActivationDate</w:t>
            </w:r>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r w:rsidRPr="00A16654">
              <w:rPr>
                <w:rStyle w:val="InlinecodeZchn"/>
              </w:rPr>
              <w:t>ServiceActivationDate</w:t>
            </w:r>
            <w:r w:rsidRPr="00A16654">
              <w:t xml:space="preserve"> is </w:t>
            </w:r>
            <w:r w:rsidRPr="00A16654">
              <w:rPr>
                <w:rStyle w:val="InlinecodeZchn"/>
              </w:rPr>
              <w:t>xs:dateTime</w:t>
            </w:r>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r w:rsidR="000A6128" w:rsidRPr="00A16654">
              <w:t>ServiceExpirationDate</w:t>
            </w:r>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r w:rsidRPr="00A16654">
              <w:rPr>
                <w:rStyle w:val="InlinecodeZchn"/>
              </w:rPr>
              <w:t>ServiceExpirationDate</w:t>
            </w:r>
            <w:r w:rsidRPr="00A16654">
              <w:t xml:space="preserve"> is </w:t>
            </w:r>
            <w:r w:rsidRPr="00A16654">
              <w:rPr>
                <w:rStyle w:val="InlinecodeZchn"/>
              </w:rPr>
              <w:t>xs:dateTime</w:t>
            </w:r>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r w:rsidR="000A6128" w:rsidRPr="00A16654">
              <w:t>ServiceDescription</w:t>
            </w:r>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Endpoint/TechnicalContactUrl</w:t>
            </w:r>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Endpoint/TechnicalInformationUrl</w:t>
            </w:r>
          </w:p>
        </w:tc>
        <w:tc>
          <w:tcPr>
            <w:tcW w:w="0" w:type="auto"/>
          </w:tcPr>
          <w:p w14:paraId="455644AD" w14:textId="77777777" w:rsidR="000A6128" w:rsidRPr="00A16654" w:rsidRDefault="000A6128" w:rsidP="00A2518F">
            <w:r w:rsidRPr="00A16654">
              <w:t>A URL to human readable documentation of the service format. This could for example be a web site containing links to XML Schemas, WSDLs, Schematrons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block as a whole.</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r w:rsidRPr="00A16654">
              <w:t xml:space="preserve">ServiceInformation/Extension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414" w:name="_Toc184672130"/>
      <w:r w:rsidRPr="00A16654">
        <w:t>Non-normative example</w:t>
      </w:r>
      <w:bookmarkEnd w:id="414"/>
      <w:r w:rsidRPr="00A16654">
        <w:t xml:space="preserve"> </w:t>
      </w:r>
    </w:p>
    <w:p w14:paraId="1D63252E" w14:textId="77777777" w:rsidR="000A6128" w:rsidRPr="00A16654" w:rsidRDefault="0046134C" w:rsidP="0046134C">
      <w:r w:rsidRPr="00A16654">
        <w:t xml:space="preserve">For a non-normative example of a </w:t>
      </w:r>
      <w:r w:rsidRPr="00A16654">
        <w:rPr>
          <w:rStyle w:val="Hervorhebung"/>
        </w:rPr>
        <w:t>ServiceMetadata</w:t>
      </w:r>
      <w:r w:rsidRPr="00A16654">
        <w:t xml:space="preserve"> resource, see the </w:t>
      </w:r>
      <w:r w:rsidRPr="00A16654">
        <w:rPr>
          <w:rStyle w:val="Hervorhebung"/>
        </w:rPr>
        <w:t>SignedServiceMetadata</w:t>
      </w:r>
      <w:r w:rsidRPr="00A16654">
        <w:t xml:space="preserve"> non-normative example below.</w:t>
      </w:r>
    </w:p>
    <w:p w14:paraId="7F960609" w14:textId="2E30E93F" w:rsidR="0046134C" w:rsidRPr="00A16654" w:rsidRDefault="00D60FEF" w:rsidP="00D60FEF">
      <w:pPr>
        <w:pStyle w:val="berschrift2"/>
      </w:pPr>
      <w:bookmarkStart w:id="415" w:name="_Toc184672131"/>
      <w:r w:rsidRPr="00A16654">
        <w:t>SignedServiceMetadata</w:t>
      </w:r>
      <w:bookmarkEnd w:id="415"/>
    </w:p>
    <w:p w14:paraId="39728D8B" w14:textId="77777777" w:rsidR="00BD4234" w:rsidRPr="00A16654" w:rsidRDefault="00BD4234" w:rsidP="00BD4234">
      <w:r w:rsidRPr="00A16654">
        <w:t xml:space="preserve">The </w:t>
      </w:r>
      <w:r w:rsidRPr="00A16654">
        <w:rPr>
          <w:rStyle w:val="Hervorhebung"/>
        </w:rPr>
        <w:t>SignedServiceMetadata</w:t>
      </w:r>
      <w:r w:rsidRPr="00A16654">
        <w:t xml:space="preserve"> structure is a </w:t>
      </w:r>
      <w:r w:rsidRPr="00A16654">
        <w:rPr>
          <w:rStyle w:val="Hervorhebung"/>
        </w:rPr>
        <w:t>ServiceMetadata</w:t>
      </w:r>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r w:rsidRPr="00A16654">
        <w:rPr>
          <w:rStyle w:val="InlinecodeZchn"/>
        </w:rPr>
        <w:t>ServiceMetadata</w:t>
      </w:r>
      <w:r w:rsidRPr="00A16654">
        <w:t xml:space="preserve"> is t</w:t>
      </w:r>
      <w:r w:rsidR="00BD4234" w:rsidRPr="00A16654">
        <w:t xml:space="preserve">he </w:t>
      </w:r>
      <w:r w:rsidR="00BD4234" w:rsidRPr="00A16654">
        <w:rPr>
          <w:rStyle w:val="InlinecodeZchn"/>
        </w:rPr>
        <w:t>ServiceMetadata</w:t>
      </w:r>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r w:rsidRPr="00A16654">
        <w:rPr>
          <w:rStyle w:val="InlinecodeZchn"/>
        </w:rPr>
        <w:t>SignedServiceMetadata</w:t>
      </w:r>
      <w:r w:rsidRPr="00A16654">
        <w:t xml:space="preserve"> element. </w:t>
      </w:r>
    </w:p>
    <w:p w14:paraId="52DB06D7" w14:textId="77777777" w:rsidR="009613A3" w:rsidRPr="00A16654" w:rsidRDefault="009613A3" w:rsidP="009613A3">
      <w:pPr>
        <w:pStyle w:val="berschrift3"/>
      </w:pPr>
      <w:bookmarkStart w:id="416" w:name="_Toc184672132"/>
      <w:r w:rsidRPr="00A16654">
        <w:t>Non-normative example</w:t>
      </w:r>
      <w:bookmarkEnd w:id="416"/>
      <w:r w:rsidRPr="00A16654">
        <w:t xml:space="preserve"> </w:t>
      </w:r>
    </w:p>
    <w:p w14:paraId="37A24AF6" w14:textId="77777777" w:rsidR="00D60FEF" w:rsidRPr="00A16654" w:rsidRDefault="009613A3" w:rsidP="009613A3">
      <w:r w:rsidRPr="00A16654">
        <w:t xml:space="preserve">Non-normative example of a </w:t>
      </w:r>
      <w:r w:rsidRPr="00A16654">
        <w:rPr>
          <w:rStyle w:val="Hervorhebung"/>
        </w:rPr>
        <w:t>SignedServiceMetadata</w:t>
      </w:r>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19DFCC85"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ins w:id="417" w:author="PH" w:date="2024-11-27T09:56:00Z" w16du:dateUtc="2024-11-27T08:56:00Z">
        <w:r w:rsidR="0067412D">
          <w:rPr>
            <w:rFonts w:ascii="Consolas" w:hAnsi="Consolas" w:cs="Consolas"/>
            <w:color w:val="3F5FBF"/>
            <w:sz w:val="20"/>
            <w:szCs w:val="20"/>
          </w:rPr>
          <w:t>s</w:t>
        </w:r>
      </w:ins>
      <w:r w:rsidRPr="00A16654">
        <w:rPr>
          <w:rFonts w:ascii="Consolas" w:hAnsi="Consolas" w:cs="Consolas"/>
          <w:color w:val="3F5FBF"/>
          <w:sz w:val="20"/>
          <w:szCs w:val="20"/>
        </w:rPr>
        <w:t>://serviceMetadata.</w:t>
      </w:r>
      <w:del w:id="418" w:author="PH" w:date="2024-11-27T09:56:00Z" w16du:dateUtc="2024-11-27T08:56:00Z">
        <w:r w:rsidRPr="00A16654" w:rsidDel="0067412D">
          <w:rPr>
            <w:rFonts w:ascii="Consolas" w:hAnsi="Consolas" w:cs="Consolas"/>
            <w:color w:val="3F5FBF"/>
            <w:sz w:val="20"/>
            <w:szCs w:val="20"/>
          </w:rPr>
          <w:delText>eu</w:delText>
        </w:r>
      </w:del>
      <w:ins w:id="419" w:author="PH" w:date="2024-11-27T09:56:00Z" w16du:dateUtc="2024-11-27T08:56:00Z">
        <w:r w:rsidR="0067412D">
          <w:rPr>
            <w:rFonts w:ascii="Consolas" w:hAnsi="Consolas" w:cs="Consolas"/>
            <w:color w:val="3F5FBF"/>
            <w:sz w:val="20"/>
            <w:szCs w:val="20"/>
          </w:rPr>
          <w:t>org</w:t>
        </w:r>
      </w:ins>
      <w:r w:rsidRPr="00A16654">
        <w:rPr>
          <w:rFonts w:ascii="Consolas" w:hAnsi="Consolas" w:cs="Consolas"/>
          <w:color w:val="3F5FBF"/>
          <w:sz w:val="20"/>
          <w:szCs w:val="20"/>
        </w:rPr>
        <w:t>/".</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xmlns:wsu</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8456547" w14:textId="45039BD2"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420" w:author="PH" w:date="2024-11-25T23:02:00Z" w16du:dateUtc="2024-11-25T22:02:00Z">
        <w:r w:rsidRPr="00A16654" w:rsidDel="00EA6583">
          <w:rPr>
            <w:rFonts w:ascii="Consolas" w:hAnsi="Consolas" w:cs="Consolas"/>
            <w:i/>
            <w:iCs/>
            <w:color w:val="2A00FF"/>
            <w:sz w:val="20"/>
            <w:szCs w:val="20"/>
          </w:rPr>
          <w:delText>busdox</w:delText>
        </w:r>
      </w:del>
      <w:ins w:id="421" w:author="PH" w:date="2024-11-25T23:02:00Z" w16du:dateUtc="2024-11-25T22:02: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D06BE5B" w14:textId="36AA871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w:t>
      </w:r>
      <w:ins w:id="422" w:author="PH" w:date="2024-11-25T23:02:00Z">
        <w:r w:rsidR="00EA6583" w:rsidRPr="00EA6583">
          <w:rPr>
            <w:rFonts w:ascii="Consolas" w:hAnsi="Consolas" w:cs="Consolas"/>
            <w:i/>
            <w:iCs/>
            <w:color w:val="2A00FF"/>
            <w:sz w:val="20"/>
            <w:szCs w:val="20"/>
          </w:rPr>
          <w:t>peppol-transport-as4-v2_0</w:t>
        </w:r>
      </w:ins>
      <w:del w:id="423" w:author="PH" w:date="2024-11-25T23:02:00Z" w16du:dateUtc="2024-11-25T22:02: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1B345891"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ins w:id="424" w:author="PH" w:date="2024-11-27T09:50:00Z" w16du:dateUtc="2024-11-27T08:50:00Z">
        <w:r w:rsidR="00D34148">
          <w:rPr>
            <w:rFonts w:ascii="Consolas" w:hAnsi="Consolas" w:cs="Consolas"/>
            <w:color w:val="000000"/>
            <w:sz w:val="20"/>
            <w:szCs w:val="20"/>
          </w:rPr>
          <w:t>s</w:t>
        </w:r>
      </w:ins>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97BA1C2" w14:textId="56EA9C6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w:t>
      </w:r>
      <w:ins w:id="425" w:author="PH" w:date="2024-11-25T23:03:00Z">
        <w:r w:rsidR="00EA6583" w:rsidRPr="00EA6583">
          <w:rPr>
            <w:rFonts w:ascii="Consolas" w:hAnsi="Consolas" w:cs="Consolas"/>
            <w:i/>
            <w:iCs/>
            <w:color w:val="2A00FF"/>
            <w:sz w:val="20"/>
            <w:szCs w:val="20"/>
          </w:rPr>
          <w:t>peppol-transport-as4-v2_0</w:t>
        </w:r>
      </w:ins>
      <w:del w:id="426" w:author="PH" w:date="2024-11-25T23:03:00Z" w16du:dateUtc="2024-11-25T22:03: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67E9C22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ins w:id="427" w:author="PH" w:date="2024-11-27T09:50:00Z" w16du:dateUtc="2024-11-27T08:50:00Z">
        <w:r w:rsidR="00D34148">
          <w:rPr>
            <w:rFonts w:ascii="Consolas" w:hAnsi="Consolas" w:cs="Consolas"/>
            <w:color w:val="000000"/>
            <w:sz w:val="20"/>
            <w:szCs w:val="20"/>
          </w:rPr>
          <w:t>s</w:t>
        </w:r>
      </w:ins>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650B231B" w14:textId="3C30203D" w:rsidR="00F338DD" w:rsidRPr="00A16654" w:rsidRDefault="00F7304E" w:rsidP="00F7304E">
      <w:pPr>
        <w:pStyle w:val="berschrift3"/>
      </w:pPr>
      <w:bookmarkStart w:id="428" w:name="_Toc184672133"/>
      <w:r w:rsidRPr="00A16654">
        <w:t>Redirect, non-normative example</w:t>
      </w:r>
      <w:bookmarkEnd w:id="428"/>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del w:id="429" w:author="PH" w:date="2024-11-27T09:57:00Z" w16du:dateUtc="2024-11-27T08:57:00Z">
        <w:r w:rsidRPr="00A16654" w:rsidDel="00260C1B">
          <w:rPr>
            <w:rFonts w:ascii="Consolas" w:hAnsi="Consolas" w:cs="Consolas"/>
            <w:sz w:val="20"/>
            <w:szCs w:val="20"/>
          </w:rPr>
          <w:delText xml:space="preserve"> </w:delText>
        </w:r>
      </w:del>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3644C8FC"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resides at "http</w:t>
      </w:r>
      <w:ins w:id="430" w:author="PH" w:date="2024-11-27T09:56:00Z" w16du:dateUtc="2024-11-27T08:56:00Z">
        <w:r w:rsidR="00260C1B">
          <w:rPr>
            <w:rFonts w:ascii="Consolas" w:hAnsi="Consolas" w:cs="Consolas"/>
            <w:color w:val="3F5FBF"/>
            <w:sz w:val="20"/>
            <w:szCs w:val="20"/>
          </w:rPr>
          <w:t>s</w:t>
        </w:r>
      </w:ins>
      <w:r w:rsidRPr="00A16654">
        <w:rPr>
          <w:rFonts w:ascii="Consolas" w:hAnsi="Consolas" w:cs="Consolas"/>
          <w:color w:val="3F5FBF"/>
          <w:sz w:val="20"/>
          <w:szCs w:val="20"/>
        </w:rPr>
        <w:t>://serviceMetadata.</w:t>
      </w:r>
      <w:del w:id="431" w:author="PH" w:date="2024-11-27T09:57:00Z" w16du:dateUtc="2024-11-27T08:57:00Z">
        <w:r w:rsidRPr="00A16654" w:rsidDel="00260C1B">
          <w:rPr>
            <w:rFonts w:ascii="Consolas" w:hAnsi="Consolas" w:cs="Consolas"/>
            <w:color w:val="3F5FBF"/>
            <w:sz w:val="20"/>
            <w:szCs w:val="20"/>
          </w:rPr>
          <w:delText>eu</w:delText>
        </w:r>
      </w:del>
      <w:ins w:id="432" w:author="PH" w:date="2024-11-27T09:57:00Z" w16du:dateUtc="2024-11-27T08:57:00Z">
        <w:r w:rsidR="00260C1B">
          <w:rPr>
            <w:rFonts w:ascii="Consolas" w:hAnsi="Consolas" w:cs="Consolas"/>
            <w:color w:val="3F5FBF"/>
            <w:sz w:val="20"/>
            <w:szCs w:val="20"/>
          </w:rPr>
          <w:t>org</w:t>
        </w:r>
      </w:ins>
      <w:r w:rsidRPr="00A16654">
        <w:rPr>
          <w:rFonts w:ascii="Consolas" w:hAnsi="Consolas" w:cs="Consolas"/>
          <w:color w:val="3F5FBF"/>
          <w:sz w:val="20"/>
          <w:szCs w:val="20"/>
        </w:rPr>
        <w:t>/",</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07AD232"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ins w:id="433" w:author="PH" w:date="2024-11-27T09:57:00Z" w16du:dateUtc="2024-11-27T08:57:00Z">
        <w:r w:rsidR="00260C1B">
          <w:rPr>
            <w:rFonts w:ascii="Consolas" w:hAnsi="Consolas" w:cs="Consolas"/>
            <w:color w:val="3F5FBF"/>
            <w:sz w:val="20"/>
            <w:szCs w:val="20"/>
          </w:rPr>
          <w:t>s</w:t>
        </w:r>
      </w:ins>
      <w:r w:rsidRPr="00A16654">
        <w:rPr>
          <w:rFonts w:ascii="Consolas" w:hAnsi="Consolas" w:cs="Consolas"/>
          <w:color w:val="3F5FBF"/>
          <w:sz w:val="20"/>
          <w:szCs w:val="20"/>
        </w:rPr>
        <w:t>://serviceMetadata2.</w:t>
      </w:r>
      <w:del w:id="434" w:author="PH" w:date="2024-11-27T09:57:00Z" w16du:dateUtc="2024-11-27T08:57:00Z">
        <w:r w:rsidRPr="00A16654" w:rsidDel="00260C1B">
          <w:rPr>
            <w:rFonts w:ascii="Consolas" w:hAnsi="Consolas" w:cs="Consolas"/>
            <w:color w:val="3F5FBF"/>
            <w:sz w:val="20"/>
            <w:szCs w:val="20"/>
          </w:rPr>
          <w:delText>eu</w:delText>
        </w:r>
      </w:del>
      <w:ins w:id="435" w:author="PH" w:date="2024-11-27T09:57:00Z" w16du:dateUtc="2024-11-27T08:57:00Z">
        <w:r w:rsidR="00260C1B">
          <w:rPr>
            <w:rFonts w:ascii="Consolas" w:hAnsi="Consolas" w:cs="Consolas"/>
            <w:color w:val="3F5FBF"/>
            <w:sz w:val="20"/>
            <w:szCs w:val="20"/>
          </w:rPr>
          <w:t>org</w:t>
        </w:r>
      </w:ins>
      <w:r w:rsidRPr="00A16654">
        <w:rPr>
          <w:rFonts w:ascii="Consolas" w:hAnsi="Consolas" w:cs="Consolas"/>
          <w:color w:val="3F5FBF"/>
          <w:sz w:val="20"/>
          <w:szCs w:val="20"/>
        </w:rPr>
        <w:t>/".</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4273859C" w14:textId="01E8BAC5"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ins w:id="436" w:author="PH" w:date="2024-11-27T09:49:00Z" w16du:dateUtc="2024-11-27T08:49:00Z">
        <w:r w:rsidR="00D34148">
          <w:rPr>
            <w:rFonts w:ascii="Consolas" w:hAnsi="Consolas" w:cs="Consolas"/>
            <w:i/>
            <w:iCs/>
            <w:color w:val="2A00FF"/>
            <w:sz w:val="20"/>
            <w:szCs w:val="20"/>
          </w:rPr>
          <w:t>s</w:t>
        </w:r>
      </w:ins>
      <w:r w:rsidRPr="00A16654">
        <w:rPr>
          <w:rFonts w:ascii="Consolas" w:hAnsi="Consolas" w:cs="Consolas"/>
          <w:i/>
          <w:iCs/>
          <w:color w:val="2A00FF"/>
          <w:sz w:val="20"/>
          <w:szCs w:val="20"/>
        </w:rPr>
        <w:t>://serviceMetadata2.</w:t>
      </w:r>
      <w:del w:id="437" w:author="PH" w:date="2024-11-27T09:49:00Z" w16du:dateUtc="2024-11-27T08:49:00Z">
        <w:r w:rsidRPr="00A16654" w:rsidDel="00D34148">
          <w:rPr>
            <w:rFonts w:ascii="Consolas" w:hAnsi="Consolas" w:cs="Consolas"/>
            <w:i/>
            <w:iCs/>
            <w:color w:val="2A00FF"/>
            <w:sz w:val="20"/>
            <w:szCs w:val="20"/>
          </w:rPr>
          <w:delText>eu</w:delText>
        </w:r>
      </w:del>
      <w:ins w:id="438" w:author="PH" w:date="2024-11-27T09:49:00Z" w16du:dateUtc="2024-11-27T08:49:00Z">
        <w:r w:rsidR="00D34148">
          <w:rPr>
            <w:rFonts w:ascii="Consolas" w:hAnsi="Consolas" w:cs="Consolas"/>
            <w:i/>
            <w:iCs/>
            <w:color w:val="2A00FF"/>
            <w:sz w:val="20"/>
            <w:szCs w:val="20"/>
          </w:rPr>
          <w:t>org</w:t>
        </w:r>
      </w:ins>
      <w:r w:rsidRPr="00A16654">
        <w:rPr>
          <w:rFonts w:ascii="Consolas" w:hAnsi="Consolas" w:cs="Consolas"/>
          <w:i/>
          <w:iCs/>
          <w:color w:val="2A00FF"/>
          <w:sz w:val="20"/>
          <w:szCs w:val="20"/>
        </w:rPr>
        <w:t>/</w:t>
      </w:r>
      <w:del w:id="439" w:author="PH" w:date="2024-11-25T23:03:00Z" w16du:dateUtc="2024-11-25T22:03:00Z">
        <w:r w:rsidRPr="00A16654" w:rsidDel="00EA6583">
          <w:rPr>
            <w:rFonts w:ascii="Consolas" w:hAnsi="Consolas" w:cs="Consolas"/>
            <w:i/>
            <w:iCs/>
            <w:color w:val="2A00FF"/>
            <w:sz w:val="20"/>
            <w:szCs w:val="20"/>
          </w:rPr>
          <w:delText>busdox</w:delText>
        </w:r>
      </w:del>
      <w:ins w:id="440" w:author="PH" w:date="2024-11-25T23:03:00Z" w16du:dateUtc="2024-11-25T22:03: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w:t>
      </w:r>
      <w:ins w:id="441"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upis%3A%3A0010%3A5798000000001/services/busdox-docid</w:t>
      </w:r>
      <w:ins w:id="442"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59962E36" w14:textId="27A66315" w:rsidR="002A42D3" w:rsidRPr="00A16654" w:rsidRDefault="002A42D3" w:rsidP="002A42D3">
      <w:pPr>
        <w:pStyle w:val="berschrift1"/>
      </w:pPr>
      <w:bookmarkStart w:id="443" w:name="_Toc184672134"/>
      <w:r w:rsidRPr="00A16654">
        <w:t>Service Metadata Publishing REST binding</w:t>
      </w:r>
      <w:bookmarkEnd w:id="443"/>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27AC0D15" w:rsidR="007C5581" w:rsidRPr="00A16654" w:rsidRDefault="007C5581" w:rsidP="007C5581">
      <w:pPr>
        <w:pStyle w:val="berschrift2"/>
      </w:pPr>
      <w:bookmarkStart w:id="444" w:name="_Toc184672135"/>
      <w:r w:rsidRPr="00A16654">
        <w:t>The use of HTTP</w:t>
      </w:r>
      <w:del w:id="445" w:author="PH" w:date="2024-11-27T09:47:00Z" w16du:dateUtc="2024-11-27T08:47:00Z">
        <w:r w:rsidRPr="00A16654" w:rsidDel="00617AC4">
          <w:delText xml:space="preserve"> </w:delText>
        </w:r>
      </w:del>
      <w:ins w:id="446" w:author="PH" w:date="2024-11-27T09:47:00Z" w16du:dateUtc="2024-11-27T08:47:00Z">
        <w:r w:rsidR="00617AC4">
          <w:t>S</w:t>
        </w:r>
      </w:ins>
      <w:bookmarkEnd w:id="444"/>
    </w:p>
    <w:p w14:paraId="644C3DA7" w14:textId="17ED2B8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w:t>
      </w:r>
      <w:del w:id="447" w:author="PH" w:date="2024-11-20T22:27:00Z" w16du:dateUtc="2024-11-20T21:27:00Z">
        <w:r w:rsidRPr="00A16654" w:rsidDel="0008569C">
          <w:delText>,</w:delText>
        </w:r>
      </w:del>
      <w:r w:rsidRPr="00A16654">
        <w:t xml:space="preserve">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xml:space="preserve">. A service implementing the REST profile MUST </w:t>
      </w:r>
      <w:del w:id="448" w:author="PH" w:date="2024-11-20T22:27:00Z" w16du:dateUtc="2024-11-20T21:27:00Z">
        <w:r w:rsidRPr="00A16654" w:rsidDel="0008569C">
          <w:delText xml:space="preserve">NOT </w:delText>
        </w:r>
      </w:del>
      <w:r w:rsidRPr="00A16654">
        <w:t>use TLS (Transport Layer Security)</w:t>
      </w:r>
      <w:ins w:id="449" w:author="PH" w:date="2024-11-20T22:28:00Z" w16du:dateUtc="2024-11-20T21:28:00Z">
        <w:r w:rsidR="0008569C">
          <w:t xml:space="preserve"> and MUST be operated on port 443.</w:t>
        </w:r>
      </w:ins>
      <w:del w:id="450" w:author="PH" w:date="2024-11-20T22:27:00Z" w16du:dateUtc="2024-11-20T21:27:00Z">
        <w:r w:rsidRPr="00A16654" w:rsidDel="0008569C">
          <w:delText xml:space="preserve"> or SSL (Secure Sockets Layer). An instance of the BUSDOX infrastructure MAY set restrict</w:delText>
        </w:r>
        <w:r w:rsidR="00ED616D" w:rsidRPr="00A16654" w:rsidDel="0008569C">
          <w:delText>ions on what ports are allowed.</w:delText>
        </w:r>
      </w:del>
    </w:p>
    <w:p w14:paraId="5BE62C7F" w14:textId="16F3D61A" w:rsidR="002A42D3" w:rsidRPr="00A16654" w:rsidDel="0008569C" w:rsidRDefault="007C5581" w:rsidP="00196FCB">
      <w:pPr>
        <w:pBdr>
          <w:top w:val="single" w:sz="4" w:space="1" w:color="FF0000"/>
          <w:left w:val="single" w:sz="4" w:space="4" w:color="FF0000"/>
          <w:bottom w:val="single" w:sz="4" w:space="1" w:color="FF0000"/>
          <w:right w:val="single" w:sz="4" w:space="4" w:color="FF0000"/>
        </w:pBdr>
        <w:rPr>
          <w:del w:id="451" w:author="PH" w:date="2024-11-20T22:28:00Z" w16du:dateUtc="2024-11-20T21:28:00Z"/>
        </w:rPr>
      </w:pPr>
      <w:del w:id="452" w:author="PH" w:date="2024-11-20T22:28:00Z" w16du:dateUtc="2024-11-20T21:28:00Z">
        <w:r w:rsidRPr="00A16654" w:rsidDel="0008569C">
          <w:delText>An implementation of the SMP might choose to manage resources through the HTTP POST, PUT and DELETE verbs. It is however up to each implementation to choose how to manage records, and use of HTTP POST, PUT and DELETE is not mandated or regulated by this specification.</w:delText>
        </w:r>
      </w:del>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5DCDDE96" w:rsidR="0005230D" w:rsidRPr="00A16654" w:rsidRDefault="0005230D" w:rsidP="0005230D">
      <w:pPr>
        <w:pStyle w:val="berschrift2"/>
      </w:pPr>
      <w:bookmarkStart w:id="453" w:name="_Toc184672136"/>
      <w:r w:rsidRPr="00A16654">
        <w:t>The use of XML and encoding</w:t>
      </w:r>
      <w:bookmarkEnd w:id="453"/>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C4A9DF8" w:rsidR="0047393E" w:rsidRPr="00A16654" w:rsidRDefault="000016DE" w:rsidP="000016DE">
      <w:pPr>
        <w:pStyle w:val="berschrift2"/>
      </w:pPr>
      <w:bookmarkStart w:id="454" w:name="_Toc184672137"/>
      <w:r w:rsidRPr="00A16654">
        <w:t>Resources and identifiers</w:t>
      </w:r>
      <w:bookmarkEnd w:id="454"/>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r w:rsidRPr="00A16654">
              <w:t>ServiceGroup</w:t>
            </w:r>
          </w:p>
        </w:tc>
        <w:tc>
          <w:tcPr>
            <w:tcW w:w="1785" w:type="dxa"/>
          </w:tcPr>
          <w:p w14:paraId="12DE3716" w14:textId="4CBF02D0" w:rsidR="009B3E17" w:rsidRPr="00A16654" w:rsidRDefault="009B3E17" w:rsidP="009B3E17">
            <w:r w:rsidRPr="00A16654">
              <w:t>/{</w:t>
            </w:r>
            <w:del w:id="455" w:author="PH" w:date="2024-12-12T20:00:00Z" w16du:dateUtc="2024-12-12T19:00:00Z">
              <w:r w:rsidRPr="00A16654" w:rsidDel="009372D4">
                <w:delText>identifier scheme}::{</w:delText>
              </w:r>
            </w:del>
            <w:ins w:id="456" w:author="PH" w:date="2024-12-12T20:00:00Z" w16du:dateUtc="2024-12-12T19:00:00Z">
              <w:r w:rsidR="009372D4">
                <w:t>participantId</w:t>
              </w:r>
            </w:ins>
            <w:del w:id="457" w:author="PH" w:date="2024-12-12T20:00:00Z" w16du:dateUtc="2024-12-12T19:00:00Z">
              <w:r w:rsidRPr="00A16654" w:rsidDel="009372D4">
                <w:delText>id</w:delText>
              </w:r>
            </w:del>
            <w:r w:rsidRPr="00A16654">
              <w:t>}</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&lt;ServiceGroup&gt;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Holds the participant identifier of the recipient, and a list of references to individual ServiceMetadata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r w:rsidRPr="00A16654">
              <w:t>SignedServiceMetadata</w:t>
            </w:r>
          </w:p>
        </w:tc>
        <w:tc>
          <w:tcPr>
            <w:tcW w:w="1785" w:type="dxa"/>
          </w:tcPr>
          <w:p w14:paraId="0D2673C6" w14:textId="7510E965" w:rsidR="00790409" w:rsidRPr="00A16654" w:rsidDel="009372D4" w:rsidRDefault="00790409">
            <w:pPr>
              <w:rPr>
                <w:del w:id="458" w:author="PH" w:date="2024-12-12T20:00:00Z" w16du:dateUtc="2024-12-12T19:00:00Z"/>
              </w:rPr>
            </w:pPr>
            <w:r w:rsidRPr="00A16654">
              <w:t>/{</w:t>
            </w:r>
            <w:del w:id="459" w:author="PH" w:date="2024-12-12T20:00:00Z" w16du:dateUtc="2024-12-12T19:00:00Z">
              <w:r w:rsidRPr="00A16654" w:rsidDel="009372D4">
                <w:delText>identifier scheme}::{id</w:delText>
              </w:r>
            </w:del>
            <w:ins w:id="460" w:author="PH" w:date="2024-12-12T20:00:00Z" w16du:dateUtc="2024-12-12T19:00:00Z">
              <w:r w:rsidR="009372D4">
                <w:t>participantId</w:t>
              </w:r>
            </w:ins>
            <w:r w:rsidRPr="00A16654">
              <w:t>}/services/{docType</w:t>
            </w:r>
            <w:ins w:id="461" w:author="PH" w:date="2024-12-12T20:00:00Z" w16du:dateUtc="2024-12-12T19:00:00Z">
              <w:r w:rsidR="009372D4">
                <w:t>Id</w:t>
              </w:r>
            </w:ins>
            <w:r w:rsidRPr="00A16654">
              <w:t>}</w:t>
            </w:r>
          </w:p>
          <w:p w14:paraId="17342C54" w14:textId="24D6C666" w:rsidR="00790409" w:rsidRPr="00A16654" w:rsidRDefault="00790409" w:rsidP="009372D4">
            <w:del w:id="462" w:author="PH" w:date="2024-12-12T20:00:00Z" w16du:dateUtc="2024-12-12T19:00:00Z">
              <w:r w:rsidRPr="00A16654" w:rsidDel="009372D4">
                <w:delText>See section below for {docType} format</w:delText>
              </w:r>
            </w:del>
            <w:r w:rsidRPr="00A16654">
              <w:t xml:space="preserve">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 xml:space="preserve">&lt;SignedServiceMetadata&gt;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all of the metadata about a Service, or a redirection URL to another Service Metadata Publisher holding this information. </w:t>
            </w:r>
          </w:p>
        </w:tc>
      </w:tr>
    </w:tbl>
    <w:p w14:paraId="1E8E949B" w14:textId="359A8D67"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4</w:t>
      </w:r>
      <w:r w:rsidR="0036547D" w:rsidRPr="00A16654">
        <w:rPr>
          <w:noProof/>
        </w:rPr>
        <w:fldChar w:fldCharType="end"/>
      </w:r>
      <w:r w:rsidRPr="00A16654">
        <w:t>: Table of resources and identifiers</w:t>
      </w:r>
    </w:p>
    <w:p w14:paraId="5EE7C8DC" w14:textId="6BA3AB0D" w:rsidR="00095E69" w:rsidRPr="00A16654" w:rsidRDefault="00095E69" w:rsidP="00095E69">
      <w:r w:rsidRPr="00A16654">
        <w:t xml:space="preserve">A service implementing the REST binding MUST support these resource types. It MUST provide access to these using the URI scheme of table in Fig. </w:t>
      </w:r>
      <w:del w:id="463" w:author="PH" w:date="2024-12-09T23:43:00Z" w16du:dateUtc="2024-12-09T22:43:00Z">
        <w:r w:rsidRPr="00A16654" w:rsidDel="00B5413E">
          <w:delText>3</w:delText>
        </w:r>
      </w:del>
      <w:ins w:id="464" w:author="PH" w:date="2024-12-09T23:43:00Z" w16du:dateUtc="2024-12-09T22:43:00Z">
        <w:r w:rsidR="00B5413E">
          <w:t>4</w:t>
        </w:r>
      </w:ins>
      <w:r w:rsidRPr="00A16654">
        <w:t>.</w:t>
      </w:r>
      <w:ins w:id="465" w:author="PH" w:date="2024-12-09T23:43:00Z" w16du:dateUtc="2024-12-09T22:43:00Z">
        <w:r w:rsidR="00B5413E">
          <w:t xml:space="preserve"> Both resources MAY be prefixed with a constant path </w:t>
        </w:r>
      </w:ins>
      <w:ins w:id="466" w:author="PH" w:date="2024-12-09T23:44:00Z" w16du:dateUtc="2024-12-09T22:44:00Z">
        <w:r w:rsidR="00366EB3">
          <w:t>element</w:t>
        </w:r>
      </w:ins>
      <w:ins w:id="467" w:author="PH" w:date="2024-12-09T23:43:00Z" w16du:dateUtc="2024-12-09T22:43:00Z">
        <w:r w:rsidR="00B5413E">
          <w:t xml:space="preserve"> retrieved from the </w:t>
        </w:r>
      </w:ins>
      <w:ins w:id="468" w:author="PH" w:date="2024-12-09T23:44:00Z" w16du:dateUtc="2024-12-09T22:44:00Z">
        <w:r w:rsidR="00B5413E">
          <w:t xml:space="preserve">initial </w:t>
        </w:r>
      </w:ins>
      <w:ins w:id="469" w:author="PH" w:date="2024-12-09T23:43:00Z" w16du:dateUtc="2024-12-09T22:43:00Z">
        <w:r w:rsidR="00B5413E">
          <w:t>DNS lookup</w:t>
        </w:r>
      </w:ins>
      <w:ins w:id="470" w:author="PH" w:date="2024-12-09T23:44:00Z" w16du:dateUtc="2024-12-09T22:44:00Z">
        <w:r w:rsidR="008F0774">
          <w:t xml:space="preserve"> (see section </w:t>
        </w:r>
        <w:r w:rsidR="008F0774">
          <w:fldChar w:fldCharType="begin"/>
        </w:r>
        <w:r w:rsidR="008F0774">
          <w:instrText xml:space="preserve"> REF _Ref184680297 \r \h </w:instrText>
        </w:r>
      </w:ins>
      <w:r w:rsidR="008F0774">
        <w:fldChar w:fldCharType="separate"/>
      </w:r>
      <w:ins w:id="471" w:author="PH" w:date="2024-12-09T23:44:00Z" w16du:dateUtc="2024-12-09T22:44:00Z">
        <w:r w:rsidR="008F0774">
          <w:t>2</w:t>
        </w:r>
        <w:r w:rsidR="008F0774">
          <w:fldChar w:fldCharType="end"/>
        </w:r>
        <w:r w:rsidR="008F0774">
          <w:t>)</w:t>
        </w:r>
        <w:r w:rsidR="00B5413E">
          <w:t>.</w:t>
        </w:r>
      </w:ins>
    </w:p>
    <w:p w14:paraId="7D1195DB" w14:textId="77777777" w:rsidR="00095E69" w:rsidRPr="00A16654" w:rsidRDefault="00095E69" w:rsidP="00095E69">
      <w:pPr>
        <w:pStyle w:val="berschrift3"/>
      </w:pPr>
      <w:bookmarkStart w:id="472" w:name="_Toc184672138"/>
      <w:r w:rsidRPr="00A16654">
        <w:t>On the use of percent encoding</w:t>
      </w:r>
      <w:bookmarkEnd w:id="472"/>
      <w:r w:rsidRPr="00A16654">
        <w:t xml:space="preserve"> </w:t>
      </w:r>
    </w:p>
    <w:p w14:paraId="26AEEF04" w14:textId="69C16AE2" w:rsidR="00004116" w:rsidRPr="00A16654" w:rsidRDefault="00004116" w:rsidP="00004116">
      <w:r w:rsidRPr="00A16654">
        <w:t xml:space="preserve">When any types of </w:t>
      </w:r>
      <w:del w:id="473" w:author="PH" w:date="2024-11-27T09:55:00Z" w16du:dateUtc="2024-11-27T08:55:00Z">
        <w:r w:rsidRPr="00A16654" w:rsidDel="0035027A">
          <w:delText xml:space="preserve">BUSDOX </w:delText>
        </w:r>
      </w:del>
      <w:ins w:id="474" w:author="PH" w:date="2024-11-27T09:55:00Z" w16du:dateUtc="2024-11-27T08:55:00Z">
        <w:r w:rsidR="0035027A">
          <w:t>Peppol</w:t>
        </w:r>
        <w:r w:rsidR="0035027A" w:rsidRPr="00A16654">
          <w:t xml:space="preserve"> </w:t>
        </w:r>
      </w:ins>
      <w:r w:rsidRPr="00A16654">
        <w:t>identifiers are used in URLs, each section between slashes MUST be percent encoded according to [RFC3986] individually, i.e. section by section.</w:t>
      </w:r>
    </w:p>
    <w:p w14:paraId="20143B0E" w14:textId="7B497C4A" w:rsidR="00095E69" w:rsidRPr="00A16654" w:rsidRDefault="00004116" w:rsidP="00004116">
      <w:r w:rsidRPr="00A16654">
        <w:t xml:space="preserve">For example, this implies that for an URL in the form of </w:t>
      </w:r>
      <w:r w:rsidRPr="00A16654">
        <w:rPr>
          <w:rStyle w:val="InlinecodeZchn"/>
        </w:rPr>
        <w:t>/{</w:t>
      </w:r>
      <w:ins w:id="475" w:author="PH" w:date="2024-12-12T20:00:00Z" w16du:dateUtc="2024-12-12T19:00:00Z">
        <w:r w:rsidR="009372D4" w:rsidRPr="009372D4">
          <w:rPr>
            <w:rStyle w:val="InlinecodeZchn"/>
          </w:rPr>
          <w:t>participantId</w:t>
        </w:r>
      </w:ins>
      <w:del w:id="476" w:author="PH" w:date="2024-12-12T20:00:00Z" w16du:dateUtc="2024-12-12T19:00:00Z">
        <w:r w:rsidRPr="00A16654" w:rsidDel="009372D4">
          <w:rPr>
            <w:rStyle w:val="InlinecodeZchn"/>
          </w:rPr>
          <w:delText>identifier scheme}::{id</w:delText>
        </w:r>
      </w:del>
      <w:r w:rsidRPr="00A16654">
        <w:rPr>
          <w:rStyle w:val="InlinecodeZchn"/>
        </w:rPr>
        <w:t>}/services/{docType}</w:t>
      </w:r>
      <w:r w:rsidRPr="00A16654">
        <w:t xml:space="preserve"> the slash literals MUST NOT be URL encoded.</w:t>
      </w:r>
    </w:p>
    <w:p w14:paraId="432A5051" w14:textId="77777777" w:rsidR="00095E69" w:rsidRPr="00A16654" w:rsidRDefault="00095E69" w:rsidP="00095E69">
      <w:pPr>
        <w:pStyle w:val="berschrift3"/>
      </w:pPr>
      <w:bookmarkStart w:id="477" w:name="_Toc184672139"/>
      <w:r w:rsidRPr="00A16654">
        <w:t>Using identifiers in the REST Resource URLs</w:t>
      </w:r>
      <w:bookmarkEnd w:id="477"/>
      <w:r w:rsidRPr="00A16654">
        <w:t xml:space="preserve"> </w:t>
      </w:r>
    </w:p>
    <w:p w14:paraId="49581129" w14:textId="16D2366A" w:rsidR="00095E69" w:rsidRPr="00A16654" w:rsidRDefault="00095E69" w:rsidP="00095E69">
      <w:r w:rsidRPr="00A16654">
        <w:t xml:space="preserve">This section describes specifically how participant and document </w:t>
      </w:r>
      <w:ins w:id="478" w:author="PH" w:date="2024-12-12T20:01:00Z" w16du:dateUtc="2024-12-12T19:01:00Z">
        <w:r w:rsidR="009372D4">
          <w:t xml:space="preserve">type </w:t>
        </w:r>
      </w:ins>
      <w:r w:rsidRPr="00A16654">
        <w:t xml:space="preserve">identifiers are used to reference </w:t>
      </w:r>
      <w:r w:rsidRPr="00A16654">
        <w:rPr>
          <w:rStyle w:val="Hervorhebung"/>
        </w:rPr>
        <w:t>ServiceGroup</w:t>
      </w:r>
      <w:r w:rsidRPr="00A16654">
        <w:t xml:space="preserve"> and </w:t>
      </w:r>
      <w:r w:rsidRPr="00A16654">
        <w:rPr>
          <w:rStyle w:val="Hervorhebung"/>
        </w:rPr>
        <w:t>SignedServiceMetadata</w:t>
      </w:r>
      <w:r w:rsidRPr="00A16654">
        <w:t xml:space="preserve"> REST resources. For a general definition on how to represent participant and document </w:t>
      </w:r>
      <w:ins w:id="479" w:author="PH" w:date="2024-12-12T20:01:00Z" w16du:dateUtc="2024-12-12T19:01:00Z">
        <w:r w:rsidR="009372D4">
          <w:t xml:space="preserve">type </w:t>
        </w:r>
      </w:ins>
      <w:r w:rsidRPr="00A16654">
        <w:t xml:space="preserve">identifiers in URLs, see </w:t>
      </w:r>
      <w:r w:rsidR="00004116" w:rsidRPr="00A16654">
        <w:t>[PFUOI4]</w:t>
      </w:r>
      <w:r w:rsidRPr="00A16654">
        <w:t>.</w:t>
      </w:r>
    </w:p>
    <w:p w14:paraId="529734A6" w14:textId="285EEDF0" w:rsidR="00095E69" w:rsidRPr="00A16654" w:rsidRDefault="00095E69" w:rsidP="00095E69">
      <w:r w:rsidRPr="00A16654">
        <w:t xml:space="preserve">For the URL referencing a </w:t>
      </w:r>
      <w:r w:rsidRPr="00A16654">
        <w:rPr>
          <w:rStyle w:val="Hervorhebung"/>
        </w:rPr>
        <w:t>ServiceGroup</w:t>
      </w:r>
      <w:r w:rsidR="001E2A26" w:rsidRPr="00A16654">
        <w:t xml:space="preserve"> resource, the </w:t>
      </w:r>
      <w:r w:rsidR="001E2A26" w:rsidRPr="00A16654">
        <w:rPr>
          <w:rStyle w:val="InlinecodeZchn"/>
        </w:rPr>
        <w:t>{</w:t>
      </w:r>
      <w:ins w:id="480" w:author="PH" w:date="2024-12-12T20:01:00Z" w16du:dateUtc="2024-12-12T19:01:00Z">
        <w:r w:rsidR="009372D4" w:rsidRPr="009372D4">
          <w:rPr>
            <w:rStyle w:val="InlinecodeZchn"/>
          </w:rPr>
          <w:t>participantId</w:t>
        </w:r>
      </w:ins>
      <w:del w:id="481" w:author="PH" w:date="2024-12-12T20:01:00Z" w16du:dateUtc="2024-12-12T19:01:00Z">
        <w:r w:rsidR="001E2A26" w:rsidRPr="00A16654" w:rsidDel="009372D4">
          <w:rPr>
            <w:rStyle w:val="InlinecodeZchn"/>
          </w:rPr>
          <w:delText>identifier scheme}::{id</w:delText>
        </w:r>
      </w:del>
      <w:r w:rsidR="001E2A26" w:rsidRPr="00A16654">
        <w:rPr>
          <w:rStyle w:val="InlinecodeZchn"/>
        </w:rPr>
        <w:t>}</w:t>
      </w:r>
      <w:r w:rsidRPr="00A16654">
        <w:t xml:space="preserve"> part follows the participant identifier format described in the </w:t>
      </w:r>
      <w:del w:id="482" w:author="PH" w:date="2024-12-12T20:03:00Z" w16du:dateUtc="2024-12-12T19:03:00Z">
        <w:r w:rsidRPr="00A16654" w:rsidDel="009372D4">
          <w:delText>“</w:delText>
        </w:r>
      </w:del>
      <w:ins w:id="483" w:author="PH" w:date="2024-12-12T20:03:00Z" w16du:dateUtc="2024-12-12T19:03:00Z">
        <w:r w:rsidR="009372D4">
          <w:t>“</w:t>
        </w:r>
      </w:ins>
      <w:ins w:id="484" w:author="PH" w:date="2024-12-12T20:04:00Z" w16du:dateUtc="2024-12-12T19:04:00Z">
        <w:r w:rsidR="009372D4">
          <w:t xml:space="preserve">Peppol </w:t>
        </w:r>
      </w:ins>
      <w:r w:rsidRPr="00A16654">
        <w:t>Participant</w:t>
      </w:r>
      <w:ins w:id="485" w:author="PH" w:date="2024-12-12T20:03:00Z" w16du:dateUtc="2024-12-12T19:03:00Z">
        <w:r w:rsidR="009372D4">
          <w:t xml:space="preserve"> </w:t>
        </w:r>
      </w:ins>
      <w:del w:id="486" w:author="PH" w:date="2024-12-12T20:04:00Z" w16du:dateUtc="2024-12-12T19:04:00Z">
        <w:r w:rsidRPr="00A16654" w:rsidDel="009372D4">
          <w:delText>Identifier</w:delText>
        </w:r>
      </w:del>
      <w:ins w:id="487" w:author="PH" w:date="2024-12-12T20:04:00Z" w16du:dateUtc="2024-12-12T19:04:00Z">
        <w:r w:rsidR="009372D4">
          <w:t>Identification</w:t>
        </w:r>
      </w:ins>
      <w:del w:id="488" w:author="PH" w:date="2024-12-12T20:03:00Z" w16du:dateUtc="2024-12-12T19:03:00Z">
        <w:r w:rsidRPr="00A16654" w:rsidDel="009372D4">
          <w:delText xml:space="preserve">“ </w:delText>
        </w:r>
      </w:del>
      <w:ins w:id="489" w:author="PH" w:date="2024-12-12T20:03:00Z" w16du:dateUtc="2024-12-12T19:03:00Z">
        <w:r w:rsidR="009372D4">
          <w:t>”</w:t>
        </w:r>
        <w:r w:rsidR="009372D4" w:rsidRPr="00A16654">
          <w:t xml:space="preserve"> </w:t>
        </w:r>
      </w:ins>
      <w:r w:rsidRPr="00A16654">
        <w:t>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2855E1C0" w:rsidR="00095E69" w:rsidRPr="00A16654" w:rsidRDefault="004001A6" w:rsidP="00095E69">
      <w:pPr>
        <w:pStyle w:val="Code"/>
      </w:pPr>
      <w:r w:rsidRPr="00A16654">
        <w:t>/{</w:t>
      </w:r>
      <w:ins w:id="490" w:author="PH" w:date="2024-12-12T20:01:00Z" w16du:dateUtc="2024-12-12T19:01:00Z">
        <w:r w:rsidR="009372D4">
          <w:t xml:space="preserve">participant </w:t>
        </w:r>
      </w:ins>
      <w:r w:rsidRPr="00A16654">
        <w:t xml:space="preserve">identifier </w:t>
      </w:r>
      <w:ins w:id="491" w:author="PH" w:date="2024-12-12T20:01:00Z" w16du:dateUtc="2024-12-12T19:01:00Z">
        <w:r w:rsidR="009372D4">
          <w:t xml:space="preserve">meta </w:t>
        </w:r>
      </w:ins>
      <w:r w:rsidRPr="00A16654">
        <w:t>scheme}::{</w:t>
      </w:r>
      <w:ins w:id="492" w:author="PH" w:date="2024-12-12T20:02:00Z" w16du:dateUtc="2024-12-12T19:02:00Z">
        <w:r w:rsidR="009372D4">
          <w:t>participant identifier scheme}:{participant identifier value</w:t>
        </w:r>
      </w:ins>
      <w:del w:id="493" w:author="PH" w:date="2024-12-12T20:02:00Z" w16du:dateUtc="2024-12-12T19:02:00Z">
        <w:r w:rsidRPr="00A16654" w:rsidDel="009372D4">
          <w:delText>id</w:delText>
        </w:r>
      </w:del>
      <w:r w:rsidRPr="00A16654">
        <w:t>}</w:t>
      </w:r>
    </w:p>
    <w:p w14:paraId="71B93E66" w14:textId="4E4F68FC" w:rsidR="00850D42" w:rsidRPr="00A16654" w:rsidRDefault="00095E69" w:rsidP="00095E69">
      <w:r w:rsidRPr="00A16654">
        <w:t xml:space="preserve">In the reference to the </w:t>
      </w:r>
      <w:r w:rsidRPr="00A16654">
        <w:rPr>
          <w:rStyle w:val="Hervorhebung"/>
        </w:rPr>
        <w:t>SignedServiceMetadata</w:t>
      </w:r>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w:t>
      </w:r>
      <w:del w:id="494" w:author="PH" w:date="2024-12-12T20:02:00Z" w16du:dateUtc="2024-12-12T19:02:00Z">
        <w:r w:rsidRPr="00A16654" w:rsidDel="009372D4">
          <w:rPr>
            <w:rStyle w:val="InlinecodeZchn"/>
          </w:rPr>
          <w:delText>id</w:delText>
        </w:r>
      </w:del>
      <w:ins w:id="495" w:author="PH" w:date="2024-12-12T20:02:00Z" w16du:dateUtc="2024-12-12T19:02:00Z">
        <w:r w:rsidR="009372D4">
          <w:rPr>
            <w:rStyle w:val="InlinecodeZchn"/>
          </w:rPr>
          <w:t>participantId</w:t>
        </w:r>
      </w:ins>
      <w:r w:rsidRPr="00A16654">
        <w:rPr>
          <w:rStyle w:val="InlinecodeZchn"/>
        </w:rPr>
        <w:t>}/services/{docType</w:t>
      </w:r>
      <w:ins w:id="496" w:author="PH" w:date="2024-12-12T20:02:00Z" w16du:dateUtc="2024-12-12T19:02:00Z">
        <w:r w:rsidR="009372D4">
          <w:rPr>
            <w:rStyle w:val="InlinecodeZchn"/>
          </w:rPr>
          <w:t>Id</w:t>
        </w:r>
      </w:ins>
      <w:r w:rsidRPr="00A16654">
        <w:rPr>
          <w:rStyle w:val="InlinecodeZchn"/>
        </w:rPr>
        <w:t>}</w:t>
      </w:r>
      <w:r w:rsidRPr="00A16654">
        <w:t xml:space="preserve">), the </w:t>
      </w:r>
      <w:r w:rsidRPr="00A16654">
        <w:rPr>
          <w:rStyle w:val="InlinecodeZchn"/>
        </w:rPr>
        <w:t>{docType</w:t>
      </w:r>
      <w:ins w:id="497" w:author="PH" w:date="2024-12-12T20:02:00Z" w16du:dateUtc="2024-12-12T19:02:00Z">
        <w:r w:rsidR="009372D4">
          <w:rPr>
            <w:rStyle w:val="InlinecodeZchn"/>
          </w:rPr>
          <w:t>Id</w:t>
        </w:r>
      </w:ins>
      <w:r w:rsidRPr="00A16654">
        <w:rPr>
          <w:rStyle w:val="InlinecodeZchn"/>
        </w:rPr>
        <w:t>}</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 xml:space="preserve">identifier scheme}::{document </w:t>
      </w:r>
      <w:r w:rsidR="0055111C" w:rsidRPr="00A16654">
        <w:rPr>
          <w:rStyle w:val="InlinecodeZchn"/>
        </w:rPr>
        <w:t xml:space="preserve">type </w:t>
      </w:r>
      <w:r w:rsidRPr="00A16654">
        <w:rPr>
          <w:rStyle w:val="InlinecodeZchn"/>
        </w:rPr>
        <w:t>identifier</w:t>
      </w:r>
      <w:ins w:id="498" w:author="PH" w:date="2024-12-12T20:02:00Z" w16du:dateUtc="2024-12-12T19:02:00Z">
        <w:r w:rsidR="009372D4">
          <w:rPr>
            <w:rStyle w:val="InlinecodeZchn"/>
          </w:rPr>
          <w:t xml:space="preserve"> value</w:t>
        </w:r>
      </w:ins>
      <w:r w:rsidRPr="00A16654">
        <w:rPr>
          <w:rStyle w:val="InlinecodeZchn"/>
        </w:rPr>
        <w:t>}</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see the </w:t>
      </w:r>
      <w:ins w:id="499" w:author="PH" w:date="2024-12-12T20:03:00Z" w16du:dateUtc="2024-12-12T19:03:00Z">
        <w:r w:rsidR="009372D4">
          <w:t>“</w:t>
        </w:r>
      </w:ins>
      <w:ins w:id="500" w:author="PH" w:date="2024-12-12T20:05:00Z" w16du:dateUtc="2024-12-12T19:05:00Z">
        <w:r w:rsidR="009372D4">
          <w:t xml:space="preserve">Identifying </w:t>
        </w:r>
      </w:ins>
      <w:r w:rsidRPr="00A16654">
        <w:t>Document</w:t>
      </w:r>
      <w:ins w:id="501" w:author="PH" w:date="2024-12-12T20:03:00Z" w16du:dateUtc="2024-12-12T19:03:00Z">
        <w:r w:rsidR="009372D4">
          <w:t xml:space="preserve"> Type</w:t>
        </w:r>
      </w:ins>
      <w:ins w:id="502" w:author="PH" w:date="2024-12-12T20:05:00Z" w16du:dateUtc="2024-12-12T19:05:00Z">
        <w:r w:rsidR="009372D4">
          <w:t>s</w:t>
        </w:r>
      </w:ins>
      <w:del w:id="503" w:author="PH" w:date="2024-12-12T20:05:00Z" w16du:dateUtc="2024-12-12T19:05:00Z">
        <w:r w:rsidRPr="00A16654" w:rsidDel="009372D4">
          <w:delText>Identifier</w:delText>
        </w:r>
      </w:del>
      <w:ins w:id="504" w:author="PH" w:date="2024-12-12T20:03:00Z" w16du:dateUtc="2024-12-12T19:03:00Z">
        <w:r w:rsidR="009372D4">
          <w:t>”</w:t>
        </w:r>
      </w:ins>
      <w:r w:rsidRPr="00A16654">
        <w:t xml:space="preserve"> section of the ‘</w:t>
      </w:r>
      <w:r w:rsidR="0055111C" w:rsidRPr="00A16654">
        <w:t>Policy for use of identifiers</w:t>
      </w:r>
      <w:r w:rsidRPr="00A16654">
        <w:t>’ document [</w:t>
      </w:r>
      <w:r w:rsidR="0055111C" w:rsidRPr="00A16654">
        <w:t>PFUOI4</w:t>
      </w:r>
      <w:r w:rsidR="00850D42" w:rsidRPr="00A16654">
        <w:t>].</w:t>
      </w:r>
    </w:p>
    <w:p w14:paraId="6A9BC417" w14:textId="2FB187C2" w:rsidR="00095E69" w:rsidRPr="00A16654" w:rsidRDefault="00095E69" w:rsidP="00095E69">
      <w:pPr>
        <w:pStyle w:val="berschrift3"/>
      </w:pPr>
      <w:bookmarkStart w:id="505" w:name="_Toc184672140"/>
      <w:r w:rsidRPr="00A16654">
        <w:t>Non-normative identifier example</w:t>
      </w:r>
      <w:bookmarkEnd w:id="505"/>
    </w:p>
    <w:p w14:paraId="74BE9C11" w14:textId="0D8F892F"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w:t>
      </w:r>
      <w:ins w:id="506" w:author="PH" w:date="2024-11-27T09:49:00Z" w16du:dateUtc="2024-11-27T08:49:00Z">
        <w:r w:rsidR="00D34148">
          <w:rPr>
            <w:rStyle w:val="InlinecodeZchn"/>
          </w:rPr>
          <w:t>s</w:t>
        </w:r>
      </w:ins>
      <w:r w:rsidRPr="00A16654">
        <w:rPr>
          <w:rStyle w:val="InlinecodeZchn"/>
        </w:rPr>
        <w:t>://serviceMetadata.</w:t>
      </w:r>
      <w:del w:id="507" w:author="PH" w:date="2024-11-27T09:49:00Z" w16du:dateUtc="2024-11-27T08:49:00Z">
        <w:r w:rsidRPr="00A16654" w:rsidDel="00D34148">
          <w:rPr>
            <w:rStyle w:val="InlinecodeZchn"/>
          </w:rPr>
          <w:delText>eu</w:delText>
        </w:r>
      </w:del>
      <w:ins w:id="508" w:author="PH" w:date="2024-11-27T09:49:00Z" w16du:dateUtc="2024-11-27T08:49:00Z">
        <w:r w:rsidR="00D34148">
          <w:rPr>
            <w:rStyle w:val="InlinecodeZchn"/>
          </w:rPr>
          <w:t>org</w:t>
        </w:r>
      </w:ins>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r w:rsidRPr="00A16654">
        <w:rPr>
          <w:rStyle w:val="Hervorhebung"/>
        </w:rPr>
        <w:t>ServiceGroup</w:t>
      </w:r>
      <w:r w:rsidRPr="00A16654">
        <w:t xml:space="preserve"> resource: </w:t>
      </w:r>
    </w:p>
    <w:p w14:paraId="01ABFD9D" w14:textId="4A32D064" w:rsidR="00095E69" w:rsidRPr="00A16654" w:rsidRDefault="00095E69" w:rsidP="00095E69">
      <w:pPr>
        <w:pStyle w:val="Code"/>
      </w:pPr>
      <w:r w:rsidRPr="00A16654">
        <w:t>http</w:t>
      </w:r>
      <w:ins w:id="509" w:author="PH" w:date="2024-11-27T09:49:00Z" w16du:dateUtc="2024-11-27T08:49:00Z">
        <w:r w:rsidR="00D34148">
          <w:t>s</w:t>
        </w:r>
      </w:ins>
      <w:r w:rsidRPr="00A16654">
        <w:t>://serviceMetadata.</w:t>
      </w:r>
      <w:del w:id="510" w:author="PH" w:date="2024-11-27T09:49:00Z" w16du:dateUtc="2024-11-27T08:49:00Z">
        <w:r w:rsidRPr="00A16654" w:rsidDel="00D34148">
          <w:delText>eu</w:delText>
        </w:r>
      </w:del>
      <w:ins w:id="511" w:author="PH" w:date="2024-11-27T09:49:00Z" w16du:dateUtc="2024-11-27T08:49:00Z">
        <w:r w:rsidR="00D34148">
          <w:t>org</w:t>
        </w:r>
      </w:ins>
      <w:r w:rsidRPr="00A16654">
        <w:t>/</w:t>
      </w:r>
      <w:del w:id="512" w:author="PH" w:date="2024-11-25T23:00:00Z" w16du:dateUtc="2024-11-25T22:00:00Z">
        <w:r w:rsidRPr="00A16654" w:rsidDel="00CE78CB">
          <w:delText>busdox</w:delText>
        </w:r>
      </w:del>
      <w:ins w:id="513" w:author="PH" w:date="2024-11-25T23:00:00Z" w16du:dateUtc="2024-11-25T22:00:00Z">
        <w:r w:rsidR="00CE78CB">
          <w:t>iso6523</w:t>
        </w:r>
      </w:ins>
      <w:r w:rsidRPr="00A16654">
        <w:t>-a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5FD87B68" w:rsidR="00095E69" w:rsidRPr="00A16654" w:rsidRDefault="00095E69" w:rsidP="00095E69">
      <w:pPr>
        <w:pStyle w:val="Code"/>
      </w:pPr>
      <w:r w:rsidRPr="00A16654">
        <w:t>http</w:t>
      </w:r>
      <w:ins w:id="514" w:author="PH" w:date="2024-11-27T09:49:00Z" w16du:dateUtc="2024-11-27T08:49:00Z">
        <w:r w:rsidR="00D34148">
          <w:t>s</w:t>
        </w:r>
      </w:ins>
      <w:r w:rsidRPr="00A16654">
        <w:t>://serviceMetadata.</w:t>
      </w:r>
      <w:del w:id="515" w:author="PH" w:date="2024-11-27T09:49:00Z" w16du:dateUtc="2024-11-27T08:49:00Z">
        <w:r w:rsidRPr="00A16654" w:rsidDel="00D34148">
          <w:delText>eu</w:delText>
        </w:r>
      </w:del>
      <w:ins w:id="516" w:author="PH" w:date="2024-11-27T09:49:00Z" w16du:dateUtc="2024-11-27T08:49:00Z">
        <w:r w:rsidR="00D34148">
          <w:t>org</w:t>
        </w:r>
      </w:ins>
      <w:r w:rsidRPr="00A16654">
        <w:t>/</w:t>
      </w:r>
      <w:del w:id="517" w:author="PH" w:date="2024-11-25T23:00:00Z" w16du:dateUtc="2024-11-25T22:00:00Z">
        <w:r w:rsidRPr="00A16654" w:rsidDel="00CE78CB">
          <w:delText>busdox</w:delText>
        </w:r>
      </w:del>
      <w:ins w:id="518" w:author="PH" w:date="2024-11-25T23:00:00Z" w16du:dateUtc="2024-11-25T22:00:00Z">
        <w:r w:rsidR="00CE78CB">
          <w:t>iso6523</w:t>
        </w:r>
      </w:ins>
      <w:r w:rsidRPr="00A16654">
        <w:t>-actorid-upis%</w:t>
      </w:r>
      <w:r w:rsidR="00B91C69" w:rsidRPr="00A16654">
        <w:t>3a%3a0010%3a5798000000001</w:t>
      </w:r>
    </w:p>
    <w:p w14:paraId="670B4BE5" w14:textId="77777777" w:rsidR="00095E69" w:rsidRPr="00A16654" w:rsidRDefault="00095E69" w:rsidP="00095E69">
      <w:r w:rsidRPr="00A16654">
        <w:t xml:space="preserve">In the case of a NES-UBL order, a </w:t>
      </w:r>
      <w:r w:rsidRPr="00A16654">
        <w:rPr>
          <w:rStyle w:val="Hervorhebung"/>
        </w:rPr>
        <w:t>SignedServiceMetadata</w:t>
      </w:r>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r w:rsidRPr="00A16654">
        <w:rPr>
          <w:rStyle w:val="InlinecodeZchn"/>
        </w:rPr>
        <w:t>busdox-docid-qns</w:t>
      </w:r>
    </w:p>
    <w:p w14:paraId="3424E926" w14:textId="77777777" w:rsidR="00095E69" w:rsidRPr="00A16654" w:rsidRDefault="00095E69" w:rsidP="00095E69">
      <w:pPr>
        <w:pStyle w:val="Listenabsatz"/>
        <w:numPr>
          <w:ilvl w:val="0"/>
          <w:numId w:val="28"/>
        </w:numPr>
      </w:pPr>
      <w:r w:rsidRPr="00A16654">
        <w:t>Root namespace:</w:t>
      </w:r>
      <w:r w:rsidR="001417AE" w:rsidRPr="00A16654">
        <w:br/>
      </w:r>
      <w:r w:rsidRPr="00A16654">
        <w:rPr>
          <w:rStyle w:val="InlinecodeZchn"/>
        </w:rPr>
        <w:t>urn:oasis:names:speci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r w:rsidRPr="00A16654">
        <w:rPr>
          <w:rStyle w:val="Hervorhebung"/>
        </w:rPr>
        <w:t>SignedServiceMetadata</w:t>
      </w:r>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79C99511" w:rsidR="00095E69" w:rsidRPr="00A16654" w:rsidRDefault="00095E69" w:rsidP="00095E69">
      <w:pPr>
        <w:pStyle w:val="Code"/>
      </w:pPr>
      <w:r w:rsidRPr="00A16654">
        <w:t>{URL to server}/{</w:t>
      </w:r>
      <w:ins w:id="519" w:author="PH" w:date="2024-12-12T20:07:00Z" w16du:dateUtc="2024-12-12T19:07:00Z">
        <w:r w:rsidR="009372D4">
          <w:t xml:space="preserve">participant </w:t>
        </w:r>
      </w:ins>
      <w:r w:rsidRPr="00A16654">
        <w:t xml:space="preserve">identifier </w:t>
      </w:r>
      <w:ins w:id="520" w:author="PH" w:date="2024-12-12T20:07:00Z" w16du:dateUtc="2024-12-12T19:07:00Z">
        <w:r w:rsidR="009372D4">
          <w:t xml:space="preserve">meta </w:t>
        </w:r>
      </w:ins>
      <w:r w:rsidRPr="00A16654">
        <w:t>scheme}::</w:t>
      </w:r>
      <w:ins w:id="521" w:author="PH" w:date="2024-12-12T20:07:00Z" w16du:dateUtc="2024-12-12T19:07:00Z">
        <w:r w:rsidR="009372D4">
          <w:t>{participant identifier scheme}:</w:t>
        </w:r>
      </w:ins>
      <w:r w:rsidRPr="00A16654">
        <w:t>{</w:t>
      </w:r>
      <w:del w:id="522" w:author="PH" w:date="2024-12-12T20:07:00Z" w16du:dateUtc="2024-12-12T19:07:00Z">
        <w:r w:rsidRPr="00A16654" w:rsidDel="009372D4">
          <w:delText>id</w:delText>
        </w:r>
      </w:del>
      <w:ins w:id="523" w:author="PH" w:date="2024-12-12T20:07:00Z" w16du:dateUtc="2024-12-12T19:07:00Z">
        <w:r w:rsidR="009372D4">
          <w:t>participant identifier value</w:t>
        </w:r>
      </w:ins>
      <w:r w:rsidRPr="00A16654">
        <w:t xml:space="preserve">}/services/{document </w:t>
      </w:r>
      <w:ins w:id="524" w:author="PH" w:date="2024-12-12T20:06:00Z" w16du:dateUtc="2024-12-12T19:06:00Z">
        <w:r w:rsidR="009372D4">
          <w:t xml:space="preserve">type </w:t>
        </w:r>
      </w:ins>
      <w:r w:rsidRPr="00A16654">
        <w:t xml:space="preserve">identifier </w:t>
      </w:r>
      <w:del w:id="525" w:author="PH" w:date="2024-12-09T21:23:00Z" w16du:dateUtc="2024-12-09T20:23:00Z">
        <w:r w:rsidRPr="00A16654" w:rsidDel="003B5DF2">
          <w:delText>type</w:delText>
        </w:r>
      </w:del>
      <w:ins w:id="526" w:author="PH" w:date="2024-12-09T21:23:00Z" w16du:dateUtc="2024-12-09T20:23:00Z">
        <w:r w:rsidR="003B5DF2">
          <w:t>scheme</w:t>
        </w:r>
      </w:ins>
      <w:r w:rsidRPr="00A16654">
        <w:t>}::{</w:t>
      </w:r>
      <w:ins w:id="527" w:author="PH" w:date="2024-12-12T20:08:00Z" w16du:dateUtc="2024-12-12T19:08:00Z">
        <w:r w:rsidR="009372D4">
          <w:t xml:space="preserve">document </w:t>
        </w:r>
      </w:ins>
      <w:ins w:id="528" w:author="PH" w:date="2024-12-12T20:13:00Z" w16du:dateUtc="2024-12-12T19:13:00Z">
        <w:r w:rsidR="009372D4">
          <w:t>type identifier value}</w:t>
        </w:r>
      </w:ins>
      <w:del w:id="529" w:author="PH" w:date="2024-12-12T20:09:00Z" w16du:dateUtc="2024-12-12T19:09:00Z">
        <w:r w:rsidRPr="00A16654" w:rsidDel="009372D4">
          <w:delText>rootNamespace</w:delText>
        </w:r>
      </w:del>
      <w:del w:id="530" w:author="PH" w:date="2024-12-12T20:13:00Z" w16du:dateUtc="2024-12-12T19:13:00Z">
        <w:r w:rsidRPr="00A16654" w:rsidDel="009372D4">
          <w:delText>}::{document</w:delText>
        </w:r>
      </w:del>
      <w:del w:id="531" w:author="PH" w:date="2024-12-12T20:09:00Z" w16du:dateUtc="2024-12-12T19:09:00Z">
        <w:r w:rsidRPr="00A16654" w:rsidDel="009372D4">
          <w:delText>E</w:delText>
        </w:r>
      </w:del>
      <w:del w:id="532" w:author="PH" w:date="2024-12-12T20:13:00Z" w16du:dateUtc="2024-12-12T19:13:00Z">
        <w:r w:rsidRPr="00A16654" w:rsidDel="009372D4">
          <w:delText>lement</w:delText>
        </w:r>
      </w:del>
      <w:del w:id="533" w:author="PH" w:date="2024-12-12T20:09:00Z" w16du:dateUtc="2024-12-12T19:09:00Z">
        <w:r w:rsidRPr="00A16654" w:rsidDel="009372D4">
          <w:delText>Loc</w:delText>
        </w:r>
        <w:r w:rsidR="00A95820" w:rsidRPr="00A16654" w:rsidDel="009372D4">
          <w:delText>alName</w:delText>
        </w:r>
      </w:del>
      <w:del w:id="534" w:author="PH" w:date="2024-12-12T20:13:00Z" w16du:dateUtc="2024-12-12T19:13:00Z">
        <w:r w:rsidR="00A95820" w:rsidRPr="00A16654" w:rsidDel="009372D4">
          <w:delText>}[##{Subtype identifier}]</w:delText>
        </w:r>
      </w:del>
    </w:p>
    <w:p w14:paraId="765D861B" w14:textId="77777777" w:rsidR="00095E69" w:rsidRPr="00A16654" w:rsidRDefault="00095E69" w:rsidP="00095E69">
      <w:r w:rsidRPr="00A16654">
        <w:t>The percent-encoded form of the identifier using the above example will then be</w:t>
      </w:r>
    </w:p>
    <w:p w14:paraId="7CEEC014" w14:textId="75FD74BB" w:rsidR="00095E69" w:rsidRPr="00A16654" w:rsidRDefault="009372D4" w:rsidP="00095E69">
      <w:pPr>
        <w:pStyle w:val="Code"/>
      </w:pPr>
      <w:ins w:id="535" w:author="PH" w:date="2024-12-12T20:07:00Z" w16du:dateUtc="2024-12-12T19:07:00Z">
        <w:r w:rsidRPr="009372D4">
          <w:rPr>
            <w:rPrChange w:id="536" w:author="PH" w:date="2024-12-12T20:07:00Z" w16du:dateUtc="2024-12-12T19:07:00Z">
              <w:rPr>
                <w:rStyle w:val="Hyperlink"/>
              </w:rPr>
            </w:rPrChange>
          </w:rPr>
          <w:t>https://serviceMetadata.</w:t>
        </w:r>
        <w:del w:id="537" w:author="PH" w:date="2024-11-27T09:57:00Z" w16du:dateUtc="2024-11-27T08:57:00Z">
          <w:r w:rsidRPr="009372D4" w:rsidDel="003531A5">
            <w:rPr>
              <w:rPrChange w:id="538" w:author="PH" w:date="2024-12-12T20:07:00Z" w16du:dateUtc="2024-12-12T19:07:00Z">
                <w:rPr>
                  <w:rStyle w:val="Hyperlink"/>
                </w:rPr>
              </w:rPrChange>
            </w:rPr>
            <w:delText>eu</w:delText>
          </w:r>
        </w:del>
        <w:r w:rsidRPr="009372D4">
          <w:rPr>
            <w:rPrChange w:id="539" w:author="PH" w:date="2024-12-12T20:07:00Z" w16du:dateUtc="2024-12-12T19:07:00Z">
              <w:rPr>
                <w:rStyle w:val="Hyperlink"/>
              </w:rPr>
            </w:rPrChange>
          </w:rPr>
          <w:t>org/</w:t>
        </w:r>
        <w:del w:id="540" w:author="PH" w:date="2024-11-25T23:03:00Z" w16du:dateUtc="2024-11-25T22:03:00Z">
          <w:r w:rsidRPr="009372D4" w:rsidDel="00EA6583">
            <w:rPr>
              <w:rPrChange w:id="541" w:author="PH" w:date="2024-12-12T20:07:00Z" w16du:dateUtc="2024-12-12T19:07:00Z">
                <w:rPr>
                  <w:rStyle w:val="Hyperlink"/>
                </w:rPr>
              </w:rPrChange>
            </w:rPr>
            <w:delText>busdox</w:delText>
          </w:r>
        </w:del>
        <w:r w:rsidRPr="009372D4">
          <w:rPr>
            <w:rPrChange w:id="542" w:author="PH" w:date="2024-12-12T20:07:00Z" w16du:dateUtc="2024-12-12T19:07:00Z">
              <w:rPr>
                <w:rStyle w:val="Hyperlink"/>
              </w:rPr>
            </w:rPrChange>
          </w:rPr>
          <w:t>iso6523</w:t>
        </w:r>
      </w:ins>
      <w:r w:rsidR="00095E69" w:rsidRPr="00A16654">
        <w:t>-actorid-upis%3a%3a0010%3a5798000000001/services/busdox-docid-qns%3A%3Aurn%3Aoasis%3Anames%3Aspecification%3Aubl%3Aschema%3Axsd%3AO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6E4DD50B" w:rsidR="00971451" w:rsidRPr="00A16654" w:rsidDel="003B5DF2" w:rsidRDefault="00971451" w:rsidP="00971451">
      <w:pPr>
        <w:pStyle w:val="berschrift3"/>
        <w:rPr>
          <w:del w:id="543" w:author="PH" w:date="2024-12-09T21:24:00Z" w16du:dateUtc="2024-12-09T20:24:00Z"/>
        </w:rPr>
      </w:pPr>
      <w:bookmarkStart w:id="544" w:name="_Toc184672141"/>
      <w:del w:id="545" w:author="PH" w:date="2024-12-09T21:24:00Z" w16du:dateUtc="2024-12-09T20:24:00Z">
        <w:r w:rsidRPr="00A16654" w:rsidDel="003B5DF2">
          <w:delText>Implementation considerations</w:delText>
        </w:r>
        <w:bookmarkEnd w:id="544"/>
        <w:r w:rsidRPr="00A16654" w:rsidDel="003B5DF2">
          <w:delText xml:space="preserve"> </w:delText>
        </w:r>
      </w:del>
    </w:p>
    <w:p w14:paraId="47CA7607" w14:textId="1A74C27C" w:rsidR="000D6196" w:rsidRPr="00A16654" w:rsidDel="003B5DF2" w:rsidRDefault="00971451" w:rsidP="00971451">
      <w:pPr>
        <w:rPr>
          <w:del w:id="546" w:author="PH" w:date="2024-12-09T21:24:00Z" w16du:dateUtc="2024-12-09T20:24:00Z"/>
        </w:rPr>
      </w:pPr>
      <w:del w:id="547" w:author="PH" w:date="2024-12-09T21:24:00Z" w16du:dateUtc="2024-12-09T20:24:00Z">
        <w:r w:rsidRPr="00A16654" w:rsidDel="003B5DF2">
          <w:delText>When a client is redirected to an SMP using the DNS-based SML scheme des</w:delText>
        </w:r>
        <w:r w:rsidR="005B0A01" w:rsidRPr="00A16654" w:rsidDel="003B5DF2">
          <w:delText xml:space="preserve">cribed in [BDEN-SML], the HTTP </w:delText>
        </w:r>
        <w:r w:rsidR="005B0A01" w:rsidRPr="00A16654" w:rsidDel="003B5DF2">
          <w:rPr>
            <w:rStyle w:val="InlinecodeZchn"/>
          </w:rPr>
          <w:delText>H</w:delText>
        </w:r>
        <w:r w:rsidRPr="00A16654" w:rsidDel="003B5DF2">
          <w:rPr>
            <w:rStyle w:val="InlinecodeZchn"/>
          </w:rPr>
          <w:delText>ost</w:delText>
        </w:r>
        <w:r w:rsidRPr="00A16654" w:rsidDel="003B5DF2">
          <w:delText xml:space="preserve"> header will be set to a value originating from the CNAME alias set in the SML (http://www.w3.org/Protocols/rfc2616/rfc2616-sec14.html#sec14.23). Implementations should be prepared to accept requests with this “host” header value.</w:delText>
        </w:r>
      </w:del>
    </w:p>
    <w:p w14:paraId="3D1ECECC" w14:textId="77777777" w:rsidR="007551F7" w:rsidRPr="00A16654" w:rsidRDefault="007551F7" w:rsidP="007551F7">
      <w:pPr>
        <w:pStyle w:val="berschrift2"/>
      </w:pPr>
      <w:bookmarkStart w:id="548" w:name="_Toc184672142"/>
      <w:r w:rsidRPr="00A16654">
        <w:t>Referencing the SMP REST binding</w:t>
      </w:r>
      <w:bookmarkEnd w:id="548"/>
      <w:r w:rsidRPr="00A16654">
        <w:t xml:space="preserve"> </w:t>
      </w:r>
    </w:p>
    <w:p w14:paraId="61F0434C" w14:textId="170D93E4"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w:t>
      </w:r>
      <w:del w:id="549" w:author="PH" w:date="2024-12-09T21:24:00Z" w16du:dateUtc="2024-12-09T20:24:00Z">
        <w:r w:rsidR="007F3FFE" w:rsidRPr="00A16654" w:rsidDel="003B5DF2">
          <w:delText xml:space="preserve">0 </w:delText>
        </w:r>
      </w:del>
      <w:ins w:id="550" w:author="PH" w:date="2024-12-09T21:24:00Z" w16du:dateUtc="2024-12-09T20:24:00Z">
        <w:r w:rsidR="003B5DF2">
          <w:t>x</w:t>
        </w:r>
        <w:r w:rsidR="003B5DF2" w:rsidRPr="00A16654">
          <w:t xml:space="preserve"> </w:t>
        </w:r>
      </w:ins>
      <w:r w:rsidR="007F3FFE" w:rsidRPr="00A16654">
        <w:t>of the SMP REST binding:</w:t>
      </w:r>
    </w:p>
    <w:p w14:paraId="5952969F" w14:textId="77777777" w:rsidR="007551F7" w:rsidRPr="00A16654" w:rsidRDefault="007551F7" w:rsidP="007551F7">
      <w:pPr>
        <w:pStyle w:val="Code"/>
      </w:pPr>
      <w:r w:rsidRPr="00A16654">
        <w:t>http://busdox.org/serviceMetadata/publishing/1.0/</w:t>
      </w:r>
    </w:p>
    <w:p w14:paraId="50692DB3" w14:textId="74264A9F" w:rsidR="007551F7" w:rsidRPr="00A16654" w:rsidRDefault="007551F7" w:rsidP="007551F7">
      <w:r w:rsidRPr="00A16654">
        <w:t>This is identical to the targ</w:t>
      </w:r>
      <w:r w:rsidR="007F3FFE" w:rsidRPr="00A16654">
        <w:t xml:space="preserve">et namespace of the SMP </w:t>
      </w:r>
      <w:ins w:id="551" w:author="PH" w:date="2024-12-09T21:24:00Z" w16du:dateUtc="2024-12-09T20:24:00Z">
        <w:r w:rsidR="003B5DF2">
          <w:t xml:space="preserve">XML </w:t>
        </w:r>
      </w:ins>
      <w:r w:rsidR="007F3FFE" w:rsidRPr="00A16654">
        <w:t>schema.</w:t>
      </w:r>
    </w:p>
    <w:p w14:paraId="6E0B00FE" w14:textId="5947945A" w:rsidR="007551F7" w:rsidRPr="00A16654" w:rsidRDefault="007F3FFE" w:rsidP="007551F7">
      <w:pPr>
        <w:pStyle w:val="berschrift2"/>
      </w:pPr>
      <w:bookmarkStart w:id="552" w:name="_Toc184672143"/>
      <w:r w:rsidRPr="00A16654">
        <w:t>Security</w:t>
      </w:r>
      <w:bookmarkEnd w:id="552"/>
    </w:p>
    <w:p w14:paraId="37320FBA" w14:textId="7D13387B" w:rsidR="007551F7" w:rsidRPr="00A16654" w:rsidRDefault="007551F7" w:rsidP="007551F7">
      <w:r w:rsidRPr="00A16654">
        <w:t>At the transport lev</w:t>
      </w:r>
      <w:r w:rsidR="007F3FFE" w:rsidRPr="00A16654">
        <w:t xml:space="preserve">el, the service </w:t>
      </w:r>
      <w:r w:rsidR="00AF5A49" w:rsidRPr="00A16654">
        <w:t xml:space="preserve">MUST </w:t>
      </w:r>
      <w:del w:id="553" w:author="PH" w:date="2024-12-09T21:24:00Z" w16du:dateUtc="2024-12-09T20:24:00Z">
        <w:r w:rsidR="00AF5A49" w:rsidRPr="00A16654" w:rsidDel="003B5DF2">
          <w:delText xml:space="preserve">NOT </w:delText>
        </w:r>
      </w:del>
      <w:r w:rsidR="00AF5A49" w:rsidRPr="00A16654">
        <w:t>be</w:t>
      </w:r>
      <w:r w:rsidR="007F3FFE" w:rsidRPr="00A16654">
        <w:t xml:space="preserve"> secured.</w:t>
      </w:r>
    </w:p>
    <w:p w14:paraId="16922B5D" w14:textId="6A3877AE" w:rsidR="007551F7" w:rsidRPr="00A16654" w:rsidRDefault="007F3FFE" w:rsidP="007F3FFE">
      <w:pPr>
        <w:pStyle w:val="berschrift3"/>
      </w:pPr>
      <w:bookmarkStart w:id="554" w:name="_Toc184672144"/>
      <w:r w:rsidRPr="00A16654">
        <w:t>Message signature</w:t>
      </w:r>
      <w:bookmarkEnd w:id="554"/>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L signature represented via a</w:t>
      </w:r>
      <w:r w:rsidRPr="00A16654">
        <w:t xml:space="preserve"> </w:t>
      </w:r>
      <w:r w:rsidRPr="00A16654">
        <w:rPr>
          <w:rStyle w:val="InlinecodeZchn"/>
        </w:rPr>
        <w:t>ds:Signature</w:t>
      </w:r>
      <w:r w:rsidRPr="00A16654">
        <w:t xml:space="preserve"> element embedded in the </w:t>
      </w:r>
      <w:r w:rsidRPr="00A16654">
        <w:rPr>
          <w:rStyle w:val="InlinecodeZchn"/>
        </w:rPr>
        <w:t>SignedServiceMetadata</w:t>
      </w:r>
      <w:r w:rsidR="00792214" w:rsidRPr="00A16654">
        <w:t xml:space="preserve"> element. The </w:t>
      </w:r>
      <w:r w:rsidR="00792214" w:rsidRPr="00A16654">
        <w:rPr>
          <w:rStyle w:val="InlinecodeZchn"/>
        </w:rPr>
        <w:t>ds:Signature</w:t>
      </w:r>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 xml:space="preserve">The &lt;ds:KeyInfo&gt;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9A05F5" w:rsidR="007551F7" w:rsidRPr="00A16654" w:rsidRDefault="00792214" w:rsidP="007F3FFE">
      <w:pPr>
        <w:pStyle w:val="Listenabsatz"/>
        <w:numPr>
          <w:ilvl w:val="0"/>
          <w:numId w:val="29"/>
        </w:numPr>
      </w:pPr>
      <w:r w:rsidRPr="00A16654">
        <w:t>The SignatureMethod MUST</w:t>
      </w:r>
      <w:r w:rsidR="005647E8" w:rsidRPr="00A16654">
        <w:t xml:space="preserve"> be</w:t>
      </w:r>
      <w:r w:rsidRPr="00A16654">
        <w:br/>
      </w:r>
      <w:r w:rsidR="007B5679" w:rsidRPr="007B5679">
        <w:rPr>
          <w:rStyle w:val="InlinecodeZchn"/>
        </w:rPr>
        <w:t>http://www.w3.org/2001/04/xmldsig-more#rsa-sha256</w:t>
      </w:r>
    </w:p>
    <w:p w14:paraId="2BAC103E" w14:textId="5C39C62C" w:rsidR="007551F7" w:rsidRPr="00A16654" w:rsidRDefault="007551F7" w:rsidP="007F3FFE">
      <w:pPr>
        <w:pStyle w:val="Listenabsatz"/>
        <w:numPr>
          <w:ilvl w:val="0"/>
          <w:numId w:val="29"/>
        </w:numPr>
      </w:pPr>
      <w:r w:rsidRPr="00A16654">
        <w:t>The DigestMethod MUST be</w:t>
      </w:r>
      <w:r w:rsidR="00792214" w:rsidRPr="00A16654">
        <w:br/>
      </w:r>
      <w:r w:rsidR="00C01A39" w:rsidRPr="00C01A39">
        <w:rPr>
          <w:rStyle w:val="InlinecodeZchn"/>
        </w:rPr>
        <w:t>http://www.w3.org/2001/04/xmlenc#sha256</w:t>
      </w:r>
    </w:p>
    <w:p w14:paraId="02F7E468" w14:textId="77777777" w:rsidR="00942624" w:rsidRPr="00A16654" w:rsidRDefault="00942624" w:rsidP="00942624">
      <w:pPr>
        <w:pStyle w:val="berschrift3"/>
      </w:pPr>
      <w:bookmarkStart w:id="555" w:name="_Toc184672145"/>
      <w:r w:rsidRPr="00A16654">
        <w:t>Verifying the signature</w:t>
      </w:r>
      <w:bookmarkEnd w:id="555"/>
      <w:r w:rsidRPr="00A16654">
        <w:t xml:space="preserve"> </w:t>
      </w:r>
    </w:p>
    <w:p w14:paraId="7B022100" w14:textId="1FA17D89"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r w:rsidR="00D737E1" w:rsidRPr="00A16654">
        <w:rPr>
          <w:rStyle w:val="InlinecodeZchn"/>
        </w:rPr>
        <w:t>ds</w:t>
      </w:r>
      <w:r w:rsidR="00BB4412">
        <w:rPr>
          <w:rStyle w:val="InlinecodeZchn"/>
        </w:rPr>
        <w:t>:</w:t>
      </w:r>
      <w:r w:rsidRPr="00A16654">
        <w:rPr>
          <w:rStyle w:val="InlinecodeZchn"/>
        </w:rPr>
        <w:t>Signature</w:t>
      </w:r>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556" w:name="_Toc184672146"/>
      <w:r w:rsidRPr="00A16654">
        <w:t>Verifying the signature of the destination SMP</w:t>
      </w:r>
      <w:bookmarkEnd w:id="556"/>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0AFD7188" w:rsidR="00683658" w:rsidRPr="00A16654" w:rsidRDefault="00683658" w:rsidP="00683658">
      <w:pPr>
        <w:pStyle w:val="berschrift1"/>
      </w:pPr>
      <w:bookmarkStart w:id="557" w:name="_Toc184672147"/>
      <w:r w:rsidRPr="00A16654">
        <w:t>Appendix A: Schema for the REST interface</w:t>
      </w:r>
      <w:bookmarkEnd w:id="557"/>
    </w:p>
    <w:p w14:paraId="141CEC66" w14:textId="64C8870C" w:rsidR="00220DB6" w:rsidRPr="00A16654" w:rsidRDefault="00220DB6" w:rsidP="00220DB6">
      <w:pPr>
        <w:pStyle w:val="berschrift2"/>
      </w:pPr>
      <w:bookmarkStart w:id="558" w:name="_Toc184672148"/>
      <w:r w:rsidRPr="00A16654">
        <w:t>peppol-smp-types-v1.xsd (non-normative)</w:t>
      </w:r>
      <w:bookmarkEnd w:id="558"/>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"ServiceMetadataPublishing"</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elementFormDefault</w:t>
      </w:r>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r w:rsidRPr="00A16654">
        <w:rPr>
          <w:rFonts w:ascii="Consolas" w:hAnsi="Consolas" w:cs="Consolas"/>
          <w:color w:val="7F007F"/>
          <w:sz w:val="20"/>
          <w:szCs w:val="20"/>
        </w:rPr>
        <w:t>xmlns:ds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r w:rsidRPr="00A16654">
        <w:rPr>
          <w:rFonts w:ascii="Consolas" w:hAnsi="Consolas" w:cs="Consolas"/>
          <w:color w:val="7F007F"/>
          <w:sz w:val="20"/>
          <w:szCs w:val="20"/>
        </w:rPr>
        <w:t>xmlns:xs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r w:rsidRPr="00A16654">
        <w:rPr>
          <w:rFonts w:ascii="Consolas" w:hAnsi="Consolas" w:cs="Consolas"/>
          <w:color w:val="7F007F"/>
          <w:sz w:val="20"/>
          <w:szCs w:val="20"/>
        </w:rPr>
        <w:t>xmlns:wsa</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"ds:Signature"</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"ids:DocumentIdentifier"</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"ids:ProcessIdentifier"</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"wsa:EndpointReference"</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"RequireBusinessLevelSignature"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"xs:boolean"</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"MinimumAuthenticationLevel"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"ServiceActivationDate"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"ServiceExpirationDate"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"ServiceDescription"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"TechnicalContactUrl"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"TechnicalInformationUrl"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"transportProfile"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"CertificateUID"</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xs:any</w:t>
      </w:r>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5723853" w14:textId="52AFBBE1"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50FA1" w14:textId="77777777" w:rsidR="005E0ED8" w:rsidRDefault="005E0ED8" w:rsidP="009858FE">
      <w:r>
        <w:separator/>
      </w:r>
    </w:p>
  </w:endnote>
  <w:endnote w:type="continuationSeparator" w:id="0">
    <w:p w14:paraId="035A87EB" w14:textId="77777777" w:rsidR="005E0ED8" w:rsidRDefault="005E0ED8"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470877682"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210073952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D9826" w14:textId="77777777" w:rsidR="005E0ED8" w:rsidRDefault="005E0ED8" w:rsidP="009858FE">
      <w:r>
        <w:separator/>
      </w:r>
    </w:p>
  </w:footnote>
  <w:footnote w:type="continuationSeparator" w:id="0">
    <w:p w14:paraId="525FA3CB" w14:textId="77777777" w:rsidR="005E0ED8" w:rsidRDefault="005E0ED8"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317602416"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14C0A8A5" w:rsidR="001F293A" w:rsidRPr="001F0477" w:rsidRDefault="001F293A" w:rsidP="001F0477">
    <w:pPr>
      <w:pBdr>
        <w:bottom w:val="single" w:sz="4" w:space="1" w:color="auto"/>
      </w:pBdr>
    </w:pPr>
    <w:r w:rsidRPr="001F0477">
      <w:t>Peppol Transport Infrastructure Service Metadata Publishing (SMP) 1.</w:t>
    </w:r>
    <w:del w:id="256" w:author="PH" w:date="2024-11-25T22:57:00Z" w16du:dateUtc="2024-11-25T21:57:00Z">
      <w:r w:rsidR="00917992" w:rsidDel="00CE78CB">
        <w:delText>3</w:delText>
      </w:r>
    </w:del>
    <w:ins w:id="257" w:author="PH" w:date="2024-11-25T22:57:00Z" w16du:dateUtc="2024-11-25T21:57:00Z">
      <w:r w:rsidR="00CE78CB">
        <w:t>4</w:t>
      </w:r>
    </w:ins>
    <w:r w:rsidRPr="001F0477">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7.45pt;height:276.7pt" o:bullet="t">
        <v:imagedata r:id="rId1" o:title=""/>
      </v:shape>
    </w:pict>
  </w:numPicBullet>
  <w:numPicBullet w:numPicBulletId="1">
    <w:pict>
      <v:shape id="_x0000_i1045" type="#_x0000_t75" style="width:310.55pt;height:276.7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63735326">
    <w:abstractNumId w:val="4"/>
  </w:num>
  <w:num w:numId="2" w16cid:durableId="1132671872">
    <w:abstractNumId w:val="22"/>
  </w:num>
  <w:num w:numId="3" w16cid:durableId="2077167575">
    <w:abstractNumId w:val="25"/>
  </w:num>
  <w:num w:numId="4" w16cid:durableId="1202017972">
    <w:abstractNumId w:val="27"/>
  </w:num>
  <w:num w:numId="5" w16cid:durableId="998654370">
    <w:abstractNumId w:val="11"/>
  </w:num>
  <w:num w:numId="6" w16cid:durableId="1213349540">
    <w:abstractNumId w:val="8"/>
    <w:lvlOverride w:ilvl="0">
      <w:startOverride w:val="1"/>
    </w:lvlOverride>
  </w:num>
  <w:num w:numId="7" w16cid:durableId="1737120217">
    <w:abstractNumId w:val="18"/>
  </w:num>
  <w:num w:numId="8" w16cid:durableId="1017779968">
    <w:abstractNumId w:val="14"/>
  </w:num>
  <w:num w:numId="9" w16cid:durableId="914241923">
    <w:abstractNumId w:val="10"/>
  </w:num>
  <w:num w:numId="10" w16cid:durableId="1411538616">
    <w:abstractNumId w:val="9"/>
  </w:num>
  <w:num w:numId="11" w16cid:durableId="1607350915">
    <w:abstractNumId w:val="28"/>
  </w:num>
  <w:num w:numId="12" w16cid:durableId="2055692429">
    <w:abstractNumId w:val="23"/>
  </w:num>
  <w:num w:numId="13" w16cid:durableId="848370851">
    <w:abstractNumId w:val="17"/>
  </w:num>
  <w:num w:numId="14" w16cid:durableId="647974715">
    <w:abstractNumId w:val="21"/>
  </w:num>
  <w:num w:numId="15" w16cid:durableId="899365469">
    <w:abstractNumId w:val="8"/>
  </w:num>
  <w:num w:numId="16" w16cid:durableId="1534345944">
    <w:abstractNumId w:val="0"/>
  </w:num>
  <w:num w:numId="17" w16cid:durableId="1840995569">
    <w:abstractNumId w:val="20"/>
  </w:num>
  <w:num w:numId="18" w16cid:durableId="1984694079">
    <w:abstractNumId w:val="29"/>
  </w:num>
  <w:num w:numId="19" w16cid:durableId="1952004745">
    <w:abstractNumId w:val="2"/>
  </w:num>
  <w:num w:numId="20" w16cid:durableId="835536288">
    <w:abstractNumId w:val="15"/>
  </w:num>
  <w:num w:numId="21" w16cid:durableId="1528254946">
    <w:abstractNumId w:val="26"/>
  </w:num>
  <w:num w:numId="22" w16cid:durableId="732002079">
    <w:abstractNumId w:val="6"/>
  </w:num>
  <w:num w:numId="23" w16cid:durableId="2064787591">
    <w:abstractNumId w:val="16"/>
  </w:num>
  <w:num w:numId="24" w16cid:durableId="1926496592">
    <w:abstractNumId w:val="19"/>
  </w:num>
  <w:num w:numId="25" w16cid:durableId="1058434199">
    <w:abstractNumId w:val="3"/>
  </w:num>
  <w:num w:numId="26" w16cid:durableId="1852061026">
    <w:abstractNumId w:val="7"/>
  </w:num>
  <w:num w:numId="27" w16cid:durableId="1361474825">
    <w:abstractNumId w:val="24"/>
  </w:num>
  <w:num w:numId="28" w16cid:durableId="1894611579">
    <w:abstractNumId w:val="5"/>
  </w:num>
  <w:num w:numId="29" w16cid:durableId="1367410406">
    <w:abstractNumId w:val="13"/>
  </w:num>
  <w:num w:numId="30" w16cid:durableId="703138832">
    <w:abstractNumId w:val="12"/>
  </w:num>
  <w:num w:numId="31" w16cid:durableId="811365339">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
    <w15:presenceInfo w15:providerId="None" w15:userId="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156C4"/>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569C"/>
    <w:rsid w:val="000867A6"/>
    <w:rsid w:val="00086FDA"/>
    <w:rsid w:val="0009321F"/>
    <w:rsid w:val="0009323E"/>
    <w:rsid w:val="00093E65"/>
    <w:rsid w:val="00093FED"/>
    <w:rsid w:val="00094D70"/>
    <w:rsid w:val="00095E69"/>
    <w:rsid w:val="00096F7B"/>
    <w:rsid w:val="000A0369"/>
    <w:rsid w:val="000A134B"/>
    <w:rsid w:val="000A60BE"/>
    <w:rsid w:val="000A6128"/>
    <w:rsid w:val="000B0166"/>
    <w:rsid w:val="000B1883"/>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3870"/>
    <w:rsid w:val="00133EB1"/>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77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1846"/>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C1B"/>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5DEE"/>
    <w:rsid w:val="002B6989"/>
    <w:rsid w:val="002B6E12"/>
    <w:rsid w:val="002B7FCC"/>
    <w:rsid w:val="002C0471"/>
    <w:rsid w:val="002C1922"/>
    <w:rsid w:val="002C53D3"/>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E7934"/>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027A"/>
    <w:rsid w:val="003510EC"/>
    <w:rsid w:val="003514FD"/>
    <w:rsid w:val="003531A5"/>
    <w:rsid w:val="00353F03"/>
    <w:rsid w:val="003550EC"/>
    <w:rsid w:val="003554DF"/>
    <w:rsid w:val="0035668A"/>
    <w:rsid w:val="003619A1"/>
    <w:rsid w:val="00364783"/>
    <w:rsid w:val="0036547D"/>
    <w:rsid w:val="00366C25"/>
    <w:rsid w:val="00366EB3"/>
    <w:rsid w:val="003670AE"/>
    <w:rsid w:val="003676A9"/>
    <w:rsid w:val="00370BDB"/>
    <w:rsid w:val="00371FDA"/>
    <w:rsid w:val="00372D08"/>
    <w:rsid w:val="00373671"/>
    <w:rsid w:val="00374A6E"/>
    <w:rsid w:val="00376070"/>
    <w:rsid w:val="00376A9B"/>
    <w:rsid w:val="00376F62"/>
    <w:rsid w:val="00377E1D"/>
    <w:rsid w:val="00377EF6"/>
    <w:rsid w:val="003809D0"/>
    <w:rsid w:val="00381264"/>
    <w:rsid w:val="00381588"/>
    <w:rsid w:val="0038182B"/>
    <w:rsid w:val="003826B6"/>
    <w:rsid w:val="003828F0"/>
    <w:rsid w:val="003831F2"/>
    <w:rsid w:val="0038411E"/>
    <w:rsid w:val="003857F6"/>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5DF2"/>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37BD"/>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06C6"/>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A73BE"/>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A2B"/>
    <w:rsid w:val="004D7D1E"/>
    <w:rsid w:val="004E0744"/>
    <w:rsid w:val="004E0D0E"/>
    <w:rsid w:val="004E1D48"/>
    <w:rsid w:val="004E6E9C"/>
    <w:rsid w:val="004F1755"/>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7CB"/>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672FD"/>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0ED8"/>
    <w:rsid w:val="005E1D0F"/>
    <w:rsid w:val="005E522A"/>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4C2A"/>
    <w:rsid w:val="006172B2"/>
    <w:rsid w:val="006175AB"/>
    <w:rsid w:val="00617AC4"/>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412D"/>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D68D2"/>
    <w:rsid w:val="006E0359"/>
    <w:rsid w:val="006E0D85"/>
    <w:rsid w:val="006E0E51"/>
    <w:rsid w:val="006E50F9"/>
    <w:rsid w:val="006E6113"/>
    <w:rsid w:val="006F2DCD"/>
    <w:rsid w:val="006F6E87"/>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25182"/>
    <w:rsid w:val="00741CB9"/>
    <w:rsid w:val="00745621"/>
    <w:rsid w:val="007524F6"/>
    <w:rsid w:val="0075345B"/>
    <w:rsid w:val="0075392D"/>
    <w:rsid w:val="00754CC8"/>
    <w:rsid w:val="007551F7"/>
    <w:rsid w:val="0075723F"/>
    <w:rsid w:val="007602B4"/>
    <w:rsid w:val="00761304"/>
    <w:rsid w:val="00763295"/>
    <w:rsid w:val="00766578"/>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06A"/>
    <w:rsid w:val="007B217B"/>
    <w:rsid w:val="007B2440"/>
    <w:rsid w:val="007B3206"/>
    <w:rsid w:val="007B3290"/>
    <w:rsid w:val="007B5679"/>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5DD6"/>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758"/>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774"/>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17992"/>
    <w:rsid w:val="0092275E"/>
    <w:rsid w:val="00923077"/>
    <w:rsid w:val="009230D3"/>
    <w:rsid w:val="00924690"/>
    <w:rsid w:val="00926353"/>
    <w:rsid w:val="0093207A"/>
    <w:rsid w:val="009332DE"/>
    <w:rsid w:val="00934F61"/>
    <w:rsid w:val="009369A1"/>
    <w:rsid w:val="009372D4"/>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545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3A2"/>
    <w:rsid w:val="009949E4"/>
    <w:rsid w:val="00995A26"/>
    <w:rsid w:val="009A15B7"/>
    <w:rsid w:val="009A22EE"/>
    <w:rsid w:val="009A55FF"/>
    <w:rsid w:val="009A5FB2"/>
    <w:rsid w:val="009A7274"/>
    <w:rsid w:val="009A7EAF"/>
    <w:rsid w:val="009B1E23"/>
    <w:rsid w:val="009B2E7E"/>
    <w:rsid w:val="009B3E17"/>
    <w:rsid w:val="009B4663"/>
    <w:rsid w:val="009C0274"/>
    <w:rsid w:val="009C0BAD"/>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27F79"/>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4864"/>
    <w:rsid w:val="00A95026"/>
    <w:rsid w:val="00A9515F"/>
    <w:rsid w:val="00A9548F"/>
    <w:rsid w:val="00A95820"/>
    <w:rsid w:val="00A9704A"/>
    <w:rsid w:val="00AA2704"/>
    <w:rsid w:val="00AA2CA1"/>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1725"/>
    <w:rsid w:val="00AE2638"/>
    <w:rsid w:val="00AE36DF"/>
    <w:rsid w:val="00AE5B4F"/>
    <w:rsid w:val="00AE61D7"/>
    <w:rsid w:val="00AE6B08"/>
    <w:rsid w:val="00AF1DA4"/>
    <w:rsid w:val="00AF3E41"/>
    <w:rsid w:val="00AF53A6"/>
    <w:rsid w:val="00AF5A49"/>
    <w:rsid w:val="00AF6AD2"/>
    <w:rsid w:val="00AF6C96"/>
    <w:rsid w:val="00B01B13"/>
    <w:rsid w:val="00B10582"/>
    <w:rsid w:val="00B10EE8"/>
    <w:rsid w:val="00B11F5B"/>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413E"/>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218F"/>
    <w:rsid w:val="00B95515"/>
    <w:rsid w:val="00B95BB4"/>
    <w:rsid w:val="00B96A62"/>
    <w:rsid w:val="00B9736D"/>
    <w:rsid w:val="00BA1D27"/>
    <w:rsid w:val="00BA3BFE"/>
    <w:rsid w:val="00BA6A93"/>
    <w:rsid w:val="00BB4412"/>
    <w:rsid w:val="00BB581A"/>
    <w:rsid w:val="00BB6701"/>
    <w:rsid w:val="00BB7D66"/>
    <w:rsid w:val="00BC074C"/>
    <w:rsid w:val="00BC09E4"/>
    <w:rsid w:val="00BC3820"/>
    <w:rsid w:val="00BC397B"/>
    <w:rsid w:val="00BC44BB"/>
    <w:rsid w:val="00BD15DA"/>
    <w:rsid w:val="00BD30B4"/>
    <w:rsid w:val="00BD3DEB"/>
    <w:rsid w:val="00BD4234"/>
    <w:rsid w:val="00BD5F24"/>
    <w:rsid w:val="00BE0239"/>
    <w:rsid w:val="00BE2AE1"/>
    <w:rsid w:val="00BE3722"/>
    <w:rsid w:val="00BE721F"/>
    <w:rsid w:val="00BF0326"/>
    <w:rsid w:val="00BF0A1A"/>
    <w:rsid w:val="00BF0CAE"/>
    <w:rsid w:val="00C0047C"/>
    <w:rsid w:val="00C01A39"/>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24D3"/>
    <w:rsid w:val="00C53694"/>
    <w:rsid w:val="00C53EC4"/>
    <w:rsid w:val="00C53F10"/>
    <w:rsid w:val="00C549C6"/>
    <w:rsid w:val="00C54A10"/>
    <w:rsid w:val="00C54FAC"/>
    <w:rsid w:val="00C6044F"/>
    <w:rsid w:val="00C6156C"/>
    <w:rsid w:val="00C61E07"/>
    <w:rsid w:val="00C61F1B"/>
    <w:rsid w:val="00C63CAD"/>
    <w:rsid w:val="00C64251"/>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4BA8"/>
    <w:rsid w:val="00CD5FEE"/>
    <w:rsid w:val="00CD6338"/>
    <w:rsid w:val="00CD7F78"/>
    <w:rsid w:val="00CE0A58"/>
    <w:rsid w:val="00CE0C52"/>
    <w:rsid w:val="00CE0D75"/>
    <w:rsid w:val="00CE0FB2"/>
    <w:rsid w:val="00CE2015"/>
    <w:rsid w:val="00CE3963"/>
    <w:rsid w:val="00CE78CB"/>
    <w:rsid w:val="00CF1487"/>
    <w:rsid w:val="00CF17ED"/>
    <w:rsid w:val="00CF2499"/>
    <w:rsid w:val="00D00216"/>
    <w:rsid w:val="00D0195E"/>
    <w:rsid w:val="00D026C6"/>
    <w:rsid w:val="00D02779"/>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34148"/>
    <w:rsid w:val="00D41FC4"/>
    <w:rsid w:val="00D42D47"/>
    <w:rsid w:val="00D431A5"/>
    <w:rsid w:val="00D436D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28F0"/>
    <w:rsid w:val="00D63192"/>
    <w:rsid w:val="00D66FFA"/>
    <w:rsid w:val="00D7038C"/>
    <w:rsid w:val="00D71E0C"/>
    <w:rsid w:val="00D72EDF"/>
    <w:rsid w:val="00D737E1"/>
    <w:rsid w:val="00D73D06"/>
    <w:rsid w:val="00D75721"/>
    <w:rsid w:val="00D762B6"/>
    <w:rsid w:val="00D76EB8"/>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2FE0"/>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1A3"/>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6583"/>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EF6DC6"/>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492B"/>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3E73"/>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unhideWhenUsed/>
    <w:rsid w:val="005E1D0F"/>
    <w:rPr>
      <w:sz w:val="20"/>
      <w:szCs w:val="20"/>
    </w:rPr>
  </w:style>
  <w:style w:type="character" w:customStyle="1" w:styleId="KommentartextZchn">
    <w:name w:val="Kommentartext Zchn"/>
    <w:link w:val="Kommentartext"/>
    <w:uiPriority w:val="99"/>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ics.uci.edu/~fielding/pubs/dissertation/top.htm" TargetMode="External"/><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7583</Words>
  <Characters>43228</Characters>
  <Application>Microsoft Office Word</Application>
  <DocSecurity>0</DocSecurity>
  <Lines>360</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Service Metadata Publishing (SMP)</vt:lpstr>
      <vt:lpstr>PEPPOL</vt:lpstr>
    </vt:vector>
  </TitlesOfParts>
  <Company>TU Wien - Studentenversion</Company>
  <LinksUpToDate>false</LinksUpToDate>
  <CharactersWithSpaces>50710</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cp:lastModifiedBy>
  <cp:revision>20</cp:revision>
  <cp:lastPrinted>2024-07-17T06:14:00Z</cp:lastPrinted>
  <dcterms:created xsi:type="dcterms:W3CDTF">2024-11-27T08:44:00Z</dcterms:created>
  <dcterms:modified xsi:type="dcterms:W3CDTF">2024-12-18T19:34:00Z</dcterms:modified>
</cp:coreProperties>
</file>