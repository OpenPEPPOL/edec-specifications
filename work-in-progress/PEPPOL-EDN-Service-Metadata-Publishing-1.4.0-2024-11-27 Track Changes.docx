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04290" w14:textId="77777777" w:rsidR="00E91975" w:rsidRPr="00A16654" w:rsidRDefault="00115A30" w:rsidP="008A0862">
      <w:bookmarkStart w:id="0" w:name="_Toc265238790"/>
      <w:r w:rsidRPr="00A16654">
        <w:rPr>
          <w:noProof/>
          <w:lang w:eastAsia="de-DE"/>
        </w:rPr>
        <w:drawing>
          <wp:inline distT="0" distB="0" distL="0" distR="0" wp14:anchorId="09E78260" wp14:editId="11815586">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68266441" w14:textId="77777777" w:rsidR="00E91975" w:rsidRPr="00A16654" w:rsidRDefault="00E91975" w:rsidP="008A0862"/>
    <w:p w14:paraId="23E0F891" w14:textId="77777777" w:rsidR="00E91975" w:rsidRPr="00A16654" w:rsidRDefault="00E91975" w:rsidP="006132BB"/>
    <w:p w14:paraId="08AC9C2F" w14:textId="77777777" w:rsidR="00E91975" w:rsidRPr="00A16654" w:rsidRDefault="00EE1993" w:rsidP="00E91975">
      <w:pPr>
        <w:shd w:val="clear" w:color="auto" w:fill="000000"/>
        <w:ind w:left="-142"/>
        <w:jc w:val="center"/>
        <w:rPr>
          <w:rFonts w:ascii="Arial" w:hAnsi="Arial" w:cs="Arial"/>
          <w:b/>
          <w:color w:val="FFFFFF"/>
          <w:sz w:val="48"/>
          <w:szCs w:val="48"/>
        </w:rPr>
      </w:pPr>
      <w:r w:rsidRPr="00A16654">
        <w:rPr>
          <w:rFonts w:ascii="Arial" w:hAnsi="Arial" w:cs="Arial"/>
          <w:b/>
          <w:color w:val="FFFFFF"/>
          <w:sz w:val="48"/>
          <w:szCs w:val="48"/>
        </w:rPr>
        <w:t>Specification</w:t>
      </w:r>
    </w:p>
    <w:p w14:paraId="60F071D1" w14:textId="77777777" w:rsidR="00E91975" w:rsidRPr="00A16654" w:rsidRDefault="00E91975" w:rsidP="006132BB">
      <w:bookmarkStart w:id="1" w:name="_Toc274897532"/>
      <w:bookmarkStart w:id="2" w:name="_Toc274906476"/>
      <w:bookmarkStart w:id="3" w:name="_Toc274906523"/>
      <w:bookmarkStart w:id="4" w:name="_Toc274908781"/>
    </w:p>
    <w:p w14:paraId="034B485B" w14:textId="77777777" w:rsidR="00E91975" w:rsidRPr="00A16654" w:rsidRDefault="00913E37" w:rsidP="006132BB">
      <w:r w:rsidRPr="00A16654">
        <w:rPr>
          <w:noProof/>
          <w:lang w:eastAsia="de-DE"/>
        </w:rPr>
        <w:drawing>
          <wp:anchor distT="0" distB="0" distL="114300" distR="114300" simplePos="0" relativeHeight="251657216" behindDoc="0" locked="0" layoutInCell="1" allowOverlap="1" wp14:anchorId="29BAB572" wp14:editId="7ACF9FFE">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bookmarkEnd w:id="1"/>
    <w:bookmarkEnd w:id="2"/>
    <w:bookmarkEnd w:id="3"/>
    <w:bookmarkEnd w:id="4"/>
    <w:p w14:paraId="6839C9FF" w14:textId="54C6F1AA" w:rsidR="00D92121" w:rsidRPr="00A16654" w:rsidRDefault="00D92121" w:rsidP="00D92121">
      <w:pPr>
        <w:pBdr>
          <w:bottom w:val="single" w:sz="4" w:space="1" w:color="auto"/>
        </w:pBdr>
        <w:ind w:left="1985" w:right="-2"/>
        <w:jc w:val="center"/>
        <w:rPr>
          <w:rFonts w:ascii="Arial" w:hAnsi="Arial" w:cs="Arial"/>
          <w:b/>
          <w:bCs/>
          <w:sz w:val="32"/>
          <w:szCs w:val="28"/>
        </w:rPr>
      </w:pPr>
      <w:r w:rsidRPr="00A16654">
        <w:rPr>
          <w:rFonts w:ascii="Arial" w:hAnsi="Arial" w:cs="Arial"/>
          <w:b/>
          <w:bCs/>
          <w:sz w:val="32"/>
          <w:szCs w:val="28"/>
        </w:rPr>
        <w:t>OpenPeppol AISBL</w:t>
      </w:r>
    </w:p>
    <w:p w14:paraId="0C073B51" w14:textId="77777777" w:rsidR="00D92121" w:rsidRPr="00A16654" w:rsidRDefault="00D92121" w:rsidP="00D92121">
      <w:pPr>
        <w:pBdr>
          <w:bottom w:val="single" w:sz="4" w:space="1" w:color="auto"/>
        </w:pBdr>
        <w:ind w:left="1985" w:right="-2"/>
        <w:jc w:val="center"/>
        <w:rPr>
          <w:rFonts w:ascii="Arial" w:hAnsi="Arial" w:cs="Arial"/>
          <w:b/>
        </w:rPr>
      </w:pPr>
    </w:p>
    <w:p w14:paraId="0C7B59B0" w14:textId="77777777" w:rsidR="00D92121" w:rsidRPr="00A16654" w:rsidRDefault="00D92121" w:rsidP="00D92121">
      <w:pPr>
        <w:pBdr>
          <w:bottom w:val="single" w:sz="4" w:space="1" w:color="auto"/>
        </w:pBdr>
        <w:ind w:left="1985" w:right="-2"/>
        <w:jc w:val="center"/>
        <w:rPr>
          <w:rFonts w:ascii="Arial" w:hAnsi="Arial" w:cs="Arial"/>
          <w:b/>
        </w:rPr>
      </w:pPr>
    </w:p>
    <w:p w14:paraId="732C5E72" w14:textId="77777777" w:rsidR="00D92121" w:rsidRPr="00A16654" w:rsidRDefault="00D92121" w:rsidP="00D92121">
      <w:pPr>
        <w:ind w:left="1985" w:right="-2"/>
        <w:jc w:val="center"/>
        <w:rPr>
          <w:rFonts w:ascii="Arial" w:hAnsi="Arial" w:cs="Arial"/>
          <w:b/>
        </w:rPr>
      </w:pPr>
    </w:p>
    <w:p w14:paraId="08302D62" w14:textId="735DF980" w:rsidR="00D92121" w:rsidRPr="00A16654" w:rsidRDefault="00D92121" w:rsidP="00D92121">
      <w:pPr>
        <w:ind w:left="1985" w:right="-2"/>
        <w:jc w:val="center"/>
        <w:rPr>
          <w:rFonts w:ascii="Arial" w:hAnsi="Arial" w:cs="Arial"/>
          <w:b/>
          <w:sz w:val="28"/>
        </w:rPr>
      </w:pPr>
      <w:r w:rsidRPr="00A16654">
        <w:rPr>
          <w:rFonts w:ascii="Arial" w:hAnsi="Arial" w:cs="Arial"/>
          <w:b/>
          <w:sz w:val="28"/>
        </w:rPr>
        <w:t>Peppol Transport Infrastructure</w:t>
      </w:r>
    </w:p>
    <w:p w14:paraId="3B49C6B8" w14:textId="77777777" w:rsidR="00D92121" w:rsidRPr="00A16654" w:rsidRDefault="00D92121" w:rsidP="00D92121">
      <w:pPr>
        <w:ind w:left="1985" w:right="-2"/>
        <w:jc w:val="center"/>
        <w:rPr>
          <w:rFonts w:ascii="Arial" w:hAnsi="Arial" w:cs="Arial"/>
          <w:b/>
          <w:sz w:val="28"/>
        </w:rPr>
      </w:pPr>
      <w:r w:rsidRPr="00A16654">
        <w:rPr>
          <w:rFonts w:ascii="Arial" w:hAnsi="Arial" w:cs="Arial"/>
          <w:b/>
          <w:sz w:val="28"/>
        </w:rPr>
        <w:t>ICT - Models</w:t>
      </w:r>
    </w:p>
    <w:p w14:paraId="18594A93" w14:textId="0218556A" w:rsidR="00D92121" w:rsidRPr="00A16654" w:rsidRDefault="00D92121" w:rsidP="00D92121">
      <w:pPr>
        <w:ind w:left="1985" w:right="-2"/>
        <w:jc w:val="center"/>
        <w:rPr>
          <w:rFonts w:ascii="Arial" w:hAnsi="Arial" w:cs="Arial"/>
          <w:b/>
        </w:rPr>
      </w:pPr>
    </w:p>
    <w:p w14:paraId="7A917F5F" w14:textId="77777777" w:rsidR="00D92121" w:rsidRPr="00A16654" w:rsidRDefault="00D92121" w:rsidP="00D92121">
      <w:pPr>
        <w:ind w:left="1985" w:right="-2"/>
        <w:jc w:val="center"/>
        <w:rPr>
          <w:rFonts w:ascii="Arial" w:hAnsi="Arial" w:cs="Arial"/>
          <w:b/>
        </w:rPr>
      </w:pPr>
    </w:p>
    <w:p w14:paraId="625E04C8" w14:textId="621FC307" w:rsidR="00D92121" w:rsidRPr="00A16654" w:rsidRDefault="00D92121" w:rsidP="00D92121">
      <w:pPr>
        <w:suppressAutoHyphens/>
        <w:ind w:left="1985" w:right="-2"/>
        <w:jc w:val="center"/>
        <w:rPr>
          <w:rFonts w:ascii="Arial" w:hAnsi="Arial" w:cs="Arial"/>
          <w:b/>
          <w:sz w:val="28"/>
        </w:rPr>
      </w:pPr>
      <w:r w:rsidRPr="00A16654">
        <w:rPr>
          <w:rFonts w:ascii="Arial" w:hAnsi="Arial" w:cs="Arial"/>
          <w:b/>
          <w:sz w:val="36"/>
          <w:szCs w:val="36"/>
        </w:rPr>
        <w:t>Service Metadata Publishing (SMP)</w:t>
      </w:r>
    </w:p>
    <w:p w14:paraId="4BEA5D6C" w14:textId="77777777" w:rsidR="00D92121" w:rsidRPr="00A16654" w:rsidRDefault="00D92121" w:rsidP="00D92121">
      <w:pPr>
        <w:ind w:left="1985" w:right="-2"/>
        <w:rPr>
          <w:rFonts w:ascii="Arial" w:hAnsi="Arial" w:cs="Arial"/>
          <w:b/>
        </w:rPr>
      </w:pPr>
    </w:p>
    <w:p w14:paraId="790EE03B" w14:textId="77777777" w:rsidR="00D92121" w:rsidRPr="00A16654" w:rsidRDefault="00D92121" w:rsidP="00D92121">
      <w:pPr>
        <w:ind w:left="1985" w:right="-2"/>
        <w:rPr>
          <w:rFonts w:ascii="Arial" w:hAnsi="Arial" w:cs="Arial"/>
          <w:b/>
        </w:rPr>
      </w:pPr>
    </w:p>
    <w:p w14:paraId="4ABD3C22" w14:textId="69307B61" w:rsidR="00D92121" w:rsidRPr="00A16654" w:rsidRDefault="00D92121" w:rsidP="00D92121">
      <w:pPr>
        <w:ind w:left="1985" w:right="-2"/>
        <w:rPr>
          <w:rFonts w:ascii="Arial" w:hAnsi="Arial" w:cs="Arial"/>
          <w:b/>
        </w:rPr>
      </w:pPr>
      <w:r w:rsidRPr="00A16654">
        <w:rPr>
          <w:rFonts w:ascii="Arial" w:hAnsi="Arial" w:cs="Arial"/>
          <w:b/>
        </w:rPr>
        <w:t>Version: 1.</w:t>
      </w:r>
      <w:del w:id="5" w:author="PH" w:date="2024-11-20T22:15:00Z" w16du:dateUtc="2024-11-20T21:15:00Z">
        <w:r w:rsidR="007B5679" w:rsidDel="003857F6">
          <w:rPr>
            <w:rFonts w:ascii="Arial" w:hAnsi="Arial" w:cs="Arial"/>
            <w:b/>
          </w:rPr>
          <w:delText>3</w:delText>
        </w:r>
      </w:del>
      <w:ins w:id="6" w:author="PH" w:date="2024-11-20T22:15:00Z" w16du:dateUtc="2024-11-20T21:15:00Z">
        <w:r w:rsidR="003857F6">
          <w:rPr>
            <w:rFonts w:ascii="Arial" w:hAnsi="Arial" w:cs="Arial"/>
            <w:b/>
          </w:rPr>
          <w:t>4</w:t>
        </w:r>
      </w:ins>
      <w:r w:rsidRPr="00A16654">
        <w:rPr>
          <w:rFonts w:ascii="Arial" w:hAnsi="Arial" w:cs="Arial"/>
          <w:b/>
        </w:rPr>
        <w:t>.0</w:t>
      </w:r>
    </w:p>
    <w:p w14:paraId="58B8B233" w14:textId="77DAD62C" w:rsidR="00D92121" w:rsidRPr="00A16654" w:rsidRDefault="00D92121" w:rsidP="00D92121">
      <w:pPr>
        <w:ind w:left="1985" w:right="-2"/>
        <w:rPr>
          <w:rFonts w:ascii="Arial" w:hAnsi="Arial" w:cs="Arial"/>
          <w:b/>
        </w:rPr>
      </w:pPr>
      <w:r w:rsidRPr="00A16654">
        <w:rPr>
          <w:rFonts w:ascii="Arial" w:hAnsi="Arial" w:cs="Arial"/>
          <w:b/>
        </w:rPr>
        <w:t xml:space="preserve">Status: </w:t>
      </w:r>
      <w:del w:id="7" w:author="PH" w:date="2024-11-20T22:15:00Z" w16du:dateUtc="2024-11-20T21:15:00Z">
        <w:r w:rsidR="00094D70" w:rsidDel="003857F6">
          <w:rPr>
            <w:rFonts w:ascii="Arial" w:hAnsi="Arial" w:cs="Arial"/>
            <w:b/>
          </w:rPr>
          <w:delText>In use</w:delText>
        </w:r>
      </w:del>
      <w:ins w:id="8" w:author="PH" w:date="2024-11-20T22:15:00Z" w16du:dateUtc="2024-11-20T21:15:00Z">
        <w:r w:rsidR="003857F6">
          <w:rPr>
            <w:rFonts w:ascii="Arial" w:hAnsi="Arial" w:cs="Arial"/>
            <w:b/>
          </w:rPr>
          <w:t>Draft</w:t>
        </w:r>
      </w:ins>
    </w:p>
    <w:p w14:paraId="4099442A" w14:textId="77777777" w:rsidR="00D92121" w:rsidRPr="00A16654" w:rsidRDefault="00D92121" w:rsidP="00D92121">
      <w:pPr>
        <w:pBdr>
          <w:bottom w:val="single" w:sz="4" w:space="1" w:color="auto"/>
        </w:pBdr>
        <w:ind w:left="1985" w:right="-2"/>
        <w:rPr>
          <w:rFonts w:ascii="Arial" w:hAnsi="Arial" w:cs="Arial"/>
          <w:b/>
        </w:rPr>
      </w:pPr>
    </w:p>
    <w:p w14:paraId="52D8DFD7" w14:textId="77777777" w:rsidR="00D92121" w:rsidRPr="00A16654" w:rsidRDefault="00D92121" w:rsidP="00D92121">
      <w:pPr>
        <w:ind w:left="1985" w:right="-2"/>
        <w:rPr>
          <w:rFonts w:ascii="Arial" w:hAnsi="Arial" w:cs="Arial"/>
          <w:b/>
        </w:rPr>
      </w:pPr>
    </w:p>
    <w:p w14:paraId="65101A1D" w14:textId="77777777" w:rsidR="00D92121" w:rsidRPr="00A16654" w:rsidRDefault="00D92121" w:rsidP="00D92121">
      <w:pPr>
        <w:ind w:left="1985" w:right="-2"/>
        <w:rPr>
          <w:rFonts w:ascii="Arial" w:hAnsi="Arial" w:cs="Arial"/>
          <w:b/>
        </w:rPr>
      </w:pPr>
      <w:r w:rsidRPr="00A16654">
        <w:rPr>
          <w:rFonts w:ascii="Arial" w:hAnsi="Arial" w:cs="Arial"/>
          <w:b/>
        </w:rPr>
        <w:t xml:space="preserve">Editors: </w:t>
      </w:r>
    </w:p>
    <w:p w14:paraId="35C6B0AA" w14:textId="77777777" w:rsidR="00D92121" w:rsidRPr="00A16654" w:rsidRDefault="00D92121" w:rsidP="00D92121">
      <w:pPr>
        <w:ind w:left="1985" w:right="-2"/>
        <w:rPr>
          <w:rFonts w:ascii="Arial" w:hAnsi="Arial" w:cs="Arial"/>
          <w:b/>
        </w:rPr>
      </w:pPr>
      <w:r w:rsidRPr="00A16654">
        <w:rPr>
          <w:rFonts w:ascii="Arial" w:hAnsi="Arial" w:cs="Arial"/>
          <w:b/>
        </w:rPr>
        <w:tab/>
        <w:t>Gert Sylvest (NITA/Avanade)</w:t>
      </w:r>
      <w:r w:rsidRPr="00A16654">
        <w:rPr>
          <w:rFonts w:ascii="Arial" w:hAnsi="Arial" w:cs="Arial"/>
          <w:b/>
        </w:rPr>
        <w:br/>
      </w:r>
      <w:r w:rsidRPr="00A16654">
        <w:rPr>
          <w:rFonts w:ascii="Arial" w:hAnsi="Arial" w:cs="Arial"/>
          <w:b/>
        </w:rPr>
        <w:tab/>
        <w:t>Jens Jakob Andersen (NITA)</w:t>
      </w:r>
      <w:r w:rsidRPr="00A16654">
        <w:rPr>
          <w:rFonts w:ascii="Arial" w:hAnsi="Arial" w:cs="Arial"/>
          <w:b/>
        </w:rPr>
        <w:br/>
      </w:r>
      <w:r w:rsidRPr="00A16654">
        <w:rPr>
          <w:rFonts w:ascii="Arial" w:hAnsi="Arial" w:cs="Arial"/>
          <w:b/>
        </w:rPr>
        <w:tab/>
        <w:t>Klaus Vilstrup Pedersen (DIFI)</w:t>
      </w:r>
      <w:r w:rsidRPr="00A16654">
        <w:rPr>
          <w:rFonts w:ascii="Arial" w:hAnsi="Arial" w:cs="Arial"/>
          <w:b/>
        </w:rPr>
        <w:br/>
      </w:r>
      <w:r w:rsidRPr="00A16654">
        <w:rPr>
          <w:rFonts w:ascii="Arial" w:hAnsi="Arial" w:cs="Arial"/>
          <w:b/>
        </w:rPr>
        <w:tab/>
        <w:t>Mikkel Hippe Brun (NITA)</w:t>
      </w:r>
      <w:r w:rsidRPr="00A16654">
        <w:rPr>
          <w:rFonts w:ascii="Arial" w:hAnsi="Arial" w:cs="Arial"/>
          <w:b/>
        </w:rPr>
        <w:br/>
      </w:r>
      <w:r w:rsidRPr="00A16654">
        <w:rPr>
          <w:rFonts w:ascii="Arial" w:hAnsi="Arial" w:cs="Arial"/>
          <w:b/>
        </w:rPr>
        <w:tab/>
        <w:t>Paul Fremantle (NITA/WSO2)</w:t>
      </w:r>
    </w:p>
    <w:p w14:paraId="2EECD7A2" w14:textId="35012C7B" w:rsidR="00E91975" w:rsidRPr="00A16654" w:rsidRDefault="00E91975" w:rsidP="006132BB"/>
    <w:p w14:paraId="09143B76" w14:textId="77777777" w:rsidR="00D92121" w:rsidRPr="00A16654" w:rsidRDefault="00D92121" w:rsidP="006132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7946"/>
        <w:gridCol w:w="498"/>
      </w:tblGrid>
      <w:tr w:rsidR="00E91975" w:rsidRPr="00A16654" w14:paraId="14AC7724" w14:textId="77777777" w:rsidTr="00D92121">
        <w:tc>
          <w:tcPr>
            <w:tcW w:w="5000" w:type="pct"/>
            <w:gridSpan w:val="3"/>
          </w:tcPr>
          <w:p w14:paraId="4F193253"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Project co-funded by the European Commission within the ICT Policy Support Programme</w:t>
            </w:r>
          </w:p>
        </w:tc>
      </w:tr>
      <w:tr w:rsidR="00E91975" w:rsidRPr="00A16654" w14:paraId="7AED84B5" w14:textId="77777777" w:rsidTr="00D92121">
        <w:tc>
          <w:tcPr>
            <w:tcW w:w="5000" w:type="pct"/>
            <w:gridSpan w:val="3"/>
          </w:tcPr>
          <w:p w14:paraId="37636384"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Dissemination Level</w:t>
            </w:r>
          </w:p>
        </w:tc>
      </w:tr>
      <w:tr w:rsidR="00E91975" w:rsidRPr="00A16654" w14:paraId="07D31653" w14:textId="77777777" w:rsidTr="00D92121">
        <w:tc>
          <w:tcPr>
            <w:tcW w:w="340" w:type="pct"/>
          </w:tcPr>
          <w:p w14:paraId="05091815"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w:t>
            </w:r>
          </w:p>
        </w:tc>
        <w:tc>
          <w:tcPr>
            <w:tcW w:w="4385" w:type="pct"/>
          </w:tcPr>
          <w:p w14:paraId="48ED88B6"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Public</w:t>
            </w:r>
          </w:p>
        </w:tc>
        <w:tc>
          <w:tcPr>
            <w:tcW w:w="275" w:type="pct"/>
          </w:tcPr>
          <w:p w14:paraId="5BA298F7"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X</w:t>
            </w:r>
          </w:p>
        </w:tc>
      </w:tr>
      <w:tr w:rsidR="00E91975" w:rsidRPr="00A16654" w14:paraId="5EDF1295" w14:textId="77777777" w:rsidTr="00D92121">
        <w:tc>
          <w:tcPr>
            <w:tcW w:w="340" w:type="pct"/>
          </w:tcPr>
          <w:p w14:paraId="480C12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w:t>
            </w:r>
          </w:p>
        </w:tc>
        <w:tc>
          <w:tcPr>
            <w:tcW w:w="4385" w:type="pct"/>
          </w:tcPr>
          <w:p w14:paraId="122B69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Confidential, only for members of the consortium and the Commission Services</w:t>
            </w:r>
          </w:p>
        </w:tc>
        <w:tc>
          <w:tcPr>
            <w:tcW w:w="275" w:type="pct"/>
          </w:tcPr>
          <w:p w14:paraId="2677D97B" w14:textId="77777777" w:rsidR="00E91975" w:rsidRPr="00A16654" w:rsidRDefault="00E91975" w:rsidP="0047482D">
            <w:pPr>
              <w:spacing w:before="40" w:after="40"/>
              <w:rPr>
                <w:rFonts w:ascii="Arial" w:hAnsi="Arial" w:cs="Arial"/>
                <w:b/>
                <w:sz w:val="16"/>
                <w:szCs w:val="16"/>
              </w:rPr>
            </w:pPr>
          </w:p>
        </w:tc>
      </w:tr>
    </w:tbl>
    <w:p w14:paraId="2ED8C23C" w14:textId="77777777" w:rsidR="00E91975" w:rsidRPr="00A16654" w:rsidRDefault="00E91975" w:rsidP="00E91975">
      <w:pPr>
        <w:tabs>
          <w:tab w:val="left" w:pos="360"/>
        </w:tabs>
        <w:rPr>
          <w:rFonts w:cs="Arial"/>
          <w:b/>
          <w:sz w:val="32"/>
          <w:szCs w:val="32"/>
        </w:rPr>
      </w:pPr>
      <w:r w:rsidRPr="00A16654">
        <w:rPr>
          <w:rFonts w:cs="Arial"/>
          <w:b/>
          <w:sz w:val="32"/>
          <w:szCs w:val="32"/>
        </w:rPr>
        <w:br w:type="page"/>
      </w:r>
      <w:r w:rsidRPr="00A16654">
        <w:rPr>
          <w:rFonts w:cs="Arial"/>
          <w:b/>
          <w:sz w:val="32"/>
          <w:szCs w:val="32"/>
        </w:rPr>
        <w:lastRenderedPageBreak/>
        <w:t>Revision History</w:t>
      </w:r>
    </w:p>
    <w:tbl>
      <w:tblPr>
        <w:tblStyle w:val="HelleListe-Akzent11"/>
        <w:tblW w:w="0" w:type="auto"/>
        <w:tblLook w:val="0020" w:firstRow="1" w:lastRow="0" w:firstColumn="0" w:lastColumn="0" w:noHBand="0" w:noVBand="0"/>
        <w:tblPrChange w:id="9" w:author="PH" w:date="2024-11-27T09:52:00Z" w16du:dateUtc="2024-11-27T08:52:00Z">
          <w:tblPr>
            <w:tblStyle w:val="HelleListe-Akzent11"/>
            <w:tblW w:w="0" w:type="auto"/>
            <w:tblLook w:val="0020" w:firstRow="1" w:lastRow="0" w:firstColumn="0" w:lastColumn="0" w:noHBand="0" w:noVBand="0"/>
          </w:tblPr>
        </w:tblPrChange>
      </w:tblPr>
      <w:tblGrid>
        <w:gridCol w:w="914"/>
        <w:gridCol w:w="1601"/>
        <w:gridCol w:w="4846"/>
        <w:gridCol w:w="1689"/>
        <w:tblGridChange w:id="10">
          <w:tblGrid>
            <w:gridCol w:w="914"/>
            <w:gridCol w:w="365"/>
            <w:gridCol w:w="1236"/>
            <w:gridCol w:w="365"/>
            <w:gridCol w:w="4481"/>
            <w:gridCol w:w="365"/>
            <w:gridCol w:w="1324"/>
          </w:tblGrid>
        </w:tblGridChange>
      </w:tblGrid>
      <w:tr w:rsidR="00514984" w:rsidRPr="00A16654" w14:paraId="246233C8" w14:textId="77777777" w:rsidTr="0035027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Change w:id="11" w:author="PH" w:date="2024-11-27T09:52:00Z" w16du:dateUtc="2024-11-27T08:52:00Z">
              <w:tcPr>
                <w:tcW w:w="0" w:type="auto"/>
                <w:gridSpan w:val="2"/>
              </w:tcPr>
            </w:tcPrChange>
          </w:tcPr>
          <w:p w14:paraId="4CA0450C" w14:textId="77777777" w:rsidR="00514984" w:rsidRPr="00A16654" w:rsidRDefault="00514984" w:rsidP="0005230D">
            <w:pPr>
              <w:cnfStyle w:val="100010000000" w:firstRow="1" w:lastRow="0" w:firstColumn="0" w:lastColumn="0" w:oddVBand="1" w:evenVBand="0" w:oddHBand="0" w:evenHBand="0" w:firstRowFirstColumn="0" w:firstRowLastColumn="0" w:lastRowFirstColumn="0" w:lastRowLastColumn="0"/>
            </w:pPr>
            <w:r w:rsidRPr="00A16654">
              <w:t>Version</w:t>
            </w:r>
          </w:p>
        </w:tc>
        <w:tc>
          <w:tcPr>
            <w:tcW w:w="1601" w:type="dxa"/>
            <w:tcPrChange w:id="12" w:author="PH" w:date="2024-11-27T09:52:00Z" w16du:dateUtc="2024-11-27T08:52:00Z">
              <w:tcPr>
                <w:tcW w:w="1281" w:type="dxa"/>
                <w:gridSpan w:val="2"/>
              </w:tcPr>
            </w:tcPrChange>
          </w:tcPr>
          <w:p w14:paraId="3B85C19D" w14:textId="77777777" w:rsidR="00514984" w:rsidRPr="00A16654" w:rsidRDefault="00514984" w:rsidP="0005230D">
            <w:pPr>
              <w:cnfStyle w:val="100000000000" w:firstRow="1" w:lastRow="0" w:firstColumn="0" w:lastColumn="0" w:oddVBand="0" w:evenVBand="0" w:oddHBand="0" w:evenHBand="0" w:firstRowFirstColumn="0" w:firstRowLastColumn="0" w:lastRowFirstColumn="0" w:lastRowLastColumn="0"/>
            </w:pPr>
            <w:r w:rsidRPr="00A16654">
              <w:t>Date</w:t>
            </w:r>
          </w:p>
        </w:tc>
        <w:tc>
          <w:tcPr>
            <w:cnfStyle w:val="000010000000" w:firstRow="0" w:lastRow="0" w:firstColumn="0" w:lastColumn="0" w:oddVBand="1" w:evenVBand="0" w:oddHBand="0" w:evenHBand="0" w:firstRowFirstColumn="0" w:firstRowLastColumn="0" w:lastRowFirstColumn="0" w:lastRowLastColumn="0"/>
            <w:tcW w:w="4846" w:type="dxa"/>
            <w:tcPrChange w:id="13" w:author="PH" w:date="2024-11-27T09:52:00Z" w16du:dateUtc="2024-11-27T08:52:00Z">
              <w:tcPr>
                <w:tcW w:w="5108" w:type="dxa"/>
                <w:gridSpan w:val="2"/>
              </w:tcPr>
            </w:tcPrChange>
          </w:tcPr>
          <w:p w14:paraId="15617F3A" w14:textId="77777777" w:rsidR="00514984" w:rsidRPr="00A16654" w:rsidRDefault="00514984" w:rsidP="0005230D">
            <w:pPr>
              <w:cnfStyle w:val="100010000000" w:firstRow="1" w:lastRow="0" w:firstColumn="0" w:lastColumn="0" w:oddVBand="1" w:evenVBand="0" w:oddHBand="0" w:evenHBand="0" w:firstRowFirstColumn="0" w:firstRowLastColumn="0" w:lastRowFirstColumn="0" w:lastRowLastColumn="0"/>
            </w:pPr>
            <w:r w:rsidRPr="00A16654">
              <w:t>Description of changes</w:t>
            </w:r>
          </w:p>
        </w:tc>
        <w:tc>
          <w:tcPr>
            <w:tcW w:w="0" w:type="auto"/>
            <w:tcPrChange w:id="14" w:author="PH" w:date="2024-11-27T09:52:00Z" w16du:dateUtc="2024-11-27T08:52:00Z">
              <w:tcPr>
                <w:tcW w:w="0" w:type="auto"/>
              </w:tcPr>
            </w:tcPrChange>
          </w:tcPr>
          <w:p w14:paraId="585A89B8" w14:textId="77777777" w:rsidR="00E17B9D" w:rsidRPr="00A16654" w:rsidRDefault="0082531F" w:rsidP="0005230D">
            <w:pPr>
              <w:cnfStyle w:val="100000000000" w:firstRow="1" w:lastRow="0" w:firstColumn="0" w:lastColumn="0" w:oddVBand="0" w:evenVBand="0" w:oddHBand="0" w:evenHBand="0" w:firstRowFirstColumn="0" w:firstRowLastColumn="0" w:lastRowFirstColumn="0" w:lastRowLastColumn="0"/>
            </w:pPr>
            <w:r w:rsidRPr="00A16654">
              <w:t>Author</w:t>
            </w:r>
          </w:p>
        </w:tc>
      </w:tr>
      <w:tr w:rsidR="00FE0D87" w:rsidRPr="00A16654" w14:paraId="47E1C966" w14:textId="77777777" w:rsidTr="003502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Change w:id="15" w:author="PH" w:date="2024-11-27T09:52:00Z" w16du:dateUtc="2024-11-27T08:52:00Z">
              <w:tcPr>
                <w:tcW w:w="0" w:type="auto"/>
                <w:gridSpan w:val="2"/>
              </w:tcPr>
            </w:tcPrChange>
          </w:tcPr>
          <w:p w14:paraId="6669549F" w14:textId="77777777" w:rsidR="00FE0D87" w:rsidRPr="00A16654" w:rsidRDefault="0082531F" w:rsidP="0005230D">
            <w:pPr>
              <w:cnfStyle w:val="000010100000" w:firstRow="0" w:lastRow="0" w:firstColumn="0" w:lastColumn="0" w:oddVBand="1" w:evenVBand="0" w:oddHBand="1" w:evenHBand="0" w:firstRowFirstColumn="0" w:firstRowLastColumn="0" w:lastRowFirstColumn="0" w:lastRowLastColumn="0"/>
            </w:pPr>
            <w:r w:rsidRPr="00A16654">
              <w:t>1</w:t>
            </w:r>
            <w:r w:rsidR="00E52C91" w:rsidRPr="00A16654">
              <w:t>.</w:t>
            </w:r>
            <w:r w:rsidRPr="00A16654">
              <w:t>0.</w:t>
            </w:r>
            <w:r w:rsidR="00E52C91" w:rsidRPr="00A16654">
              <w:t>0</w:t>
            </w:r>
          </w:p>
        </w:tc>
        <w:tc>
          <w:tcPr>
            <w:tcW w:w="1601" w:type="dxa"/>
            <w:tcPrChange w:id="16" w:author="PH" w:date="2024-11-27T09:52:00Z" w16du:dateUtc="2024-11-27T08:52:00Z">
              <w:tcPr>
                <w:tcW w:w="1281" w:type="dxa"/>
                <w:gridSpan w:val="2"/>
              </w:tcPr>
            </w:tcPrChange>
          </w:tcPr>
          <w:p w14:paraId="71E05736" w14:textId="77777777" w:rsidR="00543A39" w:rsidRPr="00A16654" w:rsidRDefault="00AC5DA8" w:rsidP="0005230D">
            <w:pPr>
              <w:cnfStyle w:val="000000100000" w:firstRow="0" w:lastRow="0" w:firstColumn="0" w:lastColumn="0" w:oddVBand="0" w:evenVBand="0" w:oddHBand="1" w:evenHBand="0" w:firstRowFirstColumn="0" w:firstRowLastColumn="0" w:lastRowFirstColumn="0" w:lastRowLastColumn="0"/>
            </w:pPr>
            <w:r w:rsidRPr="00A16654">
              <w:t>201</w:t>
            </w:r>
            <w:r w:rsidR="0082531F" w:rsidRPr="00A16654">
              <w:t>0</w:t>
            </w:r>
            <w:r w:rsidRPr="00A16654">
              <w:t>-02</w:t>
            </w:r>
            <w:r w:rsidR="00543A39" w:rsidRPr="00A16654">
              <w:t>-</w:t>
            </w:r>
            <w:r w:rsidR="0082531F" w:rsidRPr="00A16654">
              <w:t>15</w:t>
            </w:r>
          </w:p>
        </w:tc>
        <w:tc>
          <w:tcPr>
            <w:cnfStyle w:val="000010000000" w:firstRow="0" w:lastRow="0" w:firstColumn="0" w:lastColumn="0" w:oddVBand="1" w:evenVBand="0" w:oddHBand="0" w:evenHBand="0" w:firstRowFirstColumn="0" w:firstRowLastColumn="0" w:lastRowFirstColumn="0" w:lastRowLastColumn="0"/>
            <w:tcW w:w="4846" w:type="dxa"/>
            <w:tcPrChange w:id="17" w:author="PH" w:date="2024-11-27T09:52:00Z" w16du:dateUtc="2024-11-27T08:52:00Z">
              <w:tcPr>
                <w:tcW w:w="5108" w:type="dxa"/>
                <w:gridSpan w:val="2"/>
              </w:tcPr>
            </w:tcPrChange>
          </w:tcPr>
          <w:p w14:paraId="467EB1B2" w14:textId="77777777" w:rsidR="00AC5DA8" w:rsidRPr="00A16654" w:rsidRDefault="0082531F" w:rsidP="0005230D">
            <w:pPr>
              <w:cnfStyle w:val="000010100000" w:firstRow="0" w:lastRow="0" w:firstColumn="0" w:lastColumn="0" w:oddVBand="1" w:evenVBand="0" w:oddHBand="1" w:evenHBand="0" w:firstRowFirstColumn="0" w:firstRowLastColumn="0" w:lastRowFirstColumn="0" w:lastRowLastColumn="0"/>
            </w:pPr>
            <w:r w:rsidRPr="00A16654">
              <w:t>First version (pending EC approval)</w:t>
            </w:r>
          </w:p>
        </w:tc>
        <w:tc>
          <w:tcPr>
            <w:tcW w:w="0" w:type="auto"/>
            <w:tcPrChange w:id="18" w:author="PH" w:date="2024-11-27T09:52:00Z" w16du:dateUtc="2024-11-27T08:52:00Z">
              <w:tcPr>
                <w:tcW w:w="0" w:type="auto"/>
              </w:tcPr>
            </w:tcPrChange>
          </w:tcPr>
          <w:p w14:paraId="0573D5E8" w14:textId="77777777" w:rsidR="00543A39"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Mikkel Hippe Brun, NITA</w:t>
            </w:r>
          </w:p>
        </w:tc>
      </w:tr>
      <w:tr w:rsidR="00840E57" w:rsidRPr="00A16654" w14:paraId="609884C9" w14:textId="77777777" w:rsidTr="0035027A">
        <w:tc>
          <w:tcPr>
            <w:cnfStyle w:val="000010000000" w:firstRow="0" w:lastRow="0" w:firstColumn="0" w:lastColumn="0" w:oddVBand="1" w:evenVBand="0" w:oddHBand="0" w:evenHBand="0" w:firstRowFirstColumn="0" w:firstRowLastColumn="0" w:lastRowFirstColumn="0" w:lastRowLastColumn="0"/>
            <w:tcW w:w="0" w:type="auto"/>
            <w:tcPrChange w:id="19" w:author="PH" w:date="2024-11-27T09:52:00Z" w16du:dateUtc="2024-11-27T08:52:00Z">
              <w:tcPr>
                <w:tcW w:w="0" w:type="auto"/>
                <w:gridSpan w:val="2"/>
              </w:tcPr>
            </w:tcPrChange>
          </w:tcPr>
          <w:p w14:paraId="3BF816A9" w14:textId="77777777" w:rsidR="00840E57" w:rsidRPr="00A16654" w:rsidRDefault="0082531F" w:rsidP="0005230D">
            <w:r w:rsidRPr="00A16654">
              <w:t>1.0.1</w:t>
            </w:r>
          </w:p>
        </w:tc>
        <w:tc>
          <w:tcPr>
            <w:tcW w:w="1601" w:type="dxa"/>
            <w:tcPrChange w:id="20" w:author="PH" w:date="2024-11-27T09:52:00Z" w16du:dateUtc="2024-11-27T08:52:00Z">
              <w:tcPr>
                <w:tcW w:w="1281" w:type="dxa"/>
                <w:gridSpan w:val="2"/>
              </w:tcPr>
            </w:tcPrChange>
          </w:tcPr>
          <w:p w14:paraId="378A2B9C" w14:textId="77777777" w:rsidR="00840E57" w:rsidRPr="00A16654" w:rsidRDefault="00840E57" w:rsidP="0005230D">
            <w:pPr>
              <w:cnfStyle w:val="000000000000" w:firstRow="0" w:lastRow="0" w:firstColumn="0" w:lastColumn="0" w:oddVBand="0" w:evenVBand="0" w:oddHBand="0" w:evenHBand="0" w:firstRowFirstColumn="0" w:firstRowLastColumn="0" w:lastRowFirstColumn="0" w:lastRowLastColumn="0"/>
            </w:pPr>
            <w:r w:rsidRPr="00A16654">
              <w:t>201</w:t>
            </w:r>
            <w:r w:rsidR="0082531F" w:rsidRPr="00A16654">
              <w:t>0</w:t>
            </w:r>
            <w:r w:rsidRPr="00A16654">
              <w:t>-</w:t>
            </w:r>
            <w:r w:rsidR="0082531F" w:rsidRPr="00A16654">
              <w:t>10</w:t>
            </w:r>
            <w:r w:rsidRPr="00A16654">
              <w:t>-</w:t>
            </w:r>
            <w:r w:rsidR="0082531F" w:rsidRPr="00A16654">
              <w:t>01</w:t>
            </w:r>
          </w:p>
        </w:tc>
        <w:tc>
          <w:tcPr>
            <w:cnfStyle w:val="000010000000" w:firstRow="0" w:lastRow="0" w:firstColumn="0" w:lastColumn="0" w:oddVBand="1" w:evenVBand="0" w:oddHBand="0" w:evenHBand="0" w:firstRowFirstColumn="0" w:firstRowLastColumn="0" w:lastRowFirstColumn="0" w:lastRowLastColumn="0"/>
            <w:tcW w:w="4846" w:type="dxa"/>
            <w:tcPrChange w:id="21" w:author="PH" w:date="2024-11-27T09:52:00Z" w16du:dateUtc="2024-11-27T08:52:00Z">
              <w:tcPr>
                <w:tcW w:w="5108" w:type="dxa"/>
                <w:gridSpan w:val="2"/>
              </w:tcPr>
            </w:tcPrChange>
          </w:tcPr>
          <w:p w14:paraId="4AB7CDD2" w14:textId="77777777" w:rsidR="00840E57" w:rsidRPr="00A16654" w:rsidRDefault="0082531F" w:rsidP="0005230D">
            <w:r w:rsidRPr="00A16654">
              <w:t>EC approved</w:t>
            </w:r>
          </w:p>
        </w:tc>
        <w:tc>
          <w:tcPr>
            <w:tcW w:w="0" w:type="auto"/>
            <w:tcPrChange w:id="22" w:author="PH" w:date="2024-11-27T09:52:00Z" w16du:dateUtc="2024-11-27T08:52:00Z">
              <w:tcPr>
                <w:tcW w:w="0" w:type="auto"/>
              </w:tcPr>
            </w:tcPrChange>
          </w:tcPr>
          <w:p w14:paraId="085FDC71" w14:textId="77777777" w:rsidR="00840E57"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Klaus Vilstrup Pedersen, DIFI</w:t>
            </w:r>
          </w:p>
        </w:tc>
      </w:tr>
      <w:tr w:rsidR="00B56755" w:rsidRPr="00A16654" w14:paraId="36171226" w14:textId="77777777" w:rsidTr="003502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Change w:id="23" w:author="PH" w:date="2024-11-27T09:52:00Z" w16du:dateUtc="2024-11-27T08:52:00Z">
              <w:tcPr>
                <w:tcW w:w="0" w:type="auto"/>
                <w:gridSpan w:val="2"/>
              </w:tcPr>
            </w:tcPrChange>
          </w:tcPr>
          <w:p w14:paraId="562AF387" w14:textId="77777777" w:rsidR="00B56755" w:rsidRPr="00A16654" w:rsidRDefault="0082531F" w:rsidP="0005230D">
            <w:pPr>
              <w:cnfStyle w:val="000010100000" w:firstRow="0" w:lastRow="0" w:firstColumn="0" w:lastColumn="0" w:oddVBand="1" w:evenVBand="0" w:oddHBand="1" w:evenHBand="0" w:firstRowFirstColumn="0" w:firstRowLastColumn="0" w:lastRowFirstColumn="0" w:lastRowLastColumn="0"/>
            </w:pPr>
            <w:r w:rsidRPr="00A16654">
              <w:t>1.1.0</w:t>
            </w:r>
          </w:p>
        </w:tc>
        <w:tc>
          <w:tcPr>
            <w:tcW w:w="1601" w:type="dxa"/>
            <w:tcPrChange w:id="24" w:author="PH" w:date="2024-11-27T09:52:00Z" w16du:dateUtc="2024-11-27T08:52:00Z">
              <w:tcPr>
                <w:tcW w:w="1281" w:type="dxa"/>
                <w:gridSpan w:val="2"/>
              </w:tcPr>
            </w:tcPrChange>
          </w:tcPr>
          <w:p w14:paraId="48CD5A15"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2012-08-15</w:t>
            </w:r>
          </w:p>
        </w:tc>
        <w:tc>
          <w:tcPr>
            <w:cnfStyle w:val="000010000000" w:firstRow="0" w:lastRow="0" w:firstColumn="0" w:lastColumn="0" w:oddVBand="1" w:evenVBand="0" w:oddHBand="0" w:evenHBand="0" w:firstRowFirstColumn="0" w:firstRowLastColumn="0" w:lastRowFirstColumn="0" w:lastRowLastColumn="0"/>
            <w:tcW w:w="4846" w:type="dxa"/>
            <w:tcPrChange w:id="25" w:author="PH" w:date="2024-11-27T09:52:00Z" w16du:dateUtc="2024-11-27T08:52:00Z">
              <w:tcPr>
                <w:tcW w:w="5108" w:type="dxa"/>
                <w:gridSpan w:val="2"/>
              </w:tcPr>
            </w:tcPrChange>
          </w:tcPr>
          <w:p w14:paraId="0905C1E2" w14:textId="77777777" w:rsidR="00B56755" w:rsidRPr="00A16654" w:rsidRDefault="0082531F" w:rsidP="0005230D">
            <w:pPr>
              <w:cnfStyle w:val="000010100000" w:firstRow="0" w:lastRow="0" w:firstColumn="0" w:lastColumn="0" w:oddVBand="1" w:evenVBand="0" w:oddHBand="1" w:evenHBand="0" w:firstRowFirstColumn="0" w:firstRowLastColumn="0" w:lastRowFirstColumn="0" w:lastRowLastColumn="0"/>
            </w:pPr>
            <w:r w:rsidRPr="00A16654">
              <w:t>Make room for alternative Transport Protocols e.g. AS2</w:t>
            </w:r>
          </w:p>
        </w:tc>
        <w:tc>
          <w:tcPr>
            <w:tcW w:w="0" w:type="auto"/>
            <w:tcPrChange w:id="26" w:author="PH" w:date="2024-11-27T09:52:00Z" w16du:dateUtc="2024-11-27T08:52:00Z">
              <w:tcPr>
                <w:tcW w:w="0" w:type="auto"/>
              </w:tcPr>
            </w:tcPrChange>
          </w:tcPr>
          <w:p w14:paraId="3CEB9DF2"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Klaus Vilstrup Pedersen, DIFI</w:t>
            </w:r>
          </w:p>
        </w:tc>
      </w:tr>
      <w:tr w:rsidR="0054220E" w:rsidRPr="00A16654" w14:paraId="7A040498" w14:textId="77777777" w:rsidTr="0035027A">
        <w:tc>
          <w:tcPr>
            <w:cnfStyle w:val="000010000000" w:firstRow="0" w:lastRow="0" w:firstColumn="0" w:lastColumn="0" w:oddVBand="1" w:evenVBand="0" w:oddHBand="0" w:evenHBand="0" w:firstRowFirstColumn="0" w:firstRowLastColumn="0" w:lastRowFirstColumn="0" w:lastRowLastColumn="0"/>
            <w:tcW w:w="0" w:type="auto"/>
            <w:tcPrChange w:id="27" w:author="PH" w:date="2024-11-27T09:52:00Z" w16du:dateUtc="2024-11-27T08:52:00Z">
              <w:tcPr>
                <w:tcW w:w="0" w:type="auto"/>
                <w:gridSpan w:val="2"/>
              </w:tcPr>
            </w:tcPrChange>
          </w:tcPr>
          <w:p w14:paraId="2E200F5A" w14:textId="77777777" w:rsidR="0054220E" w:rsidRPr="00A16654" w:rsidRDefault="0082531F" w:rsidP="0005230D">
            <w:r w:rsidRPr="00A16654">
              <w:t>1.2.0</w:t>
            </w:r>
          </w:p>
        </w:tc>
        <w:tc>
          <w:tcPr>
            <w:tcW w:w="1601" w:type="dxa"/>
            <w:tcPrChange w:id="28" w:author="PH" w:date="2024-11-27T09:52:00Z" w16du:dateUtc="2024-11-27T08:52:00Z">
              <w:tcPr>
                <w:tcW w:w="1281" w:type="dxa"/>
                <w:gridSpan w:val="2"/>
              </w:tcPr>
            </w:tcPrChange>
          </w:tcPr>
          <w:p w14:paraId="1EF9B77B" w14:textId="65B90B08" w:rsidR="0054220E" w:rsidRPr="00A16654" w:rsidRDefault="0082531F" w:rsidP="008A5734">
            <w:pPr>
              <w:cnfStyle w:val="000000000000" w:firstRow="0" w:lastRow="0" w:firstColumn="0" w:lastColumn="0" w:oddVBand="0" w:evenVBand="0" w:oddHBand="0" w:evenHBand="0" w:firstRowFirstColumn="0" w:firstRowLastColumn="0" w:lastRowFirstColumn="0" w:lastRowLastColumn="0"/>
            </w:pPr>
            <w:r w:rsidRPr="00A16654">
              <w:t>202</w:t>
            </w:r>
            <w:r w:rsidR="005647E8" w:rsidRPr="00A16654">
              <w:t>1</w:t>
            </w:r>
            <w:r w:rsidRPr="00A16654">
              <w:t>-0</w:t>
            </w:r>
            <w:r w:rsidR="005647E8" w:rsidRPr="00A16654">
              <w:t>2</w:t>
            </w:r>
            <w:r w:rsidRPr="00A16654">
              <w:t>-</w:t>
            </w:r>
            <w:r w:rsidR="00F814C4" w:rsidRPr="00A16654">
              <w:t>2</w:t>
            </w:r>
            <w:r w:rsidR="005647E8" w:rsidRPr="00A16654">
              <w:t>4</w:t>
            </w:r>
          </w:p>
        </w:tc>
        <w:tc>
          <w:tcPr>
            <w:cnfStyle w:val="000010000000" w:firstRow="0" w:lastRow="0" w:firstColumn="0" w:lastColumn="0" w:oddVBand="1" w:evenVBand="0" w:oddHBand="0" w:evenHBand="0" w:firstRowFirstColumn="0" w:firstRowLastColumn="0" w:lastRowFirstColumn="0" w:lastRowLastColumn="0"/>
            <w:tcW w:w="4846" w:type="dxa"/>
            <w:tcPrChange w:id="29" w:author="PH" w:date="2024-11-27T09:52:00Z" w16du:dateUtc="2024-11-27T08:52:00Z">
              <w:tcPr>
                <w:tcW w:w="5108" w:type="dxa"/>
                <w:gridSpan w:val="2"/>
              </w:tcPr>
            </w:tcPrChange>
          </w:tcPr>
          <w:p w14:paraId="6D009D9B" w14:textId="77777777" w:rsidR="00115A30" w:rsidRPr="00A16654" w:rsidRDefault="0082531F" w:rsidP="0005230D">
            <w:r w:rsidRPr="00A16654">
              <w:t>Updated the references</w:t>
            </w:r>
          </w:p>
          <w:p w14:paraId="4BAB3ECA" w14:textId="77777777" w:rsidR="00F30387" w:rsidRPr="00A16654" w:rsidRDefault="00F30387" w:rsidP="0005230D">
            <w:r w:rsidRPr="00A16654">
              <w:t>Improved layout</w:t>
            </w:r>
          </w:p>
          <w:p w14:paraId="0394B26A" w14:textId="77777777" w:rsidR="007F146A" w:rsidRPr="00A16654" w:rsidRDefault="007F146A" w:rsidP="0005230D">
            <w:r w:rsidRPr="00A16654">
              <w:t>Explicitly allowing Content-Type “application/xml” as it is equivalent to “text/xml” (chapter 5.1)</w:t>
            </w:r>
          </w:p>
          <w:p w14:paraId="7A8D369D" w14:textId="77777777" w:rsidR="007F146A" w:rsidRPr="00A16654" w:rsidRDefault="007F146A" w:rsidP="0005230D">
            <w:r w:rsidRPr="00A16654">
              <w:t>Removing the requirement that the encoding attribute value is case sensitive (chapter 5.2)</w:t>
            </w:r>
          </w:p>
          <w:p w14:paraId="16752863" w14:textId="77777777" w:rsidR="00AF5A49" w:rsidRPr="00A16654" w:rsidRDefault="00AF5A49" w:rsidP="0005230D">
            <w:r w:rsidRPr="00A16654">
              <w:t>Change “is not” to “MUST NOT” in chapter 5.5</w:t>
            </w:r>
          </w:p>
          <w:p w14:paraId="279B217A" w14:textId="77777777" w:rsidR="00004116" w:rsidRPr="00A16654" w:rsidRDefault="00004116" w:rsidP="0005230D">
            <w:r w:rsidRPr="00A16654">
              <w:t xml:space="preserve">Replaced the references to the </w:t>
            </w:r>
            <w:proofErr w:type="spellStart"/>
            <w:r w:rsidRPr="00A16654">
              <w:t>BusDox</w:t>
            </w:r>
            <w:proofErr w:type="spellEnd"/>
            <w:r w:rsidRPr="00A16654">
              <w:t xml:space="preserve"> Common Definition document (BDEN-CEDF)</w:t>
            </w:r>
          </w:p>
          <w:p w14:paraId="0560120D" w14:textId="77777777" w:rsidR="006A7D65" w:rsidRPr="00A16654" w:rsidRDefault="006A7D65" w:rsidP="0005230D">
            <w:r w:rsidRPr="00A16654">
              <w:t xml:space="preserve">Added clarifications on </w:t>
            </w:r>
            <w:proofErr w:type="spellStart"/>
            <w:r w:rsidRPr="00A16654">
              <w:t>ServiceActivationDate</w:t>
            </w:r>
            <w:proofErr w:type="spellEnd"/>
            <w:r w:rsidRPr="00A16654">
              <w:t xml:space="preserve"> and </w:t>
            </w:r>
            <w:proofErr w:type="spellStart"/>
            <w:r w:rsidRPr="00A16654">
              <w:t>ServiceExpirationDate</w:t>
            </w:r>
            <w:proofErr w:type="spellEnd"/>
          </w:p>
          <w:p w14:paraId="51A13033" w14:textId="77777777" w:rsidR="006E0359" w:rsidRPr="00A16654" w:rsidRDefault="006E0359" w:rsidP="0005230D">
            <w:r w:rsidRPr="00A16654">
              <w:t>Linking peppol-smp-types-v1.xsd in the Appendix</w:t>
            </w:r>
          </w:p>
          <w:p w14:paraId="3544C2A3" w14:textId="77777777" w:rsidR="00C34493" w:rsidRPr="00A16654" w:rsidRDefault="00C34493" w:rsidP="0005230D">
            <w:r w:rsidRPr="00A16654">
              <w:t>Fixed a typo in the name of the transformation</w:t>
            </w:r>
          </w:p>
          <w:p w14:paraId="2FC2E633" w14:textId="312D5D72" w:rsidR="007042D4" w:rsidRPr="00A16654" w:rsidRDefault="005647E8" w:rsidP="00A443CE">
            <w:r w:rsidRPr="00A16654">
              <w:t>Changed the Canonicalization Algorithm from “Exclusive” to “Inclusive”</w:t>
            </w:r>
          </w:p>
        </w:tc>
        <w:tc>
          <w:tcPr>
            <w:tcW w:w="0" w:type="auto"/>
            <w:tcPrChange w:id="30" w:author="PH" w:date="2024-11-27T09:52:00Z" w16du:dateUtc="2024-11-27T08:52:00Z">
              <w:tcPr>
                <w:tcW w:w="0" w:type="auto"/>
              </w:tcPr>
            </w:tcPrChange>
          </w:tcPr>
          <w:p w14:paraId="63060BEA" w14:textId="6AC6A50D" w:rsidR="0054220E"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Philip Helger, OpenP</w:t>
            </w:r>
            <w:r w:rsidR="00D13C52" w:rsidRPr="00A16654">
              <w:t>eppol</w:t>
            </w:r>
            <w:r w:rsidRPr="00A16654">
              <w:t xml:space="preserve"> OO</w:t>
            </w:r>
          </w:p>
        </w:tc>
      </w:tr>
      <w:tr w:rsidR="007B5679" w:rsidRPr="00A16654" w14:paraId="34ADCDAD" w14:textId="77777777" w:rsidTr="003502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Change w:id="31" w:author="PH" w:date="2024-11-27T09:52:00Z" w16du:dateUtc="2024-11-27T08:52:00Z">
              <w:tcPr>
                <w:tcW w:w="0" w:type="auto"/>
                <w:gridSpan w:val="2"/>
              </w:tcPr>
            </w:tcPrChange>
          </w:tcPr>
          <w:p w14:paraId="2EA6C427" w14:textId="6345B71F" w:rsidR="007B5679" w:rsidRPr="00A16654" w:rsidRDefault="007B5679" w:rsidP="0005230D">
            <w:pPr>
              <w:cnfStyle w:val="000010100000" w:firstRow="0" w:lastRow="0" w:firstColumn="0" w:lastColumn="0" w:oddVBand="1" w:evenVBand="0" w:oddHBand="1" w:evenHBand="0" w:firstRowFirstColumn="0" w:firstRowLastColumn="0" w:lastRowFirstColumn="0" w:lastRowLastColumn="0"/>
            </w:pPr>
            <w:r>
              <w:t>1.3.0</w:t>
            </w:r>
          </w:p>
        </w:tc>
        <w:tc>
          <w:tcPr>
            <w:tcW w:w="1601" w:type="dxa"/>
            <w:tcPrChange w:id="32" w:author="PH" w:date="2024-11-27T09:52:00Z" w16du:dateUtc="2024-11-27T08:52:00Z">
              <w:tcPr>
                <w:tcW w:w="1281" w:type="dxa"/>
                <w:gridSpan w:val="2"/>
              </w:tcPr>
            </w:tcPrChange>
          </w:tcPr>
          <w:p w14:paraId="4EBFE196" w14:textId="64AF2C2F" w:rsidR="007B5679" w:rsidRPr="00A16654" w:rsidRDefault="007B5679" w:rsidP="008A5734">
            <w:pPr>
              <w:cnfStyle w:val="000000100000" w:firstRow="0" w:lastRow="0" w:firstColumn="0" w:lastColumn="0" w:oddVBand="0" w:evenVBand="0" w:oddHBand="1" w:evenHBand="0" w:firstRowFirstColumn="0" w:firstRowLastColumn="0" w:lastRowFirstColumn="0" w:lastRowLastColumn="0"/>
            </w:pPr>
            <w:r>
              <w:t>2023-06-05</w:t>
            </w:r>
          </w:p>
        </w:tc>
        <w:tc>
          <w:tcPr>
            <w:cnfStyle w:val="000010000000" w:firstRow="0" w:lastRow="0" w:firstColumn="0" w:lastColumn="0" w:oddVBand="1" w:evenVBand="0" w:oddHBand="0" w:evenHBand="0" w:firstRowFirstColumn="0" w:firstRowLastColumn="0" w:lastRowFirstColumn="0" w:lastRowLastColumn="0"/>
            <w:tcW w:w="4846" w:type="dxa"/>
            <w:tcPrChange w:id="33" w:author="PH" w:date="2024-11-27T09:52:00Z" w16du:dateUtc="2024-11-27T08:52:00Z">
              <w:tcPr>
                <w:tcW w:w="5108" w:type="dxa"/>
                <w:gridSpan w:val="2"/>
              </w:tcPr>
            </w:tcPrChange>
          </w:tcPr>
          <w:p w14:paraId="323E1408" w14:textId="3FAE68DE" w:rsidR="007B5679" w:rsidRPr="00A16654" w:rsidRDefault="007B5679" w:rsidP="0005230D">
            <w:pPr>
              <w:cnfStyle w:val="000010100000" w:firstRow="0" w:lastRow="0" w:firstColumn="0" w:lastColumn="0" w:oddVBand="1" w:evenVBand="0" w:oddHBand="1" w:evenHBand="0" w:firstRowFirstColumn="0" w:firstRowLastColumn="0" w:lastRowFirstColumn="0" w:lastRowLastColumn="0"/>
            </w:pPr>
            <w:r>
              <w:t>Replace all occurrences of SHA-1 with SHA-256</w:t>
            </w:r>
          </w:p>
        </w:tc>
        <w:tc>
          <w:tcPr>
            <w:tcW w:w="0" w:type="auto"/>
            <w:tcPrChange w:id="34" w:author="PH" w:date="2024-11-27T09:52:00Z" w16du:dateUtc="2024-11-27T08:52:00Z">
              <w:tcPr>
                <w:tcW w:w="0" w:type="auto"/>
              </w:tcPr>
            </w:tcPrChange>
          </w:tcPr>
          <w:p w14:paraId="129336E6" w14:textId="61931308" w:rsidR="007B5679" w:rsidRPr="00A16654" w:rsidRDefault="007B5679" w:rsidP="0005230D">
            <w:pPr>
              <w:cnfStyle w:val="000000100000" w:firstRow="0" w:lastRow="0" w:firstColumn="0" w:lastColumn="0" w:oddVBand="0" w:evenVBand="0" w:oddHBand="1" w:evenHBand="0" w:firstRowFirstColumn="0" w:firstRowLastColumn="0" w:lastRowFirstColumn="0" w:lastRowLastColumn="0"/>
            </w:pPr>
            <w:r>
              <w:t>Philip Helger, OpenPeppol OO</w:t>
            </w:r>
          </w:p>
        </w:tc>
      </w:tr>
      <w:tr w:rsidR="0035027A" w:rsidRPr="00A16654" w14:paraId="68E6C317" w14:textId="77777777" w:rsidTr="0035027A">
        <w:tc>
          <w:tcPr>
            <w:cnfStyle w:val="000010000000" w:firstRow="0" w:lastRow="0" w:firstColumn="0" w:lastColumn="0" w:oddVBand="1" w:evenVBand="0" w:oddHBand="0" w:evenHBand="0" w:firstRowFirstColumn="0" w:firstRowLastColumn="0" w:lastRowFirstColumn="0" w:lastRowLastColumn="0"/>
            <w:tcW w:w="0" w:type="auto"/>
            <w:tcPrChange w:id="35" w:author="PH" w:date="2024-11-27T09:52:00Z" w16du:dateUtc="2024-11-27T08:52:00Z">
              <w:tcPr>
                <w:tcW w:w="0" w:type="auto"/>
                <w:gridSpan w:val="2"/>
              </w:tcPr>
            </w:tcPrChange>
          </w:tcPr>
          <w:p w14:paraId="6E63A57B" w14:textId="356BDAA6" w:rsidR="0035027A" w:rsidRDefault="0035027A" w:rsidP="0005230D">
            <w:ins w:id="36" w:author="PH" w:date="2024-11-27T09:52:00Z" w16du:dateUtc="2024-11-27T08:52:00Z">
              <w:r>
                <w:t>1.4.0</w:t>
              </w:r>
            </w:ins>
          </w:p>
        </w:tc>
        <w:tc>
          <w:tcPr>
            <w:tcW w:w="1601" w:type="dxa"/>
            <w:tcPrChange w:id="37" w:author="PH" w:date="2024-11-27T09:52:00Z" w16du:dateUtc="2024-11-27T08:52:00Z">
              <w:tcPr>
                <w:tcW w:w="1281" w:type="dxa"/>
                <w:gridSpan w:val="2"/>
              </w:tcPr>
            </w:tcPrChange>
          </w:tcPr>
          <w:p w14:paraId="7FD0589D" w14:textId="5AF9FBB2" w:rsidR="0035027A" w:rsidRDefault="0035027A" w:rsidP="008A5734">
            <w:pPr>
              <w:cnfStyle w:val="000000000000" w:firstRow="0" w:lastRow="0" w:firstColumn="0" w:lastColumn="0" w:oddVBand="0" w:evenVBand="0" w:oddHBand="0" w:evenHBand="0" w:firstRowFirstColumn="0" w:firstRowLastColumn="0" w:lastRowFirstColumn="0" w:lastRowLastColumn="0"/>
            </w:pPr>
            <w:ins w:id="38" w:author="PH" w:date="2024-11-27T09:52:00Z" w16du:dateUtc="2024-11-27T08:52:00Z">
              <w:r>
                <w:t>2024-11-27</w:t>
              </w:r>
            </w:ins>
          </w:p>
        </w:tc>
        <w:tc>
          <w:tcPr>
            <w:cnfStyle w:val="000010000000" w:firstRow="0" w:lastRow="0" w:firstColumn="0" w:lastColumn="0" w:oddVBand="1" w:evenVBand="0" w:oddHBand="0" w:evenHBand="0" w:firstRowFirstColumn="0" w:firstRowLastColumn="0" w:lastRowFirstColumn="0" w:lastRowLastColumn="0"/>
            <w:tcW w:w="4846" w:type="dxa"/>
            <w:tcPrChange w:id="39" w:author="PH" w:date="2024-11-27T09:52:00Z" w16du:dateUtc="2024-11-27T08:52:00Z">
              <w:tcPr>
                <w:tcW w:w="5108" w:type="dxa"/>
                <w:gridSpan w:val="2"/>
              </w:tcPr>
            </w:tcPrChange>
          </w:tcPr>
          <w:p w14:paraId="220AB1BB" w14:textId="77777777" w:rsidR="0035027A" w:rsidRDefault="0035027A" w:rsidP="0035027A">
            <w:pPr>
              <w:rPr>
                <w:ins w:id="40" w:author="PH" w:date="2024-11-27T09:52:00Z" w16du:dateUtc="2024-11-27T08:52:00Z"/>
              </w:rPr>
            </w:pPr>
            <w:ins w:id="41" w:author="PH" w:date="2024-11-27T09:52:00Z" w16du:dateUtc="2024-11-27T08:52:00Z">
              <w:r>
                <w:t>Changes for mandatory TLS usage</w:t>
              </w:r>
            </w:ins>
          </w:p>
          <w:p w14:paraId="76E485D4" w14:textId="0F511ACB" w:rsidR="0035027A" w:rsidRDefault="0035027A" w:rsidP="0035027A">
            <w:ins w:id="42" w:author="PH" w:date="2024-11-27T09:52:00Z" w16du:dateUtc="2024-11-27T08:52:00Z">
              <w:r>
                <w:t xml:space="preserve">Fixed sample values to match actual </w:t>
              </w:r>
              <w:proofErr w:type="spellStart"/>
              <w:r>
                <w:t>codelist</w:t>
              </w:r>
              <w:proofErr w:type="spellEnd"/>
              <w:r>
                <w:t xml:space="preserve"> values</w:t>
              </w:r>
            </w:ins>
          </w:p>
        </w:tc>
        <w:tc>
          <w:tcPr>
            <w:tcW w:w="0" w:type="auto"/>
            <w:tcPrChange w:id="43" w:author="PH" w:date="2024-11-27T09:52:00Z" w16du:dateUtc="2024-11-27T08:52:00Z">
              <w:tcPr>
                <w:tcW w:w="0" w:type="auto"/>
              </w:tcPr>
            </w:tcPrChange>
          </w:tcPr>
          <w:p w14:paraId="37EF0D87" w14:textId="46D97628" w:rsidR="0035027A" w:rsidRDefault="0035027A" w:rsidP="0005230D">
            <w:pPr>
              <w:cnfStyle w:val="000000000000" w:firstRow="0" w:lastRow="0" w:firstColumn="0" w:lastColumn="0" w:oddVBand="0" w:evenVBand="0" w:oddHBand="0" w:evenHBand="0" w:firstRowFirstColumn="0" w:firstRowLastColumn="0" w:lastRowFirstColumn="0" w:lastRowLastColumn="0"/>
            </w:pPr>
            <w:ins w:id="44" w:author="PH" w:date="2024-11-27T09:52:00Z" w16du:dateUtc="2024-11-27T08:52:00Z">
              <w:r>
                <w:t>Philip Helger, OpenPeppol OO</w:t>
              </w:r>
            </w:ins>
          </w:p>
        </w:tc>
      </w:tr>
    </w:tbl>
    <w:p w14:paraId="07312D57" w14:textId="77777777" w:rsidR="00840E57" w:rsidRPr="00A16654"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sidRPr="00A16654">
        <w:rPr>
          <w:rFonts w:cs="Arial"/>
        </w:rPr>
        <w:br w:type="page"/>
      </w:r>
      <w:r w:rsidR="00840E57" w:rsidRPr="00A16654">
        <w:rPr>
          <w:rFonts w:cs="Arial"/>
          <w:b/>
          <w:sz w:val="28"/>
          <w:szCs w:val="32"/>
        </w:rPr>
        <w:lastRenderedPageBreak/>
        <w:t>Statement of originality</w:t>
      </w:r>
    </w:p>
    <w:p w14:paraId="04A5084C"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4A3C0D19"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sidRPr="00A16654">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7CCF487A" w14:textId="77777777" w:rsidR="00840E57" w:rsidRPr="00A16654" w:rsidRDefault="00840E57" w:rsidP="00840E57">
      <w:pPr>
        <w:rPr>
          <w:rFonts w:cs="Arial"/>
        </w:rPr>
      </w:pPr>
    </w:p>
    <w:p w14:paraId="371C6CB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A16654">
        <w:rPr>
          <w:rFonts w:cs="Arial"/>
          <w:b/>
          <w:sz w:val="28"/>
          <w:szCs w:val="32"/>
        </w:rPr>
        <w:t>Statement of copyright</w:t>
      </w:r>
    </w:p>
    <w:p w14:paraId="5882FCF2"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pPr>
      <w:r w:rsidRPr="00A16654">
        <w:rPr>
          <w:noProof/>
          <w:lang w:eastAsia="de-DE"/>
        </w:rPr>
        <w:drawing>
          <wp:inline distT="0" distB="0" distL="0" distR="0" wp14:anchorId="0A39BB5A" wp14:editId="63D52AB5">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342EBBA9"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pPr>
    </w:p>
    <w:p w14:paraId="7FE223DF"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This deliverable is released under the terms of the Creative Commons Licence accessed through the following link: http://creativecommons.org/licenses/by-nc-nd/4.0/.</w:t>
      </w:r>
    </w:p>
    <w:p w14:paraId="21872E48"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p>
    <w:p w14:paraId="5A0734D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You are free to:</w:t>
      </w:r>
    </w:p>
    <w:p w14:paraId="61829D7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b/>
          <w:i/>
        </w:rPr>
        <w:t>Share</w:t>
      </w:r>
      <w:r w:rsidRPr="00A16654">
        <w:rPr>
          <w:i/>
        </w:rPr>
        <w:t xml:space="preserve"> — copy and redistribute the material in any medium or format.</w:t>
      </w:r>
    </w:p>
    <w:p w14:paraId="6ADF4F51"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 xml:space="preserve">The licensor cannot revoke these freedoms </w:t>
      </w:r>
      <w:proofErr w:type="gramStart"/>
      <w:r w:rsidRPr="00A16654">
        <w:rPr>
          <w:i/>
        </w:rPr>
        <w:t>as long as</w:t>
      </w:r>
      <w:proofErr w:type="gramEnd"/>
      <w:r w:rsidRPr="00A16654">
        <w:rPr>
          <w:i/>
        </w:rPr>
        <w:t xml:space="preserve"> you follow the license terms.</w:t>
      </w:r>
    </w:p>
    <w:p w14:paraId="13F2D103" w14:textId="77777777" w:rsidR="00E91975" w:rsidRPr="00A16654" w:rsidRDefault="00E91975" w:rsidP="00E15FB4">
      <w:pPr>
        <w:pStyle w:val="berschrift1"/>
        <w:numPr>
          <w:ilvl w:val="0"/>
          <w:numId w:val="0"/>
        </w:numPr>
      </w:pPr>
      <w:bookmarkStart w:id="45" w:name="_Toc183468259"/>
      <w:r w:rsidRPr="00A16654">
        <w:lastRenderedPageBreak/>
        <w:t>Contributors</w:t>
      </w:r>
      <w:bookmarkEnd w:id="0"/>
      <w:bookmarkEnd w:id="45"/>
    </w:p>
    <w:p w14:paraId="654919DC" w14:textId="77777777" w:rsidR="00E91975" w:rsidRPr="00A16654" w:rsidRDefault="00E91975" w:rsidP="006804C3">
      <w:pPr>
        <w:rPr>
          <w:rFonts w:cs="Arial"/>
          <w:b/>
        </w:rPr>
      </w:pPr>
      <w:r w:rsidRPr="00A16654">
        <w:rPr>
          <w:rFonts w:cs="Arial"/>
          <w:b/>
        </w:rPr>
        <w:t>Organisations</w:t>
      </w:r>
    </w:p>
    <w:p w14:paraId="4071E87C" w14:textId="025C7DD1" w:rsidR="00E91975" w:rsidRPr="00A16654" w:rsidRDefault="00E91975" w:rsidP="00514984">
      <w:r w:rsidRPr="00A16654">
        <w:t>DIFI (</w:t>
      </w:r>
      <w:proofErr w:type="spellStart"/>
      <w:r w:rsidRPr="00A16654">
        <w:t>Direktoratet</w:t>
      </w:r>
      <w:proofErr w:type="spellEnd"/>
      <w:r w:rsidRPr="00A16654">
        <w:t xml:space="preserve"> for </w:t>
      </w:r>
      <w:proofErr w:type="spellStart"/>
      <w:r w:rsidRPr="00A16654">
        <w:t>forvaltning</w:t>
      </w:r>
      <w:proofErr w:type="spellEnd"/>
      <w:r w:rsidRPr="00A16654">
        <w:t xml:space="preserve"> </w:t>
      </w:r>
      <w:proofErr w:type="spellStart"/>
      <w:r w:rsidRPr="00A16654">
        <w:t>og</w:t>
      </w:r>
      <w:proofErr w:type="spellEnd"/>
      <w:r w:rsidRPr="00A16654">
        <w:t xml:space="preserve"> IKT)</w:t>
      </w:r>
      <w:r w:rsidRPr="00A16654">
        <w:rPr>
          <w:rStyle w:val="Funotenzeichen"/>
        </w:rPr>
        <w:footnoteReference w:id="1"/>
      </w:r>
      <w:r w:rsidRPr="00A16654">
        <w:t xml:space="preserve">, Norway, </w:t>
      </w:r>
      <w:hyperlink r:id="rId11" w:history="1">
        <w:r w:rsidRPr="00A16654">
          <w:t>www.difi.no</w:t>
        </w:r>
      </w:hyperlink>
    </w:p>
    <w:p w14:paraId="6CF0B589" w14:textId="77777777" w:rsidR="008B7848" w:rsidRPr="00A16654" w:rsidRDefault="008B7848" w:rsidP="00514984">
      <w:r w:rsidRPr="00A16654">
        <w:t xml:space="preserve">NITA (IT- </w:t>
      </w:r>
      <w:proofErr w:type="spellStart"/>
      <w:r w:rsidRPr="00A16654">
        <w:t>og</w:t>
      </w:r>
      <w:proofErr w:type="spellEnd"/>
      <w:r w:rsidRPr="00A16654">
        <w:t xml:space="preserve"> </w:t>
      </w:r>
      <w:proofErr w:type="spellStart"/>
      <w:r w:rsidRPr="00A16654">
        <w:t>Telestyrelsen</w:t>
      </w:r>
      <w:proofErr w:type="spellEnd"/>
      <w:r w:rsidRPr="00A16654">
        <w:t>)</w:t>
      </w:r>
      <w:r w:rsidRPr="00A16654">
        <w:rPr>
          <w:rStyle w:val="Funotenzeichen"/>
        </w:rPr>
        <w:footnoteReference w:id="2"/>
      </w:r>
      <w:r w:rsidRPr="00A16654">
        <w:t>, Denmark, www.itst.dk</w:t>
      </w:r>
    </w:p>
    <w:p w14:paraId="69713676" w14:textId="77777777" w:rsidR="00E91975" w:rsidRPr="00312618" w:rsidRDefault="00E91975" w:rsidP="00514984">
      <w:pPr>
        <w:rPr>
          <w:rFonts w:cs="Arial"/>
          <w:lang w:val="de-AT"/>
        </w:rPr>
      </w:pPr>
      <w:r w:rsidRPr="00312618">
        <w:rPr>
          <w:rFonts w:cs="Arial"/>
          <w:lang w:val="de-AT"/>
        </w:rPr>
        <w:t>BRZ (Bundesrechenzentrum)</w:t>
      </w:r>
      <w:r w:rsidRPr="00A16654">
        <w:rPr>
          <w:rStyle w:val="Funotenzeichen"/>
        </w:rPr>
        <w:footnoteReference w:id="3"/>
      </w:r>
      <w:r w:rsidRPr="00312618">
        <w:rPr>
          <w:rFonts w:cs="Arial"/>
          <w:lang w:val="de-AT"/>
        </w:rPr>
        <w:t xml:space="preserve">, </w:t>
      </w:r>
      <w:r w:rsidRPr="00312618">
        <w:rPr>
          <w:lang w:val="de-AT"/>
        </w:rPr>
        <w:t>Austria, www.brz.gv.at</w:t>
      </w:r>
    </w:p>
    <w:p w14:paraId="37434A13" w14:textId="77777777" w:rsidR="00E91975" w:rsidRPr="00A16654" w:rsidRDefault="008B7848" w:rsidP="00514984">
      <w:proofErr w:type="spellStart"/>
      <w:r w:rsidRPr="00A16654">
        <w:t>Consip</w:t>
      </w:r>
      <w:proofErr w:type="spellEnd"/>
      <w:r w:rsidRPr="00A16654">
        <w:t>, Italy</w:t>
      </w:r>
    </w:p>
    <w:p w14:paraId="2B7D8263" w14:textId="3298DD42" w:rsidR="004B1AA0" w:rsidRPr="00A16654" w:rsidRDefault="009C5DE0" w:rsidP="0046134C">
      <w:r w:rsidRPr="00A16654">
        <w:t>OpenP</w:t>
      </w:r>
      <w:r w:rsidR="009C0274" w:rsidRPr="00A16654">
        <w:t>eppol</w:t>
      </w:r>
    </w:p>
    <w:p w14:paraId="08FFCE62" w14:textId="77777777" w:rsidR="00E91975" w:rsidRPr="00A16654" w:rsidRDefault="00E91975" w:rsidP="006804C3">
      <w:pPr>
        <w:rPr>
          <w:rFonts w:cs="Arial"/>
          <w:b/>
        </w:rPr>
      </w:pPr>
      <w:r w:rsidRPr="00A16654">
        <w:rPr>
          <w:rFonts w:cs="Arial"/>
          <w:b/>
        </w:rPr>
        <w:t>Persons</w:t>
      </w:r>
    </w:p>
    <w:p w14:paraId="589D44D7" w14:textId="77777777" w:rsidR="00C20D7E" w:rsidRPr="00A16654" w:rsidRDefault="00715029" w:rsidP="00715029">
      <w:proofErr w:type="spellStart"/>
      <w:r w:rsidRPr="00A16654">
        <w:t>Bergthór</w:t>
      </w:r>
      <w:proofErr w:type="spellEnd"/>
      <w:r w:rsidRPr="00A16654">
        <w:t xml:space="preserve"> Skúlason, NITA</w:t>
      </w:r>
    </w:p>
    <w:p w14:paraId="2466D1A3" w14:textId="77777777" w:rsidR="00C20D7E" w:rsidRPr="00A16654" w:rsidRDefault="00715029" w:rsidP="00715029">
      <w:r w:rsidRPr="00A16654">
        <w:t xml:space="preserve">Carl-Markus </w:t>
      </w:r>
      <w:proofErr w:type="spellStart"/>
      <w:r w:rsidRPr="00A16654">
        <w:t>Piswanger</w:t>
      </w:r>
      <w:proofErr w:type="spellEnd"/>
      <w:r w:rsidRPr="00A16654">
        <w:t>, BRZ</w:t>
      </w:r>
    </w:p>
    <w:p w14:paraId="1785126A" w14:textId="77777777" w:rsidR="00C20D7E" w:rsidRPr="00A16654" w:rsidRDefault="00C20D7E" w:rsidP="00715029">
      <w:r w:rsidRPr="00A16654">
        <w:t>Gert</w:t>
      </w:r>
      <w:r w:rsidR="00715029" w:rsidRPr="00A16654">
        <w:t xml:space="preserve"> Sylvest, NITA/Avanade (editor)</w:t>
      </w:r>
    </w:p>
    <w:p w14:paraId="672028D3" w14:textId="77777777" w:rsidR="00C20D7E" w:rsidRPr="00312618" w:rsidRDefault="00715029" w:rsidP="00715029">
      <w:pPr>
        <w:rPr>
          <w:lang w:val="de-AT"/>
        </w:rPr>
      </w:pPr>
      <w:r w:rsidRPr="00312618">
        <w:rPr>
          <w:lang w:val="de-AT"/>
        </w:rPr>
        <w:t>Jens Jakob Andersen, NITA</w:t>
      </w:r>
    </w:p>
    <w:p w14:paraId="57CB08F5" w14:textId="77777777" w:rsidR="00C20D7E" w:rsidRPr="00312618" w:rsidRDefault="00715029" w:rsidP="00715029">
      <w:pPr>
        <w:rPr>
          <w:lang w:val="de-AT"/>
        </w:rPr>
      </w:pPr>
      <w:r w:rsidRPr="00312618">
        <w:rPr>
          <w:lang w:val="de-AT"/>
        </w:rPr>
        <w:t>Joakim Recht, NITA/</w:t>
      </w:r>
      <w:proofErr w:type="spellStart"/>
      <w:r w:rsidRPr="00312618">
        <w:rPr>
          <w:lang w:val="de-AT"/>
        </w:rPr>
        <w:t>Trifork</w:t>
      </w:r>
      <w:proofErr w:type="spellEnd"/>
    </w:p>
    <w:p w14:paraId="232384D5" w14:textId="77777777" w:rsidR="00C20D7E" w:rsidRPr="00312618" w:rsidRDefault="00C20D7E" w:rsidP="00715029">
      <w:pPr>
        <w:rPr>
          <w:lang w:val="de-AT"/>
        </w:rPr>
      </w:pPr>
      <w:r w:rsidRPr="00312618">
        <w:rPr>
          <w:lang w:val="de-AT"/>
        </w:rPr>
        <w:t>K</w:t>
      </w:r>
      <w:r w:rsidR="00715029" w:rsidRPr="00312618">
        <w:rPr>
          <w:lang w:val="de-AT"/>
        </w:rPr>
        <w:t>enneth Bengtsson, NITA/Alfa1lab</w:t>
      </w:r>
    </w:p>
    <w:p w14:paraId="24ABB373" w14:textId="77777777" w:rsidR="00C20D7E" w:rsidRPr="00312618" w:rsidRDefault="00715029" w:rsidP="00715029">
      <w:pPr>
        <w:rPr>
          <w:lang w:val="de-AT"/>
        </w:rPr>
      </w:pPr>
      <w:r w:rsidRPr="00312618">
        <w:rPr>
          <w:lang w:val="de-AT"/>
        </w:rPr>
        <w:t xml:space="preserve">Klaus </w:t>
      </w:r>
      <w:proofErr w:type="spellStart"/>
      <w:r w:rsidRPr="00312618">
        <w:rPr>
          <w:lang w:val="de-AT"/>
        </w:rPr>
        <w:t>Vilstrup</w:t>
      </w:r>
      <w:proofErr w:type="spellEnd"/>
      <w:r w:rsidRPr="00312618">
        <w:rPr>
          <w:lang w:val="de-AT"/>
        </w:rPr>
        <w:t xml:space="preserve"> Pedersen, DIFI</w:t>
      </w:r>
    </w:p>
    <w:p w14:paraId="6A1014F9" w14:textId="77777777" w:rsidR="00C20D7E" w:rsidRPr="00A16654" w:rsidRDefault="00715029" w:rsidP="00715029">
      <w:r w:rsidRPr="00A16654">
        <w:t>Mike Edwards, NITA/IBM</w:t>
      </w:r>
    </w:p>
    <w:p w14:paraId="06017844" w14:textId="77777777" w:rsidR="00C20D7E" w:rsidRPr="00A16654" w:rsidRDefault="00715029" w:rsidP="00715029">
      <w:r w:rsidRPr="00A16654">
        <w:t>Mikkel Hippe Brun, NITA</w:t>
      </w:r>
    </w:p>
    <w:p w14:paraId="016F7A16" w14:textId="77777777" w:rsidR="00C20D7E" w:rsidRPr="00A16654" w:rsidRDefault="00715029" w:rsidP="00715029">
      <w:r w:rsidRPr="00A16654">
        <w:t>Paul Fremantle, NITA/WSO2</w:t>
      </w:r>
    </w:p>
    <w:p w14:paraId="2CAB4601" w14:textId="1C9781F5" w:rsidR="00C20D7E" w:rsidRPr="00A16654" w:rsidRDefault="00654CFB" w:rsidP="00715029">
      <w:r w:rsidRPr="00A16654">
        <w:t>Philip Helger, BRZ/Open</w:t>
      </w:r>
      <w:r w:rsidR="009C0274" w:rsidRPr="00A16654">
        <w:t>Peppol</w:t>
      </w:r>
      <w:r w:rsidRPr="00A16654">
        <w:t xml:space="preserve"> OO</w:t>
      </w:r>
    </w:p>
    <w:p w14:paraId="41A96E0E" w14:textId="77777777" w:rsidR="00C20D7E" w:rsidRPr="00A16654" w:rsidRDefault="00C20D7E" w:rsidP="00715029">
      <w:r w:rsidRPr="00A16654">
        <w:t>Thomas Gundel, NITA/IT Crew</w:t>
      </w:r>
    </w:p>
    <w:p w14:paraId="1BEFDE53" w14:textId="77777777" w:rsidR="00E91975" w:rsidRPr="00A16654" w:rsidRDefault="00E91975" w:rsidP="00514984">
      <w:pPr>
        <w:rPr>
          <w:rFonts w:cs="Arial"/>
        </w:rPr>
      </w:pPr>
      <w:r w:rsidRPr="00A16654">
        <w:rPr>
          <w:rFonts w:cs="Arial"/>
        </w:rPr>
        <w:br w:type="page"/>
      </w:r>
      <w:bookmarkStart w:id="46" w:name="_Toc205026843"/>
      <w:bookmarkStart w:id="47" w:name="_Toc205089457"/>
      <w:bookmarkStart w:id="48" w:name="_Toc224898987"/>
    </w:p>
    <w:p w14:paraId="5C30E008" w14:textId="77777777" w:rsidR="00A56BD2" w:rsidRPr="00A16654" w:rsidRDefault="00914720" w:rsidP="00E15FB4">
      <w:pPr>
        <w:pStyle w:val="berschrift1"/>
        <w:numPr>
          <w:ilvl w:val="0"/>
          <w:numId w:val="0"/>
        </w:numPr>
        <w:rPr>
          <w:rStyle w:val="Fett"/>
          <w:b/>
        </w:rPr>
      </w:pPr>
      <w:bookmarkStart w:id="49" w:name="_Toc183468260"/>
      <w:bookmarkEnd w:id="46"/>
      <w:bookmarkEnd w:id="47"/>
      <w:bookmarkEnd w:id="48"/>
      <w:r w:rsidRPr="00A16654">
        <w:rPr>
          <w:rStyle w:val="Fett"/>
          <w:b/>
        </w:rPr>
        <w:lastRenderedPageBreak/>
        <w:t>Table of contents</w:t>
      </w:r>
      <w:bookmarkEnd w:id="49"/>
    </w:p>
    <w:p w14:paraId="7DDBAF21" w14:textId="3422638C" w:rsidR="00F4492B" w:rsidRDefault="008D4382">
      <w:pPr>
        <w:pStyle w:val="Verzeichnis1"/>
        <w:rPr>
          <w:ins w:id="50" w:author="PH" w:date="2024-11-25T23:04:00Z" w16du:dateUtc="2024-11-25T22:04:00Z"/>
          <w:rFonts w:asciiTheme="minorHAnsi" w:eastAsiaTheme="minorEastAsia" w:hAnsiTheme="minorHAnsi" w:cstheme="minorBidi"/>
          <w:kern w:val="2"/>
          <w:szCs w:val="24"/>
          <w:lang w:eastAsia="en-GB"/>
          <w14:ligatures w14:val="standardContextual"/>
        </w:rPr>
      </w:pPr>
      <w:r w:rsidRPr="00A16654">
        <w:fldChar w:fldCharType="begin"/>
      </w:r>
      <w:r w:rsidR="002142B2" w:rsidRPr="00A16654">
        <w:instrText xml:space="preserve"> TOC \o "1-4" \h \z \u </w:instrText>
      </w:r>
      <w:r w:rsidRPr="00A16654">
        <w:fldChar w:fldCharType="separate"/>
      </w:r>
      <w:ins w:id="51" w:author="PH" w:date="2024-11-25T23:04:00Z" w16du:dateUtc="2024-11-25T22:04:00Z">
        <w:r w:rsidR="00F4492B" w:rsidRPr="00BC771B">
          <w:rPr>
            <w:rStyle w:val="Hyperlink"/>
          </w:rPr>
          <w:fldChar w:fldCharType="begin"/>
        </w:r>
        <w:r w:rsidR="00F4492B" w:rsidRPr="00BC771B">
          <w:rPr>
            <w:rStyle w:val="Hyperlink"/>
          </w:rPr>
          <w:instrText xml:space="preserve"> </w:instrText>
        </w:r>
        <w:r w:rsidR="00F4492B">
          <w:instrText>HYPERLINK \l "_Toc183468259"</w:instrText>
        </w:r>
        <w:r w:rsidR="00F4492B" w:rsidRPr="00BC771B">
          <w:rPr>
            <w:rStyle w:val="Hyperlink"/>
          </w:rPr>
          <w:instrText xml:space="preserve"> </w:instrText>
        </w:r>
        <w:r w:rsidR="00F4492B" w:rsidRPr="00BC771B">
          <w:rPr>
            <w:rStyle w:val="Hyperlink"/>
          </w:rPr>
        </w:r>
        <w:r w:rsidR="00F4492B" w:rsidRPr="00BC771B">
          <w:rPr>
            <w:rStyle w:val="Hyperlink"/>
          </w:rPr>
          <w:fldChar w:fldCharType="separate"/>
        </w:r>
        <w:r w:rsidR="00F4492B" w:rsidRPr="00BC771B">
          <w:rPr>
            <w:rStyle w:val="Hyperlink"/>
          </w:rPr>
          <w:t>Contributors</w:t>
        </w:r>
        <w:r w:rsidR="00F4492B">
          <w:rPr>
            <w:webHidden/>
          </w:rPr>
          <w:tab/>
        </w:r>
        <w:r w:rsidR="00F4492B">
          <w:rPr>
            <w:webHidden/>
          </w:rPr>
          <w:fldChar w:fldCharType="begin"/>
        </w:r>
        <w:r w:rsidR="00F4492B">
          <w:rPr>
            <w:webHidden/>
          </w:rPr>
          <w:instrText xml:space="preserve"> PAGEREF _Toc183468259 \h </w:instrText>
        </w:r>
      </w:ins>
      <w:r w:rsidR="00F4492B">
        <w:rPr>
          <w:webHidden/>
        </w:rPr>
      </w:r>
      <w:r w:rsidR="00F4492B">
        <w:rPr>
          <w:webHidden/>
        </w:rPr>
        <w:fldChar w:fldCharType="separate"/>
      </w:r>
      <w:ins w:id="52" w:author="PH" w:date="2024-11-25T23:04:00Z" w16du:dateUtc="2024-11-25T22:04:00Z">
        <w:r w:rsidR="00F4492B">
          <w:rPr>
            <w:webHidden/>
          </w:rPr>
          <w:t>4</w:t>
        </w:r>
        <w:r w:rsidR="00F4492B">
          <w:rPr>
            <w:webHidden/>
          </w:rPr>
          <w:fldChar w:fldCharType="end"/>
        </w:r>
        <w:r w:rsidR="00F4492B" w:rsidRPr="00BC771B">
          <w:rPr>
            <w:rStyle w:val="Hyperlink"/>
          </w:rPr>
          <w:fldChar w:fldCharType="end"/>
        </w:r>
      </w:ins>
    </w:p>
    <w:p w14:paraId="6FDA6F3C" w14:textId="047AA37A" w:rsidR="00F4492B" w:rsidRDefault="00F4492B">
      <w:pPr>
        <w:pStyle w:val="Verzeichnis1"/>
        <w:rPr>
          <w:ins w:id="53" w:author="PH" w:date="2024-11-25T23:04:00Z" w16du:dateUtc="2024-11-25T22:04:00Z"/>
          <w:rFonts w:asciiTheme="minorHAnsi" w:eastAsiaTheme="minorEastAsia" w:hAnsiTheme="minorHAnsi" w:cstheme="minorBidi"/>
          <w:kern w:val="2"/>
          <w:szCs w:val="24"/>
          <w:lang w:eastAsia="en-GB"/>
          <w14:ligatures w14:val="standardContextual"/>
        </w:rPr>
      </w:pPr>
      <w:ins w:id="54" w:author="PH" w:date="2024-11-25T23:04:00Z" w16du:dateUtc="2024-11-25T22:04:00Z">
        <w:r w:rsidRPr="00BC771B">
          <w:rPr>
            <w:rStyle w:val="Hyperlink"/>
          </w:rPr>
          <w:fldChar w:fldCharType="begin"/>
        </w:r>
        <w:r w:rsidRPr="00BC771B">
          <w:rPr>
            <w:rStyle w:val="Hyperlink"/>
          </w:rPr>
          <w:instrText xml:space="preserve"> </w:instrText>
        </w:r>
        <w:r>
          <w:instrText>HYPERLINK \l "_Toc183468260"</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Table of contents</w:t>
        </w:r>
        <w:r>
          <w:rPr>
            <w:webHidden/>
          </w:rPr>
          <w:tab/>
        </w:r>
        <w:r>
          <w:rPr>
            <w:webHidden/>
          </w:rPr>
          <w:fldChar w:fldCharType="begin"/>
        </w:r>
        <w:r>
          <w:rPr>
            <w:webHidden/>
          </w:rPr>
          <w:instrText xml:space="preserve"> PAGEREF _Toc183468260 \h </w:instrText>
        </w:r>
      </w:ins>
      <w:r>
        <w:rPr>
          <w:webHidden/>
        </w:rPr>
      </w:r>
      <w:r>
        <w:rPr>
          <w:webHidden/>
        </w:rPr>
        <w:fldChar w:fldCharType="separate"/>
      </w:r>
      <w:ins w:id="55" w:author="PH" w:date="2024-11-25T23:04:00Z" w16du:dateUtc="2024-11-25T22:04:00Z">
        <w:r>
          <w:rPr>
            <w:webHidden/>
          </w:rPr>
          <w:t>5</w:t>
        </w:r>
        <w:r>
          <w:rPr>
            <w:webHidden/>
          </w:rPr>
          <w:fldChar w:fldCharType="end"/>
        </w:r>
        <w:r w:rsidRPr="00BC771B">
          <w:rPr>
            <w:rStyle w:val="Hyperlink"/>
          </w:rPr>
          <w:fldChar w:fldCharType="end"/>
        </w:r>
      </w:ins>
    </w:p>
    <w:p w14:paraId="29EA4084" w14:textId="17757E61" w:rsidR="00F4492B" w:rsidRDefault="00F4492B">
      <w:pPr>
        <w:pStyle w:val="Verzeichnis1"/>
        <w:rPr>
          <w:ins w:id="56" w:author="PH" w:date="2024-11-25T23:04:00Z" w16du:dateUtc="2024-11-25T22:04:00Z"/>
          <w:rFonts w:asciiTheme="minorHAnsi" w:eastAsiaTheme="minorEastAsia" w:hAnsiTheme="minorHAnsi" w:cstheme="minorBidi"/>
          <w:kern w:val="2"/>
          <w:szCs w:val="24"/>
          <w:lang w:eastAsia="en-GB"/>
          <w14:ligatures w14:val="standardContextual"/>
        </w:rPr>
      </w:pPr>
      <w:ins w:id="57" w:author="PH" w:date="2024-11-25T23:04:00Z" w16du:dateUtc="2024-11-25T22:04:00Z">
        <w:r w:rsidRPr="00BC771B">
          <w:rPr>
            <w:rStyle w:val="Hyperlink"/>
          </w:rPr>
          <w:fldChar w:fldCharType="begin"/>
        </w:r>
        <w:r w:rsidRPr="00BC771B">
          <w:rPr>
            <w:rStyle w:val="Hyperlink"/>
          </w:rPr>
          <w:instrText xml:space="preserve"> </w:instrText>
        </w:r>
        <w:r>
          <w:instrText>HYPERLINK \l "_Toc183468261"</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1</w:t>
        </w:r>
        <w:r>
          <w:rPr>
            <w:rFonts w:asciiTheme="minorHAnsi" w:eastAsiaTheme="minorEastAsia" w:hAnsiTheme="minorHAnsi" w:cstheme="minorBidi"/>
            <w:kern w:val="2"/>
            <w:szCs w:val="24"/>
            <w:lang w:eastAsia="en-GB"/>
            <w14:ligatures w14:val="standardContextual"/>
          </w:rPr>
          <w:tab/>
        </w:r>
        <w:r w:rsidRPr="00BC771B">
          <w:rPr>
            <w:rStyle w:val="Hyperlink"/>
          </w:rPr>
          <w:t>Introduction</w:t>
        </w:r>
        <w:r>
          <w:rPr>
            <w:webHidden/>
          </w:rPr>
          <w:tab/>
        </w:r>
        <w:r>
          <w:rPr>
            <w:webHidden/>
          </w:rPr>
          <w:fldChar w:fldCharType="begin"/>
        </w:r>
        <w:r>
          <w:rPr>
            <w:webHidden/>
          </w:rPr>
          <w:instrText xml:space="preserve"> PAGEREF _Toc183468261 \h </w:instrText>
        </w:r>
      </w:ins>
      <w:r>
        <w:rPr>
          <w:webHidden/>
        </w:rPr>
      </w:r>
      <w:r>
        <w:rPr>
          <w:webHidden/>
        </w:rPr>
        <w:fldChar w:fldCharType="separate"/>
      </w:r>
      <w:ins w:id="58" w:author="PH" w:date="2024-11-25T23:04:00Z" w16du:dateUtc="2024-11-25T22:04:00Z">
        <w:r>
          <w:rPr>
            <w:webHidden/>
          </w:rPr>
          <w:t>6</w:t>
        </w:r>
        <w:r>
          <w:rPr>
            <w:webHidden/>
          </w:rPr>
          <w:fldChar w:fldCharType="end"/>
        </w:r>
        <w:r w:rsidRPr="00BC771B">
          <w:rPr>
            <w:rStyle w:val="Hyperlink"/>
          </w:rPr>
          <w:fldChar w:fldCharType="end"/>
        </w:r>
      </w:ins>
    </w:p>
    <w:p w14:paraId="1AB9DB33" w14:textId="1D0CBCAE" w:rsidR="00F4492B" w:rsidRDefault="00F4492B">
      <w:pPr>
        <w:pStyle w:val="Verzeichnis2"/>
        <w:rPr>
          <w:ins w:id="59" w:author="PH" w:date="2024-11-25T23:04:00Z" w16du:dateUtc="2024-11-25T22:04:00Z"/>
          <w:rFonts w:asciiTheme="minorHAnsi" w:eastAsiaTheme="minorEastAsia" w:hAnsiTheme="minorHAnsi" w:cstheme="minorBidi"/>
          <w:kern w:val="2"/>
          <w:sz w:val="24"/>
          <w:szCs w:val="24"/>
          <w:lang w:eastAsia="en-GB"/>
          <w14:ligatures w14:val="standardContextual"/>
        </w:rPr>
      </w:pPr>
      <w:ins w:id="60" w:author="PH" w:date="2024-11-25T23:04:00Z" w16du:dateUtc="2024-11-25T22:04:00Z">
        <w:r w:rsidRPr="00BC771B">
          <w:rPr>
            <w:rStyle w:val="Hyperlink"/>
          </w:rPr>
          <w:fldChar w:fldCharType="begin"/>
        </w:r>
        <w:r w:rsidRPr="00BC771B">
          <w:rPr>
            <w:rStyle w:val="Hyperlink"/>
          </w:rPr>
          <w:instrText xml:space="preserve"> </w:instrText>
        </w:r>
        <w:r>
          <w:instrText>HYPERLINK \l "_Toc183468262"</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1.1</w:t>
        </w:r>
        <w:r>
          <w:rPr>
            <w:rFonts w:asciiTheme="minorHAnsi" w:eastAsiaTheme="minorEastAsia" w:hAnsiTheme="minorHAnsi" w:cstheme="minorBidi"/>
            <w:kern w:val="2"/>
            <w:sz w:val="24"/>
            <w:szCs w:val="24"/>
            <w:lang w:eastAsia="en-GB"/>
            <w14:ligatures w14:val="standardContextual"/>
          </w:rPr>
          <w:tab/>
        </w:r>
        <w:r w:rsidRPr="00BC771B">
          <w:rPr>
            <w:rStyle w:val="Hyperlink"/>
          </w:rPr>
          <w:t>Objective</w:t>
        </w:r>
        <w:r>
          <w:rPr>
            <w:webHidden/>
          </w:rPr>
          <w:tab/>
        </w:r>
        <w:r>
          <w:rPr>
            <w:webHidden/>
          </w:rPr>
          <w:fldChar w:fldCharType="begin"/>
        </w:r>
        <w:r>
          <w:rPr>
            <w:webHidden/>
          </w:rPr>
          <w:instrText xml:space="preserve"> PAGEREF _Toc183468262 \h </w:instrText>
        </w:r>
      </w:ins>
      <w:r>
        <w:rPr>
          <w:webHidden/>
        </w:rPr>
      </w:r>
      <w:r>
        <w:rPr>
          <w:webHidden/>
        </w:rPr>
        <w:fldChar w:fldCharType="separate"/>
      </w:r>
      <w:ins w:id="61" w:author="PH" w:date="2024-11-25T23:04:00Z" w16du:dateUtc="2024-11-25T22:04:00Z">
        <w:r>
          <w:rPr>
            <w:webHidden/>
          </w:rPr>
          <w:t>6</w:t>
        </w:r>
        <w:r>
          <w:rPr>
            <w:webHidden/>
          </w:rPr>
          <w:fldChar w:fldCharType="end"/>
        </w:r>
        <w:r w:rsidRPr="00BC771B">
          <w:rPr>
            <w:rStyle w:val="Hyperlink"/>
          </w:rPr>
          <w:fldChar w:fldCharType="end"/>
        </w:r>
      </w:ins>
    </w:p>
    <w:p w14:paraId="671B05CC" w14:textId="1FD23B94" w:rsidR="00F4492B" w:rsidRDefault="00F4492B">
      <w:pPr>
        <w:pStyle w:val="Verzeichnis2"/>
        <w:rPr>
          <w:ins w:id="62" w:author="PH" w:date="2024-11-25T23:04:00Z" w16du:dateUtc="2024-11-25T22:04:00Z"/>
          <w:rFonts w:asciiTheme="minorHAnsi" w:eastAsiaTheme="minorEastAsia" w:hAnsiTheme="minorHAnsi" w:cstheme="minorBidi"/>
          <w:kern w:val="2"/>
          <w:sz w:val="24"/>
          <w:szCs w:val="24"/>
          <w:lang w:eastAsia="en-GB"/>
          <w14:ligatures w14:val="standardContextual"/>
        </w:rPr>
      </w:pPr>
      <w:ins w:id="63" w:author="PH" w:date="2024-11-25T23:04:00Z" w16du:dateUtc="2024-11-25T22:04:00Z">
        <w:r w:rsidRPr="00BC771B">
          <w:rPr>
            <w:rStyle w:val="Hyperlink"/>
          </w:rPr>
          <w:fldChar w:fldCharType="begin"/>
        </w:r>
        <w:r w:rsidRPr="00BC771B">
          <w:rPr>
            <w:rStyle w:val="Hyperlink"/>
          </w:rPr>
          <w:instrText xml:space="preserve"> </w:instrText>
        </w:r>
        <w:r>
          <w:instrText>HYPERLINK \l "_Toc183468263"</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1.2</w:t>
        </w:r>
        <w:r>
          <w:rPr>
            <w:rFonts w:asciiTheme="minorHAnsi" w:eastAsiaTheme="minorEastAsia" w:hAnsiTheme="minorHAnsi" w:cstheme="minorBidi"/>
            <w:kern w:val="2"/>
            <w:sz w:val="24"/>
            <w:szCs w:val="24"/>
            <w:lang w:eastAsia="en-GB"/>
            <w14:ligatures w14:val="standardContextual"/>
          </w:rPr>
          <w:tab/>
        </w:r>
        <w:r w:rsidRPr="00BC771B">
          <w:rPr>
            <w:rStyle w:val="Hyperlink"/>
          </w:rPr>
          <w:t>Scope</w:t>
        </w:r>
        <w:r>
          <w:rPr>
            <w:webHidden/>
          </w:rPr>
          <w:tab/>
        </w:r>
        <w:r>
          <w:rPr>
            <w:webHidden/>
          </w:rPr>
          <w:fldChar w:fldCharType="begin"/>
        </w:r>
        <w:r>
          <w:rPr>
            <w:webHidden/>
          </w:rPr>
          <w:instrText xml:space="preserve"> PAGEREF _Toc183468263 \h </w:instrText>
        </w:r>
      </w:ins>
      <w:r>
        <w:rPr>
          <w:webHidden/>
        </w:rPr>
      </w:r>
      <w:r>
        <w:rPr>
          <w:webHidden/>
        </w:rPr>
        <w:fldChar w:fldCharType="separate"/>
      </w:r>
      <w:ins w:id="64" w:author="PH" w:date="2024-11-25T23:04:00Z" w16du:dateUtc="2024-11-25T22:04:00Z">
        <w:r>
          <w:rPr>
            <w:webHidden/>
          </w:rPr>
          <w:t>6</w:t>
        </w:r>
        <w:r>
          <w:rPr>
            <w:webHidden/>
          </w:rPr>
          <w:fldChar w:fldCharType="end"/>
        </w:r>
        <w:r w:rsidRPr="00BC771B">
          <w:rPr>
            <w:rStyle w:val="Hyperlink"/>
          </w:rPr>
          <w:fldChar w:fldCharType="end"/>
        </w:r>
      </w:ins>
    </w:p>
    <w:p w14:paraId="12BA4DE3" w14:textId="36F63B06" w:rsidR="00F4492B" w:rsidRDefault="00F4492B">
      <w:pPr>
        <w:pStyle w:val="Verzeichnis2"/>
        <w:rPr>
          <w:ins w:id="65" w:author="PH" w:date="2024-11-25T23:04:00Z" w16du:dateUtc="2024-11-25T22:04:00Z"/>
          <w:rFonts w:asciiTheme="minorHAnsi" w:eastAsiaTheme="minorEastAsia" w:hAnsiTheme="minorHAnsi" w:cstheme="minorBidi"/>
          <w:kern w:val="2"/>
          <w:sz w:val="24"/>
          <w:szCs w:val="24"/>
          <w:lang w:eastAsia="en-GB"/>
          <w14:ligatures w14:val="standardContextual"/>
        </w:rPr>
      </w:pPr>
      <w:ins w:id="66" w:author="PH" w:date="2024-11-25T23:04:00Z" w16du:dateUtc="2024-11-25T22:04:00Z">
        <w:r w:rsidRPr="00BC771B">
          <w:rPr>
            <w:rStyle w:val="Hyperlink"/>
          </w:rPr>
          <w:fldChar w:fldCharType="begin"/>
        </w:r>
        <w:r w:rsidRPr="00BC771B">
          <w:rPr>
            <w:rStyle w:val="Hyperlink"/>
          </w:rPr>
          <w:instrText xml:space="preserve"> </w:instrText>
        </w:r>
        <w:r>
          <w:instrText>HYPERLINK \l "_Toc183468264"</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1.3</w:t>
        </w:r>
        <w:r>
          <w:rPr>
            <w:rFonts w:asciiTheme="minorHAnsi" w:eastAsiaTheme="minorEastAsia" w:hAnsiTheme="minorHAnsi" w:cstheme="minorBidi"/>
            <w:kern w:val="2"/>
            <w:sz w:val="24"/>
            <w:szCs w:val="24"/>
            <w:lang w:eastAsia="en-GB"/>
            <w14:ligatures w14:val="standardContextual"/>
          </w:rPr>
          <w:tab/>
        </w:r>
        <w:r w:rsidRPr="00BC771B">
          <w:rPr>
            <w:rStyle w:val="Hyperlink"/>
          </w:rPr>
          <w:t>Goals and non-goals</w:t>
        </w:r>
        <w:r>
          <w:rPr>
            <w:webHidden/>
          </w:rPr>
          <w:tab/>
        </w:r>
        <w:r>
          <w:rPr>
            <w:webHidden/>
          </w:rPr>
          <w:fldChar w:fldCharType="begin"/>
        </w:r>
        <w:r>
          <w:rPr>
            <w:webHidden/>
          </w:rPr>
          <w:instrText xml:space="preserve"> PAGEREF _Toc183468264 \h </w:instrText>
        </w:r>
      </w:ins>
      <w:r>
        <w:rPr>
          <w:webHidden/>
        </w:rPr>
      </w:r>
      <w:r>
        <w:rPr>
          <w:webHidden/>
        </w:rPr>
        <w:fldChar w:fldCharType="separate"/>
      </w:r>
      <w:ins w:id="67" w:author="PH" w:date="2024-11-25T23:04:00Z" w16du:dateUtc="2024-11-25T22:04:00Z">
        <w:r>
          <w:rPr>
            <w:webHidden/>
          </w:rPr>
          <w:t>6</w:t>
        </w:r>
        <w:r>
          <w:rPr>
            <w:webHidden/>
          </w:rPr>
          <w:fldChar w:fldCharType="end"/>
        </w:r>
        <w:r w:rsidRPr="00BC771B">
          <w:rPr>
            <w:rStyle w:val="Hyperlink"/>
          </w:rPr>
          <w:fldChar w:fldCharType="end"/>
        </w:r>
      </w:ins>
    </w:p>
    <w:p w14:paraId="104AAABA" w14:textId="060F7103" w:rsidR="00F4492B" w:rsidRDefault="00F4492B">
      <w:pPr>
        <w:pStyle w:val="Verzeichnis2"/>
        <w:rPr>
          <w:ins w:id="68" w:author="PH" w:date="2024-11-25T23:04:00Z" w16du:dateUtc="2024-11-25T22:04:00Z"/>
          <w:rFonts w:asciiTheme="minorHAnsi" w:eastAsiaTheme="minorEastAsia" w:hAnsiTheme="minorHAnsi" w:cstheme="minorBidi"/>
          <w:kern w:val="2"/>
          <w:sz w:val="24"/>
          <w:szCs w:val="24"/>
          <w:lang w:eastAsia="en-GB"/>
          <w14:ligatures w14:val="standardContextual"/>
        </w:rPr>
      </w:pPr>
      <w:ins w:id="69" w:author="PH" w:date="2024-11-25T23:04:00Z" w16du:dateUtc="2024-11-25T22:04:00Z">
        <w:r w:rsidRPr="00BC771B">
          <w:rPr>
            <w:rStyle w:val="Hyperlink"/>
          </w:rPr>
          <w:fldChar w:fldCharType="begin"/>
        </w:r>
        <w:r w:rsidRPr="00BC771B">
          <w:rPr>
            <w:rStyle w:val="Hyperlink"/>
          </w:rPr>
          <w:instrText xml:space="preserve"> </w:instrText>
        </w:r>
        <w:r>
          <w:instrText>HYPERLINK \l "_Toc183468265"</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1.4</w:t>
        </w:r>
        <w:r>
          <w:rPr>
            <w:rFonts w:asciiTheme="minorHAnsi" w:eastAsiaTheme="minorEastAsia" w:hAnsiTheme="minorHAnsi" w:cstheme="minorBidi"/>
            <w:kern w:val="2"/>
            <w:sz w:val="24"/>
            <w:szCs w:val="24"/>
            <w:lang w:eastAsia="en-GB"/>
            <w14:ligatures w14:val="standardContextual"/>
          </w:rPr>
          <w:tab/>
        </w:r>
        <w:r w:rsidRPr="00BC771B">
          <w:rPr>
            <w:rStyle w:val="Hyperlink"/>
          </w:rPr>
          <w:t>Terminology</w:t>
        </w:r>
        <w:r>
          <w:rPr>
            <w:webHidden/>
          </w:rPr>
          <w:tab/>
        </w:r>
        <w:r>
          <w:rPr>
            <w:webHidden/>
          </w:rPr>
          <w:fldChar w:fldCharType="begin"/>
        </w:r>
        <w:r>
          <w:rPr>
            <w:webHidden/>
          </w:rPr>
          <w:instrText xml:space="preserve"> PAGEREF _Toc183468265 \h </w:instrText>
        </w:r>
      </w:ins>
      <w:r>
        <w:rPr>
          <w:webHidden/>
        </w:rPr>
      </w:r>
      <w:r>
        <w:rPr>
          <w:webHidden/>
        </w:rPr>
        <w:fldChar w:fldCharType="separate"/>
      </w:r>
      <w:ins w:id="70" w:author="PH" w:date="2024-11-25T23:04:00Z" w16du:dateUtc="2024-11-25T22:04:00Z">
        <w:r>
          <w:rPr>
            <w:webHidden/>
          </w:rPr>
          <w:t>6</w:t>
        </w:r>
        <w:r>
          <w:rPr>
            <w:webHidden/>
          </w:rPr>
          <w:fldChar w:fldCharType="end"/>
        </w:r>
        <w:r w:rsidRPr="00BC771B">
          <w:rPr>
            <w:rStyle w:val="Hyperlink"/>
          </w:rPr>
          <w:fldChar w:fldCharType="end"/>
        </w:r>
      </w:ins>
    </w:p>
    <w:p w14:paraId="1B8449F6" w14:textId="56B324A9" w:rsidR="00F4492B" w:rsidRDefault="00F4492B">
      <w:pPr>
        <w:pStyle w:val="Verzeichnis3"/>
        <w:rPr>
          <w:ins w:id="71" w:author="PH" w:date="2024-11-25T23:04:00Z" w16du:dateUtc="2024-11-25T22:04:00Z"/>
          <w:rFonts w:asciiTheme="minorHAnsi" w:eastAsiaTheme="minorEastAsia" w:hAnsiTheme="minorHAnsi" w:cstheme="minorBidi"/>
          <w:kern w:val="2"/>
          <w:sz w:val="24"/>
          <w:szCs w:val="24"/>
          <w:lang w:eastAsia="en-GB"/>
          <w14:ligatures w14:val="standardContextual"/>
        </w:rPr>
      </w:pPr>
      <w:ins w:id="72" w:author="PH" w:date="2024-11-25T23:04:00Z" w16du:dateUtc="2024-11-25T22:04:00Z">
        <w:r w:rsidRPr="00BC771B">
          <w:rPr>
            <w:rStyle w:val="Hyperlink"/>
          </w:rPr>
          <w:fldChar w:fldCharType="begin"/>
        </w:r>
        <w:r w:rsidRPr="00BC771B">
          <w:rPr>
            <w:rStyle w:val="Hyperlink"/>
          </w:rPr>
          <w:instrText xml:space="preserve"> </w:instrText>
        </w:r>
        <w:r>
          <w:instrText>HYPERLINK \l "_Toc183468266"</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lang w:eastAsia="it-IT"/>
          </w:rPr>
          <w:t>1.4.1</w:t>
        </w:r>
        <w:r>
          <w:rPr>
            <w:rFonts w:asciiTheme="minorHAnsi" w:eastAsiaTheme="minorEastAsia" w:hAnsiTheme="minorHAnsi" w:cstheme="minorBidi"/>
            <w:kern w:val="2"/>
            <w:sz w:val="24"/>
            <w:szCs w:val="24"/>
            <w:lang w:eastAsia="en-GB"/>
            <w14:ligatures w14:val="standardContextual"/>
          </w:rPr>
          <w:tab/>
        </w:r>
        <w:r w:rsidRPr="00BC771B">
          <w:rPr>
            <w:rStyle w:val="Hyperlink"/>
            <w:lang w:eastAsia="it-IT"/>
          </w:rPr>
          <w:t>Notational conventions</w:t>
        </w:r>
        <w:r>
          <w:rPr>
            <w:webHidden/>
          </w:rPr>
          <w:tab/>
        </w:r>
        <w:r>
          <w:rPr>
            <w:webHidden/>
          </w:rPr>
          <w:fldChar w:fldCharType="begin"/>
        </w:r>
        <w:r>
          <w:rPr>
            <w:webHidden/>
          </w:rPr>
          <w:instrText xml:space="preserve"> PAGEREF _Toc183468266 \h </w:instrText>
        </w:r>
      </w:ins>
      <w:r>
        <w:rPr>
          <w:webHidden/>
        </w:rPr>
      </w:r>
      <w:r>
        <w:rPr>
          <w:webHidden/>
        </w:rPr>
        <w:fldChar w:fldCharType="separate"/>
      </w:r>
      <w:ins w:id="73" w:author="PH" w:date="2024-11-25T23:04:00Z" w16du:dateUtc="2024-11-25T22:04:00Z">
        <w:r>
          <w:rPr>
            <w:webHidden/>
          </w:rPr>
          <w:t>7</w:t>
        </w:r>
        <w:r>
          <w:rPr>
            <w:webHidden/>
          </w:rPr>
          <w:fldChar w:fldCharType="end"/>
        </w:r>
        <w:r w:rsidRPr="00BC771B">
          <w:rPr>
            <w:rStyle w:val="Hyperlink"/>
          </w:rPr>
          <w:fldChar w:fldCharType="end"/>
        </w:r>
      </w:ins>
    </w:p>
    <w:p w14:paraId="3D16122C" w14:textId="757B39A2" w:rsidR="00F4492B" w:rsidRDefault="00F4492B">
      <w:pPr>
        <w:pStyle w:val="Verzeichnis3"/>
        <w:rPr>
          <w:ins w:id="74" w:author="PH" w:date="2024-11-25T23:04:00Z" w16du:dateUtc="2024-11-25T22:04:00Z"/>
          <w:rFonts w:asciiTheme="minorHAnsi" w:eastAsiaTheme="minorEastAsia" w:hAnsiTheme="minorHAnsi" w:cstheme="minorBidi"/>
          <w:kern w:val="2"/>
          <w:sz w:val="24"/>
          <w:szCs w:val="24"/>
          <w:lang w:eastAsia="en-GB"/>
          <w14:ligatures w14:val="standardContextual"/>
        </w:rPr>
      </w:pPr>
      <w:ins w:id="75" w:author="PH" w:date="2024-11-25T23:04:00Z" w16du:dateUtc="2024-11-25T22:04:00Z">
        <w:r w:rsidRPr="00BC771B">
          <w:rPr>
            <w:rStyle w:val="Hyperlink"/>
          </w:rPr>
          <w:fldChar w:fldCharType="begin"/>
        </w:r>
        <w:r w:rsidRPr="00BC771B">
          <w:rPr>
            <w:rStyle w:val="Hyperlink"/>
          </w:rPr>
          <w:instrText xml:space="preserve"> </w:instrText>
        </w:r>
        <w:r>
          <w:instrText>HYPERLINK \l "_Toc183468267"</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lang w:eastAsia="it-IT"/>
          </w:rPr>
          <w:t>1.4.2</w:t>
        </w:r>
        <w:r>
          <w:rPr>
            <w:rFonts w:asciiTheme="minorHAnsi" w:eastAsiaTheme="minorEastAsia" w:hAnsiTheme="minorHAnsi" w:cstheme="minorBidi"/>
            <w:kern w:val="2"/>
            <w:sz w:val="24"/>
            <w:szCs w:val="24"/>
            <w:lang w:eastAsia="en-GB"/>
            <w14:ligatures w14:val="standardContextual"/>
          </w:rPr>
          <w:tab/>
        </w:r>
        <w:r w:rsidRPr="00BC771B">
          <w:rPr>
            <w:rStyle w:val="Hyperlink"/>
            <w:lang w:eastAsia="it-IT"/>
          </w:rPr>
          <w:t>Normative references</w:t>
        </w:r>
        <w:r>
          <w:rPr>
            <w:webHidden/>
          </w:rPr>
          <w:tab/>
        </w:r>
        <w:r>
          <w:rPr>
            <w:webHidden/>
          </w:rPr>
          <w:fldChar w:fldCharType="begin"/>
        </w:r>
        <w:r>
          <w:rPr>
            <w:webHidden/>
          </w:rPr>
          <w:instrText xml:space="preserve"> PAGEREF _Toc183468267 \h </w:instrText>
        </w:r>
      </w:ins>
      <w:r>
        <w:rPr>
          <w:webHidden/>
        </w:rPr>
      </w:r>
      <w:r>
        <w:rPr>
          <w:webHidden/>
        </w:rPr>
        <w:fldChar w:fldCharType="separate"/>
      </w:r>
      <w:ins w:id="76" w:author="PH" w:date="2024-11-25T23:04:00Z" w16du:dateUtc="2024-11-25T22:04:00Z">
        <w:r>
          <w:rPr>
            <w:webHidden/>
          </w:rPr>
          <w:t>7</w:t>
        </w:r>
        <w:r>
          <w:rPr>
            <w:webHidden/>
          </w:rPr>
          <w:fldChar w:fldCharType="end"/>
        </w:r>
        <w:r w:rsidRPr="00BC771B">
          <w:rPr>
            <w:rStyle w:val="Hyperlink"/>
          </w:rPr>
          <w:fldChar w:fldCharType="end"/>
        </w:r>
      </w:ins>
    </w:p>
    <w:p w14:paraId="12C3F77B" w14:textId="7E4AFFE2" w:rsidR="00F4492B" w:rsidRDefault="00F4492B">
      <w:pPr>
        <w:pStyle w:val="Verzeichnis3"/>
        <w:rPr>
          <w:ins w:id="77" w:author="PH" w:date="2024-11-25T23:04:00Z" w16du:dateUtc="2024-11-25T22:04:00Z"/>
          <w:rFonts w:asciiTheme="minorHAnsi" w:eastAsiaTheme="minorEastAsia" w:hAnsiTheme="minorHAnsi" w:cstheme="minorBidi"/>
          <w:kern w:val="2"/>
          <w:sz w:val="24"/>
          <w:szCs w:val="24"/>
          <w:lang w:eastAsia="en-GB"/>
          <w14:ligatures w14:val="standardContextual"/>
        </w:rPr>
      </w:pPr>
      <w:ins w:id="78" w:author="PH" w:date="2024-11-25T23:04:00Z" w16du:dateUtc="2024-11-25T22:04:00Z">
        <w:r w:rsidRPr="00BC771B">
          <w:rPr>
            <w:rStyle w:val="Hyperlink"/>
          </w:rPr>
          <w:fldChar w:fldCharType="begin"/>
        </w:r>
        <w:r w:rsidRPr="00BC771B">
          <w:rPr>
            <w:rStyle w:val="Hyperlink"/>
          </w:rPr>
          <w:instrText xml:space="preserve"> </w:instrText>
        </w:r>
        <w:r>
          <w:instrText>HYPERLINK \l "_Toc183468268"</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lang w:eastAsia="it-IT"/>
          </w:rPr>
          <w:t>1.4.3</w:t>
        </w:r>
        <w:r>
          <w:rPr>
            <w:rFonts w:asciiTheme="minorHAnsi" w:eastAsiaTheme="minorEastAsia" w:hAnsiTheme="minorHAnsi" w:cstheme="minorBidi"/>
            <w:kern w:val="2"/>
            <w:sz w:val="24"/>
            <w:szCs w:val="24"/>
            <w:lang w:eastAsia="en-GB"/>
            <w14:ligatures w14:val="standardContextual"/>
          </w:rPr>
          <w:tab/>
        </w:r>
        <w:r w:rsidRPr="00BC771B">
          <w:rPr>
            <w:rStyle w:val="Hyperlink"/>
            <w:lang w:eastAsia="it-IT"/>
          </w:rPr>
          <w:t>Non-normative references</w:t>
        </w:r>
        <w:r>
          <w:rPr>
            <w:webHidden/>
          </w:rPr>
          <w:tab/>
        </w:r>
        <w:r>
          <w:rPr>
            <w:webHidden/>
          </w:rPr>
          <w:fldChar w:fldCharType="begin"/>
        </w:r>
        <w:r>
          <w:rPr>
            <w:webHidden/>
          </w:rPr>
          <w:instrText xml:space="preserve"> PAGEREF _Toc183468268 \h </w:instrText>
        </w:r>
      </w:ins>
      <w:r>
        <w:rPr>
          <w:webHidden/>
        </w:rPr>
      </w:r>
      <w:r>
        <w:rPr>
          <w:webHidden/>
        </w:rPr>
        <w:fldChar w:fldCharType="separate"/>
      </w:r>
      <w:ins w:id="79" w:author="PH" w:date="2024-11-25T23:04:00Z" w16du:dateUtc="2024-11-25T22:04:00Z">
        <w:r>
          <w:rPr>
            <w:webHidden/>
          </w:rPr>
          <w:t>7</w:t>
        </w:r>
        <w:r>
          <w:rPr>
            <w:webHidden/>
          </w:rPr>
          <w:fldChar w:fldCharType="end"/>
        </w:r>
        <w:r w:rsidRPr="00BC771B">
          <w:rPr>
            <w:rStyle w:val="Hyperlink"/>
          </w:rPr>
          <w:fldChar w:fldCharType="end"/>
        </w:r>
      </w:ins>
    </w:p>
    <w:p w14:paraId="02F9E6D4" w14:textId="013DEABE" w:rsidR="00F4492B" w:rsidRDefault="00F4492B">
      <w:pPr>
        <w:pStyle w:val="Verzeichnis2"/>
        <w:rPr>
          <w:ins w:id="80" w:author="PH" w:date="2024-11-25T23:04:00Z" w16du:dateUtc="2024-11-25T22:04:00Z"/>
          <w:rFonts w:asciiTheme="minorHAnsi" w:eastAsiaTheme="minorEastAsia" w:hAnsiTheme="minorHAnsi" w:cstheme="minorBidi"/>
          <w:kern w:val="2"/>
          <w:sz w:val="24"/>
          <w:szCs w:val="24"/>
          <w:lang w:eastAsia="en-GB"/>
          <w14:ligatures w14:val="standardContextual"/>
        </w:rPr>
      </w:pPr>
      <w:ins w:id="81" w:author="PH" w:date="2024-11-25T23:04:00Z" w16du:dateUtc="2024-11-25T22:04:00Z">
        <w:r w:rsidRPr="00BC771B">
          <w:rPr>
            <w:rStyle w:val="Hyperlink"/>
          </w:rPr>
          <w:fldChar w:fldCharType="begin"/>
        </w:r>
        <w:r w:rsidRPr="00BC771B">
          <w:rPr>
            <w:rStyle w:val="Hyperlink"/>
          </w:rPr>
          <w:instrText xml:space="preserve"> </w:instrText>
        </w:r>
        <w:r>
          <w:instrText>HYPERLINK \l "_Toc183468269"</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1.5</w:t>
        </w:r>
        <w:r>
          <w:rPr>
            <w:rFonts w:asciiTheme="minorHAnsi" w:eastAsiaTheme="minorEastAsia" w:hAnsiTheme="minorHAnsi" w:cstheme="minorBidi"/>
            <w:kern w:val="2"/>
            <w:sz w:val="24"/>
            <w:szCs w:val="24"/>
            <w:lang w:eastAsia="en-GB"/>
            <w14:ligatures w14:val="standardContextual"/>
          </w:rPr>
          <w:tab/>
        </w:r>
        <w:r w:rsidRPr="00BC771B">
          <w:rPr>
            <w:rStyle w:val="Hyperlink"/>
          </w:rPr>
          <w:t>Namespaces</w:t>
        </w:r>
        <w:r>
          <w:rPr>
            <w:webHidden/>
          </w:rPr>
          <w:tab/>
        </w:r>
        <w:r>
          <w:rPr>
            <w:webHidden/>
          </w:rPr>
          <w:fldChar w:fldCharType="begin"/>
        </w:r>
        <w:r>
          <w:rPr>
            <w:webHidden/>
          </w:rPr>
          <w:instrText xml:space="preserve"> PAGEREF _Toc183468269 \h </w:instrText>
        </w:r>
      </w:ins>
      <w:r>
        <w:rPr>
          <w:webHidden/>
        </w:rPr>
      </w:r>
      <w:r>
        <w:rPr>
          <w:webHidden/>
        </w:rPr>
        <w:fldChar w:fldCharType="separate"/>
      </w:r>
      <w:ins w:id="82" w:author="PH" w:date="2024-11-25T23:04:00Z" w16du:dateUtc="2024-11-25T22:04:00Z">
        <w:r>
          <w:rPr>
            <w:webHidden/>
          </w:rPr>
          <w:t>7</w:t>
        </w:r>
        <w:r>
          <w:rPr>
            <w:webHidden/>
          </w:rPr>
          <w:fldChar w:fldCharType="end"/>
        </w:r>
        <w:r w:rsidRPr="00BC771B">
          <w:rPr>
            <w:rStyle w:val="Hyperlink"/>
          </w:rPr>
          <w:fldChar w:fldCharType="end"/>
        </w:r>
      </w:ins>
    </w:p>
    <w:p w14:paraId="48190EE2" w14:textId="19C4A68C" w:rsidR="00F4492B" w:rsidRDefault="00F4492B">
      <w:pPr>
        <w:pStyle w:val="Verzeichnis1"/>
        <w:rPr>
          <w:ins w:id="83" w:author="PH" w:date="2024-11-25T23:04:00Z" w16du:dateUtc="2024-11-25T22:04:00Z"/>
          <w:rFonts w:asciiTheme="minorHAnsi" w:eastAsiaTheme="minorEastAsia" w:hAnsiTheme="minorHAnsi" w:cstheme="minorBidi"/>
          <w:kern w:val="2"/>
          <w:szCs w:val="24"/>
          <w:lang w:eastAsia="en-GB"/>
          <w14:ligatures w14:val="standardContextual"/>
        </w:rPr>
      </w:pPr>
      <w:ins w:id="84" w:author="PH" w:date="2024-11-25T23:04:00Z" w16du:dateUtc="2024-11-25T22:04:00Z">
        <w:r w:rsidRPr="00BC771B">
          <w:rPr>
            <w:rStyle w:val="Hyperlink"/>
          </w:rPr>
          <w:fldChar w:fldCharType="begin"/>
        </w:r>
        <w:r w:rsidRPr="00BC771B">
          <w:rPr>
            <w:rStyle w:val="Hyperlink"/>
          </w:rPr>
          <w:instrText xml:space="preserve"> </w:instrText>
        </w:r>
        <w:r>
          <w:instrText>HYPERLINK \l "_Toc183468270"</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2</w:t>
        </w:r>
        <w:r>
          <w:rPr>
            <w:rFonts w:asciiTheme="minorHAnsi" w:eastAsiaTheme="minorEastAsia" w:hAnsiTheme="minorHAnsi" w:cstheme="minorBidi"/>
            <w:kern w:val="2"/>
            <w:szCs w:val="24"/>
            <w:lang w:eastAsia="en-GB"/>
            <w14:ligatures w14:val="standardContextual"/>
          </w:rPr>
          <w:tab/>
        </w:r>
        <w:r w:rsidRPr="00BC771B">
          <w:rPr>
            <w:rStyle w:val="Hyperlink"/>
          </w:rPr>
          <w:t>The Service Discovery Process</w:t>
        </w:r>
        <w:r>
          <w:rPr>
            <w:webHidden/>
          </w:rPr>
          <w:tab/>
        </w:r>
        <w:r>
          <w:rPr>
            <w:webHidden/>
          </w:rPr>
          <w:fldChar w:fldCharType="begin"/>
        </w:r>
        <w:r>
          <w:rPr>
            <w:webHidden/>
          </w:rPr>
          <w:instrText xml:space="preserve"> PAGEREF _Toc183468270 \h </w:instrText>
        </w:r>
      </w:ins>
      <w:r>
        <w:rPr>
          <w:webHidden/>
        </w:rPr>
      </w:r>
      <w:r>
        <w:rPr>
          <w:webHidden/>
        </w:rPr>
        <w:fldChar w:fldCharType="separate"/>
      </w:r>
      <w:ins w:id="85" w:author="PH" w:date="2024-11-25T23:04:00Z" w16du:dateUtc="2024-11-25T22:04:00Z">
        <w:r>
          <w:rPr>
            <w:webHidden/>
          </w:rPr>
          <w:t>9</w:t>
        </w:r>
        <w:r>
          <w:rPr>
            <w:webHidden/>
          </w:rPr>
          <w:fldChar w:fldCharType="end"/>
        </w:r>
        <w:r w:rsidRPr="00BC771B">
          <w:rPr>
            <w:rStyle w:val="Hyperlink"/>
          </w:rPr>
          <w:fldChar w:fldCharType="end"/>
        </w:r>
      </w:ins>
    </w:p>
    <w:p w14:paraId="045CD2F8" w14:textId="721825A8" w:rsidR="00F4492B" w:rsidRDefault="00F4492B">
      <w:pPr>
        <w:pStyle w:val="Verzeichnis2"/>
        <w:rPr>
          <w:ins w:id="86" w:author="PH" w:date="2024-11-25T23:04:00Z" w16du:dateUtc="2024-11-25T22:04:00Z"/>
          <w:rFonts w:asciiTheme="minorHAnsi" w:eastAsiaTheme="minorEastAsia" w:hAnsiTheme="minorHAnsi" w:cstheme="minorBidi"/>
          <w:kern w:val="2"/>
          <w:sz w:val="24"/>
          <w:szCs w:val="24"/>
          <w:lang w:eastAsia="en-GB"/>
          <w14:ligatures w14:val="standardContextual"/>
        </w:rPr>
      </w:pPr>
      <w:ins w:id="87" w:author="PH" w:date="2024-11-25T23:04:00Z" w16du:dateUtc="2024-11-25T22:04:00Z">
        <w:r w:rsidRPr="00BC771B">
          <w:rPr>
            <w:rStyle w:val="Hyperlink"/>
          </w:rPr>
          <w:fldChar w:fldCharType="begin"/>
        </w:r>
        <w:r w:rsidRPr="00BC771B">
          <w:rPr>
            <w:rStyle w:val="Hyperlink"/>
          </w:rPr>
          <w:instrText xml:space="preserve"> </w:instrText>
        </w:r>
        <w:r>
          <w:instrText>HYPERLINK \l "_Toc183468271"</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2.1</w:t>
        </w:r>
        <w:r>
          <w:rPr>
            <w:rFonts w:asciiTheme="minorHAnsi" w:eastAsiaTheme="minorEastAsia" w:hAnsiTheme="minorHAnsi" w:cstheme="minorBidi"/>
            <w:kern w:val="2"/>
            <w:sz w:val="24"/>
            <w:szCs w:val="24"/>
            <w:lang w:eastAsia="en-GB"/>
            <w14:ligatures w14:val="standardContextual"/>
          </w:rPr>
          <w:tab/>
        </w:r>
        <w:r w:rsidRPr="00BC771B">
          <w:rPr>
            <w:rStyle w:val="Hyperlink"/>
          </w:rPr>
          <w:t>Service Metadata Capability Lookup flow</w:t>
        </w:r>
        <w:r>
          <w:rPr>
            <w:webHidden/>
          </w:rPr>
          <w:tab/>
        </w:r>
        <w:r>
          <w:rPr>
            <w:webHidden/>
          </w:rPr>
          <w:fldChar w:fldCharType="begin"/>
        </w:r>
        <w:r>
          <w:rPr>
            <w:webHidden/>
          </w:rPr>
          <w:instrText xml:space="preserve"> PAGEREF _Toc183468271 \h </w:instrText>
        </w:r>
      </w:ins>
      <w:r>
        <w:rPr>
          <w:webHidden/>
        </w:rPr>
      </w:r>
      <w:r>
        <w:rPr>
          <w:webHidden/>
        </w:rPr>
        <w:fldChar w:fldCharType="separate"/>
      </w:r>
      <w:ins w:id="88" w:author="PH" w:date="2024-11-25T23:04:00Z" w16du:dateUtc="2024-11-25T22:04:00Z">
        <w:r>
          <w:rPr>
            <w:webHidden/>
          </w:rPr>
          <w:t>9</w:t>
        </w:r>
        <w:r>
          <w:rPr>
            <w:webHidden/>
          </w:rPr>
          <w:fldChar w:fldCharType="end"/>
        </w:r>
        <w:r w:rsidRPr="00BC771B">
          <w:rPr>
            <w:rStyle w:val="Hyperlink"/>
          </w:rPr>
          <w:fldChar w:fldCharType="end"/>
        </w:r>
      </w:ins>
    </w:p>
    <w:p w14:paraId="7816168F" w14:textId="1B518930" w:rsidR="00F4492B" w:rsidRDefault="00F4492B">
      <w:pPr>
        <w:pStyle w:val="Verzeichnis3"/>
        <w:rPr>
          <w:ins w:id="89" w:author="PH" w:date="2024-11-25T23:04:00Z" w16du:dateUtc="2024-11-25T22:04:00Z"/>
          <w:rFonts w:asciiTheme="minorHAnsi" w:eastAsiaTheme="minorEastAsia" w:hAnsiTheme="minorHAnsi" w:cstheme="minorBidi"/>
          <w:kern w:val="2"/>
          <w:sz w:val="24"/>
          <w:szCs w:val="24"/>
          <w:lang w:eastAsia="en-GB"/>
          <w14:ligatures w14:val="standardContextual"/>
        </w:rPr>
      </w:pPr>
      <w:ins w:id="90" w:author="PH" w:date="2024-11-25T23:04:00Z" w16du:dateUtc="2024-11-25T22:04:00Z">
        <w:r w:rsidRPr="00BC771B">
          <w:rPr>
            <w:rStyle w:val="Hyperlink"/>
          </w:rPr>
          <w:fldChar w:fldCharType="begin"/>
        </w:r>
        <w:r w:rsidRPr="00BC771B">
          <w:rPr>
            <w:rStyle w:val="Hyperlink"/>
          </w:rPr>
          <w:instrText xml:space="preserve"> </w:instrText>
        </w:r>
        <w:r>
          <w:instrText>HYPERLINK \l "_Toc183468272"</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2.1.1</w:t>
        </w:r>
        <w:r>
          <w:rPr>
            <w:rFonts w:asciiTheme="minorHAnsi" w:eastAsiaTheme="minorEastAsia" w:hAnsiTheme="minorHAnsi" w:cstheme="minorBidi"/>
            <w:kern w:val="2"/>
            <w:sz w:val="24"/>
            <w:szCs w:val="24"/>
            <w:lang w:eastAsia="en-GB"/>
            <w14:ligatures w14:val="standardContextual"/>
          </w:rPr>
          <w:tab/>
        </w:r>
        <w:r w:rsidRPr="00BC771B">
          <w:rPr>
            <w:rStyle w:val="Hyperlink"/>
          </w:rPr>
          <w:t>Discovering Capabilities associated with a Participant Identifier</w:t>
        </w:r>
        <w:r>
          <w:rPr>
            <w:webHidden/>
          </w:rPr>
          <w:tab/>
        </w:r>
        <w:r>
          <w:rPr>
            <w:webHidden/>
          </w:rPr>
          <w:fldChar w:fldCharType="begin"/>
        </w:r>
        <w:r>
          <w:rPr>
            <w:webHidden/>
          </w:rPr>
          <w:instrText xml:space="preserve"> PAGEREF _Toc183468272 \h </w:instrText>
        </w:r>
      </w:ins>
      <w:r>
        <w:rPr>
          <w:webHidden/>
        </w:rPr>
      </w:r>
      <w:r>
        <w:rPr>
          <w:webHidden/>
        </w:rPr>
        <w:fldChar w:fldCharType="separate"/>
      </w:r>
      <w:ins w:id="91" w:author="PH" w:date="2024-11-25T23:04:00Z" w16du:dateUtc="2024-11-25T22:04:00Z">
        <w:r>
          <w:rPr>
            <w:webHidden/>
          </w:rPr>
          <w:t>10</w:t>
        </w:r>
        <w:r>
          <w:rPr>
            <w:webHidden/>
          </w:rPr>
          <w:fldChar w:fldCharType="end"/>
        </w:r>
        <w:r w:rsidRPr="00BC771B">
          <w:rPr>
            <w:rStyle w:val="Hyperlink"/>
          </w:rPr>
          <w:fldChar w:fldCharType="end"/>
        </w:r>
      </w:ins>
    </w:p>
    <w:p w14:paraId="026C5B12" w14:textId="62BAA294" w:rsidR="00F4492B" w:rsidRDefault="00F4492B">
      <w:pPr>
        <w:pStyle w:val="Verzeichnis2"/>
        <w:rPr>
          <w:ins w:id="92" w:author="PH" w:date="2024-11-25T23:04:00Z" w16du:dateUtc="2024-11-25T22:04:00Z"/>
          <w:rFonts w:asciiTheme="minorHAnsi" w:eastAsiaTheme="minorEastAsia" w:hAnsiTheme="minorHAnsi" w:cstheme="minorBidi"/>
          <w:kern w:val="2"/>
          <w:sz w:val="24"/>
          <w:szCs w:val="24"/>
          <w:lang w:eastAsia="en-GB"/>
          <w14:ligatures w14:val="standardContextual"/>
        </w:rPr>
      </w:pPr>
      <w:ins w:id="93" w:author="PH" w:date="2024-11-25T23:04:00Z" w16du:dateUtc="2024-11-25T22:04:00Z">
        <w:r w:rsidRPr="00BC771B">
          <w:rPr>
            <w:rStyle w:val="Hyperlink"/>
          </w:rPr>
          <w:fldChar w:fldCharType="begin"/>
        </w:r>
        <w:r w:rsidRPr="00BC771B">
          <w:rPr>
            <w:rStyle w:val="Hyperlink"/>
          </w:rPr>
          <w:instrText xml:space="preserve"> </w:instrText>
        </w:r>
        <w:r>
          <w:instrText>HYPERLINK \l "_Toc183468273"</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2.2</w:t>
        </w:r>
        <w:r>
          <w:rPr>
            <w:rFonts w:asciiTheme="minorHAnsi" w:eastAsiaTheme="minorEastAsia" w:hAnsiTheme="minorHAnsi" w:cstheme="minorBidi"/>
            <w:kern w:val="2"/>
            <w:sz w:val="24"/>
            <w:szCs w:val="24"/>
            <w:lang w:eastAsia="en-GB"/>
            <w14:ligatures w14:val="standardContextual"/>
          </w:rPr>
          <w:tab/>
        </w:r>
        <w:r w:rsidRPr="00BC771B">
          <w:rPr>
            <w:rStyle w:val="Hyperlink"/>
          </w:rPr>
          <w:t>Service Metadata Publisher Redirection</w:t>
        </w:r>
        <w:r>
          <w:rPr>
            <w:webHidden/>
          </w:rPr>
          <w:tab/>
        </w:r>
        <w:r>
          <w:rPr>
            <w:webHidden/>
          </w:rPr>
          <w:fldChar w:fldCharType="begin"/>
        </w:r>
        <w:r>
          <w:rPr>
            <w:webHidden/>
          </w:rPr>
          <w:instrText xml:space="preserve"> PAGEREF _Toc183468273 \h </w:instrText>
        </w:r>
      </w:ins>
      <w:r>
        <w:rPr>
          <w:webHidden/>
        </w:rPr>
      </w:r>
      <w:r>
        <w:rPr>
          <w:webHidden/>
        </w:rPr>
        <w:fldChar w:fldCharType="separate"/>
      </w:r>
      <w:ins w:id="94" w:author="PH" w:date="2024-11-25T23:04:00Z" w16du:dateUtc="2024-11-25T22:04:00Z">
        <w:r>
          <w:rPr>
            <w:webHidden/>
          </w:rPr>
          <w:t>10</w:t>
        </w:r>
        <w:r>
          <w:rPr>
            <w:webHidden/>
          </w:rPr>
          <w:fldChar w:fldCharType="end"/>
        </w:r>
        <w:r w:rsidRPr="00BC771B">
          <w:rPr>
            <w:rStyle w:val="Hyperlink"/>
          </w:rPr>
          <w:fldChar w:fldCharType="end"/>
        </w:r>
      </w:ins>
    </w:p>
    <w:p w14:paraId="11EE8367" w14:textId="0BD80863" w:rsidR="00F4492B" w:rsidRDefault="00F4492B">
      <w:pPr>
        <w:pStyle w:val="Verzeichnis1"/>
        <w:rPr>
          <w:ins w:id="95" w:author="PH" w:date="2024-11-25T23:04:00Z" w16du:dateUtc="2024-11-25T22:04:00Z"/>
          <w:rFonts w:asciiTheme="minorHAnsi" w:eastAsiaTheme="minorEastAsia" w:hAnsiTheme="minorHAnsi" w:cstheme="minorBidi"/>
          <w:kern w:val="2"/>
          <w:szCs w:val="24"/>
          <w:lang w:eastAsia="en-GB"/>
          <w14:ligatures w14:val="standardContextual"/>
        </w:rPr>
      </w:pPr>
      <w:ins w:id="96" w:author="PH" w:date="2024-11-25T23:04:00Z" w16du:dateUtc="2024-11-25T22:04:00Z">
        <w:r w:rsidRPr="00BC771B">
          <w:rPr>
            <w:rStyle w:val="Hyperlink"/>
          </w:rPr>
          <w:fldChar w:fldCharType="begin"/>
        </w:r>
        <w:r w:rsidRPr="00BC771B">
          <w:rPr>
            <w:rStyle w:val="Hyperlink"/>
          </w:rPr>
          <w:instrText xml:space="preserve"> </w:instrText>
        </w:r>
        <w:r>
          <w:instrText>HYPERLINK \l "_Toc183468274"</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3</w:t>
        </w:r>
        <w:r>
          <w:rPr>
            <w:rFonts w:asciiTheme="minorHAnsi" w:eastAsiaTheme="minorEastAsia" w:hAnsiTheme="minorHAnsi" w:cstheme="minorBidi"/>
            <w:kern w:val="2"/>
            <w:szCs w:val="24"/>
            <w:lang w:eastAsia="en-GB"/>
            <w14:ligatures w14:val="standardContextual"/>
          </w:rPr>
          <w:tab/>
        </w:r>
        <w:r w:rsidRPr="00BC771B">
          <w:rPr>
            <w:rStyle w:val="Hyperlink"/>
          </w:rPr>
          <w:t>Interface model</w:t>
        </w:r>
        <w:r>
          <w:rPr>
            <w:webHidden/>
          </w:rPr>
          <w:tab/>
        </w:r>
        <w:r>
          <w:rPr>
            <w:webHidden/>
          </w:rPr>
          <w:fldChar w:fldCharType="begin"/>
        </w:r>
        <w:r>
          <w:rPr>
            <w:webHidden/>
          </w:rPr>
          <w:instrText xml:space="preserve"> PAGEREF _Toc183468274 \h </w:instrText>
        </w:r>
      </w:ins>
      <w:r>
        <w:rPr>
          <w:webHidden/>
        </w:rPr>
      </w:r>
      <w:r>
        <w:rPr>
          <w:webHidden/>
        </w:rPr>
        <w:fldChar w:fldCharType="separate"/>
      </w:r>
      <w:ins w:id="97" w:author="PH" w:date="2024-11-25T23:04:00Z" w16du:dateUtc="2024-11-25T22:04:00Z">
        <w:r>
          <w:rPr>
            <w:webHidden/>
          </w:rPr>
          <w:t>12</w:t>
        </w:r>
        <w:r>
          <w:rPr>
            <w:webHidden/>
          </w:rPr>
          <w:fldChar w:fldCharType="end"/>
        </w:r>
        <w:r w:rsidRPr="00BC771B">
          <w:rPr>
            <w:rStyle w:val="Hyperlink"/>
          </w:rPr>
          <w:fldChar w:fldCharType="end"/>
        </w:r>
      </w:ins>
    </w:p>
    <w:p w14:paraId="0633D34D" w14:textId="4ACC27AF" w:rsidR="00F4492B" w:rsidRDefault="00F4492B">
      <w:pPr>
        <w:pStyle w:val="Verzeichnis1"/>
        <w:rPr>
          <w:ins w:id="98" w:author="PH" w:date="2024-11-25T23:04:00Z" w16du:dateUtc="2024-11-25T22:04:00Z"/>
          <w:rFonts w:asciiTheme="minorHAnsi" w:eastAsiaTheme="minorEastAsia" w:hAnsiTheme="minorHAnsi" w:cstheme="minorBidi"/>
          <w:kern w:val="2"/>
          <w:szCs w:val="24"/>
          <w:lang w:eastAsia="en-GB"/>
          <w14:ligatures w14:val="standardContextual"/>
        </w:rPr>
      </w:pPr>
      <w:ins w:id="99" w:author="PH" w:date="2024-11-25T23:04:00Z" w16du:dateUtc="2024-11-25T22:04:00Z">
        <w:r w:rsidRPr="00BC771B">
          <w:rPr>
            <w:rStyle w:val="Hyperlink"/>
          </w:rPr>
          <w:fldChar w:fldCharType="begin"/>
        </w:r>
        <w:r w:rsidRPr="00BC771B">
          <w:rPr>
            <w:rStyle w:val="Hyperlink"/>
          </w:rPr>
          <w:instrText xml:space="preserve"> </w:instrText>
        </w:r>
        <w:r>
          <w:instrText>HYPERLINK \l "_Toc183468275"</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4</w:t>
        </w:r>
        <w:r>
          <w:rPr>
            <w:rFonts w:asciiTheme="minorHAnsi" w:eastAsiaTheme="minorEastAsia" w:hAnsiTheme="minorHAnsi" w:cstheme="minorBidi"/>
            <w:kern w:val="2"/>
            <w:szCs w:val="24"/>
            <w:lang w:eastAsia="en-GB"/>
            <w14:ligatures w14:val="standardContextual"/>
          </w:rPr>
          <w:tab/>
        </w:r>
        <w:r w:rsidRPr="00BC771B">
          <w:rPr>
            <w:rStyle w:val="Hyperlink"/>
          </w:rPr>
          <w:t>Data model</w:t>
        </w:r>
        <w:r>
          <w:rPr>
            <w:webHidden/>
          </w:rPr>
          <w:tab/>
        </w:r>
        <w:r>
          <w:rPr>
            <w:webHidden/>
          </w:rPr>
          <w:fldChar w:fldCharType="begin"/>
        </w:r>
        <w:r>
          <w:rPr>
            <w:webHidden/>
          </w:rPr>
          <w:instrText xml:space="preserve"> PAGEREF _Toc183468275 \h </w:instrText>
        </w:r>
      </w:ins>
      <w:r>
        <w:rPr>
          <w:webHidden/>
        </w:rPr>
      </w:r>
      <w:r>
        <w:rPr>
          <w:webHidden/>
        </w:rPr>
        <w:fldChar w:fldCharType="separate"/>
      </w:r>
      <w:ins w:id="100" w:author="PH" w:date="2024-11-25T23:04:00Z" w16du:dateUtc="2024-11-25T22:04:00Z">
        <w:r>
          <w:rPr>
            <w:webHidden/>
          </w:rPr>
          <w:t>13</w:t>
        </w:r>
        <w:r>
          <w:rPr>
            <w:webHidden/>
          </w:rPr>
          <w:fldChar w:fldCharType="end"/>
        </w:r>
        <w:r w:rsidRPr="00BC771B">
          <w:rPr>
            <w:rStyle w:val="Hyperlink"/>
          </w:rPr>
          <w:fldChar w:fldCharType="end"/>
        </w:r>
      </w:ins>
    </w:p>
    <w:p w14:paraId="0D3DE307" w14:textId="79672E63" w:rsidR="00F4492B" w:rsidRDefault="00F4492B">
      <w:pPr>
        <w:pStyle w:val="Verzeichnis2"/>
        <w:rPr>
          <w:ins w:id="101" w:author="PH" w:date="2024-11-25T23:04:00Z" w16du:dateUtc="2024-11-25T22:04:00Z"/>
          <w:rFonts w:asciiTheme="minorHAnsi" w:eastAsiaTheme="minorEastAsia" w:hAnsiTheme="minorHAnsi" w:cstheme="minorBidi"/>
          <w:kern w:val="2"/>
          <w:sz w:val="24"/>
          <w:szCs w:val="24"/>
          <w:lang w:eastAsia="en-GB"/>
          <w14:ligatures w14:val="standardContextual"/>
        </w:rPr>
      </w:pPr>
      <w:ins w:id="102" w:author="PH" w:date="2024-11-25T23:04:00Z" w16du:dateUtc="2024-11-25T22:04:00Z">
        <w:r w:rsidRPr="00BC771B">
          <w:rPr>
            <w:rStyle w:val="Hyperlink"/>
          </w:rPr>
          <w:fldChar w:fldCharType="begin"/>
        </w:r>
        <w:r w:rsidRPr="00BC771B">
          <w:rPr>
            <w:rStyle w:val="Hyperlink"/>
          </w:rPr>
          <w:instrText xml:space="preserve"> </w:instrText>
        </w:r>
        <w:r>
          <w:instrText>HYPERLINK \l "_Toc183468276"</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4.1</w:t>
        </w:r>
        <w:r>
          <w:rPr>
            <w:rFonts w:asciiTheme="minorHAnsi" w:eastAsiaTheme="minorEastAsia" w:hAnsiTheme="minorHAnsi" w:cstheme="minorBidi"/>
            <w:kern w:val="2"/>
            <w:sz w:val="24"/>
            <w:szCs w:val="24"/>
            <w:lang w:eastAsia="en-GB"/>
            <w14:ligatures w14:val="standardContextual"/>
          </w:rPr>
          <w:tab/>
        </w:r>
        <w:r w:rsidRPr="00BC771B">
          <w:rPr>
            <w:rStyle w:val="Hyperlink"/>
          </w:rPr>
          <w:t>On extension points</w:t>
        </w:r>
        <w:r>
          <w:rPr>
            <w:webHidden/>
          </w:rPr>
          <w:tab/>
        </w:r>
        <w:r>
          <w:rPr>
            <w:webHidden/>
          </w:rPr>
          <w:fldChar w:fldCharType="begin"/>
        </w:r>
        <w:r>
          <w:rPr>
            <w:webHidden/>
          </w:rPr>
          <w:instrText xml:space="preserve"> PAGEREF _Toc183468276 \h </w:instrText>
        </w:r>
      </w:ins>
      <w:r>
        <w:rPr>
          <w:webHidden/>
        </w:rPr>
      </w:r>
      <w:r>
        <w:rPr>
          <w:webHidden/>
        </w:rPr>
        <w:fldChar w:fldCharType="separate"/>
      </w:r>
      <w:ins w:id="103" w:author="PH" w:date="2024-11-25T23:04:00Z" w16du:dateUtc="2024-11-25T22:04:00Z">
        <w:r>
          <w:rPr>
            <w:webHidden/>
          </w:rPr>
          <w:t>13</w:t>
        </w:r>
        <w:r>
          <w:rPr>
            <w:webHidden/>
          </w:rPr>
          <w:fldChar w:fldCharType="end"/>
        </w:r>
        <w:r w:rsidRPr="00BC771B">
          <w:rPr>
            <w:rStyle w:val="Hyperlink"/>
          </w:rPr>
          <w:fldChar w:fldCharType="end"/>
        </w:r>
      </w:ins>
    </w:p>
    <w:p w14:paraId="1A3B43E9" w14:textId="1BF483F3" w:rsidR="00F4492B" w:rsidRDefault="00F4492B">
      <w:pPr>
        <w:pStyle w:val="Verzeichnis3"/>
        <w:rPr>
          <w:ins w:id="104" w:author="PH" w:date="2024-11-25T23:04:00Z" w16du:dateUtc="2024-11-25T22:04:00Z"/>
          <w:rFonts w:asciiTheme="minorHAnsi" w:eastAsiaTheme="minorEastAsia" w:hAnsiTheme="minorHAnsi" w:cstheme="minorBidi"/>
          <w:kern w:val="2"/>
          <w:sz w:val="24"/>
          <w:szCs w:val="24"/>
          <w:lang w:eastAsia="en-GB"/>
          <w14:ligatures w14:val="standardContextual"/>
        </w:rPr>
      </w:pPr>
      <w:ins w:id="105" w:author="PH" w:date="2024-11-25T23:04:00Z" w16du:dateUtc="2024-11-25T22:04:00Z">
        <w:r w:rsidRPr="00BC771B">
          <w:rPr>
            <w:rStyle w:val="Hyperlink"/>
          </w:rPr>
          <w:fldChar w:fldCharType="begin"/>
        </w:r>
        <w:r w:rsidRPr="00BC771B">
          <w:rPr>
            <w:rStyle w:val="Hyperlink"/>
          </w:rPr>
          <w:instrText xml:space="preserve"> </w:instrText>
        </w:r>
        <w:r>
          <w:instrText>HYPERLINK \l "_Toc183468277"</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lang w:eastAsia="it-IT"/>
          </w:rPr>
          <w:t>4.1.1</w:t>
        </w:r>
        <w:r>
          <w:rPr>
            <w:rFonts w:asciiTheme="minorHAnsi" w:eastAsiaTheme="minorEastAsia" w:hAnsiTheme="minorHAnsi" w:cstheme="minorBidi"/>
            <w:kern w:val="2"/>
            <w:sz w:val="24"/>
            <w:szCs w:val="24"/>
            <w:lang w:eastAsia="en-GB"/>
            <w14:ligatures w14:val="standardContextual"/>
          </w:rPr>
          <w:tab/>
        </w:r>
        <w:r w:rsidRPr="00BC771B">
          <w:rPr>
            <w:rStyle w:val="Hyperlink"/>
            <w:lang w:eastAsia="it-IT"/>
          </w:rPr>
          <w:t>Semantics and use</w:t>
        </w:r>
        <w:r>
          <w:rPr>
            <w:webHidden/>
          </w:rPr>
          <w:tab/>
        </w:r>
        <w:r>
          <w:rPr>
            <w:webHidden/>
          </w:rPr>
          <w:fldChar w:fldCharType="begin"/>
        </w:r>
        <w:r>
          <w:rPr>
            <w:webHidden/>
          </w:rPr>
          <w:instrText xml:space="preserve"> PAGEREF _Toc183468277 \h </w:instrText>
        </w:r>
      </w:ins>
      <w:r>
        <w:rPr>
          <w:webHidden/>
        </w:rPr>
      </w:r>
      <w:r>
        <w:rPr>
          <w:webHidden/>
        </w:rPr>
        <w:fldChar w:fldCharType="separate"/>
      </w:r>
      <w:ins w:id="106" w:author="PH" w:date="2024-11-25T23:04:00Z" w16du:dateUtc="2024-11-25T22:04:00Z">
        <w:r>
          <w:rPr>
            <w:webHidden/>
          </w:rPr>
          <w:t>13</w:t>
        </w:r>
        <w:r>
          <w:rPr>
            <w:webHidden/>
          </w:rPr>
          <w:fldChar w:fldCharType="end"/>
        </w:r>
        <w:r w:rsidRPr="00BC771B">
          <w:rPr>
            <w:rStyle w:val="Hyperlink"/>
          </w:rPr>
          <w:fldChar w:fldCharType="end"/>
        </w:r>
      </w:ins>
    </w:p>
    <w:p w14:paraId="6EA8F63E" w14:textId="123F8C96" w:rsidR="00F4492B" w:rsidRDefault="00F4492B">
      <w:pPr>
        <w:pStyle w:val="Verzeichnis2"/>
        <w:rPr>
          <w:ins w:id="107" w:author="PH" w:date="2024-11-25T23:04:00Z" w16du:dateUtc="2024-11-25T22:04:00Z"/>
          <w:rFonts w:asciiTheme="minorHAnsi" w:eastAsiaTheme="minorEastAsia" w:hAnsiTheme="minorHAnsi" w:cstheme="minorBidi"/>
          <w:kern w:val="2"/>
          <w:sz w:val="24"/>
          <w:szCs w:val="24"/>
          <w:lang w:eastAsia="en-GB"/>
          <w14:ligatures w14:val="standardContextual"/>
        </w:rPr>
      </w:pPr>
      <w:ins w:id="108" w:author="PH" w:date="2024-11-25T23:04:00Z" w16du:dateUtc="2024-11-25T22:04:00Z">
        <w:r w:rsidRPr="00BC771B">
          <w:rPr>
            <w:rStyle w:val="Hyperlink"/>
          </w:rPr>
          <w:fldChar w:fldCharType="begin"/>
        </w:r>
        <w:r w:rsidRPr="00BC771B">
          <w:rPr>
            <w:rStyle w:val="Hyperlink"/>
          </w:rPr>
          <w:instrText xml:space="preserve"> </w:instrText>
        </w:r>
        <w:r>
          <w:instrText>HYPERLINK \l "_Toc183468278"</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4.2</w:t>
        </w:r>
        <w:r>
          <w:rPr>
            <w:rFonts w:asciiTheme="minorHAnsi" w:eastAsiaTheme="minorEastAsia" w:hAnsiTheme="minorHAnsi" w:cstheme="minorBidi"/>
            <w:kern w:val="2"/>
            <w:sz w:val="24"/>
            <w:szCs w:val="24"/>
            <w:lang w:eastAsia="en-GB"/>
            <w14:ligatures w14:val="standardContextual"/>
          </w:rPr>
          <w:tab/>
        </w:r>
        <w:r w:rsidRPr="00BC771B">
          <w:rPr>
            <w:rStyle w:val="Hyperlink"/>
          </w:rPr>
          <w:t>ServiceGroup</w:t>
        </w:r>
        <w:r>
          <w:rPr>
            <w:webHidden/>
          </w:rPr>
          <w:tab/>
        </w:r>
        <w:r>
          <w:rPr>
            <w:webHidden/>
          </w:rPr>
          <w:fldChar w:fldCharType="begin"/>
        </w:r>
        <w:r>
          <w:rPr>
            <w:webHidden/>
          </w:rPr>
          <w:instrText xml:space="preserve"> PAGEREF _Toc183468278 \h </w:instrText>
        </w:r>
      </w:ins>
      <w:r>
        <w:rPr>
          <w:webHidden/>
        </w:rPr>
      </w:r>
      <w:r>
        <w:rPr>
          <w:webHidden/>
        </w:rPr>
        <w:fldChar w:fldCharType="separate"/>
      </w:r>
      <w:ins w:id="109" w:author="PH" w:date="2024-11-25T23:04:00Z" w16du:dateUtc="2024-11-25T22:04:00Z">
        <w:r>
          <w:rPr>
            <w:webHidden/>
          </w:rPr>
          <w:t>13</w:t>
        </w:r>
        <w:r>
          <w:rPr>
            <w:webHidden/>
          </w:rPr>
          <w:fldChar w:fldCharType="end"/>
        </w:r>
        <w:r w:rsidRPr="00BC771B">
          <w:rPr>
            <w:rStyle w:val="Hyperlink"/>
          </w:rPr>
          <w:fldChar w:fldCharType="end"/>
        </w:r>
      </w:ins>
    </w:p>
    <w:p w14:paraId="62FB95FE" w14:textId="2C3A9937" w:rsidR="00F4492B" w:rsidRDefault="00F4492B">
      <w:pPr>
        <w:pStyle w:val="Verzeichnis3"/>
        <w:rPr>
          <w:ins w:id="110" w:author="PH" w:date="2024-11-25T23:04:00Z" w16du:dateUtc="2024-11-25T22:04:00Z"/>
          <w:rFonts w:asciiTheme="minorHAnsi" w:eastAsiaTheme="minorEastAsia" w:hAnsiTheme="minorHAnsi" w:cstheme="minorBidi"/>
          <w:kern w:val="2"/>
          <w:sz w:val="24"/>
          <w:szCs w:val="24"/>
          <w:lang w:eastAsia="en-GB"/>
          <w14:ligatures w14:val="standardContextual"/>
        </w:rPr>
      </w:pPr>
      <w:ins w:id="111" w:author="PH" w:date="2024-11-25T23:04:00Z" w16du:dateUtc="2024-11-25T22:04:00Z">
        <w:r w:rsidRPr="00BC771B">
          <w:rPr>
            <w:rStyle w:val="Hyperlink"/>
          </w:rPr>
          <w:fldChar w:fldCharType="begin"/>
        </w:r>
        <w:r w:rsidRPr="00BC771B">
          <w:rPr>
            <w:rStyle w:val="Hyperlink"/>
          </w:rPr>
          <w:instrText xml:space="preserve"> </w:instrText>
        </w:r>
        <w:r>
          <w:instrText>HYPERLINK \l "_Toc183468279"</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4.2.1</w:t>
        </w:r>
        <w:r>
          <w:rPr>
            <w:rFonts w:asciiTheme="minorHAnsi" w:eastAsiaTheme="minorEastAsia" w:hAnsiTheme="minorHAnsi" w:cstheme="minorBidi"/>
            <w:kern w:val="2"/>
            <w:sz w:val="24"/>
            <w:szCs w:val="24"/>
            <w:lang w:eastAsia="en-GB"/>
            <w14:ligatures w14:val="standardContextual"/>
          </w:rPr>
          <w:tab/>
        </w:r>
        <w:r w:rsidRPr="00BC771B">
          <w:rPr>
            <w:rStyle w:val="Hyperlink"/>
          </w:rPr>
          <w:t>Non-normative example</w:t>
        </w:r>
        <w:r>
          <w:rPr>
            <w:webHidden/>
          </w:rPr>
          <w:tab/>
        </w:r>
        <w:r>
          <w:rPr>
            <w:webHidden/>
          </w:rPr>
          <w:fldChar w:fldCharType="begin"/>
        </w:r>
        <w:r>
          <w:rPr>
            <w:webHidden/>
          </w:rPr>
          <w:instrText xml:space="preserve"> PAGEREF _Toc183468279 \h </w:instrText>
        </w:r>
      </w:ins>
      <w:r>
        <w:rPr>
          <w:webHidden/>
        </w:rPr>
      </w:r>
      <w:r>
        <w:rPr>
          <w:webHidden/>
        </w:rPr>
        <w:fldChar w:fldCharType="separate"/>
      </w:r>
      <w:ins w:id="112" w:author="PH" w:date="2024-11-25T23:04:00Z" w16du:dateUtc="2024-11-25T22:04:00Z">
        <w:r>
          <w:rPr>
            <w:webHidden/>
          </w:rPr>
          <w:t>14</w:t>
        </w:r>
        <w:r>
          <w:rPr>
            <w:webHidden/>
          </w:rPr>
          <w:fldChar w:fldCharType="end"/>
        </w:r>
        <w:r w:rsidRPr="00BC771B">
          <w:rPr>
            <w:rStyle w:val="Hyperlink"/>
          </w:rPr>
          <w:fldChar w:fldCharType="end"/>
        </w:r>
      </w:ins>
    </w:p>
    <w:p w14:paraId="68B619A5" w14:textId="327C95D2" w:rsidR="00F4492B" w:rsidRDefault="00F4492B">
      <w:pPr>
        <w:pStyle w:val="Verzeichnis2"/>
        <w:rPr>
          <w:ins w:id="113" w:author="PH" w:date="2024-11-25T23:04:00Z" w16du:dateUtc="2024-11-25T22:04:00Z"/>
          <w:rFonts w:asciiTheme="minorHAnsi" w:eastAsiaTheme="minorEastAsia" w:hAnsiTheme="minorHAnsi" w:cstheme="minorBidi"/>
          <w:kern w:val="2"/>
          <w:sz w:val="24"/>
          <w:szCs w:val="24"/>
          <w:lang w:eastAsia="en-GB"/>
          <w14:ligatures w14:val="standardContextual"/>
        </w:rPr>
      </w:pPr>
      <w:ins w:id="114" w:author="PH" w:date="2024-11-25T23:04:00Z" w16du:dateUtc="2024-11-25T22:04:00Z">
        <w:r w:rsidRPr="00BC771B">
          <w:rPr>
            <w:rStyle w:val="Hyperlink"/>
          </w:rPr>
          <w:fldChar w:fldCharType="begin"/>
        </w:r>
        <w:r w:rsidRPr="00BC771B">
          <w:rPr>
            <w:rStyle w:val="Hyperlink"/>
          </w:rPr>
          <w:instrText xml:space="preserve"> </w:instrText>
        </w:r>
        <w:r>
          <w:instrText>HYPERLINK \l "_Toc183468280"</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4.3</w:t>
        </w:r>
        <w:r>
          <w:rPr>
            <w:rFonts w:asciiTheme="minorHAnsi" w:eastAsiaTheme="minorEastAsia" w:hAnsiTheme="minorHAnsi" w:cstheme="minorBidi"/>
            <w:kern w:val="2"/>
            <w:sz w:val="24"/>
            <w:szCs w:val="24"/>
            <w:lang w:eastAsia="en-GB"/>
            <w14:ligatures w14:val="standardContextual"/>
          </w:rPr>
          <w:tab/>
        </w:r>
        <w:r w:rsidRPr="00BC771B">
          <w:rPr>
            <w:rStyle w:val="Hyperlink"/>
          </w:rPr>
          <w:t>ServiceMetadata</w:t>
        </w:r>
        <w:r>
          <w:rPr>
            <w:webHidden/>
          </w:rPr>
          <w:tab/>
        </w:r>
        <w:r>
          <w:rPr>
            <w:webHidden/>
          </w:rPr>
          <w:fldChar w:fldCharType="begin"/>
        </w:r>
        <w:r>
          <w:rPr>
            <w:webHidden/>
          </w:rPr>
          <w:instrText xml:space="preserve"> PAGEREF _Toc183468280 \h </w:instrText>
        </w:r>
      </w:ins>
      <w:r>
        <w:rPr>
          <w:webHidden/>
        </w:rPr>
      </w:r>
      <w:r>
        <w:rPr>
          <w:webHidden/>
        </w:rPr>
        <w:fldChar w:fldCharType="separate"/>
      </w:r>
      <w:ins w:id="115" w:author="PH" w:date="2024-11-25T23:04:00Z" w16du:dateUtc="2024-11-25T22:04:00Z">
        <w:r>
          <w:rPr>
            <w:webHidden/>
          </w:rPr>
          <w:t>14</w:t>
        </w:r>
        <w:r>
          <w:rPr>
            <w:webHidden/>
          </w:rPr>
          <w:fldChar w:fldCharType="end"/>
        </w:r>
        <w:r w:rsidRPr="00BC771B">
          <w:rPr>
            <w:rStyle w:val="Hyperlink"/>
          </w:rPr>
          <w:fldChar w:fldCharType="end"/>
        </w:r>
      </w:ins>
    </w:p>
    <w:p w14:paraId="2D02D01F" w14:textId="622AD81F" w:rsidR="00F4492B" w:rsidRDefault="00F4492B">
      <w:pPr>
        <w:pStyle w:val="Verzeichnis3"/>
        <w:rPr>
          <w:ins w:id="116" w:author="PH" w:date="2024-11-25T23:04:00Z" w16du:dateUtc="2024-11-25T22:04:00Z"/>
          <w:rFonts w:asciiTheme="minorHAnsi" w:eastAsiaTheme="minorEastAsia" w:hAnsiTheme="minorHAnsi" w:cstheme="minorBidi"/>
          <w:kern w:val="2"/>
          <w:sz w:val="24"/>
          <w:szCs w:val="24"/>
          <w:lang w:eastAsia="en-GB"/>
          <w14:ligatures w14:val="standardContextual"/>
        </w:rPr>
      </w:pPr>
      <w:ins w:id="117" w:author="PH" w:date="2024-11-25T23:04:00Z" w16du:dateUtc="2024-11-25T22:04:00Z">
        <w:r w:rsidRPr="00BC771B">
          <w:rPr>
            <w:rStyle w:val="Hyperlink"/>
          </w:rPr>
          <w:fldChar w:fldCharType="begin"/>
        </w:r>
        <w:r w:rsidRPr="00BC771B">
          <w:rPr>
            <w:rStyle w:val="Hyperlink"/>
          </w:rPr>
          <w:instrText xml:space="preserve"> </w:instrText>
        </w:r>
        <w:r>
          <w:instrText>HYPERLINK \l "_Toc183468281"</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4.3.1</w:t>
        </w:r>
        <w:r>
          <w:rPr>
            <w:rFonts w:asciiTheme="minorHAnsi" w:eastAsiaTheme="minorEastAsia" w:hAnsiTheme="minorHAnsi" w:cstheme="minorBidi"/>
            <w:kern w:val="2"/>
            <w:sz w:val="24"/>
            <w:szCs w:val="24"/>
            <w:lang w:eastAsia="en-GB"/>
            <w14:ligatures w14:val="standardContextual"/>
          </w:rPr>
          <w:tab/>
        </w:r>
        <w:r w:rsidRPr="00BC771B">
          <w:rPr>
            <w:rStyle w:val="Hyperlink"/>
          </w:rPr>
          <w:t>Non-normative example</w:t>
        </w:r>
        <w:r>
          <w:rPr>
            <w:webHidden/>
          </w:rPr>
          <w:tab/>
        </w:r>
        <w:r>
          <w:rPr>
            <w:webHidden/>
          </w:rPr>
          <w:fldChar w:fldCharType="begin"/>
        </w:r>
        <w:r>
          <w:rPr>
            <w:webHidden/>
          </w:rPr>
          <w:instrText xml:space="preserve"> PAGEREF _Toc183468281 \h </w:instrText>
        </w:r>
      </w:ins>
      <w:r>
        <w:rPr>
          <w:webHidden/>
        </w:rPr>
      </w:r>
      <w:r>
        <w:rPr>
          <w:webHidden/>
        </w:rPr>
        <w:fldChar w:fldCharType="separate"/>
      </w:r>
      <w:ins w:id="118" w:author="PH" w:date="2024-11-25T23:04:00Z" w16du:dateUtc="2024-11-25T22:04:00Z">
        <w:r>
          <w:rPr>
            <w:webHidden/>
          </w:rPr>
          <w:t>19</w:t>
        </w:r>
        <w:r>
          <w:rPr>
            <w:webHidden/>
          </w:rPr>
          <w:fldChar w:fldCharType="end"/>
        </w:r>
        <w:r w:rsidRPr="00BC771B">
          <w:rPr>
            <w:rStyle w:val="Hyperlink"/>
          </w:rPr>
          <w:fldChar w:fldCharType="end"/>
        </w:r>
      </w:ins>
    </w:p>
    <w:p w14:paraId="5FF6EE6E" w14:textId="54A0E3F8" w:rsidR="00F4492B" w:rsidRDefault="00F4492B">
      <w:pPr>
        <w:pStyle w:val="Verzeichnis2"/>
        <w:rPr>
          <w:ins w:id="119" w:author="PH" w:date="2024-11-25T23:04:00Z" w16du:dateUtc="2024-11-25T22:04:00Z"/>
          <w:rFonts w:asciiTheme="minorHAnsi" w:eastAsiaTheme="minorEastAsia" w:hAnsiTheme="minorHAnsi" w:cstheme="minorBidi"/>
          <w:kern w:val="2"/>
          <w:sz w:val="24"/>
          <w:szCs w:val="24"/>
          <w:lang w:eastAsia="en-GB"/>
          <w14:ligatures w14:val="standardContextual"/>
        </w:rPr>
      </w:pPr>
      <w:ins w:id="120" w:author="PH" w:date="2024-11-25T23:04:00Z" w16du:dateUtc="2024-11-25T22:04:00Z">
        <w:r w:rsidRPr="00BC771B">
          <w:rPr>
            <w:rStyle w:val="Hyperlink"/>
          </w:rPr>
          <w:fldChar w:fldCharType="begin"/>
        </w:r>
        <w:r w:rsidRPr="00BC771B">
          <w:rPr>
            <w:rStyle w:val="Hyperlink"/>
          </w:rPr>
          <w:instrText xml:space="preserve"> </w:instrText>
        </w:r>
        <w:r>
          <w:instrText>HYPERLINK \l "_Toc183468282"</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4.4</w:t>
        </w:r>
        <w:r>
          <w:rPr>
            <w:rFonts w:asciiTheme="minorHAnsi" w:eastAsiaTheme="minorEastAsia" w:hAnsiTheme="minorHAnsi" w:cstheme="minorBidi"/>
            <w:kern w:val="2"/>
            <w:sz w:val="24"/>
            <w:szCs w:val="24"/>
            <w:lang w:eastAsia="en-GB"/>
            <w14:ligatures w14:val="standardContextual"/>
          </w:rPr>
          <w:tab/>
        </w:r>
        <w:r w:rsidRPr="00BC771B">
          <w:rPr>
            <w:rStyle w:val="Hyperlink"/>
          </w:rPr>
          <w:t>SignedServiceMetadata</w:t>
        </w:r>
        <w:r>
          <w:rPr>
            <w:webHidden/>
          </w:rPr>
          <w:tab/>
        </w:r>
        <w:r>
          <w:rPr>
            <w:webHidden/>
          </w:rPr>
          <w:fldChar w:fldCharType="begin"/>
        </w:r>
        <w:r>
          <w:rPr>
            <w:webHidden/>
          </w:rPr>
          <w:instrText xml:space="preserve"> PAGEREF _Toc183468282 \h </w:instrText>
        </w:r>
      </w:ins>
      <w:r>
        <w:rPr>
          <w:webHidden/>
        </w:rPr>
      </w:r>
      <w:r>
        <w:rPr>
          <w:webHidden/>
        </w:rPr>
        <w:fldChar w:fldCharType="separate"/>
      </w:r>
      <w:ins w:id="121" w:author="PH" w:date="2024-11-25T23:04:00Z" w16du:dateUtc="2024-11-25T22:04:00Z">
        <w:r>
          <w:rPr>
            <w:webHidden/>
          </w:rPr>
          <w:t>19</w:t>
        </w:r>
        <w:r>
          <w:rPr>
            <w:webHidden/>
          </w:rPr>
          <w:fldChar w:fldCharType="end"/>
        </w:r>
        <w:r w:rsidRPr="00BC771B">
          <w:rPr>
            <w:rStyle w:val="Hyperlink"/>
          </w:rPr>
          <w:fldChar w:fldCharType="end"/>
        </w:r>
      </w:ins>
    </w:p>
    <w:p w14:paraId="1F25E281" w14:textId="20B680D8" w:rsidR="00F4492B" w:rsidRDefault="00F4492B">
      <w:pPr>
        <w:pStyle w:val="Verzeichnis3"/>
        <w:rPr>
          <w:ins w:id="122" w:author="PH" w:date="2024-11-25T23:04:00Z" w16du:dateUtc="2024-11-25T22:04:00Z"/>
          <w:rFonts w:asciiTheme="minorHAnsi" w:eastAsiaTheme="minorEastAsia" w:hAnsiTheme="minorHAnsi" w:cstheme="minorBidi"/>
          <w:kern w:val="2"/>
          <w:sz w:val="24"/>
          <w:szCs w:val="24"/>
          <w:lang w:eastAsia="en-GB"/>
          <w14:ligatures w14:val="standardContextual"/>
        </w:rPr>
      </w:pPr>
      <w:ins w:id="123" w:author="PH" w:date="2024-11-25T23:04:00Z" w16du:dateUtc="2024-11-25T22:04:00Z">
        <w:r w:rsidRPr="00BC771B">
          <w:rPr>
            <w:rStyle w:val="Hyperlink"/>
          </w:rPr>
          <w:fldChar w:fldCharType="begin"/>
        </w:r>
        <w:r w:rsidRPr="00BC771B">
          <w:rPr>
            <w:rStyle w:val="Hyperlink"/>
          </w:rPr>
          <w:instrText xml:space="preserve"> </w:instrText>
        </w:r>
        <w:r>
          <w:instrText>HYPERLINK \l "_Toc183468283"</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4.4.1</w:t>
        </w:r>
        <w:r>
          <w:rPr>
            <w:rFonts w:asciiTheme="minorHAnsi" w:eastAsiaTheme="minorEastAsia" w:hAnsiTheme="minorHAnsi" w:cstheme="minorBidi"/>
            <w:kern w:val="2"/>
            <w:sz w:val="24"/>
            <w:szCs w:val="24"/>
            <w:lang w:eastAsia="en-GB"/>
            <w14:ligatures w14:val="standardContextual"/>
          </w:rPr>
          <w:tab/>
        </w:r>
        <w:r w:rsidRPr="00BC771B">
          <w:rPr>
            <w:rStyle w:val="Hyperlink"/>
          </w:rPr>
          <w:t>Non-normative example</w:t>
        </w:r>
        <w:r>
          <w:rPr>
            <w:webHidden/>
          </w:rPr>
          <w:tab/>
        </w:r>
        <w:r>
          <w:rPr>
            <w:webHidden/>
          </w:rPr>
          <w:fldChar w:fldCharType="begin"/>
        </w:r>
        <w:r>
          <w:rPr>
            <w:webHidden/>
          </w:rPr>
          <w:instrText xml:space="preserve"> PAGEREF _Toc183468283 \h </w:instrText>
        </w:r>
      </w:ins>
      <w:r>
        <w:rPr>
          <w:webHidden/>
        </w:rPr>
      </w:r>
      <w:r>
        <w:rPr>
          <w:webHidden/>
        </w:rPr>
        <w:fldChar w:fldCharType="separate"/>
      </w:r>
      <w:ins w:id="124" w:author="PH" w:date="2024-11-25T23:04:00Z" w16du:dateUtc="2024-11-25T22:04:00Z">
        <w:r>
          <w:rPr>
            <w:webHidden/>
          </w:rPr>
          <w:t>19</w:t>
        </w:r>
        <w:r>
          <w:rPr>
            <w:webHidden/>
          </w:rPr>
          <w:fldChar w:fldCharType="end"/>
        </w:r>
        <w:r w:rsidRPr="00BC771B">
          <w:rPr>
            <w:rStyle w:val="Hyperlink"/>
          </w:rPr>
          <w:fldChar w:fldCharType="end"/>
        </w:r>
      </w:ins>
    </w:p>
    <w:p w14:paraId="0B6F41F6" w14:textId="5C34D590" w:rsidR="00F4492B" w:rsidRDefault="00F4492B">
      <w:pPr>
        <w:pStyle w:val="Verzeichnis3"/>
        <w:rPr>
          <w:ins w:id="125" w:author="PH" w:date="2024-11-25T23:04:00Z" w16du:dateUtc="2024-11-25T22:04:00Z"/>
          <w:rFonts w:asciiTheme="minorHAnsi" w:eastAsiaTheme="minorEastAsia" w:hAnsiTheme="minorHAnsi" w:cstheme="minorBidi"/>
          <w:kern w:val="2"/>
          <w:sz w:val="24"/>
          <w:szCs w:val="24"/>
          <w:lang w:eastAsia="en-GB"/>
          <w14:ligatures w14:val="standardContextual"/>
        </w:rPr>
      </w:pPr>
      <w:ins w:id="126" w:author="PH" w:date="2024-11-25T23:04:00Z" w16du:dateUtc="2024-11-25T22:04:00Z">
        <w:r w:rsidRPr="00BC771B">
          <w:rPr>
            <w:rStyle w:val="Hyperlink"/>
          </w:rPr>
          <w:fldChar w:fldCharType="begin"/>
        </w:r>
        <w:r w:rsidRPr="00BC771B">
          <w:rPr>
            <w:rStyle w:val="Hyperlink"/>
          </w:rPr>
          <w:instrText xml:space="preserve"> </w:instrText>
        </w:r>
        <w:r>
          <w:instrText>HYPERLINK \l "_Toc183468284"</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4.4.2</w:t>
        </w:r>
        <w:r>
          <w:rPr>
            <w:rFonts w:asciiTheme="minorHAnsi" w:eastAsiaTheme="minorEastAsia" w:hAnsiTheme="minorHAnsi" w:cstheme="minorBidi"/>
            <w:kern w:val="2"/>
            <w:sz w:val="24"/>
            <w:szCs w:val="24"/>
            <w:lang w:eastAsia="en-GB"/>
            <w14:ligatures w14:val="standardContextual"/>
          </w:rPr>
          <w:tab/>
        </w:r>
        <w:r w:rsidRPr="00BC771B">
          <w:rPr>
            <w:rStyle w:val="Hyperlink"/>
          </w:rPr>
          <w:t>Redirect, non-normative example</w:t>
        </w:r>
        <w:r>
          <w:rPr>
            <w:webHidden/>
          </w:rPr>
          <w:tab/>
        </w:r>
        <w:r>
          <w:rPr>
            <w:webHidden/>
          </w:rPr>
          <w:fldChar w:fldCharType="begin"/>
        </w:r>
        <w:r>
          <w:rPr>
            <w:webHidden/>
          </w:rPr>
          <w:instrText xml:space="preserve"> PAGEREF _Toc183468284 \h </w:instrText>
        </w:r>
      </w:ins>
      <w:r>
        <w:rPr>
          <w:webHidden/>
        </w:rPr>
      </w:r>
      <w:r>
        <w:rPr>
          <w:webHidden/>
        </w:rPr>
        <w:fldChar w:fldCharType="separate"/>
      </w:r>
      <w:ins w:id="127" w:author="PH" w:date="2024-11-25T23:04:00Z" w16du:dateUtc="2024-11-25T22:04:00Z">
        <w:r>
          <w:rPr>
            <w:webHidden/>
          </w:rPr>
          <w:t>20</w:t>
        </w:r>
        <w:r>
          <w:rPr>
            <w:webHidden/>
          </w:rPr>
          <w:fldChar w:fldCharType="end"/>
        </w:r>
        <w:r w:rsidRPr="00BC771B">
          <w:rPr>
            <w:rStyle w:val="Hyperlink"/>
          </w:rPr>
          <w:fldChar w:fldCharType="end"/>
        </w:r>
      </w:ins>
    </w:p>
    <w:p w14:paraId="46423EB4" w14:textId="68C9705B" w:rsidR="00F4492B" w:rsidRDefault="00F4492B">
      <w:pPr>
        <w:pStyle w:val="Verzeichnis1"/>
        <w:rPr>
          <w:ins w:id="128" w:author="PH" w:date="2024-11-25T23:04:00Z" w16du:dateUtc="2024-11-25T22:04:00Z"/>
          <w:rFonts w:asciiTheme="minorHAnsi" w:eastAsiaTheme="minorEastAsia" w:hAnsiTheme="minorHAnsi" w:cstheme="minorBidi"/>
          <w:kern w:val="2"/>
          <w:szCs w:val="24"/>
          <w:lang w:eastAsia="en-GB"/>
          <w14:ligatures w14:val="standardContextual"/>
        </w:rPr>
      </w:pPr>
      <w:ins w:id="129" w:author="PH" w:date="2024-11-25T23:04:00Z" w16du:dateUtc="2024-11-25T22:04:00Z">
        <w:r w:rsidRPr="00BC771B">
          <w:rPr>
            <w:rStyle w:val="Hyperlink"/>
          </w:rPr>
          <w:fldChar w:fldCharType="begin"/>
        </w:r>
        <w:r w:rsidRPr="00BC771B">
          <w:rPr>
            <w:rStyle w:val="Hyperlink"/>
          </w:rPr>
          <w:instrText xml:space="preserve"> </w:instrText>
        </w:r>
        <w:r>
          <w:instrText>HYPERLINK \l "_Toc183468285"</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w:t>
        </w:r>
        <w:r>
          <w:rPr>
            <w:rFonts w:asciiTheme="minorHAnsi" w:eastAsiaTheme="minorEastAsia" w:hAnsiTheme="minorHAnsi" w:cstheme="minorBidi"/>
            <w:kern w:val="2"/>
            <w:szCs w:val="24"/>
            <w:lang w:eastAsia="en-GB"/>
            <w14:ligatures w14:val="standardContextual"/>
          </w:rPr>
          <w:tab/>
        </w:r>
        <w:r w:rsidRPr="00BC771B">
          <w:rPr>
            <w:rStyle w:val="Hyperlink"/>
          </w:rPr>
          <w:t>Service Metadata Publishing REST binding</w:t>
        </w:r>
        <w:r>
          <w:rPr>
            <w:webHidden/>
          </w:rPr>
          <w:tab/>
        </w:r>
        <w:r>
          <w:rPr>
            <w:webHidden/>
          </w:rPr>
          <w:fldChar w:fldCharType="begin"/>
        </w:r>
        <w:r>
          <w:rPr>
            <w:webHidden/>
          </w:rPr>
          <w:instrText xml:space="preserve"> PAGEREF _Toc183468285 \h </w:instrText>
        </w:r>
      </w:ins>
      <w:r>
        <w:rPr>
          <w:webHidden/>
        </w:rPr>
      </w:r>
      <w:r>
        <w:rPr>
          <w:webHidden/>
        </w:rPr>
        <w:fldChar w:fldCharType="separate"/>
      </w:r>
      <w:ins w:id="130" w:author="PH" w:date="2024-11-25T23:04:00Z" w16du:dateUtc="2024-11-25T22:04:00Z">
        <w:r>
          <w:rPr>
            <w:webHidden/>
          </w:rPr>
          <w:t>22</w:t>
        </w:r>
        <w:r>
          <w:rPr>
            <w:webHidden/>
          </w:rPr>
          <w:fldChar w:fldCharType="end"/>
        </w:r>
        <w:r w:rsidRPr="00BC771B">
          <w:rPr>
            <w:rStyle w:val="Hyperlink"/>
          </w:rPr>
          <w:fldChar w:fldCharType="end"/>
        </w:r>
      </w:ins>
    </w:p>
    <w:p w14:paraId="766C4C0A" w14:textId="2435D914" w:rsidR="00F4492B" w:rsidRDefault="00F4492B">
      <w:pPr>
        <w:pStyle w:val="Verzeichnis2"/>
        <w:rPr>
          <w:ins w:id="131" w:author="PH" w:date="2024-11-25T23:04:00Z" w16du:dateUtc="2024-11-25T22:04:00Z"/>
          <w:rFonts w:asciiTheme="minorHAnsi" w:eastAsiaTheme="minorEastAsia" w:hAnsiTheme="minorHAnsi" w:cstheme="minorBidi"/>
          <w:kern w:val="2"/>
          <w:sz w:val="24"/>
          <w:szCs w:val="24"/>
          <w:lang w:eastAsia="en-GB"/>
          <w14:ligatures w14:val="standardContextual"/>
        </w:rPr>
      </w:pPr>
      <w:ins w:id="132" w:author="PH" w:date="2024-11-25T23:04:00Z" w16du:dateUtc="2024-11-25T22:04:00Z">
        <w:r w:rsidRPr="00BC771B">
          <w:rPr>
            <w:rStyle w:val="Hyperlink"/>
          </w:rPr>
          <w:fldChar w:fldCharType="begin"/>
        </w:r>
        <w:r w:rsidRPr="00BC771B">
          <w:rPr>
            <w:rStyle w:val="Hyperlink"/>
          </w:rPr>
          <w:instrText xml:space="preserve"> </w:instrText>
        </w:r>
        <w:r>
          <w:instrText>HYPERLINK \l "_Toc183468286"</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5.1</w:t>
        </w:r>
        <w:r>
          <w:rPr>
            <w:rFonts w:asciiTheme="minorHAnsi" w:eastAsiaTheme="minorEastAsia" w:hAnsiTheme="minorHAnsi" w:cstheme="minorBidi"/>
            <w:kern w:val="2"/>
            <w:sz w:val="24"/>
            <w:szCs w:val="24"/>
            <w:lang w:eastAsia="en-GB"/>
            <w14:ligatures w14:val="standardContextual"/>
          </w:rPr>
          <w:tab/>
        </w:r>
        <w:r w:rsidRPr="00BC771B">
          <w:rPr>
            <w:rStyle w:val="Hyperlink"/>
          </w:rPr>
          <w:t>The use of HTTP</w:t>
        </w:r>
        <w:r>
          <w:rPr>
            <w:webHidden/>
          </w:rPr>
          <w:tab/>
        </w:r>
        <w:r>
          <w:rPr>
            <w:webHidden/>
          </w:rPr>
          <w:fldChar w:fldCharType="begin"/>
        </w:r>
        <w:r>
          <w:rPr>
            <w:webHidden/>
          </w:rPr>
          <w:instrText xml:space="preserve"> PAGEREF _Toc183468286 \h </w:instrText>
        </w:r>
      </w:ins>
      <w:r>
        <w:rPr>
          <w:webHidden/>
        </w:rPr>
      </w:r>
      <w:r>
        <w:rPr>
          <w:webHidden/>
        </w:rPr>
        <w:fldChar w:fldCharType="separate"/>
      </w:r>
      <w:ins w:id="133" w:author="PH" w:date="2024-11-25T23:04:00Z" w16du:dateUtc="2024-11-25T22:04:00Z">
        <w:r>
          <w:rPr>
            <w:webHidden/>
          </w:rPr>
          <w:t>22</w:t>
        </w:r>
        <w:r>
          <w:rPr>
            <w:webHidden/>
          </w:rPr>
          <w:fldChar w:fldCharType="end"/>
        </w:r>
        <w:r w:rsidRPr="00BC771B">
          <w:rPr>
            <w:rStyle w:val="Hyperlink"/>
          </w:rPr>
          <w:fldChar w:fldCharType="end"/>
        </w:r>
      </w:ins>
    </w:p>
    <w:p w14:paraId="33AE14DE" w14:textId="5AAEB612" w:rsidR="00F4492B" w:rsidRDefault="00F4492B">
      <w:pPr>
        <w:pStyle w:val="Verzeichnis2"/>
        <w:rPr>
          <w:ins w:id="134" w:author="PH" w:date="2024-11-25T23:04:00Z" w16du:dateUtc="2024-11-25T22:04:00Z"/>
          <w:rFonts w:asciiTheme="minorHAnsi" w:eastAsiaTheme="minorEastAsia" w:hAnsiTheme="minorHAnsi" w:cstheme="minorBidi"/>
          <w:kern w:val="2"/>
          <w:sz w:val="24"/>
          <w:szCs w:val="24"/>
          <w:lang w:eastAsia="en-GB"/>
          <w14:ligatures w14:val="standardContextual"/>
        </w:rPr>
      </w:pPr>
      <w:ins w:id="135" w:author="PH" w:date="2024-11-25T23:04:00Z" w16du:dateUtc="2024-11-25T22:04:00Z">
        <w:r w:rsidRPr="00BC771B">
          <w:rPr>
            <w:rStyle w:val="Hyperlink"/>
          </w:rPr>
          <w:fldChar w:fldCharType="begin"/>
        </w:r>
        <w:r w:rsidRPr="00BC771B">
          <w:rPr>
            <w:rStyle w:val="Hyperlink"/>
          </w:rPr>
          <w:instrText xml:space="preserve"> </w:instrText>
        </w:r>
        <w:r>
          <w:instrText>HYPERLINK \l "_Toc183468287"</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5.2</w:t>
        </w:r>
        <w:r>
          <w:rPr>
            <w:rFonts w:asciiTheme="minorHAnsi" w:eastAsiaTheme="minorEastAsia" w:hAnsiTheme="minorHAnsi" w:cstheme="minorBidi"/>
            <w:kern w:val="2"/>
            <w:sz w:val="24"/>
            <w:szCs w:val="24"/>
            <w:lang w:eastAsia="en-GB"/>
            <w14:ligatures w14:val="standardContextual"/>
          </w:rPr>
          <w:tab/>
        </w:r>
        <w:r w:rsidRPr="00BC771B">
          <w:rPr>
            <w:rStyle w:val="Hyperlink"/>
          </w:rPr>
          <w:t>The use of XML and encoding</w:t>
        </w:r>
        <w:r>
          <w:rPr>
            <w:webHidden/>
          </w:rPr>
          <w:tab/>
        </w:r>
        <w:r>
          <w:rPr>
            <w:webHidden/>
          </w:rPr>
          <w:fldChar w:fldCharType="begin"/>
        </w:r>
        <w:r>
          <w:rPr>
            <w:webHidden/>
          </w:rPr>
          <w:instrText xml:space="preserve"> PAGEREF _Toc183468287 \h </w:instrText>
        </w:r>
      </w:ins>
      <w:r>
        <w:rPr>
          <w:webHidden/>
        </w:rPr>
      </w:r>
      <w:r>
        <w:rPr>
          <w:webHidden/>
        </w:rPr>
        <w:fldChar w:fldCharType="separate"/>
      </w:r>
      <w:ins w:id="136" w:author="PH" w:date="2024-11-25T23:04:00Z" w16du:dateUtc="2024-11-25T22:04:00Z">
        <w:r>
          <w:rPr>
            <w:webHidden/>
          </w:rPr>
          <w:t>22</w:t>
        </w:r>
        <w:r>
          <w:rPr>
            <w:webHidden/>
          </w:rPr>
          <w:fldChar w:fldCharType="end"/>
        </w:r>
        <w:r w:rsidRPr="00BC771B">
          <w:rPr>
            <w:rStyle w:val="Hyperlink"/>
          </w:rPr>
          <w:fldChar w:fldCharType="end"/>
        </w:r>
      </w:ins>
    </w:p>
    <w:p w14:paraId="38635E98" w14:textId="66D33E10" w:rsidR="00F4492B" w:rsidRDefault="00F4492B">
      <w:pPr>
        <w:pStyle w:val="Verzeichnis2"/>
        <w:rPr>
          <w:ins w:id="137" w:author="PH" w:date="2024-11-25T23:04:00Z" w16du:dateUtc="2024-11-25T22:04:00Z"/>
          <w:rFonts w:asciiTheme="minorHAnsi" w:eastAsiaTheme="minorEastAsia" w:hAnsiTheme="minorHAnsi" w:cstheme="minorBidi"/>
          <w:kern w:val="2"/>
          <w:sz w:val="24"/>
          <w:szCs w:val="24"/>
          <w:lang w:eastAsia="en-GB"/>
          <w14:ligatures w14:val="standardContextual"/>
        </w:rPr>
      </w:pPr>
      <w:ins w:id="138" w:author="PH" w:date="2024-11-25T23:04:00Z" w16du:dateUtc="2024-11-25T22:04:00Z">
        <w:r w:rsidRPr="00BC771B">
          <w:rPr>
            <w:rStyle w:val="Hyperlink"/>
          </w:rPr>
          <w:fldChar w:fldCharType="begin"/>
        </w:r>
        <w:r w:rsidRPr="00BC771B">
          <w:rPr>
            <w:rStyle w:val="Hyperlink"/>
          </w:rPr>
          <w:instrText xml:space="preserve"> </w:instrText>
        </w:r>
        <w:r>
          <w:instrText>HYPERLINK \l "_Toc183468288"</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5.3</w:t>
        </w:r>
        <w:r>
          <w:rPr>
            <w:rFonts w:asciiTheme="minorHAnsi" w:eastAsiaTheme="minorEastAsia" w:hAnsiTheme="minorHAnsi" w:cstheme="minorBidi"/>
            <w:kern w:val="2"/>
            <w:sz w:val="24"/>
            <w:szCs w:val="24"/>
            <w:lang w:eastAsia="en-GB"/>
            <w14:ligatures w14:val="standardContextual"/>
          </w:rPr>
          <w:tab/>
        </w:r>
        <w:r w:rsidRPr="00BC771B">
          <w:rPr>
            <w:rStyle w:val="Hyperlink"/>
          </w:rPr>
          <w:t>Resources and identifiers</w:t>
        </w:r>
        <w:r>
          <w:rPr>
            <w:webHidden/>
          </w:rPr>
          <w:tab/>
        </w:r>
        <w:r>
          <w:rPr>
            <w:webHidden/>
          </w:rPr>
          <w:fldChar w:fldCharType="begin"/>
        </w:r>
        <w:r>
          <w:rPr>
            <w:webHidden/>
          </w:rPr>
          <w:instrText xml:space="preserve"> PAGEREF _Toc183468288 \h </w:instrText>
        </w:r>
      </w:ins>
      <w:r>
        <w:rPr>
          <w:webHidden/>
        </w:rPr>
      </w:r>
      <w:r>
        <w:rPr>
          <w:webHidden/>
        </w:rPr>
        <w:fldChar w:fldCharType="separate"/>
      </w:r>
      <w:ins w:id="139" w:author="PH" w:date="2024-11-25T23:04:00Z" w16du:dateUtc="2024-11-25T22:04:00Z">
        <w:r>
          <w:rPr>
            <w:webHidden/>
          </w:rPr>
          <w:t>22</w:t>
        </w:r>
        <w:r>
          <w:rPr>
            <w:webHidden/>
          </w:rPr>
          <w:fldChar w:fldCharType="end"/>
        </w:r>
        <w:r w:rsidRPr="00BC771B">
          <w:rPr>
            <w:rStyle w:val="Hyperlink"/>
          </w:rPr>
          <w:fldChar w:fldCharType="end"/>
        </w:r>
      </w:ins>
    </w:p>
    <w:p w14:paraId="5730ADCE" w14:textId="37C9E88C" w:rsidR="00F4492B" w:rsidRDefault="00F4492B">
      <w:pPr>
        <w:pStyle w:val="Verzeichnis3"/>
        <w:rPr>
          <w:ins w:id="140" w:author="PH" w:date="2024-11-25T23:04:00Z" w16du:dateUtc="2024-11-25T22:04:00Z"/>
          <w:rFonts w:asciiTheme="minorHAnsi" w:eastAsiaTheme="minorEastAsia" w:hAnsiTheme="minorHAnsi" w:cstheme="minorBidi"/>
          <w:kern w:val="2"/>
          <w:sz w:val="24"/>
          <w:szCs w:val="24"/>
          <w:lang w:eastAsia="en-GB"/>
          <w14:ligatures w14:val="standardContextual"/>
        </w:rPr>
      </w:pPr>
      <w:ins w:id="141" w:author="PH" w:date="2024-11-25T23:04:00Z" w16du:dateUtc="2024-11-25T22:04:00Z">
        <w:r w:rsidRPr="00BC771B">
          <w:rPr>
            <w:rStyle w:val="Hyperlink"/>
          </w:rPr>
          <w:fldChar w:fldCharType="begin"/>
        </w:r>
        <w:r w:rsidRPr="00BC771B">
          <w:rPr>
            <w:rStyle w:val="Hyperlink"/>
          </w:rPr>
          <w:instrText xml:space="preserve"> </w:instrText>
        </w:r>
        <w:r>
          <w:instrText>HYPERLINK \l "_Toc183468289"</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5.3.1</w:t>
        </w:r>
        <w:r>
          <w:rPr>
            <w:rFonts w:asciiTheme="minorHAnsi" w:eastAsiaTheme="minorEastAsia" w:hAnsiTheme="minorHAnsi" w:cstheme="minorBidi"/>
            <w:kern w:val="2"/>
            <w:sz w:val="24"/>
            <w:szCs w:val="24"/>
            <w:lang w:eastAsia="en-GB"/>
            <w14:ligatures w14:val="standardContextual"/>
          </w:rPr>
          <w:tab/>
        </w:r>
        <w:r w:rsidRPr="00BC771B">
          <w:rPr>
            <w:rStyle w:val="Hyperlink"/>
          </w:rPr>
          <w:t>On the use of percent encoding</w:t>
        </w:r>
        <w:r>
          <w:rPr>
            <w:webHidden/>
          </w:rPr>
          <w:tab/>
        </w:r>
        <w:r>
          <w:rPr>
            <w:webHidden/>
          </w:rPr>
          <w:fldChar w:fldCharType="begin"/>
        </w:r>
        <w:r>
          <w:rPr>
            <w:webHidden/>
          </w:rPr>
          <w:instrText xml:space="preserve"> PAGEREF _Toc183468289 \h </w:instrText>
        </w:r>
      </w:ins>
      <w:r>
        <w:rPr>
          <w:webHidden/>
        </w:rPr>
      </w:r>
      <w:r>
        <w:rPr>
          <w:webHidden/>
        </w:rPr>
        <w:fldChar w:fldCharType="separate"/>
      </w:r>
      <w:ins w:id="142" w:author="PH" w:date="2024-11-25T23:04:00Z" w16du:dateUtc="2024-11-25T22:04:00Z">
        <w:r>
          <w:rPr>
            <w:webHidden/>
          </w:rPr>
          <w:t>23</w:t>
        </w:r>
        <w:r>
          <w:rPr>
            <w:webHidden/>
          </w:rPr>
          <w:fldChar w:fldCharType="end"/>
        </w:r>
        <w:r w:rsidRPr="00BC771B">
          <w:rPr>
            <w:rStyle w:val="Hyperlink"/>
          </w:rPr>
          <w:fldChar w:fldCharType="end"/>
        </w:r>
      </w:ins>
    </w:p>
    <w:p w14:paraId="0188A7B5" w14:textId="73DDBA19" w:rsidR="00F4492B" w:rsidRDefault="00F4492B">
      <w:pPr>
        <w:pStyle w:val="Verzeichnis3"/>
        <w:rPr>
          <w:ins w:id="143" w:author="PH" w:date="2024-11-25T23:04:00Z" w16du:dateUtc="2024-11-25T22:04:00Z"/>
          <w:rFonts w:asciiTheme="minorHAnsi" w:eastAsiaTheme="minorEastAsia" w:hAnsiTheme="minorHAnsi" w:cstheme="minorBidi"/>
          <w:kern w:val="2"/>
          <w:sz w:val="24"/>
          <w:szCs w:val="24"/>
          <w:lang w:eastAsia="en-GB"/>
          <w14:ligatures w14:val="standardContextual"/>
        </w:rPr>
      </w:pPr>
      <w:ins w:id="144" w:author="PH" w:date="2024-11-25T23:04:00Z" w16du:dateUtc="2024-11-25T22:04:00Z">
        <w:r w:rsidRPr="00BC771B">
          <w:rPr>
            <w:rStyle w:val="Hyperlink"/>
          </w:rPr>
          <w:fldChar w:fldCharType="begin"/>
        </w:r>
        <w:r w:rsidRPr="00BC771B">
          <w:rPr>
            <w:rStyle w:val="Hyperlink"/>
          </w:rPr>
          <w:instrText xml:space="preserve"> </w:instrText>
        </w:r>
        <w:r>
          <w:instrText>HYPERLINK \l "_Toc183468290"</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5.3.2</w:t>
        </w:r>
        <w:r>
          <w:rPr>
            <w:rFonts w:asciiTheme="minorHAnsi" w:eastAsiaTheme="minorEastAsia" w:hAnsiTheme="minorHAnsi" w:cstheme="minorBidi"/>
            <w:kern w:val="2"/>
            <w:sz w:val="24"/>
            <w:szCs w:val="24"/>
            <w:lang w:eastAsia="en-GB"/>
            <w14:ligatures w14:val="standardContextual"/>
          </w:rPr>
          <w:tab/>
        </w:r>
        <w:r w:rsidRPr="00BC771B">
          <w:rPr>
            <w:rStyle w:val="Hyperlink"/>
          </w:rPr>
          <w:t>Using identifiers in the REST Resource URLs</w:t>
        </w:r>
        <w:r>
          <w:rPr>
            <w:webHidden/>
          </w:rPr>
          <w:tab/>
        </w:r>
        <w:r>
          <w:rPr>
            <w:webHidden/>
          </w:rPr>
          <w:fldChar w:fldCharType="begin"/>
        </w:r>
        <w:r>
          <w:rPr>
            <w:webHidden/>
          </w:rPr>
          <w:instrText xml:space="preserve"> PAGEREF _Toc183468290 \h </w:instrText>
        </w:r>
      </w:ins>
      <w:r>
        <w:rPr>
          <w:webHidden/>
        </w:rPr>
      </w:r>
      <w:r>
        <w:rPr>
          <w:webHidden/>
        </w:rPr>
        <w:fldChar w:fldCharType="separate"/>
      </w:r>
      <w:ins w:id="145" w:author="PH" w:date="2024-11-25T23:04:00Z" w16du:dateUtc="2024-11-25T22:04:00Z">
        <w:r>
          <w:rPr>
            <w:webHidden/>
          </w:rPr>
          <w:t>23</w:t>
        </w:r>
        <w:r>
          <w:rPr>
            <w:webHidden/>
          </w:rPr>
          <w:fldChar w:fldCharType="end"/>
        </w:r>
        <w:r w:rsidRPr="00BC771B">
          <w:rPr>
            <w:rStyle w:val="Hyperlink"/>
          </w:rPr>
          <w:fldChar w:fldCharType="end"/>
        </w:r>
      </w:ins>
    </w:p>
    <w:p w14:paraId="7296857F" w14:textId="1946AD59" w:rsidR="00F4492B" w:rsidRDefault="00F4492B">
      <w:pPr>
        <w:pStyle w:val="Verzeichnis3"/>
        <w:rPr>
          <w:ins w:id="146" w:author="PH" w:date="2024-11-25T23:04:00Z" w16du:dateUtc="2024-11-25T22:04:00Z"/>
          <w:rFonts w:asciiTheme="minorHAnsi" w:eastAsiaTheme="minorEastAsia" w:hAnsiTheme="minorHAnsi" w:cstheme="minorBidi"/>
          <w:kern w:val="2"/>
          <w:sz w:val="24"/>
          <w:szCs w:val="24"/>
          <w:lang w:eastAsia="en-GB"/>
          <w14:ligatures w14:val="standardContextual"/>
        </w:rPr>
      </w:pPr>
      <w:ins w:id="147" w:author="PH" w:date="2024-11-25T23:04:00Z" w16du:dateUtc="2024-11-25T22:04:00Z">
        <w:r w:rsidRPr="00BC771B">
          <w:rPr>
            <w:rStyle w:val="Hyperlink"/>
          </w:rPr>
          <w:fldChar w:fldCharType="begin"/>
        </w:r>
        <w:r w:rsidRPr="00BC771B">
          <w:rPr>
            <w:rStyle w:val="Hyperlink"/>
          </w:rPr>
          <w:instrText xml:space="preserve"> </w:instrText>
        </w:r>
        <w:r>
          <w:instrText>HYPERLINK \l "_Toc183468291"</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5.3.3</w:t>
        </w:r>
        <w:r>
          <w:rPr>
            <w:rFonts w:asciiTheme="minorHAnsi" w:eastAsiaTheme="minorEastAsia" w:hAnsiTheme="minorHAnsi" w:cstheme="minorBidi"/>
            <w:kern w:val="2"/>
            <w:sz w:val="24"/>
            <w:szCs w:val="24"/>
            <w:lang w:eastAsia="en-GB"/>
            <w14:ligatures w14:val="standardContextual"/>
          </w:rPr>
          <w:tab/>
        </w:r>
        <w:r w:rsidRPr="00BC771B">
          <w:rPr>
            <w:rStyle w:val="Hyperlink"/>
          </w:rPr>
          <w:t>Non-normative identifier example</w:t>
        </w:r>
        <w:r>
          <w:rPr>
            <w:webHidden/>
          </w:rPr>
          <w:tab/>
        </w:r>
        <w:r>
          <w:rPr>
            <w:webHidden/>
          </w:rPr>
          <w:fldChar w:fldCharType="begin"/>
        </w:r>
        <w:r>
          <w:rPr>
            <w:webHidden/>
          </w:rPr>
          <w:instrText xml:space="preserve"> PAGEREF _Toc183468291 \h </w:instrText>
        </w:r>
      </w:ins>
      <w:r>
        <w:rPr>
          <w:webHidden/>
        </w:rPr>
      </w:r>
      <w:r>
        <w:rPr>
          <w:webHidden/>
        </w:rPr>
        <w:fldChar w:fldCharType="separate"/>
      </w:r>
      <w:ins w:id="148" w:author="PH" w:date="2024-11-25T23:04:00Z" w16du:dateUtc="2024-11-25T22:04:00Z">
        <w:r>
          <w:rPr>
            <w:webHidden/>
          </w:rPr>
          <w:t>23</w:t>
        </w:r>
        <w:r>
          <w:rPr>
            <w:webHidden/>
          </w:rPr>
          <w:fldChar w:fldCharType="end"/>
        </w:r>
        <w:r w:rsidRPr="00BC771B">
          <w:rPr>
            <w:rStyle w:val="Hyperlink"/>
          </w:rPr>
          <w:fldChar w:fldCharType="end"/>
        </w:r>
      </w:ins>
    </w:p>
    <w:p w14:paraId="138C4291" w14:textId="1C8245CA" w:rsidR="00F4492B" w:rsidRDefault="00F4492B">
      <w:pPr>
        <w:pStyle w:val="Verzeichnis3"/>
        <w:rPr>
          <w:ins w:id="149" w:author="PH" w:date="2024-11-25T23:04:00Z" w16du:dateUtc="2024-11-25T22:04:00Z"/>
          <w:rFonts w:asciiTheme="minorHAnsi" w:eastAsiaTheme="minorEastAsia" w:hAnsiTheme="minorHAnsi" w:cstheme="minorBidi"/>
          <w:kern w:val="2"/>
          <w:sz w:val="24"/>
          <w:szCs w:val="24"/>
          <w:lang w:eastAsia="en-GB"/>
          <w14:ligatures w14:val="standardContextual"/>
        </w:rPr>
      </w:pPr>
      <w:ins w:id="150" w:author="PH" w:date="2024-11-25T23:04:00Z" w16du:dateUtc="2024-11-25T22:04:00Z">
        <w:r w:rsidRPr="00BC771B">
          <w:rPr>
            <w:rStyle w:val="Hyperlink"/>
          </w:rPr>
          <w:fldChar w:fldCharType="begin"/>
        </w:r>
        <w:r w:rsidRPr="00BC771B">
          <w:rPr>
            <w:rStyle w:val="Hyperlink"/>
          </w:rPr>
          <w:instrText xml:space="preserve"> </w:instrText>
        </w:r>
        <w:r>
          <w:instrText>HYPERLINK \l "_Toc183468292"</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5.3.4</w:t>
        </w:r>
        <w:r>
          <w:rPr>
            <w:rFonts w:asciiTheme="minorHAnsi" w:eastAsiaTheme="minorEastAsia" w:hAnsiTheme="minorHAnsi" w:cstheme="minorBidi"/>
            <w:kern w:val="2"/>
            <w:sz w:val="24"/>
            <w:szCs w:val="24"/>
            <w:lang w:eastAsia="en-GB"/>
            <w14:ligatures w14:val="standardContextual"/>
          </w:rPr>
          <w:tab/>
        </w:r>
        <w:r w:rsidRPr="00BC771B">
          <w:rPr>
            <w:rStyle w:val="Hyperlink"/>
          </w:rPr>
          <w:t>Implementation considerations</w:t>
        </w:r>
        <w:r>
          <w:rPr>
            <w:webHidden/>
          </w:rPr>
          <w:tab/>
        </w:r>
        <w:r>
          <w:rPr>
            <w:webHidden/>
          </w:rPr>
          <w:fldChar w:fldCharType="begin"/>
        </w:r>
        <w:r>
          <w:rPr>
            <w:webHidden/>
          </w:rPr>
          <w:instrText xml:space="preserve"> PAGEREF _Toc183468292 \h </w:instrText>
        </w:r>
      </w:ins>
      <w:r>
        <w:rPr>
          <w:webHidden/>
        </w:rPr>
      </w:r>
      <w:r>
        <w:rPr>
          <w:webHidden/>
        </w:rPr>
        <w:fldChar w:fldCharType="separate"/>
      </w:r>
      <w:ins w:id="151" w:author="PH" w:date="2024-11-25T23:04:00Z" w16du:dateUtc="2024-11-25T22:04:00Z">
        <w:r>
          <w:rPr>
            <w:webHidden/>
          </w:rPr>
          <w:t>24</w:t>
        </w:r>
        <w:r>
          <w:rPr>
            <w:webHidden/>
          </w:rPr>
          <w:fldChar w:fldCharType="end"/>
        </w:r>
        <w:r w:rsidRPr="00BC771B">
          <w:rPr>
            <w:rStyle w:val="Hyperlink"/>
          </w:rPr>
          <w:fldChar w:fldCharType="end"/>
        </w:r>
      </w:ins>
    </w:p>
    <w:p w14:paraId="06E26336" w14:textId="30F38A56" w:rsidR="00F4492B" w:rsidRDefault="00F4492B">
      <w:pPr>
        <w:pStyle w:val="Verzeichnis2"/>
        <w:rPr>
          <w:ins w:id="152" w:author="PH" w:date="2024-11-25T23:04:00Z" w16du:dateUtc="2024-11-25T22:04:00Z"/>
          <w:rFonts w:asciiTheme="minorHAnsi" w:eastAsiaTheme="minorEastAsia" w:hAnsiTheme="minorHAnsi" w:cstheme="minorBidi"/>
          <w:kern w:val="2"/>
          <w:sz w:val="24"/>
          <w:szCs w:val="24"/>
          <w:lang w:eastAsia="en-GB"/>
          <w14:ligatures w14:val="standardContextual"/>
        </w:rPr>
      </w:pPr>
      <w:ins w:id="153" w:author="PH" w:date="2024-11-25T23:04:00Z" w16du:dateUtc="2024-11-25T22:04:00Z">
        <w:r w:rsidRPr="00BC771B">
          <w:rPr>
            <w:rStyle w:val="Hyperlink"/>
          </w:rPr>
          <w:fldChar w:fldCharType="begin"/>
        </w:r>
        <w:r w:rsidRPr="00BC771B">
          <w:rPr>
            <w:rStyle w:val="Hyperlink"/>
          </w:rPr>
          <w:instrText xml:space="preserve"> </w:instrText>
        </w:r>
        <w:r>
          <w:instrText>HYPERLINK \l "_Toc183468293"</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5.4</w:t>
        </w:r>
        <w:r>
          <w:rPr>
            <w:rFonts w:asciiTheme="minorHAnsi" w:eastAsiaTheme="minorEastAsia" w:hAnsiTheme="minorHAnsi" w:cstheme="minorBidi"/>
            <w:kern w:val="2"/>
            <w:sz w:val="24"/>
            <w:szCs w:val="24"/>
            <w:lang w:eastAsia="en-GB"/>
            <w14:ligatures w14:val="standardContextual"/>
          </w:rPr>
          <w:tab/>
        </w:r>
        <w:r w:rsidRPr="00BC771B">
          <w:rPr>
            <w:rStyle w:val="Hyperlink"/>
          </w:rPr>
          <w:t>Referencing the SMP REST binding</w:t>
        </w:r>
        <w:r>
          <w:rPr>
            <w:webHidden/>
          </w:rPr>
          <w:tab/>
        </w:r>
        <w:r>
          <w:rPr>
            <w:webHidden/>
          </w:rPr>
          <w:fldChar w:fldCharType="begin"/>
        </w:r>
        <w:r>
          <w:rPr>
            <w:webHidden/>
          </w:rPr>
          <w:instrText xml:space="preserve"> PAGEREF _Toc183468293 \h </w:instrText>
        </w:r>
      </w:ins>
      <w:r>
        <w:rPr>
          <w:webHidden/>
        </w:rPr>
      </w:r>
      <w:r>
        <w:rPr>
          <w:webHidden/>
        </w:rPr>
        <w:fldChar w:fldCharType="separate"/>
      </w:r>
      <w:ins w:id="154" w:author="PH" w:date="2024-11-25T23:04:00Z" w16du:dateUtc="2024-11-25T22:04:00Z">
        <w:r>
          <w:rPr>
            <w:webHidden/>
          </w:rPr>
          <w:t>24</w:t>
        </w:r>
        <w:r>
          <w:rPr>
            <w:webHidden/>
          </w:rPr>
          <w:fldChar w:fldCharType="end"/>
        </w:r>
        <w:r w:rsidRPr="00BC771B">
          <w:rPr>
            <w:rStyle w:val="Hyperlink"/>
          </w:rPr>
          <w:fldChar w:fldCharType="end"/>
        </w:r>
      </w:ins>
    </w:p>
    <w:p w14:paraId="3604BA60" w14:textId="56E4AAE8" w:rsidR="00F4492B" w:rsidRDefault="00F4492B">
      <w:pPr>
        <w:pStyle w:val="Verzeichnis2"/>
        <w:rPr>
          <w:ins w:id="155" w:author="PH" w:date="2024-11-25T23:04:00Z" w16du:dateUtc="2024-11-25T22:04:00Z"/>
          <w:rFonts w:asciiTheme="minorHAnsi" w:eastAsiaTheme="minorEastAsia" w:hAnsiTheme="minorHAnsi" w:cstheme="minorBidi"/>
          <w:kern w:val="2"/>
          <w:sz w:val="24"/>
          <w:szCs w:val="24"/>
          <w:lang w:eastAsia="en-GB"/>
          <w14:ligatures w14:val="standardContextual"/>
        </w:rPr>
      </w:pPr>
      <w:ins w:id="156" w:author="PH" w:date="2024-11-25T23:04:00Z" w16du:dateUtc="2024-11-25T22:04:00Z">
        <w:r w:rsidRPr="00BC771B">
          <w:rPr>
            <w:rStyle w:val="Hyperlink"/>
          </w:rPr>
          <w:fldChar w:fldCharType="begin"/>
        </w:r>
        <w:r w:rsidRPr="00BC771B">
          <w:rPr>
            <w:rStyle w:val="Hyperlink"/>
          </w:rPr>
          <w:instrText xml:space="preserve"> </w:instrText>
        </w:r>
        <w:r>
          <w:instrText>HYPERLINK \l "_Toc183468294"</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5.5</w:t>
        </w:r>
        <w:r>
          <w:rPr>
            <w:rFonts w:asciiTheme="minorHAnsi" w:eastAsiaTheme="minorEastAsia" w:hAnsiTheme="minorHAnsi" w:cstheme="minorBidi"/>
            <w:kern w:val="2"/>
            <w:sz w:val="24"/>
            <w:szCs w:val="24"/>
            <w:lang w:eastAsia="en-GB"/>
            <w14:ligatures w14:val="standardContextual"/>
          </w:rPr>
          <w:tab/>
        </w:r>
        <w:r w:rsidRPr="00BC771B">
          <w:rPr>
            <w:rStyle w:val="Hyperlink"/>
          </w:rPr>
          <w:t>Security</w:t>
        </w:r>
        <w:r>
          <w:rPr>
            <w:webHidden/>
          </w:rPr>
          <w:tab/>
        </w:r>
        <w:r>
          <w:rPr>
            <w:webHidden/>
          </w:rPr>
          <w:fldChar w:fldCharType="begin"/>
        </w:r>
        <w:r>
          <w:rPr>
            <w:webHidden/>
          </w:rPr>
          <w:instrText xml:space="preserve"> PAGEREF _Toc183468294 \h </w:instrText>
        </w:r>
      </w:ins>
      <w:r>
        <w:rPr>
          <w:webHidden/>
        </w:rPr>
      </w:r>
      <w:r>
        <w:rPr>
          <w:webHidden/>
        </w:rPr>
        <w:fldChar w:fldCharType="separate"/>
      </w:r>
      <w:ins w:id="157" w:author="PH" w:date="2024-11-25T23:04:00Z" w16du:dateUtc="2024-11-25T22:04:00Z">
        <w:r>
          <w:rPr>
            <w:webHidden/>
          </w:rPr>
          <w:t>24</w:t>
        </w:r>
        <w:r>
          <w:rPr>
            <w:webHidden/>
          </w:rPr>
          <w:fldChar w:fldCharType="end"/>
        </w:r>
        <w:r w:rsidRPr="00BC771B">
          <w:rPr>
            <w:rStyle w:val="Hyperlink"/>
          </w:rPr>
          <w:fldChar w:fldCharType="end"/>
        </w:r>
      </w:ins>
    </w:p>
    <w:p w14:paraId="6E6ED1B5" w14:textId="0AA9DEE8" w:rsidR="00F4492B" w:rsidRDefault="00F4492B">
      <w:pPr>
        <w:pStyle w:val="Verzeichnis3"/>
        <w:rPr>
          <w:ins w:id="158" w:author="PH" w:date="2024-11-25T23:04:00Z" w16du:dateUtc="2024-11-25T22:04:00Z"/>
          <w:rFonts w:asciiTheme="minorHAnsi" w:eastAsiaTheme="minorEastAsia" w:hAnsiTheme="minorHAnsi" w:cstheme="minorBidi"/>
          <w:kern w:val="2"/>
          <w:sz w:val="24"/>
          <w:szCs w:val="24"/>
          <w:lang w:eastAsia="en-GB"/>
          <w14:ligatures w14:val="standardContextual"/>
        </w:rPr>
      </w:pPr>
      <w:ins w:id="159" w:author="PH" w:date="2024-11-25T23:04:00Z" w16du:dateUtc="2024-11-25T22:04:00Z">
        <w:r w:rsidRPr="00BC771B">
          <w:rPr>
            <w:rStyle w:val="Hyperlink"/>
          </w:rPr>
          <w:fldChar w:fldCharType="begin"/>
        </w:r>
        <w:r w:rsidRPr="00BC771B">
          <w:rPr>
            <w:rStyle w:val="Hyperlink"/>
          </w:rPr>
          <w:instrText xml:space="preserve"> </w:instrText>
        </w:r>
        <w:r>
          <w:instrText>HYPERLINK \l "_Toc183468295"</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5.5.1</w:t>
        </w:r>
        <w:r>
          <w:rPr>
            <w:rFonts w:asciiTheme="minorHAnsi" w:eastAsiaTheme="minorEastAsia" w:hAnsiTheme="minorHAnsi" w:cstheme="minorBidi"/>
            <w:kern w:val="2"/>
            <w:sz w:val="24"/>
            <w:szCs w:val="24"/>
            <w:lang w:eastAsia="en-GB"/>
            <w14:ligatures w14:val="standardContextual"/>
          </w:rPr>
          <w:tab/>
        </w:r>
        <w:r w:rsidRPr="00BC771B">
          <w:rPr>
            <w:rStyle w:val="Hyperlink"/>
          </w:rPr>
          <w:t>Message signature</w:t>
        </w:r>
        <w:r>
          <w:rPr>
            <w:webHidden/>
          </w:rPr>
          <w:tab/>
        </w:r>
        <w:r>
          <w:rPr>
            <w:webHidden/>
          </w:rPr>
          <w:fldChar w:fldCharType="begin"/>
        </w:r>
        <w:r>
          <w:rPr>
            <w:webHidden/>
          </w:rPr>
          <w:instrText xml:space="preserve"> PAGEREF _Toc183468295 \h </w:instrText>
        </w:r>
      </w:ins>
      <w:r>
        <w:rPr>
          <w:webHidden/>
        </w:rPr>
      </w:r>
      <w:r>
        <w:rPr>
          <w:webHidden/>
        </w:rPr>
        <w:fldChar w:fldCharType="separate"/>
      </w:r>
      <w:ins w:id="160" w:author="PH" w:date="2024-11-25T23:04:00Z" w16du:dateUtc="2024-11-25T22:04:00Z">
        <w:r>
          <w:rPr>
            <w:webHidden/>
          </w:rPr>
          <w:t>24</w:t>
        </w:r>
        <w:r>
          <w:rPr>
            <w:webHidden/>
          </w:rPr>
          <w:fldChar w:fldCharType="end"/>
        </w:r>
        <w:r w:rsidRPr="00BC771B">
          <w:rPr>
            <w:rStyle w:val="Hyperlink"/>
          </w:rPr>
          <w:fldChar w:fldCharType="end"/>
        </w:r>
      </w:ins>
    </w:p>
    <w:p w14:paraId="2C700EFB" w14:textId="44284279" w:rsidR="00F4492B" w:rsidRDefault="00F4492B">
      <w:pPr>
        <w:pStyle w:val="Verzeichnis3"/>
        <w:rPr>
          <w:ins w:id="161" w:author="PH" w:date="2024-11-25T23:04:00Z" w16du:dateUtc="2024-11-25T22:04:00Z"/>
          <w:rFonts w:asciiTheme="minorHAnsi" w:eastAsiaTheme="minorEastAsia" w:hAnsiTheme="minorHAnsi" w:cstheme="minorBidi"/>
          <w:kern w:val="2"/>
          <w:sz w:val="24"/>
          <w:szCs w:val="24"/>
          <w:lang w:eastAsia="en-GB"/>
          <w14:ligatures w14:val="standardContextual"/>
        </w:rPr>
      </w:pPr>
      <w:ins w:id="162" w:author="PH" w:date="2024-11-25T23:04:00Z" w16du:dateUtc="2024-11-25T22:04:00Z">
        <w:r w:rsidRPr="00BC771B">
          <w:rPr>
            <w:rStyle w:val="Hyperlink"/>
          </w:rPr>
          <w:fldChar w:fldCharType="begin"/>
        </w:r>
        <w:r w:rsidRPr="00BC771B">
          <w:rPr>
            <w:rStyle w:val="Hyperlink"/>
          </w:rPr>
          <w:instrText xml:space="preserve"> </w:instrText>
        </w:r>
        <w:r>
          <w:instrText>HYPERLINK \l "_Toc183468296"</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5.5.2</w:t>
        </w:r>
        <w:r>
          <w:rPr>
            <w:rFonts w:asciiTheme="minorHAnsi" w:eastAsiaTheme="minorEastAsia" w:hAnsiTheme="minorHAnsi" w:cstheme="minorBidi"/>
            <w:kern w:val="2"/>
            <w:sz w:val="24"/>
            <w:szCs w:val="24"/>
            <w:lang w:eastAsia="en-GB"/>
            <w14:ligatures w14:val="standardContextual"/>
          </w:rPr>
          <w:tab/>
        </w:r>
        <w:r w:rsidRPr="00BC771B">
          <w:rPr>
            <w:rStyle w:val="Hyperlink"/>
          </w:rPr>
          <w:t>Verifying the signature</w:t>
        </w:r>
        <w:r>
          <w:rPr>
            <w:webHidden/>
          </w:rPr>
          <w:tab/>
        </w:r>
        <w:r>
          <w:rPr>
            <w:webHidden/>
          </w:rPr>
          <w:fldChar w:fldCharType="begin"/>
        </w:r>
        <w:r>
          <w:rPr>
            <w:webHidden/>
          </w:rPr>
          <w:instrText xml:space="preserve"> PAGEREF _Toc183468296 \h </w:instrText>
        </w:r>
      </w:ins>
      <w:r>
        <w:rPr>
          <w:webHidden/>
        </w:rPr>
      </w:r>
      <w:r>
        <w:rPr>
          <w:webHidden/>
        </w:rPr>
        <w:fldChar w:fldCharType="separate"/>
      </w:r>
      <w:ins w:id="163" w:author="PH" w:date="2024-11-25T23:04:00Z" w16du:dateUtc="2024-11-25T22:04:00Z">
        <w:r>
          <w:rPr>
            <w:webHidden/>
          </w:rPr>
          <w:t>25</w:t>
        </w:r>
        <w:r>
          <w:rPr>
            <w:webHidden/>
          </w:rPr>
          <w:fldChar w:fldCharType="end"/>
        </w:r>
        <w:r w:rsidRPr="00BC771B">
          <w:rPr>
            <w:rStyle w:val="Hyperlink"/>
          </w:rPr>
          <w:fldChar w:fldCharType="end"/>
        </w:r>
      </w:ins>
    </w:p>
    <w:p w14:paraId="61FB8155" w14:textId="49CCD24B" w:rsidR="00F4492B" w:rsidRDefault="00F4492B">
      <w:pPr>
        <w:pStyle w:val="Verzeichnis3"/>
        <w:rPr>
          <w:ins w:id="164" w:author="PH" w:date="2024-11-25T23:04:00Z" w16du:dateUtc="2024-11-25T22:04:00Z"/>
          <w:rFonts w:asciiTheme="minorHAnsi" w:eastAsiaTheme="minorEastAsia" w:hAnsiTheme="minorHAnsi" w:cstheme="minorBidi"/>
          <w:kern w:val="2"/>
          <w:sz w:val="24"/>
          <w:szCs w:val="24"/>
          <w:lang w:eastAsia="en-GB"/>
          <w14:ligatures w14:val="standardContextual"/>
        </w:rPr>
      </w:pPr>
      <w:ins w:id="165" w:author="PH" w:date="2024-11-25T23:04:00Z" w16du:dateUtc="2024-11-25T22:04:00Z">
        <w:r w:rsidRPr="00BC771B">
          <w:rPr>
            <w:rStyle w:val="Hyperlink"/>
          </w:rPr>
          <w:fldChar w:fldCharType="begin"/>
        </w:r>
        <w:r w:rsidRPr="00BC771B">
          <w:rPr>
            <w:rStyle w:val="Hyperlink"/>
          </w:rPr>
          <w:instrText xml:space="preserve"> </w:instrText>
        </w:r>
        <w:r>
          <w:instrText>HYPERLINK \l "_Toc183468297"</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5.5.3</w:t>
        </w:r>
        <w:r>
          <w:rPr>
            <w:rFonts w:asciiTheme="minorHAnsi" w:eastAsiaTheme="minorEastAsia" w:hAnsiTheme="minorHAnsi" w:cstheme="minorBidi"/>
            <w:kern w:val="2"/>
            <w:sz w:val="24"/>
            <w:szCs w:val="24"/>
            <w:lang w:eastAsia="en-GB"/>
            <w14:ligatures w14:val="standardContextual"/>
          </w:rPr>
          <w:tab/>
        </w:r>
        <w:r w:rsidRPr="00BC771B">
          <w:rPr>
            <w:rStyle w:val="Hyperlink"/>
          </w:rPr>
          <w:t>Verifying the signature of the destination SMP</w:t>
        </w:r>
        <w:r>
          <w:rPr>
            <w:webHidden/>
          </w:rPr>
          <w:tab/>
        </w:r>
        <w:r>
          <w:rPr>
            <w:webHidden/>
          </w:rPr>
          <w:fldChar w:fldCharType="begin"/>
        </w:r>
        <w:r>
          <w:rPr>
            <w:webHidden/>
          </w:rPr>
          <w:instrText xml:space="preserve"> PAGEREF _Toc183468297 \h </w:instrText>
        </w:r>
      </w:ins>
      <w:r>
        <w:rPr>
          <w:webHidden/>
        </w:rPr>
      </w:r>
      <w:r>
        <w:rPr>
          <w:webHidden/>
        </w:rPr>
        <w:fldChar w:fldCharType="separate"/>
      </w:r>
      <w:ins w:id="166" w:author="PH" w:date="2024-11-25T23:04:00Z" w16du:dateUtc="2024-11-25T22:04:00Z">
        <w:r>
          <w:rPr>
            <w:webHidden/>
          </w:rPr>
          <w:t>25</w:t>
        </w:r>
        <w:r>
          <w:rPr>
            <w:webHidden/>
          </w:rPr>
          <w:fldChar w:fldCharType="end"/>
        </w:r>
        <w:r w:rsidRPr="00BC771B">
          <w:rPr>
            <w:rStyle w:val="Hyperlink"/>
          </w:rPr>
          <w:fldChar w:fldCharType="end"/>
        </w:r>
      </w:ins>
    </w:p>
    <w:p w14:paraId="089D8508" w14:textId="256E0D58" w:rsidR="00F4492B" w:rsidRDefault="00F4492B">
      <w:pPr>
        <w:pStyle w:val="Verzeichnis1"/>
        <w:rPr>
          <w:ins w:id="167" w:author="PH" w:date="2024-11-25T23:04:00Z" w16du:dateUtc="2024-11-25T22:04:00Z"/>
          <w:rFonts w:asciiTheme="minorHAnsi" w:eastAsiaTheme="minorEastAsia" w:hAnsiTheme="minorHAnsi" w:cstheme="minorBidi"/>
          <w:kern w:val="2"/>
          <w:szCs w:val="24"/>
          <w:lang w:eastAsia="en-GB"/>
          <w14:ligatures w14:val="standardContextual"/>
        </w:rPr>
      </w:pPr>
      <w:ins w:id="168" w:author="PH" w:date="2024-11-25T23:04:00Z" w16du:dateUtc="2024-11-25T22:04:00Z">
        <w:r w:rsidRPr="00BC771B">
          <w:rPr>
            <w:rStyle w:val="Hyperlink"/>
          </w:rPr>
          <w:fldChar w:fldCharType="begin"/>
        </w:r>
        <w:r w:rsidRPr="00BC771B">
          <w:rPr>
            <w:rStyle w:val="Hyperlink"/>
          </w:rPr>
          <w:instrText xml:space="preserve"> </w:instrText>
        </w:r>
        <w:r>
          <w:instrText>HYPERLINK \l "_Toc183468298"</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6</w:t>
        </w:r>
        <w:r>
          <w:rPr>
            <w:rFonts w:asciiTheme="minorHAnsi" w:eastAsiaTheme="minorEastAsia" w:hAnsiTheme="minorHAnsi" w:cstheme="minorBidi"/>
            <w:kern w:val="2"/>
            <w:szCs w:val="24"/>
            <w:lang w:eastAsia="en-GB"/>
            <w14:ligatures w14:val="standardContextual"/>
          </w:rPr>
          <w:tab/>
        </w:r>
        <w:r w:rsidRPr="00BC771B">
          <w:rPr>
            <w:rStyle w:val="Hyperlink"/>
          </w:rPr>
          <w:t>Appendix A: Schema for the REST interface</w:t>
        </w:r>
        <w:r>
          <w:rPr>
            <w:webHidden/>
          </w:rPr>
          <w:tab/>
        </w:r>
        <w:r>
          <w:rPr>
            <w:webHidden/>
          </w:rPr>
          <w:fldChar w:fldCharType="begin"/>
        </w:r>
        <w:r>
          <w:rPr>
            <w:webHidden/>
          </w:rPr>
          <w:instrText xml:space="preserve"> PAGEREF _Toc183468298 \h </w:instrText>
        </w:r>
      </w:ins>
      <w:r>
        <w:rPr>
          <w:webHidden/>
        </w:rPr>
      </w:r>
      <w:r>
        <w:rPr>
          <w:webHidden/>
        </w:rPr>
        <w:fldChar w:fldCharType="separate"/>
      </w:r>
      <w:ins w:id="169" w:author="PH" w:date="2024-11-25T23:04:00Z" w16du:dateUtc="2024-11-25T22:04:00Z">
        <w:r>
          <w:rPr>
            <w:webHidden/>
          </w:rPr>
          <w:t>26</w:t>
        </w:r>
        <w:r>
          <w:rPr>
            <w:webHidden/>
          </w:rPr>
          <w:fldChar w:fldCharType="end"/>
        </w:r>
        <w:r w:rsidRPr="00BC771B">
          <w:rPr>
            <w:rStyle w:val="Hyperlink"/>
          </w:rPr>
          <w:fldChar w:fldCharType="end"/>
        </w:r>
      </w:ins>
    </w:p>
    <w:p w14:paraId="1E052DA5" w14:textId="3B1AF05D" w:rsidR="00F4492B" w:rsidRDefault="00F4492B">
      <w:pPr>
        <w:pStyle w:val="Verzeichnis2"/>
        <w:rPr>
          <w:ins w:id="170" w:author="PH" w:date="2024-11-25T23:04:00Z" w16du:dateUtc="2024-11-25T22:04:00Z"/>
          <w:rFonts w:asciiTheme="minorHAnsi" w:eastAsiaTheme="minorEastAsia" w:hAnsiTheme="minorHAnsi" w:cstheme="minorBidi"/>
          <w:kern w:val="2"/>
          <w:sz w:val="24"/>
          <w:szCs w:val="24"/>
          <w:lang w:eastAsia="en-GB"/>
          <w14:ligatures w14:val="standardContextual"/>
        </w:rPr>
      </w:pPr>
      <w:ins w:id="171" w:author="PH" w:date="2024-11-25T23:04:00Z" w16du:dateUtc="2024-11-25T22:04:00Z">
        <w:r w:rsidRPr="00BC771B">
          <w:rPr>
            <w:rStyle w:val="Hyperlink"/>
          </w:rPr>
          <w:fldChar w:fldCharType="begin"/>
        </w:r>
        <w:r w:rsidRPr="00BC771B">
          <w:rPr>
            <w:rStyle w:val="Hyperlink"/>
          </w:rPr>
          <w:instrText xml:space="preserve"> </w:instrText>
        </w:r>
        <w:r>
          <w:instrText>HYPERLINK \l "_Toc183468299"</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6.1</w:t>
        </w:r>
        <w:r>
          <w:rPr>
            <w:rFonts w:asciiTheme="minorHAnsi" w:eastAsiaTheme="minorEastAsia" w:hAnsiTheme="minorHAnsi" w:cstheme="minorBidi"/>
            <w:kern w:val="2"/>
            <w:sz w:val="24"/>
            <w:szCs w:val="24"/>
            <w:lang w:eastAsia="en-GB"/>
            <w14:ligatures w14:val="standardContextual"/>
          </w:rPr>
          <w:tab/>
        </w:r>
        <w:r w:rsidRPr="00BC771B">
          <w:rPr>
            <w:rStyle w:val="Hyperlink"/>
          </w:rPr>
          <w:t>peppol-smp-types-v1.xsd (non-normative)</w:t>
        </w:r>
        <w:r>
          <w:rPr>
            <w:webHidden/>
          </w:rPr>
          <w:tab/>
        </w:r>
        <w:r>
          <w:rPr>
            <w:webHidden/>
          </w:rPr>
          <w:fldChar w:fldCharType="begin"/>
        </w:r>
        <w:r>
          <w:rPr>
            <w:webHidden/>
          </w:rPr>
          <w:instrText xml:space="preserve"> PAGEREF _Toc183468299 \h </w:instrText>
        </w:r>
      </w:ins>
      <w:r>
        <w:rPr>
          <w:webHidden/>
        </w:rPr>
      </w:r>
      <w:r>
        <w:rPr>
          <w:webHidden/>
        </w:rPr>
        <w:fldChar w:fldCharType="separate"/>
      </w:r>
      <w:ins w:id="172" w:author="PH" w:date="2024-11-25T23:04:00Z" w16du:dateUtc="2024-11-25T22:04:00Z">
        <w:r>
          <w:rPr>
            <w:webHidden/>
          </w:rPr>
          <w:t>26</w:t>
        </w:r>
        <w:r>
          <w:rPr>
            <w:webHidden/>
          </w:rPr>
          <w:fldChar w:fldCharType="end"/>
        </w:r>
        <w:r w:rsidRPr="00BC771B">
          <w:rPr>
            <w:rStyle w:val="Hyperlink"/>
          </w:rPr>
          <w:fldChar w:fldCharType="end"/>
        </w:r>
      </w:ins>
    </w:p>
    <w:p w14:paraId="3F57AADA" w14:textId="47B4CD16" w:rsidR="001A1846" w:rsidDel="00F4492B" w:rsidRDefault="001A1846">
      <w:pPr>
        <w:pStyle w:val="Verzeichnis1"/>
        <w:rPr>
          <w:del w:id="173" w:author="PH" w:date="2024-11-25T23:04:00Z" w16du:dateUtc="2024-11-25T22:04:00Z"/>
          <w:rFonts w:asciiTheme="minorHAnsi" w:eastAsiaTheme="minorEastAsia" w:hAnsiTheme="minorHAnsi" w:cstheme="minorBidi"/>
          <w:kern w:val="2"/>
          <w:sz w:val="22"/>
          <w:lang w:eastAsia="en-GB"/>
          <w14:ligatures w14:val="standardContextual"/>
        </w:rPr>
      </w:pPr>
      <w:del w:id="174" w:author="PH" w:date="2024-11-25T23:04:00Z" w16du:dateUtc="2024-11-25T22:04:00Z">
        <w:r w:rsidRPr="00F4492B" w:rsidDel="00F4492B">
          <w:rPr>
            <w:rPrChange w:id="175" w:author="PH" w:date="2024-11-25T23:04:00Z" w16du:dateUtc="2024-11-25T22:04:00Z">
              <w:rPr>
                <w:rStyle w:val="Hyperlink"/>
              </w:rPr>
            </w:rPrChange>
          </w:rPr>
          <w:delText>Contributors</w:delText>
        </w:r>
        <w:r w:rsidDel="00F4492B">
          <w:rPr>
            <w:webHidden/>
          </w:rPr>
          <w:tab/>
        </w:r>
        <w:r w:rsidR="00954576" w:rsidDel="00F4492B">
          <w:rPr>
            <w:webHidden/>
          </w:rPr>
          <w:delText>4</w:delText>
        </w:r>
      </w:del>
    </w:p>
    <w:p w14:paraId="21425559" w14:textId="5A583F57" w:rsidR="001A1846" w:rsidDel="00F4492B" w:rsidRDefault="001A1846">
      <w:pPr>
        <w:pStyle w:val="Verzeichnis1"/>
        <w:rPr>
          <w:del w:id="176" w:author="PH" w:date="2024-11-25T23:04:00Z" w16du:dateUtc="2024-11-25T22:04:00Z"/>
          <w:rFonts w:asciiTheme="minorHAnsi" w:eastAsiaTheme="minorEastAsia" w:hAnsiTheme="minorHAnsi" w:cstheme="minorBidi"/>
          <w:kern w:val="2"/>
          <w:sz w:val="22"/>
          <w:lang w:eastAsia="en-GB"/>
          <w14:ligatures w14:val="standardContextual"/>
        </w:rPr>
      </w:pPr>
      <w:del w:id="177" w:author="PH" w:date="2024-11-25T23:04:00Z" w16du:dateUtc="2024-11-25T22:04:00Z">
        <w:r w:rsidRPr="00F4492B" w:rsidDel="00F4492B">
          <w:rPr>
            <w:rPrChange w:id="178" w:author="PH" w:date="2024-11-25T23:04:00Z" w16du:dateUtc="2024-11-25T22:04:00Z">
              <w:rPr>
                <w:rStyle w:val="Hyperlink"/>
              </w:rPr>
            </w:rPrChange>
          </w:rPr>
          <w:delText>Table of contents</w:delText>
        </w:r>
        <w:r w:rsidDel="00F4492B">
          <w:rPr>
            <w:webHidden/>
          </w:rPr>
          <w:tab/>
        </w:r>
        <w:r w:rsidR="00954576" w:rsidDel="00F4492B">
          <w:rPr>
            <w:webHidden/>
          </w:rPr>
          <w:delText>5</w:delText>
        </w:r>
      </w:del>
    </w:p>
    <w:p w14:paraId="08D0FD3E" w14:textId="119AD671" w:rsidR="001A1846" w:rsidDel="00F4492B" w:rsidRDefault="001A1846">
      <w:pPr>
        <w:pStyle w:val="Verzeichnis1"/>
        <w:rPr>
          <w:del w:id="179" w:author="PH" w:date="2024-11-25T23:04:00Z" w16du:dateUtc="2024-11-25T22:04:00Z"/>
          <w:rFonts w:asciiTheme="minorHAnsi" w:eastAsiaTheme="minorEastAsia" w:hAnsiTheme="minorHAnsi" w:cstheme="minorBidi"/>
          <w:kern w:val="2"/>
          <w:sz w:val="22"/>
          <w:lang w:eastAsia="en-GB"/>
          <w14:ligatures w14:val="standardContextual"/>
        </w:rPr>
      </w:pPr>
      <w:del w:id="180" w:author="PH" w:date="2024-11-25T23:04:00Z" w16du:dateUtc="2024-11-25T22:04:00Z">
        <w:r w:rsidRPr="00F4492B" w:rsidDel="00F4492B">
          <w:rPr>
            <w:rPrChange w:id="181" w:author="PH" w:date="2024-11-25T23:04:00Z" w16du:dateUtc="2024-11-25T22:04:00Z">
              <w:rPr>
                <w:rStyle w:val="Hyperlink"/>
              </w:rPr>
            </w:rPrChange>
          </w:rPr>
          <w:delText>1</w:delText>
        </w:r>
        <w:r w:rsidDel="00F4492B">
          <w:rPr>
            <w:rFonts w:asciiTheme="minorHAnsi" w:eastAsiaTheme="minorEastAsia" w:hAnsiTheme="minorHAnsi" w:cstheme="minorBidi"/>
            <w:kern w:val="2"/>
            <w:sz w:val="22"/>
            <w:lang w:eastAsia="en-GB"/>
            <w14:ligatures w14:val="standardContextual"/>
          </w:rPr>
          <w:tab/>
        </w:r>
        <w:r w:rsidRPr="00F4492B" w:rsidDel="00F4492B">
          <w:rPr>
            <w:rPrChange w:id="182" w:author="PH" w:date="2024-11-25T23:04:00Z" w16du:dateUtc="2024-11-25T22:04:00Z">
              <w:rPr>
                <w:rStyle w:val="Hyperlink"/>
              </w:rPr>
            </w:rPrChange>
          </w:rPr>
          <w:delText>Introduction</w:delText>
        </w:r>
        <w:r w:rsidDel="00F4492B">
          <w:rPr>
            <w:webHidden/>
          </w:rPr>
          <w:tab/>
        </w:r>
        <w:r w:rsidR="00954576" w:rsidDel="00F4492B">
          <w:rPr>
            <w:webHidden/>
          </w:rPr>
          <w:delText>6</w:delText>
        </w:r>
      </w:del>
    </w:p>
    <w:p w14:paraId="548FF90E" w14:textId="77614EF7" w:rsidR="001A1846" w:rsidDel="00F4492B" w:rsidRDefault="001A1846">
      <w:pPr>
        <w:pStyle w:val="Verzeichnis2"/>
        <w:rPr>
          <w:del w:id="183" w:author="PH" w:date="2024-11-25T23:04:00Z" w16du:dateUtc="2024-11-25T22:04:00Z"/>
          <w:rFonts w:asciiTheme="minorHAnsi" w:eastAsiaTheme="minorEastAsia" w:hAnsiTheme="minorHAnsi" w:cstheme="minorBidi"/>
          <w:kern w:val="2"/>
          <w:lang w:eastAsia="en-GB"/>
          <w14:ligatures w14:val="standardContextual"/>
        </w:rPr>
      </w:pPr>
      <w:del w:id="184" w:author="PH" w:date="2024-11-25T23:04:00Z" w16du:dateUtc="2024-11-25T22:04:00Z">
        <w:r w:rsidRPr="00F4492B" w:rsidDel="00F4492B">
          <w:rPr>
            <w:rPrChange w:id="185" w:author="PH" w:date="2024-11-25T23:04:00Z" w16du:dateUtc="2024-11-25T22:04:00Z">
              <w:rPr>
                <w:rStyle w:val="Hyperlink"/>
              </w:rPr>
            </w:rPrChange>
          </w:rPr>
          <w:delText>1.1</w:delText>
        </w:r>
        <w:r w:rsidDel="00F4492B">
          <w:rPr>
            <w:rFonts w:asciiTheme="minorHAnsi" w:eastAsiaTheme="minorEastAsia" w:hAnsiTheme="minorHAnsi" w:cstheme="minorBidi"/>
            <w:kern w:val="2"/>
            <w:lang w:eastAsia="en-GB"/>
            <w14:ligatures w14:val="standardContextual"/>
          </w:rPr>
          <w:tab/>
        </w:r>
        <w:r w:rsidRPr="00F4492B" w:rsidDel="00F4492B">
          <w:rPr>
            <w:rPrChange w:id="186" w:author="PH" w:date="2024-11-25T23:04:00Z" w16du:dateUtc="2024-11-25T22:04:00Z">
              <w:rPr>
                <w:rStyle w:val="Hyperlink"/>
              </w:rPr>
            </w:rPrChange>
          </w:rPr>
          <w:delText>Objective</w:delText>
        </w:r>
        <w:r w:rsidDel="00F4492B">
          <w:rPr>
            <w:webHidden/>
          </w:rPr>
          <w:tab/>
        </w:r>
        <w:r w:rsidR="00954576" w:rsidDel="00F4492B">
          <w:rPr>
            <w:webHidden/>
          </w:rPr>
          <w:delText>6</w:delText>
        </w:r>
      </w:del>
    </w:p>
    <w:p w14:paraId="32527D81" w14:textId="398A4346" w:rsidR="001A1846" w:rsidDel="00F4492B" w:rsidRDefault="001A1846">
      <w:pPr>
        <w:pStyle w:val="Verzeichnis2"/>
        <w:rPr>
          <w:del w:id="187" w:author="PH" w:date="2024-11-25T23:04:00Z" w16du:dateUtc="2024-11-25T22:04:00Z"/>
          <w:rFonts w:asciiTheme="minorHAnsi" w:eastAsiaTheme="minorEastAsia" w:hAnsiTheme="minorHAnsi" w:cstheme="minorBidi"/>
          <w:kern w:val="2"/>
          <w:lang w:eastAsia="en-GB"/>
          <w14:ligatures w14:val="standardContextual"/>
        </w:rPr>
      </w:pPr>
      <w:del w:id="188" w:author="PH" w:date="2024-11-25T23:04:00Z" w16du:dateUtc="2024-11-25T22:04:00Z">
        <w:r w:rsidRPr="00F4492B" w:rsidDel="00F4492B">
          <w:rPr>
            <w:rPrChange w:id="189" w:author="PH" w:date="2024-11-25T23:04:00Z" w16du:dateUtc="2024-11-25T22:04:00Z">
              <w:rPr>
                <w:rStyle w:val="Hyperlink"/>
              </w:rPr>
            </w:rPrChange>
          </w:rPr>
          <w:delText>1.2</w:delText>
        </w:r>
        <w:r w:rsidDel="00F4492B">
          <w:rPr>
            <w:rFonts w:asciiTheme="minorHAnsi" w:eastAsiaTheme="minorEastAsia" w:hAnsiTheme="minorHAnsi" w:cstheme="minorBidi"/>
            <w:kern w:val="2"/>
            <w:lang w:eastAsia="en-GB"/>
            <w14:ligatures w14:val="standardContextual"/>
          </w:rPr>
          <w:tab/>
        </w:r>
        <w:r w:rsidRPr="00F4492B" w:rsidDel="00F4492B">
          <w:rPr>
            <w:rPrChange w:id="190" w:author="PH" w:date="2024-11-25T23:04:00Z" w16du:dateUtc="2024-11-25T22:04:00Z">
              <w:rPr>
                <w:rStyle w:val="Hyperlink"/>
              </w:rPr>
            </w:rPrChange>
          </w:rPr>
          <w:delText>Scope</w:delText>
        </w:r>
        <w:r w:rsidDel="00F4492B">
          <w:rPr>
            <w:webHidden/>
          </w:rPr>
          <w:tab/>
        </w:r>
        <w:r w:rsidR="00954576" w:rsidDel="00F4492B">
          <w:rPr>
            <w:webHidden/>
          </w:rPr>
          <w:delText>6</w:delText>
        </w:r>
      </w:del>
    </w:p>
    <w:p w14:paraId="21A59B87" w14:textId="02A47C4D" w:rsidR="001A1846" w:rsidDel="00F4492B" w:rsidRDefault="001A1846">
      <w:pPr>
        <w:pStyle w:val="Verzeichnis2"/>
        <w:rPr>
          <w:del w:id="191" w:author="PH" w:date="2024-11-25T23:04:00Z" w16du:dateUtc="2024-11-25T22:04:00Z"/>
          <w:rFonts w:asciiTheme="minorHAnsi" w:eastAsiaTheme="minorEastAsia" w:hAnsiTheme="minorHAnsi" w:cstheme="minorBidi"/>
          <w:kern w:val="2"/>
          <w:lang w:eastAsia="en-GB"/>
          <w14:ligatures w14:val="standardContextual"/>
        </w:rPr>
      </w:pPr>
      <w:del w:id="192" w:author="PH" w:date="2024-11-25T23:04:00Z" w16du:dateUtc="2024-11-25T22:04:00Z">
        <w:r w:rsidRPr="00F4492B" w:rsidDel="00F4492B">
          <w:rPr>
            <w:rPrChange w:id="193" w:author="PH" w:date="2024-11-25T23:04:00Z" w16du:dateUtc="2024-11-25T22:04:00Z">
              <w:rPr>
                <w:rStyle w:val="Hyperlink"/>
              </w:rPr>
            </w:rPrChange>
          </w:rPr>
          <w:delText>1.3</w:delText>
        </w:r>
        <w:r w:rsidDel="00F4492B">
          <w:rPr>
            <w:rFonts w:asciiTheme="minorHAnsi" w:eastAsiaTheme="minorEastAsia" w:hAnsiTheme="minorHAnsi" w:cstheme="minorBidi"/>
            <w:kern w:val="2"/>
            <w:lang w:eastAsia="en-GB"/>
            <w14:ligatures w14:val="standardContextual"/>
          </w:rPr>
          <w:tab/>
        </w:r>
        <w:r w:rsidRPr="00F4492B" w:rsidDel="00F4492B">
          <w:rPr>
            <w:rPrChange w:id="194" w:author="PH" w:date="2024-11-25T23:04:00Z" w16du:dateUtc="2024-11-25T22:04:00Z">
              <w:rPr>
                <w:rStyle w:val="Hyperlink"/>
              </w:rPr>
            </w:rPrChange>
          </w:rPr>
          <w:delText>Goals and non-goals</w:delText>
        </w:r>
        <w:r w:rsidDel="00F4492B">
          <w:rPr>
            <w:webHidden/>
          </w:rPr>
          <w:tab/>
        </w:r>
        <w:r w:rsidR="00954576" w:rsidDel="00F4492B">
          <w:rPr>
            <w:webHidden/>
          </w:rPr>
          <w:delText>6</w:delText>
        </w:r>
      </w:del>
    </w:p>
    <w:p w14:paraId="694C3F77" w14:textId="2E4ED9B9" w:rsidR="001A1846" w:rsidDel="00F4492B" w:rsidRDefault="001A1846">
      <w:pPr>
        <w:pStyle w:val="Verzeichnis2"/>
        <w:rPr>
          <w:del w:id="195" w:author="PH" w:date="2024-11-25T23:04:00Z" w16du:dateUtc="2024-11-25T22:04:00Z"/>
          <w:rFonts w:asciiTheme="minorHAnsi" w:eastAsiaTheme="minorEastAsia" w:hAnsiTheme="minorHAnsi" w:cstheme="minorBidi"/>
          <w:kern w:val="2"/>
          <w:lang w:eastAsia="en-GB"/>
          <w14:ligatures w14:val="standardContextual"/>
        </w:rPr>
      </w:pPr>
      <w:del w:id="196" w:author="PH" w:date="2024-11-25T23:04:00Z" w16du:dateUtc="2024-11-25T22:04:00Z">
        <w:r w:rsidRPr="00F4492B" w:rsidDel="00F4492B">
          <w:rPr>
            <w:rPrChange w:id="197" w:author="PH" w:date="2024-11-25T23:04:00Z" w16du:dateUtc="2024-11-25T22:04:00Z">
              <w:rPr>
                <w:rStyle w:val="Hyperlink"/>
              </w:rPr>
            </w:rPrChange>
          </w:rPr>
          <w:delText>1.4</w:delText>
        </w:r>
        <w:r w:rsidDel="00F4492B">
          <w:rPr>
            <w:rFonts w:asciiTheme="minorHAnsi" w:eastAsiaTheme="minorEastAsia" w:hAnsiTheme="minorHAnsi" w:cstheme="minorBidi"/>
            <w:kern w:val="2"/>
            <w:lang w:eastAsia="en-GB"/>
            <w14:ligatures w14:val="standardContextual"/>
          </w:rPr>
          <w:tab/>
        </w:r>
        <w:r w:rsidRPr="00F4492B" w:rsidDel="00F4492B">
          <w:rPr>
            <w:rPrChange w:id="198" w:author="PH" w:date="2024-11-25T23:04:00Z" w16du:dateUtc="2024-11-25T22:04:00Z">
              <w:rPr>
                <w:rStyle w:val="Hyperlink"/>
              </w:rPr>
            </w:rPrChange>
          </w:rPr>
          <w:delText>Terminology</w:delText>
        </w:r>
        <w:r w:rsidDel="00F4492B">
          <w:rPr>
            <w:webHidden/>
          </w:rPr>
          <w:tab/>
        </w:r>
        <w:r w:rsidR="00954576" w:rsidDel="00F4492B">
          <w:rPr>
            <w:webHidden/>
          </w:rPr>
          <w:delText>6</w:delText>
        </w:r>
      </w:del>
    </w:p>
    <w:p w14:paraId="2D2BA5A1" w14:textId="6375F8FC" w:rsidR="001A1846" w:rsidDel="00F4492B" w:rsidRDefault="001A1846">
      <w:pPr>
        <w:pStyle w:val="Verzeichnis3"/>
        <w:rPr>
          <w:del w:id="199" w:author="PH" w:date="2024-11-25T23:04:00Z" w16du:dateUtc="2024-11-25T22:04:00Z"/>
          <w:rFonts w:asciiTheme="minorHAnsi" w:eastAsiaTheme="minorEastAsia" w:hAnsiTheme="minorHAnsi" w:cstheme="minorBidi"/>
          <w:kern w:val="2"/>
          <w:lang w:eastAsia="en-GB"/>
          <w14:ligatures w14:val="standardContextual"/>
        </w:rPr>
      </w:pPr>
      <w:del w:id="200" w:author="PH" w:date="2024-11-25T23:04:00Z" w16du:dateUtc="2024-11-25T22:04:00Z">
        <w:r w:rsidRPr="00F4492B" w:rsidDel="00F4492B">
          <w:rPr>
            <w:rPrChange w:id="201" w:author="PH" w:date="2024-11-25T23:04:00Z" w16du:dateUtc="2024-11-25T22:04:00Z">
              <w:rPr>
                <w:rStyle w:val="Hyperlink"/>
                <w:lang w:eastAsia="it-IT"/>
              </w:rPr>
            </w:rPrChange>
          </w:rPr>
          <w:delText>1.4.1</w:delText>
        </w:r>
        <w:r w:rsidDel="00F4492B">
          <w:rPr>
            <w:rFonts w:asciiTheme="minorHAnsi" w:eastAsiaTheme="minorEastAsia" w:hAnsiTheme="minorHAnsi" w:cstheme="minorBidi"/>
            <w:kern w:val="2"/>
            <w:lang w:eastAsia="en-GB"/>
            <w14:ligatures w14:val="standardContextual"/>
          </w:rPr>
          <w:tab/>
        </w:r>
        <w:r w:rsidRPr="00F4492B" w:rsidDel="00F4492B">
          <w:rPr>
            <w:rPrChange w:id="202" w:author="PH" w:date="2024-11-25T23:04:00Z" w16du:dateUtc="2024-11-25T22:04:00Z">
              <w:rPr>
                <w:rStyle w:val="Hyperlink"/>
                <w:lang w:eastAsia="it-IT"/>
              </w:rPr>
            </w:rPrChange>
          </w:rPr>
          <w:delText>Notational conventions</w:delText>
        </w:r>
        <w:r w:rsidDel="00F4492B">
          <w:rPr>
            <w:webHidden/>
          </w:rPr>
          <w:tab/>
        </w:r>
        <w:r w:rsidR="00954576" w:rsidDel="00F4492B">
          <w:rPr>
            <w:webHidden/>
          </w:rPr>
          <w:delText>7</w:delText>
        </w:r>
      </w:del>
    </w:p>
    <w:p w14:paraId="7E7DCC74" w14:textId="77F74515" w:rsidR="001A1846" w:rsidDel="00F4492B" w:rsidRDefault="001A1846">
      <w:pPr>
        <w:pStyle w:val="Verzeichnis3"/>
        <w:rPr>
          <w:del w:id="203" w:author="PH" w:date="2024-11-25T23:04:00Z" w16du:dateUtc="2024-11-25T22:04:00Z"/>
          <w:rFonts w:asciiTheme="minorHAnsi" w:eastAsiaTheme="minorEastAsia" w:hAnsiTheme="minorHAnsi" w:cstheme="minorBidi"/>
          <w:kern w:val="2"/>
          <w:lang w:eastAsia="en-GB"/>
          <w14:ligatures w14:val="standardContextual"/>
        </w:rPr>
      </w:pPr>
      <w:del w:id="204" w:author="PH" w:date="2024-11-25T23:04:00Z" w16du:dateUtc="2024-11-25T22:04:00Z">
        <w:r w:rsidRPr="00F4492B" w:rsidDel="00F4492B">
          <w:rPr>
            <w:rPrChange w:id="205" w:author="PH" w:date="2024-11-25T23:04:00Z" w16du:dateUtc="2024-11-25T22:04:00Z">
              <w:rPr>
                <w:rStyle w:val="Hyperlink"/>
                <w:lang w:eastAsia="it-IT"/>
              </w:rPr>
            </w:rPrChange>
          </w:rPr>
          <w:delText>1.4.2</w:delText>
        </w:r>
        <w:r w:rsidDel="00F4492B">
          <w:rPr>
            <w:rFonts w:asciiTheme="minorHAnsi" w:eastAsiaTheme="minorEastAsia" w:hAnsiTheme="minorHAnsi" w:cstheme="minorBidi"/>
            <w:kern w:val="2"/>
            <w:lang w:eastAsia="en-GB"/>
            <w14:ligatures w14:val="standardContextual"/>
          </w:rPr>
          <w:tab/>
        </w:r>
        <w:r w:rsidRPr="00F4492B" w:rsidDel="00F4492B">
          <w:rPr>
            <w:rPrChange w:id="206" w:author="PH" w:date="2024-11-25T23:04:00Z" w16du:dateUtc="2024-11-25T22:04:00Z">
              <w:rPr>
                <w:rStyle w:val="Hyperlink"/>
                <w:lang w:eastAsia="it-IT"/>
              </w:rPr>
            </w:rPrChange>
          </w:rPr>
          <w:delText>Normative references</w:delText>
        </w:r>
        <w:r w:rsidDel="00F4492B">
          <w:rPr>
            <w:webHidden/>
          </w:rPr>
          <w:tab/>
        </w:r>
        <w:r w:rsidR="00954576" w:rsidDel="00F4492B">
          <w:rPr>
            <w:webHidden/>
          </w:rPr>
          <w:delText>7</w:delText>
        </w:r>
      </w:del>
    </w:p>
    <w:p w14:paraId="3B197C78" w14:textId="539F2569" w:rsidR="001A1846" w:rsidDel="00F4492B" w:rsidRDefault="001A1846">
      <w:pPr>
        <w:pStyle w:val="Verzeichnis3"/>
        <w:rPr>
          <w:del w:id="207" w:author="PH" w:date="2024-11-25T23:04:00Z" w16du:dateUtc="2024-11-25T22:04:00Z"/>
          <w:rFonts w:asciiTheme="minorHAnsi" w:eastAsiaTheme="minorEastAsia" w:hAnsiTheme="minorHAnsi" w:cstheme="minorBidi"/>
          <w:kern w:val="2"/>
          <w:lang w:eastAsia="en-GB"/>
          <w14:ligatures w14:val="standardContextual"/>
        </w:rPr>
      </w:pPr>
      <w:del w:id="208" w:author="PH" w:date="2024-11-25T23:04:00Z" w16du:dateUtc="2024-11-25T22:04:00Z">
        <w:r w:rsidRPr="00F4492B" w:rsidDel="00F4492B">
          <w:rPr>
            <w:rPrChange w:id="209" w:author="PH" w:date="2024-11-25T23:04:00Z" w16du:dateUtc="2024-11-25T22:04:00Z">
              <w:rPr>
                <w:rStyle w:val="Hyperlink"/>
                <w:lang w:eastAsia="it-IT"/>
              </w:rPr>
            </w:rPrChange>
          </w:rPr>
          <w:delText>1.4.3</w:delText>
        </w:r>
        <w:r w:rsidDel="00F4492B">
          <w:rPr>
            <w:rFonts w:asciiTheme="minorHAnsi" w:eastAsiaTheme="minorEastAsia" w:hAnsiTheme="minorHAnsi" w:cstheme="minorBidi"/>
            <w:kern w:val="2"/>
            <w:lang w:eastAsia="en-GB"/>
            <w14:ligatures w14:val="standardContextual"/>
          </w:rPr>
          <w:tab/>
        </w:r>
        <w:r w:rsidRPr="00F4492B" w:rsidDel="00F4492B">
          <w:rPr>
            <w:rPrChange w:id="210" w:author="PH" w:date="2024-11-25T23:04:00Z" w16du:dateUtc="2024-11-25T22:04:00Z">
              <w:rPr>
                <w:rStyle w:val="Hyperlink"/>
                <w:lang w:eastAsia="it-IT"/>
              </w:rPr>
            </w:rPrChange>
          </w:rPr>
          <w:delText>Non-normative references</w:delText>
        </w:r>
        <w:r w:rsidDel="00F4492B">
          <w:rPr>
            <w:webHidden/>
          </w:rPr>
          <w:tab/>
        </w:r>
        <w:r w:rsidR="00954576" w:rsidDel="00F4492B">
          <w:rPr>
            <w:webHidden/>
          </w:rPr>
          <w:delText>7</w:delText>
        </w:r>
      </w:del>
    </w:p>
    <w:p w14:paraId="5BC8EB06" w14:textId="325296BF" w:rsidR="001A1846" w:rsidDel="00F4492B" w:rsidRDefault="001A1846">
      <w:pPr>
        <w:pStyle w:val="Verzeichnis2"/>
        <w:rPr>
          <w:del w:id="211" w:author="PH" w:date="2024-11-25T23:04:00Z" w16du:dateUtc="2024-11-25T22:04:00Z"/>
          <w:rFonts w:asciiTheme="minorHAnsi" w:eastAsiaTheme="minorEastAsia" w:hAnsiTheme="minorHAnsi" w:cstheme="minorBidi"/>
          <w:kern w:val="2"/>
          <w:lang w:eastAsia="en-GB"/>
          <w14:ligatures w14:val="standardContextual"/>
        </w:rPr>
      </w:pPr>
      <w:del w:id="212" w:author="PH" w:date="2024-11-25T23:04:00Z" w16du:dateUtc="2024-11-25T22:04:00Z">
        <w:r w:rsidRPr="00F4492B" w:rsidDel="00F4492B">
          <w:rPr>
            <w:rPrChange w:id="213" w:author="PH" w:date="2024-11-25T23:04:00Z" w16du:dateUtc="2024-11-25T22:04:00Z">
              <w:rPr>
                <w:rStyle w:val="Hyperlink"/>
              </w:rPr>
            </w:rPrChange>
          </w:rPr>
          <w:delText>1.5</w:delText>
        </w:r>
        <w:r w:rsidDel="00F4492B">
          <w:rPr>
            <w:rFonts w:asciiTheme="minorHAnsi" w:eastAsiaTheme="minorEastAsia" w:hAnsiTheme="minorHAnsi" w:cstheme="minorBidi"/>
            <w:kern w:val="2"/>
            <w:lang w:eastAsia="en-GB"/>
            <w14:ligatures w14:val="standardContextual"/>
          </w:rPr>
          <w:tab/>
        </w:r>
        <w:r w:rsidRPr="00F4492B" w:rsidDel="00F4492B">
          <w:rPr>
            <w:rPrChange w:id="214" w:author="PH" w:date="2024-11-25T23:04:00Z" w16du:dateUtc="2024-11-25T22:04:00Z">
              <w:rPr>
                <w:rStyle w:val="Hyperlink"/>
              </w:rPr>
            </w:rPrChange>
          </w:rPr>
          <w:delText>Namespaces</w:delText>
        </w:r>
        <w:r w:rsidDel="00F4492B">
          <w:rPr>
            <w:webHidden/>
          </w:rPr>
          <w:tab/>
        </w:r>
        <w:r w:rsidR="00954576" w:rsidDel="00F4492B">
          <w:rPr>
            <w:webHidden/>
          </w:rPr>
          <w:delText>7</w:delText>
        </w:r>
      </w:del>
    </w:p>
    <w:p w14:paraId="45ED2071" w14:textId="11877793" w:rsidR="001A1846" w:rsidDel="00F4492B" w:rsidRDefault="001A1846">
      <w:pPr>
        <w:pStyle w:val="Verzeichnis1"/>
        <w:rPr>
          <w:del w:id="215" w:author="PH" w:date="2024-11-25T23:04:00Z" w16du:dateUtc="2024-11-25T22:04:00Z"/>
          <w:rFonts w:asciiTheme="minorHAnsi" w:eastAsiaTheme="minorEastAsia" w:hAnsiTheme="minorHAnsi" w:cstheme="minorBidi"/>
          <w:kern w:val="2"/>
          <w:sz w:val="22"/>
          <w:lang w:eastAsia="en-GB"/>
          <w14:ligatures w14:val="standardContextual"/>
        </w:rPr>
      </w:pPr>
      <w:del w:id="216" w:author="PH" w:date="2024-11-25T23:04:00Z" w16du:dateUtc="2024-11-25T22:04:00Z">
        <w:r w:rsidRPr="00F4492B" w:rsidDel="00F4492B">
          <w:rPr>
            <w:rPrChange w:id="217" w:author="PH" w:date="2024-11-25T23:04:00Z" w16du:dateUtc="2024-11-25T22:04:00Z">
              <w:rPr>
                <w:rStyle w:val="Hyperlink"/>
              </w:rPr>
            </w:rPrChange>
          </w:rPr>
          <w:delText>2</w:delText>
        </w:r>
        <w:r w:rsidDel="00F4492B">
          <w:rPr>
            <w:rFonts w:asciiTheme="minorHAnsi" w:eastAsiaTheme="minorEastAsia" w:hAnsiTheme="minorHAnsi" w:cstheme="minorBidi"/>
            <w:kern w:val="2"/>
            <w:sz w:val="22"/>
            <w:lang w:eastAsia="en-GB"/>
            <w14:ligatures w14:val="standardContextual"/>
          </w:rPr>
          <w:tab/>
        </w:r>
        <w:r w:rsidRPr="00F4492B" w:rsidDel="00F4492B">
          <w:rPr>
            <w:rPrChange w:id="218" w:author="PH" w:date="2024-11-25T23:04:00Z" w16du:dateUtc="2024-11-25T22:04:00Z">
              <w:rPr>
                <w:rStyle w:val="Hyperlink"/>
              </w:rPr>
            </w:rPrChange>
          </w:rPr>
          <w:delText>The Service Discovery Process</w:delText>
        </w:r>
        <w:r w:rsidDel="00F4492B">
          <w:rPr>
            <w:webHidden/>
          </w:rPr>
          <w:tab/>
        </w:r>
        <w:r w:rsidR="00954576" w:rsidDel="00F4492B">
          <w:rPr>
            <w:webHidden/>
          </w:rPr>
          <w:delText>9</w:delText>
        </w:r>
      </w:del>
    </w:p>
    <w:p w14:paraId="35027208" w14:textId="10E14BC2" w:rsidR="001A1846" w:rsidDel="00F4492B" w:rsidRDefault="001A1846">
      <w:pPr>
        <w:pStyle w:val="Verzeichnis2"/>
        <w:rPr>
          <w:del w:id="219" w:author="PH" w:date="2024-11-25T23:04:00Z" w16du:dateUtc="2024-11-25T22:04:00Z"/>
          <w:rFonts w:asciiTheme="minorHAnsi" w:eastAsiaTheme="minorEastAsia" w:hAnsiTheme="minorHAnsi" w:cstheme="minorBidi"/>
          <w:kern w:val="2"/>
          <w:lang w:eastAsia="en-GB"/>
          <w14:ligatures w14:val="standardContextual"/>
        </w:rPr>
      </w:pPr>
      <w:del w:id="220" w:author="PH" w:date="2024-11-25T23:04:00Z" w16du:dateUtc="2024-11-25T22:04:00Z">
        <w:r w:rsidRPr="00F4492B" w:rsidDel="00F4492B">
          <w:rPr>
            <w:rPrChange w:id="221" w:author="PH" w:date="2024-11-25T23:04:00Z" w16du:dateUtc="2024-11-25T22:04:00Z">
              <w:rPr>
                <w:rStyle w:val="Hyperlink"/>
              </w:rPr>
            </w:rPrChange>
          </w:rPr>
          <w:delText>2.1</w:delText>
        </w:r>
        <w:r w:rsidDel="00F4492B">
          <w:rPr>
            <w:rFonts w:asciiTheme="minorHAnsi" w:eastAsiaTheme="minorEastAsia" w:hAnsiTheme="minorHAnsi" w:cstheme="minorBidi"/>
            <w:kern w:val="2"/>
            <w:lang w:eastAsia="en-GB"/>
            <w14:ligatures w14:val="standardContextual"/>
          </w:rPr>
          <w:tab/>
        </w:r>
        <w:r w:rsidRPr="00F4492B" w:rsidDel="00F4492B">
          <w:rPr>
            <w:rPrChange w:id="222" w:author="PH" w:date="2024-11-25T23:04:00Z" w16du:dateUtc="2024-11-25T22:04:00Z">
              <w:rPr>
                <w:rStyle w:val="Hyperlink"/>
              </w:rPr>
            </w:rPrChange>
          </w:rPr>
          <w:delText>Discovery flow</w:delText>
        </w:r>
        <w:r w:rsidDel="00F4492B">
          <w:rPr>
            <w:webHidden/>
          </w:rPr>
          <w:tab/>
        </w:r>
        <w:r w:rsidR="00954576" w:rsidDel="00F4492B">
          <w:rPr>
            <w:webHidden/>
          </w:rPr>
          <w:delText>9</w:delText>
        </w:r>
      </w:del>
    </w:p>
    <w:p w14:paraId="39DD74B9" w14:textId="65CDA4FF" w:rsidR="001A1846" w:rsidDel="00F4492B" w:rsidRDefault="001A1846">
      <w:pPr>
        <w:pStyle w:val="Verzeichnis3"/>
        <w:rPr>
          <w:del w:id="223" w:author="PH" w:date="2024-11-25T23:04:00Z" w16du:dateUtc="2024-11-25T22:04:00Z"/>
          <w:rFonts w:asciiTheme="minorHAnsi" w:eastAsiaTheme="minorEastAsia" w:hAnsiTheme="minorHAnsi" w:cstheme="minorBidi"/>
          <w:kern w:val="2"/>
          <w:lang w:eastAsia="en-GB"/>
          <w14:ligatures w14:val="standardContextual"/>
        </w:rPr>
      </w:pPr>
      <w:del w:id="224" w:author="PH" w:date="2024-11-25T23:04:00Z" w16du:dateUtc="2024-11-25T22:04:00Z">
        <w:r w:rsidRPr="00F4492B" w:rsidDel="00F4492B">
          <w:rPr>
            <w:rPrChange w:id="225" w:author="PH" w:date="2024-11-25T23:04:00Z" w16du:dateUtc="2024-11-25T22:04:00Z">
              <w:rPr>
                <w:rStyle w:val="Hyperlink"/>
              </w:rPr>
            </w:rPrChange>
          </w:rPr>
          <w:delText>2.1.1</w:delText>
        </w:r>
        <w:r w:rsidDel="00F4492B">
          <w:rPr>
            <w:rFonts w:asciiTheme="minorHAnsi" w:eastAsiaTheme="minorEastAsia" w:hAnsiTheme="minorHAnsi" w:cstheme="minorBidi"/>
            <w:kern w:val="2"/>
            <w:lang w:eastAsia="en-GB"/>
            <w14:ligatures w14:val="standardContextual"/>
          </w:rPr>
          <w:tab/>
        </w:r>
        <w:r w:rsidRPr="00F4492B" w:rsidDel="00F4492B">
          <w:rPr>
            <w:rPrChange w:id="226" w:author="PH" w:date="2024-11-25T23:04:00Z" w16du:dateUtc="2024-11-25T22:04:00Z">
              <w:rPr>
                <w:rStyle w:val="Hyperlink"/>
              </w:rPr>
            </w:rPrChange>
          </w:rPr>
          <w:delText>Discovering services associated with a Participant Identifier</w:delText>
        </w:r>
        <w:r w:rsidDel="00F4492B">
          <w:rPr>
            <w:webHidden/>
          </w:rPr>
          <w:tab/>
        </w:r>
        <w:r w:rsidR="00954576" w:rsidDel="00F4492B">
          <w:rPr>
            <w:webHidden/>
          </w:rPr>
          <w:delText>10</w:delText>
        </w:r>
      </w:del>
    </w:p>
    <w:p w14:paraId="7FD3B28C" w14:textId="37B1990D" w:rsidR="001A1846" w:rsidDel="00F4492B" w:rsidRDefault="001A1846">
      <w:pPr>
        <w:pStyle w:val="Verzeichnis2"/>
        <w:rPr>
          <w:del w:id="227" w:author="PH" w:date="2024-11-25T23:04:00Z" w16du:dateUtc="2024-11-25T22:04:00Z"/>
          <w:rFonts w:asciiTheme="minorHAnsi" w:eastAsiaTheme="minorEastAsia" w:hAnsiTheme="minorHAnsi" w:cstheme="minorBidi"/>
          <w:kern w:val="2"/>
          <w:lang w:eastAsia="en-GB"/>
          <w14:ligatures w14:val="standardContextual"/>
        </w:rPr>
      </w:pPr>
      <w:del w:id="228" w:author="PH" w:date="2024-11-25T23:04:00Z" w16du:dateUtc="2024-11-25T22:04:00Z">
        <w:r w:rsidRPr="00F4492B" w:rsidDel="00F4492B">
          <w:rPr>
            <w:rPrChange w:id="229" w:author="PH" w:date="2024-11-25T23:04:00Z" w16du:dateUtc="2024-11-25T22:04:00Z">
              <w:rPr>
                <w:rStyle w:val="Hyperlink"/>
              </w:rPr>
            </w:rPrChange>
          </w:rPr>
          <w:delText>2.2</w:delText>
        </w:r>
        <w:r w:rsidDel="00F4492B">
          <w:rPr>
            <w:rFonts w:asciiTheme="minorHAnsi" w:eastAsiaTheme="minorEastAsia" w:hAnsiTheme="minorHAnsi" w:cstheme="minorBidi"/>
            <w:kern w:val="2"/>
            <w:lang w:eastAsia="en-GB"/>
            <w14:ligatures w14:val="standardContextual"/>
          </w:rPr>
          <w:tab/>
        </w:r>
        <w:r w:rsidRPr="00F4492B" w:rsidDel="00F4492B">
          <w:rPr>
            <w:rPrChange w:id="230" w:author="PH" w:date="2024-11-25T23:04:00Z" w16du:dateUtc="2024-11-25T22:04:00Z">
              <w:rPr>
                <w:rStyle w:val="Hyperlink"/>
              </w:rPr>
            </w:rPrChange>
          </w:rPr>
          <w:delText>Service Metadata Publisher Redirection</w:delText>
        </w:r>
        <w:r w:rsidDel="00F4492B">
          <w:rPr>
            <w:webHidden/>
          </w:rPr>
          <w:tab/>
        </w:r>
        <w:r w:rsidR="00954576" w:rsidDel="00F4492B">
          <w:rPr>
            <w:webHidden/>
          </w:rPr>
          <w:delText>10</w:delText>
        </w:r>
      </w:del>
    </w:p>
    <w:p w14:paraId="7775A0CA" w14:textId="7C56FCAE" w:rsidR="001A1846" w:rsidDel="00F4492B" w:rsidRDefault="001A1846">
      <w:pPr>
        <w:pStyle w:val="Verzeichnis1"/>
        <w:rPr>
          <w:del w:id="231" w:author="PH" w:date="2024-11-25T23:04:00Z" w16du:dateUtc="2024-11-25T22:04:00Z"/>
          <w:rFonts w:asciiTheme="minorHAnsi" w:eastAsiaTheme="minorEastAsia" w:hAnsiTheme="minorHAnsi" w:cstheme="minorBidi"/>
          <w:kern w:val="2"/>
          <w:sz w:val="22"/>
          <w:lang w:eastAsia="en-GB"/>
          <w14:ligatures w14:val="standardContextual"/>
        </w:rPr>
      </w:pPr>
      <w:del w:id="232" w:author="PH" w:date="2024-11-25T23:04:00Z" w16du:dateUtc="2024-11-25T22:04:00Z">
        <w:r w:rsidRPr="00F4492B" w:rsidDel="00F4492B">
          <w:rPr>
            <w:rPrChange w:id="233" w:author="PH" w:date="2024-11-25T23:04:00Z" w16du:dateUtc="2024-11-25T22:04:00Z">
              <w:rPr>
                <w:rStyle w:val="Hyperlink"/>
              </w:rPr>
            </w:rPrChange>
          </w:rPr>
          <w:delText>3</w:delText>
        </w:r>
        <w:r w:rsidDel="00F4492B">
          <w:rPr>
            <w:rFonts w:asciiTheme="minorHAnsi" w:eastAsiaTheme="minorEastAsia" w:hAnsiTheme="minorHAnsi" w:cstheme="minorBidi"/>
            <w:kern w:val="2"/>
            <w:sz w:val="22"/>
            <w:lang w:eastAsia="en-GB"/>
            <w14:ligatures w14:val="standardContextual"/>
          </w:rPr>
          <w:tab/>
        </w:r>
        <w:r w:rsidRPr="00F4492B" w:rsidDel="00F4492B">
          <w:rPr>
            <w:rPrChange w:id="234" w:author="PH" w:date="2024-11-25T23:04:00Z" w16du:dateUtc="2024-11-25T22:04:00Z">
              <w:rPr>
                <w:rStyle w:val="Hyperlink"/>
              </w:rPr>
            </w:rPrChange>
          </w:rPr>
          <w:delText>Interface model</w:delText>
        </w:r>
        <w:r w:rsidDel="00F4492B">
          <w:rPr>
            <w:webHidden/>
          </w:rPr>
          <w:tab/>
        </w:r>
        <w:r w:rsidR="00954576" w:rsidDel="00F4492B">
          <w:rPr>
            <w:webHidden/>
          </w:rPr>
          <w:delText>11</w:delText>
        </w:r>
      </w:del>
    </w:p>
    <w:p w14:paraId="76A65001" w14:textId="07F16F7D" w:rsidR="001A1846" w:rsidDel="00F4492B" w:rsidRDefault="001A1846">
      <w:pPr>
        <w:pStyle w:val="Verzeichnis1"/>
        <w:rPr>
          <w:del w:id="235" w:author="PH" w:date="2024-11-25T23:04:00Z" w16du:dateUtc="2024-11-25T22:04:00Z"/>
          <w:rFonts w:asciiTheme="minorHAnsi" w:eastAsiaTheme="minorEastAsia" w:hAnsiTheme="minorHAnsi" w:cstheme="minorBidi"/>
          <w:kern w:val="2"/>
          <w:sz w:val="22"/>
          <w:lang w:eastAsia="en-GB"/>
          <w14:ligatures w14:val="standardContextual"/>
        </w:rPr>
      </w:pPr>
      <w:del w:id="236" w:author="PH" w:date="2024-11-25T23:04:00Z" w16du:dateUtc="2024-11-25T22:04:00Z">
        <w:r w:rsidRPr="00F4492B" w:rsidDel="00F4492B">
          <w:rPr>
            <w:rPrChange w:id="237" w:author="PH" w:date="2024-11-25T23:04:00Z" w16du:dateUtc="2024-11-25T22:04:00Z">
              <w:rPr>
                <w:rStyle w:val="Hyperlink"/>
              </w:rPr>
            </w:rPrChange>
          </w:rPr>
          <w:delText>4</w:delText>
        </w:r>
        <w:r w:rsidDel="00F4492B">
          <w:rPr>
            <w:rFonts w:asciiTheme="minorHAnsi" w:eastAsiaTheme="minorEastAsia" w:hAnsiTheme="minorHAnsi" w:cstheme="minorBidi"/>
            <w:kern w:val="2"/>
            <w:sz w:val="22"/>
            <w:lang w:eastAsia="en-GB"/>
            <w14:ligatures w14:val="standardContextual"/>
          </w:rPr>
          <w:tab/>
        </w:r>
        <w:r w:rsidRPr="00F4492B" w:rsidDel="00F4492B">
          <w:rPr>
            <w:rPrChange w:id="238" w:author="PH" w:date="2024-11-25T23:04:00Z" w16du:dateUtc="2024-11-25T22:04:00Z">
              <w:rPr>
                <w:rStyle w:val="Hyperlink"/>
              </w:rPr>
            </w:rPrChange>
          </w:rPr>
          <w:delText>Data model</w:delText>
        </w:r>
        <w:r w:rsidDel="00F4492B">
          <w:rPr>
            <w:webHidden/>
          </w:rPr>
          <w:tab/>
        </w:r>
        <w:r w:rsidR="00954576" w:rsidDel="00F4492B">
          <w:rPr>
            <w:webHidden/>
          </w:rPr>
          <w:delText>12</w:delText>
        </w:r>
      </w:del>
    </w:p>
    <w:p w14:paraId="6558227C" w14:textId="3EC6564E" w:rsidR="001A1846" w:rsidDel="00F4492B" w:rsidRDefault="001A1846">
      <w:pPr>
        <w:pStyle w:val="Verzeichnis2"/>
        <w:rPr>
          <w:del w:id="239" w:author="PH" w:date="2024-11-25T23:04:00Z" w16du:dateUtc="2024-11-25T22:04:00Z"/>
          <w:rFonts w:asciiTheme="minorHAnsi" w:eastAsiaTheme="minorEastAsia" w:hAnsiTheme="minorHAnsi" w:cstheme="minorBidi"/>
          <w:kern w:val="2"/>
          <w:lang w:eastAsia="en-GB"/>
          <w14:ligatures w14:val="standardContextual"/>
        </w:rPr>
      </w:pPr>
      <w:del w:id="240" w:author="PH" w:date="2024-11-25T23:04:00Z" w16du:dateUtc="2024-11-25T22:04:00Z">
        <w:r w:rsidRPr="00F4492B" w:rsidDel="00F4492B">
          <w:rPr>
            <w:rPrChange w:id="241" w:author="PH" w:date="2024-11-25T23:04:00Z" w16du:dateUtc="2024-11-25T22:04:00Z">
              <w:rPr>
                <w:rStyle w:val="Hyperlink"/>
              </w:rPr>
            </w:rPrChange>
          </w:rPr>
          <w:delText>4.1</w:delText>
        </w:r>
        <w:r w:rsidDel="00F4492B">
          <w:rPr>
            <w:rFonts w:asciiTheme="minorHAnsi" w:eastAsiaTheme="minorEastAsia" w:hAnsiTheme="minorHAnsi" w:cstheme="minorBidi"/>
            <w:kern w:val="2"/>
            <w:lang w:eastAsia="en-GB"/>
            <w14:ligatures w14:val="standardContextual"/>
          </w:rPr>
          <w:tab/>
        </w:r>
        <w:r w:rsidRPr="00F4492B" w:rsidDel="00F4492B">
          <w:rPr>
            <w:rPrChange w:id="242" w:author="PH" w:date="2024-11-25T23:04:00Z" w16du:dateUtc="2024-11-25T22:04:00Z">
              <w:rPr>
                <w:rStyle w:val="Hyperlink"/>
              </w:rPr>
            </w:rPrChange>
          </w:rPr>
          <w:delText>On extension points</w:delText>
        </w:r>
        <w:r w:rsidDel="00F4492B">
          <w:rPr>
            <w:webHidden/>
          </w:rPr>
          <w:tab/>
        </w:r>
        <w:r w:rsidR="00954576" w:rsidDel="00F4492B">
          <w:rPr>
            <w:webHidden/>
          </w:rPr>
          <w:delText>12</w:delText>
        </w:r>
      </w:del>
    </w:p>
    <w:p w14:paraId="012FCD16" w14:textId="2C59848F" w:rsidR="001A1846" w:rsidDel="00F4492B" w:rsidRDefault="001A1846">
      <w:pPr>
        <w:pStyle w:val="Verzeichnis3"/>
        <w:rPr>
          <w:del w:id="243" w:author="PH" w:date="2024-11-25T23:04:00Z" w16du:dateUtc="2024-11-25T22:04:00Z"/>
          <w:rFonts w:asciiTheme="minorHAnsi" w:eastAsiaTheme="minorEastAsia" w:hAnsiTheme="minorHAnsi" w:cstheme="minorBidi"/>
          <w:kern w:val="2"/>
          <w:lang w:eastAsia="en-GB"/>
          <w14:ligatures w14:val="standardContextual"/>
        </w:rPr>
      </w:pPr>
      <w:del w:id="244" w:author="PH" w:date="2024-11-25T23:04:00Z" w16du:dateUtc="2024-11-25T22:04:00Z">
        <w:r w:rsidRPr="00F4492B" w:rsidDel="00F4492B">
          <w:rPr>
            <w:rPrChange w:id="245" w:author="PH" w:date="2024-11-25T23:04:00Z" w16du:dateUtc="2024-11-25T22:04:00Z">
              <w:rPr>
                <w:rStyle w:val="Hyperlink"/>
                <w:lang w:eastAsia="it-IT"/>
              </w:rPr>
            </w:rPrChange>
          </w:rPr>
          <w:delText>4.1.1</w:delText>
        </w:r>
        <w:r w:rsidDel="00F4492B">
          <w:rPr>
            <w:rFonts w:asciiTheme="minorHAnsi" w:eastAsiaTheme="minorEastAsia" w:hAnsiTheme="minorHAnsi" w:cstheme="minorBidi"/>
            <w:kern w:val="2"/>
            <w:lang w:eastAsia="en-GB"/>
            <w14:ligatures w14:val="standardContextual"/>
          </w:rPr>
          <w:tab/>
        </w:r>
        <w:r w:rsidRPr="00F4492B" w:rsidDel="00F4492B">
          <w:rPr>
            <w:rPrChange w:id="246" w:author="PH" w:date="2024-11-25T23:04:00Z" w16du:dateUtc="2024-11-25T22:04:00Z">
              <w:rPr>
                <w:rStyle w:val="Hyperlink"/>
                <w:lang w:eastAsia="it-IT"/>
              </w:rPr>
            </w:rPrChange>
          </w:rPr>
          <w:delText>Semantics and use</w:delText>
        </w:r>
        <w:r w:rsidDel="00F4492B">
          <w:rPr>
            <w:webHidden/>
          </w:rPr>
          <w:tab/>
        </w:r>
        <w:r w:rsidR="00954576" w:rsidDel="00F4492B">
          <w:rPr>
            <w:webHidden/>
          </w:rPr>
          <w:delText>12</w:delText>
        </w:r>
      </w:del>
    </w:p>
    <w:p w14:paraId="21DB76E6" w14:textId="48B63AB8" w:rsidR="001A1846" w:rsidDel="00F4492B" w:rsidRDefault="001A1846">
      <w:pPr>
        <w:pStyle w:val="Verzeichnis2"/>
        <w:rPr>
          <w:del w:id="247" w:author="PH" w:date="2024-11-25T23:04:00Z" w16du:dateUtc="2024-11-25T22:04:00Z"/>
          <w:rFonts w:asciiTheme="minorHAnsi" w:eastAsiaTheme="minorEastAsia" w:hAnsiTheme="minorHAnsi" w:cstheme="minorBidi"/>
          <w:kern w:val="2"/>
          <w:lang w:eastAsia="en-GB"/>
          <w14:ligatures w14:val="standardContextual"/>
        </w:rPr>
      </w:pPr>
      <w:del w:id="248" w:author="PH" w:date="2024-11-25T23:04:00Z" w16du:dateUtc="2024-11-25T22:04:00Z">
        <w:r w:rsidRPr="00F4492B" w:rsidDel="00F4492B">
          <w:rPr>
            <w:rPrChange w:id="249" w:author="PH" w:date="2024-11-25T23:04:00Z" w16du:dateUtc="2024-11-25T22:04:00Z">
              <w:rPr>
                <w:rStyle w:val="Hyperlink"/>
              </w:rPr>
            </w:rPrChange>
          </w:rPr>
          <w:delText>4.2</w:delText>
        </w:r>
        <w:r w:rsidDel="00F4492B">
          <w:rPr>
            <w:rFonts w:asciiTheme="minorHAnsi" w:eastAsiaTheme="minorEastAsia" w:hAnsiTheme="minorHAnsi" w:cstheme="minorBidi"/>
            <w:kern w:val="2"/>
            <w:lang w:eastAsia="en-GB"/>
            <w14:ligatures w14:val="standardContextual"/>
          </w:rPr>
          <w:tab/>
        </w:r>
        <w:r w:rsidRPr="00F4492B" w:rsidDel="00F4492B">
          <w:rPr>
            <w:rPrChange w:id="250" w:author="PH" w:date="2024-11-25T23:04:00Z" w16du:dateUtc="2024-11-25T22:04:00Z">
              <w:rPr>
                <w:rStyle w:val="Hyperlink"/>
              </w:rPr>
            </w:rPrChange>
          </w:rPr>
          <w:delText>ServiceGroup</w:delText>
        </w:r>
        <w:r w:rsidDel="00F4492B">
          <w:rPr>
            <w:webHidden/>
          </w:rPr>
          <w:tab/>
        </w:r>
        <w:r w:rsidR="00954576" w:rsidDel="00F4492B">
          <w:rPr>
            <w:webHidden/>
          </w:rPr>
          <w:delText>12</w:delText>
        </w:r>
      </w:del>
    </w:p>
    <w:p w14:paraId="7B6D07FB" w14:textId="6B114748" w:rsidR="001A1846" w:rsidDel="00F4492B" w:rsidRDefault="001A1846">
      <w:pPr>
        <w:pStyle w:val="Verzeichnis3"/>
        <w:rPr>
          <w:del w:id="251" w:author="PH" w:date="2024-11-25T23:04:00Z" w16du:dateUtc="2024-11-25T22:04:00Z"/>
          <w:rFonts w:asciiTheme="minorHAnsi" w:eastAsiaTheme="minorEastAsia" w:hAnsiTheme="minorHAnsi" w:cstheme="minorBidi"/>
          <w:kern w:val="2"/>
          <w:lang w:eastAsia="en-GB"/>
          <w14:ligatures w14:val="standardContextual"/>
        </w:rPr>
      </w:pPr>
      <w:del w:id="252" w:author="PH" w:date="2024-11-25T23:04:00Z" w16du:dateUtc="2024-11-25T22:04:00Z">
        <w:r w:rsidRPr="00F4492B" w:rsidDel="00F4492B">
          <w:rPr>
            <w:rPrChange w:id="253" w:author="PH" w:date="2024-11-25T23:04:00Z" w16du:dateUtc="2024-11-25T22:04:00Z">
              <w:rPr>
                <w:rStyle w:val="Hyperlink"/>
              </w:rPr>
            </w:rPrChange>
          </w:rPr>
          <w:delText>4.2.1</w:delText>
        </w:r>
        <w:r w:rsidDel="00F4492B">
          <w:rPr>
            <w:rFonts w:asciiTheme="minorHAnsi" w:eastAsiaTheme="minorEastAsia" w:hAnsiTheme="minorHAnsi" w:cstheme="minorBidi"/>
            <w:kern w:val="2"/>
            <w:lang w:eastAsia="en-GB"/>
            <w14:ligatures w14:val="standardContextual"/>
          </w:rPr>
          <w:tab/>
        </w:r>
        <w:r w:rsidRPr="00F4492B" w:rsidDel="00F4492B">
          <w:rPr>
            <w:rPrChange w:id="254" w:author="PH" w:date="2024-11-25T23:04:00Z" w16du:dateUtc="2024-11-25T22:04:00Z">
              <w:rPr>
                <w:rStyle w:val="Hyperlink"/>
              </w:rPr>
            </w:rPrChange>
          </w:rPr>
          <w:delText>Non-normative example</w:delText>
        </w:r>
        <w:r w:rsidDel="00F4492B">
          <w:rPr>
            <w:webHidden/>
          </w:rPr>
          <w:tab/>
        </w:r>
        <w:r w:rsidR="00954576" w:rsidDel="00F4492B">
          <w:rPr>
            <w:webHidden/>
          </w:rPr>
          <w:delText>13</w:delText>
        </w:r>
      </w:del>
    </w:p>
    <w:p w14:paraId="20D816E4" w14:textId="259D01A1" w:rsidR="001A1846" w:rsidDel="00F4492B" w:rsidRDefault="001A1846">
      <w:pPr>
        <w:pStyle w:val="Verzeichnis2"/>
        <w:rPr>
          <w:del w:id="255" w:author="PH" w:date="2024-11-25T23:04:00Z" w16du:dateUtc="2024-11-25T22:04:00Z"/>
          <w:rFonts w:asciiTheme="minorHAnsi" w:eastAsiaTheme="minorEastAsia" w:hAnsiTheme="minorHAnsi" w:cstheme="minorBidi"/>
          <w:kern w:val="2"/>
          <w:lang w:eastAsia="en-GB"/>
          <w14:ligatures w14:val="standardContextual"/>
        </w:rPr>
      </w:pPr>
      <w:del w:id="256" w:author="PH" w:date="2024-11-25T23:04:00Z" w16du:dateUtc="2024-11-25T22:04:00Z">
        <w:r w:rsidRPr="00F4492B" w:rsidDel="00F4492B">
          <w:rPr>
            <w:rPrChange w:id="257" w:author="PH" w:date="2024-11-25T23:04:00Z" w16du:dateUtc="2024-11-25T22:04:00Z">
              <w:rPr>
                <w:rStyle w:val="Hyperlink"/>
              </w:rPr>
            </w:rPrChange>
          </w:rPr>
          <w:delText>4.3</w:delText>
        </w:r>
        <w:r w:rsidDel="00F4492B">
          <w:rPr>
            <w:rFonts w:asciiTheme="minorHAnsi" w:eastAsiaTheme="minorEastAsia" w:hAnsiTheme="minorHAnsi" w:cstheme="minorBidi"/>
            <w:kern w:val="2"/>
            <w:lang w:eastAsia="en-GB"/>
            <w14:ligatures w14:val="standardContextual"/>
          </w:rPr>
          <w:tab/>
        </w:r>
        <w:r w:rsidRPr="00F4492B" w:rsidDel="00F4492B">
          <w:rPr>
            <w:rPrChange w:id="258" w:author="PH" w:date="2024-11-25T23:04:00Z" w16du:dateUtc="2024-11-25T22:04:00Z">
              <w:rPr>
                <w:rStyle w:val="Hyperlink"/>
              </w:rPr>
            </w:rPrChange>
          </w:rPr>
          <w:delText>ServiceMetadata</w:delText>
        </w:r>
        <w:r w:rsidDel="00F4492B">
          <w:rPr>
            <w:webHidden/>
          </w:rPr>
          <w:tab/>
        </w:r>
        <w:r w:rsidR="00954576" w:rsidDel="00F4492B">
          <w:rPr>
            <w:webHidden/>
          </w:rPr>
          <w:delText>13</w:delText>
        </w:r>
      </w:del>
    </w:p>
    <w:p w14:paraId="1CF2FDE0" w14:textId="77118207" w:rsidR="001A1846" w:rsidDel="00F4492B" w:rsidRDefault="001A1846">
      <w:pPr>
        <w:pStyle w:val="Verzeichnis3"/>
        <w:rPr>
          <w:del w:id="259" w:author="PH" w:date="2024-11-25T23:04:00Z" w16du:dateUtc="2024-11-25T22:04:00Z"/>
          <w:rFonts w:asciiTheme="minorHAnsi" w:eastAsiaTheme="minorEastAsia" w:hAnsiTheme="minorHAnsi" w:cstheme="minorBidi"/>
          <w:kern w:val="2"/>
          <w:lang w:eastAsia="en-GB"/>
          <w14:ligatures w14:val="standardContextual"/>
        </w:rPr>
      </w:pPr>
      <w:del w:id="260" w:author="PH" w:date="2024-11-25T23:04:00Z" w16du:dateUtc="2024-11-25T22:04:00Z">
        <w:r w:rsidRPr="00F4492B" w:rsidDel="00F4492B">
          <w:rPr>
            <w:rPrChange w:id="261" w:author="PH" w:date="2024-11-25T23:04:00Z" w16du:dateUtc="2024-11-25T22:04:00Z">
              <w:rPr>
                <w:rStyle w:val="Hyperlink"/>
              </w:rPr>
            </w:rPrChange>
          </w:rPr>
          <w:delText>4.3.1</w:delText>
        </w:r>
        <w:r w:rsidDel="00F4492B">
          <w:rPr>
            <w:rFonts w:asciiTheme="minorHAnsi" w:eastAsiaTheme="minorEastAsia" w:hAnsiTheme="minorHAnsi" w:cstheme="minorBidi"/>
            <w:kern w:val="2"/>
            <w:lang w:eastAsia="en-GB"/>
            <w14:ligatures w14:val="standardContextual"/>
          </w:rPr>
          <w:tab/>
        </w:r>
        <w:r w:rsidRPr="00F4492B" w:rsidDel="00F4492B">
          <w:rPr>
            <w:rPrChange w:id="262" w:author="PH" w:date="2024-11-25T23:04:00Z" w16du:dateUtc="2024-11-25T22:04:00Z">
              <w:rPr>
                <w:rStyle w:val="Hyperlink"/>
              </w:rPr>
            </w:rPrChange>
          </w:rPr>
          <w:delText>Non-normative example</w:delText>
        </w:r>
        <w:r w:rsidDel="00F4492B">
          <w:rPr>
            <w:webHidden/>
          </w:rPr>
          <w:tab/>
        </w:r>
        <w:r w:rsidR="00954576" w:rsidDel="00F4492B">
          <w:rPr>
            <w:webHidden/>
          </w:rPr>
          <w:delText>18</w:delText>
        </w:r>
      </w:del>
    </w:p>
    <w:p w14:paraId="31023412" w14:textId="771D3561" w:rsidR="001A1846" w:rsidDel="00F4492B" w:rsidRDefault="001A1846">
      <w:pPr>
        <w:pStyle w:val="Verzeichnis2"/>
        <w:rPr>
          <w:del w:id="263" w:author="PH" w:date="2024-11-25T23:04:00Z" w16du:dateUtc="2024-11-25T22:04:00Z"/>
          <w:rFonts w:asciiTheme="minorHAnsi" w:eastAsiaTheme="minorEastAsia" w:hAnsiTheme="minorHAnsi" w:cstheme="minorBidi"/>
          <w:kern w:val="2"/>
          <w:lang w:eastAsia="en-GB"/>
          <w14:ligatures w14:val="standardContextual"/>
        </w:rPr>
      </w:pPr>
      <w:del w:id="264" w:author="PH" w:date="2024-11-25T23:04:00Z" w16du:dateUtc="2024-11-25T22:04:00Z">
        <w:r w:rsidRPr="00F4492B" w:rsidDel="00F4492B">
          <w:rPr>
            <w:rPrChange w:id="265" w:author="PH" w:date="2024-11-25T23:04:00Z" w16du:dateUtc="2024-11-25T22:04:00Z">
              <w:rPr>
                <w:rStyle w:val="Hyperlink"/>
              </w:rPr>
            </w:rPrChange>
          </w:rPr>
          <w:delText>4.4</w:delText>
        </w:r>
        <w:r w:rsidDel="00F4492B">
          <w:rPr>
            <w:rFonts w:asciiTheme="minorHAnsi" w:eastAsiaTheme="minorEastAsia" w:hAnsiTheme="minorHAnsi" w:cstheme="minorBidi"/>
            <w:kern w:val="2"/>
            <w:lang w:eastAsia="en-GB"/>
            <w14:ligatures w14:val="standardContextual"/>
          </w:rPr>
          <w:tab/>
        </w:r>
        <w:r w:rsidRPr="00F4492B" w:rsidDel="00F4492B">
          <w:rPr>
            <w:rPrChange w:id="266" w:author="PH" w:date="2024-11-25T23:04:00Z" w16du:dateUtc="2024-11-25T22:04:00Z">
              <w:rPr>
                <w:rStyle w:val="Hyperlink"/>
              </w:rPr>
            </w:rPrChange>
          </w:rPr>
          <w:delText>SignedServiceMetadata</w:delText>
        </w:r>
        <w:r w:rsidDel="00F4492B">
          <w:rPr>
            <w:webHidden/>
          </w:rPr>
          <w:tab/>
        </w:r>
        <w:r w:rsidR="00954576" w:rsidDel="00F4492B">
          <w:rPr>
            <w:webHidden/>
          </w:rPr>
          <w:delText>18</w:delText>
        </w:r>
      </w:del>
    </w:p>
    <w:p w14:paraId="3C946B22" w14:textId="63BD3089" w:rsidR="001A1846" w:rsidDel="00F4492B" w:rsidRDefault="001A1846">
      <w:pPr>
        <w:pStyle w:val="Verzeichnis3"/>
        <w:rPr>
          <w:del w:id="267" w:author="PH" w:date="2024-11-25T23:04:00Z" w16du:dateUtc="2024-11-25T22:04:00Z"/>
          <w:rFonts w:asciiTheme="minorHAnsi" w:eastAsiaTheme="minorEastAsia" w:hAnsiTheme="minorHAnsi" w:cstheme="minorBidi"/>
          <w:kern w:val="2"/>
          <w:lang w:eastAsia="en-GB"/>
          <w14:ligatures w14:val="standardContextual"/>
        </w:rPr>
      </w:pPr>
      <w:del w:id="268" w:author="PH" w:date="2024-11-25T23:04:00Z" w16du:dateUtc="2024-11-25T22:04:00Z">
        <w:r w:rsidRPr="00F4492B" w:rsidDel="00F4492B">
          <w:rPr>
            <w:rPrChange w:id="269" w:author="PH" w:date="2024-11-25T23:04:00Z" w16du:dateUtc="2024-11-25T22:04:00Z">
              <w:rPr>
                <w:rStyle w:val="Hyperlink"/>
              </w:rPr>
            </w:rPrChange>
          </w:rPr>
          <w:delText>4.4.1</w:delText>
        </w:r>
        <w:r w:rsidDel="00F4492B">
          <w:rPr>
            <w:rFonts w:asciiTheme="minorHAnsi" w:eastAsiaTheme="minorEastAsia" w:hAnsiTheme="minorHAnsi" w:cstheme="minorBidi"/>
            <w:kern w:val="2"/>
            <w:lang w:eastAsia="en-GB"/>
            <w14:ligatures w14:val="standardContextual"/>
          </w:rPr>
          <w:tab/>
        </w:r>
        <w:r w:rsidRPr="00F4492B" w:rsidDel="00F4492B">
          <w:rPr>
            <w:rPrChange w:id="270" w:author="PH" w:date="2024-11-25T23:04:00Z" w16du:dateUtc="2024-11-25T22:04:00Z">
              <w:rPr>
                <w:rStyle w:val="Hyperlink"/>
              </w:rPr>
            </w:rPrChange>
          </w:rPr>
          <w:delText>Non-normative example</w:delText>
        </w:r>
        <w:r w:rsidDel="00F4492B">
          <w:rPr>
            <w:webHidden/>
          </w:rPr>
          <w:tab/>
        </w:r>
        <w:r w:rsidR="00954576" w:rsidDel="00F4492B">
          <w:rPr>
            <w:webHidden/>
          </w:rPr>
          <w:delText>18</w:delText>
        </w:r>
      </w:del>
    </w:p>
    <w:p w14:paraId="24DED3F7" w14:textId="00951BA6" w:rsidR="001A1846" w:rsidDel="00F4492B" w:rsidRDefault="001A1846">
      <w:pPr>
        <w:pStyle w:val="Verzeichnis3"/>
        <w:rPr>
          <w:del w:id="271" w:author="PH" w:date="2024-11-25T23:04:00Z" w16du:dateUtc="2024-11-25T22:04:00Z"/>
          <w:rFonts w:asciiTheme="minorHAnsi" w:eastAsiaTheme="minorEastAsia" w:hAnsiTheme="minorHAnsi" w:cstheme="minorBidi"/>
          <w:kern w:val="2"/>
          <w:lang w:eastAsia="en-GB"/>
          <w14:ligatures w14:val="standardContextual"/>
        </w:rPr>
      </w:pPr>
      <w:del w:id="272" w:author="PH" w:date="2024-11-25T23:04:00Z" w16du:dateUtc="2024-11-25T22:04:00Z">
        <w:r w:rsidRPr="00F4492B" w:rsidDel="00F4492B">
          <w:rPr>
            <w:rPrChange w:id="273" w:author="PH" w:date="2024-11-25T23:04:00Z" w16du:dateUtc="2024-11-25T22:04:00Z">
              <w:rPr>
                <w:rStyle w:val="Hyperlink"/>
              </w:rPr>
            </w:rPrChange>
          </w:rPr>
          <w:delText>4.4.2</w:delText>
        </w:r>
        <w:r w:rsidDel="00F4492B">
          <w:rPr>
            <w:rFonts w:asciiTheme="minorHAnsi" w:eastAsiaTheme="minorEastAsia" w:hAnsiTheme="minorHAnsi" w:cstheme="minorBidi"/>
            <w:kern w:val="2"/>
            <w:lang w:eastAsia="en-GB"/>
            <w14:ligatures w14:val="standardContextual"/>
          </w:rPr>
          <w:tab/>
        </w:r>
        <w:r w:rsidRPr="00F4492B" w:rsidDel="00F4492B">
          <w:rPr>
            <w:rPrChange w:id="274" w:author="PH" w:date="2024-11-25T23:04:00Z" w16du:dateUtc="2024-11-25T22:04:00Z">
              <w:rPr>
                <w:rStyle w:val="Hyperlink"/>
              </w:rPr>
            </w:rPrChange>
          </w:rPr>
          <w:delText>Redirect, non-normative example</w:delText>
        </w:r>
        <w:r w:rsidDel="00F4492B">
          <w:rPr>
            <w:webHidden/>
          </w:rPr>
          <w:tab/>
        </w:r>
        <w:r w:rsidR="00954576" w:rsidDel="00F4492B">
          <w:rPr>
            <w:webHidden/>
          </w:rPr>
          <w:delText>19</w:delText>
        </w:r>
      </w:del>
    </w:p>
    <w:p w14:paraId="137671B1" w14:textId="14130C80" w:rsidR="001A1846" w:rsidDel="00F4492B" w:rsidRDefault="001A1846">
      <w:pPr>
        <w:pStyle w:val="Verzeichnis1"/>
        <w:rPr>
          <w:del w:id="275" w:author="PH" w:date="2024-11-25T23:04:00Z" w16du:dateUtc="2024-11-25T22:04:00Z"/>
          <w:rFonts w:asciiTheme="minorHAnsi" w:eastAsiaTheme="minorEastAsia" w:hAnsiTheme="minorHAnsi" w:cstheme="minorBidi"/>
          <w:kern w:val="2"/>
          <w:sz w:val="22"/>
          <w:lang w:eastAsia="en-GB"/>
          <w14:ligatures w14:val="standardContextual"/>
        </w:rPr>
      </w:pPr>
      <w:del w:id="276" w:author="PH" w:date="2024-11-25T23:04:00Z" w16du:dateUtc="2024-11-25T22:04:00Z">
        <w:r w:rsidRPr="00F4492B" w:rsidDel="00F4492B">
          <w:rPr>
            <w:rPrChange w:id="277" w:author="PH" w:date="2024-11-25T23:04:00Z" w16du:dateUtc="2024-11-25T22:04:00Z">
              <w:rPr>
                <w:rStyle w:val="Hyperlink"/>
              </w:rPr>
            </w:rPrChange>
          </w:rPr>
          <w:delText>5</w:delText>
        </w:r>
        <w:r w:rsidDel="00F4492B">
          <w:rPr>
            <w:rFonts w:asciiTheme="minorHAnsi" w:eastAsiaTheme="minorEastAsia" w:hAnsiTheme="minorHAnsi" w:cstheme="minorBidi"/>
            <w:kern w:val="2"/>
            <w:sz w:val="22"/>
            <w:lang w:eastAsia="en-GB"/>
            <w14:ligatures w14:val="standardContextual"/>
          </w:rPr>
          <w:tab/>
        </w:r>
        <w:r w:rsidRPr="00F4492B" w:rsidDel="00F4492B">
          <w:rPr>
            <w:rPrChange w:id="278" w:author="PH" w:date="2024-11-25T23:04:00Z" w16du:dateUtc="2024-11-25T22:04:00Z">
              <w:rPr>
                <w:rStyle w:val="Hyperlink"/>
              </w:rPr>
            </w:rPrChange>
          </w:rPr>
          <w:delText>Service Metadata Publishing REST binding</w:delText>
        </w:r>
        <w:r w:rsidDel="00F4492B">
          <w:rPr>
            <w:webHidden/>
          </w:rPr>
          <w:tab/>
        </w:r>
        <w:r w:rsidR="00954576" w:rsidDel="00F4492B">
          <w:rPr>
            <w:webHidden/>
          </w:rPr>
          <w:delText>21</w:delText>
        </w:r>
      </w:del>
    </w:p>
    <w:p w14:paraId="41F4474D" w14:textId="7FE07F54" w:rsidR="001A1846" w:rsidDel="00F4492B" w:rsidRDefault="001A1846">
      <w:pPr>
        <w:pStyle w:val="Verzeichnis2"/>
        <w:rPr>
          <w:del w:id="279" w:author="PH" w:date="2024-11-25T23:04:00Z" w16du:dateUtc="2024-11-25T22:04:00Z"/>
          <w:rFonts w:asciiTheme="minorHAnsi" w:eastAsiaTheme="minorEastAsia" w:hAnsiTheme="minorHAnsi" w:cstheme="minorBidi"/>
          <w:kern w:val="2"/>
          <w:lang w:eastAsia="en-GB"/>
          <w14:ligatures w14:val="standardContextual"/>
        </w:rPr>
      </w:pPr>
      <w:del w:id="280" w:author="PH" w:date="2024-11-25T23:04:00Z" w16du:dateUtc="2024-11-25T22:04:00Z">
        <w:r w:rsidRPr="00F4492B" w:rsidDel="00F4492B">
          <w:rPr>
            <w:rPrChange w:id="281" w:author="PH" w:date="2024-11-25T23:04:00Z" w16du:dateUtc="2024-11-25T22:04:00Z">
              <w:rPr>
                <w:rStyle w:val="Hyperlink"/>
              </w:rPr>
            </w:rPrChange>
          </w:rPr>
          <w:delText>5.1</w:delText>
        </w:r>
        <w:r w:rsidDel="00F4492B">
          <w:rPr>
            <w:rFonts w:asciiTheme="minorHAnsi" w:eastAsiaTheme="minorEastAsia" w:hAnsiTheme="minorHAnsi" w:cstheme="minorBidi"/>
            <w:kern w:val="2"/>
            <w:lang w:eastAsia="en-GB"/>
            <w14:ligatures w14:val="standardContextual"/>
          </w:rPr>
          <w:tab/>
        </w:r>
        <w:r w:rsidRPr="00F4492B" w:rsidDel="00F4492B">
          <w:rPr>
            <w:rPrChange w:id="282" w:author="PH" w:date="2024-11-25T23:04:00Z" w16du:dateUtc="2024-11-25T22:04:00Z">
              <w:rPr>
                <w:rStyle w:val="Hyperlink"/>
              </w:rPr>
            </w:rPrChange>
          </w:rPr>
          <w:delText>The use of HTTP</w:delText>
        </w:r>
        <w:r w:rsidDel="00F4492B">
          <w:rPr>
            <w:webHidden/>
          </w:rPr>
          <w:tab/>
        </w:r>
        <w:r w:rsidR="00954576" w:rsidDel="00F4492B">
          <w:rPr>
            <w:webHidden/>
          </w:rPr>
          <w:delText>21</w:delText>
        </w:r>
      </w:del>
    </w:p>
    <w:p w14:paraId="5360310F" w14:textId="636C6CCE" w:rsidR="001A1846" w:rsidDel="00F4492B" w:rsidRDefault="001A1846">
      <w:pPr>
        <w:pStyle w:val="Verzeichnis2"/>
        <w:rPr>
          <w:del w:id="283" w:author="PH" w:date="2024-11-25T23:04:00Z" w16du:dateUtc="2024-11-25T22:04:00Z"/>
          <w:rFonts w:asciiTheme="minorHAnsi" w:eastAsiaTheme="minorEastAsia" w:hAnsiTheme="minorHAnsi" w:cstheme="minorBidi"/>
          <w:kern w:val="2"/>
          <w:lang w:eastAsia="en-GB"/>
          <w14:ligatures w14:val="standardContextual"/>
        </w:rPr>
      </w:pPr>
      <w:del w:id="284" w:author="PH" w:date="2024-11-25T23:04:00Z" w16du:dateUtc="2024-11-25T22:04:00Z">
        <w:r w:rsidRPr="00F4492B" w:rsidDel="00F4492B">
          <w:rPr>
            <w:rPrChange w:id="285" w:author="PH" w:date="2024-11-25T23:04:00Z" w16du:dateUtc="2024-11-25T22:04:00Z">
              <w:rPr>
                <w:rStyle w:val="Hyperlink"/>
              </w:rPr>
            </w:rPrChange>
          </w:rPr>
          <w:delText>5.2</w:delText>
        </w:r>
        <w:r w:rsidDel="00F4492B">
          <w:rPr>
            <w:rFonts w:asciiTheme="minorHAnsi" w:eastAsiaTheme="minorEastAsia" w:hAnsiTheme="minorHAnsi" w:cstheme="minorBidi"/>
            <w:kern w:val="2"/>
            <w:lang w:eastAsia="en-GB"/>
            <w14:ligatures w14:val="standardContextual"/>
          </w:rPr>
          <w:tab/>
        </w:r>
        <w:r w:rsidRPr="00F4492B" w:rsidDel="00F4492B">
          <w:rPr>
            <w:rPrChange w:id="286" w:author="PH" w:date="2024-11-25T23:04:00Z" w16du:dateUtc="2024-11-25T22:04:00Z">
              <w:rPr>
                <w:rStyle w:val="Hyperlink"/>
              </w:rPr>
            </w:rPrChange>
          </w:rPr>
          <w:delText>The use of XML and encoding</w:delText>
        </w:r>
        <w:r w:rsidDel="00F4492B">
          <w:rPr>
            <w:webHidden/>
          </w:rPr>
          <w:tab/>
        </w:r>
        <w:r w:rsidR="00954576" w:rsidDel="00F4492B">
          <w:rPr>
            <w:webHidden/>
          </w:rPr>
          <w:delText>21</w:delText>
        </w:r>
      </w:del>
    </w:p>
    <w:p w14:paraId="2C46EF5B" w14:textId="2825B2F9" w:rsidR="001A1846" w:rsidDel="00F4492B" w:rsidRDefault="001A1846">
      <w:pPr>
        <w:pStyle w:val="Verzeichnis2"/>
        <w:rPr>
          <w:del w:id="287" w:author="PH" w:date="2024-11-25T23:04:00Z" w16du:dateUtc="2024-11-25T22:04:00Z"/>
          <w:rFonts w:asciiTheme="minorHAnsi" w:eastAsiaTheme="minorEastAsia" w:hAnsiTheme="minorHAnsi" w:cstheme="minorBidi"/>
          <w:kern w:val="2"/>
          <w:lang w:eastAsia="en-GB"/>
          <w14:ligatures w14:val="standardContextual"/>
        </w:rPr>
      </w:pPr>
      <w:del w:id="288" w:author="PH" w:date="2024-11-25T23:04:00Z" w16du:dateUtc="2024-11-25T22:04:00Z">
        <w:r w:rsidRPr="00F4492B" w:rsidDel="00F4492B">
          <w:rPr>
            <w:rPrChange w:id="289" w:author="PH" w:date="2024-11-25T23:04:00Z" w16du:dateUtc="2024-11-25T22:04:00Z">
              <w:rPr>
                <w:rStyle w:val="Hyperlink"/>
              </w:rPr>
            </w:rPrChange>
          </w:rPr>
          <w:delText>5.3</w:delText>
        </w:r>
        <w:r w:rsidDel="00F4492B">
          <w:rPr>
            <w:rFonts w:asciiTheme="minorHAnsi" w:eastAsiaTheme="minorEastAsia" w:hAnsiTheme="minorHAnsi" w:cstheme="minorBidi"/>
            <w:kern w:val="2"/>
            <w:lang w:eastAsia="en-GB"/>
            <w14:ligatures w14:val="standardContextual"/>
          </w:rPr>
          <w:tab/>
        </w:r>
        <w:r w:rsidRPr="00F4492B" w:rsidDel="00F4492B">
          <w:rPr>
            <w:rPrChange w:id="290" w:author="PH" w:date="2024-11-25T23:04:00Z" w16du:dateUtc="2024-11-25T22:04:00Z">
              <w:rPr>
                <w:rStyle w:val="Hyperlink"/>
              </w:rPr>
            </w:rPrChange>
          </w:rPr>
          <w:delText>Resources and identifiers</w:delText>
        </w:r>
        <w:r w:rsidDel="00F4492B">
          <w:rPr>
            <w:webHidden/>
          </w:rPr>
          <w:tab/>
        </w:r>
        <w:r w:rsidR="00954576" w:rsidDel="00F4492B">
          <w:rPr>
            <w:webHidden/>
          </w:rPr>
          <w:delText>21</w:delText>
        </w:r>
      </w:del>
    </w:p>
    <w:p w14:paraId="385946E8" w14:textId="7DBDE5FA" w:rsidR="001A1846" w:rsidDel="00F4492B" w:rsidRDefault="001A1846">
      <w:pPr>
        <w:pStyle w:val="Verzeichnis3"/>
        <w:rPr>
          <w:del w:id="291" w:author="PH" w:date="2024-11-25T23:04:00Z" w16du:dateUtc="2024-11-25T22:04:00Z"/>
          <w:rFonts w:asciiTheme="minorHAnsi" w:eastAsiaTheme="minorEastAsia" w:hAnsiTheme="minorHAnsi" w:cstheme="minorBidi"/>
          <w:kern w:val="2"/>
          <w:lang w:eastAsia="en-GB"/>
          <w14:ligatures w14:val="standardContextual"/>
        </w:rPr>
      </w:pPr>
      <w:del w:id="292" w:author="PH" w:date="2024-11-25T23:04:00Z" w16du:dateUtc="2024-11-25T22:04:00Z">
        <w:r w:rsidRPr="00F4492B" w:rsidDel="00F4492B">
          <w:rPr>
            <w:rPrChange w:id="293" w:author="PH" w:date="2024-11-25T23:04:00Z" w16du:dateUtc="2024-11-25T22:04:00Z">
              <w:rPr>
                <w:rStyle w:val="Hyperlink"/>
              </w:rPr>
            </w:rPrChange>
          </w:rPr>
          <w:delText>5.3.1</w:delText>
        </w:r>
        <w:r w:rsidDel="00F4492B">
          <w:rPr>
            <w:rFonts w:asciiTheme="minorHAnsi" w:eastAsiaTheme="minorEastAsia" w:hAnsiTheme="minorHAnsi" w:cstheme="minorBidi"/>
            <w:kern w:val="2"/>
            <w:lang w:eastAsia="en-GB"/>
            <w14:ligatures w14:val="standardContextual"/>
          </w:rPr>
          <w:tab/>
        </w:r>
        <w:r w:rsidRPr="00F4492B" w:rsidDel="00F4492B">
          <w:rPr>
            <w:rPrChange w:id="294" w:author="PH" w:date="2024-11-25T23:04:00Z" w16du:dateUtc="2024-11-25T22:04:00Z">
              <w:rPr>
                <w:rStyle w:val="Hyperlink"/>
              </w:rPr>
            </w:rPrChange>
          </w:rPr>
          <w:delText>On the use of percent encoding</w:delText>
        </w:r>
        <w:r w:rsidDel="00F4492B">
          <w:rPr>
            <w:webHidden/>
          </w:rPr>
          <w:tab/>
        </w:r>
        <w:r w:rsidR="00954576" w:rsidDel="00F4492B">
          <w:rPr>
            <w:webHidden/>
          </w:rPr>
          <w:delText>22</w:delText>
        </w:r>
      </w:del>
    </w:p>
    <w:p w14:paraId="54020BBF" w14:textId="2DFF1F6E" w:rsidR="001A1846" w:rsidDel="00F4492B" w:rsidRDefault="001A1846">
      <w:pPr>
        <w:pStyle w:val="Verzeichnis3"/>
        <w:rPr>
          <w:del w:id="295" w:author="PH" w:date="2024-11-25T23:04:00Z" w16du:dateUtc="2024-11-25T22:04:00Z"/>
          <w:rFonts w:asciiTheme="minorHAnsi" w:eastAsiaTheme="minorEastAsia" w:hAnsiTheme="minorHAnsi" w:cstheme="minorBidi"/>
          <w:kern w:val="2"/>
          <w:lang w:eastAsia="en-GB"/>
          <w14:ligatures w14:val="standardContextual"/>
        </w:rPr>
      </w:pPr>
      <w:del w:id="296" w:author="PH" w:date="2024-11-25T23:04:00Z" w16du:dateUtc="2024-11-25T22:04:00Z">
        <w:r w:rsidRPr="00F4492B" w:rsidDel="00F4492B">
          <w:rPr>
            <w:rPrChange w:id="297" w:author="PH" w:date="2024-11-25T23:04:00Z" w16du:dateUtc="2024-11-25T22:04:00Z">
              <w:rPr>
                <w:rStyle w:val="Hyperlink"/>
              </w:rPr>
            </w:rPrChange>
          </w:rPr>
          <w:delText>5.3.2</w:delText>
        </w:r>
        <w:r w:rsidDel="00F4492B">
          <w:rPr>
            <w:rFonts w:asciiTheme="minorHAnsi" w:eastAsiaTheme="minorEastAsia" w:hAnsiTheme="minorHAnsi" w:cstheme="minorBidi"/>
            <w:kern w:val="2"/>
            <w:lang w:eastAsia="en-GB"/>
            <w14:ligatures w14:val="standardContextual"/>
          </w:rPr>
          <w:tab/>
        </w:r>
        <w:r w:rsidRPr="00F4492B" w:rsidDel="00F4492B">
          <w:rPr>
            <w:rPrChange w:id="298" w:author="PH" w:date="2024-11-25T23:04:00Z" w16du:dateUtc="2024-11-25T22:04:00Z">
              <w:rPr>
                <w:rStyle w:val="Hyperlink"/>
              </w:rPr>
            </w:rPrChange>
          </w:rPr>
          <w:delText>Using identifiers in the REST Resource URLs</w:delText>
        </w:r>
        <w:r w:rsidDel="00F4492B">
          <w:rPr>
            <w:webHidden/>
          </w:rPr>
          <w:tab/>
        </w:r>
        <w:r w:rsidR="00954576" w:rsidDel="00F4492B">
          <w:rPr>
            <w:webHidden/>
          </w:rPr>
          <w:delText>22</w:delText>
        </w:r>
      </w:del>
    </w:p>
    <w:p w14:paraId="6D897394" w14:textId="51886713" w:rsidR="001A1846" w:rsidDel="00F4492B" w:rsidRDefault="001A1846">
      <w:pPr>
        <w:pStyle w:val="Verzeichnis3"/>
        <w:rPr>
          <w:del w:id="299" w:author="PH" w:date="2024-11-25T23:04:00Z" w16du:dateUtc="2024-11-25T22:04:00Z"/>
          <w:rFonts w:asciiTheme="minorHAnsi" w:eastAsiaTheme="minorEastAsia" w:hAnsiTheme="minorHAnsi" w:cstheme="minorBidi"/>
          <w:kern w:val="2"/>
          <w:lang w:eastAsia="en-GB"/>
          <w14:ligatures w14:val="standardContextual"/>
        </w:rPr>
      </w:pPr>
      <w:del w:id="300" w:author="PH" w:date="2024-11-25T23:04:00Z" w16du:dateUtc="2024-11-25T22:04:00Z">
        <w:r w:rsidRPr="00F4492B" w:rsidDel="00F4492B">
          <w:rPr>
            <w:rPrChange w:id="301" w:author="PH" w:date="2024-11-25T23:04:00Z" w16du:dateUtc="2024-11-25T22:04:00Z">
              <w:rPr>
                <w:rStyle w:val="Hyperlink"/>
              </w:rPr>
            </w:rPrChange>
          </w:rPr>
          <w:delText>5.3.3</w:delText>
        </w:r>
        <w:r w:rsidDel="00F4492B">
          <w:rPr>
            <w:rFonts w:asciiTheme="minorHAnsi" w:eastAsiaTheme="minorEastAsia" w:hAnsiTheme="minorHAnsi" w:cstheme="minorBidi"/>
            <w:kern w:val="2"/>
            <w:lang w:eastAsia="en-GB"/>
            <w14:ligatures w14:val="standardContextual"/>
          </w:rPr>
          <w:tab/>
        </w:r>
        <w:r w:rsidRPr="00F4492B" w:rsidDel="00F4492B">
          <w:rPr>
            <w:rPrChange w:id="302" w:author="PH" w:date="2024-11-25T23:04:00Z" w16du:dateUtc="2024-11-25T22:04:00Z">
              <w:rPr>
                <w:rStyle w:val="Hyperlink"/>
              </w:rPr>
            </w:rPrChange>
          </w:rPr>
          <w:delText>Non-normative identifier example</w:delText>
        </w:r>
        <w:r w:rsidDel="00F4492B">
          <w:rPr>
            <w:webHidden/>
          </w:rPr>
          <w:tab/>
        </w:r>
        <w:r w:rsidR="00954576" w:rsidDel="00F4492B">
          <w:rPr>
            <w:webHidden/>
          </w:rPr>
          <w:delText>22</w:delText>
        </w:r>
      </w:del>
    </w:p>
    <w:p w14:paraId="4D23E2C3" w14:textId="734EDDCA" w:rsidR="001A1846" w:rsidDel="00F4492B" w:rsidRDefault="001A1846">
      <w:pPr>
        <w:pStyle w:val="Verzeichnis3"/>
        <w:rPr>
          <w:del w:id="303" w:author="PH" w:date="2024-11-25T23:04:00Z" w16du:dateUtc="2024-11-25T22:04:00Z"/>
          <w:rFonts w:asciiTheme="minorHAnsi" w:eastAsiaTheme="minorEastAsia" w:hAnsiTheme="minorHAnsi" w:cstheme="minorBidi"/>
          <w:kern w:val="2"/>
          <w:lang w:eastAsia="en-GB"/>
          <w14:ligatures w14:val="standardContextual"/>
        </w:rPr>
      </w:pPr>
      <w:del w:id="304" w:author="PH" w:date="2024-11-25T23:04:00Z" w16du:dateUtc="2024-11-25T22:04:00Z">
        <w:r w:rsidRPr="00F4492B" w:rsidDel="00F4492B">
          <w:rPr>
            <w:rPrChange w:id="305" w:author="PH" w:date="2024-11-25T23:04:00Z" w16du:dateUtc="2024-11-25T22:04:00Z">
              <w:rPr>
                <w:rStyle w:val="Hyperlink"/>
              </w:rPr>
            </w:rPrChange>
          </w:rPr>
          <w:delText>5.3.4</w:delText>
        </w:r>
        <w:r w:rsidDel="00F4492B">
          <w:rPr>
            <w:rFonts w:asciiTheme="minorHAnsi" w:eastAsiaTheme="minorEastAsia" w:hAnsiTheme="minorHAnsi" w:cstheme="minorBidi"/>
            <w:kern w:val="2"/>
            <w:lang w:eastAsia="en-GB"/>
            <w14:ligatures w14:val="standardContextual"/>
          </w:rPr>
          <w:tab/>
        </w:r>
        <w:r w:rsidRPr="00F4492B" w:rsidDel="00F4492B">
          <w:rPr>
            <w:rPrChange w:id="306" w:author="PH" w:date="2024-11-25T23:04:00Z" w16du:dateUtc="2024-11-25T22:04:00Z">
              <w:rPr>
                <w:rStyle w:val="Hyperlink"/>
              </w:rPr>
            </w:rPrChange>
          </w:rPr>
          <w:delText>Implementation considerations</w:delText>
        </w:r>
        <w:r w:rsidDel="00F4492B">
          <w:rPr>
            <w:webHidden/>
          </w:rPr>
          <w:tab/>
        </w:r>
        <w:r w:rsidR="00954576" w:rsidDel="00F4492B">
          <w:rPr>
            <w:webHidden/>
          </w:rPr>
          <w:delText>23</w:delText>
        </w:r>
      </w:del>
    </w:p>
    <w:p w14:paraId="74BF1F30" w14:textId="50B6A173" w:rsidR="001A1846" w:rsidDel="00F4492B" w:rsidRDefault="001A1846">
      <w:pPr>
        <w:pStyle w:val="Verzeichnis2"/>
        <w:rPr>
          <w:del w:id="307" w:author="PH" w:date="2024-11-25T23:04:00Z" w16du:dateUtc="2024-11-25T22:04:00Z"/>
          <w:rFonts w:asciiTheme="minorHAnsi" w:eastAsiaTheme="minorEastAsia" w:hAnsiTheme="minorHAnsi" w:cstheme="minorBidi"/>
          <w:kern w:val="2"/>
          <w:lang w:eastAsia="en-GB"/>
          <w14:ligatures w14:val="standardContextual"/>
        </w:rPr>
      </w:pPr>
      <w:del w:id="308" w:author="PH" w:date="2024-11-25T23:04:00Z" w16du:dateUtc="2024-11-25T22:04:00Z">
        <w:r w:rsidRPr="00F4492B" w:rsidDel="00F4492B">
          <w:rPr>
            <w:rPrChange w:id="309" w:author="PH" w:date="2024-11-25T23:04:00Z" w16du:dateUtc="2024-11-25T22:04:00Z">
              <w:rPr>
                <w:rStyle w:val="Hyperlink"/>
              </w:rPr>
            </w:rPrChange>
          </w:rPr>
          <w:delText>5.4</w:delText>
        </w:r>
        <w:r w:rsidDel="00F4492B">
          <w:rPr>
            <w:rFonts w:asciiTheme="minorHAnsi" w:eastAsiaTheme="minorEastAsia" w:hAnsiTheme="minorHAnsi" w:cstheme="minorBidi"/>
            <w:kern w:val="2"/>
            <w:lang w:eastAsia="en-GB"/>
            <w14:ligatures w14:val="standardContextual"/>
          </w:rPr>
          <w:tab/>
        </w:r>
        <w:r w:rsidRPr="00F4492B" w:rsidDel="00F4492B">
          <w:rPr>
            <w:rPrChange w:id="310" w:author="PH" w:date="2024-11-25T23:04:00Z" w16du:dateUtc="2024-11-25T22:04:00Z">
              <w:rPr>
                <w:rStyle w:val="Hyperlink"/>
              </w:rPr>
            </w:rPrChange>
          </w:rPr>
          <w:delText>Referencing the SMP REST binding</w:delText>
        </w:r>
        <w:r w:rsidDel="00F4492B">
          <w:rPr>
            <w:webHidden/>
          </w:rPr>
          <w:tab/>
        </w:r>
        <w:r w:rsidR="00954576" w:rsidDel="00F4492B">
          <w:rPr>
            <w:webHidden/>
          </w:rPr>
          <w:delText>23</w:delText>
        </w:r>
      </w:del>
    </w:p>
    <w:p w14:paraId="631C7829" w14:textId="6CD1082B" w:rsidR="001A1846" w:rsidDel="00F4492B" w:rsidRDefault="001A1846">
      <w:pPr>
        <w:pStyle w:val="Verzeichnis2"/>
        <w:rPr>
          <w:del w:id="311" w:author="PH" w:date="2024-11-25T23:04:00Z" w16du:dateUtc="2024-11-25T22:04:00Z"/>
          <w:rFonts w:asciiTheme="minorHAnsi" w:eastAsiaTheme="minorEastAsia" w:hAnsiTheme="minorHAnsi" w:cstheme="minorBidi"/>
          <w:kern w:val="2"/>
          <w:lang w:eastAsia="en-GB"/>
          <w14:ligatures w14:val="standardContextual"/>
        </w:rPr>
      </w:pPr>
      <w:del w:id="312" w:author="PH" w:date="2024-11-25T23:04:00Z" w16du:dateUtc="2024-11-25T22:04:00Z">
        <w:r w:rsidRPr="00F4492B" w:rsidDel="00F4492B">
          <w:rPr>
            <w:rPrChange w:id="313" w:author="PH" w:date="2024-11-25T23:04:00Z" w16du:dateUtc="2024-11-25T22:04:00Z">
              <w:rPr>
                <w:rStyle w:val="Hyperlink"/>
              </w:rPr>
            </w:rPrChange>
          </w:rPr>
          <w:delText>5.5</w:delText>
        </w:r>
        <w:r w:rsidDel="00F4492B">
          <w:rPr>
            <w:rFonts w:asciiTheme="minorHAnsi" w:eastAsiaTheme="minorEastAsia" w:hAnsiTheme="minorHAnsi" w:cstheme="minorBidi"/>
            <w:kern w:val="2"/>
            <w:lang w:eastAsia="en-GB"/>
            <w14:ligatures w14:val="standardContextual"/>
          </w:rPr>
          <w:tab/>
        </w:r>
        <w:r w:rsidRPr="00F4492B" w:rsidDel="00F4492B">
          <w:rPr>
            <w:rPrChange w:id="314" w:author="PH" w:date="2024-11-25T23:04:00Z" w16du:dateUtc="2024-11-25T22:04:00Z">
              <w:rPr>
                <w:rStyle w:val="Hyperlink"/>
              </w:rPr>
            </w:rPrChange>
          </w:rPr>
          <w:delText>Security</w:delText>
        </w:r>
        <w:r w:rsidDel="00F4492B">
          <w:rPr>
            <w:webHidden/>
          </w:rPr>
          <w:tab/>
        </w:r>
        <w:r w:rsidR="00954576" w:rsidDel="00F4492B">
          <w:rPr>
            <w:webHidden/>
          </w:rPr>
          <w:delText>23</w:delText>
        </w:r>
      </w:del>
    </w:p>
    <w:p w14:paraId="563AA352" w14:textId="17DE9338" w:rsidR="001A1846" w:rsidDel="00F4492B" w:rsidRDefault="001A1846">
      <w:pPr>
        <w:pStyle w:val="Verzeichnis3"/>
        <w:rPr>
          <w:del w:id="315" w:author="PH" w:date="2024-11-25T23:04:00Z" w16du:dateUtc="2024-11-25T22:04:00Z"/>
          <w:rFonts w:asciiTheme="minorHAnsi" w:eastAsiaTheme="minorEastAsia" w:hAnsiTheme="minorHAnsi" w:cstheme="minorBidi"/>
          <w:kern w:val="2"/>
          <w:lang w:eastAsia="en-GB"/>
          <w14:ligatures w14:val="standardContextual"/>
        </w:rPr>
      </w:pPr>
      <w:del w:id="316" w:author="PH" w:date="2024-11-25T23:04:00Z" w16du:dateUtc="2024-11-25T22:04:00Z">
        <w:r w:rsidRPr="00F4492B" w:rsidDel="00F4492B">
          <w:rPr>
            <w:rPrChange w:id="317" w:author="PH" w:date="2024-11-25T23:04:00Z" w16du:dateUtc="2024-11-25T22:04:00Z">
              <w:rPr>
                <w:rStyle w:val="Hyperlink"/>
              </w:rPr>
            </w:rPrChange>
          </w:rPr>
          <w:delText>5.5.1</w:delText>
        </w:r>
        <w:r w:rsidDel="00F4492B">
          <w:rPr>
            <w:rFonts w:asciiTheme="minorHAnsi" w:eastAsiaTheme="minorEastAsia" w:hAnsiTheme="minorHAnsi" w:cstheme="minorBidi"/>
            <w:kern w:val="2"/>
            <w:lang w:eastAsia="en-GB"/>
            <w14:ligatures w14:val="standardContextual"/>
          </w:rPr>
          <w:tab/>
        </w:r>
        <w:r w:rsidRPr="00F4492B" w:rsidDel="00F4492B">
          <w:rPr>
            <w:rPrChange w:id="318" w:author="PH" w:date="2024-11-25T23:04:00Z" w16du:dateUtc="2024-11-25T22:04:00Z">
              <w:rPr>
                <w:rStyle w:val="Hyperlink"/>
              </w:rPr>
            </w:rPrChange>
          </w:rPr>
          <w:delText>Message signature</w:delText>
        </w:r>
        <w:r w:rsidDel="00F4492B">
          <w:rPr>
            <w:webHidden/>
          </w:rPr>
          <w:tab/>
        </w:r>
        <w:r w:rsidR="00954576" w:rsidDel="00F4492B">
          <w:rPr>
            <w:webHidden/>
          </w:rPr>
          <w:delText>23</w:delText>
        </w:r>
      </w:del>
    </w:p>
    <w:p w14:paraId="2298663E" w14:textId="68E4AE0F" w:rsidR="001A1846" w:rsidDel="00F4492B" w:rsidRDefault="001A1846">
      <w:pPr>
        <w:pStyle w:val="Verzeichnis3"/>
        <w:rPr>
          <w:del w:id="319" w:author="PH" w:date="2024-11-25T23:04:00Z" w16du:dateUtc="2024-11-25T22:04:00Z"/>
          <w:rFonts w:asciiTheme="minorHAnsi" w:eastAsiaTheme="minorEastAsia" w:hAnsiTheme="minorHAnsi" w:cstheme="minorBidi"/>
          <w:kern w:val="2"/>
          <w:lang w:eastAsia="en-GB"/>
          <w14:ligatures w14:val="standardContextual"/>
        </w:rPr>
      </w:pPr>
      <w:del w:id="320" w:author="PH" w:date="2024-11-25T23:04:00Z" w16du:dateUtc="2024-11-25T22:04:00Z">
        <w:r w:rsidRPr="00F4492B" w:rsidDel="00F4492B">
          <w:rPr>
            <w:rPrChange w:id="321" w:author="PH" w:date="2024-11-25T23:04:00Z" w16du:dateUtc="2024-11-25T22:04:00Z">
              <w:rPr>
                <w:rStyle w:val="Hyperlink"/>
              </w:rPr>
            </w:rPrChange>
          </w:rPr>
          <w:delText>5.5.2</w:delText>
        </w:r>
        <w:r w:rsidDel="00F4492B">
          <w:rPr>
            <w:rFonts w:asciiTheme="minorHAnsi" w:eastAsiaTheme="minorEastAsia" w:hAnsiTheme="minorHAnsi" w:cstheme="minorBidi"/>
            <w:kern w:val="2"/>
            <w:lang w:eastAsia="en-GB"/>
            <w14:ligatures w14:val="standardContextual"/>
          </w:rPr>
          <w:tab/>
        </w:r>
        <w:r w:rsidRPr="00F4492B" w:rsidDel="00F4492B">
          <w:rPr>
            <w:rPrChange w:id="322" w:author="PH" w:date="2024-11-25T23:04:00Z" w16du:dateUtc="2024-11-25T22:04:00Z">
              <w:rPr>
                <w:rStyle w:val="Hyperlink"/>
              </w:rPr>
            </w:rPrChange>
          </w:rPr>
          <w:delText>Verifying the signature</w:delText>
        </w:r>
        <w:r w:rsidDel="00F4492B">
          <w:rPr>
            <w:webHidden/>
          </w:rPr>
          <w:tab/>
        </w:r>
        <w:r w:rsidR="00954576" w:rsidDel="00F4492B">
          <w:rPr>
            <w:webHidden/>
          </w:rPr>
          <w:delText>24</w:delText>
        </w:r>
      </w:del>
    </w:p>
    <w:p w14:paraId="4B97301D" w14:textId="4003EDB2" w:rsidR="001A1846" w:rsidDel="00F4492B" w:rsidRDefault="001A1846">
      <w:pPr>
        <w:pStyle w:val="Verzeichnis3"/>
        <w:rPr>
          <w:del w:id="323" w:author="PH" w:date="2024-11-25T23:04:00Z" w16du:dateUtc="2024-11-25T22:04:00Z"/>
          <w:rFonts w:asciiTheme="minorHAnsi" w:eastAsiaTheme="minorEastAsia" w:hAnsiTheme="minorHAnsi" w:cstheme="minorBidi"/>
          <w:kern w:val="2"/>
          <w:lang w:eastAsia="en-GB"/>
          <w14:ligatures w14:val="standardContextual"/>
        </w:rPr>
      </w:pPr>
      <w:del w:id="324" w:author="PH" w:date="2024-11-25T23:04:00Z" w16du:dateUtc="2024-11-25T22:04:00Z">
        <w:r w:rsidRPr="00F4492B" w:rsidDel="00F4492B">
          <w:rPr>
            <w:rPrChange w:id="325" w:author="PH" w:date="2024-11-25T23:04:00Z" w16du:dateUtc="2024-11-25T22:04:00Z">
              <w:rPr>
                <w:rStyle w:val="Hyperlink"/>
              </w:rPr>
            </w:rPrChange>
          </w:rPr>
          <w:delText>5.5.3</w:delText>
        </w:r>
        <w:r w:rsidDel="00F4492B">
          <w:rPr>
            <w:rFonts w:asciiTheme="minorHAnsi" w:eastAsiaTheme="minorEastAsia" w:hAnsiTheme="minorHAnsi" w:cstheme="minorBidi"/>
            <w:kern w:val="2"/>
            <w:lang w:eastAsia="en-GB"/>
            <w14:ligatures w14:val="standardContextual"/>
          </w:rPr>
          <w:tab/>
        </w:r>
        <w:r w:rsidRPr="00F4492B" w:rsidDel="00F4492B">
          <w:rPr>
            <w:rPrChange w:id="326" w:author="PH" w:date="2024-11-25T23:04:00Z" w16du:dateUtc="2024-11-25T22:04:00Z">
              <w:rPr>
                <w:rStyle w:val="Hyperlink"/>
              </w:rPr>
            </w:rPrChange>
          </w:rPr>
          <w:delText>Verifying the signature of the destination SMP</w:delText>
        </w:r>
        <w:r w:rsidDel="00F4492B">
          <w:rPr>
            <w:webHidden/>
          </w:rPr>
          <w:tab/>
        </w:r>
        <w:r w:rsidR="00954576" w:rsidDel="00F4492B">
          <w:rPr>
            <w:webHidden/>
          </w:rPr>
          <w:delText>24</w:delText>
        </w:r>
      </w:del>
    </w:p>
    <w:p w14:paraId="021DAF57" w14:textId="0F9734BE" w:rsidR="001A1846" w:rsidDel="00F4492B" w:rsidRDefault="001A1846">
      <w:pPr>
        <w:pStyle w:val="Verzeichnis1"/>
        <w:rPr>
          <w:del w:id="327" w:author="PH" w:date="2024-11-25T23:04:00Z" w16du:dateUtc="2024-11-25T22:04:00Z"/>
          <w:rFonts w:asciiTheme="minorHAnsi" w:eastAsiaTheme="minorEastAsia" w:hAnsiTheme="minorHAnsi" w:cstheme="minorBidi"/>
          <w:kern w:val="2"/>
          <w:sz w:val="22"/>
          <w:lang w:eastAsia="en-GB"/>
          <w14:ligatures w14:val="standardContextual"/>
        </w:rPr>
      </w:pPr>
      <w:del w:id="328" w:author="PH" w:date="2024-11-25T23:04:00Z" w16du:dateUtc="2024-11-25T22:04:00Z">
        <w:r w:rsidRPr="00F4492B" w:rsidDel="00F4492B">
          <w:rPr>
            <w:rPrChange w:id="329" w:author="PH" w:date="2024-11-25T23:04:00Z" w16du:dateUtc="2024-11-25T22:04:00Z">
              <w:rPr>
                <w:rStyle w:val="Hyperlink"/>
              </w:rPr>
            </w:rPrChange>
          </w:rPr>
          <w:delText>6</w:delText>
        </w:r>
        <w:r w:rsidDel="00F4492B">
          <w:rPr>
            <w:rFonts w:asciiTheme="minorHAnsi" w:eastAsiaTheme="minorEastAsia" w:hAnsiTheme="minorHAnsi" w:cstheme="minorBidi"/>
            <w:kern w:val="2"/>
            <w:sz w:val="22"/>
            <w:lang w:eastAsia="en-GB"/>
            <w14:ligatures w14:val="standardContextual"/>
          </w:rPr>
          <w:tab/>
        </w:r>
        <w:r w:rsidRPr="00F4492B" w:rsidDel="00F4492B">
          <w:rPr>
            <w:rPrChange w:id="330" w:author="PH" w:date="2024-11-25T23:04:00Z" w16du:dateUtc="2024-11-25T22:04:00Z">
              <w:rPr>
                <w:rStyle w:val="Hyperlink"/>
              </w:rPr>
            </w:rPrChange>
          </w:rPr>
          <w:delText>Appendix A: Schema for the REST interface</w:delText>
        </w:r>
        <w:r w:rsidDel="00F4492B">
          <w:rPr>
            <w:webHidden/>
          </w:rPr>
          <w:tab/>
        </w:r>
        <w:r w:rsidR="00954576" w:rsidDel="00F4492B">
          <w:rPr>
            <w:webHidden/>
          </w:rPr>
          <w:delText>25</w:delText>
        </w:r>
      </w:del>
    </w:p>
    <w:p w14:paraId="47DC582C" w14:textId="032F3CA5" w:rsidR="001A1846" w:rsidDel="00F4492B" w:rsidRDefault="001A1846">
      <w:pPr>
        <w:pStyle w:val="Verzeichnis2"/>
        <w:rPr>
          <w:del w:id="331" w:author="PH" w:date="2024-11-25T23:04:00Z" w16du:dateUtc="2024-11-25T22:04:00Z"/>
          <w:rFonts w:asciiTheme="minorHAnsi" w:eastAsiaTheme="minorEastAsia" w:hAnsiTheme="minorHAnsi" w:cstheme="minorBidi"/>
          <w:kern w:val="2"/>
          <w:lang w:eastAsia="en-GB"/>
          <w14:ligatures w14:val="standardContextual"/>
        </w:rPr>
      </w:pPr>
      <w:del w:id="332" w:author="PH" w:date="2024-11-25T23:04:00Z" w16du:dateUtc="2024-11-25T22:04:00Z">
        <w:r w:rsidRPr="00F4492B" w:rsidDel="00F4492B">
          <w:rPr>
            <w:rPrChange w:id="333" w:author="PH" w:date="2024-11-25T23:04:00Z" w16du:dateUtc="2024-11-25T22:04:00Z">
              <w:rPr>
                <w:rStyle w:val="Hyperlink"/>
              </w:rPr>
            </w:rPrChange>
          </w:rPr>
          <w:delText>6.1</w:delText>
        </w:r>
        <w:r w:rsidDel="00F4492B">
          <w:rPr>
            <w:rFonts w:asciiTheme="minorHAnsi" w:eastAsiaTheme="minorEastAsia" w:hAnsiTheme="minorHAnsi" w:cstheme="minorBidi"/>
            <w:kern w:val="2"/>
            <w:lang w:eastAsia="en-GB"/>
            <w14:ligatures w14:val="standardContextual"/>
          </w:rPr>
          <w:tab/>
        </w:r>
        <w:r w:rsidRPr="00F4492B" w:rsidDel="00F4492B">
          <w:rPr>
            <w:rPrChange w:id="334" w:author="PH" w:date="2024-11-25T23:04:00Z" w16du:dateUtc="2024-11-25T22:04:00Z">
              <w:rPr>
                <w:rStyle w:val="Hyperlink"/>
              </w:rPr>
            </w:rPrChange>
          </w:rPr>
          <w:delText>peppol-smp-types-v1.xsd (non-normative)</w:delText>
        </w:r>
        <w:r w:rsidDel="00F4492B">
          <w:rPr>
            <w:webHidden/>
          </w:rPr>
          <w:tab/>
        </w:r>
        <w:r w:rsidR="00954576" w:rsidDel="00F4492B">
          <w:rPr>
            <w:webHidden/>
          </w:rPr>
          <w:delText>25</w:delText>
        </w:r>
      </w:del>
    </w:p>
    <w:p w14:paraId="036DAD82" w14:textId="6B2F7955" w:rsidR="00840E57" w:rsidRPr="00A16654" w:rsidRDefault="008D4382" w:rsidP="00C66CC9">
      <w:pPr>
        <w:sectPr w:rsidR="00840E57" w:rsidRPr="00A16654" w:rsidSect="004C7586">
          <w:headerReference w:type="default" r:id="rId12"/>
          <w:footerReference w:type="default" r:id="rId13"/>
          <w:footerReference w:type="first" r:id="rId14"/>
          <w:pgSz w:w="11906" w:h="16838"/>
          <w:pgMar w:top="1418" w:right="1418" w:bottom="1418" w:left="1418" w:header="709" w:footer="709" w:gutter="0"/>
          <w:cols w:space="708"/>
          <w:titlePg/>
          <w:docGrid w:linePitch="360"/>
        </w:sectPr>
      </w:pPr>
      <w:r w:rsidRPr="00A16654">
        <w:fldChar w:fldCharType="end"/>
      </w:r>
      <w:bookmarkStart w:id="337" w:name="_Toc316247562"/>
    </w:p>
    <w:p w14:paraId="21A6053B" w14:textId="77777777" w:rsidR="00455E1E" w:rsidRPr="00A16654" w:rsidRDefault="00483A49" w:rsidP="00E15FB4">
      <w:pPr>
        <w:pStyle w:val="berschrift1"/>
      </w:pPr>
      <w:bookmarkStart w:id="338" w:name="_Toc183468261"/>
      <w:r w:rsidRPr="00A16654">
        <w:lastRenderedPageBreak/>
        <w:t>Introduction</w:t>
      </w:r>
      <w:bookmarkEnd w:id="338"/>
    </w:p>
    <w:p w14:paraId="79237A54" w14:textId="77777777" w:rsidR="008B7848" w:rsidRPr="00A16654" w:rsidRDefault="008B7848" w:rsidP="008B7848">
      <w:pPr>
        <w:pStyle w:val="berschrift2"/>
      </w:pPr>
      <w:bookmarkStart w:id="339" w:name="_Toc183468262"/>
      <w:r w:rsidRPr="00A16654">
        <w:t>Objective</w:t>
      </w:r>
      <w:bookmarkEnd w:id="339"/>
    </w:p>
    <w:p w14:paraId="6118D6CF" w14:textId="6C266396" w:rsidR="008B7848" w:rsidRPr="00A16654" w:rsidRDefault="008B7848" w:rsidP="008A0862">
      <w:r w:rsidRPr="00A16654">
        <w:t xml:space="preserve">This document describes the REST (Representational State Transfer) interface for Service Metadata Publication within the </w:t>
      </w:r>
      <w:del w:id="340" w:author="PH" w:date="2024-11-27T09:53:00Z" w16du:dateUtc="2024-11-27T08:53:00Z">
        <w:r w:rsidRPr="00A16654" w:rsidDel="0035027A">
          <w:delText>Business Document Exchange</w:delText>
        </w:r>
      </w:del>
      <w:ins w:id="341" w:author="PH" w:date="2024-11-27T09:53:00Z" w16du:dateUtc="2024-11-27T08:53:00Z">
        <w:r w:rsidR="0035027A">
          <w:t>Peppol</w:t>
        </w:r>
      </w:ins>
      <w:r w:rsidRPr="00A16654">
        <w:t xml:space="preserve"> Network</w:t>
      </w:r>
      <w:del w:id="342" w:author="PH" w:date="2024-11-27T09:53:00Z" w16du:dateUtc="2024-11-27T08:53:00Z">
        <w:r w:rsidRPr="00A16654" w:rsidDel="0035027A">
          <w:delText xml:space="preserve"> (BUSDOX)</w:delText>
        </w:r>
      </w:del>
      <w:r w:rsidRPr="00A16654">
        <w:t>.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14:paraId="10F5AB6D" w14:textId="77777777" w:rsidR="008B7848" w:rsidRPr="00A16654" w:rsidRDefault="008B7848" w:rsidP="008B7848">
      <w:pPr>
        <w:pStyle w:val="berschrift2"/>
      </w:pPr>
      <w:bookmarkStart w:id="343" w:name="_Toc183468263"/>
      <w:r w:rsidRPr="00A16654">
        <w:t>Scope</w:t>
      </w:r>
      <w:bookmarkEnd w:id="343"/>
    </w:p>
    <w:bookmarkEnd w:id="337"/>
    <w:p w14:paraId="3BBE417A" w14:textId="5E9AE3C4" w:rsidR="008B7848" w:rsidRPr="00A16654" w:rsidRDefault="008B7848" w:rsidP="008A0862">
      <w:r w:rsidRPr="00A16654">
        <w:t xml:space="preserve">This specification relates to the Technical Transport Layer i.e. </w:t>
      </w:r>
      <w:del w:id="344" w:author="PH" w:date="2024-11-20T22:16:00Z" w16du:dateUtc="2024-11-20T21:16:00Z">
        <w:r w:rsidRPr="00A16654" w:rsidDel="003857F6">
          <w:delText xml:space="preserve">BusDox </w:delText>
        </w:r>
      </w:del>
      <w:ins w:id="345" w:author="PH" w:date="2024-11-20T22:16:00Z" w16du:dateUtc="2024-11-20T21:16:00Z">
        <w:r w:rsidR="003857F6">
          <w:t>Peppol Network</w:t>
        </w:r>
        <w:r w:rsidR="003857F6" w:rsidRPr="00A16654">
          <w:t xml:space="preserve"> </w:t>
        </w:r>
      </w:ins>
      <w:r w:rsidRPr="00A16654">
        <w:t xml:space="preserve">specifications. The </w:t>
      </w:r>
      <w:del w:id="346" w:author="PH" w:date="2024-11-20T22:16:00Z" w16du:dateUtc="2024-11-20T21:16:00Z">
        <w:r w:rsidRPr="00A16654" w:rsidDel="003857F6">
          <w:delText xml:space="preserve">BusDox </w:delText>
        </w:r>
      </w:del>
      <w:ins w:id="347" w:author="PH" w:date="2024-11-20T22:16:00Z" w16du:dateUtc="2024-11-20T21:16:00Z">
        <w:r w:rsidR="003857F6">
          <w:t>Peppol Network</w:t>
        </w:r>
        <w:r w:rsidR="003857F6" w:rsidRPr="00A16654">
          <w:t xml:space="preserve"> </w:t>
        </w:r>
      </w:ins>
      <w:r w:rsidRPr="00A16654">
        <w:t xml:space="preserve">specifications can be used in many interoperability settings. In the </w:t>
      </w:r>
      <w:r w:rsidR="00277582" w:rsidRPr="00A16654">
        <w:t>Peppol</w:t>
      </w:r>
      <w:r w:rsidRPr="00A16654">
        <w:t xml:space="preserve"> context, it provides transport for procurement documents as specified in the </w:t>
      </w:r>
      <w:r w:rsidR="00277582" w:rsidRPr="00A16654">
        <w:t>Peppol</w:t>
      </w:r>
      <w:r w:rsidRPr="00A16654">
        <w:t xml:space="preserve"> Profiles.</w:t>
      </w:r>
    </w:p>
    <w:p w14:paraId="0CE2A6BC" w14:textId="77777777" w:rsidR="003D22E4" w:rsidRPr="00A16654" w:rsidRDefault="00B12AED" w:rsidP="003D22E4">
      <w:pPr>
        <w:keepNext/>
        <w:jc w:val="center"/>
      </w:pPr>
      <w:r w:rsidRPr="00A16654">
        <w:rPr>
          <w:noProof/>
          <w:lang w:eastAsia="de-DE"/>
        </w:rPr>
        <w:drawing>
          <wp:inline distT="0" distB="0" distL="0" distR="0" wp14:anchorId="03D458BE" wp14:editId="045D3596">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029162"/>
                    </a:xfrm>
                    <a:prstGeom prst="rect">
                      <a:avLst/>
                    </a:prstGeom>
                    <a:noFill/>
                    <a:ln>
                      <a:noFill/>
                    </a:ln>
                  </pic:spPr>
                </pic:pic>
              </a:graphicData>
            </a:graphic>
          </wp:inline>
        </w:drawing>
      </w:r>
    </w:p>
    <w:p w14:paraId="6E2343B9" w14:textId="5C15A7E9" w:rsidR="00B12AED" w:rsidRPr="00A16654" w:rsidRDefault="003D22E4" w:rsidP="003D22E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F4492B">
        <w:rPr>
          <w:noProof/>
        </w:rPr>
        <w:t>1</w:t>
      </w:r>
      <w:r w:rsidR="0036547D" w:rsidRPr="00A16654">
        <w:rPr>
          <w:noProof/>
        </w:rPr>
        <w:fldChar w:fldCharType="end"/>
      </w:r>
      <w:r w:rsidRPr="00A16654">
        <w:t>: Peppol Interoperability</w:t>
      </w:r>
    </w:p>
    <w:p w14:paraId="59EA10B5" w14:textId="77777777" w:rsidR="00B12AED" w:rsidRPr="00A16654" w:rsidRDefault="00B12AED" w:rsidP="00B12AED">
      <w:pPr>
        <w:pStyle w:val="berschrift2"/>
      </w:pPr>
      <w:bookmarkStart w:id="348" w:name="_Toc183468264"/>
      <w:r w:rsidRPr="00A16654">
        <w:t>Goals and non-goals</w:t>
      </w:r>
      <w:bookmarkEnd w:id="348"/>
    </w:p>
    <w:p w14:paraId="038FDD61" w14:textId="77777777" w:rsidR="00B12AED" w:rsidRPr="00A16654" w:rsidRDefault="00B12AED" w:rsidP="00B12AED">
      <w:r w:rsidRPr="00A16654">
        <w:t xml:space="preserve">The goal of this document is to define the REST lookup interface that Service Metadata Publishers (“SMP”) and clients must support. Decisions regarding physical data format and management interfaces are left to implementers of such a service. </w:t>
      </w:r>
    </w:p>
    <w:p w14:paraId="412C7BC0" w14:textId="4E0BF910" w:rsidR="00B12AED" w:rsidRPr="00A16654" w:rsidRDefault="00B12AED" w:rsidP="00B12AED">
      <w:del w:id="349" w:author="PH" w:date="2024-11-27T09:53:00Z" w16du:dateUtc="2024-11-27T08:53:00Z">
        <w:r w:rsidRPr="0035027A" w:rsidDel="0035027A">
          <w:rPr>
            <w:b/>
            <w:bCs/>
            <w:rPrChange w:id="350" w:author="PH" w:date="2024-11-27T09:53:00Z" w16du:dateUtc="2024-11-27T08:53:00Z">
              <w:rPr/>
            </w:rPrChange>
          </w:rPr>
          <w:delText>Service Metadata Publisher</w:delText>
        </w:r>
      </w:del>
      <w:ins w:id="351" w:author="PH" w:date="2024-11-27T09:53:00Z" w16du:dateUtc="2024-11-27T08:53:00Z">
        <w:r w:rsidR="0035027A" w:rsidRPr="0035027A">
          <w:rPr>
            <w:b/>
            <w:bCs/>
            <w:rPrChange w:id="352" w:author="PH" w:date="2024-11-27T09:53:00Z" w16du:dateUtc="2024-11-27T08:53:00Z">
              <w:rPr/>
            </w:rPrChange>
          </w:rPr>
          <w:t>SMP</w:t>
        </w:r>
      </w:ins>
      <w:r w:rsidRPr="0035027A">
        <w:rPr>
          <w:b/>
          <w:bCs/>
          <w:rPrChange w:id="353" w:author="PH" w:date="2024-11-27T09:53:00Z" w16du:dateUtc="2024-11-27T08:53:00Z">
            <w:rPr/>
          </w:rPrChange>
        </w:rPr>
        <w:t>s</w:t>
      </w:r>
      <w:r w:rsidRPr="00A16654">
        <w:t xml:space="preserve"> may be subject to additional constraints of agreements and governance frameworks within instances of the </w:t>
      </w:r>
      <w:del w:id="354" w:author="PH" w:date="2024-11-20T22:16:00Z" w16du:dateUtc="2024-11-20T21:16:00Z">
        <w:r w:rsidRPr="00A16654" w:rsidDel="003857F6">
          <w:delText xml:space="preserve">BUSDOX </w:delText>
        </w:r>
      </w:del>
      <w:ins w:id="355" w:author="PH" w:date="2024-11-20T22:16:00Z" w16du:dateUtc="2024-11-20T21:16:00Z">
        <w:r w:rsidR="003857F6">
          <w:t>Peppol Network</w:t>
        </w:r>
        <w:r w:rsidR="003857F6" w:rsidRPr="00A16654">
          <w:t xml:space="preserve"> </w:t>
        </w:r>
      </w:ins>
      <w:r w:rsidRPr="00A16654">
        <w:t>infrastructure not covered in this specification, which only addresses the technical interface of such a service.</w:t>
      </w:r>
    </w:p>
    <w:p w14:paraId="6294405A" w14:textId="77777777" w:rsidR="00B12AED" w:rsidRPr="00A16654" w:rsidRDefault="0075345B" w:rsidP="0075345B">
      <w:pPr>
        <w:pStyle w:val="berschrift2"/>
      </w:pPr>
      <w:bookmarkStart w:id="356" w:name="_Toc183468265"/>
      <w:r w:rsidRPr="00A16654">
        <w:t>Terminology</w:t>
      </w:r>
      <w:bookmarkEnd w:id="356"/>
    </w:p>
    <w:p w14:paraId="6C75A119" w14:textId="77777777" w:rsidR="00424985" w:rsidRPr="00A16654" w:rsidRDefault="00424985" w:rsidP="00424985">
      <w:r w:rsidRPr="00A16654">
        <w:t>The keywords "MUST", "MUST NOT", "REQUIRED", "SHALL", "SHALL NOT", "SHOULD", "SHOULD NOT", "RECOMMENDED", "MAY", and "OPTIONAL" in this document are to be interpreted as described in RFC 2119 [RFC2119].</w:t>
      </w:r>
    </w:p>
    <w:p w14:paraId="77B22534" w14:textId="77777777" w:rsidR="00D45692" w:rsidRPr="00A16654" w:rsidRDefault="00D45692" w:rsidP="00D45692">
      <w:pPr>
        <w:pStyle w:val="berschrift3"/>
        <w:rPr>
          <w:lang w:eastAsia="it-IT"/>
        </w:rPr>
      </w:pPr>
      <w:bookmarkStart w:id="357" w:name="_Toc183468266"/>
      <w:r w:rsidRPr="00A16654">
        <w:rPr>
          <w:lang w:eastAsia="it-IT"/>
        </w:rPr>
        <w:lastRenderedPageBreak/>
        <w:t>Notational conventions</w:t>
      </w:r>
      <w:bookmarkEnd w:id="357"/>
    </w:p>
    <w:p w14:paraId="084A361A" w14:textId="77777777" w:rsidR="00424985" w:rsidRPr="00A16654" w:rsidRDefault="00424985" w:rsidP="00424985">
      <w:r w:rsidRPr="00A16654">
        <w:t xml:space="preserve">Pseudo-schemas are provided for each component, before the description of the component. They use BNF-style conventions for attributes and elements: "?" denotes optionality (i.e. zero or one occurrences), "*" denotes zero or more occurrences, "+" one or more occurrences, "[" and "]" are used to form groups, and "|"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 </w:t>
      </w:r>
    </w:p>
    <w:p w14:paraId="220A40D0" w14:textId="77777777" w:rsidR="00424985" w:rsidRPr="00A16654" w:rsidRDefault="00424985" w:rsidP="00424985">
      <w:pPr>
        <w:pStyle w:val="Code"/>
      </w:pPr>
      <w:r w:rsidRPr="00A16654">
        <w:t>&lt;!-- sample pseudo-schema --&gt;</w:t>
      </w:r>
    </w:p>
    <w:p w14:paraId="7E653C55" w14:textId="77777777" w:rsidR="00424985" w:rsidRPr="00A16654" w:rsidRDefault="00424985" w:rsidP="00424985">
      <w:pPr>
        <w:pStyle w:val="Code"/>
      </w:pPr>
      <w:r w:rsidRPr="00A16654">
        <w:t>&lt;defined_element</w:t>
      </w:r>
    </w:p>
    <w:p w14:paraId="0CC881BE" w14:textId="77777777" w:rsidR="00424985" w:rsidRPr="00A16654" w:rsidRDefault="00424985" w:rsidP="00424985">
      <w:pPr>
        <w:pStyle w:val="Code"/>
      </w:pPr>
      <w:r w:rsidRPr="00A16654">
        <w:t xml:space="preserve">    required_attribute_of_type_string="xs:string"</w:t>
      </w:r>
    </w:p>
    <w:p w14:paraId="0326090E" w14:textId="77777777" w:rsidR="00424985" w:rsidRPr="00A16654" w:rsidRDefault="00424985" w:rsidP="00424985">
      <w:pPr>
        <w:pStyle w:val="Code"/>
      </w:pPr>
      <w:r w:rsidRPr="00A16654">
        <w:t xml:space="preserve">    optional_attribute_of_type_int="xs:int"? &gt;</w:t>
      </w:r>
    </w:p>
    <w:p w14:paraId="653605F2" w14:textId="77777777" w:rsidR="00424985" w:rsidRPr="00A16654" w:rsidRDefault="00424985" w:rsidP="00424985">
      <w:pPr>
        <w:pStyle w:val="Code"/>
      </w:pPr>
      <w:r w:rsidRPr="00A16654">
        <w:t xml:space="preserve">  &lt;required_element /&gt;</w:t>
      </w:r>
    </w:p>
    <w:p w14:paraId="648F0708" w14:textId="77777777" w:rsidR="00424985" w:rsidRPr="00A16654" w:rsidRDefault="00424985" w:rsidP="00424985">
      <w:pPr>
        <w:pStyle w:val="Code"/>
      </w:pPr>
      <w:r w:rsidRPr="00A16654">
        <w:t xml:space="preserve">  &lt;optional_element /&gt;?</w:t>
      </w:r>
    </w:p>
    <w:p w14:paraId="5E0DA0E3" w14:textId="77777777" w:rsidR="00424985" w:rsidRPr="00A16654" w:rsidRDefault="00424985" w:rsidP="00424985">
      <w:pPr>
        <w:pStyle w:val="Code"/>
      </w:pPr>
      <w:r w:rsidRPr="00A16654">
        <w:t xml:space="preserve">  &lt;one_or_more_of_these_elements /&gt;+</w:t>
      </w:r>
    </w:p>
    <w:p w14:paraId="4BE1FC48" w14:textId="77777777" w:rsidR="00424985" w:rsidRPr="00A16654" w:rsidRDefault="00424985" w:rsidP="00424985">
      <w:pPr>
        <w:pStyle w:val="Code"/>
      </w:pPr>
      <w:r w:rsidRPr="00A16654">
        <w:t xml:space="preserve">  [ &lt;choice_1 /&gt; | &lt;choice_2 /&gt; ]*</w:t>
      </w:r>
    </w:p>
    <w:p w14:paraId="37982B80" w14:textId="77777777" w:rsidR="00424985" w:rsidRPr="00A16654" w:rsidRDefault="00424985" w:rsidP="00424985">
      <w:pPr>
        <w:pStyle w:val="Code"/>
        <w:rPr>
          <w:lang w:eastAsia="it-IT"/>
        </w:rPr>
      </w:pPr>
      <w:r w:rsidRPr="00A16654">
        <w:t>&lt;/defined_element&gt;</w:t>
      </w:r>
    </w:p>
    <w:p w14:paraId="63C9A311" w14:textId="77777777" w:rsidR="00D45692" w:rsidRPr="00A16654" w:rsidRDefault="00D45692" w:rsidP="00D45692">
      <w:pPr>
        <w:pStyle w:val="berschrift3"/>
        <w:rPr>
          <w:lang w:eastAsia="it-IT"/>
        </w:rPr>
      </w:pPr>
      <w:bookmarkStart w:id="358" w:name="_Toc183468267"/>
      <w:r w:rsidRPr="00A16654">
        <w:rPr>
          <w:lang w:eastAsia="it-IT"/>
        </w:rPr>
        <w:t>Normative references</w:t>
      </w:r>
      <w:bookmarkEnd w:id="358"/>
    </w:p>
    <w:p w14:paraId="4981ADA6" w14:textId="7421E21F" w:rsidR="00D45692" w:rsidRPr="00A16654" w:rsidRDefault="0038182B" w:rsidP="007C4B81">
      <w:pPr>
        <w:ind w:left="1276" w:hanging="1276"/>
        <w:rPr>
          <w:lang w:eastAsia="it-IT"/>
        </w:rPr>
      </w:pPr>
      <w:r w:rsidRPr="00A16654">
        <w:rPr>
          <w:lang w:eastAsia="it-IT"/>
        </w:rPr>
        <w:t>[XML-DSIG]</w:t>
      </w:r>
      <w:r w:rsidRPr="00A16654">
        <w:rPr>
          <w:lang w:eastAsia="it-IT"/>
        </w:rPr>
        <w:tab/>
      </w:r>
      <w:r w:rsidR="00F0074B" w:rsidRPr="00A16654">
        <w:rPr>
          <w:lang w:eastAsia="it-IT"/>
        </w:rPr>
        <w:t>“</w:t>
      </w:r>
      <w:r w:rsidR="00312618" w:rsidRPr="00312618">
        <w:rPr>
          <w:lang w:eastAsia="it-IT"/>
        </w:rPr>
        <w:t>XML Signature Syntax and Processing Version 1.1</w:t>
      </w:r>
      <w:r w:rsidR="00F0074B" w:rsidRPr="00A16654">
        <w:rPr>
          <w:lang w:eastAsia="it-IT"/>
        </w:rPr>
        <w:t>”</w:t>
      </w:r>
      <w:r w:rsidR="00D45692" w:rsidRPr="00A16654">
        <w:rPr>
          <w:lang w:eastAsia="it-IT"/>
        </w:rPr>
        <w:t>,</w:t>
      </w:r>
      <w:r w:rsidR="00447CD4" w:rsidRPr="00A16654">
        <w:rPr>
          <w:lang w:eastAsia="it-IT"/>
        </w:rPr>
        <w:br/>
      </w:r>
      <w:hyperlink r:id="rId16" w:history="1">
        <w:r w:rsidR="007042D4" w:rsidRPr="00622F83">
          <w:rPr>
            <w:rStyle w:val="Hyperlink"/>
            <w:lang w:eastAsia="it-IT"/>
          </w:rPr>
          <w:t>https://www.w3.org/TR/xmldsig-core1/</w:t>
        </w:r>
      </w:hyperlink>
    </w:p>
    <w:p w14:paraId="0EEF976B" w14:textId="143E0D0A" w:rsidR="00D45692" w:rsidRPr="00A16654" w:rsidRDefault="0038182B" w:rsidP="007C4B81">
      <w:pPr>
        <w:ind w:left="1276" w:hanging="1276"/>
        <w:rPr>
          <w:lang w:eastAsia="it-IT"/>
        </w:rPr>
      </w:pPr>
      <w:r w:rsidRPr="00A16654">
        <w:rPr>
          <w:lang w:eastAsia="it-IT"/>
        </w:rPr>
        <w:t>[RFC3986]</w:t>
      </w:r>
      <w:r w:rsidRPr="00A16654">
        <w:rPr>
          <w:lang w:eastAsia="it-IT"/>
        </w:rPr>
        <w:tab/>
      </w:r>
      <w:r w:rsidR="00F0074B" w:rsidRPr="00A16654">
        <w:rPr>
          <w:lang w:eastAsia="it-IT"/>
        </w:rPr>
        <w:t>“</w:t>
      </w:r>
      <w:r w:rsidR="00D45692" w:rsidRPr="00A16654">
        <w:rPr>
          <w:lang w:eastAsia="it-IT"/>
        </w:rPr>
        <w:t>Uniform Resource Identifier (URI): Generic Syntax</w:t>
      </w:r>
      <w:r w:rsidR="00F0074B" w:rsidRPr="00A16654">
        <w:rPr>
          <w:lang w:eastAsia="it-IT"/>
        </w:rPr>
        <w:t>”</w:t>
      </w:r>
      <w:r w:rsidR="00D45692" w:rsidRPr="00A16654">
        <w:rPr>
          <w:lang w:eastAsia="it-IT"/>
        </w:rPr>
        <w:t>,</w:t>
      </w:r>
      <w:r w:rsidR="00447CD4" w:rsidRPr="00A16654">
        <w:rPr>
          <w:lang w:eastAsia="it-IT"/>
        </w:rPr>
        <w:br/>
      </w:r>
      <w:ins w:id="359" w:author="PH" w:date="2024-11-27T09:57:00Z" w16du:dateUtc="2024-11-27T08:57:00Z">
        <w:r w:rsidR="007B3290">
          <w:fldChar w:fldCharType="begin"/>
        </w:r>
        <w:r w:rsidR="007B3290">
          <w:instrText>HYPERLINK "</w:instrText>
        </w:r>
        <w:r w:rsidR="007B3290" w:rsidRPr="007B3290">
          <w:instrText>https://datatracker.ietf.org/doc/html/rfc3986</w:instrText>
        </w:r>
        <w:r w:rsidR="007B3290">
          <w:instrText>"</w:instrText>
        </w:r>
        <w:r w:rsidR="007B3290">
          <w:fldChar w:fldCharType="separate"/>
        </w:r>
        <w:r w:rsidR="007B3290" w:rsidRPr="001860BE">
          <w:rPr>
            <w:rStyle w:val="Hyperlink"/>
          </w:rPr>
          <w:t>https://datatracker.ietf.org/doc/html/rfc3986</w:t>
        </w:r>
        <w:r w:rsidR="007B3290">
          <w:fldChar w:fldCharType="end"/>
        </w:r>
      </w:ins>
      <w:del w:id="360" w:author="PH" w:date="2024-11-27T09:57:00Z" w16du:dateUtc="2024-11-27T08:57:00Z">
        <w:r w:rsidR="00447CD4" w:rsidDel="007B3290">
          <w:fldChar w:fldCharType="begin"/>
        </w:r>
        <w:r w:rsidR="00447CD4" w:rsidDel="007B3290">
          <w:delInstrText>HYPERLINK "http://tools.ietf.org/html/rfc3986"</w:delInstrText>
        </w:r>
        <w:r w:rsidR="00447CD4" w:rsidDel="007B3290">
          <w:fldChar w:fldCharType="separate"/>
        </w:r>
        <w:r w:rsidR="00447CD4" w:rsidRPr="00A16654" w:rsidDel="007B3290">
          <w:rPr>
            <w:rStyle w:val="Hyperlink"/>
            <w:lang w:eastAsia="it-IT"/>
          </w:rPr>
          <w:delText>http://tools.ietf.org/html/rfc3986</w:delText>
        </w:r>
        <w:r w:rsidR="00447CD4" w:rsidDel="007B3290">
          <w:rPr>
            <w:rStyle w:val="Hyperlink"/>
            <w:lang w:eastAsia="it-IT"/>
          </w:rPr>
          <w:fldChar w:fldCharType="end"/>
        </w:r>
      </w:del>
    </w:p>
    <w:p w14:paraId="18909CBF" w14:textId="6B68F017" w:rsidR="00D45692" w:rsidRPr="00A16654" w:rsidRDefault="0038182B" w:rsidP="007C4B81">
      <w:pPr>
        <w:ind w:left="1276" w:hanging="1276"/>
        <w:rPr>
          <w:lang w:eastAsia="it-IT"/>
        </w:rPr>
      </w:pPr>
      <w:r w:rsidRPr="00A16654">
        <w:rPr>
          <w:lang w:eastAsia="it-IT"/>
        </w:rPr>
        <w:t>[WSA-1.0]</w:t>
      </w:r>
      <w:r w:rsidRPr="00A16654">
        <w:rPr>
          <w:lang w:eastAsia="it-IT"/>
        </w:rPr>
        <w:tab/>
      </w:r>
      <w:r w:rsidR="00F0074B" w:rsidRPr="00A16654">
        <w:rPr>
          <w:lang w:eastAsia="it-IT"/>
        </w:rPr>
        <w:t>“</w:t>
      </w:r>
      <w:r w:rsidR="00D45692" w:rsidRPr="00A16654">
        <w:rPr>
          <w:lang w:eastAsia="it-IT"/>
        </w:rPr>
        <w:t xml:space="preserve">Web Services Addressing 1.0 </w:t>
      </w:r>
      <w:r w:rsidR="00F0074B" w:rsidRPr="00A16654">
        <w:rPr>
          <w:lang w:eastAsia="it-IT"/>
        </w:rPr>
        <w:t>–</w:t>
      </w:r>
      <w:r w:rsidR="00D45692" w:rsidRPr="00A16654">
        <w:rPr>
          <w:lang w:eastAsia="it-IT"/>
        </w:rPr>
        <w:t xml:space="preserve"> Core</w:t>
      </w:r>
      <w:r w:rsidR="00F0074B" w:rsidRPr="00A16654">
        <w:rPr>
          <w:lang w:eastAsia="it-IT"/>
        </w:rPr>
        <w:t>”,</w:t>
      </w:r>
      <w:r w:rsidR="00F0074B" w:rsidRPr="00A16654">
        <w:rPr>
          <w:lang w:eastAsia="it-IT"/>
        </w:rPr>
        <w:br/>
      </w:r>
      <w:ins w:id="361" w:author="PH" w:date="2024-11-27T09:58:00Z" w16du:dateUtc="2024-11-27T08:58:00Z">
        <w:r w:rsidR="007B3290">
          <w:fldChar w:fldCharType="begin"/>
        </w:r>
        <w:r w:rsidR="007B3290">
          <w:instrText>HYPERLINK "</w:instrText>
        </w:r>
        <w:r w:rsidR="007B3290" w:rsidRPr="007B3290">
          <w:instrText>https://www.w3.org/TR/ws-addr-core/</w:instrText>
        </w:r>
        <w:r w:rsidR="007B3290">
          <w:instrText>"</w:instrText>
        </w:r>
        <w:r w:rsidR="007B3290">
          <w:fldChar w:fldCharType="separate"/>
        </w:r>
        <w:r w:rsidR="007B3290" w:rsidRPr="001860BE">
          <w:rPr>
            <w:rStyle w:val="Hyperlink"/>
          </w:rPr>
          <w:t>https://www.w3.org/TR/ws-addr-core/</w:t>
        </w:r>
        <w:r w:rsidR="007B3290">
          <w:fldChar w:fldCharType="end"/>
        </w:r>
      </w:ins>
      <w:del w:id="362" w:author="PH" w:date="2024-11-27T09:58:00Z" w16du:dateUtc="2024-11-27T08:58:00Z">
        <w:r w:rsidR="00F0074B" w:rsidDel="007B3290">
          <w:fldChar w:fldCharType="begin"/>
        </w:r>
        <w:r w:rsidR="00F0074B" w:rsidDel="007B3290">
          <w:delInstrText>HYPERLINK "http://www.w3.org/TR/2005/CR-ws-addrcore-20050817/"</w:delInstrText>
        </w:r>
        <w:r w:rsidR="00F0074B" w:rsidDel="007B3290">
          <w:fldChar w:fldCharType="separate"/>
        </w:r>
        <w:r w:rsidR="00F0074B" w:rsidRPr="00A16654" w:rsidDel="007B3290">
          <w:rPr>
            <w:rStyle w:val="Hyperlink"/>
            <w:lang w:eastAsia="it-IT"/>
          </w:rPr>
          <w:delText>http://www.w3.org/TR/2005/CR-ws-addrcore-20050817/</w:delText>
        </w:r>
        <w:r w:rsidR="00F0074B" w:rsidDel="007B3290">
          <w:rPr>
            <w:rStyle w:val="Hyperlink"/>
            <w:lang w:eastAsia="it-IT"/>
          </w:rPr>
          <w:fldChar w:fldCharType="end"/>
        </w:r>
      </w:del>
      <w:r w:rsidR="00F0074B" w:rsidRPr="00A16654">
        <w:rPr>
          <w:lang w:eastAsia="it-IT"/>
        </w:rPr>
        <w:br/>
      </w:r>
      <w:r w:rsidR="00D45692" w:rsidRPr="00A16654">
        <w:rPr>
          <w:lang w:eastAsia="it-IT"/>
        </w:rPr>
        <w:t xml:space="preserve">and </w:t>
      </w:r>
      <w:r w:rsidR="00F0074B" w:rsidRPr="00A16654">
        <w:rPr>
          <w:lang w:eastAsia="it-IT"/>
        </w:rPr>
        <w:t>“</w:t>
      </w:r>
      <w:r w:rsidR="00D45692" w:rsidRPr="00A16654">
        <w:rPr>
          <w:lang w:eastAsia="it-IT"/>
        </w:rPr>
        <w:t>Web Services Addressing 1.0 - SOAP Binding</w:t>
      </w:r>
      <w:r w:rsidR="00F0074B" w:rsidRPr="00A16654">
        <w:rPr>
          <w:lang w:eastAsia="it-IT"/>
        </w:rPr>
        <w:t>”</w:t>
      </w:r>
      <w:r w:rsidR="00D45692" w:rsidRPr="00A16654">
        <w:rPr>
          <w:lang w:eastAsia="it-IT"/>
        </w:rPr>
        <w:t>,</w:t>
      </w:r>
      <w:r w:rsidR="00F0074B" w:rsidRPr="00A16654">
        <w:rPr>
          <w:lang w:eastAsia="it-IT"/>
        </w:rPr>
        <w:br/>
      </w:r>
      <w:del w:id="363" w:author="PH" w:date="2024-11-27T09:59:00Z" w16du:dateUtc="2024-11-27T08:59:00Z">
        <w:r w:rsidR="00474A44" w:rsidDel="007B3290">
          <w:fldChar w:fldCharType="begin"/>
        </w:r>
        <w:r w:rsidR="00474A44" w:rsidDel="007B3290">
          <w:delInstrText>HYPERLINK "http://www.w3.org/TR/wsaddr-soap/"</w:delInstrText>
        </w:r>
        <w:r w:rsidR="00474A44" w:rsidDel="007B3290">
          <w:fldChar w:fldCharType="separate"/>
        </w:r>
      </w:del>
      <w:del w:id="364" w:author="PH" w:date="2024-11-27T09:58:00Z" w16du:dateUtc="2024-11-27T08:58:00Z">
        <w:r w:rsidR="00474A44" w:rsidRPr="00A16654" w:rsidDel="007B3290">
          <w:rPr>
            <w:rStyle w:val="Hyperlink"/>
            <w:lang w:eastAsia="it-IT"/>
          </w:rPr>
          <w:delText>http://www.w3.org/TR/wsaddr-soap</w:delText>
        </w:r>
      </w:del>
      <w:del w:id="365" w:author="PH" w:date="2024-11-27T09:59:00Z" w16du:dateUtc="2024-11-27T08:59:00Z">
        <w:r w:rsidR="00474A44" w:rsidRPr="00A16654" w:rsidDel="007B3290">
          <w:rPr>
            <w:rStyle w:val="Hyperlink"/>
            <w:lang w:eastAsia="it-IT"/>
          </w:rPr>
          <w:delText>/</w:delText>
        </w:r>
        <w:r w:rsidR="00474A44" w:rsidDel="007B3290">
          <w:rPr>
            <w:rStyle w:val="Hyperlink"/>
            <w:lang w:eastAsia="it-IT"/>
          </w:rPr>
          <w:fldChar w:fldCharType="end"/>
        </w:r>
      </w:del>
      <w:ins w:id="366" w:author="PH" w:date="2024-11-27T09:59:00Z" w16du:dateUtc="2024-11-27T08:59:00Z">
        <w:r w:rsidR="007B3290">
          <w:rPr>
            <w:rStyle w:val="Hyperlink"/>
            <w:lang w:eastAsia="it-IT"/>
          </w:rPr>
          <w:fldChar w:fldCharType="begin"/>
        </w:r>
        <w:r w:rsidR="007B3290">
          <w:rPr>
            <w:rStyle w:val="Hyperlink"/>
            <w:lang w:eastAsia="it-IT"/>
          </w:rPr>
          <w:instrText>HYPERLINK "</w:instrText>
        </w:r>
        <w:r w:rsidR="007B3290" w:rsidRPr="007B3290">
          <w:rPr>
            <w:rStyle w:val="Hyperlink"/>
            <w:lang w:eastAsia="it-IT"/>
          </w:rPr>
          <w:instrText>https://www.w3.org/TR/ws-addr-soap/</w:instrText>
        </w:r>
        <w:r w:rsidR="007B3290">
          <w:rPr>
            <w:rStyle w:val="Hyperlink"/>
            <w:lang w:eastAsia="it-IT"/>
          </w:rPr>
          <w:instrText>"</w:instrText>
        </w:r>
        <w:r w:rsidR="007B3290">
          <w:rPr>
            <w:rStyle w:val="Hyperlink"/>
            <w:lang w:eastAsia="it-IT"/>
          </w:rPr>
        </w:r>
        <w:r w:rsidR="007B3290">
          <w:rPr>
            <w:rStyle w:val="Hyperlink"/>
            <w:lang w:eastAsia="it-IT"/>
          </w:rPr>
          <w:fldChar w:fldCharType="separate"/>
        </w:r>
        <w:r w:rsidR="007B3290" w:rsidRPr="007B3290">
          <w:rPr>
            <w:rStyle w:val="Hyperlink"/>
            <w:lang w:eastAsia="it-IT"/>
          </w:rPr>
          <w:t>https://www.w3.org/TR/ws-addr-soap/</w:t>
        </w:r>
        <w:r w:rsidR="007B3290">
          <w:rPr>
            <w:rStyle w:val="Hyperlink"/>
            <w:lang w:eastAsia="it-IT"/>
          </w:rPr>
          <w:fldChar w:fldCharType="end"/>
        </w:r>
      </w:ins>
    </w:p>
    <w:p w14:paraId="7ED9F9B0" w14:textId="7B3DA1E6" w:rsidR="00D45692" w:rsidRPr="00A16654" w:rsidRDefault="0038182B" w:rsidP="007C4B81">
      <w:pPr>
        <w:ind w:left="1276" w:hanging="1276"/>
        <w:rPr>
          <w:lang w:eastAsia="it-IT"/>
        </w:rPr>
      </w:pPr>
      <w:r w:rsidRPr="00A16654">
        <w:rPr>
          <w:lang w:eastAsia="it-IT"/>
        </w:rPr>
        <w:t>[RFC2119]</w:t>
      </w:r>
      <w:r w:rsidRPr="00A16654">
        <w:rPr>
          <w:lang w:eastAsia="it-IT"/>
        </w:rPr>
        <w:tab/>
      </w:r>
      <w:r w:rsidR="00D45692" w:rsidRPr="00A16654">
        <w:rPr>
          <w:lang w:eastAsia="it-IT"/>
        </w:rPr>
        <w:t>"Key words for use in RFCs to Indicate Requirement Levels",</w:t>
      </w:r>
      <w:r w:rsidR="00447CD4" w:rsidRPr="00A16654">
        <w:rPr>
          <w:lang w:eastAsia="it-IT"/>
        </w:rPr>
        <w:br/>
      </w:r>
      <w:ins w:id="367" w:author="PH" w:date="2024-11-27T09:59:00Z" w16du:dateUtc="2024-11-27T08:59:00Z">
        <w:r w:rsidR="007B3290">
          <w:fldChar w:fldCharType="begin"/>
        </w:r>
        <w:r w:rsidR="007B3290">
          <w:instrText>HYPERLINK "</w:instrText>
        </w:r>
        <w:r w:rsidR="007B3290" w:rsidRPr="007B3290">
          <w:instrText>https://datatracker.ietf.org/doc/html/rfc2119</w:instrText>
        </w:r>
        <w:r w:rsidR="007B3290">
          <w:instrText>"</w:instrText>
        </w:r>
        <w:r w:rsidR="007B3290">
          <w:fldChar w:fldCharType="separate"/>
        </w:r>
        <w:r w:rsidR="007B3290" w:rsidRPr="001860BE">
          <w:rPr>
            <w:rStyle w:val="Hyperlink"/>
          </w:rPr>
          <w:t>https://datatracker.ietf.org/doc/html/rfc2119</w:t>
        </w:r>
        <w:r w:rsidR="007B3290">
          <w:fldChar w:fldCharType="end"/>
        </w:r>
      </w:ins>
      <w:del w:id="368" w:author="PH" w:date="2024-11-27T09:59:00Z" w16du:dateUtc="2024-11-27T08:59:00Z">
        <w:r w:rsidR="00474A44" w:rsidDel="007B3290">
          <w:fldChar w:fldCharType="begin"/>
        </w:r>
        <w:r w:rsidR="00474A44" w:rsidDel="007B3290">
          <w:delInstrText>HYPERLINK "http://www.ietf.org/rfc/rfc2119.txt"</w:delInstrText>
        </w:r>
        <w:r w:rsidR="00474A44" w:rsidDel="007B3290">
          <w:fldChar w:fldCharType="separate"/>
        </w:r>
        <w:r w:rsidR="00474A44" w:rsidRPr="00A16654" w:rsidDel="007B3290">
          <w:rPr>
            <w:rStyle w:val="Hyperlink"/>
            <w:lang w:eastAsia="it-IT"/>
          </w:rPr>
          <w:delText>http://www.ietf.org/rfc/rfc2119.txt</w:delText>
        </w:r>
        <w:r w:rsidR="00474A44" w:rsidDel="007B3290">
          <w:rPr>
            <w:rStyle w:val="Hyperlink"/>
            <w:lang w:eastAsia="it-IT"/>
          </w:rPr>
          <w:fldChar w:fldCharType="end"/>
        </w:r>
      </w:del>
    </w:p>
    <w:p w14:paraId="0B4CDEE2" w14:textId="16DCDD9C" w:rsidR="00D45692" w:rsidRPr="00A16654" w:rsidRDefault="0038182B" w:rsidP="007C4B81">
      <w:pPr>
        <w:ind w:left="1276" w:hanging="1276"/>
        <w:rPr>
          <w:lang w:eastAsia="it-IT"/>
        </w:rPr>
      </w:pPr>
      <w:r w:rsidRPr="00A16654">
        <w:rPr>
          <w:lang w:eastAsia="it-IT"/>
        </w:rPr>
        <w:t>[</w:t>
      </w:r>
      <w:r w:rsidR="00182A54" w:rsidRPr="00A16654">
        <w:rPr>
          <w:lang w:eastAsia="it-IT"/>
        </w:rPr>
        <w:t>PFUOI4</w:t>
      </w:r>
      <w:r w:rsidRPr="00A16654">
        <w:rPr>
          <w:lang w:eastAsia="it-IT"/>
        </w:rPr>
        <w:t>]</w:t>
      </w:r>
      <w:r w:rsidRPr="00A16654">
        <w:rPr>
          <w:lang w:eastAsia="it-IT"/>
        </w:rPr>
        <w:tab/>
      </w:r>
      <w:r w:rsidR="00CD471A" w:rsidRPr="00A16654">
        <w:rPr>
          <w:lang w:eastAsia="it-IT"/>
        </w:rPr>
        <w:t>“</w:t>
      </w:r>
      <w:r w:rsidR="000D2B2E">
        <w:rPr>
          <w:lang w:eastAsia="it-IT"/>
        </w:rPr>
        <w:t xml:space="preserve">Peppol </w:t>
      </w:r>
      <w:r w:rsidR="00182A54" w:rsidRPr="00A16654">
        <w:rPr>
          <w:lang w:eastAsia="it-IT"/>
        </w:rPr>
        <w:t>Policy for use of Identifiers 4.</w:t>
      </w:r>
      <w:del w:id="369" w:author="PH" w:date="2024-11-20T22:17:00Z" w16du:dateUtc="2024-11-20T21:17:00Z">
        <w:r w:rsidR="000D6CD4" w:rsidRPr="00A16654" w:rsidDel="003857F6">
          <w:rPr>
            <w:lang w:eastAsia="it-IT"/>
          </w:rPr>
          <w:delText>1</w:delText>
        </w:r>
      </w:del>
      <w:ins w:id="370" w:author="PH" w:date="2024-11-20T22:17:00Z" w16du:dateUtc="2024-11-20T21:17:00Z">
        <w:r w:rsidR="003857F6">
          <w:rPr>
            <w:lang w:eastAsia="it-IT"/>
          </w:rPr>
          <w:t>4</w:t>
        </w:r>
      </w:ins>
      <w:r w:rsidR="000D6CD4" w:rsidRPr="00A16654">
        <w:rPr>
          <w:lang w:eastAsia="it-IT"/>
        </w:rPr>
        <w:t>.</w:t>
      </w:r>
      <w:r w:rsidR="00182A54" w:rsidRPr="00A16654">
        <w:rPr>
          <w:lang w:eastAsia="it-IT"/>
        </w:rPr>
        <w:t>0</w:t>
      </w:r>
      <w:r w:rsidR="00CD471A" w:rsidRPr="00A16654">
        <w:rPr>
          <w:lang w:eastAsia="it-IT"/>
        </w:rPr>
        <w:t>”</w:t>
      </w:r>
      <w:r w:rsidR="00182A54" w:rsidRPr="00A16654">
        <w:rPr>
          <w:lang w:eastAsia="it-IT"/>
        </w:rPr>
        <w:t>,</w:t>
      </w:r>
      <w:r w:rsidR="00447CD4" w:rsidRPr="00A16654">
        <w:rPr>
          <w:lang w:eastAsia="it-IT"/>
        </w:rPr>
        <w:br/>
      </w:r>
      <w:ins w:id="371" w:author="PH" w:date="2024-11-25T23:05:00Z" w16du:dateUtc="2024-11-25T22:05:00Z">
        <w:r w:rsidR="00A95026">
          <w:rPr>
            <w:lang w:eastAsia="it-IT"/>
          </w:rPr>
          <w:fldChar w:fldCharType="begin"/>
        </w:r>
        <w:r w:rsidR="00A95026">
          <w:rPr>
            <w:lang w:eastAsia="it-IT"/>
          </w:rPr>
          <w:instrText>HYPERLINK "https://docs.peppol.eu/edelivery/"</w:instrText>
        </w:r>
        <w:r w:rsidR="00A95026">
          <w:rPr>
            <w:lang w:eastAsia="it-IT"/>
          </w:rPr>
        </w:r>
        <w:r w:rsidR="00A95026">
          <w:rPr>
            <w:lang w:eastAsia="it-IT"/>
          </w:rPr>
          <w:fldChar w:fldCharType="separate"/>
        </w:r>
        <w:r w:rsidR="00A95026" w:rsidRPr="00A95026">
          <w:rPr>
            <w:rStyle w:val="Hyperlink"/>
            <w:lang w:eastAsia="it-IT"/>
          </w:rPr>
          <w:t>https://docs.peppol.eu/edelivery/</w:t>
        </w:r>
        <w:r w:rsidR="00A95026">
          <w:rPr>
            <w:lang w:eastAsia="it-IT"/>
          </w:rPr>
          <w:fldChar w:fldCharType="end"/>
        </w:r>
      </w:ins>
    </w:p>
    <w:p w14:paraId="1F0F4704" w14:textId="77777777" w:rsidR="00D45692" w:rsidRPr="00A16654" w:rsidRDefault="00D45692" w:rsidP="00D45692">
      <w:pPr>
        <w:pStyle w:val="berschrift3"/>
        <w:rPr>
          <w:lang w:eastAsia="it-IT"/>
        </w:rPr>
      </w:pPr>
      <w:bookmarkStart w:id="372" w:name="_Toc183468268"/>
      <w:r w:rsidRPr="00A16654">
        <w:rPr>
          <w:lang w:eastAsia="it-IT"/>
        </w:rPr>
        <w:t>Non-normative references</w:t>
      </w:r>
      <w:bookmarkEnd w:id="372"/>
    </w:p>
    <w:p w14:paraId="28241FCC" w14:textId="0999B433" w:rsidR="00D45692" w:rsidRPr="00A16654" w:rsidRDefault="00D45692" w:rsidP="007C4B81">
      <w:pPr>
        <w:ind w:left="1276" w:hanging="1276"/>
        <w:rPr>
          <w:lang w:eastAsia="it-IT"/>
        </w:rPr>
      </w:pPr>
      <w:r w:rsidRPr="00A16654">
        <w:rPr>
          <w:lang w:eastAsia="it-IT"/>
        </w:rPr>
        <w:t>[WSDL-2.0]</w:t>
      </w:r>
      <w:r w:rsidR="0038182B" w:rsidRPr="00A16654">
        <w:rPr>
          <w:lang w:eastAsia="it-IT"/>
        </w:rPr>
        <w:tab/>
      </w:r>
      <w:r w:rsidR="00F0074B" w:rsidRPr="00A16654">
        <w:rPr>
          <w:lang w:eastAsia="it-IT"/>
        </w:rPr>
        <w:t>“</w:t>
      </w:r>
      <w:r w:rsidRPr="00A16654">
        <w:rPr>
          <w:lang w:eastAsia="it-IT"/>
        </w:rPr>
        <w:t>Web Services Description Language (WSDL) Version 2.0 Part 1: Core Language</w:t>
      </w:r>
      <w:r w:rsidR="00F0074B" w:rsidRPr="00A16654">
        <w:rPr>
          <w:lang w:eastAsia="it-IT"/>
        </w:rPr>
        <w:t>”</w:t>
      </w:r>
      <w:r w:rsidRPr="00A16654">
        <w:rPr>
          <w:lang w:eastAsia="it-IT"/>
        </w:rPr>
        <w:t>,</w:t>
      </w:r>
      <w:r w:rsidR="00447CD4" w:rsidRPr="00A16654">
        <w:rPr>
          <w:lang w:eastAsia="it-IT"/>
        </w:rPr>
        <w:br/>
      </w:r>
      <w:ins w:id="373" w:author="PH" w:date="2024-11-27T09:59:00Z" w16du:dateUtc="2024-11-27T08:59:00Z">
        <w:r w:rsidR="00A94864">
          <w:fldChar w:fldCharType="begin"/>
        </w:r>
        <w:r w:rsidR="00A94864">
          <w:instrText>HYPERLINK "</w:instrText>
        </w:r>
        <w:r w:rsidR="00A94864" w:rsidRPr="00A94864">
          <w:instrText>https://www.w3.org/TR/wsdl20/</w:instrText>
        </w:r>
        <w:r w:rsidR="00A94864">
          <w:instrText>"</w:instrText>
        </w:r>
        <w:r w:rsidR="00A94864">
          <w:fldChar w:fldCharType="separate"/>
        </w:r>
        <w:r w:rsidR="00A94864" w:rsidRPr="001860BE">
          <w:rPr>
            <w:rStyle w:val="Hyperlink"/>
          </w:rPr>
          <w:t>https://www.w3.org/TR/wsdl20/</w:t>
        </w:r>
        <w:r w:rsidR="00A94864">
          <w:fldChar w:fldCharType="end"/>
        </w:r>
      </w:ins>
      <w:del w:id="374" w:author="PH" w:date="2024-11-27T09:59:00Z" w16du:dateUtc="2024-11-27T08:59:00Z">
        <w:r w:rsidR="00474A44" w:rsidDel="00A94864">
          <w:fldChar w:fldCharType="begin"/>
        </w:r>
        <w:r w:rsidR="00474A44" w:rsidDel="00A94864">
          <w:delInstrText>HYPERLINK "http://www.w3.org/TR/wsdl20/"</w:delInstrText>
        </w:r>
        <w:r w:rsidR="00474A44" w:rsidDel="00A94864">
          <w:fldChar w:fldCharType="separate"/>
        </w:r>
        <w:r w:rsidR="00474A44" w:rsidRPr="00A16654" w:rsidDel="00A94864">
          <w:rPr>
            <w:rStyle w:val="Hyperlink"/>
            <w:lang w:eastAsia="it-IT"/>
          </w:rPr>
          <w:delText>http://www.w3.org/TR/wsdl20/</w:delText>
        </w:r>
        <w:r w:rsidR="00474A44" w:rsidDel="00A94864">
          <w:rPr>
            <w:rStyle w:val="Hyperlink"/>
            <w:lang w:eastAsia="it-IT"/>
          </w:rPr>
          <w:fldChar w:fldCharType="end"/>
        </w:r>
      </w:del>
    </w:p>
    <w:p w14:paraId="0CE4A98F" w14:textId="14950D35" w:rsidR="00D45692" w:rsidRPr="00A16654" w:rsidRDefault="0038182B" w:rsidP="007C4B81">
      <w:pPr>
        <w:ind w:left="1276" w:hanging="1276"/>
        <w:rPr>
          <w:lang w:eastAsia="it-IT"/>
        </w:rPr>
      </w:pPr>
      <w:r w:rsidRPr="00A16654">
        <w:rPr>
          <w:lang w:eastAsia="it-IT"/>
        </w:rPr>
        <w:t>[REST]</w:t>
      </w:r>
      <w:r w:rsidRPr="00A16654">
        <w:rPr>
          <w:lang w:eastAsia="it-IT"/>
        </w:rPr>
        <w:tab/>
      </w:r>
      <w:r w:rsidR="00F0074B" w:rsidRPr="00A16654">
        <w:rPr>
          <w:lang w:eastAsia="it-IT"/>
        </w:rPr>
        <w:t>“</w:t>
      </w:r>
      <w:r w:rsidR="00D45692" w:rsidRPr="00A16654">
        <w:rPr>
          <w:lang w:eastAsia="it-IT"/>
        </w:rPr>
        <w:t>Architectural Styles and the Design of Network-based Software Architectures</w:t>
      </w:r>
      <w:r w:rsidR="00F0074B" w:rsidRPr="00A16654">
        <w:rPr>
          <w:lang w:eastAsia="it-IT"/>
        </w:rPr>
        <w:t>”</w:t>
      </w:r>
      <w:r w:rsidR="00D45692" w:rsidRPr="00A16654">
        <w:rPr>
          <w:lang w:eastAsia="it-IT"/>
        </w:rPr>
        <w:t>,</w:t>
      </w:r>
      <w:r w:rsidR="00447CD4" w:rsidRPr="00A16654">
        <w:rPr>
          <w:lang w:eastAsia="it-IT"/>
        </w:rPr>
        <w:br/>
      </w:r>
      <w:hyperlink r:id="rId17" w:history="1">
        <w:r w:rsidR="00B25E41" w:rsidRPr="00A16654">
          <w:rPr>
            <w:rStyle w:val="Hyperlink"/>
            <w:lang w:eastAsia="it-IT"/>
          </w:rPr>
          <w:t>https://www.ics.uci.edu/~fielding/pubs/dissertation/top.htm</w:t>
        </w:r>
      </w:hyperlink>
    </w:p>
    <w:p w14:paraId="3B497B43" w14:textId="50C47696" w:rsidR="00D45692" w:rsidRPr="00A16654" w:rsidRDefault="0038182B" w:rsidP="007C4B81">
      <w:pPr>
        <w:ind w:left="1276" w:hanging="1276"/>
        <w:rPr>
          <w:lang w:eastAsia="it-IT"/>
        </w:rPr>
      </w:pPr>
      <w:r w:rsidRPr="00A16654">
        <w:rPr>
          <w:lang w:eastAsia="it-IT"/>
        </w:rPr>
        <w:t>[BDEN-SML]</w:t>
      </w:r>
      <w:r w:rsidRPr="00A16654">
        <w:rPr>
          <w:lang w:eastAsia="it-IT"/>
        </w:rPr>
        <w:tab/>
      </w:r>
      <w:r w:rsidR="00910F87" w:rsidRPr="00A16654">
        <w:rPr>
          <w:lang w:eastAsia="it-IT"/>
        </w:rPr>
        <w:t>“</w:t>
      </w:r>
      <w:r w:rsidR="000D2B2E">
        <w:rPr>
          <w:lang w:eastAsia="it-IT"/>
        </w:rPr>
        <w:t xml:space="preserve">Peppol </w:t>
      </w:r>
      <w:r w:rsidR="00D45692" w:rsidRPr="00A16654">
        <w:rPr>
          <w:lang w:eastAsia="it-IT"/>
        </w:rPr>
        <w:t xml:space="preserve">Service Metadata Locator </w:t>
      </w:r>
      <w:r w:rsidR="008E06E6" w:rsidRPr="00A16654">
        <w:rPr>
          <w:lang w:eastAsia="it-IT"/>
        </w:rPr>
        <w:t>(SML)</w:t>
      </w:r>
      <w:r w:rsidR="003D43A9" w:rsidRPr="00A16654">
        <w:rPr>
          <w:lang w:eastAsia="it-IT"/>
        </w:rPr>
        <w:t xml:space="preserve"> 1.</w:t>
      </w:r>
      <w:del w:id="375" w:author="PH" w:date="2024-11-20T22:17:00Z" w16du:dateUtc="2024-11-20T21:17:00Z">
        <w:r w:rsidR="003D43A9" w:rsidRPr="00A16654" w:rsidDel="003857F6">
          <w:rPr>
            <w:lang w:eastAsia="it-IT"/>
          </w:rPr>
          <w:delText>2</w:delText>
        </w:r>
      </w:del>
      <w:ins w:id="376" w:author="PH" w:date="2024-11-20T22:17:00Z" w16du:dateUtc="2024-11-20T21:17:00Z">
        <w:r w:rsidR="003857F6">
          <w:rPr>
            <w:lang w:eastAsia="it-IT"/>
          </w:rPr>
          <w:t>3</w:t>
        </w:r>
      </w:ins>
      <w:r w:rsidR="003D43A9" w:rsidRPr="00A16654">
        <w:rPr>
          <w:lang w:eastAsia="it-IT"/>
        </w:rPr>
        <w:t>.0</w:t>
      </w:r>
      <w:r w:rsidR="00910F87" w:rsidRPr="00A16654">
        <w:rPr>
          <w:lang w:eastAsia="it-IT"/>
        </w:rPr>
        <w:t>”</w:t>
      </w:r>
      <w:r w:rsidR="00D45692" w:rsidRPr="00A16654">
        <w:rPr>
          <w:lang w:eastAsia="it-IT"/>
        </w:rPr>
        <w:t>,</w:t>
      </w:r>
      <w:r w:rsidR="00447CD4" w:rsidRPr="00A16654">
        <w:rPr>
          <w:lang w:eastAsia="it-IT"/>
        </w:rPr>
        <w:br/>
      </w:r>
      <w:ins w:id="377" w:author="PH" w:date="2024-11-25T23:04:00Z" w16du:dateUtc="2024-11-25T22:04:00Z">
        <w:r w:rsidR="00A95026">
          <w:fldChar w:fldCharType="begin"/>
        </w:r>
        <w:r w:rsidR="00A95026">
          <w:instrText>HYPERLINK "</w:instrText>
        </w:r>
        <w:r w:rsidR="00A95026" w:rsidRPr="00A95026">
          <w:instrText>https://docs.peppol.eu/edelivery/</w:instrText>
        </w:r>
        <w:r w:rsidR="00A95026">
          <w:instrText>"</w:instrText>
        </w:r>
        <w:r w:rsidR="00A95026">
          <w:fldChar w:fldCharType="separate"/>
        </w:r>
        <w:r w:rsidR="00A95026" w:rsidRPr="00D65C1B">
          <w:rPr>
            <w:rStyle w:val="Hyperlink"/>
          </w:rPr>
          <w:t>https://docs.peppol.eu/edelivery/</w:t>
        </w:r>
        <w:r w:rsidR="00A95026">
          <w:fldChar w:fldCharType="end"/>
        </w:r>
      </w:ins>
      <w:del w:id="378" w:author="PH" w:date="2024-11-20T22:17:00Z" w16du:dateUtc="2024-11-20T21:17:00Z">
        <w:r w:rsidR="0088200E" w:rsidDel="003857F6">
          <w:fldChar w:fldCharType="begin"/>
        </w:r>
        <w:r w:rsidR="0088200E" w:rsidDel="003857F6">
          <w:delInstrText>HYPERLINK "https://docs.peppol.eu/edelivery/sml/PEPPOL-EDN-Service-Metadata-Locator-1.2.0-2020-06-25.pdf"</w:delInstrText>
        </w:r>
        <w:r w:rsidR="0088200E" w:rsidDel="003857F6">
          <w:fldChar w:fldCharType="separate"/>
        </w:r>
        <w:r w:rsidR="0088200E" w:rsidRPr="00A16654" w:rsidDel="003857F6">
          <w:rPr>
            <w:rStyle w:val="Hyperlink"/>
            <w:lang w:eastAsia="it-IT"/>
          </w:rPr>
          <w:delText>https://docs.peppol.eu/edelivery/sml/PEPPOL-EDN-Service-Metadata-Locator-1.2.0-2020-06-25.pdf</w:delText>
        </w:r>
        <w:r w:rsidR="0088200E" w:rsidDel="003857F6">
          <w:rPr>
            <w:rStyle w:val="Hyperlink"/>
            <w:lang w:eastAsia="it-IT"/>
          </w:rPr>
          <w:fldChar w:fldCharType="end"/>
        </w:r>
      </w:del>
    </w:p>
    <w:p w14:paraId="0D0A888B" w14:textId="77777777" w:rsidR="00D45692" w:rsidRPr="00A16654" w:rsidRDefault="009503A2" w:rsidP="009503A2">
      <w:pPr>
        <w:pStyle w:val="berschrift2"/>
      </w:pPr>
      <w:bookmarkStart w:id="379" w:name="_Toc183468269"/>
      <w:r w:rsidRPr="00A16654">
        <w:t>Namespaces</w:t>
      </w:r>
      <w:bookmarkEnd w:id="379"/>
    </w:p>
    <w:p w14:paraId="6824EFBF" w14:textId="77777777" w:rsidR="00182A54" w:rsidRPr="00A16654" w:rsidRDefault="00182A54" w:rsidP="00182A54">
      <w:r w:rsidRPr="00A16654">
        <w:t>The following table lists XML namespaces that are used in this document. The choice of any namespace prefix is arbitrary and not semantically significant.</w:t>
      </w:r>
    </w:p>
    <w:tbl>
      <w:tblPr>
        <w:tblStyle w:val="HelleListe-Akzent11"/>
        <w:tblW w:w="5000" w:type="pct"/>
        <w:tblLook w:val="0420" w:firstRow="1" w:lastRow="0" w:firstColumn="0" w:lastColumn="0" w:noHBand="0" w:noVBand="1"/>
        <w:tblPrChange w:id="380" w:author="PH" w:date="2024-11-25T22:58:00Z" w16du:dateUtc="2024-11-25T21:58:00Z">
          <w:tblPr>
            <w:tblStyle w:val="HelleListe-Akzent11"/>
            <w:tblW w:w="5000" w:type="pct"/>
            <w:tblLook w:val="0420" w:firstRow="1" w:lastRow="0" w:firstColumn="0" w:lastColumn="0" w:noHBand="0" w:noVBand="1"/>
          </w:tblPr>
        </w:tblPrChange>
      </w:tblPr>
      <w:tblGrid>
        <w:gridCol w:w="766"/>
        <w:gridCol w:w="8284"/>
        <w:tblGridChange w:id="381">
          <w:tblGrid>
            <w:gridCol w:w="766"/>
            <w:gridCol w:w="8284"/>
          </w:tblGrid>
        </w:tblGridChange>
      </w:tblGrid>
      <w:tr w:rsidR="00182A54" w:rsidRPr="00A16654" w14:paraId="26B68302" w14:textId="77777777" w:rsidTr="00CE78CB">
        <w:trPr>
          <w:cnfStyle w:val="100000000000" w:firstRow="1" w:lastRow="0" w:firstColumn="0" w:lastColumn="0" w:oddVBand="0" w:evenVBand="0" w:oddHBand="0" w:evenHBand="0" w:firstRowFirstColumn="0" w:firstRowLastColumn="0" w:lastRowFirstColumn="0" w:lastRowLastColumn="0"/>
          <w:tblHeader/>
        </w:trPr>
        <w:tc>
          <w:tcPr>
            <w:tcW w:w="0" w:type="pct"/>
            <w:hideMark/>
            <w:tcPrChange w:id="382" w:author="PH" w:date="2024-11-25T22:58:00Z" w16du:dateUtc="2024-11-25T21:58:00Z">
              <w:tcPr>
                <w:tcW w:w="423" w:type="pct"/>
                <w:hideMark/>
              </w:tcPr>
            </w:tcPrChange>
          </w:tcPr>
          <w:p w14:paraId="6C0E5584" w14:textId="77777777" w:rsidR="00182A54" w:rsidRPr="00A16654" w:rsidRDefault="00182A54" w:rsidP="00182A54">
            <w:pPr>
              <w:cnfStyle w:val="100000000000" w:firstRow="1" w:lastRow="0" w:firstColumn="0" w:lastColumn="0" w:oddVBand="0" w:evenVBand="0" w:oddHBand="0" w:evenHBand="0" w:firstRowFirstColumn="0" w:firstRowLastColumn="0" w:lastRowFirstColumn="0" w:lastRowLastColumn="0"/>
            </w:pPr>
            <w:r w:rsidRPr="00A16654">
              <w:t>Prefix</w:t>
            </w:r>
          </w:p>
        </w:tc>
        <w:tc>
          <w:tcPr>
            <w:tcW w:w="0" w:type="pct"/>
            <w:hideMark/>
            <w:tcPrChange w:id="383" w:author="PH" w:date="2024-11-25T22:58:00Z" w16du:dateUtc="2024-11-25T21:58:00Z">
              <w:tcPr>
                <w:tcW w:w="4577" w:type="pct"/>
                <w:hideMark/>
              </w:tcPr>
            </w:tcPrChange>
          </w:tcPr>
          <w:p w14:paraId="7CF38EB4" w14:textId="77777777" w:rsidR="00182A54" w:rsidRPr="00A16654" w:rsidRDefault="00182A54" w:rsidP="00182A54">
            <w:pPr>
              <w:cnfStyle w:val="100000000000" w:firstRow="1" w:lastRow="0" w:firstColumn="0" w:lastColumn="0" w:oddVBand="0" w:evenVBand="0" w:oddHBand="0" w:evenHBand="0" w:firstRowFirstColumn="0" w:firstRowLastColumn="0" w:lastRowFirstColumn="0" w:lastRowLastColumn="0"/>
            </w:pPr>
            <w:r w:rsidRPr="00A16654">
              <w:t>Namespace URI</w:t>
            </w:r>
          </w:p>
        </w:tc>
      </w:tr>
      <w:tr w:rsidR="006731EA" w:rsidRPr="00A16654" w14:paraId="76669164"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42CCA1B1" w14:textId="77777777" w:rsidR="006731EA" w:rsidRPr="00A16654" w:rsidRDefault="006731EA" w:rsidP="00182A54">
            <w:r w:rsidRPr="00A16654">
              <w:t>ds</w:t>
            </w:r>
          </w:p>
        </w:tc>
        <w:tc>
          <w:tcPr>
            <w:tcW w:w="4577" w:type="pct"/>
            <w:hideMark/>
          </w:tcPr>
          <w:p w14:paraId="3F63E575" w14:textId="77777777" w:rsidR="006731EA" w:rsidRPr="00A16654" w:rsidRDefault="006731EA" w:rsidP="00182A54">
            <w:r w:rsidRPr="00A16654">
              <w:t>http://www.w3.org/2000/09/xmldsig#</w:t>
            </w:r>
          </w:p>
        </w:tc>
      </w:tr>
      <w:tr w:rsidR="00182A54" w:rsidRPr="00A16654" w14:paraId="0512B70D" w14:textId="77777777" w:rsidTr="00182A54">
        <w:tc>
          <w:tcPr>
            <w:tcW w:w="423" w:type="pct"/>
            <w:hideMark/>
          </w:tcPr>
          <w:p w14:paraId="57E4AC00" w14:textId="77777777" w:rsidR="00182A54" w:rsidRPr="00A16654" w:rsidRDefault="00182A54" w:rsidP="00182A54">
            <w:r w:rsidRPr="00A16654">
              <w:lastRenderedPageBreak/>
              <w:t>ids</w:t>
            </w:r>
          </w:p>
        </w:tc>
        <w:tc>
          <w:tcPr>
            <w:tcW w:w="4577" w:type="pct"/>
            <w:hideMark/>
          </w:tcPr>
          <w:p w14:paraId="7AA773CF" w14:textId="77777777" w:rsidR="00182A54" w:rsidRPr="00A16654" w:rsidRDefault="00182A54" w:rsidP="00182A54">
            <w:r w:rsidRPr="00A16654">
              <w:t>http://busdox.org/transport/identifiers/1.0/</w:t>
            </w:r>
          </w:p>
        </w:tc>
      </w:tr>
      <w:tr w:rsidR="006731EA" w:rsidRPr="00A16654" w14:paraId="1CB83B9B"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3A052219" w14:textId="77777777" w:rsidR="006731EA" w:rsidRPr="00A16654" w:rsidRDefault="006731EA" w:rsidP="00182A54">
            <w:proofErr w:type="spellStart"/>
            <w:r w:rsidRPr="00A16654">
              <w:t>smp</w:t>
            </w:r>
            <w:proofErr w:type="spellEnd"/>
          </w:p>
        </w:tc>
        <w:tc>
          <w:tcPr>
            <w:tcW w:w="4577" w:type="pct"/>
            <w:hideMark/>
          </w:tcPr>
          <w:p w14:paraId="71F9F1A5" w14:textId="77777777" w:rsidR="006731EA" w:rsidRPr="00A16654" w:rsidRDefault="006731EA" w:rsidP="006731EA">
            <w:r w:rsidRPr="00A16654">
              <w:t>http://busdox.org/serviceMetadata/publishing/1.0/</w:t>
            </w:r>
          </w:p>
        </w:tc>
      </w:tr>
      <w:tr w:rsidR="00182A54" w:rsidRPr="00A16654" w14:paraId="2F38B1FD" w14:textId="77777777" w:rsidTr="00182A54">
        <w:tc>
          <w:tcPr>
            <w:tcW w:w="423" w:type="pct"/>
            <w:hideMark/>
          </w:tcPr>
          <w:p w14:paraId="62D37C1A" w14:textId="77777777" w:rsidR="00182A54" w:rsidRPr="00A16654" w:rsidRDefault="00182A54" w:rsidP="00182A54">
            <w:proofErr w:type="spellStart"/>
            <w:r w:rsidRPr="00A16654">
              <w:t>wsa</w:t>
            </w:r>
            <w:proofErr w:type="spellEnd"/>
          </w:p>
        </w:tc>
        <w:tc>
          <w:tcPr>
            <w:tcW w:w="4577" w:type="pct"/>
            <w:hideMark/>
          </w:tcPr>
          <w:p w14:paraId="664CE6A2" w14:textId="77777777" w:rsidR="00182A54" w:rsidRPr="00A16654" w:rsidRDefault="00182A54" w:rsidP="00182A54">
            <w:r w:rsidRPr="00A16654">
              <w:t>http://www.w3.org/2005/08/addressing</w:t>
            </w:r>
          </w:p>
        </w:tc>
      </w:tr>
      <w:tr w:rsidR="00182A54" w:rsidRPr="00A16654" w14:paraId="63C3B5FA"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2D110849" w14:textId="77777777" w:rsidR="00182A54" w:rsidRPr="00A16654" w:rsidRDefault="00182A54" w:rsidP="006731EA">
            <w:proofErr w:type="spellStart"/>
            <w:r w:rsidRPr="00A16654">
              <w:t>xs</w:t>
            </w:r>
            <w:proofErr w:type="spellEnd"/>
          </w:p>
        </w:tc>
        <w:tc>
          <w:tcPr>
            <w:tcW w:w="4577" w:type="pct"/>
            <w:hideMark/>
          </w:tcPr>
          <w:p w14:paraId="0177960A" w14:textId="77777777" w:rsidR="00182A54" w:rsidRPr="00A16654" w:rsidRDefault="00182A54" w:rsidP="00182A54">
            <w:r w:rsidRPr="00A16654">
              <w:t>http://www.w3.org/2001/XMLSchema</w:t>
            </w:r>
          </w:p>
        </w:tc>
      </w:tr>
    </w:tbl>
    <w:p w14:paraId="66292870" w14:textId="77777777" w:rsidR="009503A2" w:rsidRPr="00A16654" w:rsidRDefault="009503A2" w:rsidP="009503A2">
      <w:pPr>
        <w:pStyle w:val="berschrift1"/>
      </w:pPr>
      <w:bookmarkStart w:id="384" w:name="_Toc183468270"/>
      <w:r w:rsidRPr="00A16654">
        <w:lastRenderedPageBreak/>
        <w:t>The Service Discovery Process</w:t>
      </w:r>
      <w:bookmarkEnd w:id="384"/>
    </w:p>
    <w:p w14:paraId="54013637" w14:textId="26B7794F" w:rsidR="009503A2" w:rsidRPr="00A16654" w:rsidRDefault="009503A2" w:rsidP="009503A2">
      <w:r w:rsidRPr="00A16654">
        <w:t xml:space="preserve">The interfaces of the Service Metadata Locator </w:t>
      </w:r>
      <w:r w:rsidR="00AA63D2" w:rsidRPr="00A16654">
        <w:t xml:space="preserve">(SML) </w:t>
      </w:r>
      <w:r w:rsidRPr="00A16654">
        <w:t xml:space="preserve">service and the Service Metadata Publisher (SMP) service cover both sender-side lookup and metadata management performed by SMPs. </w:t>
      </w:r>
      <w:del w:id="385" w:author="PH" w:date="2024-11-20T22:17:00Z" w16du:dateUtc="2024-11-20T21:17:00Z">
        <w:r w:rsidRPr="00A16654" w:rsidDel="003857F6">
          <w:delText>Business Document Exchange Network (BUSDOX)</w:delText>
        </w:r>
      </w:del>
      <w:ins w:id="386" w:author="PH" w:date="2024-11-20T22:17:00Z" w16du:dateUtc="2024-11-20T21:17:00Z">
        <w:r w:rsidR="003857F6">
          <w:t>The Peppol Network</w:t>
        </w:r>
      </w:ins>
      <w:r w:rsidRPr="00A16654">
        <w:t xml:space="preserve"> mandates the following interfaces for these services:</w:t>
      </w:r>
    </w:p>
    <w:p w14:paraId="4D89BA8A" w14:textId="77777777" w:rsidR="009503A2" w:rsidRPr="00A16654" w:rsidRDefault="009503A2" w:rsidP="009503A2">
      <w:pPr>
        <w:pStyle w:val="Listenabsatz"/>
        <w:numPr>
          <w:ilvl w:val="0"/>
          <w:numId w:val="23"/>
        </w:numPr>
      </w:pPr>
      <w:r w:rsidRPr="00A16654">
        <w:t>Service Metadata Locator:</w:t>
      </w:r>
    </w:p>
    <w:p w14:paraId="37C622D0" w14:textId="77777777" w:rsidR="009503A2" w:rsidRPr="00A16654" w:rsidRDefault="009503A2" w:rsidP="009503A2">
      <w:pPr>
        <w:pStyle w:val="Listenabsatz"/>
        <w:numPr>
          <w:ilvl w:val="1"/>
          <w:numId w:val="23"/>
        </w:numPr>
      </w:pPr>
      <w:r w:rsidRPr="00A16654">
        <w:t>DNS-based resolve mechanism to locate individual SMPs</w:t>
      </w:r>
    </w:p>
    <w:p w14:paraId="473267DE" w14:textId="77777777" w:rsidR="009503A2" w:rsidRPr="00A16654" w:rsidRDefault="009503A2" w:rsidP="009503A2">
      <w:pPr>
        <w:pStyle w:val="Listenabsatz"/>
        <w:numPr>
          <w:ilvl w:val="1"/>
          <w:numId w:val="23"/>
        </w:numPr>
      </w:pPr>
      <w:r w:rsidRPr="00A16654">
        <w:t>Management interface towards SMPs</w:t>
      </w:r>
    </w:p>
    <w:p w14:paraId="73C79579" w14:textId="77777777" w:rsidR="009503A2" w:rsidRPr="00A16654" w:rsidRDefault="009503A2" w:rsidP="009503A2">
      <w:pPr>
        <w:pStyle w:val="Listenabsatz"/>
        <w:numPr>
          <w:ilvl w:val="0"/>
          <w:numId w:val="23"/>
        </w:numPr>
      </w:pPr>
      <w:r w:rsidRPr="00A16654">
        <w:t>Service Metadata Publishers:</w:t>
      </w:r>
    </w:p>
    <w:p w14:paraId="4ABE3D64" w14:textId="77777777" w:rsidR="009503A2" w:rsidRPr="00A16654" w:rsidRDefault="009503A2" w:rsidP="009503A2">
      <w:pPr>
        <w:pStyle w:val="Listenabsatz"/>
        <w:numPr>
          <w:ilvl w:val="1"/>
          <w:numId w:val="23"/>
        </w:numPr>
      </w:pPr>
      <w:r w:rsidRPr="00A16654">
        <w:t>Discovery interface towards senders</w:t>
      </w:r>
    </w:p>
    <w:p w14:paraId="7F45F7AC" w14:textId="77777777" w:rsidR="009503A2" w:rsidRPr="00A16654" w:rsidRDefault="009503A2" w:rsidP="009503A2">
      <w:r w:rsidRPr="00A16654">
        <w:t>This specification only covers the discovery interface for Service Metadata Publication services.</w:t>
      </w:r>
    </w:p>
    <w:p w14:paraId="3A3B733A" w14:textId="6B06F3FE" w:rsidR="009503A2" w:rsidRPr="00A16654" w:rsidRDefault="006D68D2" w:rsidP="00E62624">
      <w:pPr>
        <w:pStyle w:val="berschrift2"/>
      </w:pPr>
      <w:bookmarkStart w:id="387" w:name="_Toc181174893"/>
      <w:bookmarkStart w:id="388" w:name="_Toc183468271"/>
      <w:ins w:id="389" w:author="PH" w:date="2024-11-20T22:20:00Z" w16du:dateUtc="2024-11-20T21:20:00Z">
        <w:r>
          <w:t>Service Metadata Capability Lookup flow</w:t>
        </w:r>
      </w:ins>
      <w:bookmarkEnd w:id="387"/>
      <w:bookmarkEnd w:id="388"/>
      <w:del w:id="390" w:author="PH" w:date="2024-11-20T22:20:00Z" w16du:dateUtc="2024-11-20T21:20:00Z">
        <w:r w:rsidR="00E62624" w:rsidRPr="00A16654" w:rsidDel="006D68D2">
          <w:delText>Discovery flow</w:delText>
        </w:r>
      </w:del>
    </w:p>
    <w:p w14:paraId="15C047B9" w14:textId="7D8E13C2" w:rsidR="00E62624" w:rsidRPr="00A16654" w:rsidRDefault="00E62624" w:rsidP="00E62624">
      <w:r w:rsidRPr="00A16654">
        <w:t xml:space="preserve">For a </w:t>
      </w:r>
      <w:ins w:id="391" w:author="PH" w:date="2024-11-20T22:19:00Z" w16du:dateUtc="2024-11-20T21:19:00Z">
        <w:r w:rsidR="006D68D2">
          <w:t xml:space="preserve">business document </w:t>
        </w:r>
      </w:ins>
      <w:r w:rsidRPr="00A16654">
        <w:t xml:space="preserve">sender, the first step in the </w:t>
      </w:r>
      <w:ins w:id="392" w:author="PH" w:date="2024-11-20T22:19:00Z" w16du:dateUtc="2024-11-20T21:19:00Z">
        <w:r w:rsidR="006D68D2">
          <w:t xml:space="preserve">Capability Lookup Process </w:t>
        </w:r>
      </w:ins>
      <w:del w:id="393" w:author="PH" w:date="2024-11-20T22:19:00Z" w16du:dateUtc="2024-11-20T21:19:00Z">
        <w:r w:rsidRPr="00A16654" w:rsidDel="006D68D2">
          <w:delText xml:space="preserve">Discovery process </w:delText>
        </w:r>
      </w:del>
      <w:r w:rsidRPr="00A16654">
        <w:t xml:space="preserve">is to establish the location of the </w:t>
      </w:r>
      <w:del w:id="394" w:author="PH" w:date="2024-11-20T22:20:00Z" w16du:dateUtc="2024-11-20T21:20:00Z">
        <w:r w:rsidRPr="00A16654" w:rsidDel="006D68D2">
          <w:delText>Service Metadata</w:delText>
        </w:r>
      </w:del>
      <w:ins w:id="395" w:author="PH" w:date="2024-11-20T22:20:00Z" w16du:dateUtc="2024-11-20T21:20:00Z">
        <w:r w:rsidR="006D68D2">
          <w:t>SMP</w:t>
        </w:r>
      </w:ins>
      <w:r w:rsidRPr="00A16654">
        <w:t xml:space="preserve"> relating to the </w:t>
      </w:r>
      <w:proofErr w:type="gramStart"/>
      <w:r w:rsidRPr="00A16654">
        <w:t>particular Participant</w:t>
      </w:r>
      <w:proofErr w:type="gramEnd"/>
      <w:r w:rsidRPr="00A16654">
        <w:t xml:space="preserve"> Identifier to which the sender wants to transmit a message. Each </w:t>
      </w:r>
      <w:del w:id="396" w:author="PH" w:date="2024-11-20T22:20:00Z" w16du:dateUtc="2024-11-20T21:20:00Z">
        <w:r w:rsidRPr="00A16654" w:rsidDel="006D68D2">
          <w:delText xml:space="preserve">participant </w:delText>
        </w:r>
      </w:del>
      <w:ins w:id="397" w:author="PH" w:date="2024-11-20T22:20:00Z" w16du:dateUtc="2024-11-20T21:20:00Z">
        <w:r w:rsidR="006D68D2">
          <w:t>P</w:t>
        </w:r>
        <w:r w:rsidR="006D68D2" w:rsidRPr="00A16654">
          <w:t xml:space="preserve">articipant </w:t>
        </w:r>
      </w:ins>
      <w:del w:id="398" w:author="PH" w:date="2024-11-20T22:20:00Z" w16du:dateUtc="2024-11-20T21:20:00Z">
        <w:r w:rsidRPr="00A16654" w:rsidDel="006D68D2">
          <w:delText xml:space="preserve">identifier </w:delText>
        </w:r>
      </w:del>
      <w:ins w:id="399" w:author="PH" w:date="2024-11-20T22:20:00Z" w16du:dateUtc="2024-11-20T21:20:00Z">
        <w:r w:rsidR="006D68D2">
          <w:t>I</w:t>
        </w:r>
        <w:r w:rsidR="006D68D2" w:rsidRPr="00A16654">
          <w:t xml:space="preserve">dentifier </w:t>
        </w:r>
      </w:ins>
      <w:r w:rsidRPr="00A16654">
        <w:t xml:space="preserve">is registered with one and only one </w:t>
      </w:r>
      <w:del w:id="400" w:author="PH" w:date="2024-11-20T22:20:00Z" w16du:dateUtc="2024-11-20T21:20:00Z">
        <w:r w:rsidRPr="00A16654" w:rsidDel="006D68D2">
          <w:delText>Service Metadata Publisher</w:delText>
        </w:r>
      </w:del>
      <w:ins w:id="401" w:author="PH" w:date="2024-11-20T22:20:00Z" w16du:dateUtc="2024-11-20T21:20:00Z">
        <w:r w:rsidR="006D68D2">
          <w:t>SMP</w:t>
        </w:r>
      </w:ins>
      <w:r w:rsidRPr="00A16654">
        <w:t xml:space="preserve">. The sender looks up the endpoint for the </w:t>
      </w:r>
      <w:del w:id="402" w:author="PH" w:date="2024-11-20T22:20:00Z" w16du:dateUtc="2024-11-20T21:20:00Z">
        <w:r w:rsidRPr="00A16654" w:rsidDel="006D68D2">
          <w:delText>Service Metadata Publisher</w:delText>
        </w:r>
      </w:del>
      <w:ins w:id="403" w:author="PH" w:date="2024-11-20T22:20:00Z" w16du:dateUtc="2024-11-20T21:20:00Z">
        <w:r w:rsidR="006D68D2">
          <w:t>SMP</w:t>
        </w:r>
      </w:ins>
      <w:r w:rsidRPr="00A16654">
        <w:t xml:space="preserve"> using the DNS-based </w:t>
      </w:r>
      <w:del w:id="404" w:author="PH" w:date="2024-11-20T22:21:00Z" w16du:dateUtc="2024-11-20T21:21:00Z">
        <w:r w:rsidRPr="00A16654" w:rsidDel="006D68D2">
          <w:delText>Service Metadata Locator</w:delText>
        </w:r>
      </w:del>
      <w:ins w:id="405" w:author="PH" w:date="2024-11-20T22:21:00Z" w16du:dateUtc="2024-11-20T21:21:00Z">
        <w:r w:rsidR="006D68D2">
          <w:t>SML</w:t>
        </w:r>
      </w:ins>
      <w:r w:rsidRPr="00A16654">
        <w:t xml:space="preserve"> service (this is a regular DNS resolve</w:t>
      </w:r>
      <w:ins w:id="406" w:author="PH" w:date="2024-11-20T22:21:00Z" w16du:dateUtc="2024-11-20T21:21:00Z">
        <w:r w:rsidR="006D68D2">
          <w:t xml:space="preserve"> only</w:t>
        </w:r>
      </w:ins>
      <w:r w:rsidRPr="00A16654">
        <w:t xml:space="preserve">). The sender can then retrieve the </w:t>
      </w:r>
      <w:ins w:id="407" w:author="PH" w:date="2024-11-20T22:21:00Z" w16du:dateUtc="2024-11-20T21:21:00Z">
        <w:r w:rsidR="006D68D2">
          <w:t>Service M</w:t>
        </w:r>
      </w:ins>
      <w:del w:id="408" w:author="PH" w:date="2024-11-20T22:21:00Z" w16du:dateUtc="2024-11-20T21:21:00Z">
        <w:r w:rsidRPr="00A16654" w:rsidDel="006D68D2">
          <w:delText>m</w:delText>
        </w:r>
      </w:del>
      <w:r w:rsidRPr="00A16654">
        <w:t xml:space="preserve">etadata associated with the Participant Identifier. This </w:t>
      </w:r>
      <w:del w:id="409" w:author="PH" w:date="2024-11-20T22:21:00Z" w16du:dateUtc="2024-11-20T21:21:00Z">
        <w:r w:rsidRPr="00A16654" w:rsidDel="006D68D2">
          <w:delText xml:space="preserve">metadata </w:delText>
        </w:r>
      </w:del>
      <w:ins w:id="410" w:author="PH" w:date="2024-11-20T22:21:00Z" w16du:dateUtc="2024-11-20T21:21:00Z">
        <w:r w:rsidR="006D68D2">
          <w:t>Service M</w:t>
        </w:r>
        <w:r w:rsidR="006D68D2" w:rsidRPr="00A16654">
          <w:t xml:space="preserve">etadata </w:t>
        </w:r>
      </w:ins>
      <w:r w:rsidRPr="00A16654">
        <w:t xml:space="preserve">includes the information necessary to transmit the </w:t>
      </w:r>
      <w:del w:id="411" w:author="PH" w:date="2024-11-20T22:21:00Z" w16du:dateUtc="2024-11-20T21:21:00Z">
        <w:r w:rsidRPr="00A16654" w:rsidDel="006D68D2">
          <w:delText>mes</w:delText>
        </w:r>
        <w:r w:rsidR="003F203D" w:rsidRPr="00A16654" w:rsidDel="006D68D2">
          <w:delText xml:space="preserve">sage </w:delText>
        </w:r>
      </w:del>
      <w:ins w:id="412" w:author="PH" w:date="2024-11-20T22:21:00Z" w16du:dateUtc="2024-11-20T21:21:00Z">
        <w:r w:rsidR="006D68D2">
          <w:t>business document</w:t>
        </w:r>
        <w:r w:rsidR="006D68D2" w:rsidRPr="00A16654">
          <w:t xml:space="preserve"> </w:t>
        </w:r>
      </w:ins>
      <w:r w:rsidR="003F203D" w:rsidRPr="00A16654">
        <w:t>to the recipient endpoint.</w:t>
      </w:r>
    </w:p>
    <w:p w14:paraId="0C8C3AE8" w14:textId="033070D5" w:rsidR="00E62624" w:rsidRPr="00A16654" w:rsidRDefault="00E62624" w:rsidP="00E62624">
      <w:r w:rsidRPr="00A16654">
        <w:t xml:space="preserve">The diagram below represents the </w:t>
      </w:r>
      <w:ins w:id="413" w:author="PH" w:date="2024-11-20T22:22:00Z" w16du:dateUtc="2024-11-20T21:22:00Z">
        <w:r w:rsidR="006D68D2">
          <w:t>Service Metadata Capability Lookup</w:t>
        </w:r>
      </w:ins>
      <w:del w:id="414" w:author="PH" w:date="2024-11-20T22:22:00Z" w16du:dateUtc="2024-11-20T21:22:00Z">
        <w:r w:rsidRPr="00A16654" w:rsidDel="006D68D2">
          <w:delText>lookup</w:delText>
        </w:r>
      </w:del>
      <w:r w:rsidRPr="00A16654">
        <w:t xml:space="preserve"> flow for a </w:t>
      </w:r>
      <w:ins w:id="415" w:author="PH" w:date="2024-11-20T22:22:00Z" w16du:dateUtc="2024-11-20T21:22:00Z">
        <w:r w:rsidR="006D68D2">
          <w:t xml:space="preserve">business document </w:t>
        </w:r>
      </w:ins>
      <w:r w:rsidRPr="00A16654">
        <w:t xml:space="preserve">sender contacting both the </w:t>
      </w:r>
      <w:del w:id="416" w:author="PH" w:date="2024-11-20T22:22:00Z" w16du:dateUtc="2024-11-20T21:22:00Z">
        <w:r w:rsidRPr="00A16654" w:rsidDel="006D68D2">
          <w:delText>Service Metadata Locator</w:delText>
        </w:r>
      </w:del>
      <w:ins w:id="417" w:author="PH" w:date="2024-11-20T22:22:00Z" w16du:dateUtc="2024-11-20T21:22:00Z">
        <w:r w:rsidR="006D68D2">
          <w:t>SML/DNS</w:t>
        </w:r>
      </w:ins>
      <w:r w:rsidRPr="00A16654">
        <w:t xml:space="preserve"> and the SMP.</w:t>
      </w:r>
    </w:p>
    <w:p w14:paraId="7ABCA0AF" w14:textId="29AEE2A1" w:rsidR="00E62624" w:rsidRPr="00A16654" w:rsidRDefault="002E7934" w:rsidP="00E62624">
      <w:pPr>
        <w:keepNext/>
        <w:jc w:val="center"/>
      </w:pPr>
      <w:ins w:id="418" w:author="PH" w:date="2024-11-27T12:37:00Z">
        <w:r w:rsidRPr="002E7934">
          <w:rPr>
            <w:rFonts w:cs="Arial"/>
            <w:noProof/>
            <w:color w:val="000000"/>
            <w:bdr w:val="none" w:sz="0" w:space="0" w:color="auto" w:frame="1"/>
          </w:rPr>
          <w:drawing>
            <wp:inline distT="0" distB="0" distL="0" distR="0" wp14:anchorId="5E3DA9F5" wp14:editId="709975B7">
              <wp:extent cx="5759450" cy="3893820"/>
              <wp:effectExtent l="0" t="0" r="0" b="0"/>
              <wp:docPr id="166279587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893820"/>
                      </a:xfrm>
                      <a:prstGeom prst="rect">
                        <a:avLst/>
                      </a:prstGeom>
                      <a:noFill/>
                      <a:ln>
                        <a:noFill/>
                      </a:ln>
                    </pic:spPr>
                  </pic:pic>
                </a:graphicData>
              </a:graphic>
            </wp:inline>
          </w:drawing>
        </w:r>
        <w:r w:rsidRPr="002E7934">
          <w:rPr>
            <w:rFonts w:cs="Arial"/>
            <w:noProof/>
            <w:color w:val="000000"/>
            <w:bdr w:val="none" w:sz="0" w:space="0" w:color="auto" w:frame="1"/>
          </w:rPr>
          <w:t xml:space="preserve"> </w:t>
        </w:r>
      </w:ins>
      <w:commentRangeStart w:id="419"/>
      <w:commentRangeEnd w:id="419"/>
      <w:ins w:id="420" w:author="PH" w:date="2024-11-27T09:45:00Z" w16du:dateUtc="2024-11-27T08:45:00Z">
        <w:r w:rsidR="00617AC4">
          <w:rPr>
            <w:rStyle w:val="Kommentarzeichen"/>
          </w:rPr>
          <w:commentReference w:id="419"/>
        </w:r>
      </w:ins>
      <w:del w:id="421" w:author="PH" w:date="2024-11-20T22:18:00Z" w16du:dateUtc="2024-11-20T21:18:00Z">
        <w:r w:rsidR="00E62624" w:rsidRPr="00A16654" w:rsidDel="006D68D2">
          <w:rPr>
            <w:noProof/>
            <w:lang w:eastAsia="de-DE"/>
          </w:rPr>
          <w:drawing>
            <wp:inline distT="0" distB="0" distL="0" distR="0" wp14:anchorId="06DD76B0" wp14:editId="6B12185F">
              <wp:extent cx="3835400" cy="2847406"/>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3837440" cy="2848920"/>
                      </a:xfrm>
                      <a:prstGeom prst="rect">
                        <a:avLst/>
                      </a:prstGeom>
                      <a:noFill/>
                      <a:ln w="9525">
                        <a:noFill/>
                        <a:miter lim="800000"/>
                        <a:headEnd/>
                        <a:tailEnd/>
                      </a:ln>
                    </pic:spPr>
                  </pic:pic>
                </a:graphicData>
              </a:graphic>
            </wp:inline>
          </w:drawing>
        </w:r>
      </w:del>
    </w:p>
    <w:p w14:paraId="316D4193" w14:textId="58996BF9" w:rsidR="00E62624" w:rsidRPr="00A16654" w:rsidRDefault="00E62624" w:rsidP="00E6262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F4492B">
        <w:rPr>
          <w:noProof/>
        </w:rPr>
        <w:t>2</w:t>
      </w:r>
      <w:r w:rsidR="0036547D" w:rsidRPr="00A16654">
        <w:rPr>
          <w:noProof/>
        </w:rPr>
        <w:fldChar w:fldCharType="end"/>
      </w:r>
      <w:r w:rsidR="00DD6FCB" w:rsidRPr="00A16654">
        <w:t>:</w:t>
      </w:r>
      <w:r w:rsidRPr="00A16654">
        <w:t xml:space="preserve"> Endpoint lookup with Service Metadata</w:t>
      </w:r>
    </w:p>
    <w:p w14:paraId="477982BD" w14:textId="0773495C" w:rsidR="00E62624" w:rsidRPr="00A16654" w:rsidRDefault="00C95A6C" w:rsidP="00C95A6C">
      <w:r w:rsidRPr="00A16654">
        <w:t xml:space="preserve">Note: For optimization reasons, the </w:t>
      </w:r>
      <w:ins w:id="422" w:author="PH" w:date="2024-11-20T22:23:00Z" w16du:dateUtc="2024-11-20T21:23:00Z">
        <w:r w:rsidR="00725182" w:rsidRPr="00732720">
          <w:t>Service Metadata Capability Lookup</w:t>
        </w:r>
      </w:ins>
      <w:del w:id="423" w:author="PH" w:date="2024-11-20T22:23:00Z" w16du:dateUtc="2024-11-20T21:23:00Z">
        <w:r w:rsidRPr="00A16654" w:rsidDel="00725182">
          <w:delText>discovery</w:delText>
        </w:r>
      </w:del>
      <w:r w:rsidRPr="00A16654">
        <w:t xml:space="preserve"> doesn’t have to be performed for every transfer if the necessary information for transfer is already cached from </w:t>
      </w:r>
      <w:r w:rsidRPr="00A16654">
        <w:lastRenderedPageBreak/>
        <w:t xml:space="preserve">previous </w:t>
      </w:r>
      <w:r w:rsidR="003F203D" w:rsidRPr="00A16654">
        <w:t>transmissions</w:t>
      </w:r>
      <w:r w:rsidRPr="00A16654">
        <w:t xml:space="preserve">. Though necessary exception handling </w:t>
      </w:r>
      <w:proofErr w:type="gramStart"/>
      <w:r w:rsidRPr="00A16654">
        <w:t>has to</w:t>
      </w:r>
      <w:proofErr w:type="gramEnd"/>
      <w:r w:rsidRPr="00A16654">
        <w:t xml:space="preserve"> be in place i.e. new lookup has to be performed if the sending shows that information is outdated e.g. old endpoint address.</w:t>
      </w:r>
    </w:p>
    <w:p w14:paraId="1B995A70" w14:textId="4182A56D" w:rsidR="00846C06" w:rsidRPr="00A16654" w:rsidRDefault="00E24F86" w:rsidP="00E24F86">
      <w:pPr>
        <w:pStyle w:val="berschrift3"/>
      </w:pPr>
      <w:bookmarkStart w:id="424" w:name="_Toc183468272"/>
      <w:r w:rsidRPr="00A16654">
        <w:t xml:space="preserve">Discovering </w:t>
      </w:r>
      <w:del w:id="425" w:author="PH" w:date="2024-11-20T22:23:00Z" w16du:dateUtc="2024-11-20T21:23:00Z">
        <w:r w:rsidRPr="00A16654" w:rsidDel="00725182">
          <w:delText xml:space="preserve">services </w:delText>
        </w:r>
      </w:del>
      <w:ins w:id="426" w:author="PH" w:date="2024-11-20T22:23:00Z" w16du:dateUtc="2024-11-20T21:23:00Z">
        <w:r w:rsidR="00725182">
          <w:t>Capabilities</w:t>
        </w:r>
        <w:r w:rsidR="00725182" w:rsidRPr="00A16654">
          <w:t xml:space="preserve"> </w:t>
        </w:r>
      </w:ins>
      <w:r w:rsidRPr="00A16654">
        <w:t>associated with a Participant Identifier</w:t>
      </w:r>
      <w:bookmarkEnd w:id="424"/>
    </w:p>
    <w:p w14:paraId="652F42FE" w14:textId="63975298" w:rsidR="00E24F86" w:rsidRPr="00A16654" w:rsidRDefault="00E24F86" w:rsidP="00E24F86">
      <w:r w:rsidRPr="00A16654">
        <w:t xml:space="preserve">In addition to the direct </w:t>
      </w:r>
      <w:ins w:id="427" w:author="PH" w:date="2024-11-20T22:23:00Z" w16du:dateUtc="2024-11-20T21:23:00Z">
        <w:r w:rsidR="00725182">
          <w:t>Service Metadata Capability Lookup</w:t>
        </w:r>
      </w:ins>
      <w:del w:id="428" w:author="PH" w:date="2024-11-20T22:23:00Z" w16du:dateUtc="2024-11-20T21:23:00Z">
        <w:r w:rsidRPr="00A16654" w:rsidDel="00725182">
          <w:delText>lookup of Service Metadata</w:delText>
        </w:r>
      </w:del>
      <w:r w:rsidRPr="00A16654">
        <w:t xml:space="preserve"> based on </w:t>
      </w:r>
      <w:del w:id="429" w:author="PH" w:date="2024-11-20T22:23:00Z" w16du:dateUtc="2024-11-20T21:23:00Z">
        <w:r w:rsidRPr="00A16654" w:rsidDel="00725182">
          <w:delText xml:space="preserve">participant </w:delText>
        </w:r>
      </w:del>
      <w:ins w:id="430" w:author="PH" w:date="2024-11-20T22:23:00Z" w16du:dateUtc="2024-11-20T21:23:00Z">
        <w:r w:rsidR="00725182">
          <w:t>P</w:t>
        </w:r>
        <w:r w:rsidR="00725182" w:rsidRPr="00A16654">
          <w:t xml:space="preserve">articipant </w:t>
        </w:r>
      </w:ins>
      <w:del w:id="431" w:author="PH" w:date="2024-11-20T22:23:00Z" w16du:dateUtc="2024-11-20T21:23:00Z">
        <w:r w:rsidRPr="00A16654" w:rsidDel="00725182">
          <w:delText xml:space="preserve">identifier </w:delText>
        </w:r>
      </w:del>
      <w:ins w:id="432" w:author="PH" w:date="2024-11-20T22:23:00Z" w16du:dateUtc="2024-11-20T21:23:00Z">
        <w:r w:rsidR="00725182">
          <w:t>I</w:t>
        </w:r>
        <w:r w:rsidR="00725182" w:rsidRPr="00A16654">
          <w:t xml:space="preserve">dentifier </w:t>
        </w:r>
      </w:ins>
      <w:r w:rsidRPr="00A16654">
        <w:t xml:space="preserve">and </w:t>
      </w:r>
      <w:del w:id="433" w:author="PH" w:date="2024-11-20T22:23:00Z" w16du:dateUtc="2024-11-20T21:23:00Z">
        <w:r w:rsidRPr="00A16654" w:rsidDel="00725182">
          <w:delText xml:space="preserve">document </w:delText>
        </w:r>
      </w:del>
      <w:ins w:id="434" w:author="PH" w:date="2024-11-20T22:23:00Z" w16du:dateUtc="2024-11-20T21:23:00Z">
        <w:r w:rsidR="00725182">
          <w:t>D</w:t>
        </w:r>
        <w:r w:rsidR="00725182" w:rsidRPr="00A16654">
          <w:t xml:space="preserve">ocument </w:t>
        </w:r>
      </w:ins>
      <w:del w:id="435" w:author="PH" w:date="2024-11-20T22:24:00Z" w16du:dateUtc="2024-11-20T21:24:00Z">
        <w:r w:rsidRPr="00A16654" w:rsidDel="00725182">
          <w:delText>type</w:delText>
        </w:r>
      </w:del>
      <w:ins w:id="436" w:author="PH" w:date="2024-11-20T22:24:00Z" w16du:dateUtc="2024-11-20T21:24:00Z">
        <w:r w:rsidR="00725182">
          <w:t>T</w:t>
        </w:r>
        <w:r w:rsidR="00725182" w:rsidRPr="00A16654">
          <w:t>ype</w:t>
        </w:r>
      </w:ins>
      <w:r w:rsidRPr="00A16654">
        <w:t xml:space="preserve">, a sender may want to discover what </w:t>
      </w:r>
      <w:del w:id="437" w:author="PH" w:date="2024-11-20T22:24:00Z" w16du:dateUtc="2024-11-20T21:24:00Z">
        <w:r w:rsidRPr="00A16654" w:rsidDel="00725182">
          <w:delText xml:space="preserve">document </w:delText>
        </w:r>
      </w:del>
      <w:ins w:id="438" w:author="PH" w:date="2024-11-20T22:24:00Z" w16du:dateUtc="2024-11-20T21:24:00Z">
        <w:r w:rsidR="00725182">
          <w:t>D</w:t>
        </w:r>
        <w:r w:rsidR="00725182" w:rsidRPr="00A16654">
          <w:t xml:space="preserve">ocument </w:t>
        </w:r>
      </w:ins>
      <w:del w:id="439" w:author="PH" w:date="2024-11-20T22:24:00Z" w16du:dateUtc="2024-11-20T21:24:00Z">
        <w:r w:rsidRPr="00A16654" w:rsidDel="00725182">
          <w:delText xml:space="preserve">types </w:delText>
        </w:r>
      </w:del>
      <w:ins w:id="440" w:author="PH" w:date="2024-11-20T22:24:00Z" w16du:dateUtc="2024-11-20T21:24:00Z">
        <w:r w:rsidR="00725182">
          <w:t>T</w:t>
        </w:r>
        <w:r w:rsidR="00725182" w:rsidRPr="00A16654">
          <w:t xml:space="preserve">ypes </w:t>
        </w:r>
      </w:ins>
      <w:r w:rsidRPr="00A16654">
        <w:t xml:space="preserve">can be handled by a specific </w:t>
      </w:r>
      <w:del w:id="441" w:author="PH" w:date="2024-11-20T22:24:00Z" w16du:dateUtc="2024-11-20T21:24:00Z">
        <w:r w:rsidRPr="00A16654" w:rsidDel="00725182">
          <w:delText xml:space="preserve">participant </w:delText>
        </w:r>
      </w:del>
      <w:ins w:id="442" w:author="PH" w:date="2024-11-20T22:24:00Z" w16du:dateUtc="2024-11-20T21:24:00Z">
        <w:r w:rsidR="00725182">
          <w:t>P</w:t>
        </w:r>
        <w:r w:rsidR="00725182" w:rsidRPr="00A16654">
          <w:t xml:space="preserve">articipant </w:t>
        </w:r>
      </w:ins>
      <w:del w:id="443" w:author="PH" w:date="2024-11-20T22:24:00Z" w16du:dateUtc="2024-11-20T21:24:00Z">
        <w:r w:rsidRPr="00A16654" w:rsidDel="00725182">
          <w:delText>identifier</w:delText>
        </w:r>
      </w:del>
      <w:ins w:id="444" w:author="PH" w:date="2024-11-20T22:24:00Z" w16du:dateUtc="2024-11-20T21:24:00Z">
        <w:r w:rsidR="00725182">
          <w:t>I</w:t>
        </w:r>
        <w:r w:rsidR="00725182" w:rsidRPr="00A16654">
          <w:t>dentifier</w:t>
        </w:r>
      </w:ins>
      <w:r w:rsidRPr="00A16654">
        <w:t xml:space="preserve">. Such discovery is relevant for applications supporting several equivalent business processes. Knowing the </w:t>
      </w:r>
      <w:del w:id="445" w:author="PH" w:date="2024-11-20T22:24:00Z" w16du:dateUtc="2024-11-20T21:24:00Z">
        <w:r w:rsidRPr="00A16654" w:rsidDel="00725182">
          <w:delText xml:space="preserve">capabilities </w:delText>
        </w:r>
      </w:del>
      <w:ins w:id="446" w:author="PH" w:date="2024-11-20T22:24:00Z" w16du:dateUtc="2024-11-20T21:24:00Z">
        <w:r w:rsidR="00725182">
          <w:t>C</w:t>
        </w:r>
        <w:r w:rsidR="00725182" w:rsidRPr="00A16654">
          <w:t xml:space="preserve">apabilities </w:t>
        </w:r>
      </w:ins>
      <w:r w:rsidRPr="00A16654">
        <w:t xml:space="preserve">of the recipient is valuable information to a sender application and ultimately to an </w:t>
      </w:r>
      <w:del w:id="447" w:author="PH" w:date="2024-11-20T22:24:00Z" w16du:dateUtc="2024-11-20T21:24:00Z">
        <w:r w:rsidRPr="00A16654" w:rsidDel="00725182">
          <w:delText xml:space="preserve">end </w:delText>
        </w:r>
      </w:del>
      <w:ins w:id="448" w:author="PH" w:date="2024-11-20T22:24:00Z" w16du:dateUtc="2024-11-20T21:24:00Z">
        <w:r w:rsidR="00725182">
          <w:t>E</w:t>
        </w:r>
        <w:r w:rsidR="00725182" w:rsidRPr="00A16654">
          <w:t xml:space="preserve">nd </w:t>
        </w:r>
      </w:ins>
      <w:del w:id="449" w:author="PH" w:date="2024-11-20T22:24:00Z" w16du:dateUtc="2024-11-20T21:24:00Z">
        <w:r w:rsidRPr="00A16654" w:rsidDel="00725182">
          <w:delText>user</w:delText>
        </w:r>
      </w:del>
      <w:ins w:id="450" w:author="PH" w:date="2024-11-20T22:24:00Z" w16du:dateUtc="2024-11-20T21:24:00Z">
        <w:r w:rsidR="00725182">
          <w:t>U</w:t>
        </w:r>
        <w:r w:rsidR="00725182" w:rsidRPr="00A16654">
          <w:t>ser</w:t>
        </w:r>
      </w:ins>
      <w:r w:rsidRPr="00A16654">
        <w:t xml:space="preserve">. E.g. the </w:t>
      </w:r>
      <w:del w:id="451" w:author="PH" w:date="2024-11-20T22:24:00Z" w16du:dateUtc="2024-11-20T21:24:00Z">
        <w:r w:rsidRPr="00A16654" w:rsidDel="00725182">
          <w:delText xml:space="preserve">end </w:delText>
        </w:r>
      </w:del>
      <w:ins w:id="452" w:author="PH" w:date="2024-11-20T22:24:00Z" w16du:dateUtc="2024-11-20T21:24:00Z">
        <w:r w:rsidR="00725182">
          <w:t>E</w:t>
        </w:r>
        <w:r w:rsidR="00725182" w:rsidRPr="00A16654">
          <w:t xml:space="preserve">nd </w:t>
        </w:r>
      </w:ins>
      <w:del w:id="453" w:author="PH" w:date="2024-11-20T22:24:00Z" w16du:dateUtc="2024-11-20T21:24:00Z">
        <w:r w:rsidRPr="00A16654" w:rsidDel="00725182">
          <w:delText xml:space="preserve">user </w:delText>
        </w:r>
      </w:del>
      <w:ins w:id="454" w:author="PH" w:date="2024-11-20T22:24:00Z" w16du:dateUtc="2024-11-20T21:24:00Z">
        <w:r w:rsidR="00725182">
          <w:t>U</w:t>
        </w:r>
        <w:r w:rsidR="00725182" w:rsidRPr="00A16654">
          <w:t xml:space="preserve">ser </w:t>
        </w:r>
      </w:ins>
      <w:r w:rsidRPr="00A16654">
        <w:t xml:space="preserve">may be presented with a choice between a “simple” and a “rich” business process. </w:t>
      </w:r>
    </w:p>
    <w:p w14:paraId="6129EEFA" w14:textId="77777777" w:rsidR="00E24F86" w:rsidRPr="00A16654" w:rsidRDefault="00E24F86" w:rsidP="00E24F86">
      <w:r w:rsidRPr="00A16654">
        <w:t xml:space="preserve">This is enabled by a pattern where the sender first retrieves the </w:t>
      </w:r>
      <w:proofErr w:type="spellStart"/>
      <w:r w:rsidRPr="00A16654">
        <w:rPr>
          <w:rStyle w:val="Hervorhebung"/>
        </w:rPr>
        <w:t>ServiceGroup</w:t>
      </w:r>
      <w:proofErr w:type="spellEnd"/>
      <w:r w:rsidRPr="00A16654">
        <w:t xml:space="preserve"> entity, which holds a list of references to the </w:t>
      </w:r>
      <w:proofErr w:type="spellStart"/>
      <w:r w:rsidRPr="00A16654">
        <w:rPr>
          <w:rStyle w:val="Hervorhebung"/>
        </w:rPr>
        <w:t>ServiceMetadata</w:t>
      </w:r>
      <w:proofErr w:type="spellEnd"/>
      <w:r w:rsidRPr="00A16654">
        <w:t xml:space="preserve"> resources associated with it. The </w:t>
      </w:r>
      <w:proofErr w:type="spellStart"/>
      <w:r w:rsidRPr="00A16654">
        <w:rPr>
          <w:rStyle w:val="Hervorhebung"/>
        </w:rPr>
        <w:t>SignedServiceMetadata</w:t>
      </w:r>
      <w:proofErr w:type="spellEnd"/>
      <w:r w:rsidRPr="00A16654">
        <w:t xml:space="preserve"> in turn holds the metadata information that describes the capabilities associated with the recipient participant identifier</w:t>
      </w:r>
    </w:p>
    <w:p w14:paraId="20C1CB75" w14:textId="77777777" w:rsidR="00E24F86" w:rsidRPr="00A16654" w:rsidRDefault="00E24F86" w:rsidP="00E24F86">
      <w:pPr>
        <w:pStyle w:val="berschrift2"/>
      </w:pPr>
      <w:bookmarkStart w:id="455" w:name="_Toc183468273"/>
      <w:r w:rsidRPr="00A16654">
        <w:t>Service Metadata Publisher Redirection</w:t>
      </w:r>
      <w:bookmarkEnd w:id="455"/>
    </w:p>
    <w:p w14:paraId="45A70ACA" w14:textId="77777777" w:rsidR="00E24F86" w:rsidRPr="00A16654" w:rsidRDefault="00E24F86" w:rsidP="00E24F86">
      <w:r w:rsidRPr="00A16654">
        <w:t xml:space="preserve">For each participant identifier, the </w:t>
      </w:r>
      <w:r w:rsidR="00376A9B" w:rsidRPr="00A16654">
        <w:t>SML</w:t>
      </w:r>
      <w:r w:rsidRPr="00A16654">
        <w:t xml:space="preserve"> may only point to a single </w:t>
      </w:r>
      <w:r w:rsidR="00376A9B" w:rsidRPr="00A16654">
        <w:t>SMP</w:t>
      </w:r>
      <w:r w:rsidRPr="00A16654">
        <w:t xml:space="preserve">. There are cases however where the owner of a participant identifier may want to use different </w:t>
      </w:r>
      <w:r w:rsidR="003B7DF0" w:rsidRPr="00A16654">
        <w:t>SMP</w:t>
      </w:r>
      <w:r w:rsidRPr="00A16654">
        <w:t xml:space="preserve">s for different document types or processes. This is supported by Service Metadata Publisher Redirection. </w:t>
      </w:r>
    </w:p>
    <w:p w14:paraId="3455C592" w14:textId="77777777" w:rsidR="00E24F86" w:rsidRPr="00A16654" w:rsidRDefault="00E24F86" w:rsidP="00E24F86">
      <w:r w:rsidRPr="00A16654">
        <w:t xml:space="preserve">In this pattern, the sender is redirected by the </w:t>
      </w:r>
      <w:r w:rsidR="00B32A20" w:rsidRPr="00A16654">
        <w:t>SMP</w:t>
      </w:r>
      <w:r w:rsidRPr="00A16654">
        <w:t xml:space="preserve"> to a secondary, remote </w:t>
      </w:r>
      <w:r w:rsidR="00B32A20" w:rsidRPr="00A16654">
        <w:t>SMP</w:t>
      </w:r>
      <w:r w:rsidRPr="00A16654">
        <w:t xml:space="preserve"> where the actual </w:t>
      </w:r>
      <w:proofErr w:type="spellStart"/>
      <w:r w:rsidRPr="00A16654">
        <w:rPr>
          <w:rStyle w:val="Hervorhebung"/>
        </w:rPr>
        <w:t>SignedServiceMetadata</w:t>
      </w:r>
      <w:proofErr w:type="spellEnd"/>
      <w:r w:rsidRPr="00A16654">
        <w:t xml:space="preserve"> can be found. A special element within the </w:t>
      </w:r>
      <w:proofErr w:type="spellStart"/>
      <w:r w:rsidRPr="00A16654">
        <w:rPr>
          <w:rStyle w:val="Hervorhebung"/>
        </w:rPr>
        <w:t>SignedServiceMetadata</w:t>
      </w:r>
      <w:proofErr w:type="spellEnd"/>
      <w:r w:rsidRPr="00A16654">
        <w:t xml:space="preserve"> record of the SMP points to the SMP that has the actual Service Metadata and certificate information for that SMP. The diagram below shows this flow:</w:t>
      </w:r>
    </w:p>
    <w:p w14:paraId="598931E0" w14:textId="51F0A33E" w:rsidR="00DD6FCB" w:rsidRPr="00A16654" w:rsidRDefault="00DC2FE0" w:rsidP="00DD6FCB">
      <w:pPr>
        <w:keepNext/>
        <w:jc w:val="center"/>
      </w:pPr>
      <w:ins w:id="456" w:author="PH" w:date="2024-11-27T12:39:00Z">
        <w:r w:rsidRPr="00DC2FE0">
          <w:rPr>
            <w:rFonts w:cs="Arial"/>
            <w:noProof/>
            <w:color w:val="000000"/>
            <w:bdr w:val="none" w:sz="0" w:space="0" w:color="auto" w:frame="1"/>
          </w:rPr>
          <w:lastRenderedPageBreak/>
          <w:drawing>
            <wp:inline distT="0" distB="0" distL="0" distR="0" wp14:anchorId="612E3AD2" wp14:editId="702C373B">
              <wp:extent cx="5759450" cy="4863465"/>
              <wp:effectExtent l="0" t="0" r="0" b="0"/>
              <wp:docPr id="69938265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4863465"/>
                      </a:xfrm>
                      <a:prstGeom prst="rect">
                        <a:avLst/>
                      </a:prstGeom>
                      <a:noFill/>
                      <a:ln>
                        <a:noFill/>
                      </a:ln>
                    </pic:spPr>
                  </pic:pic>
                </a:graphicData>
              </a:graphic>
            </wp:inline>
          </w:drawing>
        </w:r>
        <w:r w:rsidRPr="00DC2FE0">
          <w:rPr>
            <w:rFonts w:cs="Arial"/>
            <w:noProof/>
            <w:color w:val="000000"/>
            <w:bdr w:val="none" w:sz="0" w:space="0" w:color="auto" w:frame="1"/>
          </w:rPr>
          <w:t xml:space="preserve"> </w:t>
        </w:r>
      </w:ins>
      <w:del w:id="457" w:author="PH" w:date="2024-11-20T22:25:00Z" w16du:dateUtc="2024-11-20T21:25:00Z">
        <w:r w:rsidR="00DD6FCB" w:rsidRPr="00A16654" w:rsidDel="00133870">
          <w:rPr>
            <w:noProof/>
            <w:lang w:eastAsia="de-DE"/>
          </w:rPr>
          <w:drawing>
            <wp:inline distT="0" distB="0" distL="0" distR="0" wp14:anchorId="35FA6055" wp14:editId="17B35166">
              <wp:extent cx="5174764" cy="3663950"/>
              <wp:effectExtent l="19050" t="0" r="6836" b="0"/>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5176328" cy="3665057"/>
                      </a:xfrm>
                      <a:prstGeom prst="rect">
                        <a:avLst/>
                      </a:prstGeom>
                      <a:noFill/>
                      <a:ln w="9525">
                        <a:noFill/>
                        <a:miter lim="800000"/>
                        <a:headEnd/>
                        <a:tailEnd/>
                      </a:ln>
                    </pic:spPr>
                  </pic:pic>
                </a:graphicData>
              </a:graphic>
            </wp:inline>
          </w:drawing>
        </w:r>
      </w:del>
    </w:p>
    <w:p w14:paraId="7F4B5548" w14:textId="69B9219A" w:rsidR="00E24F86" w:rsidRPr="00A16654" w:rsidRDefault="00DD6FCB" w:rsidP="00DD6FCB">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F4492B">
        <w:rPr>
          <w:noProof/>
        </w:rPr>
        <w:t>3</w:t>
      </w:r>
      <w:r w:rsidR="0036547D" w:rsidRPr="00A16654">
        <w:rPr>
          <w:noProof/>
        </w:rPr>
        <w:fldChar w:fldCharType="end"/>
      </w:r>
      <w:r w:rsidRPr="00A16654">
        <w:t>: Service Metadata Redirection</w:t>
      </w:r>
    </w:p>
    <w:p w14:paraId="0813B57A" w14:textId="77777777" w:rsidR="00DD6FCB" w:rsidRPr="00A16654" w:rsidRDefault="00DD6FCB" w:rsidP="00DD6FCB">
      <w:r w:rsidRPr="00A16654">
        <w:t>Note that only one degree of redirect is allowed; clients are not required to follow more than one redirect, i.e. a redirect resource cannot point to another redirect resource. Allowing one level of redirect permits the described use case to be realized, while avoiding the possibility of cyclic references and long chains of redirects</w:t>
      </w:r>
    </w:p>
    <w:p w14:paraId="7725C8C8" w14:textId="77777777" w:rsidR="00F96CB0" w:rsidRPr="00A16654" w:rsidRDefault="003A1E4B" w:rsidP="003A1E4B">
      <w:pPr>
        <w:pStyle w:val="berschrift1"/>
      </w:pPr>
      <w:bookmarkStart w:id="458" w:name="_Toc183468274"/>
      <w:r w:rsidRPr="00A16654">
        <w:lastRenderedPageBreak/>
        <w:t>Interface model</w:t>
      </w:r>
      <w:bookmarkEnd w:id="458"/>
    </w:p>
    <w:p w14:paraId="7F949B16" w14:textId="77777777" w:rsidR="003A1E4B" w:rsidRPr="00A16654" w:rsidRDefault="003A1E4B" w:rsidP="003A1E4B">
      <w:r w:rsidRPr="00A16654">
        <w:t xml:space="preserve">This specification defines a REST-based interface for retrieving Service Metadata, but does not specify interfaces for creating, updating, deleting and managing Service Metadata, or any internal data storage formats. </w:t>
      </w:r>
    </w:p>
    <w:p w14:paraId="030E93B5" w14:textId="77777777" w:rsidR="003A1E4B" w:rsidRPr="00A16654" w:rsidRDefault="003A1E4B" w:rsidP="003A1E4B">
      <w:r w:rsidRPr="00A16654">
        <w:t xml:space="preserve">The goal is to allow the interface in this specification to expose data from many different Service Metadata back-ends, which may be based on any suitable technology such as for example RDBMS, LDAP, or UDDI. </w:t>
      </w:r>
    </w:p>
    <w:p w14:paraId="61452BD7" w14:textId="77777777" w:rsidR="003A1E4B" w:rsidRPr="00A16654" w:rsidRDefault="003A1E4B" w:rsidP="003A1E4B">
      <w:r w:rsidRPr="00A16654">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14:paraId="35AFD3F0" w14:textId="77777777" w:rsidR="003A1E4B" w:rsidRPr="00A16654" w:rsidRDefault="00B01B13" w:rsidP="00B01B13">
      <w:pPr>
        <w:pStyle w:val="berschrift1"/>
      </w:pPr>
      <w:bookmarkStart w:id="459" w:name="_Toc183468275"/>
      <w:r w:rsidRPr="00A16654">
        <w:lastRenderedPageBreak/>
        <w:t>Data model</w:t>
      </w:r>
      <w:bookmarkEnd w:id="459"/>
    </w:p>
    <w:p w14:paraId="35628032" w14:textId="77777777" w:rsidR="00B01B13" w:rsidRPr="00A16654" w:rsidRDefault="00B01B13" w:rsidP="00B01B13">
      <w:r w:rsidRPr="00A16654">
        <w:t xml:space="preserve">This section outlines the data model of the interface. The data model comprises the following main data types: </w:t>
      </w:r>
    </w:p>
    <w:p w14:paraId="1EDCC81F" w14:textId="77777777" w:rsidR="00B01B13" w:rsidRPr="00A16654" w:rsidRDefault="00B01B13" w:rsidP="00B01B13">
      <w:pPr>
        <w:pStyle w:val="Listenabsatz"/>
        <w:numPr>
          <w:ilvl w:val="0"/>
          <w:numId w:val="24"/>
        </w:numPr>
      </w:pPr>
      <w:proofErr w:type="spellStart"/>
      <w:r w:rsidRPr="00A16654">
        <w:t>ServiceGroup</w:t>
      </w:r>
      <w:proofErr w:type="spellEnd"/>
      <w:r w:rsidRPr="00A16654">
        <w:t xml:space="preserve"> </w:t>
      </w:r>
    </w:p>
    <w:p w14:paraId="16F60B74" w14:textId="77777777" w:rsidR="00B01B13" w:rsidRPr="00A16654" w:rsidRDefault="00B01B13" w:rsidP="00B01B13">
      <w:pPr>
        <w:pStyle w:val="Listenabsatz"/>
        <w:numPr>
          <w:ilvl w:val="0"/>
          <w:numId w:val="24"/>
        </w:numPr>
      </w:pPr>
      <w:proofErr w:type="spellStart"/>
      <w:r w:rsidRPr="00A16654">
        <w:t>ServiceMetadata</w:t>
      </w:r>
      <w:proofErr w:type="spellEnd"/>
      <w:r w:rsidRPr="00A16654">
        <w:t xml:space="preserve"> / </w:t>
      </w:r>
      <w:proofErr w:type="spellStart"/>
      <w:r w:rsidRPr="00A16654">
        <w:t>SignedServiceMetadata</w:t>
      </w:r>
      <w:proofErr w:type="spellEnd"/>
      <w:r w:rsidRPr="00A16654">
        <w:t xml:space="preserve"> </w:t>
      </w:r>
    </w:p>
    <w:p w14:paraId="782231D6" w14:textId="77777777" w:rsidR="00B01B13" w:rsidRPr="00A16654" w:rsidRDefault="00B01B13" w:rsidP="00B01B13">
      <w:r w:rsidRPr="00A16654">
        <w:t xml:space="preserve">Supporting data types for these main types are: </w:t>
      </w:r>
    </w:p>
    <w:p w14:paraId="52DED0A2" w14:textId="77777777" w:rsidR="00B01B13" w:rsidRPr="00A16654" w:rsidRDefault="00B01B13" w:rsidP="00B01B13">
      <w:pPr>
        <w:pStyle w:val="Listenabsatz"/>
        <w:numPr>
          <w:ilvl w:val="0"/>
          <w:numId w:val="25"/>
        </w:numPr>
      </w:pPr>
      <w:proofErr w:type="spellStart"/>
      <w:r w:rsidRPr="00A16654">
        <w:t>ServiceInformation</w:t>
      </w:r>
      <w:proofErr w:type="spellEnd"/>
    </w:p>
    <w:p w14:paraId="48F6B449" w14:textId="77777777" w:rsidR="00B01B13" w:rsidRPr="00A16654" w:rsidRDefault="00B01B13" w:rsidP="00B01B13">
      <w:pPr>
        <w:pStyle w:val="Listenabsatz"/>
        <w:numPr>
          <w:ilvl w:val="0"/>
          <w:numId w:val="25"/>
        </w:numPr>
      </w:pPr>
      <w:proofErr w:type="spellStart"/>
      <w:r w:rsidRPr="00A16654">
        <w:t>ServiceEndpointList</w:t>
      </w:r>
      <w:proofErr w:type="spellEnd"/>
    </w:p>
    <w:p w14:paraId="3B6F41C4" w14:textId="77777777" w:rsidR="00B01B13" w:rsidRPr="00A16654" w:rsidRDefault="00B01B13" w:rsidP="00B01B13">
      <w:pPr>
        <w:pStyle w:val="Listenabsatz"/>
        <w:numPr>
          <w:ilvl w:val="0"/>
          <w:numId w:val="25"/>
        </w:numPr>
      </w:pPr>
      <w:proofErr w:type="spellStart"/>
      <w:r w:rsidRPr="00A16654">
        <w:t>ParticipantIdentifier</w:t>
      </w:r>
      <w:proofErr w:type="spellEnd"/>
    </w:p>
    <w:p w14:paraId="363ACF99" w14:textId="77777777" w:rsidR="00B01B13" w:rsidRPr="00A16654" w:rsidRDefault="00B01B13" w:rsidP="00B01B13">
      <w:pPr>
        <w:pStyle w:val="Listenabsatz"/>
        <w:numPr>
          <w:ilvl w:val="0"/>
          <w:numId w:val="25"/>
        </w:numPr>
      </w:pPr>
      <w:proofErr w:type="spellStart"/>
      <w:r w:rsidRPr="00A16654">
        <w:t>DocumentIdentifier</w:t>
      </w:r>
      <w:proofErr w:type="spellEnd"/>
    </w:p>
    <w:p w14:paraId="093B00CB" w14:textId="77777777" w:rsidR="00B01B13" w:rsidRPr="00A16654" w:rsidRDefault="00B01B13" w:rsidP="00B01B13">
      <w:pPr>
        <w:pStyle w:val="Listenabsatz"/>
        <w:numPr>
          <w:ilvl w:val="0"/>
          <w:numId w:val="25"/>
        </w:numPr>
      </w:pPr>
      <w:r w:rsidRPr="00A16654">
        <w:t>Redirect</w:t>
      </w:r>
    </w:p>
    <w:p w14:paraId="379A27EA" w14:textId="77777777" w:rsidR="00B01B13" w:rsidRPr="00A16654" w:rsidRDefault="00B01B13" w:rsidP="00B01B13">
      <w:pPr>
        <w:pStyle w:val="Listenabsatz"/>
        <w:numPr>
          <w:ilvl w:val="0"/>
          <w:numId w:val="25"/>
        </w:numPr>
      </w:pPr>
      <w:r w:rsidRPr="00A16654">
        <w:t>Process</w:t>
      </w:r>
    </w:p>
    <w:p w14:paraId="2FFA1061" w14:textId="77777777" w:rsidR="00B01B13" w:rsidRPr="00A16654" w:rsidRDefault="00B01B13" w:rsidP="00B01B13">
      <w:pPr>
        <w:pStyle w:val="Listenabsatz"/>
        <w:numPr>
          <w:ilvl w:val="0"/>
          <w:numId w:val="25"/>
        </w:numPr>
      </w:pPr>
      <w:proofErr w:type="spellStart"/>
      <w:r w:rsidRPr="00A16654">
        <w:t>ProcessList</w:t>
      </w:r>
      <w:proofErr w:type="spellEnd"/>
    </w:p>
    <w:p w14:paraId="275320F2" w14:textId="77777777" w:rsidR="00B01B13" w:rsidRPr="00A16654" w:rsidRDefault="00B01B13" w:rsidP="00B01B13">
      <w:pPr>
        <w:pStyle w:val="Listenabsatz"/>
        <w:numPr>
          <w:ilvl w:val="0"/>
          <w:numId w:val="25"/>
        </w:numPr>
      </w:pPr>
      <w:r w:rsidRPr="00A16654">
        <w:t>Endpoint</w:t>
      </w:r>
    </w:p>
    <w:p w14:paraId="3B23B73C" w14:textId="77777777" w:rsidR="00B01B13" w:rsidRPr="00A16654" w:rsidRDefault="00B01B13" w:rsidP="00B01B13">
      <w:r w:rsidRPr="00A16654">
        <w:t>Each of these data types is described in detail in the following sections.</w:t>
      </w:r>
    </w:p>
    <w:p w14:paraId="64395209" w14:textId="77777777" w:rsidR="00B01B13" w:rsidRPr="00A16654" w:rsidRDefault="00AF53A6" w:rsidP="00AF53A6">
      <w:pPr>
        <w:pStyle w:val="berschrift2"/>
      </w:pPr>
      <w:bookmarkStart w:id="460" w:name="_Toc183468276"/>
      <w:r w:rsidRPr="00A16654">
        <w:t>On extension points</w:t>
      </w:r>
      <w:bookmarkEnd w:id="460"/>
    </w:p>
    <w:p w14:paraId="060D09ED" w14:textId="77777777" w:rsidR="00AF53A6" w:rsidRPr="00A16654" w:rsidRDefault="00AF53A6" w:rsidP="00AF53A6">
      <w:pPr>
        <w:rPr>
          <w:lang w:eastAsia="it-IT"/>
        </w:rPr>
      </w:pPr>
      <w:r w:rsidRPr="00A16654">
        <w:rPr>
          <w:lang w:eastAsia="it-IT"/>
        </w:rPr>
        <w:t xml:space="preserve">For each major entity, extension points have been added with the optional </w:t>
      </w:r>
      <w:r w:rsidRPr="00A16654">
        <w:rPr>
          <w:rStyle w:val="InlinecodeZchn"/>
        </w:rPr>
        <w:t>&lt;</w:t>
      </w:r>
      <w:proofErr w:type="spellStart"/>
      <w:proofErr w:type="gramStart"/>
      <w:r w:rsidRPr="00A16654">
        <w:rPr>
          <w:rStyle w:val="InlinecodeZchn"/>
        </w:rPr>
        <w:t>smp:Extension</w:t>
      </w:r>
      <w:proofErr w:type="spellEnd"/>
      <w:proofErr w:type="gramEnd"/>
      <w:r w:rsidRPr="00A16654">
        <w:rPr>
          <w:rStyle w:val="InlinecodeZchn"/>
        </w:rPr>
        <w:t>&gt;</w:t>
      </w:r>
      <w:r w:rsidRPr="00A16654">
        <w:rPr>
          <w:lang w:eastAsia="it-IT"/>
        </w:rPr>
        <w:t xml:space="preserve"> element.</w:t>
      </w:r>
    </w:p>
    <w:p w14:paraId="3D4276BB" w14:textId="77777777" w:rsidR="00AF53A6" w:rsidRPr="00A16654" w:rsidRDefault="00310520" w:rsidP="00310520">
      <w:pPr>
        <w:pStyle w:val="berschrift3"/>
        <w:rPr>
          <w:lang w:eastAsia="it-IT"/>
        </w:rPr>
      </w:pPr>
      <w:bookmarkStart w:id="461" w:name="_Toc183468277"/>
      <w:r w:rsidRPr="00A16654">
        <w:rPr>
          <w:lang w:eastAsia="it-IT"/>
        </w:rPr>
        <w:t>Semantics and use</w:t>
      </w:r>
      <w:bookmarkEnd w:id="461"/>
    </w:p>
    <w:p w14:paraId="39D1AF2A" w14:textId="77777777" w:rsidR="00CF1487" w:rsidRPr="00A16654" w:rsidRDefault="00CF1487" w:rsidP="00CF1487">
      <w:r w:rsidRPr="00A16654">
        <w:t xml:space="preserve">Child elements of the </w:t>
      </w:r>
      <w:r w:rsidRPr="00A16654">
        <w:rPr>
          <w:rStyle w:val="InlinecodeZchn"/>
        </w:rPr>
        <w:t>&lt;</w:t>
      </w:r>
      <w:proofErr w:type="spellStart"/>
      <w:proofErr w:type="gramStart"/>
      <w:r w:rsidRPr="00A16654">
        <w:rPr>
          <w:rStyle w:val="InlinecodeZchn"/>
        </w:rPr>
        <w:t>smp:Extension</w:t>
      </w:r>
      <w:proofErr w:type="spellEnd"/>
      <w:proofErr w:type="gramEnd"/>
      <w:r w:rsidRPr="00A16654">
        <w:rPr>
          <w:rStyle w:val="InlinecodeZchn"/>
        </w:rPr>
        <w:t>&gt;</w:t>
      </w:r>
      <w:r w:rsidRPr="00A16654">
        <w:t xml:space="preserve"> element are known as “custom extension elements”. Extension points may be used for optional extensions of service metadata. This implies:</w:t>
      </w:r>
    </w:p>
    <w:p w14:paraId="3C399FD2" w14:textId="77777777" w:rsidR="00CF1487" w:rsidRPr="00A16654" w:rsidRDefault="00CF1487" w:rsidP="00CF1487">
      <w:pPr>
        <w:pStyle w:val="Listenabsatz"/>
        <w:numPr>
          <w:ilvl w:val="0"/>
          <w:numId w:val="26"/>
        </w:numPr>
      </w:pPr>
      <w:r w:rsidRPr="00A16654">
        <w:t xml:space="preserve">Extension elements added to a specific Service Metadata resource MUST be ignorable by any client of the transport infrastructure. The ability to parse and adjust client </w:t>
      </w:r>
      <w:r w:rsidR="00DD203F" w:rsidRPr="00A16654">
        <w:t>behaviour</w:t>
      </w:r>
      <w:r w:rsidRPr="00A16654">
        <w:t xml:space="preserve"> based on an extension element MUST NOT be a prerequisite for a client to locate a service, or to make a successful req</w:t>
      </w:r>
      <w:r w:rsidR="00D07425" w:rsidRPr="00A16654">
        <w:t>uest at the referenced service.</w:t>
      </w:r>
    </w:p>
    <w:p w14:paraId="09B512A9" w14:textId="77777777" w:rsidR="00CF1487" w:rsidRPr="00A16654" w:rsidRDefault="00CF1487" w:rsidP="00CF1487">
      <w:pPr>
        <w:pStyle w:val="Listenabsatz"/>
        <w:numPr>
          <w:ilvl w:val="0"/>
          <w:numId w:val="26"/>
        </w:numPr>
      </w:pPr>
      <w:r w:rsidRPr="00A16654">
        <w:t>A client MAY ignore any extension element added to specific servi</w:t>
      </w:r>
      <w:r w:rsidR="00D07425" w:rsidRPr="00A16654">
        <w:t>ce metadata resource instances.</w:t>
      </w:r>
    </w:p>
    <w:p w14:paraId="029988EF" w14:textId="77777777" w:rsidR="00310520" w:rsidRPr="00A16654" w:rsidRDefault="00C63CAD" w:rsidP="00C63CAD">
      <w:pPr>
        <w:pStyle w:val="berschrift2"/>
      </w:pPr>
      <w:bookmarkStart w:id="462" w:name="_Toc183468278"/>
      <w:proofErr w:type="spellStart"/>
      <w:r w:rsidRPr="00A16654">
        <w:t>ServiceGroup</w:t>
      </w:r>
      <w:bookmarkEnd w:id="462"/>
      <w:proofErr w:type="spellEnd"/>
    </w:p>
    <w:p w14:paraId="5726DA64" w14:textId="77777777" w:rsidR="00C63CAD" w:rsidRPr="00A16654" w:rsidRDefault="00C63CAD" w:rsidP="00C63CAD">
      <w:r w:rsidRPr="00A16654">
        <w:t xml:space="preserve">The </w:t>
      </w:r>
      <w:proofErr w:type="spellStart"/>
      <w:r w:rsidRPr="00A16654">
        <w:rPr>
          <w:rStyle w:val="Hervorhebung"/>
        </w:rPr>
        <w:t>ServiceGroup</w:t>
      </w:r>
      <w:proofErr w:type="spellEnd"/>
      <w:r w:rsidRPr="00A16654">
        <w:t xml:space="preserve"> structure represents a set of services associated with a specific participant identifier that is handled by a specific </w:t>
      </w:r>
      <w:r w:rsidR="00DD50DB" w:rsidRPr="00A16654">
        <w:t>SMP</w:t>
      </w:r>
      <w:r w:rsidRPr="00A16654">
        <w:t xml:space="preserve">. The </w:t>
      </w:r>
      <w:proofErr w:type="spellStart"/>
      <w:r w:rsidRPr="00A16654">
        <w:rPr>
          <w:rStyle w:val="Hervorhebung"/>
        </w:rPr>
        <w:t>ServiceGroup</w:t>
      </w:r>
      <w:proofErr w:type="spellEnd"/>
      <w:r w:rsidRPr="00A16654">
        <w:t xml:space="preserve"> structure holds a list of references to </w:t>
      </w:r>
      <w:proofErr w:type="spellStart"/>
      <w:r w:rsidRPr="00A16654">
        <w:rPr>
          <w:rStyle w:val="Hervorhebung"/>
        </w:rPr>
        <w:t>SignedServiceMetadata</w:t>
      </w:r>
      <w:proofErr w:type="spellEnd"/>
      <w:r w:rsidRPr="00A16654">
        <w:t xml:space="preserve"> resources in the </w:t>
      </w:r>
      <w:proofErr w:type="spellStart"/>
      <w:r w:rsidRPr="00A16654">
        <w:rPr>
          <w:rStyle w:val="Hervorhebung"/>
        </w:rPr>
        <w:t>ServiceList</w:t>
      </w:r>
      <w:proofErr w:type="spellEnd"/>
      <w:r w:rsidRPr="00A16654">
        <w:t xml:space="preserve"> structure.</w:t>
      </w:r>
    </w:p>
    <w:p w14:paraId="0895168F" w14:textId="77777777" w:rsidR="00C63CAD" w:rsidRPr="00A16654" w:rsidRDefault="00C63CAD" w:rsidP="00C63CAD">
      <w:r w:rsidRPr="00A16654">
        <w:t xml:space="preserve">Pseudo-schema for </w:t>
      </w:r>
      <w:proofErr w:type="spellStart"/>
      <w:r w:rsidRPr="00A16654">
        <w:rPr>
          <w:rStyle w:val="Hervorhebung"/>
        </w:rPr>
        <w:t>ServiceGroup</w:t>
      </w:r>
      <w:proofErr w:type="spellEnd"/>
      <w:r w:rsidR="00DD50DB" w:rsidRPr="00A16654">
        <w:t>:</w:t>
      </w:r>
    </w:p>
    <w:p w14:paraId="5A8F2977" w14:textId="77777777" w:rsidR="00C63CAD" w:rsidRPr="00A16654" w:rsidRDefault="00C63CAD" w:rsidP="00C63CAD">
      <w:pPr>
        <w:pStyle w:val="Code"/>
      </w:pPr>
      <w:r w:rsidRPr="00A16654">
        <w:t>&lt;smp:ServiceGroup&gt;</w:t>
      </w:r>
    </w:p>
    <w:p w14:paraId="413698F1" w14:textId="77777777" w:rsidR="00C63CAD" w:rsidRPr="00A16654" w:rsidRDefault="00C63CAD" w:rsidP="00C63CAD">
      <w:pPr>
        <w:pStyle w:val="Code"/>
      </w:pPr>
      <w:r w:rsidRPr="00A16654">
        <w:t xml:space="preserve">  &lt;ids:ParticipantIdentifier scheme=”xs:string”&gt;</w:t>
      </w:r>
    </w:p>
    <w:p w14:paraId="66961FCD" w14:textId="77777777" w:rsidR="00C63CAD" w:rsidRPr="00A16654" w:rsidRDefault="00C63CAD" w:rsidP="00C63CAD">
      <w:pPr>
        <w:pStyle w:val="Code"/>
      </w:pPr>
      <w:r w:rsidRPr="00A16654">
        <w:t xml:space="preserve">    xs:string</w:t>
      </w:r>
    </w:p>
    <w:p w14:paraId="284EFBE7" w14:textId="77777777" w:rsidR="00C63CAD" w:rsidRPr="00A16654" w:rsidRDefault="00C63CAD" w:rsidP="00C63CAD">
      <w:pPr>
        <w:pStyle w:val="Code"/>
      </w:pPr>
      <w:r w:rsidRPr="00A16654">
        <w:t xml:space="preserve">  &lt;/ids:ParticipantIdentifier&gt;</w:t>
      </w:r>
    </w:p>
    <w:p w14:paraId="79228D21" w14:textId="77777777" w:rsidR="00C63CAD" w:rsidRPr="00A16654" w:rsidRDefault="00C63CAD" w:rsidP="00C63CAD">
      <w:pPr>
        <w:pStyle w:val="Code"/>
      </w:pPr>
      <w:r w:rsidRPr="00A16654">
        <w:t xml:space="preserve">  &lt;smp:ServiceMetadataReferenceCollection&gt;</w:t>
      </w:r>
    </w:p>
    <w:p w14:paraId="3D8D1E61" w14:textId="77777777" w:rsidR="00C63CAD" w:rsidRPr="00A16654" w:rsidRDefault="00C63CAD" w:rsidP="00C63CAD">
      <w:pPr>
        <w:pStyle w:val="Code"/>
      </w:pPr>
      <w:r w:rsidRPr="00A16654">
        <w:t xml:space="preserve">    &lt;smp:ServiceMetadataReference href=”xs:anyURI” /&gt;*</w:t>
      </w:r>
    </w:p>
    <w:p w14:paraId="69D33E96" w14:textId="77777777" w:rsidR="00C63CAD" w:rsidRPr="00A16654" w:rsidRDefault="008211E2" w:rsidP="00C63CAD">
      <w:pPr>
        <w:pStyle w:val="Code"/>
      </w:pPr>
      <w:r w:rsidRPr="00A16654">
        <w:t xml:space="preserve">  </w:t>
      </w:r>
      <w:r w:rsidR="00C63CAD" w:rsidRPr="00A16654">
        <w:t>&lt;/smp:ServiceMetadataReferenceCollection&gt;</w:t>
      </w:r>
    </w:p>
    <w:p w14:paraId="6814E80A" w14:textId="77777777" w:rsidR="00C63CAD" w:rsidRPr="00A16654" w:rsidRDefault="00C63CAD" w:rsidP="00C63CAD">
      <w:pPr>
        <w:pStyle w:val="Code"/>
      </w:pPr>
      <w:r w:rsidRPr="00A16654">
        <w:t xml:space="preserve">  &lt;smp:Extension&gt;xs:any&lt;/smp:Extension&gt;?</w:t>
      </w:r>
    </w:p>
    <w:p w14:paraId="0516C8E3" w14:textId="77777777" w:rsidR="00C63CAD" w:rsidRPr="00A16654" w:rsidRDefault="00C63CAD" w:rsidP="00C63CAD">
      <w:pPr>
        <w:pStyle w:val="Code"/>
      </w:pPr>
      <w:r w:rsidRPr="00A16654">
        <w:t>&lt;/smp:ServiceGroup&gt;</w:t>
      </w:r>
    </w:p>
    <w:p w14:paraId="56256C9A" w14:textId="77777777" w:rsidR="00315F12" w:rsidRPr="00A16654" w:rsidRDefault="003C56F0" w:rsidP="00315F12">
      <w:r w:rsidRPr="00A16654">
        <w:t>Description of the individual fields (elements and attributes).</w:t>
      </w:r>
    </w:p>
    <w:tbl>
      <w:tblPr>
        <w:tblStyle w:val="HelleListe-Akzent11"/>
        <w:tblW w:w="0" w:type="auto"/>
        <w:tblLook w:val="0420" w:firstRow="1" w:lastRow="0" w:firstColumn="0" w:lastColumn="0" w:noHBand="0" w:noVBand="1"/>
      </w:tblPr>
      <w:tblGrid>
        <w:gridCol w:w="3535"/>
        <w:gridCol w:w="5515"/>
      </w:tblGrid>
      <w:tr w:rsidR="003C56F0" w:rsidRPr="00A16654" w14:paraId="44E055B9" w14:textId="77777777" w:rsidTr="007E6812">
        <w:trPr>
          <w:cnfStyle w:val="100000000000" w:firstRow="1" w:lastRow="0" w:firstColumn="0" w:lastColumn="0" w:oddVBand="0" w:evenVBand="0" w:oddHBand="0" w:evenHBand="0" w:firstRowFirstColumn="0" w:firstRowLastColumn="0" w:lastRowFirstColumn="0" w:lastRowLastColumn="0"/>
        </w:trPr>
        <w:tc>
          <w:tcPr>
            <w:tcW w:w="0" w:type="auto"/>
          </w:tcPr>
          <w:p w14:paraId="74C43C5D" w14:textId="77777777" w:rsidR="003C56F0" w:rsidRPr="00A16654" w:rsidRDefault="003C56F0" w:rsidP="00315F12">
            <w:r w:rsidRPr="00A16654">
              <w:lastRenderedPageBreak/>
              <w:t>Field</w:t>
            </w:r>
          </w:p>
        </w:tc>
        <w:tc>
          <w:tcPr>
            <w:tcW w:w="0" w:type="auto"/>
          </w:tcPr>
          <w:p w14:paraId="274CB59F" w14:textId="77777777" w:rsidR="003C56F0" w:rsidRPr="00A16654" w:rsidRDefault="003C56F0" w:rsidP="00315F12">
            <w:r w:rsidRPr="00A16654">
              <w:t>Description</w:t>
            </w:r>
          </w:p>
        </w:tc>
      </w:tr>
      <w:tr w:rsidR="003C56F0" w:rsidRPr="00A16654" w14:paraId="1EEDB15E"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D45868D" w14:textId="77777777" w:rsidR="003C56F0" w:rsidRPr="00A16654" w:rsidRDefault="003C56F0" w:rsidP="003C56F0">
            <w:proofErr w:type="spellStart"/>
            <w:r w:rsidRPr="00A16654">
              <w:t>ServiceGroup</w:t>
            </w:r>
            <w:proofErr w:type="spellEnd"/>
          </w:p>
        </w:tc>
        <w:tc>
          <w:tcPr>
            <w:tcW w:w="0" w:type="auto"/>
          </w:tcPr>
          <w:p w14:paraId="1F47C217" w14:textId="77777777" w:rsidR="003C56F0" w:rsidRPr="00A16654" w:rsidRDefault="003C56F0" w:rsidP="003C56F0">
            <w:r w:rsidRPr="00A16654">
              <w:t>Document element</w:t>
            </w:r>
          </w:p>
        </w:tc>
      </w:tr>
      <w:tr w:rsidR="003C56F0" w:rsidRPr="00A16654" w14:paraId="52001235" w14:textId="77777777" w:rsidTr="007E6812">
        <w:tc>
          <w:tcPr>
            <w:tcW w:w="0" w:type="auto"/>
          </w:tcPr>
          <w:p w14:paraId="1FBA21CA" w14:textId="77777777" w:rsidR="003C56F0" w:rsidRPr="00A16654" w:rsidRDefault="003C56F0" w:rsidP="003C56F0">
            <w:proofErr w:type="spellStart"/>
            <w:r w:rsidRPr="00A16654">
              <w:t>ParticipantIdentifier</w:t>
            </w:r>
            <w:proofErr w:type="spellEnd"/>
          </w:p>
        </w:tc>
        <w:tc>
          <w:tcPr>
            <w:tcW w:w="0" w:type="auto"/>
          </w:tcPr>
          <w:p w14:paraId="42AF1687" w14:textId="77777777" w:rsidR="003C56F0" w:rsidRPr="00A16654" w:rsidRDefault="003C56F0" w:rsidP="00004116">
            <w:r w:rsidRPr="00A16654">
              <w:t>Represents the business level endpoint key and key type, e.g. a DUNS or GLN number that is associated with a group of services. See [</w:t>
            </w:r>
            <w:r w:rsidR="00004116" w:rsidRPr="00A16654">
              <w:t>PFUOI4</w:t>
            </w:r>
            <w:r w:rsidRPr="00A16654">
              <w:t>] for information on this data type.</w:t>
            </w:r>
          </w:p>
        </w:tc>
      </w:tr>
      <w:tr w:rsidR="003C56F0" w:rsidRPr="00A16654" w14:paraId="09855831"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7C75AEF" w14:textId="77777777" w:rsidR="003C56F0" w:rsidRPr="00A16654" w:rsidRDefault="003C56F0" w:rsidP="003C56F0">
            <w:proofErr w:type="spellStart"/>
            <w:r w:rsidRPr="00A16654">
              <w:t>ServiceMetadataReferenceCollection</w:t>
            </w:r>
            <w:proofErr w:type="spellEnd"/>
          </w:p>
        </w:tc>
        <w:tc>
          <w:tcPr>
            <w:tcW w:w="0" w:type="auto"/>
          </w:tcPr>
          <w:p w14:paraId="65F8814D" w14:textId="77777777" w:rsidR="003C56F0" w:rsidRPr="00A16654" w:rsidRDefault="003C56F0" w:rsidP="00F64062">
            <w:r w:rsidRPr="00A16654">
              <w:t>Th</w:t>
            </w:r>
            <w:r w:rsidR="00F64062" w:rsidRPr="00A16654">
              <w:t>is</w:t>
            </w:r>
            <w:r w:rsidRPr="00A16654">
              <w:t xml:space="preserve"> structure holds a list of references to </w:t>
            </w:r>
            <w:proofErr w:type="spellStart"/>
            <w:r w:rsidRPr="00A16654">
              <w:rPr>
                <w:rStyle w:val="Hervorhebung"/>
              </w:rPr>
              <w:t>SignedServiceMetadata</w:t>
            </w:r>
            <w:proofErr w:type="spellEnd"/>
            <w:r w:rsidRPr="00A16654">
              <w:t xml:space="preserve"> structures. From this list, a sender can follow the references to get each </w:t>
            </w:r>
            <w:proofErr w:type="spellStart"/>
            <w:r w:rsidRPr="00A16654">
              <w:rPr>
                <w:rStyle w:val="Hervorhebung"/>
              </w:rPr>
              <w:t>SignedServiceMetadata</w:t>
            </w:r>
            <w:proofErr w:type="spellEnd"/>
            <w:r w:rsidRPr="00A16654">
              <w:t xml:space="preserve"> structure.</w:t>
            </w:r>
          </w:p>
        </w:tc>
      </w:tr>
      <w:tr w:rsidR="003C56F0" w:rsidRPr="00A16654" w14:paraId="50DBBEED" w14:textId="77777777" w:rsidTr="007E6812">
        <w:tc>
          <w:tcPr>
            <w:tcW w:w="0" w:type="auto"/>
          </w:tcPr>
          <w:p w14:paraId="5B9514E2" w14:textId="77777777" w:rsidR="003C56F0" w:rsidRPr="00A16654" w:rsidRDefault="003C56F0" w:rsidP="003C56F0">
            <w:proofErr w:type="spellStart"/>
            <w:r w:rsidRPr="00A16654">
              <w:t>ServiceMetadataReference</w:t>
            </w:r>
            <w:proofErr w:type="spellEnd"/>
            <w:r w:rsidRPr="00A16654">
              <w:t xml:space="preserve"> (</w:t>
            </w:r>
            <w:proofErr w:type="gramStart"/>
            <w:r w:rsidRPr="00A16654">
              <w:t>0..</w:t>
            </w:r>
            <w:proofErr w:type="gramEnd"/>
            <w:r w:rsidRPr="00A16654">
              <w:t>*)</w:t>
            </w:r>
          </w:p>
        </w:tc>
        <w:tc>
          <w:tcPr>
            <w:tcW w:w="0" w:type="auto"/>
          </w:tcPr>
          <w:p w14:paraId="014F0E14" w14:textId="77777777" w:rsidR="003C56F0" w:rsidRPr="00A16654" w:rsidRDefault="003C56F0" w:rsidP="00F63FC7">
            <w:r w:rsidRPr="00A16654">
              <w:t xml:space="preserve">Contains the URL to a specific </w:t>
            </w:r>
            <w:proofErr w:type="spellStart"/>
            <w:r w:rsidRPr="00A16654">
              <w:rPr>
                <w:rStyle w:val="Hervorhebung"/>
              </w:rPr>
              <w:t>SignedServiceMetadata</w:t>
            </w:r>
            <w:proofErr w:type="spellEnd"/>
            <w:r w:rsidRPr="00A16654">
              <w:t xml:space="preserve"> instance - see the REST binding section for details on the URL format. Note that references MUST refer to </w:t>
            </w:r>
            <w:proofErr w:type="spellStart"/>
            <w:r w:rsidRPr="00A16654">
              <w:rPr>
                <w:rStyle w:val="Hervorhebung"/>
              </w:rPr>
              <w:t>SignedServiceMetadata</w:t>
            </w:r>
            <w:proofErr w:type="spellEnd"/>
            <w:r w:rsidRPr="00A16654">
              <w:t xml:space="preserve"> records that are signed by the certificate of the SMP. It </w:t>
            </w:r>
            <w:r w:rsidR="00F63FC7" w:rsidRPr="00A16654">
              <w:t>MUST NOT</w:t>
            </w:r>
            <w:r w:rsidRPr="00A16654">
              <w:t xml:space="preserve"> point to </w:t>
            </w:r>
            <w:proofErr w:type="spellStart"/>
            <w:r w:rsidRPr="00A16654">
              <w:rPr>
                <w:rStyle w:val="Hervorhebung"/>
              </w:rPr>
              <w:t>SignedServiceMetadata</w:t>
            </w:r>
            <w:proofErr w:type="spellEnd"/>
            <w:r w:rsidRPr="00A16654">
              <w:t xml:space="preserve"> resources published by external SMPs.</w:t>
            </w:r>
          </w:p>
        </w:tc>
      </w:tr>
      <w:tr w:rsidR="003C56F0" w:rsidRPr="00A16654" w14:paraId="4D9158F6"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193863A4" w14:textId="77777777" w:rsidR="003C56F0" w:rsidRPr="00A16654" w:rsidRDefault="003C56F0" w:rsidP="003C56F0">
            <w:r w:rsidRPr="00A16654">
              <w:t>Extension</w:t>
            </w:r>
          </w:p>
        </w:tc>
        <w:tc>
          <w:tcPr>
            <w:tcW w:w="0" w:type="auto"/>
          </w:tcPr>
          <w:p w14:paraId="23534BD8" w14:textId="77777777" w:rsidR="003C56F0" w:rsidRPr="00A16654" w:rsidRDefault="003C56F0" w:rsidP="003C56F0">
            <w:r w:rsidRPr="00A16654">
              <w:t>The extension element may contain any XML element. Clients MAY ignore this element. It can be used to add extended metadata to individual references to Service Metadata resources.</w:t>
            </w:r>
          </w:p>
        </w:tc>
      </w:tr>
    </w:tbl>
    <w:p w14:paraId="5C0EB7BF" w14:textId="77777777" w:rsidR="00995A26" w:rsidRPr="00A16654" w:rsidRDefault="00995A26" w:rsidP="00995A26">
      <w:pPr>
        <w:pStyle w:val="berschrift3"/>
      </w:pPr>
      <w:bookmarkStart w:id="463" w:name="_Toc183468279"/>
      <w:r w:rsidRPr="00A16654">
        <w:t>Non-normative example</w:t>
      </w:r>
      <w:bookmarkEnd w:id="463"/>
      <w:r w:rsidRPr="00A16654">
        <w:t xml:space="preserve"> </w:t>
      </w:r>
    </w:p>
    <w:p w14:paraId="3BAC072F" w14:textId="77777777" w:rsidR="00995A26" w:rsidRPr="00A16654" w:rsidRDefault="00995A26" w:rsidP="00995A26">
      <w:r w:rsidRPr="00A16654">
        <w:t xml:space="preserve">Non-normative example of a </w:t>
      </w:r>
      <w:proofErr w:type="spellStart"/>
      <w:r w:rsidRPr="00A16654">
        <w:rPr>
          <w:rStyle w:val="Hervorhebung"/>
        </w:rPr>
        <w:t>ServiceGroup</w:t>
      </w:r>
      <w:proofErr w:type="spellEnd"/>
      <w:r w:rsidR="00272953" w:rsidRPr="00A16654">
        <w:t xml:space="preserve"> resource:</w:t>
      </w:r>
    </w:p>
    <w:p w14:paraId="519C660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del w:id="464" w:author="PH" w:date="2024-11-27T12:39:00Z" w16du:dateUtc="2024-11-27T11:39:00Z">
        <w:r w:rsidRPr="00A16654" w:rsidDel="00614C2A">
          <w:rPr>
            <w:rFonts w:ascii="Consolas" w:hAnsi="Consolas" w:cs="Consolas"/>
            <w:sz w:val="20"/>
            <w:szCs w:val="20"/>
          </w:rPr>
          <w:delText xml:space="preserve"> </w:delText>
        </w:r>
      </w:del>
      <w:r w:rsidRPr="00A16654">
        <w:rPr>
          <w:rFonts w:ascii="Consolas" w:hAnsi="Consolas" w:cs="Consolas"/>
          <w:color w:val="008080"/>
          <w:sz w:val="20"/>
          <w:szCs w:val="20"/>
        </w:rPr>
        <w:t>?&gt;</w:t>
      </w:r>
    </w:p>
    <w:p w14:paraId="7802C6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&lt;!-- </w:t>
      </w:r>
    </w:p>
    <w:p w14:paraId="1D8F9409" w14:textId="461C703B"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 "http</w:t>
      </w:r>
      <w:ins w:id="465" w:author="PH" w:date="2024-11-27T09:56:00Z" w16du:dateUtc="2024-11-27T08:56:00Z">
        <w:r w:rsidR="0035027A">
          <w:rPr>
            <w:rFonts w:ascii="Consolas" w:hAnsi="Consolas" w:cs="Consolas"/>
            <w:color w:val="3F5FBF"/>
            <w:sz w:val="20"/>
            <w:szCs w:val="20"/>
          </w:rPr>
          <w:t>s</w:t>
        </w:r>
      </w:ins>
      <w:r w:rsidRPr="00A16654">
        <w:rPr>
          <w:rFonts w:ascii="Consolas" w:hAnsi="Consolas" w:cs="Consolas"/>
          <w:color w:val="3F5FBF"/>
          <w:sz w:val="20"/>
          <w:szCs w:val="20"/>
        </w:rPr>
        <w:t>://serviceMetadata.</w:t>
      </w:r>
      <w:del w:id="466" w:author="PH" w:date="2024-11-27T09:56:00Z" w16du:dateUtc="2024-11-27T08:56:00Z">
        <w:r w:rsidRPr="00A16654" w:rsidDel="0035027A">
          <w:rPr>
            <w:rFonts w:ascii="Consolas" w:hAnsi="Consolas" w:cs="Consolas"/>
            <w:color w:val="3F5FBF"/>
            <w:sz w:val="20"/>
            <w:szCs w:val="20"/>
          </w:rPr>
          <w:delText>eu</w:delText>
        </w:r>
      </w:del>
      <w:ins w:id="467" w:author="PH" w:date="2024-11-27T09:56:00Z" w16du:dateUtc="2024-11-27T08:56:00Z">
        <w:r w:rsidR="0035027A">
          <w:rPr>
            <w:rFonts w:ascii="Consolas" w:hAnsi="Consolas" w:cs="Consolas"/>
            <w:color w:val="3F5FBF"/>
            <w:sz w:val="20"/>
            <w:szCs w:val="20"/>
          </w:rPr>
          <w:t>org</w:t>
        </w:r>
      </w:ins>
      <w:r w:rsidRPr="00A16654">
        <w:rPr>
          <w:rFonts w:ascii="Consolas" w:hAnsi="Consolas" w:cs="Consolas"/>
          <w:color w:val="3F5FBF"/>
          <w:sz w:val="20"/>
          <w:szCs w:val="20"/>
        </w:rPr>
        <w:t>/".</w:t>
      </w:r>
    </w:p>
    <w:p w14:paraId="282EE07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It assumes that the business identifier is "0010:5798000000001". </w:t>
      </w:r>
    </w:p>
    <w:p w14:paraId="2966A5E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61F752E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ServiceGroup</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spellStart"/>
      <w:proofErr w:type="gramStart"/>
      <w:r w:rsidRPr="00A16654">
        <w:rPr>
          <w:rFonts w:ascii="Consolas" w:hAnsi="Consolas" w:cs="Consolas"/>
          <w:color w:val="7F007F"/>
          <w:sz w:val="20"/>
          <w:szCs w:val="20"/>
        </w:rPr>
        <w:t>xmlns:ids</w:t>
      </w:r>
      <w:proofErr w:type="spellEnd"/>
      <w:proofErr w:type="gramEnd"/>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683351E9" w14:textId="188AE75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ids:ParticipantIdentifier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del w:id="468" w:author="PH" w:date="2024-11-25T23:01:00Z" w16du:dateUtc="2024-11-25T22:01:00Z">
        <w:r w:rsidRPr="00A16654" w:rsidDel="00CE78CB">
          <w:rPr>
            <w:rFonts w:ascii="Consolas" w:hAnsi="Consolas" w:cs="Consolas"/>
            <w:i/>
            <w:iCs/>
            <w:color w:val="2A00FF"/>
            <w:sz w:val="20"/>
            <w:szCs w:val="20"/>
          </w:rPr>
          <w:delText>busdox</w:delText>
        </w:r>
      </w:del>
      <w:ins w:id="469" w:author="PH" w:date="2024-11-25T23:01:00Z" w16du:dateUtc="2024-11-25T22:01:00Z">
        <w:r w:rsidR="00CE78CB">
          <w:rPr>
            <w:rFonts w:ascii="Consolas" w:hAnsi="Consolas" w:cs="Consolas"/>
            <w:i/>
            <w:iCs/>
            <w:color w:val="2A00FF"/>
            <w:sz w:val="20"/>
            <w:szCs w:val="20"/>
          </w:rPr>
          <w:t>iso6523</w:t>
        </w:r>
      </w:ins>
      <w:r w:rsidRPr="00A16654">
        <w:rPr>
          <w:rFonts w:ascii="Consolas" w:hAnsi="Consolas" w:cs="Consolas"/>
          <w:i/>
          <w:iCs/>
          <w:color w:val="2A00FF"/>
          <w:sz w:val="20"/>
          <w:szCs w:val="20"/>
        </w:rPr>
        <w:t>-actorid-upis"</w:t>
      </w:r>
      <w:r w:rsidRPr="00A16654">
        <w:rPr>
          <w:rFonts w:ascii="Consolas" w:hAnsi="Consolas" w:cs="Consolas"/>
          <w:color w:val="008080"/>
          <w:sz w:val="20"/>
          <w:szCs w:val="20"/>
        </w:rPr>
        <w:t>&gt;</w:t>
      </w:r>
    </w:p>
    <w:p w14:paraId="13DA3F2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0010:5798000000001</w:t>
      </w:r>
    </w:p>
    <w:p w14:paraId="36B45C2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ids:ParticipantIdentifier</w:t>
      </w:r>
      <w:proofErr w:type="spellEnd"/>
      <w:proofErr w:type="gramEnd"/>
      <w:r w:rsidRPr="00A16654">
        <w:rPr>
          <w:rFonts w:ascii="Consolas" w:hAnsi="Consolas" w:cs="Consolas"/>
          <w:color w:val="008080"/>
          <w:sz w:val="20"/>
          <w:szCs w:val="20"/>
        </w:rPr>
        <w:t>&gt;</w:t>
      </w:r>
    </w:p>
    <w:p w14:paraId="40413B5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ServiceMetadataReferenceCollection</w:t>
      </w:r>
      <w:proofErr w:type="spellEnd"/>
      <w:r w:rsidRPr="00A16654">
        <w:rPr>
          <w:rFonts w:ascii="Consolas" w:hAnsi="Consolas" w:cs="Consolas"/>
          <w:color w:val="008080"/>
          <w:sz w:val="20"/>
          <w:szCs w:val="20"/>
        </w:rPr>
        <w:t>&gt;</w:t>
      </w:r>
    </w:p>
    <w:p w14:paraId="218E17ED" w14:textId="123CF154"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ServiceMetadataReference</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w:t>
      </w:r>
      <w:ins w:id="470" w:author="PH" w:date="2024-11-27T09:50:00Z" w16du:dateUtc="2024-11-27T08:50:00Z">
        <w:r w:rsidR="00D34148">
          <w:rPr>
            <w:rFonts w:ascii="Consolas" w:hAnsi="Consolas" w:cs="Consolas"/>
            <w:i/>
            <w:iCs/>
            <w:color w:val="2A00FF"/>
            <w:sz w:val="20"/>
            <w:szCs w:val="20"/>
          </w:rPr>
          <w:t>s</w:t>
        </w:r>
      </w:ins>
      <w:r w:rsidRPr="00A16654">
        <w:rPr>
          <w:rFonts w:ascii="Consolas" w:hAnsi="Consolas" w:cs="Consolas"/>
          <w:i/>
          <w:iCs/>
          <w:color w:val="2A00FF"/>
          <w:sz w:val="20"/>
          <w:szCs w:val="20"/>
        </w:rPr>
        <w:t>://serviceMetadata.</w:t>
      </w:r>
      <w:del w:id="471" w:author="PH" w:date="2024-11-27T09:50:00Z" w16du:dateUtc="2024-11-27T08:50:00Z">
        <w:r w:rsidRPr="00A16654" w:rsidDel="00D34148">
          <w:rPr>
            <w:rFonts w:ascii="Consolas" w:hAnsi="Consolas" w:cs="Consolas"/>
            <w:i/>
            <w:iCs/>
            <w:color w:val="2A00FF"/>
            <w:sz w:val="20"/>
            <w:szCs w:val="20"/>
          </w:rPr>
          <w:delText>eu</w:delText>
        </w:r>
      </w:del>
      <w:ins w:id="472" w:author="PH" w:date="2024-11-27T09:50:00Z" w16du:dateUtc="2024-11-27T08:50:00Z">
        <w:r w:rsidR="00D34148">
          <w:rPr>
            <w:rFonts w:ascii="Consolas" w:hAnsi="Consolas" w:cs="Consolas"/>
            <w:i/>
            <w:iCs/>
            <w:color w:val="2A00FF"/>
            <w:sz w:val="20"/>
            <w:szCs w:val="20"/>
          </w:rPr>
          <w:t>org</w:t>
        </w:r>
      </w:ins>
      <w:r w:rsidRPr="00A16654">
        <w:rPr>
          <w:rFonts w:ascii="Consolas" w:hAnsi="Consolas" w:cs="Consolas"/>
          <w:i/>
          <w:iCs/>
          <w:color w:val="2A00FF"/>
          <w:sz w:val="20"/>
          <w:szCs w:val="20"/>
        </w:rPr>
        <w:t>/</w:t>
      </w:r>
      <w:del w:id="473" w:author="PH" w:date="2024-11-25T23:01:00Z" w16du:dateUtc="2024-11-25T22:01:00Z">
        <w:r w:rsidRPr="00A16654" w:rsidDel="00CE78CB">
          <w:rPr>
            <w:rFonts w:ascii="Consolas" w:hAnsi="Consolas" w:cs="Consolas"/>
            <w:i/>
            <w:iCs/>
            <w:color w:val="2A00FF"/>
            <w:sz w:val="20"/>
            <w:szCs w:val="20"/>
          </w:rPr>
          <w:delText>busdox</w:delText>
        </w:r>
      </w:del>
      <w:ins w:id="474" w:author="PH" w:date="2024-11-25T23:01:00Z" w16du:dateUtc="2024-11-25T22:01:00Z">
        <w:r w:rsidR="00CE78CB">
          <w:rPr>
            <w:rFonts w:ascii="Consolas" w:hAnsi="Consolas" w:cs="Consolas"/>
            <w:i/>
            <w:iCs/>
            <w:color w:val="2A00FF"/>
            <w:sz w:val="20"/>
            <w:szCs w:val="20"/>
          </w:rPr>
          <w:t>iso6523</w:t>
        </w:r>
      </w:ins>
      <w:r w:rsidRPr="00A16654">
        <w:rPr>
          <w:rFonts w:ascii="Consolas" w:hAnsi="Consolas" w:cs="Consolas"/>
          <w:i/>
          <w:iCs/>
          <w:color w:val="2A00FF"/>
          <w:sz w:val="20"/>
          <w:szCs w:val="20"/>
        </w:rPr>
        <w:t>-actorid-upis%3A%3A0010%3A5798000000001/services/busdox-docid-qns%3A%3Aurn%3Aoasis%3Anames%3Aspecification%3Aubl%3Aschema%3Axsd%3AInvoice-2%3A%3AInvoice%23%23UBL-2.0"</w:t>
      </w:r>
      <w:r w:rsidRPr="00A16654">
        <w:rPr>
          <w:rFonts w:ascii="Consolas" w:hAnsi="Consolas" w:cs="Consolas"/>
          <w:color w:val="008080"/>
          <w:sz w:val="20"/>
          <w:szCs w:val="20"/>
        </w:rPr>
        <w:t>/&gt;</w:t>
      </w:r>
    </w:p>
    <w:p w14:paraId="6338B61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ServiceMetadataReferenceCollection</w:t>
      </w:r>
      <w:proofErr w:type="spellEnd"/>
      <w:r w:rsidRPr="00A16654">
        <w:rPr>
          <w:rFonts w:ascii="Consolas" w:hAnsi="Consolas" w:cs="Consolas"/>
          <w:color w:val="008080"/>
          <w:sz w:val="20"/>
          <w:szCs w:val="20"/>
        </w:rPr>
        <w:t>&gt;</w:t>
      </w:r>
    </w:p>
    <w:p w14:paraId="11AE65C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A8339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4740709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E2BE29E" w14:textId="77777777" w:rsidR="003C56F0"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ServiceGroup</w:t>
      </w:r>
      <w:proofErr w:type="spellEnd"/>
      <w:r w:rsidRPr="00A16654">
        <w:rPr>
          <w:rFonts w:ascii="Consolas" w:hAnsi="Consolas" w:cs="Consolas"/>
          <w:color w:val="008080"/>
          <w:sz w:val="20"/>
          <w:szCs w:val="20"/>
        </w:rPr>
        <w:t>&gt;</w:t>
      </w:r>
    </w:p>
    <w:p w14:paraId="44A17CBF" w14:textId="77777777" w:rsidR="00995A26" w:rsidRPr="00A16654" w:rsidRDefault="001F55AA" w:rsidP="001F55AA">
      <w:pPr>
        <w:pStyle w:val="berschrift2"/>
      </w:pPr>
      <w:bookmarkStart w:id="475" w:name="_Toc183468280"/>
      <w:proofErr w:type="spellStart"/>
      <w:r w:rsidRPr="00A16654">
        <w:t>ServiceMetadata</w:t>
      </w:r>
      <w:bookmarkEnd w:id="475"/>
      <w:proofErr w:type="spellEnd"/>
    </w:p>
    <w:p w14:paraId="023B91D1" w14:textId="77777777" w:rsidR="001F55AA" w:rsidRPr="00A16654" w:rsidRDefault="001F55AA" w:rsidP="001F55AA">
      <w:r w:rsidRPr="00A16654">
        <w:t xml:space="preserve">This data structure represents Metadata about a specific electronic service. The role of the </w:t>
      </w:r>
      <w:proofErr w:type="spellStart"/>
      <w:r w:rsidRPr="00A16654">
        <w:rPr>
          <w:rStyle w:val="Hervorhebung"/>
        </w:rPr>
        <w:t>ServiceMetadata</w:t>
      </w:r>
      <w:proofErr w:type="spellEnd"/>
      <w:r w:rsidRPr="00A16654">
        <w:t xml:space="preserve"> structure is to associate a participant identifier with the ability to receive a specific </w:t>
      </w:r>
      <w:r w:rsidRPr="00A16654">
        <w:lastRenderedPageBreak/>
        <w:t>document type over a specific transport. It also describes which business processes a document can participate in, and various operational data such as service a</w:t>
      </w:r>
      <w:r w:rsidR="0047406A" w:rsidRPr="00A16654">
        <w:t>ctivation and expiration times.</w:t>
      </w:r>
    </w:p>
    <w:p w14:paraId="4255BE04" w14:textId="77777777" w:rsidR="001F55AA" w:rsidRPr="00A16654" w:rsidRDefault="001F55AA" w:rsidP="001F55AA">
      <w:r w:rsidRPr="00A16654">
        <w:t xml:space="preserve">The </w:t>
      </w:r>
      <w:proofErr w:type="spellStart"/>
      <w:r w:rsidRPr="00A16654">
        <w:rPr>
          <w:rStyle w:val="Hervorhebung"/>
        </w:rPr>
        <w:t>ServiceMetadata</w:t>
      </w:r>
      <w:proofErr w:type="spellEnd"/>
      <w:r w:rsidRPr="00A16654">
        <w:t xml:space="preserve"> resource contains all the metadata about a service that a sender Access Point needs to know </w:t>
      </w:r>
      <w:proofErr w:type="gramStart"/>
      <w:r w:rsidRPr="00A16654">
        <w:t>in order to</w:t>
      </w:r>
      <w:proofErr w:type="gramEnd"/>
      <w:r w:rsidRPr="00A16654">
        <w:t xml:space="preserve"> send a message to that service.</w:t>
      </w:r>
    </w:p>
    <w:p w14:paraId="124EDECE" w14:textId="77777777" w:rsidR="00A26248" w:rsidRPr="00A16654" w:rsidRDefault="00A26248" w:rsidP="00A26248">
      <w:r w:rsidRPr="00A16654">
        <w:t xml:space="preserve">For recipients that want to associate more than one SMP with their participant identifier, they may redirect senders to an alternative SMP for specific document types. To achieve this, the </w:t>
      </w:r>
      <w:proofErr w:type="spellStart"/>
      <w:r w:rsidRPr="00A16654">
        <w:rPr>
          <w:rStyle w:val="Hervorhebung"/>
        </w:rPr>
        <w:t>ServiceMetadata</w:t>
      </w:r>
      <w:proofErr w:type="spellEnd"/>
      <w:r w:rsidRPr="00A16654">
        <w:t xml:space="preserve"> elemen</w:t>
      </w:r>
      <w:r w:rsidR="00147102" w:rsidRPr="00A16654">
        <w:t xml:space="preserve">t defines the optional element </w:t>
      </w:r>
      <w:r w:rsidRPr="00A16654">
        <w:rPr>
          <w:rStyle w:val="InlinecodeZchn"/>
        </w:rPr>
        <w:t>Redirect</w:t>
      </w:r>
      <w:r w:rsidRPr="00A16654">
        <w:t>. This element holds the URL of the alternative SMP, as well as the Subject Unique Identifier of the destination SMPs certific</w:t>
      </w:r>
      <w:r w:rsidR="00147102" w:rsidRPr="00A16654">
        <w:t>ate used to sign its resources.</w:t>
      </w:r>
    </w:p>
    <w:p w14:paraId="76C63769" w14:textId="77777777" w:rsidR="00A26248" w:rsidRPr="00A16654" w:rsidRDefault="00A26248" w:rsidP="00A26248">
      <w:r w:rsidRPr="00A16654">
        <w:t xml:space="preserve">In the case where a client encounters such a redirection element, the client MUST follow the first redirect reference to the alternative SMP. If the </w:t>
      </w:r>
      <w:proofErr w:type="spellStart"/>
      <w:r w:rsidRPr="00A16654">
        <w:rPr>
          <w:rStyle w:val="Hervorhebung"/>
        </w:rPr>
        <w:t>SignedServiceMetadata</w:t>
      </w:r>
      <w:proofErr w:type="spellEnd"/>
      <w:r w:rsidRPr="00A16654">
        <w:t xml:space="preserve"> resource at the alternative SMP also contains a redirection element, the client SHOULD NOT follow that redirect. It is the responsibility of the client to enforce this constraint. </w:t>
      </w:r>
    </w:p>
    <w:p w14:paraId="2D48A84A" w14:textId="77777777" w:rsidR="00A26248" w:rsidRPr="00A16654" w:rsidRDefault="00A26248" w:rsidP="00A26248">
      <w:r w:rsidRPr="00A16654">
        <w:t>Pseudo-schema for this data type:</w:t>
      </w:r>
    </w:p>
    <w:p w14:paraId="576CDD26" w14:textId="77777777" w:rsidR="008A0862" w:rsidRPr="00A16654" w:rsidRDefault="00DD203F" w:rsidP="008A0862">
      <w:pPr>
        <w:pStyle w:val="Code"/>
      </w:pPr>
      <w:r w:rsidRPr="00A16654">
        <w:t>&lt;smp:ServiceMetadata&gt;</w:t>
      </w:r>
    </w:p>
    <w:p w14:paraId="066CD27A" w14:textId="77777777" w:rsidR="008A0862" w:rsidRPr="00A16654" w:rsidRDefault="00DD203F" w:rsidP="008A0862">
      <w:pPr>
        <w:pStyle w:val="Code"/>
      </w:pPr>
      <w:r w:rsidRPr="00A16654">
        <w:t xml:space="preserve">  </w:t>
      </w:r>
      <w:r w:rsidR="008A0862" w:rsidRPr="00A16654">
        <w:t>[&lt;smp:ServiceInf</w:t>
      </w:r>
      <w:r w:rsidRPr="00A16654">
        <w:t>ormation /&gt; | &lt;smp:Redirect /&gt;]</w:t>
      </w:r>
    </w:p>
    <w:p w14:paraId="17D3335E" w14:textId="77777777" w:rsidR="007046CD" w:rsidRPr="00A16654" w:rsidRDefault="008A0862" w:rsidP="008A0862">
      <w:pPr>
        <w:pStyle w:val="Code"/>
      </w:pPr>
      <w:r w:rsidRPr="00A16654">
        <w:t>&lt;/smp:ServiceMetadata&gt;</w:t>
      </w:r>
    </w:p>
    <w:p w14:paraId="1C665499" w14:textId="77777777" w:rsidR="008A0862" w:rsidRPr="00A16654" w:rsidRDefault="00BE3722" w:rsidP="008A0862">
      <w:r w:rsidRPr="00A16654">
        <w:t xml:space="preserve">Pseudo-schema for the </w:t>
      </w:r>
      <w:proofErr w:type="spellStart"/>
      <w:r w:rsidRPr="00A16654">
        <w:rPr>
          <w:rStyle w:val="InlinecodeZchn"/>
        </w:rPr>
        <w:t>ServiceInformation</w:t>
      </w:r>
      <w:proofErr w:type="spellEnd"/>
      <w:r w:rsidR="008A0862" w:rsidRPr="00A16654">
        <w:t xml:space="preserve"> data type: </w:t>
      </w:r>
    </w:p>
    <w:p w14:paraId="1CC834F2" w14:textId="77777777" w:rsidR="008A0862" w:rsidRPr="00A16654" w:rsidRDefault="00DD203F" w:rsidP="008A0862">
      <w:pPr>
        <w:pStyle w:val="Code"/>
      </w:pPr>
      <w:r w:rsidRPr="00A16654">
        <w:t>&lt;smp:ServiceInformation&gt;</w:t>
      </w:r>
    </w:p>
    <w:p w14:paraId="47A3E6B4" w14:textId="77777777" w:rsidR="008A0862" w:rsidRPr="00A16654" w:rsidRDefault="00DD203F" w:rsidP="008A0862">
      <w:pPr>
        <w:pStyle w:val="Code"/>
      </w:pPr>
      <w:r w:rsidRPr="00A16654">
        <w:t xml:space="preserve">  </w:t>
      </w:r>
      <w:r w:rsidR="008A0862" w:rsidRPr="00A16654">
        <w:t>&lt;ids:ParticipantIdentifier scheme=”xs:string”</w:t>
      </w:r>
      <w:r w:rsidRPr="00A16654">
        <w:t>&gt;xs:string</w:t>
      </w:r>
    </w:p>
    <w:p w14:paraId="75D66978" w14:textId="77777777" w:rsidR="008A0862" w:rsidRPr="00A16654" w:rsidRDefault="00DD203F" w:rsidP="008A0862">
      <w:pPr>
        <w:pStyle w:val="Code"/>
      </w:pPr>
      <w:r w:rsidRPr="00A16654">
        <w:t xml:space="preserve">  &lt;/ids:ParticipantIdentifier&gt;</w:t>
      </w:r>
    </w:p>
    <w:p w14:paraId="3D9917E1" w14:textId="77777777" w:rsidR="008A0862" w:rsidRPr="00A16654" w:rsidRDefault="00DD203F" w:rsidP="008A0862">
      <w:pPr>
        <w:pStyle w:val="Code"/>
      </w:pPr>
      <w:r w:rsidRPr="00A16654">
        <w:t xml:space="preserve">  </w:t>
      </w:r>
      <w:r w:rsidR="008A0862" w:rsidRPr="00A16654">
        <w:t>&lt;ids:DocumentI</w:t>
      </w:r>
      <w:r w:rsidRPr="00A16654">
        <w:t>dentifier scheme=”xs:string” /&gt;</w:t>
      </w:r>
    </w:p>
    <w:p w14:paraId="3535F32C" w14:textId="77777777" w:rsidR="008A0862" w:rsidRPr="00A16654" w:rsidRDefault="00DD203F" w:rsidP="008A0862">
      <w:pPr>
        <w:pStyle w:val="Code"/>
      </w:pPr>
      <w:r w:rsidRPr="00A16654">
        <w:t xml:space="preserve">  </w:t>
      </w:r>
      <w:r w:rsidR="008A0862" w:rsidRPr="00A16654">
        <w:t>&lt;smp:ProcessList&gt;</w:t>
      </w:r>
    </w:p>
    <w:p w14:paraId="71BEB00E" w14:textId="77777777" w:rsidR="008A0862" w:rsidRPr="00A16654" w:rsidRDefault="00DD203F" w:rsidP="008A0862">
      <w:pPr>
        <w:pStyle w:val="Code"/>
      </w:pPr>
      <w:r w:rsidRPr="00A16654">
        <w:t xml:space="preserve">    &lt;smp:Process&gt;+</w:t>
      </w:r>
    </w:p>
    <w:p w14:paraId="3B74F775" w14:textId="77777777" w:rsidR="008A0862" w:rsidRPr="00A16654" w:rsidRDefault="00DD203F" w:rsidP="008A0862">
      <w:pPr>
        <w:pStyle w:val="Code"/>
      </w:pPr>
      <w:r w:rsidRPr="00A16654">
        <w:t xml:space="preserve">      </w:t>
      </w:r>
      <w:r w:rsidR="008A0862" w:rsidRPr="00A16654">
        <w:t>&lt;ids:ProcessI</w:t>
      </w:r>
      <w:r w:rsidRPr="00A16654">
        <w:t>dentifier scheme=”xs:string” /&gt;</w:t>
      </w:r>
    </w:p>
    <w:p w14:paraId="11460C6A" w14:textId="77777777" w:rsidR="008A0862" w:rsidRPr="00A16654" w:rsidRDefault="00DD203F" w:rsidP="008A0862">
      <w:pPr>
        <w:pStyle w:val="Code"/>
      </w:pPr>
      <w:r w:rsidRPr="00A16654">
        <w:t xml:space="preserve">      &lt;smp:ServiceEndpointList&gt;</w:t>
      </w:r>
    </w:p>
    <w:p w14:paraId="4756E7DE" w14:textId="77777777" w:rsidR="008A0862" w:rsidRPr="00A16654" w:rsidRDefault="00DD203F" w:rsidP="008A0862">
      <w:pPr>
        <w:pStyle w:val="Code"/>
      </w:pPr>
      <w:r w:rsidRPr="00A16654">
        <w:t xml:space="preserve">        </w:t>
      </w:r>
      <w:r w:rsidR="008A0862" w:rsidRPr="00A16654">
        <w:t>&lt;smp:Endpoint</w:t>
      </w:r>
      <w:r w:rsidRPr="00A16654">
        <w:t xml:space="preserve"> transportProfile=”xs:string”&gt;+</w:t>
      </w:r>
    </w:p>
    <w:p w14:paraId="6C0A13AD" w14:textId="77777777" w:rsidR="008A0862" w:rsidRPr="00A16654" w:rsidRDefault="00DD203F" w:rsidP="008A0862">
      <w:pPr>
        <w:pStyle w:val="Code"/>
      </w:pPr>
      <w:r w:rsidRPr="00A16654">
        <w:t xml:space="preserve">          &lt;wsa:EndpointReference /&gt;</w:t>
      </w:r>
    </w:p>
    <w:p w14:paraId="59A1C07E" w14:textId="77777777" w:rsidR="008A0862" w:rsidRPr="00A16654" w:rsidRDefault="00DD203F" w:rsidP="008A0862">
      <w:pPr>
        <w:pStyle w:val="Code"/>
      </w:pPr>
      <w:r w:rsidRPr="00A16654">
        <w:t xml:space="preserve">          </w:t>
      </w:r>
      <w:r w:rsidR="008A0862" w:rsidRPr="00A16654">
        <w:t>&lt;smp:RequireBu</w:t>
      </w:r>
      <w:r w:rsidRPr="00A16654">
        <w:t>sinessLevelSignature&gt;xs:boolean</w:t>
      </w:r>
    </w:p>
    <w:p w14:paraId="2D628A4D" w14:textId="77777777" w:rsidR="008A0862" w:rsidRPr="00A16654" w:rsidRDefault="00DD203F" w:rsidP="008A0862">
      <w:pPr>
        <w:pStyle w:val="Code"/>
      </w:pPr>
      <w:r w:rsidRPr="00A16654">
        <w:t xml:space="preserve">          </w:t>
      </w:r>
      <w:r w:rsidR="008A0862" w:rsidRPr="00A16654">
        <w:t>&lt;/smp</w:t>
      </w:r>
      <w:r w:rsidRPr="00A16654">
        <w:t>:RequireBusinessLevelSignature&gt;</w:t>
      </w:r>
    </w:p>
    <w:p w14:paraId="38606E5C" w14:textId="77777777" w:rsidR="008A0862" w:rsidRPr="00A16654" w:rsidRDefault="00DD203F" w:rsidP="008A0862">
      <w:pPr>
        <w:pStyle w:val="Code"/>
      </w:pPr>
      <w:r w:rsidRPr="00A16654">
        <w:t xml:space="preserve">          </w:t>
      </w:r>
      <w:r w:rsidR="008A0862" w:rsidRPr="00A16654">
        <w:t>&lt;smp:Minim</w:t>
      </w:r>
      <w:r w:rsidRPr="00A16654">
        <w:t>umAuthenticationLevel&gt;xs:string</w:t>
      </w:r>
    </w:p>
    <w:p w14:paraId="667696B6" w14:textId="77777777" w:rsidR="008A0862" w:rsidRPr="00A16654" w:rsidRDefault="00DD203F" w:rsidP="008A0862">
      <w:pPr>
        <w:pStyle w:val="Code"/>
      </w:pPr>
      <w:r w:rsidRPr="00A16654">
        <w:t xml:space="preserve">          </w:t>
      </w:r>
      <w:r w:rsidR="008A0862" w:rsidRPr="00A16654">
        <w:t>&lt;/sm</w:t>
      </w:r>
      <w:r w:rsidRPr="00A16654">
        <w:t>p:MinimumAuthenticationLevel &gt;?</w:t>
      </w:r>
    </w:p>
    <w:p w14:paraId="6E80B568" w14:textId="77777777" w:rsidR="008A0862" w:rsidRPr="00A16654" w:rsidRDefault="00DD203F" w:rsidP="008A0862">
      <w:pPr>
        <w:pStyle w:val="Code"/>
      </w:pPr>
      <w:r w:rsidRPr="00A16654">
        <w:t xml:space="preserve">          </w:t>
      </w:r>
      <w:r w:rsidR="008A0862" w:rsidRPr="00A16654">
        <w:t>&lt;smp:Se</w:t>
      </w:r>
      <w:r w:rsidRPr="00A16654">
        <w:t>rviceActivationDate&gt;xs:dateTime</w:t>
      </w:r>
    </w:p>
    <w:p w14:paraId="5ABC4932" w14:textId="77777777" w:rsidR="008A0862" w:rsidRPr="00A16654" w:rsidRDefault="00DD203F" w:rsidP="008A0862">
      <w:pPr>
        <w:pStyle w:val="Code"/>
      </w:pPr>
      <w:r w:rsidRPr="00A16654">
        <w:t xml:space="preserve">          &lt;/smp:ServiceActivationDate&gt;?</w:t>
      </w:r>
    </w:p>
    <w:p w14:paraId="0450EB18" w14:textId="77777777" w:rsidR="008A0862" w:rsidRPr="00A16654" w:rsidRDefault="00DD203F" w:rsidP="008A0862">
      <w:pPr>
        <w:pStyle w:val="Code"/>
      </w:pPr>
      <w:r w:rsidRPr="00A16654">
        <w:t xml:space="preserve">          </w:t>
      </w:r>
      <w:r w:rsidR="008A0862" w:rsidRPr="00A16654">
        <w:t>&lt;smp:Se</w:t>
      </w:r>
      <w:r w:rsidRPr="00A16654">
        <w:t>rviceExpirationDate&gt;xs:dateTime</w:t>
      </w:r>
    </w:p>
    <w:p w14:paraId="2F57A8B9" w14:textId="77777777" w:rsidR="008A0862" w:rsidRPr="00A16654" w:rsidRDefault="00DD203F" w:rsidP="008A0862">
      <w:pPr>
        <w:pStyle w:val="Code"/>
      </w:pPr>
      <w:r w:rsidRPr="00A16654">
        <w:t xml:space="preserve">          &lt;/smp:ServiceExpirationDate&gt;?</w:t>
      </w:r>
    </w:p>
    <w:p w14:paraId="50F0931A" w14:textId="77777777" w:rsidR="008A0862" w:rsidRPr="00A16654" w:rsidRDefault="00DD203F" w:rsidP="008A0862">
      <w:pPr>
        <w:pStyle w:val="Code"/>
      </w:pPr>
      <w:r w:rsidRPr="00A16654">
        <w:t xml:space="preserve">          </w:t>
      </w:r>
      <w:r w:rsidR="008A0862" w:rsidRPr="00A16654">
        <w:t>&lt;smp:Certific</w:t>
      </w:r>
      <w:r w:rsidRPr="00A16654">
        <w:t>ate&gt;xs:string&lt;/smp:Certificate&gt;</w:t>
      </w:r>
    </w:p>
    <w:p w14:paraId="38483ABE" w14:textId="77777777" w:rsidR="008A0862" w:rsidRPr="00A16654" w:rsidRDefault="00DD203F" w:rsidP="008A0862">
      <w:pPr>
        <w:pStyle w:val="Code"/>
      </w:pPr>
      <w:r w:rsidRPr="00A16654">
        <w:t xml:space="preserve">          </w:t>
      </w:r>
      <w:r w:rsidR="008A0862" w:rsidRPr="00A16654">
        <w:t>&lt;s</w:t>
      </w:r>
      <w:r w:rsidRPr="00A16654">
        <w:t>mp:ServiceDescription&gt;xs:string</w:t>
      </w:r>
    </w:p>
    <w:p w14:paraId="46024CE3" w14:textId="77777777" w:rsidR="008A0862" w:rsidRPr="00A16654" w:rsidRDefault="00DD203F" w:rsidP="008A0862">
      <w:pPr>
        <w:pStyle w:val="Code"/>
      </w:pPr>
      <w:r w:rsidRPr="00A16654">
        <w:t xml:space="preserve">          &lt;/smp:ServiceDescription&gt;</w:t>
      </w:r>
    </w:p>
    <w:p w14:paraId="614C6D57" w14:textId="77777777" w:rsidR="008A0862" w:rsidRPr="00A16654" w:rsidRDefault="00DD203F" w:rsidP="008A0862">
      <w:pPr>
        <w:pStyle w:val="Code"/>
      </w:pPr>
      <w:r w:rsidRPr="00A16654">
        <w:t xml:space="preserve">          </w:t>
      </w:r>
      <w:r w:rsidR="008A0862" w:rsidRPr="00A16654">
        <w:t>&lt;sm</w:t>
      </w:r>
      <w:r w:rsidRPr="00A16654">
        <w:t>p:TechnicalContactUrl&gt;xs:anyURI</w:t>
      </w:r>
    </w:p>
    <w:p w14:paraId="4C0B8A61" w14:textId="77777777" w:rsidR="008A0862" w:rsidRPr="00A16654" w:rsidRDefault="00DD203F" w:rsidP="008A0862">
      <w:pPr>
        <w:pStyle w:val="Code"/>
      </w:pPr>
      <w:r w:rsidRPr="00A16654">
        <w:t xml:space="preserve">          &lt;/smp:TechnicalContactUrl&gt;</w:t>
      </w:r>
    </w:p>
    <w:p w14:paraId="71C89B07" w14:textId="77777777" w:rsidR="008A0862" w:rsidRPr="00A16654" w:rsidRDefault="00DD203F" w:rsidP="008A0862">
      <w:pPr>
        <w:pStyle w:val="Code"/>
      </w:pPr>
      <w:r w:rsidRPr="00A16654">
        <w:t xml:space="preserve">          </w:t>
      </w:r>
      <w:r w:rsidR="008A0862" w:rsidRPr="00A16654">
        <w:t>&lt;smp:Te</w:t>
      </w:r>
      <w:r w:rsidRPr="00A16654">
        <w:t>chnicalInformationUrl&gt;xs:anyURI</w:t>
      </w:r>
    </w:p>
    <w:p w14:paraId="37F05C0C" w14:textId="77777777" w:rsidR="008A0862" w:rsidRPr="00A16654" w:rsidRDefault="00DD203F" w:rsidP="008A0862">
      <w:pPr>
        <w:pStyle w:val="Code"/>
      </w:pPr>
      <w:r w:rsidRPr="00A16654">
        <w:t xml:space="preserve">          &lt;/smp:TechnicalInformationUrl&gt;?</w:t>
      </w:r>
    </w:p>
    <w:p w14:paraId="1B07FF9E" w14:textId="77777777" w:rsidR="008A0862" w:rsidRPr="00A16654" w:rsidRDefault="00DD203F" w:rsidP="008A0862">
      <w:pPr>
        <w:pStyle w:val="Code"/>
      </w:pPr>
      <w:r w:rsidRPr="00A16654">
        <w:t xml:space="preserve">          </w:t>
      </w:r>
      <w:r w:rsidR="008A0862" w:rsidRPr="00A16654">
        <w:t>&lt;smp:Extens</w:t>
      </w:r>
      <w:r w:rsidRPr="00A16654">
        <w:t>ion&gt;xs:any&lt;/smp:Extension&gt;?</w:t>
      </w:r>
    </w:p>
    <w:p w14:paraId="1CE62046" w14:textId="77777777" w:rsidR="008A0862" w:rsidRPr="00A16654" w:rsidRDefault="00DD203F" w:rsidP="008A0862">
      <w:pPr>
        <w:pStyle w:val="Code"/>
      </w:pPr>
      <w:r w:rsidRPr="00A16654">
        <w:t xml:space="preserve">        &lt;/smp:Endpoint&gt;</w:t>
      </w:r>
    </w:p>
    <w:p w14:paraId="4370E908" w14:textId="77777777" w:rsidR="008A0862" w:rsidRPr="00A16654" w:rsidRDefault="00DD203F" w:rsidP="008A0862">
      <w:pPr>
        <w:pStyle w:val="Code"/>
      </w:pPr>
      <w:r w:rsidRPr="00A16654">
        <w:t xml:space="preserve">      &lt;/smp:ServiceEndpointList&gt;</w:t>
      </w:r>
    </w:p>
    <w:p w14:paraId="5DA8BC4F"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2D4D0BD3" w14:textId="77777777" w:rsidR="008A0862" w:rsidRPr="00A16654" w:rsidRDefault="00DD203F" w:rsidP="008A0862">
      <w:pPr>
        <w:pStyle w:val="Code"/>
      </w:pPr>
      <w:r w:rsidRPr="00A16654">
        <w:t xml:space="preserve">    &lt;/smp:Process&gt;</w:t>
      </w:r>
    </w:p>
    <w:p w14:paraId="7FCB716B" w14:textId="77777777" w:rsidR="008A0862" w:rsidRPr="00A16654" w:rsidRDefault="00DD203F" w:rsidP="008A0862">
      <w:pPr>
        <w:pStyle w:val="Code"/>
      </w:pPr>
      <w:r w:rsidRPr="00A16654">
        <w:t xml:space="preserve">  &lt;/smp:ProcessList&gt;</w:t>
      </w:r>
    </w:p>
    <w:p w14:paraId="3ACB18EC"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1C87E3BD" w14:textId="77777777" w:rsidR="008A0862" w:rsidRPr="00A16654" w:rsidRDefault="00DD203F" w:rsidP="008A0862">
      <w:pPr>
        <w:pStyle w:val="Code"/>
      </w:pPr>
      <w:r w:rsidRPr="00A16654">
        <w:t>&lt;/smp:ServiceInformation&gt;</w:t>
      </w:r>
    </w:p>
    <w:p w14:paraId="24388082" w14:textId="77777777" w:rsidR="008A0862" w:rsidRPr="00A16654" w:rsidRDefault="008C2EA9" w:rsidP="008A0862">
      <w:r w:rsidRPr="00A16654">
        <w:t xml:space="preserve">Pseudo-schema for the </w:t>
      </w:r>
      <w:r w:rsidRPr="00A16654">
        <w:rPr>
          <w:rStyle w:val="InlinecodeZchn"/>
        </w:rPr>
        <w:t>Redirect</w:t>
      </w:r>
      <w:r w:rsidR="008A0862" w:rsidRPr="00A16654">
        <w:t xml:space="preserve"> data type: </w:t>
      </w:r>
    </w:p>
    <w:p w14:paraId="26A6D392" w14:textId="77777777" w:rsidR="008A0862" w:rsidRPr="00A16654" w:rsidRDefault="008A0862" w:rsidP="008A0862">
      <w:pPr>
        <w:pStyle w:val="Code"/>
      </w:pPr>
      <w:r w:rsidRPr="00A16654">
        <w:lastRenderedPageBreak/>
        <w:t xml:space="preserve">&lt;smp:Redirect href=”xs:anyURI”&gt; </w:t>
      </w:r>
    </w:p>
    <w:p w14:paraId="690F416F" w14:textId="77777777" w:rsidR="008A0862" w:rsidRPr="00A16654" w:rsidRDefault="00613FA5" w:rsidP="008A0862">
      <w:pPr>
        <w:pStyle w:val="Code"/>
      </w:pPr>
      <w:r w:rsidRPr="00A16654">
        <w:t xml:space="preserve">  </w:t>
      </w:r>
      <w:r w:rsidR="008A0862" w:rsidRPr="00A16654">
        <w:t xml:space="preserve">&lt;smp:CertificateUID&gt;xs:string&lt;/smp:CertificateUID&gt; </w:t>
      </w:r>
    </w:p>
    <w:p w14:paraId="094E1E69" w14:textId="77777777" w:rsidR="008A0862" w:rsidRPr="00A16654" w:rsidRDefault="00613FA5" w:rsidP="008A0862">
      <w:pPr>
        <w:pStyle w:val="Code"/>
      </w:pPr>
      <w:r w:rsidRPr="00A16654">
        <w:t xml:space="preserve">  </w:t>
      </w:r>
      <w:r w:rsidR="008A0862" w:rsidRPr="00A16654">
        <w:t>&lt;smp:Extension&gt;</w:t>
      </w:r>
      <w:r w:rsidR="004C5646" w:rsidRPr="00A16654">
        <w:t>xs:any&lt;/smp:Extension&gt;</w:t>
      </w:r>
      <w:r w:rsidRPr="00A16654">
        <w:t>?</w:t>
      </w:r>
    </w:p>
    <w:p w14:paraId="14F168E1" w14:textId="77777777" w:rsidR="008A0862" w:rsidRPr="00A16654" w:rsidRDefault="008A0862" w:rsidP="008A0862">
      <w:pPr>
        <w:pStyle w:val="Code"/>
      </w:pPr>
      <w:r w:rsidRPr="00A16654">
        <w:t>&lt;smp:Redirect&gt;</w:t>
      </w:r>
    </w:p>
    <w:p w14:paraId="0C514533" w14:textId="77777777" w:rsidR="003A32FE" w:rsidRPr="00A16654" w:rsidRDefault="003A32FE" w:rsidP="003A32FE">
      <w:r w:rsidRPr="00A16654">
        <w:t xml:space="preserve">The </w:t>
      </w:r>
      <w:r w:rsidR="008C2EA9" w:rsidRPr="00A16654">
        <w:t>E</w:t>
      </w:r>
      <w:r w:rsidRPr="00A16654">
        <w:t xml:space="preserve">xtension element may contain any XML element. Clients MAY ignore this element. It can be used to add extension metadata to the service metadata. </w:t>
      </w:r>
    </w:p>
    <w:p w14:paraId="24D8779E" w14:textId="77777777" w:rsidR="003A32FE" w:rsidRPr="00A16654" w:rsidRDefault="003A32FE" w:rsidP="003A32FE">
      <w:r w:rsidRPr="00A16654">
        <w:t xml:space="preserve">The </w:t>
      </w:r>
      <w:proofErr w:type="spellStart"/>
      <w:r w:rsidR="001373E4" w:rsidRPr="00A16654">
        <w:rPr>
          <w:rStyle w:val="InlinecodeZchn"/>
        </w:rPr>
        <w:t>href</w:t>
      </w:r>
      <w:proofErr w:type="spellEnd"/>
      <w:r w:rsidRPr="00A16654">
        <w:t xml:space="preserve"> attribute of the </w:t>
      </w:r>
      <w:r w:rsidRPr="00A16654">
        <w:rPr>
          <w:rStyle w:val="InlinecodeZchn"/>
        </w:rPr>
        <w:t>Redirect</w:t>
      </w:r>
      <w:r w:rsidRPr="00A16654">
        <w:t xml:space="preserve"> element contains the full address of the destination SMP record th</w:t>
      </w:r>
      <w:r w:rsidR="008C2EA9" w:rsidRPr="00A16654">
        <w:t>at the client is redirected to.</w:t>
      </w:r>
    </w:p>
    <w:p w14:paraId="1F71A3D2" w14:textId="688B9BF2" w:rsidR="003A32FE" w:rsidRPr="00A16654" w:rsidRDefault="003A32FE" w:rsidP="003A32FE">
      <w:r w:rsidRPr="00A16654">
        <w:t xml:space="preserve">For example, assume that an SMP called "SMP1" has the address </w:t>
      </w:r>
      <w:r w:rsidRPr="00A16654">
        <w:rPr>
          <w:rStyle w:val="InlinecodeZchn"/>
        </w:rPr>
        <w:t>http://smp1.</w:t>
      </w:r>
      <w:del w:id="476" w:author="PH" w:date="2024-11-27T09:50:00Z" w16du:dateUtc="2024-11-27T08:50:00Z">
        <w:r w:rsidRPr="00A16654" w:rsidDel="00D34148">
          <w:rPr>
            <w:rStyle w:val="InlinecodeZchn"/>
          </w:rPr>
          <w:delText>eu</w:delText>
        </w:r>
      </w:del>
      <w:ins w:id="477" w:author="PH" w:date="2024-11-27T09:50:00Z" w16du:dateUtc="2024-11-27T08:50:00Z">
        <w:r w:rsidR="00D34148">
          <w:rPr>
            <w:rStyle w:val="InlinecodeZchn"/>
          </w:rPr>
          <w:t>org</w:t>
        </w:r>
      </w:ins>
      <w:r w:rsidRPr="00A16654">
        <w:t xml:space="preserve">, and another SMP called "SMP2" has the address </w:t>
      </w:r>
      <w:r w:rsidRPr="00A16654">
        <w:rPr>
          <w:rStyle w:val="InlinecodeZchn"/>
        </w:rPr>
        <w:t>http</w:t>
      </w:r>
      <w:ins w:id="478" w:author="PH" w:date="2024-11-27T09:50:00Z" w16du:dateUtc="2024-11-27T08:50:00Z">
        <w:r w:rsidR="00D34148">
          <w:rPr>
            <w:rStyle w:val="InlinecodeZchn"/>
          </w:rPr>
          <w:t>s</w:t>
        </w:r>
      </w:ins>
      <w:r w:rsidRPr="00A16654">
        <w:rPr>
          <w:rStyle w:val="InlinecodeZchn"/>
        </w:rPr>
        <w:t>://smp2.</w:t>
      </w:r>
      <w:del w:id="479" w:author="PH" w:date="2024-11-27T09:50:00Z" w16du:dateUtc="2024-11-27T08:50:00Z">
        <w:r w:rsidRPr="00A16654" w:rsidDel="00D34148">
          <w:rPr>
            <w:rStyle w:val="InlinecodeZchn"/>
          </w:rPr>
          <w:delText>eu</w:delText>
        </w:r>
      </w:del>
      <w:ins w:id="480" w:author="PH" w:date="2024-11-27T09:50:00Z" w16du:dateUtc="2024-11-27T08:50:00Z">
        <w:r w:rsidR="00D34148">
          <w:rPr>
            <w:rStyle w:val="InlinecodeZchn"/>
          </w:rPr>
          <w:t>org</w:t>
        </w:r>
      </w:ins>
      <w:r w:rsidRPr="00A16654">
        <w:t>, and a client requests a resource with the following URL (note that these exampl</w:t>
      </w:r>
      <w:r w:rsidR="007A3BDB" w:rsidRPr="00A16654">
        <w:t>es have been percent encoded</w:t>
      </w:r>
      <w:r w:rsidR="008C2EA9" w:rsidRPr="00A16654">
        <w:t>):</w:t>
      </w:r>
    </w:p>
    <w:p w14:paraId="65A66456" w14:textId="53EF9862" w:rsidR="003A32FE" w:rsidRPr="00A16654" w:rsidRDefault="003A32FE" w:rsidP="003A32FE">
      <w:pPr>
        <w:pStyle w:val="Code"/>
      </w:pPr>
      <w:r w:rsidRPr="00A16654">
        <w:t>http</w:t>
      </w:r>
      <w:ins w:id="481" w:author="PH" w:date="2024-11-27T09:50:00Z" w16du:dateUtc="2024-11-27T08:50:00Z">
        <w:r w:rsidR="00D34148">
          <w:t>s</w:t>
        </w:r>
      </w:ins>
      <w:r w:rsidRPr="00A16654">
        <w:t>://smp1.</w:t>
      </w:r>
      <w:del w:id="482" w:author="PH" w:date="2024-11-27T09:50:00Z" w16du:dateUtc="2024-11-27T08:50:00Z">
        <w:r w:rsidRPr="00A16654" w:rsidDel="00D34148">
          <w:delText>eu</w:delText>
        </w:r>
      </w:del>
      <w:ins w:id="483" w:author="PH" w:date="2024-11-27T09:50:00Z" w16du:dateUtc="2024-11-27T08:50:00Z">
        <w:r w:rsidR="00D34148">
          <w:t>org</w:t>
        </w:r>
      </w:ins>
      <w:r w:rsidRPr="00A16654">
        <w:t>/</w:t>
      </w:r>
      <w:del w:id="484" w:author="PH" w:date="2024-11-25T23:02:00Z" w16du:dateUtc="2024-11-25T22:02:00Z">
        <w:r w:rsidRPr="00A16654" w:rsidDel="00CE78CB">
          <w:delText>busdox</w:delText>
        </w:r>
      </w:del>
      <w:ins w:id="485" w:author="PH" w:date="2024-11-25T23:02:00Z" w16du:dateUtc="2024-11-25T22:02:00Z">
        <w:r w:rsidR="00CE78CB">
          <w:t>iso6523</w:t>
        </w:r>
      </w:ins>
      <w:r w:rsidRPr="00A16654">
        <w:t>-actorid-upis%3A%3A0010%3A5798000000001/services/busdox-docid-qns%3A%3Aurn%3Aoasis%3Anames%3Aspecification%3Aubl%3Aschema%3Axsd%3AInvoice- 2%3A%3AInvoice%23%23UBL-2.0</w:t>
      </w:r>
    </w:p>
    <w:p w14:paraId="3B642829" w14:textId="77777777" w:rsidR="008A0862" w:rsidRPr="00A16654" w:rsidRDefault="003A32FE" w:rsidP="003A32FE">
      <w:r w:rsidRPr="00A16654">
        <w:t xml:space="preserve">We now assume that the owner of these metadata has moved them to SMP2. SMP1 would then return a </w:t>
      </w:r>
      <w:proofErr w:type="spellStart"/>
      <w:r w:rsidRPr="00A16654">
        <w:rPr>
          <w:rStyle w:val="Hervorhebung"/>
        </w:rPr>
        <w:t>SignedServiceMetadata</w:t>
      </w:r>
      <w:proofErr w:type="spellEnd"/>
      <w:r w:rsidRPr="00A16654">
        <w:t xml:space="preserve"> resource with a </w:t>
      </w:r>
      <w:r w:rsidRPr="00A16654">
        <w:rPr>
          <w:rStyle w:val="InlinecodeZchn"/>
        </w:rPr>
        <w:t>Redirect</w:t>
      </w:r>
      <w:r w:rsidRPr="00A16654">
        <w:t xml:space="preserve"> child element that has </w:t>
      </w:r>
      <w:r w:rsidR="008C2EA9" w:rsidRPr="00A16654">
        <w:t xml:space="preserve">the </w:t>
      </w:r>
      <w:proofErr w:type="spellStart"/>
      <w:r w:rsidR="008C2EA9" w:rsidRPr="00A16654">
        <w:rPr>
          <w:rStyle w:val="InlinecodeZchn"/>
        </w:rPr>
        <w:t>href</w:t>
      </w:r>
      <w:proofErr w:type="spellEnd"/>
      <w:r w:rsidRPr="00A16654">
        <w:t xml:space="preserve"> attribute set to</w:t>
      </w:r>
    </w:p>
    <w:p w14:paraId="0C657C79" w14:textId="23503AF1" w:rsidR="00F90175" w:rsidRPr="00A16654" w:rsidRDefault="00F90175" w:rsidP="00F90175">
      <w:pPr>
        <w:pStyle w:val="Code"/>
      </w:pPr>
      <w:r w:rsidRPr="00A16654">
        <w:t>http</w:t>
      </w:r>
      <w:ins w:id="486" w:author="PH" w:date="2024-11-27T09:50:00Z" w16du:dateUtc="2024-11-27T08:50:00Z">
        <w:r w:rsidR="00D34148">
          <w:t>s</w:t>
        </w:r>
      </w:ins>
      <w:r w:rsidRPr="00A16654">
        <w:t>://smp2.</w:t>
      </w:r>
      <w:del w:id="487" w:author="PH" w:date="2024-11-27T09:50:00Z" w16du:dateUtc="2024-11-27T08:50:00Z">
        <w:r w:rsidRPr="00A16654" w:rsidDel="00D34148">
          <w:delText>eu</w:delText>
        </w:r>
      </w:del>
      <w:ins w:id="488" w:author="PH" w:date="2024-11-27T09:50:00Z" w16du:dateUtc="2024-11-27T08:50:00Z">
        <w:r w:rsidR="00D34148">
          <w:t>org</w:t>
        </w:r>
      </w:ins>
      <w:r w:rsidRPr="00A16654">
        <w:t>/</w:t>
      </w:r>
      <w:del w:id="489" w:author="PH" w:date="2024-11-25T23:02:00Z" w16du:dateUtc="2024-11-25T22:02:00Z">
        <w:r w:rsidRPr="00A16654" w:rsidDel="00CE78CB">
          <w:delText>busdox</w:delText>
        </w:r>
      </w:del>
      <w:ins w:id="490" w:author="PH" w:date="2024-11-25T23:02:00Z" w16du:dateUtc="2024-11-25T22:02:00Z">
        <w:r w:rsidR="00CE78CB">
          <w:t>iso6523</w:t>
        </w:r>
      </w:ins>
      <w:r w:rsidRPr="00A16654">
        <w:t>-actorid-upis%3A%3A0010%3A5798000000001/services/busdox-docid-qns%3A%3Aurn%3Aoasis%3Anames%3Aspecification%3Aubl%3Aschema%3Axsd%3AInvoice- 2%3A%3AInvoice%23%23UBL-2.0</w:t>
      </w:r>
    </w:p>
    <w:p w14:paraId="2C64DDB0" w14:textId="77777777" w:rsidR="00F90175" w:rsidRPr="00A16654" w:rsidRDefault="00F90175" w:rsidP="00F90175">
      <w:r w:rsidRPr="00A16654">
        <w:t xml:space="preserve">For the list of endpoints under each </w:t>
      </w:r>
      <w:r w:rsidRPr="00A16654">
        <w:rPr>
          <w:rStyle w:val="InlinecodeZchn"/>
        </w:rPr>
        <w:t>Endpoint</w:t>
      </w:r>
      <w:r w:rsidRPr="00A16654">
        <w:t xml:space="preserve"> element in the </w:t>
      </w:r>
      <w:proofErr w:type="spellStart"/>
      <w:r w:rsidRPr="00A16654">
        <w:rPr>
          <w:rStyle w:val="InlinecodeZchn"/>
        </w:rPr>
        <w:t>ServiceEndpointList</w:t>
      </w:r>
      <w:proofErr w:type="spellEnd"/>
      <w:r w:rsidRPr="00A16654">
        <w:t xml:space="preserve">, each endpoint MUST have different values of the </w:t>
      </w:r>
      <w:proofErr w:type="spellStart"/>
      <w:r w:rsidRPr="00A16654">
        <w:rPr>
          <w:rStyle w:val="InlinecodeZchn"/>
        </w:rPr>
        <w:t>transportProfile</w:t>
      </w:r>
      <w:proofErr w:type="spellEnd"/>
      <w:r w:rsidRPr="00A16654">
        <w:t xml:space="preserve"> attribute, i.e. represent bindings to different transports.</w:t>
      </w:r>
    </w:p>
    <w:p w14:paraId="34997777" w14:textId="77777777" w:rsidR="00F90175" w:rsidRPr="00A16654" w:rsidRDefault="000A6128" w:rsidP="000A6128">
      <w:r w:rsidRPr="00A16654">
        <w:t>Description of the individual fields (elements and attributes).</w:t>
      </w:r>
    </w:p>
    <w:tbl>
      <w:tblPr>
        <w:tblStyle w:val="HelleListe-Akzent11"/>
        <w:tblW w:w="0" w:type="auto"/>
        <w:tblLook w:val="0420" w:firstRow="1" w:lastRow="0" w:firstColumn="0" w:lastColumn="0" w:noHBand="0" w:noVBand="1"/>
      </w:tblPr>
      <w:tblGrid>
        <w:gridCol w:w="3890"/>
        <w:gridCol w:w="5160"/>
      </w:tblGrid>
      <w:tr w:rsidR="000A6128" w:rsidRPr="00A16654" w14:paraId="7759F304" w14:textId="77777777" w:rsidTr="0046134C">
        <w:trPr>
          <w:cnfStyle w:val="100000000000" w:firstRow="1" w:lastRow="0" w:firstColumn="0" w:lastColumn="0" w:oddVBand="0" w:evenVBand="0" w:oddHBand="0" w:evenHBand="0" w:firstRowFirstColumn="0" w:firstRowLastColumn="0" w:lastRowFirstColumn="0" w:lastRowLastColumn="0"/>
          <w:tblHeader/>
        </w:trPr>
        <w:tc>
          <w:tcPr>
            <w:tcW w:w="0" w:type="auto"/>
          </w:tcPr>
          <w:p w14:paraId="7E88D17D" w14:textId="77777777" w:rsidR="000A6128" w:rsidRPr="00A16654" w:rsidRDefault="000A6128" w:rsidP="000A6128">
            <w:r w:rsidRPr="00A16654">
              <w:t>Field</w:t>
            </w:r>
          </w:p>
        </w:tc>
        <w:tc>
          <w:tcPr>
            <w:tcW w:w="0" w:type="auto"/>
          </w:tcPr>
          <w:p w14:paraId="61D9B0A1" w14:textId="77777777" w:rsidR="000A6128" w:rsidRPr="00A16654" w:rsidRDefault="000A6128" w:rsidP="000A6128">
            <w:r w:rsidRPr="00A16654">
              <w:t>Description</w:t>
            </w:r>
          </w:p>
        </w:tc>
      </w:tr>
      <w:tr w:rsidR="000A6128" w:rsidRPr="00A16654" w14:paraId="7BD6868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50CCDB2F" w14:textId="77777777" w:rsidR="000A6128" w:rsidRPr="00A16654" w:rsidRDefault="000A6128" w:rsidP="000A6128">
            <w:r w:rsidRPr="00A16654">
              <w:t>/</w:t>
            </w:r>
            <w:proofErr w:type="spellStart"/>
            <w:r w:rsidRPr="00A16654">
              <w:t>ServiceMetadata</w:t>
            </w:r>
            <w:proofErr w:type="spellEnd"/>
          </w:p>
        </w:tc>
        <w:tc>
          <w:tcPr>
            <w:tcW w:w="0" w:type="auto"/>
          </w:tcPr>
          <w:p w14:paraId="5E01884B" w14:textId="77777777" w:rsidR="000A6128" w:rsidRPr="00A16654" w:rsidRDefault="000A6128" w:rsidP="000A6128">
            <w:r w:rsidRPr="00A16654">
              <w:t>Document element</w:t>
            </w:r>
          </w:p>
        </w:tc>
      </w:tr>
      <w:tr w:rsidR="000A6128" w:rsidRPr="00A16654" w14:paraId="624ECB0C" w14:textId="77777777" w:rsidTr="00926353">
        <w:tc>
          <w:tcPr>
            <w:tcW w:w="0" w:type="auto"/>
          </w:tcPr>
          <w:p w14:paraId="6FF2D3DC" w14:textId="77777777" w:rsidR="000A6128" w:rsidRPr="00A16654" w:rsidRDefault="00E46A82" w:rsidP="000A6128">
            <w:proofErr w:type="spellStart"/>
            <w:r w:rsidRPr="00A16654">
              <w:t>ServiceMetadata</w:t>
            </w:r>
            <w:proofErr w:type="spellEnd"/>
            <w:r w:rsidR="000A6128" w:rsidRPr="00A16654">
              <w:t>/Redirect</w:t>
            </w:r>
          </w:p>
        </w:tc>
        <w:tc>
          <w:tcPr>
            <w:tcW w:w="0" w:type="auto"/>
          </w:tcPr>
          <w:p w14:paraId="51B68666" w14:textId="77777777" w:rsidR="000A6128" w:rsidRPr="00A16654" w:rsidRDefault="000A6128" w:rsidP="000A6128">
            <w:r w:rsidRPr="00A16654">
              <w:t xml:space="preserve">The direct child element of </w:t>
            </w:r>
            <w:proofErr w:type="spellStart"/>
            <w:r w:rsidRPr="00A16654">
              <w:rPr>
                <w:rStyle w:val="InlinecodeZchn"/>
              </w:rPr>
              <w:t>ServiceMetadata</w:t>
            </w:r>
            <w:proofErr w:type="spellEnd"/>
            <w:r w:rsidRPr="00A16654">
              <w:t xml:space="preserve"> is either the </w:t>
            </w:r>
            <w:r w:rsidRPr="00A16654">
              <w:rPr>
                <w:rStyle w:val="InlinecodeZchn"/>
              </w:rPr>
              <w:t>Redirect</w:t>
            </w:r>
            <w:r w:rsidRPr="00A16654">
              <w:t xml:space="preserve"> element or the </w:t>
            </w:r>
            <w:proofErr w:type="spellStart"/>
            <w:r w:rsidRPr="00A16654">
              <w:rPr>
                <w:rStyle w:val="InlinecodeZchn"/>
              </w:rPr>
              <w:t>ServiceInformation</w:t>
            </w:r>
            <w:proofErr w:type="spellEnd"/>
            <w:r w:rsidRPr="00A16654">
              <w:t xml:space="preserve"> element. The </w:t>
            </w:r>
            <w:r w:rsidRPr="00A16654">
              <w:rPr>
                <w:rStyle w:val="InlinecodeZchn"/>
              </w:rPr>
              <w:t>Redirect</w:t>
            </w:r>
            <w:r w:rsidRPr="00A16654">
              <w:t xml:space="preserve"> element indicates that a client must follow the URL of the </w:t>
            </w:r>
            <w:proofErr w:type="spellStart"/>
            <w:r w:rsidRPr="00A16654">
              <w:rPr>
                <w:rStyle w:val="InlinecodeZchn"/>
              </w:rPr>
              <w:t>href</w:t>
            </w:r>
            <w:proofErr w:type="spellEnd"/>
            <w:r w:rsidRPr="00A16654">
              <w:t xml:space="preserve"> attribute of this element.</w:t>
            </w:r>
          </w:p>
        </w:tc>
      </w:tr>
      <w:tr w:rsidR="000A6128" w:rsidRPr="00A16654" w14:paraId="3C68C84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3D07CF4" w14:textId="77777777" w:rsidR="000A6128" w:rsidRPr="00A16654" w:rsidRDefault="000A6128" w:rsidP="000A6128">
            <w:r w:rsidRPr="00A16654">
              <w:t>Redirect/</w:t>
            </w:r>
            <w:proofErr w:type="spellStart"/>
            <w:r w:rsidRPr="00A16654">
              <w:t>CertificateUID</w:t>
            </w:r>
            <w:proofErr w:type="spellEnd"/>
          </w:p>
        </w:tc>
        <w:tc>
          <w:tcPr>
            <w:tcW w:w="0" w:type="auto"/>
          </w:tcPr>
          <w:p w14:paraId="70565E33" w14:textId="77777777" w:rsidR="000A6128" w:rsidRPr="00A16654" w:rsidRDefault="000A6128" w:rsidP="000A6128">
            <w:r w:rsidRPr="00A16654">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A16654" w14:paraId="2E72C658" w14:textId="77777777" w:rsidTr="00926353">
        <w:tc>
          <w:tcPr>
            <w:tcW w:w="0" w:type="auto"/>
          </w:tcPr>
          <w:p w14:paraId="1AD75E07" w14:textId="77777777" w:rsidR="000A6128" w:rsidRPr="00A16654" w:rsidRDefault="000A6128" w:rsidP="000A6128">
            <w:r w:rsidRPr="00A16654">
              <w:t>Redirect/Extension</w:t>
            </w:r>
          </w:p>
        </w:tc>
        <w:tc>
          <w:tcPr>
            <w:tcW w:w="0" w:type="auto"/>
          </w:tcPr>
          <w:p w14:paraId="533EE20C" w14:textId="77777777" w:rsidR="000A6128" w:rsidRPr="00A16654" w:rsidRDefault="000A6128" w:rsidP="00C61F1B">
            <w:r w:rsidRPr="00A16654">
              <w:t xml:space="preserve">The </w:t>
            </w:r>
            <w:r w:rsidR="00C61F1B"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w:t>
            </w:r>
            <w:r w:rsidRPr="00A16654">
              <w:rPr>
                <w:rStyle w:val="InlinecodeZchn"/>
              </w:rPr>
              <w:t>Redirect</w:t>
            </w:r>
            <w:r w:rsidRPr="00A16654">
              <w:t>.</w:t>
            </w:r>
          </w:p>
        </w:tc>
      </w:tr>
      <w:tr w:rsidR="000A6128" w:rsidRPr="00A16654" w14:paraId="410D853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42FEB99" w14:textId="77777777" w:rsidR="000A6128" w:rsidRPr="00A16654" w:rsidRDefault="00E46A82" w:rsidP="000A6128">
            <w:proofErr w:type="spellStart"/>
            <w:r w:rsidRPr="00A16654">
              <w:t>ServiceMetadata</w:t>
            </w:r>
            <w:proofErr w:type="spellEnd"/>
            <w:r w:rsidR="000A6128" w:rsidRPr="00A16654">
              <w:t>/</w:t>
            </w:r>
            <w:proofErr w:type="spellStart"/>
            <w:r w:rsidR="000A6128" w:rsidRPr="00A16654">
              <w:t>ServiceInformation</w:t>
            </w:r>
            <w:proofErr w:type="spellEnd"/>
          </w:p>
        </w:tc>
        <w:tc>
          <w:tcPr>
            <w:tcW w:w="0" w:type="auto"/>
          </w:tcPr>
          <w:p w14:paraId="3D6E06F4" w14:textId="77777777" w:rsidR="000A6128" w:rsidRPr="00A16654" w:rsidRDefault="000A6128" w:rsidP="00C4175B">
            <w:r w:rsidRPr="00A16654">
              <w:t xml:space="preserve">The direct child element of </w:t>
            </w:r>
            <w:proofErr w:type="spellStart"/>
            <w:r w:rsidRPr="00A16654">
              <w:rPr>
                <w:rStyle w:val="InlinecodeZchn"/>
              </w:rPr>
              <w:t>ServiceMetadata</w:t>
            </w:r>
            <w:proofErr w:type="spellEnd"/>
            <w:r w:rsidRPr="00A16654">
              <w:t xml:space="preserve"> is either the </w:t>
            </w:r>
            <w:r w:rsidRPr="00A16654">
              <w:rPr>
                <w:rStyle w:val="InlinecodeZchn"/>
              </w:rPr>
              <w:t>Redirect</w:t>
            </w:r>
            <w:r w:rsidRPr="00A16654">
              <w:t xml:space="preserve"> element or the </w:t>
            </w:r>
            <w:proofErr w:type="spellStart"/>
            <w:r w:rsidRPr="00A16654">
              <w:rPr>
                <w:rStyle w:val="InlinecodeZchn"/>
              </w:rPr>
              <w:lastRenderedPageBreak/>
              <w:t>ServiceInformation</w:t>
            </w:r>
            <w:proofErr w:type="spellEnd"/>
            <w:r w:rsidRPr="00A16654">
              <w:t xml:space="preserve"> element. The </w:t>
            </w:r>
            <w:proofErr w:type="spellStart"/>
            <w:r w:rsidRPr="00A16654">
              <w:rPr>
                <w:rStyle w:val="InlinecodeZchn"/>
              </w:rPr>
              <w:t>ServiceInformation</w:t>
            </w:r>
            <w:proofErr w:type="spellEnd"/>
            <w:r w:rsidRPr="00A16654">
              <w:t xml:space="preserve"> element contains service information for an actual service registration, rather than a redirect to another SMP.</w:t>
            </w:r>
          </w:p>
        </w:tc>
      </w:tr>
      <w:tr w:rsidR="000A6128" w:rsidRPr="00A16654" w14:paraId="5C55C9E4" w14:textId="77777777" w:rsidTr="00926353">
        <w:tc>
          <w:tcPr>
            <w:tcW w:w="0" w:type="auto"/>
          </w:tcPr>
          <w:p w14:paraId="3EBCB998" w14:textId="77777777" w:rsidR="000A6128" w:rsidRPr="00A16654" w:rsidRDefault="000A6128" w:rsidP="00C4175B">
            <w:proofErr w:type="spellStart"/>
            <w:r w:rsidRPr="00A16654">
              <w:t>ServiceInformation</w:t>
            </w:r>
            <w:proofErr w:type="spellEnd"/>
            <w:r w:rsidRPr="00A16654">
              <w:t>/</w:t>
            </w:r>
            <w:proofErr w:type="spellStart"/>
            <w:r w:rsidRPr="00A16654">
              <w:t>ParticipantIdentifier</w:t>
            </w:r>
            <w:proofErr w:type="spellEnd"/>
            <w:r w:rsidRPr="00A16654">
              <w:t xml:space="preserve"> </w:t>
            </w:r>
          </w:p>
        </w:tc>
        <w:tc>
          <w:tcPr>
            <w:tcW w:w="0" w:type="auto"/>
          </w:tcPr>
          <w:p w14:paraId="6928C68C" w14:textId="77777777" w:rsidR="000A6128" w:rsidRPr="00A16654" w:rsidRDefault="000A6128" w:rsidP="007A3BDB">
            <w:r w:rsidRPr="00A16654">
              <w:t xml:space="preserve">The participant identifier. Comprises the identifier, and an identifier scheme. This identifier MUST have the same value of the {id} part of the URI of the enclosing </w:t>
            </w:r>
            <w:proofErr w:type="spellStart"/>
            <w:r w:rsidRPr="00A16654">
              <w:rPr>
                <w:rStyle w:val="Hervorhebung"/>
              </w:rPr>
              <w:t>ServiceMetadata</w:t>
            </w:r>
            <w:proofErr w:type="spellEnd"/>
            <w:r w:rsidRPr="00A16654">
              <w:t xml:space="preserve"> resource.</w:t>
            </w:r>
            <w:r w:rsidR="007A3BDB" w:rsidRPr="00A16654">
              <w:br/>
            </w:r>
            <w:r w:rsidRPr="00A16654">
              <w:t xml:space="preserve">See the </w:t>
            </w:r>
            <w:proofErr w:type="spellStart"/>
            <w:r w:rsidRPr="00A16654">
              <w:t>ParticipantIdentifier</w:t>
            </w:r>
            <w:proofErr w:type="spellEnd"/>
            <w:r w:rsidRPr="00A16654">
              <w:t xml:space="preserve"> section of the ‘</w:t>
            </w:r>
            <w:r w:rsidR="006033FC" w:rsidRPr="00A16654">
              <w:t>Policy for use of identifiers</w:t>
            </w:r>
            <w:r w:rsidRPr="00A16654">
              <w:t>’ document [</w:t>
            </w:r>
            <w:r w:rsidR="006033FC" w:rsidRPr="00A16654">
              <w:t>PFUOI4</w:t>
            </w:r>
            <w:r w:rsidRPr="00A16654">
              <w:t>] for information on this data type.</w:t>
            </w:r>
          </w:p>
        </w:tc>
      </w:tr>
      <w:tr w:rsidR="000A6128" w:rsidRPr="00A16654" w14:paraId="3E1CF49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22F1248" w14:textId="77777777" w:rsidR="000A6128" w:rsidRPr="00A16654" w:rsidRDefault="000A6128" w:rsidP="00C4175B">
            <w:proofErr w:type="spellStart"/>
            <w:r w:rsidRPr="00A16654">
              <w:t>ServiceInformation</w:t>
            </w:r>
            <w:proofErr w:type="spellEnd"/>
            <w:r w:rsidRPr="00A16654">
              <w:t>/</w:t>
            </w:r>
            <w:proofErr w:type="spellStart"/>
            <w:r w:rsidRPr="00A16654">
              <w:t>DocumentIdentifier</w:t>
            </w:r>
            <w:proofErr w:type="spellEnd"/>
            <w:r w:rsidRPr="00A16654">
              <w:t xml:space="preserve"> </w:t>
            </w:r>
          </w:p>
        </w:tc>
        <w:tc>
          <w:tcPr>
            <w:tcW w:w="0" w:type="auto"/>
          </w:tcPr>
          <w:p w14:paraId="42DD47EC" w14:textId="77777777" w:rsidR="000A6128" w:rsidRPr="00A16654" w:rsidRDefault="000A6128" w:rsidP="007A3BDB">
            <w:r w:rsidRPr="00A16654">
              <w:t xml:space="preserve">Represents the type of document that the recipient </w:t>
            </w:r>
            <w:proofErr w:type="gramStart"/>
            <w:r w:rsidRPr="00A16654">
              <w:t>is able to</w:t>
            </w:r>
            <w:proofErr w:type="gramEnd"/>
            <w:r w:rsidRPr="00A16654">
              <w:t xml:space="preserve"> handle. The document </w:t>
            </w:r>
            <w:r w:rsidR="006033FC" w:rsidRPr="00A16654">
              <w:t xml:space="preserve">type </w:t>
            </w:r>
            <w:r w:rsidRPr="00A16654">
              <w:t>is represented by an identifier (identifying the document type) and an identifier scheme, which the f</w:t>
            </w:r>
            <w:r w:rsidR="007A3BDB" w:rsidRPr="00A16654">
              <w:t>ormat of the identifier itself.</w:t>
            </w:r>
            <w:r w:rsidR="007A3BDB" w:rsidRPr="00A16654">
              <w:br/>
            </w:r>
            <w:r w:rsidRPr="00A16654">
              <w:t xml:space="preserve">See the </w:t>
            </w:r>
            <w:proofErr w:type="spellStart"/>
            <w:r w:rsidRPr="00A16654">
              <w:t>Document</w:t>
            </w:r>
            <w:r w:rsidR="006033FC" w:rsidRPr="00A16654">
              <w:t>Type</w:t>
            </w:r>
            <w:r w:rsidRPr="00A16654">
              <w:t>Identifier</w:t>
            </w:r>
            <w:proofErr w:type="spellEnd"/>
            <w:r w:rsidRPr="00A16654">
              <w:t xml:space="preserve"> section of the ‘</w:t>
            </w:r>
            <w:r w:rsidR="006033FC" w:rsidRPr="00A16654">
              <w:t>Policy for use of identifiers</w:t>
            </w:r>
            <w:r w:rsidRPr="00A16654">
              <w:t>’ document [</w:t>
            </w:r>
            <w:r w:rsidR="007A3BDB" w:rsidRPr="00A16654">
              <w:t>PFUOI4</w:t>
            </w:r>
            <w:r w:rsidRPr="00A16654">
              <w:t>] for information on this data type.</w:t>
            </w:r>
          </w:p>
        </w:tc>
      </w:tr>
      <w:tr w:rsidR="000A6128" w:rsidRPr="00A16654" w14:paraId="512B8AB4" w14:textId="77777777" w:rsidTr="00926353">
        <w:tc>
          <w:tcPr>
            <w:tcW w:w="0" w:type="auto"/>
          </w:tcPr>
          <w:p w14:paraId="77DF0B41" w14:textId="77777777" w:rsidR="000A6128" w:rsidRPr="00A16654" w:rsidRDefault="000A6128" w:rsidP="00C4175B">
            <w:proofErr w:type="spellStart"/>
            <w:r w:rsidRPr="00A16654">
              <w:t>ServiceInformation</w:t>
            </w:r>
            <w:proofErr w:type="spellEnd"/>
            <w:r w:rsidRPr="00A16654">
              <w:t>/</w:t>
            </w:r>
            <w:proofErr w:type="spellStart"/>
            <w:r w:rsidRPr="00A16654">
              <w:t>ProcessList</w:t>
            </w:r>
            <w:proofErr w:type="spellEnd"/>
            <w:r w:rsidRPr="00A16654">
              <w:t xml:space="preserve"> </w:t>
            </w:r>
          </w:p>
        </w:tc>
        <w:tc>
          <w:tcPr>
            <w:tcW w:w="0" w:type="auto"/>
          </w:tcPr>
          <w:p w14:paraId="42BFBFBD" w14:textId="77777777" w:rsidR="000A6128" w:rsidRPr="00A16654" w:rsidRDefault="000A6128" w:rsidP="007A3BDB">
            <w:r w:rsidRPr="00A16654">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w:t>
            </w:r>
            <w:r w:rsidR="007A3BDB" w:rsidRPr="00A16654">
              <w:t>ansport used for each endpoint.</w:t>
            </w:r>
            <w:r w:rsidR="007A3BDB" w:rsidRPr="00A16654">
              <w:br/>
            </w:r>
            <w:r w:rsidRPr="00A16654">
              <w:t>See the Process section of the ‘</w:t>
            </w:r>
            <w:r w:rsidR="007A3BDB" w:rsidRPr="00A16654">
              <w:t>Policy for use of identifiers</w:t>
            </w:r>
            <w:r w:rsidRPr="00A16654">
              <w:t>’ document [</w:t>
            </w:r>
            <w:r w:rsidR="007A3BDB" w:rsidRPr="00A16654">
              <w:t>PFUOI4</w:t>
            </w:r>
            <w:r w:rsidRPr="00A16654">
              <w:t>] for information on the identifier format.</w:t>
            </w:r>
          </w:p>
        </w:tc>
      </w:tr>
      <w:tr w:rsidR="000A6128" w:rsidRPr="00A16654" w14:paraId="678EFC1F"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E74FB74" w14:textId="77777777" w:rsidR="000A6128" w:rsidRPr="00A16654" w:rsidRDefault="000A6128" w:rsidP="00E46A82">
            <w:r w:rsidRPr="00A16654">
              <w:t>Process/</w:t>
            </w:r>
            <w:proofErr w:type="spellStart"/>
            <w:r w:rsidRPr="00A16654">
              <w:t>ProcessIdentifier</w:t>
            </w:r>
            <w:proofErr w:type="spellEnd"/>
            <w:r w:rsidRPr="00A16654">
              <w:t xml:space="preserve"> </w:t>
            </w:r>
          </w:p>
        </w:tc>
        <w:tc>
          <w:tcPr>
            <w:tcW w:w="0" w:type="auto"/>
          </w:tcPr>
          <w:p w14:paraId="38DF3F5F" w14:textId="77777777" w:rsidR="000A6128" w:rsidRPr="00A16654" w:rsidRDefault="000A6128" w:rsidP="007A3BDB">
            <w:r w:rsidRPr="00A16654">
              <w:t>The identifier of the process. See the ‘</w:t>
            </w:r>
            <w:r w:rsidR="007A3BDB" w:rsidRPr="00A16654">
              <w:t>Policy for use of identifiers</w:t>
            </w:r>
            <w:r w:rsidRPr="00A16654">
              <w:t>’ document for a definition of process identifiers [</w:t>
            </w:r>
            <w:r w:rsidR="007A3BDB" w:rsidRPr="00A16654">
              <w:t>PFUOI4</w:t>
            </w:r>
            <w:r w:rsidRPr="00A16654">
              <w:t>]</w:t>
            </w:r>
          </w:p>
        </w:tc>
      </w:tr>
      <w:tr w:rsidR="000A6128" w:rsidRPr="00A16654" w14:paraId="45FC0203" w14:textId="77777777" w:rsidTr="00926353">
        <w:tc>
          <w:tcPr>
            <w:tcW w:w="0" w:type="auto"/>
          </w:tcPr>
          <w:p w14:paraId="736B1E94" w14:textId="77777777" w:rsidR="000A6128" w:rsidRPr="00A16654" w:rsidRDefault="000A6128" w:rsidP="00E46A82">
            <w:r w:rsidRPr="00A16654">
              <w:t>Process/</w:t>
            </w:r>
            <w:proofErr w:type="spellStart"/>
            <w:r w:rsidRPr="00A16654">
              <w:t>ServiceEndpointList</w:t>
            </w:r>
            <w:proofErr w:type="spellEnd"/>
            <w:r w:rsidRPr="00A16654">
              <w:t xml:space="preserve"> </w:t>
            </w:r>
          </w:p>
        </w:tc>
        <w:tc>
          <w:tcPr>
            <w:tcW w:w="0" w:type="auto"/>
          </w:tcPr>
          <w:p w14:paraId="6F81147D" w14:textId="77777777" w:rsidR="000A6128" w:rsidRPr="00A16654" w:rsidRDefault="000A6128" w:rsidP="00E46A82">
            <w:r w:rsidRPr="00A16654">
              <w:t>List of one or more endpoints that support this process.</w:t>
            </w:r>
          </w:p>
        </w:tc>
      </w:tr>
      <w:tr w:rsidR="000A6128" w:rsidRPr="00A16654" w14:paraId="7603523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FE5F7A4" w14:textId="77777777" w:rsidR="000A6128" w:rsidRPr="00A16654" w:rsidRDefault="00E46A82" w:rsidP="00E46A82">
            <w:proofErr w:type="spellStart"/>
            <w:r w:rsidRPr="00A16654">
              <w:t>ServiceEndpointList</w:t>
            </w:r>
            <w:proofErr w:type="spellEnd"/>
            <w:r w:rsidR="000A6128" w:rsidRPr="00A16654">
              <w:t xml:space="preserve">/Endpoint </w:t>
            </w:r>
          </w:p>
        </w:tc>
        <w:tc>
          <w:tcPr>
            <w:tcW w:w="0" w:type="auto"/>
          </w:tcPr>
          <w:p w14:paraId="645A4483" w14:textId="77777777" w:rsidR="000A6128" w:rsidRPr="00A16654" w:rsidRDefault="000A6128" w:rsidP="00E46A82">
            <w:r w:rsidRPr="00A16654">
              <w:rPr>
                <w:rStyle w:val="InlinecodeZchn"/>
              </w:rPr>
              <w:t>Endpoint</w:t>
            </w:r>
            <w:r w:rsidRPr="00A16654">
              <w:t xml:space="preserve"> represents the technical endpoint and address type of the recipient, as an URL.</w:t>
            </w:r>
          </w:p>
        </w:tc>
      </w:tr>
      <w:tr w:rsidR="000A6128" w:rsidRPr="00A16654" w14:paraId="5B4C36A6" w14:textId="77777777" w:rsidTr="00926353">
        <w:tc>
          <w:tcPr>
            <w:tcW w:w="0" w:type="auto"/>
          </w:tcPr>
          <w:p w14:paraId="7875249F" w14:textId="77777777" w:rsidR="000A6128" w:rsidRPr="00A16654" w:rsidRDefault="000A6128" w:rsidP="000A6128">
            <w:r w:rsidRPr="00A16654">
              <w:t>Endpoint/</w:t>
            </w:r>
            <w:proofErr w:type="spellStart"/>
            <w:r w:rsidRPr="00A16654">
              <w:t>EndpointReference</w:t>
            </w:r>
            <w:proofErr w:type="spellEnd"/>
            <w:r w:rsidRPr="00A16654">
              <w:t xml:space="preserve"> </w:t>
            </w:r>
          </w:p>
        </w:tc>
        <w:tc>
          <w:tcPr>
            <w:tcW w:w="0" w:type="auto"/>
          </w:tcPr>
          <w:p w14:paraId="410AEDA9" w14:textId="77777777" w:rsidR="000A6128" w:rsidRPr="00A16654" w:rsidRDefault="000A6128" w:rsidP="00724EDD">
            <w:r w:rsidRPr="00A16654">
              <w:t>The address of an endpoint, as a WS-Addressing Endpoint Reference (EPR)</w:t>
            </w:r>
            <w:r w:rsidR="00E46A82" w:rsidRPr="00A16654">
              <w:t>.</w:t>
            </w:r>
          </w:p>
        </w:tc>
      </w:tr>
      <w:tr w:rsidR="000A6128" w:rsidRPr="00A16654" w14:paraId="3AFC509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5D9585F" w14:textId="77777777" w:rsidR="000A6128" w:rsidRPr="00A16654" w:rsidRDefault="000A6128" w:rsidP="00E46A82">
            <w:r w:rsidRPr="00A16654">
              <w:t>Endpoint/@transportProfile</w:t>
            </w:r>
          </w:p>
        </w:tc>
        <w:tc>
          <w:tcPr>
            <w:tcW w:w="0" w:type="auto"/>
          </w:tcPr>
          <w:p w14:paraId="4E1FF4BA" w14:textId="77777777" w:rsidR="000A6128" w:rsidRPr="00A16654" w:rsidRDefault="000A6128" w:rsidP="007A3BDB">
            <w:r w:rsidRPr="00A16654">
              <w:t xml:space="preserve">Indicates the type of transport </w:t>
            </w:r>
            <w:r w:rsidR="00064535" w:rsidRPr="00A16654">
              <w:t xml:space="preserve">protocol </w:t>
            </w:r>
            <w:r w:rsidRPr="00A16654">
              <w:t xml:space="preserve">that is being used between access points, e.g. the </w:t>
            </w:r>
            <w:r w:rsidR="00064535" w:rsidRPr="00A16654">
              <w:t>Peppol AS4</w:t>
            </w:r>
            <w:r w:rsidRPr="00A16654">
              <w:t xml:space="preserve"> profile (</w:t>
            </w:r>
            <w:r w:rsidR="00064535" w:rsidRPr="00A16654">
              <w:rPr>
                <w:rStyle w:val="InlinecodeZchn"/>
              </w:rPr>
              <w:t>peppol-transport-as4-v2_0</w:t>
            </w:r>
            <w:r w:rsidRPr="00A16654">
              <w:t xml:space="preserve">). </w:t>
            </w:r>
            <w:r w:rsidR="007A3BDB" w:rsidRPr="00A16654">
              <w:t>A</w:t>
            </w:r>
            <w:r w:rsidRPr="00A16654">
              <w:t xml:space="preserve"> list of </w:t>
            </w:r>
            <w:r w:rsidRPr="00A16654">
              <w:lastRenderedPageBreak/>
              <w:t xml:space="preserve">valid transport protocols is </w:t>
            </w:r>
            <w:r w:rsidR="007A3BDB" w:rsidRPr="00A16654">
              <w:t>referenced from the ‘Policy for use of identifiers’ document [PFUOI4]</w:t>
            </w:r>
            <w:r w:rsidRPr="00A16654">
              <w:t>.</w:t>
            </w:r>
          </w:p>
        </w:tc>
      </w:tr>
      <w:tr w:rsidR="000A6128" w:rsidRPr="00A16654" w14:paraId="5BA68420" w14:textId="77777777" w:rsidTr="00926353">
        <w:tc>
          <w:tcPr>
            <w:tcW w:w="0" w:type="auto"/>
          </w:tcPr>
          <w:p w14:paraId="7CACCCED" w14:textId="77777777" w:rsidR="000A6128" w:rsidRPr="00A16654" w:rsidRDefault="00E46A82" w:rsidP="00E46A82">
            <w:r w:rsidRPr="00A16654">
              <w:t>Endpoint/</w:t>
            </w:r>
            <w:proofErr w:type="spellStart"/>
            <w:r w:rsidR="000A6128" w:rsidRPr="00A16654">
              <w:t>RequireBusinessLevelSignature</w:t>
            </w:r>
            <w:proofErr w:type="spellEnd"/>
          </w:p>
        </w:tc>
        <w:tc>
          <w:tcPr>
            <w:tcW w:w="0" w:type="auto"/>
          </w:tcPr>
          <w:p w14:paraId="0C3EAE04" w14:textId="77777777" w:rsidR="000A6128" w:rsidRPr="00A16654" w:rsidRDefault="00064535" w:rsidP="00064535">
            <w:r w:rsidRPr="00A16654">
              <w:t xml:space="preserve">Set to </w:t>
            </w:r>
            <w:r w:rsidRPr="00A16654">
              <w:rPr>
                <w:rStyle w:val="InlinecodeZchn"/>
              </w:rPr>
              <w:t>true</w:t>
            </w:r>
            <w:r w:rsidR="000A6128" w:rsidRPr="00A16654">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rsidRPr="00A16654">
              <w:t>Peppol AS4</w:t>
            </w:r>
            <w:r w:rsidR="000A6128" w:rsidRPr="00A16654">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A16654" w14:paraId="00C06AE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E27B411" w14:textId="77777777" w:rsidR="000A6128" w:rsidRPr="00A16654" w:rsidRDefault="00E46A82" w:rsidP="00E46A82">
            <w:r w:rsidRPr="00A16654">
              <w:t>Endpoint/</w:t>
            </w:r>
            <w:proofErr w:type="spellStart"/>
            <w:r w:rsidR="000A6128" w:rsidRPr="00A16654">
              <w:t>MinimumAuthenticationLevel</w:t>
            </w:r>
            <w:proofErr w:type="spellEnd"/>
            <w:r w:rsidR="000A6128" w:rsidRPr="00A16654">
              <w:t xml:space="preserve"> </w:t>
            </w:r>
          </w:p>
        </w:tc>
        <w:tc>
          <w:tcPr>
            <w:tcW w:w="0" w:type="auto"/>
          </w:tcPr>
          <w:p w14:paraId="7433ADFD" w14:textId="11E96A4F" w:rsidR="00064535" w:rsidRPr="00A16654" w:rsidRDefault="000A6128" w:rsidP="00064535">
            <w:r w:rsidRPr="00A16654">
              <w:t xml:space="preserve">Indicates the minimum authentication level that recipient requires. The specific semantics of this field is defined in a specific instance of the </w:t>
            </w:r>
            <w:del w:id="491" w:author="PH" w:date="2024-11-27T09:54:00Z" w16du:dateUtc="2024-11-27T08:54:00Z">
              <w:r w:rsidRPr="00A16654" w:rsidDel="0035027A">
                <w:delText>BUSDOX infrastructure</w:delText>
              </w:r>
            </w:del>
            <w:ins w:id="492" w:author="PH" w:date="2024-11-27T09:54:00Z" w16du:dateUtc="2024-11-27T08:54:00Z">
              <w:r w:rsidR="0035027A">
                <w:t>Peppol Network</w:t>
              </w:r>
            </w:ins>
            <w:r w:rsidRPr="00A16654">
              <w:t>.</w:t>
            </w:r>
          </w:p>
          <w:p w14:paraId="7DA6BD7D" w14:textId="77777777" w:rsidR="000A6128" w:rsidRPr="00A16654" w:rsidRDefault="000A6128" w:rsidP="00064535">
            <w:r w:rsidRPr="00A16654">
              <w:t>It could for example reflect the value of the “</w:t>
            </w:r>
            <w:proofErr w:type="spellStart"/>
            <w:r w:rsidRPr="00A16654">
              <w:t>urn:</w:t>
            </w:r>
            <w:proofErr w:type="gramStart"/>
            <w:r w:rsidRPr="00A16654">
              <w:t>eu:busdox</w:t>
            </w:r>
            <w:proofErr w:type="gramEnd"/>
            <w:r w:rsidRPr="00A16654">
              <w:t>:attribute:assurance-level</w:t>
            </w:r>
            <w:proofErr w:type="spellEnd"/>
            <w:r w:rsidRPr="00A16654">
              <w:t>” SAML attribute defined in the START specification.</w:t>
            </w:r>
          </w:p>
        </w:tc>
      </w:tr>
      <w:tr w:rsidR="000A6128" w:rsidRPr="00A16654" w14:paraId="379CE52D" w14:textId="77777777" w:rsidTr="00926353">
        <w:tc>
          <w:tcPr>
            <w:tcW w:w="0" w:type="auto"/>
          </w:tcPr>
          <w:p w14:paraId="70D221EA" w14:textId="77777777" w:rsidR="000A6128" w:rsidRPr="00A16654" w:rsidRDefault="000A6128" w:rsidP="0048169E">
            <w:r w:rsidRPr="00A16654">
              <w:t>Endpoint/</w:t>
            </w:r>
            <w:proofErr w:type="spellStart"/>
            <w:r w:rsidRPr="00A16654">
              <w:t>ServiceActivationDate</w:t>
            </w:r>
            <w:proofErr w:type="spellEnd"/>
          </w:p>
        </w:tc>
        <w:tc>
          <w:tcPr>
            <w:tcW w:w="0" w:type="auto"/>
          </w:tcPr>
          <w:p w14:paraId="486C13D5" w14:textId="77777777" w:rsidR="00064535" w:rsidRPr="00A16654" w:rsidRDefault="000A6128" w:rsidP="00064535">
            <w:r w:rsidRPr="00A16654">
              <w:t xml:space="preserve">Activation date of the service. Senders </w:t>
            </w:r>
            <w:r w:rsidR="006A7D65" w:rsidRPr="00A16654">
              <w:t>MUST</w:t>
            </w:r>
            <w:r w:rsidRPr="00A16654">
              <w:t xml:space="preserve"> ignore services that are n</w:t>
            </w:r>
            <w:r w:rsidR="00064535" w:rsidRPr="00A16654">
              <w:t>ot yet activated.</w:t>
            </w:r>
          </w:p>
          <w:p w14:paraId="7541A120" w14:textId="77777777" w:rsidR="006A7D65" w:rsidRPr="00A16654" w:rsidRDefault="006A7D65" w:rsidP="00064535">
            <w:r w:rsidRPr="00A16654">
              <w:t>A missing activation date MUST be interpreted as “valid since forever”.</w:t>
            </w:r>
          </w:p>
          <w:p w14:paraId="71CF4527" w14:textId="77777777" w:rsidR="000A6128" w:rsidRPr="00A16654" w:rsidRDefault="000A6128" w:rsidP="00F509AB">
            <w:r w:rsidRPr="00A16654">
              <w:t xml:space="preserve">Format of </w:t>
            </w:r>
            <w:proofErr w:type="spellStart"/>
            <w:r w:rsidRPr="00A16654">
              <w:rPr>
                <w:rStyle w:val="InlinecodeZchn"/>
              </w:rPr>
              <w:t>ServiceActivationDate</w:t>
            </w:r>
            <w:proofErr w:type="spellEnd"/>
            <w:r w:rsidRPr="00A16654">
              <w:t xml:space="preserve"> is </w:t>
            </w:r>
            <w:proofErr w:type="spellStart"/>
            <w:proofErr w:type="gramStart"/>
            <w:r w:rsidRPr="00A16654">
              <w:rPr>
                <w:rStyle w:val="InlinecodeZchn"/>
              </w:rPr>
              <w:t>xs:dateTime</w:t>
            </w:r>
            <w:proofErr w:type="spellEnd"/>
            <w:proofErr w:type="gramEnd"/>
            <w:r w:rsidR="00064535" w:rsidRPr="00A16654">
              <w:t>.</w:t>
            </w:r>
          </w:p>
        </w:tc>
      </w:tr>
      <w:tr w:rsidR="000A6128" w:rsidRPr="00A16654" w14:paraId="02D5FA9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910BA81" w14:textId="77777777" w:rsidR="000A6128" w:rsidRPr="00A16654" w:rsidRDefault="00BD3DEB" w:rsidP="00BD3DEB">
            <w:r w:rsidRPr="00A16654">
              <w:t>Endpoint/</w:t>
            </w:r>
            <w:proofErr w:type="spellStart"/>
            <w:r w:rsidR="000A6128" w:rsidRPr="00A16654">
              <w:t>ServiceExpirationDate</w:t>
            </w:r>
            <w:proofErr w:type="spellEnd"/>
          </w:p>
        </w:tc>
        <w:tc>
          <w:tcPr>
            <w:tcW w:w="0" w:type="auto"/>
          </w:tcPr>
          <w:p w14:paraId="31CFA175" w14:textId="77777777" w:rsidR="00064535" w:rsidRPr="00A16654" w:rsidRDefault="000A6128" w:rsidP="00064535">
            <w:r w:rsidRPr="00A16654">
              <w:t xml:space="preserve">Expiration date of the service. Senders </w:t>
            </w:r>
            <w:r w:rsidR="006A7D65" w:rsidRPr="00A16654">
              <w:t>MUST</w:t>
            </w:r>
            <w:r w:rsidRPr="00A16654">
              <w:t xml:space="preserve"> ig</w:t>
            </w:r>
            <w:r w:rsidR="00064535" w:rsidRPr="00A16654">
              <w:t>nore services that are expired.</w:t>
            </w:r>
          </w:p>
          <w:p w14:paraId="0571E0FF" w14:textId="77777777" w:rsidR="006A7D65" w:rsidRPr="00A16654" w:rsidRDefault="006A7D65" w:rsidP="00064535">
            <w:r w:rsidRPr="00A16654">
              <w:t>A missing expiration date MUST be interpreted as “valid until eternity”.</w:t>
            </w:r>
          </w:p>
          <w:p w14:paraId="7CD141CB" w14:textId="77777777" w:rsidR="000A6128" w:rsidRPr="00A16654" w:rsidRDefault="000A6128" w:rsidP="00F509AB">
            <w:r w:rsidRPr="00A16654">
              <w:t xml:space="preserve">Format of </w:t>
            </w:r>
            <w:proofErr w:type="spellStart"/>
            <w:r w:rsidRPr="00A16654">
              <w:rPr>
                <w:rStyle w:val="InlinecodeZchn"/>
              </w:rPr>
              <w:t>ServiceExpirationDate</w:t>
            </w:r>
            <w:proofErr w:type="spellEnd"/>
            <w:r w:rsidRPr="00A16654">
              <w:t xml:space="preserve"> is </w:t>
            </w:r>
            <w:proofErr w:type="spellStart"/>
            <w:proofErr w:type="gramStart"/>
            <w:r w:rsidRPr="00A16654">
              <w:rPr>
                <w:rStyle w:val="InlinecodeZchn"/>
              </w:rPr>
              <w:t>xs:dateTime</w:t>
            </w:r>
            <w:proofErr w:type="spellEnd"/>
            <w:proofErr w:type="gramEnd"/>
            <w:r w:rsidR="00064535" w:rsidRPr="00A16654">
              <w:t>.</w:t>
            </w:r>
          </w:p>
        </w:tc>
      </w:tr>
      <w:tr w:rsidR="000A6128" w:rsidRPr="00A16654" w14:paraId="54AC9A4F" w14:textId="77777777" w:rsidTr="00926353">
        <w:tc>
          <w:tcPr>
            <w:tcW w:w="0" w:type="auto"/>
          </w:tcPr>
          <w:p w14:paraId="65FA3CDA" w14:textId="77777777" w:rsidR="000A6128" w:rsidRPr="00A16654" w:rsidRDefault="00D026C6" w:rsidP="00D026C6">
            <w:r w:rsidRPr="00A16654">
              <w:t>Endpoint/</w:t>
            </w:r>
            <w:r w:rsidR="000A6128" w:rsidRPr="00A16654">
              <w:t xml:space="preserve">Certificate </w:t>
            </w:r>
          </w:p>
        </w:tc>
        <w:tc>
          <w:tcPr>
            <w:tcW w:w="0" w:type="auto"/>
          </w:tcPr>
          <w:p w14:paraId="4BFD6F88" w14:textId="77777777" w:rsidR="000A6128" w:rsidRPr="00A16654" w:rsidRDefault="000A6128" w:rsidP="00D026C6">
            <w:r w:rsidRPr="00A16654">
              <w:t xml:space="preserve">Holds the complete signing certificate of the recipient AP, as a PEM </w:t>
            </w:r>
            <w:r w:rsidR="00D026C6" w:rsidRPr="00A16654">
              <w:t>(</w:t>
            </w:r>
            <w:r w:rsidRPr="00A16654">
              <w:t>base 64</w:t>
            </w:r>
            <w:r w:rsidR="00D026C6" w:rsidRPr="00A16654">
              <w:t>)</w:t>
            </w:r>
            <w:r w:rsidRPr="00A16654">
              <w:t xml:space="preserve"> encoded X509 DER formatted value.</w:t>
            </w:r>
          </w:p>
        </w:tc>
      </w:tr>
      <w:tr w:rsidR="000A6128" w:rsidRPr="00A16654" w14:paraId="1198ABA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7CA8A3BC" w14:textId="77777777" w:rsidR="000A6128" w:rsidRPr="00A16654" w:rsidRDefault="00A2518F" w:rsidP="00A2518F">
            <w:r w:rsidRPr="00A16654">
              <w:t>Endpoint/</w:t>
            </w:r>
            <w:proofErr w:type="spellStart"/>
            <w:r w:rsidR="000A6128" w:rsidRPr="00A16654">
              <w:t>ServiceDescription</w:t>
            </w:r>
            <w:proofErr w:type="spellEnd"/>
          </w:p>
        </w:tc>
        <w:tc>
          <w:tcPr>
            <w:tcW w:w="0" w:type="auto"/>
          </w:tcPr>
          <w:p w14:paraId="6C9E57BC" w14:textId="77777777" w:rsidR="000A6128" w:rsidRPr="00A16654" w:rsidRDefault="000A6128" w:rsidP="00A2518F">
            <w:r w:rsidRPr="00A16654">
              <w:t>A human readable description of the service</w:t>
            </w:r>
            <w:r w:rsidR="00064535" w:rsidRPr="00A16654">
              <w:t>.</w:t>
            </w:r>
          </w:p>
        </w:tc>
      </w:tr>
      <w:tr w:rsidR="000A6128" w:rsidRPr="00A16654" w14:paraId="1BE6FF90" w14:textId="77777777" w:rsidTr="00926353">
        <w:tc>
          <w:tcPr>
            <w:tcW w:w="0" w:type="auto"/>
          </w:tcPr>
          <w:p w14:paraId="28FCFB5C" w14:textId="77777777" w:rsidR="000A6128" w:rsidRPr="00A16654" w:rsidRDefault="000A6128" w:rsidP="00A2518F">
            <w:r w:rsidRPr="00A16654">
              <w:t>Endpoint/</w:t>
            </w:r>
            <w:proofErr w:type="spellStart"/>
            <w:r w:rsidRPr="00A16654">
              <w:t>TechnicalContactUrl</w:t>
            </w:r>
            <w:proofErr w:type="spellEnd"/>
          </w:p>
        </w:tc>
        <w:tc>
          <w:tcPr>
            <w:tcW w:w="0" w:type="auto"/>
          </w:tcPr>
          <w:p w14:paraId="0C43B0EC" w14:textId="77777777" w:rsidR="000A6128" w:rsidRPr="00A16654" w:rsidRDefault="000A6128" w:rsidP="00A2518F">
            <w:r w:rsidRPr="00A16654">
              <w:t>Represents a link to human readable contact information. This might also be an email address.</w:t>
            </w:r>
          </w:p>
        </w:tc>
      </w:tr>
      <w:tr w:rsidR="000A6128" w:rsidRPr="00A16654" w14:paraId="19958D3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7E70923" w14:textId="77777777" w:rsidR="000A6128" w:rsidRPr="00A16654" w:rsidRDefault="000A6128" w:rsidP="00A2518F">
            <w:r w:rsidRPr="00A16654">
              <w:t>Endpoint/</w:t>
            </w:r>
            <w:proofErr w:type="spellStart"/>
            <w:r w:rsidRPr="00A16654">
              <w:t>TechnicalInformationUrl</w:t>
            </w:r>
            <w:proofErr w:type="spellEnd"/>
          </w:p>
        </w:tc>
        <w:tc>
          <w:tcPr>
            <w:tcW w:w="0" w:type="auto"/>
          </w:tcPr>
          <w:p w14:paraId="455644AD" w14:textId="77777777" w:rsidR="000A6128" w:rsidRPr="00A16654" w:rsidRDefault="000A6128" w:rsidP="00A2518F">
            <w:r w:rsidRPr="00A16654">
              <w:t xml:space="preserve">A URL to human readable documentation of the service format. This could for example be a web site containing links to XML Schemas, WSDLs, </w:t>
            </w:r>
            <w:proofErr w:type="spellStart"/>
            <w:r w:rsidRPr="00A16654">
              <w:t>Schematrons</w:t>
            </w:r>
            <w:proofErr w:type="spellEnd"/>
            <w:r w:rsidRPr="00A16654">
              <w:t xml:space="preserve"> and other relevant resources.</w:t>
            </w:r>
          </w:p>
        </w:tc>
      </w:tr>
      <w:tr w:rsidR="000A6128" w:rsidRPr="00A16654" w14:paraId="2BA3831F" w14:textId="77777777" w:rsidTr="00926353">
        <w:tc>
          <w:tcPr>
            <w:tcW w:w="0" w:type="auto"/>
          </w:tcPr>
          <w:p w14:paraId="195683AB" w14:textId="77777777" w:rsidR="000A6128" w:rsidRPr="00A16654" w:rsidRDefault="000A6128" w:rsidP="00A2518F">
            <w:r w:rsidRPr="00A16654">
              <w:lastRenderedPageBreak/>
              <w:t>Process/Extension</w:t>
            </w:r>
          </w:p>
        </w:tc>
        <w:tc>
          <w:tcPr>
            <w:tcW w:w="0" w:type="auto"/>
          </w:tcPr>
          <w:p w14:paraId="2705FC0F"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process metadata </w:t>
            </w:r>
            <w:proofErr w:type="gramStart"/>
            <w:r w:rsidRPr="00A16654">
              <w:t>block as a whole</w:t>
            </w:r>
            <w:proofErr w:type="gramEnd"/>
            <w:r w:rsidRPr="00A16654">
              <w:t>.</w:t>
            </w:r>
          </w:p>
        </w:tc>
      </w:tr>
      <w:tr w:rsidR="000A6128" w:rsidRPr="00A16654" w14:paraId="5D906995"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3AEA1487" w14:textId="77777777" w:rsidR="000A6128" w:rsidRPr="00A16654" w:rsidRDefault="000A6128" w:rsidP="00A2518F">
            <w:proofErr w:type="spellStart"/>
            <w:r w:rsidRPr="00A16654">
              <w:t>ServiceInformation</w:t>
            </w:r>
            <w:proofErr w:type="spellEnd"/>
            <w:r w:rsidRPr="00A16654">
              <w:t xml:space="preserve">/Extension </w:t>
            </w:r>
          </w:p>
        </w:tc>
        <w:tc>
          <w:tcPr>
            <w:tcW w:w="0" w:type="auto"/>
          </w:tcPr>
          <w:p w14:paraId="412257D5"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service metadata.</w:t>
            </w:r>
          </w:p>
        </w:tc>
      </w:tr>
    </w:tbl>
    <w:p w14:paraId="082F65DB" w14:textId="77777777" w:rsidR="0046134C" w:rsidRPr="00A16654" w:rsidRDefault="0046134C" w:rsidP="0046134C">
      <w:pPr>
        <w:pStyle w:val="berschrift3"/>
      </w:pPr>
      <w:bookmarkStart w:id="493" w:name="_Toc183468281"/>
      <w:r w:rsidRPr="00A16654">
        <w:t>Non-normative example</w:t>
      </w:r>
      <w:bookmarkEnd w:id="493"/>
      <w:r w:rsidRPr="00A16654">
        <w:t xml:space="preserve"> </w:t>
      </w:r>
    </w:p>
    <w:p w14:paraId="1D63252E" w14:textId="77777777" w:rsidR="000A6128" w:rsidRPr="00A16654" w:rsidRDefault="0046134C" w:rsidP="0046134C">
      <w:r w:rsidRPr="00A16654">
        <w:t xml:space="preserve">For a non-normative example of a </w:t>
      </w:r>
      <w:proofErr w:type="spellStart"/>
      <w:r w:rsidRPr="00A16654">
        <w:rPr>
          <w:rStyle w:val="Hervorhebung"/>
        </w:rPr>
        <w:t>ServiceMetadata</w:t>
      </w:r>
      <w:proofErr w:type="spellEnd"/>
      <w:r w:rsidRPr="00A16654">
        <w:t xml:space="preserve"> resource, see the </w:t>
      </w:r>
      <w:proofErr w:type="spellStart"/>
      <w:r w:rsidRPr="00A16654">
        <w:rPr>
          <w:rStyle w:val="Hervorhebung"/>
        </w:rPr>
        <w:t>SignedServiceMetadata</w:t>
      </w:r>
      <w:proofErr w:type="spellEnd"/>
      <w:r w:rsidRPr="00A16654">
        <w:t xml:space="preserve"> non-normative example below.</w:t>
      </w:r>
    </w:p>
    <w:p w14:paraId="7F960609" w14:textId="77777777" w:rsidR="0046134C" w:rsidRPr="00A16654" w:rsidRDefault="00D60FEF" w:rsidP="00D60FEF">
      <w:pPr>
        <w:pStyle w:val="berschrift2"/>
      </w:pPr>
      <w:bookmarkStart w:id="494" w:name="_Toc183468282"/>
      <w:proofErr w:type="spellStart"/>
      <w:r w:rsidRPr="00A16654">
        <w:t>SignedServiceMetadata</w:t>
      </w:r>
      <w:bookmarkEnd w:id="494"/>
      <w:proofErr w:type="spellEnd"/>
    </w:p>
    <w:p w14:paraId="39728D8B" w14:textId="77777777" w:rsidR="00BD4234" w:rsidRPr="00A16654" w:rsidRDefault="00BD4234" w:rsidP="00BD4234">
      <w:r w:rsidRPr="00A16654">
        <w:t xml:space="preserve">The </w:t>
      </w:r>
      <w:proofErr w:type="spellStart"/>
      <w:r w:rsidRPr="00A16654">
        <w:rPr>
          <w:rStyle w:val="Hervorhebung"/>
        </w:rPr>
        <w:t>SignedServiceMetadata</w:t>
      </w:r>
      <w:proofErr w:type="spellEnd"/>
      <w:r w:rsidRPr="00A16654">
        <w:t xml:space="preserve"> structure is a </w:t>
      </w:r>
      <w:proofErr w:type="spellStart"/>
      <w:r w:rsidRPr="00A16654">
        <w:rPr>
          <w:rStyle w:val="Hervorhebung"/>
        </w:rPr>
        <w:t>ServiceMetadata</w:t>
      </w:r>
      <w:proofErr w:type="spellEnd"/>
      <w:r w:rsidRPr="00A16654">
        <w:t xml:space="preserve"> structure that has been signed by the </w:t>
      </w:r>
      <w:r w:rsidR="003E0E5A" w:rsidRPr="00A16654">
        <w:t>SMP</w:t>
      </w:r>
      <w:r w:rsidRPr="00A16654">
        <w:t>, according to governance policies that are not covered by this document. Ps</w:t>
      </w:r>
      <w:r w:rsidR="0030408A" w:rsidRPr="00A16654">
        <w:t>eudo-schema for this data type:</w:t>
      </w:r>
    </w:p>
    <w:p w14:paraId="7AACD426" w14:textId="77777777" w:rsidR="00BD4234" w:rsidRPr="00A16654" w:rsidRDefault="00BD4234" w:rsidP="00BD4234">
      <w:pPr>
        <w:pStyle w:val="Code"/>
      </w:pPr>
      <w:r w:rsidRPr="00A16654">
        <w:t xml:space="preserve">&lt;smp:SignedServiceMetadata&gt; </w:t>
      </w:r>
    </w:p>
    <w:p w14:paraId="5353C105" w14:textId="77777777" w:rsidR="00BD4234" w:rsidRPr="00A16654" w:rsidRDefault="00BD4234" w:rsidP="00BD4234">
      <w:pPr>
        <w:pStyle w:val="Code"/>
      </w:pPr>
      <w:r w:rsidRPr="00A16654">
        <w:t xml:space="preserve">  &lt;smp:ServiceMetadata /&gt;</w:t>
      </w:r>
    </w:p>
    <w:p w14:paraId="4F20C989" w14:textId="77777777" w:rsidR="00BD4234" w:rsidRPr="00A16654" w:rsidRDefault="00BD4234" w:rsidP="00BD4234">
      <w:pPr>
        <w:pStyle w:val="Code"/>
      </w:pPr>
      <w:r w:rsidRPr="00A16654">
        <w:t xml:space="preserve">  &lt;ds:Signature /&gt;</w:t>
      </w:r>
    </w:p>
    <w:p w14:paraId="37E07C1D" w14:textId="77777777" w:rsidR="00BD4234" w:rsidRPr="00A16654" w:rsidRDefault="00BD4234" w:rsidP="00BD4234">
      <w:pPr>
        <w:pStyle w:val="Code"/>
      </w:pPr>
      <w:r w:rsidRPr="00A16654">
        <w:t xml:space="preserve">&lt;/smp:SignedServiceMetadata&gt; </w:t>
      </w:r>
    </w:p>
    <w:p w14:paraId="3A063B3A" w14:textId="77777777" w:rsidR="00BD4234" w:rsidRPr="00A16654" w:rsidRDefault="0030408A" w:rsidP="005110F3">
      <w:pPr>
        <w:pStyle w:val="Listenabsatz"/>
        <w:numPr>
          <w:ilvl w:val="0"/>
          <w:numId w:val="27"/>
        </w:numPr>
      </w:pPr>
      <w:proofErr w:type="spellStart"/>
      <w:r w:rsidRPr="00A16654">
        <w:rPr>
          <w:rStyle w:val="InlinecodeZchn"/>
        </w:rPr>
        <w:t>ServiceMetadata</w:t>
      </w:r>
      <w:proofErr w:type="spellEnd"/>
      <w:r w:rsidRPr="00A16654">
        <w:t xml:space="preserve"> is t</w:t>
      </w:r>
      <w:r w:rsidR="00BD4234" w:rsidRPr="00A16654">
        <w:t xml:space="preserve">he </w:t>
      </w:r>
      <w:proofErr w:type="spellStart"/>
      <w:r w:rsidR="00BD4234" w:rsidRPr="00A16654">
        <w:rPr>
          <w:rStyle w:val="InlinecodeZchn"/>
        </w:rPr>
        <w:t>ServiceMetadata</w:t>
      </w:r>
      <w:proofErr w:type="spellEnd"/>
      <w:r w:rsidR="00BD4234" w:rsidRPr="00A16654">
        <w:t xml:space="preserve"> element covered by the signature. </w:t>
      </w:r>
    </w:p>
    <w:p w14:paraId="1C1AFFFB" w14:textId="77777777" w:rsidR="00BD4234" w:rsidRPr="00A16654" w:rsidRDefault="00BD4234" w:rsidP="005110F3">
      <w:pPr>
        <w:pStyle w:val="Listenabsatz"/>
        <w:numPr>
          <w:ilvl w:val="0"/>
          <w:numId w:val="27"/>
        </w:numPr>
      </w:pPr>
      <w:r w:rsidRPr="00A16654">
        <w:rPr>
          <w:rStyle w:val="InlinecodeZchn"/>
        </w:rPr>
        <w:t>Signature</w:t>
      </w:r>
      <w:r w:rsidRPr="00A16654">
        <w:t xml:space="preserve"> represents an enveloped XML signature over the </w:t>
      </w:r>
      <w:proofErr w:type="spellStart"/>
      <w:r w:rsidRPr="00A16654">
        <w:rPr>
          <w:rStyle w:val="InlinecodeZchn"/>
        </w:rPr>
        <w:t>SignedServiceMetadata</w:t>
      </w:r>
      <w:proofErr w:type="spellEnd"/>
      <w:r w:rsidRPr="00A16654">
        <w:t xml:space="preserve"> element. </w:t>
      </w:r>
    </w:p>
    <w:p w14:paraId="52DB06D7" w14:textId="77777777" w:rsidR="009613A3" w:rsidRPr="00A16654" w:rsidRDefault="009613A3" w:rsidP="009613A3">
      <w:pPr>
        <w:pStyle w:val="berschrift3"/>
      </w:pPr>
      <w:bookmarkStart w:id="495" w:name="_Toc183468283"/>
      <w:r w:rsidRPr="00A16654">
        <w:t>Non-normative example</w:t>
      </w:r>
      <w:bookmarkEnd w:id="495"/>
      <w:r w:rsidRPr="00A16654">
        <w:t xml:space="preserve"> </w:t>
      </w:r>
    </w:p>
    <w:p w14:paraId="37A24AF6" w14:textId="77777777" w:rsidR="00D60FEF" w:rsidRPr="00A16654" w:rsidRDefault="009613A3" w:rsidP="009613A3">
      <w:r w:rsidRPr="00A16654">
        <w:t xml:space="preserve">Non-normative example of a </w:t>
      </w:r>
      <w:proofErr w:type="spellStart"/>
      <w:r w:rsidRPr="00A16654">
        <w:rPr>
          <w:rStyle w:val="Hervorhebung"/>
        </w:rPr>
        <w:t>SignedServiceMetadata</w:t>
      </w:r>
      <w:proofErr w:type="spellEnd"/>
      <w:r w:rsidRPr="00A16654">
        <w:t xml:space="preserve"> resource.</w:t>
      </w:r>
    </w:p>
    <w:p w14:paraId="6822859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proofErr w:type="gramStart"/>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008080"/>
          <w:sz w:val="20"/>
          <w:szCs w:val="20"/>
        </w:rPr>
        <w:t>?</w:t>
      </w:r>
      <w:proofErr w:type="gramEnd"/>
      <w:r w:rsidRPr="00A16654">
        <w:rPr>
          <w:rFonts w:ascii="Consolas" w:hAnsi="Consolas" w:cs="Consolas"/>
          <w:color w:val="008080"/>
          <w:sz w:val="20"/>
          <w:szCs w:val="20"/>
        </w:rPr>
        <w:t>&gt;</w:t>
      </w:r>
    </w:p>
    <w:p w14:paraId="0F6B39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1F95992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w:t>
      </w:r>
    </w:p>
    <w:p w14:paraId="49208C83" w14:textId="19DFCC85"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w:t>
      </w:r>
      <w:ins w:id="496" w:author="PH" w:date="2024-11-27T09:56:00Z" w16du:dateUtc="2024-11-27T08:56:00Z">
        <w:r w:rsidR="0067412D">
          <w:rPr>
            <w:rFonts w:ascii="Consolas" w:hAnsi="Consolas" w:cs="Consolas"/>
            <w:color w:val="3F5FBF"/>
            <w:sz w:val="20"/>
            <w:szCs w:val="20"/>
          </w:rPr>
          <w:t>s</w:t>
        </w:r>
      </w:ins>
      <w:r w:rsidRPr="00A16654">
        <w:rPr>
          <w:rFonts w:ascii="Consolas" w:hAnsi="Consolas" w:cs="Consolas"/>
          <w:color w:val="3F5FBF"/>
          <w:sz w:val="20"/>
          <w:szCs w:val="20"/>
        </w:rPr>
        <w:t>://serviceMetadata.</w:t>
      </w:r>
      <w:del w:id="497" w:author="PH" w:date="2024-11-27T09:56:00Z" w16du:dateUtc="2024-11-27T08:56:00Z">
        <w:r w:rsidRPr="00A16654" w:rsidDel="0067412D">
          <w:rPr>
            <w:rFonts w:ascii="Consolas" w:hAnsi="Consolas" w:cs="Consolas"/>
            <w:color w:val="3F5FBF"/>
            <w:sz w:val="20"/>
            <w:szCs w:val="20"/>
          </w:rPr>
          <w:delText>eu</w:delText>
        </w:r>
      </w:del>
      <w:ins w:id="498" w:author="PH" w:date="2024-11-27T09:56:00Z" w16du:dateUtc="2024-11-27T08:56:00Z">
        <w:r w:rsidR="0067412D">
          <w:rPr>
            <w:rFonts w:ascii="Consolas" w:hAnsi="Consolas" w:cs="Consolas"/>
            <w:color w:val="3F5FBF"/>
            <w:sz w:val="20"/>
            <w:szCs w:val="20"/>
          </w:rPr>
          <w:t>org</w:t>
        </w:r>
      </w:ins>
      <w:r w:rsidRPr="00A16654">
        <w:rPr>
          <w:rFonts w:ascii="Consolas" w:hAnsi="Consolas" w:cs="Consolas"/>
          <w:color w:val="3F5FBF"/>
          <w:sz w:val="20"/>
          <w:szCs w:val="20"/>
        </w:rPr>
        <w:t>/".</w:t>
      </w:r>
    </w:p>
    <w:p w14:paraId="00BB4B4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It assumes that the business identifier is "0010:5798000000001".</w:t>
      </w:r>
    </w:p>
    <w:p w14:paraId="2C443D9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0FB65F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spellStart"/>
      <w:proofErr w:type="gramStart"/>
      <w:r w:rsidRPr="00A16654">
        <w:rPr>
          <w:rFonts w:ascii="Consolas" w:hAnsi="Consolas" w:cs="Consolas"/>
          <w:color w:val="7F007F"/>
          <w:sz w:val="20"/>
          <w:szCs w:val="20"/>
        </w:rPr>
        <w:t>xmlns:ids</w:t>
      </w:r>
      <w:proofErr w:type="spellEnd"/>
      <w:proofErr w:type="gramEnd"/>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57832B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gramStart"/>
      <w:r w:rsidRPr="00A16654">
        <w:rPr>
          <w:rFonts w:ascii="Consolas" w:hAnsi="Consolas" w:cs="Consolas"/>
          <w:color w:val="7F007F"/>
          <w:sz w:val="20"/>
          <w:szCs w:val="20"/>
        </w:rPr>
        <w:t>xmlns:wsu</w:t>
      </w:r>
      <w:proofErr w:type="gramEnd"/>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5E24E3D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ServiceInformation</w:t>
      </w:r>
      <w:proofErr w:type="spellEnd"/>
      <w:r w:rsidRPr="00A16654">
        <w:rPr>
          <w:rFonts w:ascii="Consolas" w:hAnsi="Consolas" w:cs="Consolas"/>
          <w:color w:val="008080"/>
          <w:sz w:val="20"/>
          <w:szCs w:val="20"/>
        </w:rPr>
        <w:t>&gt;</w:t>
      </w:r>
    </w:p>
    <w:p w14:paraId="48456547" w14:textId="45039BD2"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ids:ParticipantIdentifier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del w:id="499" w:author="PH" w:date="2024-11-25T23:02:00Z" w16du:dateUtc="2024-11-25T22:02:00Z">
        <w:r w:rsidRPr="00A16654" w:rsidDel="00EA6583">
          <w:rPr>
            <w:rFonts w:ascii="Consolas" w:hAnsi="Consolas" w:cs="Consolas"/>
            <w:i/>
            <w:iCs/>
            <w:color w:val="2A00FF"/>
            <w:sz w:val="20"/>
            <w:szCs w:val="20"/>
          </w:rPr>
          <w:delText>busdox</w:delText>
        </w:r>
      </w:del>
      <w:ins w:id="500" w:author="PH" w:date="2024-11-25T23:02:00Z" w16du:dateUtc="2024-11-25T22:02:00Z">
        <w:r w:rsidR="00EA6583">
          <w:rPr>
            <w:rFonts w:ascii="Consolas" w:hAnsi="Consolas" w:cs="Consolas"/>
            <w:i/>
            <w:iCs/>
            <w:color w:val="2A00FF"/>
            <w:sz w:val="20"/>
            <w:szCs w:val="20"/>
          </w:rPr>
          <w:t>iso6523</w:t>
        </w:r>
      </w:ins>
      <w:r w:rsidRPr="00A16654">
        <w:rPr>
          <w:rFonts w:ascii="Consolas" w:hAnsi="Consolas" w:cs="Consolas"/>
          <w:i/>
          <w:iCs/>
          <w:color w:val="2A00FF"/>
          <w:sz w:val="20"/>
          <w:szCs w:val="20"/>
        </w:rPr>
        <w:t>-actorid-upis"</w:t>
      </w:r>
      <w:r w:rsidRPr="00A16654">
        <w:rPr>
          <w:rFonts w:ascii="Consolas" w:hAnsi="Consolas" w:cs="Consolas"/>
          <w:color w:val="008080"/>
          <w:sz w:val="20"/>
          <w:szCs w:val="20"/>
        </w:rPr>
        <w:t>&gt;</w:t>
      </w:r>
      <w:r w:rsidRPr="00A16654">
        <w:rPr>
          <w:rFonts w:ascii="Consolas" w:hAnsi="Consolas" w:cs="Consolas"/>
          <w:color w:val="000000"/>
          <w:sz w:val="20"/>
          <w:szCs w:val="20"/>
        </w:rPr>
        <w:t>0010:5798000000001</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color w:val="008080"/>
          <w:sz w:val="20"/>
          <w:szCs w:val="20"/>
        </w:rPr>
        <w:t>&gt;</w:t>
      </w:r>
    </w:p>
    <w:p w14:paraId="294B3B2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ids:DocumentIdentifier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"busdox-docid-qns"</w:t>
      </w:r>
      <w:r w:rsidRPr="00A16654">
        <w:rPr>
          <w:rFonts w:ascii="Consolas" w:hAnsi="Consolas" w:cs="Consolas"/>
          <w:color w:val="008080"/>
          <w:sz w:val="20"/>
          <w:szCs w:val="20"/>
        </w:rPr>
        <w:t>&gt;</w:t>
      </w:r>
      <w:r w:rsidRPr="00A16654">
        <w:rPr>
          <w:rFonts w:ascii="Consolas" w:hAnsi="Consolas" w:cs="Consolas"/>
          <w:color w:val="000000"/>
          <w:sz w:val="20"/>
          <w:szCs w:val="20"/>
        </w:rPr>
        <w:t>urn:oasis:names:specification:ubl:schema:xsd:Invoice-2::Invoice##UBL-2.02</w:t>
      </w:r>
      <w:r w:rsidRPr="00A16654">
        <w:rPr>
          <w:rFonts w:ascii="Consolas" w:hAnsi="Consolas" w:cs="Consolas"/>
          <w:color w:val="008080"/>
          <w:sz w:val="20"/>
          <w:szCs w:val="20"/>
        </w:rPr>
        <w:t>&lt;/</w:t>
      </w:r>
      <w:r w:rsidRPr="00A16654">
        <w:rPr>
          <w:rFonts w:ascii="Consolas" w:hAnsi="Consolas" w:cs="Consolas"/>
          <w:color w:val="3F7F7F"/>
          <w:sz w:val="20"/>
          <w:szCs w:val="20"/>
        </w:rPr>
        <w:t>ids:DocumentIdentifier</w:t>
      </w:r>
      <w:r w:rsidRPr="00A16654">
        <w:rPr>
          <w:rFonts w:ascii="Consolas" w:hAnsi="Consolas" w:cs="Consolas"/>
          <w:color w:val="008080"/>
          <w:sz w:val="20"/>
          <w:szCs w:val="20"/>
        </w:rPr>
        <w:t>&gt;</w:t>
      </w:r>
    </w:p>
    <w:p w14:paraId="4628D8E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ProcessList</w:t>
      </w:r>
      <w:proofErr w:type="spellEnd"/>
      <w:r w:rsidRPr="00A16654">
        <w:rPr>
          <w:rFonts w:ascii="Consolas" w:hAnsi="Consolas" w:cs="Consolas"/>
          <w:color w:val="008080"/>
          <w:sz w:val="20"/>
          <w:szCs w:val="20"/>
        </w:rPr>
        <w:t>&gt;</w:t>
      </w:r>
    </w:p>
    <w:p w14:paraId="2816D7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0F6206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ids:ProcessIdentifier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cenbii-procid-ubl</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r w:rsidRPr="00A16654">
        <w:rPr>
          <w:rFonts w:ascii="Consolas" w:hAnsi="Consolas" w:cs="Consolas"/>
          <w:color w:val="000000"/>
          <w:sz w:val="20"/>
          <w:szCs w:val="20"/>
        </w:rPr>
        <w:t>BII04</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ids:ProcessIdentifier</w:t>
      </w:r>
      <w:proofErr w:type="spellEnd"/>
      <w:r w:rsidRPr="00A16654">
        <w:rPr>
          <w:rFonts w:ascii="Consolas" w:hAnsi="Consolas" w:cs="Consolas"/>
          <w:color w:val="008080"/>
          <w:sz w:val="20"/>
          <w:szCs w:val="20"/>
        </w:rPr>
        <w:t>&gt;</w:t>
      </w:r>
    </w:p>
    <w:p w14:paraId="3EA50D9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5D06BE5B" w14:textId="36AA871D"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transportProfile</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t>
      </w:r>
      <w:ins w:id="501" w:author="PH" w:date="2024-11-25T23:02:00Z">
        <w:r w:rsidR="00EA6583" w:rsidRPr="00EA6583">
          <w:rPr>
            <w:rFonts w:ascii="Consolas" w:hAnsi="Consolas" w:cs="Consolas"/>
            <w:i/>
            <w:iCs/>
            <w:color w:val="2A00FF"/>
            <w:sz w:val="20"/>
            <w:szCs w:val="20"/>
          </w:rPr>
          <w:t>peppol-transport-as4-v2_0</w:t>
        </w:r>
      </w:ins>
      <w:del w:id="502" w:author="PH" w:date="2024-11-25T23:02:00Z" w16du:dateUtc="2024-11-25T22:02:00Z">
        <w:r w:rsidRPr="00A16654" w:rsidDel="00EA6583">
          <w:rPr>
            <w:rFonts w:ascii="Consolas" w:hAnsi="Consolas" w:cs="Consolas"/>
            <w:i/>
            <w:iCs/>
            <w:color w:val="2A00FF"/>
            <w:sz w:val="20"/>
            <w:szCs w:val="20"/>
          </w:rPr>
          <w:delText>busdox-transport-start</w:delText>
        </w:r>
      </w:del>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6C18FD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2AB8CCDB" w14:textId="1B345891"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w:t>
      </w:r>
      <w:ins w:id="503" w:author="PH" w:date="2024-11-27T09:50:00Z" w16du:dateUtc="2024-11-27T08:50:00Z">
        <w:r w:rsidR="00D34148">
          <w:rPr>
            <w:rFonts w:ascii="Consolas" w:hAnsi="Consolas" w:cs="Consolas"/>
            <w:color w:val="000000"/>
            <w:sz w:val="20"/>
            <w:szCs w:val="20"/>
          </w:rPr>
          <w:t>s</w:t>
        </w:r>
      </w:ins>
      <w:r w:rsidRPr="00A16654">
        <w:rPr>
          <w:rFonts w:ascii="Consolas" w:hAnsi="Consolas" w:cs="Consolas"/>
          <w:color w:val="000000"/>
          <w:sz w:val="20"/>
          <w:szCs w:val="20"/>
        </w:rPr>
        <w:t>://busdox.org/sampleService/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0E97B08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color w:val="008080"/>
          <w:sz w:val="20"/>
          <w:szCs w:val="20"/>
        </w:rPr>
        <w:t>&gt;</w:t>
      </w:r>
    </w:p>
    <w:p w14:paraId="6C5CAD2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false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3A6C414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2</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p>
    <w:p w14:paraId="661242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65978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01CCBFF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proofErr w:type="gramStart"/>
      <w:r w:rsidRPr="00A16654">
        <w:rPr>
          <w:rFonts w:ascii="Consolas" w:hAnsi="Consolas" w:cs="Consolas"/>
          <w:color w:val="000000"/>
          <w:sz w:val="20"/>
          <w:szCs w:val="20"/>
        </w:rPr>
        <w:t>....</w:t>
      </w:r>
      <w:r w:rsidRPr="00A16654">
        <w:rPr>
          <w:rFonts w:ascii="Consolas" w:hAnsi="Consolas" w:cs="Consolas"/>
          <w:color w:val="008080"/>
          <w:sz w:val="20"/>
          <w:szCs w:val="20"/>
        </w:rPr>
        <w:t>&lt;</w:t>
      </w:r>
      <w:proofErr w:type="gramEnd"/>
      <w:r w:rsidRPr="00A16654">
        <w:rPr>
          <w:rFonts w:ascii="Consolas" w:hAnsi="Consolas" w:cs="Consolas"/>
          <w:color w:val="008080"/>
          <w:sz w:val="20"/>
          <w:szCs w:val="20"/>
        </w:rPr>
        <w: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26ED721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p>
    <w:p w14:paraId="7E3EFD3A"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TechnicalContactUrl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51858A3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0B151CD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4400B7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6A7D4D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411B31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1610193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ids:ProcessIdentifier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cenbii-procid-ubl</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r w:rsidRPr="00A16654">
        <w:rPr>
          <w:rFonts w:ascii="Consolas" w:hAnsi="Consolas" w:cs="Consolas"/>
          <w:color w:val="000000"/>
          <w:sz w:val="20"/>
          <w:szCs w:val="20"/>
        </w:rPr>
        <w:t>BII07</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ids:ProcessIdentifier</w:t>
      </w:r>
      <w:proofErr w:type="spellEnd"/>
      <w:r w:rsidRPr="00A16654">
        <w:rPr>
          <w:rFonts w:ascii="Consolas" w:hAnsi="Consolas" w:cs="Consolas"/>
          <w:color w:val="008080"/>
          <w:sz w:val="20"/>
          <w:szCs w:val="20"/>
        </w:rPr>
        <w:t>&gt;</w:t>
      </w:r>
    </w:p>
    <w:p w14:paraId="02A39AF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597BA1C2" w14:textId="56EA9C6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transportProfile</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t>
      </w:r>
      <w:ins w:id="504" w:author="PH" w:date="2024-11-25T23:03:00Z">
        <w:r w:rsidR="00EA6583" w:rsidRPr="00EA6583">
          <w:rPr>
            <w:rFonts w:ascii="Consolas" w:hAnsi="Consolas" w:cs="Consolas"/>
            <w:i/>
            <w:iCs/>
            <w:color w:val="2A00FF"/>
            <w:sz w:val="20"/>
            <w:szCs w:val="20"/>
          </w:rPr>
          <w:t>peppol-transport-as4-v2_0</w:t>
        </w:r>
      </w:ins>
      <w:del w:id="505" w:author="PH" w:date="2024-11-25T23:03:00Z" w16du:dateUtc="2024-11-25T22:03:00Z">
        <w:r w:rsidRPr="00A16654" w:rsidDel="00EA6583">
          <w:rPr>
            <w:rFonts w:ascii="Consolas" w:hAnsi="Consolas" w:cs="Consolas"/>
            <w:i/>
            <w:iCs/>
            <w:color w:val="2A00FF"/>
            <w:sz w:val="20"/>
            <w:szCs w:val="20"/>
          </w:rPr>
          <w:delText>busdox-transport-start</w:delText>
        </w:r>
      </w:del>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6F96EA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5A1647EB" w14:textId="67E9C22D"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w:t>
      </w:r>
      <w:ins w:id="506" w:author="PH" w:date="2024-11-27T09:50:00Z" w16du:dateUtc="2024-11-27T08:50:00Z">
        <w:r w:rsidR="00D34148">
          <w:rPr>
            <w:rFonts w:ascii="Consolas" w:hAnsi="Consolas" w:cs="Consolas"/>
            <w:color w:val="000000"/>
            <w:sz w:val="20"/>
            <w:szCs w:val="20"/>
          </w:rPr>
          <w:t>s</w:t>
        </w:r>
      </w:ins>
      <w:r w:rsidRPr="00A16654">
        <w:rPr>
          <w:rFonts w:ascii="Consolas" w:hAnsi="Consolas" w:cs="Consolas"/>
          <w:color w:val="000000"/>
          <w:sz w:val="20"/>
          <w:szCs w:val="20"/>
        </w:rPr>
        <w:t>://busdox.org/sampleService/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23D1E10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color w:val="008080"/>
          <w:sz w:val="20"/>
          <w:szCs w:val="20"/>
        </w:rPr>
        <w:t>&gt;</w:t>
      </w:r>
    </w:p>
    <w:p w14:paraId="45B1CD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true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5112CA4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1</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p>
    <w:p w14:paraId="58E6C5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2838A8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20A135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proofErr w:type="gramStart"/>
      <w:r w:rsidRPr="00A16654">
        <w:rPr>
          <w:rFonts w:ascii="Consolas" w:hAnsi="Consolas" w:cs="Consolas"/>
          <w:color w:val="000000"/>
          <w:sz w:val="20"/>
          <w:szCs w:val="20"/>
        </w:rPr>
        <w:t>....</w:t>
      </w:r>
      <w:r w:rsidRPr="00A16654">
        <w:rPr>
          <w:rFonts w:ascii="Consolas" w:hAnsi="Consolas" w:cs="Consolas"/>
          <w:color w:val="008080"/>
          <w:sz w:val="20"/>
          <w:szCs w:val="20"/>
        </w:rPr>
        <w:t>&lt;</w:t>
      </w:r>
      <w:proofErr w:type="gramEnd"/>
      <w:r w:rsidRPr="00A16654">
        <w:rPr>
          <w:rFonts w:ascii="Consolas" w:hAnsi="Consolas" w:cs="Consolas"/>
          <w:color w:val="008080"/>
          <w:sz w:val="20"/>
          <w:szCs w:val="20"/>
        </w:rPr>
        <w: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637B73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p>
    <w:p w14:paraId="120722E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TechnicalContactUrl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36D3457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621C0978"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8A41F6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7B549D7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8298DC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6D32253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37CAF29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FCA7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15EDF13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44CC00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F7075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ProcessList</w:t>
      </w:r>
      <w:proofErr w:type="spellEnd"/>
      <w:r w:rsidRPr="00A16654">
        <w:rPr>
          <w:rFonts w:ascii="Consolas" w:hAnsi="Consolas" w:cs="Consolas"/>
          <w:color w:val="008080"/>
          <w:sz w:val="20"/>
          <w:szCs w:val="20"/>
        </w:rPr>
        <w:t>&gt;</w:t>
      </w:r>
    </w:p>
    <w:p w14:paraId="48498A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4851C23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03954AD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116417A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ServiceInformation</w:t>
      </w:r>
      <w:proofErr w:type="spellEnd"/>
      <w:r w:rsidRPr="00A16654">
        <w:rPr>
          <w:rFonts w:ascii="Consolas" w:hAnsi="Consolas" w:cs="Consolas"/>
          <w:color w:val="008080"/>
          <w:sz w:val="20"/>
          <w:szCs w:val="20"/>
        </w:rPr>
        <w:t>&gt;</w:t>
      </w:r>
    </w:p>
    <w:p w14:paraId="47EC58C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color w:val="008080"/>
          <w:sz w:val="20"/>
          <w:szCs w:val="20"/>
        </w:rPr>
        <w:t>&gt;</w:t>
      </w:r>
    </w:p>
    <w:p w14:paraId="5117A95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proofErr w:type="gramStart"/>
      <w:r w:rsidRPr="00A16654">
        <w:rPr>
          <w:rFonts w:ascii="Consolas" w:hAnsi="Consolas" w:cs="Consolas"/>
          <w:color w:val="3F5FBF"/>
          <w:sz w:val="20"/>
          <w:szCs w:val="20"/>
        </w:rPr>
        <w:t>&lt;!--</w:t>
      </w:r>
      <w:proofErr w:type="gramEnd"/>
      <w:r w:rsidRPr="00A16654">
        <w:rPr>
          <w:rFonts w:ascii="Consolas" w:hAnsi="Consolas" w:cs="Consolas"/>
          <w:color w:val="3F5FBF"/>
          <w:sz w:val="20"/>
          <w:szCs w:val="20"/>
        </w:rPr>
        <w:t xml:space="preserve"> Message signature, details omitted for brevity --&gt;</w:t>
      </w:r>
    </w:p>
    <w:p w14:paraId="13C7FB3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79FC746B" w14:textId="77777777" w:rsidR="009613A3"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color w:val="008080"/>
          <w:sz w:val="20"/>
          <w:szCs w:val="20"/>
        </w:rPr>
        <w:t>&gt;</w:t>
      </w:r>
    </w:p>
    <w:p w14:paraId="650B231B" w14:textId="77777777" w:rsidR="00F338DD" w:rsidRPr="00A16654" w:rsidRDefault="00F7304E" w:rsidP="00F7304E">
      <w:pPr>
        <w:pStyle w:val="berschrift3"/>
      </w:pPr>
      <w:bookmarkStart w:id="507" w:name="_Toc183468284"/>
      <w:r w:rsidRPr="00A16654">
        <w:t>Redirect, non-normative example</w:t>
      </w:r>
      <w:bookmarkEnd w:id="507"/>
    </w:p>
    <w:p w14:paraId="774EB4E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del w:id="508" w:author="PH" w:date="2024-11-27T09:57:00Z" w16du:dateUtc="2024-11-27T08:57:00Z">
        <w:r w:rsidRPr="00A16654" w:rsidDel="00260C1B">
          <w:rPr>
            <w:rFonts w:ascii="Consolas" w:hAnsi="Consolas" w:cs="Consolas"/>
            <w:sz w:val="20"/>
            <w:szCs w:val="20"/>
          </w:rPr>
          <w:delText xml:space="preserve"> </w:delText>
        </w:r>
      </w:del>
      <w:r w:rsidRPr="00A16654">
        <w:rPr>
          <w:rFonts w:ascii="Consolas" w:hAnsi="Consolas" w:cs="Consolas"/>
          <w:color w:val="008080"/>
          <w:sz w:val="20"/>
          <w:szCs w:val="20"/>
        </w:rPr>
        <w:t>?&gt;</w:t>
      </w:r>
    </w:p>
    <w:p w14:paraId="217FB41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3B2C1DEF"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user contacts a service metadata publisher that</w:t>
      </w:r>
    </w:p>
    <w:p w14:paraId="26853C48" w14:textId="3644C8FC"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resides at "http</w:t>
      </w:r>
      <w:ins w:id="509" w:author="PH" w:date="2024-11-27T09:56:00Z" w16du:dateUtc="2024-11-27T08:56:00Z">
        <w:r w:rsidR="00260C1B">
          <w:rPr>
            <w:rFonts w:ascii="Consolas" w:hAnsi="Consolas" w:cs="Consolas"/>
            <w:color w:val="3F5FBF"/>
            <w:sz w:val="20"/>
            <w:szCs w:val="20"/>
          </w:rPr>
          <w:t>s</w:t>
        </w:r>
      </w:ins>
      <w:r w:rsidRPr="00A16654">
        <w:rPr>
          <w:rFonts w:ascii="Consolas" w:hAnsi="Consolas" w:cs="Consolas"/>
          <w:color w:val="3F5FBF"/>
          <w:sz w:val="20"/>
          <w:szCs w:val="20"/>
        </w:rPr>
        <w:t>://serviceMetadata.</w:t>
      </w:r>
      <w:del w:id="510" w:author="PH" w:date="2024-11-27T09:57:00Z" w16du:dateUtc="2024-11-27T08:57:00Z">
        <w:r w:rsidRPr="00A16654" w:rsidDel="00260C1B">
          <w:rPr>
            <w:rFonts w:ascii="Consolas" w:hAnsi="Consolas" w:cs="Consolas"/>
            <w:color w:val="3F5FBF"/>
            <w:sz w:val="20"/>
            <w:szCs w:val="20"/>
          </w:rPr>
          <w:delText>eu</w:delText>
        </w:r>
      </w:del>
      <w:ins w:id="511" w:author="PH" w:date="2024-11-27T09:57:00Z" w16du:dateUtc="2024-11-27T08:57:00Z">
        <w:r w:rsidR="00260C1B">
          <w:rPr>
            <w:rFonts w:ascii="Consolas" w:hAnsi="Consolas" w:cs="Consolas"/>
            <w:color w:val="3F5FBF"/>
            <w:sz w:val="20"/>
            <w:szCs w:val="20"/>
          </w:rPr>
          <w:t>org</w:t>
        </w:r>
      </w:ins>
      <w:r w:rsidRPr="00A16654">
        <w:rPr>
          <w:rFonts w:ascii="Consolas" w:hAnsi="Consolas" w:cs="Consolas"/>
          <w:color w:val="3F5FBF"/>
          <w:sz w:val="20"/>
          <w:szCs w:val="20"/>
        </w:rPr>
        <w:t>/",</w:t>
      </w:r>
    </w:p>
    <w:p w14:paraId="6066638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but is redirected to a service metadata publisher that resides at</w:t>
      </w:r>
    </w:p>
    <w:p w14:paraId="530630C7" w14:textId="707AD232"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w:t>
      </w:r>
      <w:ins w:id="512" w:author="PH" w:date="2024-11-27T09:57:00Z" w16du:dateUtc="2024-11-27T08:57:00Z">
        <w:r w:rsidR="00260C1B">
          <w:rPr>
            <w:rFonts w:ascii="Consolas" w:hAnsi="Consolas" w:cs="Consolas"/>
            <w:color w:val="3F5FBF"/>
            <w:sz w:val="20"/>
            <w:szCs w:val="20"/>
          </w:rPr>
          <w:t>s</w:t>
        </w:r>
      </w:ins>
      <w:r w:rsidRPr="00A16654">
        <w:rPr>
          <w:rFonts w:ascii="Consolas" w:hAnsi="Consolas" w:cs="Consolas"/>
          <w:color w:val="3F5FBF"/>
          <w:sz w:val="20"/>
          <w:szCs w:val="20"/>
        </w:rPr>
        <w:t>://serviceMetadata2.</w:t>
      </w:r>
      <w:del w:id="513" w:author="PH" w:date="2024-11-27T09:57:00Z" w16du:dateUtc="2024-11-27T08:57:00Z">
        <w:r w:rsidRPr="00A16654" w:rsidDel="00260C1B">
          <w:rPr>
            <w:rFonts w:ascii="Consolas" w:hAnsi="Consolas" w:cs="Consolas"/>
            <w:color w:val="3F5FBF"/>
            <w:sz w:val="20"/>
            <w:szCs w:val="20"/>
          </w:rPr>
          <w:delText>eu</w:delText>
        </w:r>
      </w:del>
      <w:ins w:id="514" w:author="PH" w:date="2024-11-27T09:57:00Z" w16du:dateUtc="2024-11-27T08:57:00Z">
        <w:r w:rsidR="00260C1B">
          <w:rPr>
            <w:rFonts w:ascii="Consolas" w:hAnsi="Consolas" w:cs="Consolas"/>
            <w:color w:val="3F5FBF"/>
            <w:sz w:val="20"/>
            <w:szCs w:val="20"/>
          </w:rPr>
          <w:t>org</w:t>
        </w:r>
      </w:ins>
      <w:r w:rsidRPr="00A16654">
        <w:rPr>
          <w:rFonts w:ascii="Consolas" w:hAnsi="Consolas" w:cs="Consolas"/>
          <w:color w:val="3F5FBF"/>
          <w:sz w:val="20"/>
          <w:szCs w:val="20"/>
        </w:rPr>
        <w:t>/".</w:t>
      </w:r>
    </w:p>
    <w:p w14:paraId="2F8A153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lastRenderedPageBreak/>
        <w:t>--&gt;</w:t>
      </w:r>
    </w:p>
    <w:p w14:paraId="5F5DA1EB"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color w:val="008080"/>
          <w:sz w:val="20"/>
          <w:szCs w:val="20"/>
        </w:rPr>
        <w:t>&gt;</w:t>
      </w:r>
    </w:p>
    <w:p w14:paraId="2619AFA1"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color w:val="008080"/>
          <w:sz w:val="20"/>
          <w:szCs w:val="20"/>
        </w:rPr>
        <w:t>&gt;</w:t>
      </w:r>
    </w:p>
    <w:p w14:paraId="4273859C" w14:textId="01E8BAC5"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w:t>
      </w:r>
      <w:ins w:id="515" w:author="PH" w:date="2024-11-27T09:49:00Z" w16du:dateUtc="2024-11-27T08:49:00Z">
        <w:r w:rsidR="00D34148">
          <w:rPr>
            <w:rFonts w:ascii="Consolas" w:hAnsi="Consolas" w:cs="Consolas"/>
            <w:i/>
            <w:iCs/>
            <w:color w:val="2A00FF"/>
            <w:sz w:val="20"/>
            <w:szCs w:val="20"/>
          </w:rPr>
          <w:t>s</w:t>
        </w:r>
      </w:ins>
      <w:r w:rsidRPr="00A16654">
        <w:rPr>
          <w:rFonts w:ascii="Consolas" w:hAnsi="Consolas" w:cs="Consolas"/>
          <w:i/>
          <w:iCs/>
          <w:color w:val="2A00FF"/>
          <w:sz w:val="20"/>
          <w:szCs w:val="20"/>
        </w:rPr>
        <w:t>://serviceMetadata2.</w:t>
      </w:r>
      <w:del w:id="516" w:author="PH" w:date="2024-11-27T09:49:00Z" w16du:dateUtc="2024-11-27T08:49:00Z">
        <w:r w:rsidRPr="00A16654" w:rsidDel="00D34148">
          <w:rPr>
            <w:rFonts w:ascii="Consolas" w:hAnsi="Consolas" w:cs="Consolas"/>
            <w:i/>
            <w:iCs/>
            <w:color w:val="2A00FF"/>
            <w:sz w:val="20"/>
            <w:szCs w:val="20"/>
          </w:rPr>
          <w:delText>eu</w:delText>
        </w:r>
      </w:del>
      <w:ins w:id="517" w:author="PH" w:date="2024-11-27T09:49:00Z" w16du:dateUtc="2024-11-27T08:49:00Z">
        <w:r w:rsidR="00D34148">
          <w:rPr>
            <w:rFonts w:ascii="Consolas" w:hAnsi="Consolas" w:cs="Consolas"/>
            <w:i/>
            <w:iCs/>
            <w:color w:val="2A00FF"/>
            <w:sz w:val="20"/>
            <w:szCs w:val="20"/>
          </w:rPr>
          <w:t>org</w:t>
        </w:r>
      </w:ins>
      <w:r w:rsidRPr="00A16654">
        <w:rPr>
          <w:rFonts w:ascii="Consolas" w:hAnsi="Consolas" w:cs="Consolas"/>
          <w:i/>
          <w:iCs/>
          <w:color w:val="2A00FF"/>
          <w:sz w:val="20"/>
          <w:szCs w:val="20"/>
        </w:rPr>
        <w:t>/</w:t>
      </w:r>
      <w:del w:id="518" w:author="PH" w:date="2024-11-25T23:03:00Z" w16du:dateUtc="2024-11-25T22:03:00Z">
        <w:r w:rsidRPr="00A16654" w:rsidDel="00EA6583">
          <w:rPr>
            <w:rFonts w:ascii="Consolas" w:hAnsi="Consolas" w:cs="Consolas"/>
            <w:i/>
            <w:iCs/>
            <w:color w:val="2A00FF"/>
            <w:sz w:val="20"/>
            <w:szCs w:val="20"/>
          </w:rPr>
          <w:delText>busdox</w:delText>
        </w:r>
      </w:del>
      <w:ins w:id="519" w:author="PH" w:date="2024-11-25T23:03:00Z" w16du:dateUtc="2024-11-25T22:03:00Z">
        <w:r w:rsidR="00EA6583">
          <w:rPr>
            <w:rFonts w:ascii="Consolas" w:hAnsi="Consolas" w:cs="Consolas"/>
            <w:i/>
            <w:iCs/>
            <w:color w:val="2A00FF"/>
            <w:sz w:val="20"/>
            <w:szCs w:val="20"/>
          </w:rPr>
          <w:t>iso6523</w:t>
        </w:r>
      </w:ins>
      <w:r w:rsidRPr="00A16654">
        <w:rPr>
          <w:rFonts w:ascii="Consolas" w:hAnsi="Consolas" w:cs="Consolas"/>
          <w:i/>
          <w:iCs/>
          <w:color w:val="2A00FF"/>
          <w:sz w:val="20"/>
          <w:szCs w:val="20"/>
        </w:rPr>
        <w:t>-actorid</w:t>
      </w:r>
      <w:ins w:id="520" w:author="PH" w:date="2024-11-25T23:03:00Z" w16du:dateUtc="2024-11-25T22:03:00Z">
        <w:r w:rsidR="00EA6583">
          <w:rPr>
            <w:rFonts w:ascii="Consolas" w:hAnsi="Consolas" w:cs="Consolas"/>
            <w:i/>
            <w:iCs/>
            <w:color w:val="2A00FF"/>
            <w:sz w:val="20"/>
            <w:szCs w:val="20"/>
          </w:rPr>
          <w:t>-</w:t>
        </w:r>
      </w:ins>
      <w:r w:rsidRPr="00A16654">
        <w:rPr>
          <w:rFonts w:ascii="Consolas" w:hAnsi="Consolas" w:cs="Consolas"/>
          <w:i/>
          <w:iCs/>
          <w:color w:val="2A00FF"/>
          <w:sz w:val="20"/>
          <w:szCs w:val="20"/>
        </w:rPr>
        <w:t>upis%3A%3A0010%3A5798000000001/services/busdox-docid</w:t>
      </w:r>
      <w:ins w:id="521" w:author="PH" w:date="2024-11-25T23:03:00Z" w16du:dateUtc="2024-11-25T22:03:00Z">
        <w:r w:rsidR="00EA6583">
          <w:rPr>
            <w:rFonts w:ascii="Consolas" w:hAnsi="Consolas" w:cs="Consolas"/>
            <w:i/>
            <w:iCs/>
            <w:color w:val="2A00FF"/>
            <w:sz w:val="20"/>
            <w:szCs w:val="20"/>
          </w:rPr>
          <w:t>-</w:t>
        </w:r>
      </w:ins>
      <w:r w:rsidRPr="00A16654">
        <w:rPr>
          <w:rFonts w:ascii="Consolas" w:hAnsi="Consolas" w:cs="Consolas"/>
          <w:i/>
          <w:iCs/>
          <w:color w:val="2A00FF"/>
          <w:sz w:val="20"/>
          <w:szCs w:val="20"/>
        </w:rPr>
        <w:t>qns%3A%3Aurn%3Aoasis%3Anames%3Aspecification%3Aubl%3Aschema%3Axsd%3AInvoice-2%3A%3AInvoice%23%23UBL-2.0"</w:t>
      </w:r>
      <w:r w:rsidRPr="00A16654">
        <w:rPr>
          <w:rFonts w:ascii="Consolas" w:hAnsi="Consolas" w:cs="Consolas"/>
          <w:color w:val="008080"/>
          <w:sz w:val="20"/>
          <w:szCs w:val="20"/>
        </w:rPr>
        <w:t>&gt;</w:t>
      </w:r>
    </w:p>
    <w:p w14:paraId="64D98E82"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CertificateUID</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PID:9208-2001-3-279815395</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CertificateUID</w:t>
      </w:r>
      <w:proofErr w:type="spellEnd"/>
      <w:r w:rsidRPr="00A16654">
        <w:rPr>
          <w:rFonts w:ascii="Consolas" w:hAnsi="Consolas" w:cs="Consolas"/>
          <w:color w:val="008080"/>
          <w:sz w:val="20"/>
          <w:szCs w:val="20"/>
        </w:rPr>
        <w:t>&gt;</w:t>
      </w:r>
    </w:p>
    <w:p w14:paraId="093CED18"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160595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6850D54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012906A"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color w:val="008080"/>
          <w:sz w:val="20"/>
          <w:szCs w:val="20"/>
        </w:rPr>
        <w:t>&gt;</w:t>
      </w:r>
    </w:p>
    <w:p w14:paraId="633AD100"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color w:val="008080"/>
          <w:sz w:val="20"/>
          <w:szCs w:val="20"/>
        </w:rPr>
        <w:t>&gt;</w:t>
      </w:r>
    </w:p>
    <w:p w14:paraId="6270EA6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proofErr w:type="gramStart"/>
      <w:r w:rsidRPr="00A16654">
        <w:rPr>
          <w:rFonts w:ascii="Consolas" w:hAnsi="Consolas" w:cs="Consolas"/>
          <w:color w:val="3F5FBF"/>
          <w:sz w:val="20"/>
          <w:szCs w:val="20"/>
        </w:rPr>
        <w:t>&lt;!--</w:t>
      </w:r>
      <w:proofErr w:type="gramEnd"/>
      <w:r w:rsidRPr="00A16654">
        <w:rPr>
          <w:rFonts w:ascii="Consolas" w:hAnsi="Consolas" w:cs="Consolas"/>
          <w:color w:val="3F5FBF"/>
          <w:sz w:val="20"/>
          <w:szCs w:val="20"/>
        </w:rPr>
        <w:t xml:space="preserve"> Message signature, details omitted for brevity --&gt;</w:t>
      </w:r>
    </w:p>
    <w:p w14:paraId="20DE67F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0F480937" w14:textId="77777777" w:rsidR="00F7304E"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color w:val="008080"/>
          <w:sz w:val="20"/>
          <w:szCs w:val="20"/>
        </w:rPr>
        <w:t>&gt;</w:t>
      </w:r>
    </w:p>
    <w:p w14:paraId="59962E36" w14:textId="77777777" w:rsidR="002A42D3" w:rsidRPr="00A16654" w:rsidRDefault="002A42D3" w:rsidP="002A42D3">
      <w:pPr>
        <w:pStyle w:val="berschrift1"/>
      </w:pPr>
      <w:bookmarkStart w:id="522" w:name="_Toc183468285"/>
      <w:r w:rsidRPr="00A16654">
        <w:lastRenderedPageBreak/>
        <w:t>Service Metadata Publishing REST binding</w:t>
      </w:r>
      <w:bookmarkEnd w:id="522"/>
    </w:p>
    <w:p w14:paraId="7177C666" w14:textId="77777777" w:rsidR="007C5581" w:rsidRPr="00A16654" w:rsidRDefault="007C5581" w:rsidP="007C5581">
      <w:r w:rsidRPr="00A16654">
        <w:t xml:space="preserve">This section describes the REST binding of the </w:t>
      </w:r>
      <w:r w:rsidR="008134A5" w:rsidRPr="00A16654">
        <w:t>SMP</w:t>
      </w:r>
      <w:r w:rsidRPr="00A16654">
        <w:t xml:space="preserve"> interface. </w:t>
      </w:r>
    </w:p>
    <w:p w14:paraId="1B032FC4" w14:textId="27AC0D15" w:rsidR="007C5581" w:rsidRPr="00A16654" w:rsidRDefault="007C5581" w:rsidP="007C5581">
      <w:pPr>
        <w:pStyle w:val="berschrift2"/>
      </w:pPr>
      <w:bookmarkStart w:id="523" w:name="_Toc183468286"/>
      <w:r w:rsidRPr="00A16654">
        <w:t>The use of HTTP</w:t>
      </w:r>
      <w:bookmarkEnd w:id="523"/>
      <w:del w:id="524" w:author="PH" w:date="2024-11-27T09:47:00Z" w16du:dateUtc="2024-11-27T08:47:00Z">
        <w:r w:rsidRPr="00A16654" w:rsidDel="00617AC4">
          <w:delText xml:space="preserve"> </w:delText>
        </w:r>
      </w:del>
      <w:ins w:id="525" w:author="PH" w:date="2024-11-27T09:47:00Z" w16du:dateUtc="2024-11-27T08:47:00Z">
        <w:r w:rsidR="00617AC4">
          <w:t>S</w:t>
        </w:r>
      </w:ins>
    </w:p>
    <w:p w14:paraId="644C3DA7" w14:textId="17ED2B87" w:rsidR="007C5581" w:rsidRPr="00A16654" w:rsidRDefault="007C5581" w:rsidP="007C5581">
      <w:r w:rsidRPr="00A16654">
        <w:t xml:space="preserve">A service implementing the </w:t>
      </w:r>
      <w:r w:rsidR="00A4063A" w:rsidRPr="00A16654">
        <w:t xml:space="preserve">REST binding MUST set the HTTP </w:t>
      </w:r>
      <w:r w:rsidR="00A4063A" w:rsidRPr="00A16654">
        <w:rPr>
          <w:rStyle w:val="InlinecodeZchn"/>
        </w:rPr>
        <w:t>C</w:t>
      </w:r>
      <w:r w:rsidRPr="00A16654">
        <w:rPr>
          <w:rStyle w:val="InlinecodeZchn"/>
        </w:rPr>
        <w:t>ontent-</w:t>
      </w:r>
      <w:r w:rsidR="00A4063A" w:rsidRPr="00A16654">
        <w:rPr>
          <w:rStyle w:val="InlinecodeZchn"/>
        </w:rPr>
        <w:t>T</w:t>
      </w:r>
      <w:r w:rsidRPr="00A16654">
        <w:rPr>
          <w:rStyle w:val="InlinecodeZchn"/>
        </w:rPr>
        <w:t>ype</w:t>
      </w:r>
      <w:r w:rsidRPr="00A16654">
        <w:t xml:space="preserve"> header</w:t>
      </w:r>
      <w:del w:id="526" w:author="PH" w:date="2024-11-20T22:27:00Z" w16du:dateUtc="2024-11-20T21:27:00Z">
        <w:r w:rsidRPr="00A16654" w:rsidDel="0008569C">
          <w:delText>,</w:delText>
        </w:r>
      </w:del>
      <w:r w:rsidRPr="00A16654">
        <w:t xml:space="preserve"> and give it a value of </w:t>
      </w:r>
      <w:r w:rsidRPr="00A16654">
        <w:rPr>
          <w:rStyle w:val="InlinecodeZchn"/>
        </w:rPr>
        <w:t>text/xml</w:t>
      </w:r>
      <w:r w:rsidR="00A4063A" w:rsidRPr="00A16654">
        <w:t xml:space="preserve"> or </w:t>
      </w:r>
      <w:r w:rsidR="00A4063A" w:rsidRPr="00A16654">
        <w:rPr>
          <w:rStyle w:val="InlinecodeZchn"/>
        </w:rPr>
        <w:t>application/xml</w:t>
      </w:r>
      <w:r w:rsidRPr="00A16654">
        <w:t xml:space="preserve">. A service implementing the REST profile MUST </w:t>
      </w:r>
      <w:del w:id="527" w:author="PH" w:date="2024-11-20T22:27:00Z" w16du:dateUtc="2024-11-20T21:27:00Z">
        <w:r w:rsidRPr="00A16654" w:rsidDel="0008569C">
          <w:delText xml:space="preserve">NOT </w:delText>
        </w:r>
      </w:del>
      <w:r w:rsidRPr="00A16654">
        <w:t>use TLS (Transport Layer Security)</w:t>
      </w:r>
      <w:ins w:id="528" w:author="PH" w:date="2024-11-20T22:28:00Z" w16du:dateUtc="2024-11-20T21:28:00Z">
        <w:r w:rsidR="0008569C">
          <w:t xml:space="preserve"> and MUST be operated on port 443.</w:t>
        </w:r>
      </w:ins>
      <w:del w:id="529" w:author="PH" w:date="2024-11-20T22:27:00Z" w16du:dateUtc="2024-11-20T21:27:00Z">
        <w:r w:rsidRPr="00A16654" w:rsidDel="0008569C">
          <w:delText xml:space="preserve"> or SSL (Secure Sockets Layer). An instance of the BUSDOX infrastructure MAY set restrict</w:delText>
        </w:r>
        <w:r w:rsidR="00ED616D" w:rsidRPr="00A16654" w:rsidDel="0008569C">
          <w:delText>ions on what ports are allowed.</w:delText>
        </w:r>
      </w:del>
    </w:p>
    <w:p w14:paraId="5BE62C7F" w14:textId="16F3D61A" w:rsidR="002A42D3" w:rsidRPr="00A16654" w:rsidDel="0008569C" w:rsidRDefault="007C5581" w:rsidP="00196FCB">
      <w:pPr>
        <w:pBdr>
          <w:top w:val="single" w:sz="4" w:space="1" w:color="FF0000"/>
          <w:left w:val="single" w:sz="4" w:space="4" w:color="FF0000"/>
          <w:bottom w:val="single" w:sz="4" w:space="1" w:color="FF0000"/>
          <w:right w:val="single" w:sz="4" w:space="4" w:color="FF0000"/>
        </w:pBdr>
        <w:rPr>
          <w:del w:id="530" w:author="PH" w:date="2024-11-20T22:28:00Z" w16du:dateUtc="2024-11-20T21:28:00Z"/>
        </w:rPr>
      </w:pPr>
      <w:del w:id="531" w:author="PH" w:date="2024-11-20T22:28:00Z" w16du:dateUtc="2024-11-20T21:28:00Z">
        <w:r w:rsidRPr="00A16654" w:rsidDel="0008569C">
          <w:delText>An implementation of the SMP might choose to manage resources through the HTTP POST, PUT and DELETE verbs. It is however up to each implementation to choose how to manage records, and use of HTTP POST, PUT and DELETE is not mandated or regulated by this specification.</w:delText>
        </w:r>
      </w:del>
    </w:p>
    <w:p w14:paraId="2845F581" w14:textId="77777777" w:rsidR="00401A4F" w:rsidRPr="00A16654" w:rsidRDefault="00401A4F" w:rsidP="00401A4F">
      <w:r w:rsidRPr="00A16654">
        <w:t>HTTP GET operations MUST return the following HTTP status codes:</w:t>
      </w:r>
    </w:p>
    <w:tbl>
      <w:tblPr>
        <w:tblStyle w:val="HelleListe-Akzent11"/>
        <w:tblW w:w="0" w:type="auto"/>
        <w:tblLook w:val="0420" w:firstRow="1" w:lastRow="0" w:firstColumn="0" w:lastColumn="0" w:noHBand="0" w:noVBand="1"/>
      </w:tblPr>
      <w:tblGrid>
        <w:gridCol w:w="1260"/>
        <w:gridCol w:w="7790"/>
      </w:tblGrid>
      <w:tr w:rsidR="00581DEC" w:rsidRPr="00A16654" w14:paraId="6D9E4126" w14:textId="77777777" w:rsidTr="00581DEC">
        <w:trPr>
          <w:cnfStyle w:val="100000000000" w:firstRow="1" w:lastRow="0" w:firstColumn="0" w:lastColumn="0" w:oddVBand="0" w:evenVBand="0" w:oddHBand="0" w:evenHBand="0" w:firstRowFirstColumn="0" w:firstRowLastColumn="0" w:lastRowFirstColumn="0" w:lastRowLastColumn="0"/>
        </w:trPr>
        <w:tc>
          <w:tcPr>
            <w:tcW w:w="0" w:type="auto"/>
          </w:tcPr>
          <w:p w14:paraId="1EE828E3" w14:textId="77777777" w:rsidR="00581DEC" w:rsidRPr="00A16654" w:rsidRDefault="00581DEC" w:rsidP="00401A4F">
            <w:r w:rsidRPr="00A16654">
              <w:t>HTTP Status Code</w:t>
            </w:r>
          </w:p>
        </w:tc>
        <w:tc>
          <w:tcPr>
            <w:tcW w:w="0" w:type="auto"/>
          </w:tcPr>
          <w:p w14:paraId="4B7549D5" w14:textId="77777777" w:rsidR="00581DEC" w:rsidRPr="00A16654" w:rsidRDefault="00581DEC" w:rsidP="00401A4F">
            <w:r w:rsidRPr="00A16654">
              <w:t>Meaning</w:t>
            </w:r>
          </w:p>
        </w:tc>
      </w:tr>
      <w:tr w:rsidR="00581DEC" w:rsidRPr="00A16654" w14:paraId="6159661A"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6B3647A9" w14:textId="77777777" w:rsidR="00581DEC" w:rsidRPr="00A16654" w:rsidRDefault="00581DEC" w:rsidP="00581DEC">
            <w:r w:rsidRPr="00A16654">
              <w:t>200</w:t>
            </w:r>
          </w:p>
        </w:tc>
        <w:tc>
          <w:tcPr>
            <w:tcW w:w="0" w:type="auto"/>
          </w:tcPr>
          <w:p w14:paraId="1C681E26" w14:textId="77777777" w:rsidR="00581DEC" w:rsidRPr="00A16654" w:rsidRDefault="00581DEC" w:rsidP="00581DEC">
            <w:r w:rsidRPr="00A16654">
              <w:t>Must be returned if the resource is retrieved correctly.</w:t>
            </w:r>
          </w:p>
        </w:tc>
      </w:tr>
      <w:tr w:rsidR="00581DEC" w:rsidRPr="00A16654" w14:paraId="08CC1C9A" w14:textId="77777777" w:rsidTr="00581DEC">
        <w:tc>
          <w:tcPr>
            <w:tcW w:w="0" w:type="auto"/>
          </w:tcPr>
          <w:p w14:paraId="3DAEEC88" w14:textId="77777777" w:rsidR="00581DEC" w:rsidRPr="00A16654" w:rsidRDefault="00581DEC" w:rsidP="00581DEC">
            <w:r w:rsidRPr="00A16654">
              <w:t>404</w:t>
            </w:r>
          </w:p>
        </w:tc>
        <w:tc>
          <w:tcPr>
            <w:tcW w:w="0" w:type="auto"/>
          </w:tcPr>
          <w:p w14:paraId="7AB4E542" w14:textId="77777777" w:rsidR="00581DEC" w:rsidRPr="00A16654" w:rsidRDefault="00581DEC" w:rsidP="00581DEC">
            <w:r w:rsidRPr="00A16654">
              <w:t>Code 404 must be returned if a specific resource could not be found. This could for example be the result of a request containing a participant identifier that does not exist.</w:t>
            </w:r>
          </w:p>
        </w:tc>
      </w:tr>
      <w:tr w:rsidR="00581DEC" w:rsidRPr="00A16654" w14:paraId="32AF6D5B"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1971EABB" w14:textId="77777777" w:rsidR="00581DEC" w:rsidRPr="00A16654" w:rsidRDefault="00581DEC" w:rsidP="00581DEC">
            <w:r w:rsidRPr="00A16654">
              <w:t>500</w:t>
            </w:r>
          </w:p>
        </w:tc>
        <w:tc>
          <w:tcPr>
            <w:tcW w:w="0" w:type="auto"/>
          </w:tcPr>
          <w:p w14:paraId="4246D6E8" w14:textId="77777777" w:rsidR="00581DEC" w:rsidRPr="00A16654" w:rsidRDefault="00581DEC" w:rsidP="00581DEC">
            <w:r w:rsidRPr="00A16654">
              <w:t>Code 500 must be returned if the service experiences an internal processing error.</w:t>
            </w:r>
          </w:p>
        </w:tc>
      </w:tr>
    </w:tbl>
    <w:p w14:paraId="0F030531" w14:textId="77777777" w:rsidR="0005230D" w:rsidRPr="00A16654" w:rsidRDefault="0005230D" w:rsidP="0005230D">
      <w:r w:rsidRPr="00A16654">
        <w:t xml:space="preserve">The service MAY support other HTTP status codes as well. </w:t>
      </w:r>
    </w:p>
    <w:p w14:paraId="01EAE712" w14:textId="77777777" w:rsidR="00401A4F" w:rsidRPr="00A16654" w:rsidRDefault="0005230D" w:rsidP="0005230D">
      <w:r w:rsidRPr="00A16654">
        <w:t xml:space="preserve">The service SHOULD NOT use </w:t>
      </w:r>
      <w:r w:rsidR="00196FCB" w:rsidRPr="00A16654">
        <w:t xml:space="preserve">HTTP </w:t>
      </w:r>
      <w:r w:rsidRPr="00A16654">
        <w:t>redirection in the manner indicated by the HTTP 3xx codes. Clients are not required to support active redirection.</w:t>
      </w:r>
    </w:p>
    <w:p w14:paraId="2BAF4ED8" w14:textId="77777777" w:rsidR="0005230D" w:rsidRPr="00A16654" w:rsidRDefault="0005230D" w:rsidP="0005230D">
      <w:pPr>
        <w:pStyle w:val="berschrift2"/>
      </w:pPr>
      <w:bookmarkStart w:id="532" w:name="_Toc183468287"/>
      <w:r w:rsidRPr="00A16654">
        <w:t>The use of XML and encoding</w:t>
      </w:r>
      <w:bookmarkEnd w:id="532"/>
    </w:p>
    <w:p w14:paraId="7F707BE0" w14:textId="77777777" w:rsidR="0005230D" w:rsidRPr="00A16654" w:rsidRDefault="0047393E" w:rsidP="0047393E">
      <w:r w:rsidRPr="00A16654">
        <w:t xml:space="preserve">XML document returned by HTTP GET MUST be UTF-8 encoded. They MUST contain a document type declaration starting with </w:t>
      </w:r>
      <w:r w:rsidRPr="00A16654">
        <w:rPr>
          <w:rStyle w:val="InlinecodeZchn"/>
        </w:rPr>
        <w:t>&lt;?xml</w:t>
      </w:r>
      <w:r w:rsidRPr="00A16654">
        <w:t xml:space="preserve"> which includes the </w:t>
      </w:r>
      <w:r w:rsidR="00006272" w:rsidRPr="00A16654">
        <w:rPr>
          <w:rStyle w:val="InlinecodeZchn"/>
        </w:rPr>
        <w:t>encoding</w:t>
      </w:r>
      <w:r w:rsidRPr="00A16654">
        <w:t xml:space="preserve"> attribute set to </w:t>
      </w:r>
      <w:r w:rsidRPr="00A16654">
        <w:rPr>
          <w:rStyle w:val="InlinecodeZchn"/>
        </w:rPr>
        <w:t>UTF-8</w:t>
      </w:r>
      <w:r w:rsidRPr="00A16654">
        <w:t xml:space="preserve">. Please observe that the content of the encoding attribute is </w:t>
      </w:r>
      <w:r w:rsidR="00006272" w:rsidRPr="00A16654">
        <w:t xml:space="preserve">not </w:t>
      </w:r>
      <w:r w:rsidRPr="00A16654">
        <w:t>case sensitive. Version 1.0 of XML is used.</w:t>
      </w:r>
    </w:p>
    <w:p w14:paraId="194D3531" w14:textId="77777777" w:rsidR="0047393E" w:rsidRPr="00A16654" w:rsidRDefault="000016DE" w:rsidP="000016DE">
      <w:pPr>
        <w:pStyle w:val="berschrift2"/>
      </w:pPr>
      <w:bookmarkStart w:id="533" w:name="_Toc183468288"/>
      <w:r w:rsidRPr="00A16654">
        <w:t>Resources and identifiers</w:t>
      </w:r>
      <w:bookmarkEnd w:id="533"/>
    </w:p>
    <w:p w14:paraId="41FE532C" w14:textId="77777777" w:rsidR="000016DE" w:rsidRPr="00A16654" w:rsidRDefault="000016DE" w:rsidP="000016DE">
      <w:r w:rsidRPr="00A16654">
        <w:t>The REST interface comprises 2 types of resources.</w:t>
      </w:r>
    </w:p>
    <w:tbl>
      <w:tblPr>
        <w:tblStyle w:val="HelleListe-Akzent11"/>
        <w:tblW w:w="9322" w:type="dxa"/>
        <w:tblLayout w:type="fixed"/>
        <w:tblLook w:val="0420" w:firstRow="1" w:lastRow="0" w:firstColumn="0" w:lastColumn="0" w:noHBand="0" w:noVBand="1"/>
      </w:tblPr>
      <w:tblGrid>
        <w:gridCol w:w="1867"/>
        <w:gridCol w:w="1785"/>
        <w:gridCol w:w="790"/>
        <w:gridCol w:w="1195"/>
        <w:gridCol w:w="662"/>
        <w:gridCol w:w="3023"/>
      </w:tblGrid>
      <w:tr w:rsidR="004F4D4D" w:rsidRPr="00A16654" w14:paraId="39787D28" w14:textId="77777777" w:rsidTr="00790409">
        <w:trPr>
          <w:cnfStyle w:val="100000000000" w:firstRow="1" w:lastRow="0" w:firstColumn="0" w:lastColumn="0" w:oddVBand="0" w:evenVBand="0" w:oddHBand="0" w:evenHBand="0" w:firstRowFirstColumn="0" w:firstRowLastColumn="0" w:lastRowFirstColumn="0" w:lastRowLastColumn="0"/>
        </w:trPr>
        <w:tc>
          <w:tcPr>
            <w:tcW w:w="1867" w:type="dxa"/>
          </w:tcPr>
          <w:p w14:paraId="54C98591" w14:textId="77777777" w:rsidR="009B3E17" w:rsidRPr="00A16654" w:rsidRDefault="009B3E17" w:rsidP="004F4D4D">
            <w:r w:rsidRPr="00A16654">
              <w:t>Resource</w:t>
            </w:r>
          </w:p>
        </w:tc>
        <w:tc>
          <w:tcPr>
            <w:tcW w:w="1785" w:type="dxa"/>
          </w:tcPr>
          <w:p w14:paraId="5215E98F" w14:textId="77777777" w:rsidR="009B3E17" w:rsidRPr="00A16654" w:rsidRDefault="009B3E17" w:rsidP="009B3E17">
            <w:r w:rsidRPr="00A16654">
              <w:t>URI</w:t>
            </w:r>
          </w:p>
        </w:tc>
        <w:tc>
          <w:tcPr>
            <w:tcW w:w="790" w:type="dxa"/>
          </w:tcPr>
          <w:p w14:paraId="2DAE03A5" w14:textId="77777777" w:rsidR="009B3E17" w:rsidRPr="00A16654" w:rsidRDefault="009B3E17" w:rsidP="009B3E17">
            <w:r w:rsidRPr="00A16654">
              <w:t>Method</w:t>
            </w:r>
          </w:p>
        </w:tc>
        <w:tc>
          <w:tcPr>
            <w:tcW w:w="1195" w:type="dxa"/>
          </w:tcPr>
          <w:p w14:paraId="07CE8B9D" w14:textId="77777777" w:rsidR="009B3E17" w:rsidRPr="00A16654" w:rsidRDefault="009B3E17" w:rsidP="009B3E17">
            <w:r w:rsidRPr="00A16654">
              <w:t>XML resource root element</w:t>
            </w:r>
          </w:p>
        </w:tc>
        <w:tc>
          <w:tcPr>
            <w:tcW w:w="662" w:type="dxa"/>
          </w:tcPr>
          <w:p w14:paraId="19CEC221" w14:textId="77777777" w:rsidR="009B3E17" w:rsidRPr="00A16654" w:rsidRDefault="009B3E17" w:rsidP="009B3E17">
            <w:r w:rsidRPr="00A16654">
              <w:t>HTTP Status</w:t>
            </w:r>
          </w:p>
        </w:tc>
        <w:tc>
          <w:tcPr>
            <w:tcW w:w="3023" w:type="dxa"/>
          </w:tcPr>
          <w:p w14:paraId="2BFA3964" w14:textId="77777777" w:rsidR="009B3E17" w:rsidRPr="00A16654" w:rsidRDefault="009B3E17" w:rsidP="009B3E17">
            <w:r w:rsidRPr="00A16654">
              <w:t>Description of returned content</w:t>
            </w:r>
          </w:p>
        </w:tc>
      </w:tr>
      <w:tr w:rsidR="00790409" w:rsidRPr="00A16654" w14:paraId="67D28C50" w14:textId="77777777" w:rsidTr="00790409">
        <w:trPr>
          <w:cnfStyle w:val="000000100000" w:firstRow="0" w:lastRow="0" w:firstColumn="0" w:lastColumn="0" w:oddVBand="0" w:evenVBand="0" w:oddHBand="1" w:evenHBand="0" w:firstRowFirstColumn="0" w:firstRowLastColumn="0" w:lastRowFirstColumn="0" w:lastRowLastColumn="0"/>
        </w:trPr>
        <w:tc>
          <w:tcPr>
            <w:tcW w:w="1867" w:type="dxa"/>
          </w:tcPr>
          <w:p w14:paraId="5E663A7A" w14:textId="77777777" w:rsidR="009B3E17" w:rsidRPr="00A16654" w:rsidRDefault="009B3E17" w:rsidP="009B3E17">
            <w:proofErr w:type="spellStart"/>
            <w:r w:rsidRPr="00A16654">
              <w:t>ServiceGroup</w:t>
            </w:r>
            <w:proofErr w:type="spellEnd"/>
          </w:p>
        </w:tc>
        <w:tc>
          <w:tcPr>
            <w:tcW w:w="1785" w:type="dxa"/>
          </w:tcPr>
          <w:p w14:paraId="12DE3716" w14:textId="77777777" w:rsidR="009B3E17" w:rsidRPr="00A16654" w:rsidRDefault="009B3E17" w:rsidP="009B3E17">
            <w:proofErr w:type="gramStart"/>
            <w:r w:rsidRPr="00A16654">
              <w:t>/{</w:t>
            </w:r>
            <w:proofErr w:type="gramEnd"/>
            <w:r w:rsidRPr="00A16654">
              <w:t>identifier scheme}::{id}</w:t>
            </w:r>
          </w:p>
        </w:tc>
        <w:tc>
          <w:tcPr>
            <w:tcW w:w="790" w:type="dxa"/>
          </w:tcPr>
          <w:p w14:paraId="71F3F585" w14:textId="77777777" w:rsidR="009B3E17" w:rsidRPr="00A16654" w:rsidRDefault="009B3E17" w:rsidP="009B3E17">
            <w:r w:rsidRPr="00A16654">
              <w:t>GET</w:t>
            </w:r>
          </w:p>
        </w:tc>
        <w:tc>
          <w:tcPr>
            <w:tcW w:w="1195" w:type="dxa"/>
          </w:tcPr>
          <w:p w14:paraId="371EE7CD" w14:textId="77777777" w:rsidR="009B3E17" w:rsidRPr="00A16654" w:rsidRDefault="009B3E17" w:rsidP="009B3E17">
            <w:r w:rsidRPr="00A16654">
              <w:t>&lt;</w:t>
            </w:r>
            <w:proofErr w:type="spellStart"/>
            <w:r w:rsidRPr="00A16654">
              <w:t>ServiceGroup</w:t>
            </w:r>
            <w:proofErr w:type="spellEnd"/>
            <w:r w:rsidRPr="00A16654">
              <w:t>&gt;</w:t>
            </w:r>
          </w:p>
        </w:tc>
        <w:tc>
          <w:tcPr>
            <w:tcW w:w="662" w:type="dxa"/>
          </w:tcPr>
          <w:p w14:paraId="37AF804F" w14:textId="77777777" w:rsidR="009B3E17" w:rsidRPr="00A16654" w:rsidRDefault="009B3E17" w:rsidP="009B3E17">
            <w:r w:rsidRPr="00A16654">
              <w:t>200; 500; 404</w:t>
            </w:r>
          </w:p>
        </w:tc>
        <w:tc>
          <w:tcPr>
            <w:tcW w:w="3023" w:type="dxa"/>
          </w:tcPr>
          <w:p w14:paraId="62DA328F" w14:textId="77777777" w:rsidR="009B3E17" w:rsidRPr="00A16654" w:rsidRDefault="009B3E17" w:rsidP="009B3E17">
            <w:r w:rsidRPr="00A16654">
              <w:t xml:space="preserve">Holds the participant identifier of the recipient, and a list of references to individual </w:t>
            </w:r>
            <w:proofErr w:type="spellStart"/>
            <w:r w:rsidRPr="00A16654">
              <w:t>ServiceMetadata</w:t>
            </w:r>
            <w:proofErr w:type="spellEnd"/>
            <w:r w:rsidRPr="00A16654">
              <w:t xml:space="preserve"> resources that are associated with that participant identifier.</w:t>
            </w:r>
          </w:p>
        </w:tc>
      </w:tr>
      <w:tr w:rsidR="00790409" w:rsidRPr="00A16654" w14:paraId="7F1688E4" w14:textId="77777777" w:rsidTr="00790409">
        <w:tc>
          <w:tcPr>
            <w:tcW w:w="1867" w:type="dxa"/>
          </w:tcPr>
          <w:p w14:paraId="135DB647" w14:textId="77777777" w:rsidR="00790409" w:rsidRPr="00A16654" w:rsidRDefault="00790409" w:rsidP="00790409">
            <w:proofErr w:type="spellStart"/>
            <w:r w:rsidRPr="00A16654">
              <w:t>SignedServiceMetadata</w:t>
            </w:r>
            <w:proofErr w:type="spellEnd"/>
          </w:p>
        </w:tc>
        <w:tc>
          <w:tcPr>
            <w:tcW w:w="1785" w:type="dxa"/>
          </w:tcPr>
          <w:p w14:paraId="0D2673C6" w14:textId="77777777" w:rsidR="00790409" w:rsidRPr="00A16654" w:rsidRDefault="00790409" w:rsidP="006033FC">
            <w:proofErr w:type="gramStart"/>
            <w:r w:rsidRPr="00A16654">
              <w:t>/{</w:t>
            </w:r>
            <w:proofErr w:type="gramEnd"/>
            <w:r w:rsidRPr="00A16654">
              <w:t>identifier scheme}::{id}/services/{</w:t>
            </w:r>
            <w:proofErr w:type="spellStart"/>
            <w:r w:rsidRPr="00A16654">
              <w:t>docType</w:t>
            </w:r>
            <w:proofErr w:type="spellEnd"/>
            <w:r w:rsidRPr="00A16654">
              <w:t>}</w:t>
            </w:r>
          </w:p>
          <w:p w14:paraId="17342C54" w14:textId="77777777" w:rsidR="00790409" w:rsidRPr="00A16654" w:rsidRDefault="00790409" w:rsidP="006033FC">
            <w:r w:rsidRPr="00A16654">
              <w:t>See section below for {</w:t>
            </w:r>
            <w:proofErr w:type="spellStart"/>
            <w:r w:rsidRPr="00A16654">
              <w:t>docType</w:t>
            </w:r>
            <w:proofErr w:type="spellEnd"/>
            <w:r w:rsidRPr="00A16654">
              <w:t xml:space="preserve">} format </w:t>
            </w:r>
          </w:p>
        </w:tc>
        <w:tc>
          <w:tcPr>
            <w:tcW w:w="790" w:type="dxa"/>
          </w:tcPr>
          <w:p w14:paraId="47954B3C" w14:textId="77777777" w:rsidR="00790409" w:rsidRPr="00A16654" w:rsidRDefault="00790409" w:rsidP="006033FC">
            <w:r w:rsidRPr="00A16654">
              <w:t xml:space="preserve">GET </w:t>
            </w:r>
          </w:p>
        </w:tc>
        <w:tc>
          <w:tcPr>
            <w:tcW w:w="1195" w:type="dxa"/>
          </w:tcPr>
          <w:p w14:paraId="457429E4" w14:textId="77777777" w:rsidR="00790409" w:rsidRPr="00A16654" w:rsidRDefault="00790409" w:rsidP="006033FC">
            <w:r w:rsidRPr="00A16654">
              <w:t>&lt;</w:t>
            </w:r>
            <w:proofErr w:type="spellStart"/>
            <w:r w:rsidRPr="00A16654">
              <w:t>SignedServiceMetadata</w:t>
            </w:r>
            <w:proofErr w:type="spellEnd"/>
            <w:r w:rsidRPr="00A16654">
              <w:t xml:space="preserve">&gt; </w:t>
            </w:r>
          </w:p>
        </w:tc>
        <w:tc>
          <w:tcPr>
            <w:tcW w:w="662" w:type="dxa"/>
          </w:tcPr>
          <w:p w14:paraId="1477FBA7" w14:textId="77777777" w:rsidR="00790409" w:rsidRPr="00A16654" w:rsidRDefault="00790409" w:rsidP="006033FC">
            <w:r w:rsidRPr="00A16654">
              <w:t xml:space="preserve">200; 500; 404 </w:t>
            </w:r>
          </w:p>
        </w:tc>
        <w:tc>
          <w:tcPr>
            <w:tcW w:w="3023" w:type="dxa"/>
          </w:tcPr>
          <w:p w14:paraId="59FDF7C1" w14:textId="77777777" w:rsidR="00790409" w:rsidRPr="00A16654" w:rsidRDefault="00790409" w:rsidP="00095E69">
            <w:pPr>
              <w:keepNext/>
            </w:pPr>
            <w:r w:rsidRPr="00A16654">
              <w:t xml:space="preserve">Holds </w:t>
            </w:r>
            <w:proofErr w:type="gramStart"/>
            <w:r w:rsidRPr="00A16654">
              <w:t>all of</w:t>
            </w:r>
            <w:proofErr w:type="gramEnd"/>
            <w:r w:rsidRPr="00A16654">
              <w:t xml:space="preserve"> the metadata about a Service, or a redirection URL to another Service Metadata Publisher holding this information. </w:t>
            </w:r>
          </w:p>
        </w:tc>
      </w:tr>
    </w:tbl>
    <w:p w14:paraId="1E8E949B" w14:textId="42FF7F76" w:rsidR="000016DE" w:rsidRPr="00A16654" w:rsidRDefault="00095E69" w:rsidP="00095E69">
      <w:pPr>
        <w:pStyle w:val="Beschriftung"/>
      </w:pPr>
      <w:r w:rsidRPr="00A16654">
        <w:lastRenderedPageBreak/>
        <w:t xml:space="preserve">Fig. </w:t>
      </w:r>
      <w:r w:rsidR="0036547D" w:rsidRPr="00A16654">
        <w:fldChar w:fldCharType="begin"/>
      </w:r>
      <w:r w:rsidR="0036547D" w:rsidRPr="00A16654">
        <w:instrText xml:space="preserve"> SEQ Fig. \* ARABIC </w:instrText>
      </w:r>
      <w:r w:rsidR="0036547D" w:rsidRPr="00A16654">
        <w:fldChar w:fldCharType="separate"/>
      </w:r>
      <w:r w:rsidR="00F4492B">
        <w:rPr>
          <w:noProof/>
        </w:rPr>
        <w:t>4</w:t>
      </w:r>
      <w:r w:rsidR="0036547D" w:rsidRPr="00A16654">
        <w:rPr>
          <w:noProof/>
        </w:rPr>
        <w:fldChar w:fldCharType="end"/>
      </w:r>
      <w:r w:rsidRPr="00A16654">
        <w:t>: Table of resources and identifiers</w:t>
      </w:r>
    </w:p>
    <w:p w14:paraId="5EE7C8DC" w14:textId="77777777" w:rsidR="00095E69" w:rsidRPr="00A16654" w:rsidRDefault="00095E69" w:rsidP="00095E69">
      <w:r w:rsidRPr="00A16654">
        <w:t>A service implementing the REST binding MUST support these resource types. It MUST provide access to these using the URI scheme of table in Fig. 3.</w:t>
      </w:r>
    </w:p>
    <w:p w14:paraId="7D1195DB" w14:textId="77777777" w:rsidR="00095E69" w:rsidRPr="00A16654" w:rsidRDefault="00095E69" w:rsidP="00095E69">
      <w:pPr>
        <w:pStyle w:val="berschrift3"/>
      </w:pPr>
      <w:bookmarkStart w:id="534" w:name="_Toc183468289"/>
      <w:r w:rsidRPr="00A16654">
        <w:t>On the use of percent encoding</w:t>
      </w:r>
      <w:bookmarkEnd w:id="534"/>
      <w:r w:rsidRPr="00A16654">
        <w:t xml:space="preserve"> </w:t>
      </w:r>
    </w:p>
    <w:p w14:paraId="26AEEF04" w14:textId="69C16AE2" w:rsidR="00004116" w:rsidRPr="00A16654" w:rsidRDefault="00004116" w:rsidP="00004116">
      <w:r w:rsidRPr="00A16654">
        <w:t xml:space="preserve">When any types of </w:t>
      </w:r>
      <w:del w:id="535" w:author="PH" w:date="2024-11-27T09:55:00Z" w16du:dateUtc="2024-11-27T08:55:00Z">
        <w:r w:rsidRPr="00A16654" w:rsidDel="0035027A">
          <w:delText xml:space="preserve">BUSDOX </w:delText>
        </w:r>
      </w:del>
      <w:ins w:id="536" w:author="PH" w:date="2024-11-27T09:55:00Z" w16du:dateUtc="2024-11-27T08:55:00Z">
        <w:r w:rsidR="0035027A">
          <w:t>Peppol</w:t>
        </w:r>
        <w:r w:rsidR="0035027A" w:rsidRPr="00A16654">
          <w:t xml:space="preserve"> </w:t>
        </w:r>
      </w:ins>
      <w:r w:rsidRPr="00A16654">
        <w:t>identifiers are used in URLs, each section between slashes MUST be percent encoded according to [RFC3986] individually, i.e. section by section.</w:t>
      </w:r>
    </w:p>
    <w:p w14:paraId="20143B0E" w14:textId="77777777" w:rsidR="00095E69" w:rsidRPr="00A16654" w:rsidRDefault="00004116" w:rsidP="00004116">
      <w:r w:rsidRPr="00A16654">
        <w:t xml:space="preserve">For example, this implies that for an URL in the form of </w:t>
      </w:r>
      <w:proofErr w:type="gramStart"/>
      <w:r w:rsidRPr="00A16654">
        <w:rPr>
          <w:rStyle w:val="InlinecodeZchn"/>
        </w:rPr>
        <w:t>/{</w:t>
      </w:r>
      <w:proofErr w:type="gramEnd"/>
      <w:r w:rsidRPr="00A16654">
        <w:rPr>
          <w:rStyle w:val="InlinecodeZchn"/>
        </w:rPr>
        <w:t>identifier scheme}::{id}/services/{</w:t>
      </w:r>
      <w:proofErr w:type="spellStart"/>
      <w:r w:rsidRPr="00A16654">
        <w:rPr>
          <w:rStyle w:val="InlinecodeZchn"/>
        </w:rPr>
        <w:t>docType</w:t>
      </w:r>
      <w:proofErr w:type="spellEnd"/>
      <w:r w:rsidRPr="00A16654">
        <w:rPr>
          <w:rStyle w:val="InlinecodeZchn"/>
        </w:rPr>
        <w:t>}</w:t>
      </w:r>
      <w:r w:rsidRPr="00A16654">
        <w:t xml:space="preserve"> the slash literals MUST NOT be URL encoded.</w:t>
      </w:r>
    </w:p>
    <w:p w14:paraId="432A5051" w14:textId="77777777" w:rsidR="00095E69" w:rsidRPr="00A16654" w:rsidRDefault="00095E69" w:rsidP="00095E69">
      <w:pPr>
        <w:pStyle w:val="berschrift3"/>
      </w:pPr>
      <w:bookmarkStart w:id="537" w:name="_Toc183468290"/>
      <w:r w:rsidRPr="00A16654">
        <w:t>Using identifiers in the REST Resource URLs</w:t>
      </w:r>
      <w:bookmarkEnd w:id="537"/>
      <w:r w:rsidRPr="00A16654">
        <w:t xml:space="preserve"> </w:t>
      </w:r>
    </w:p>
    <w:p w14:paraId="49581129" w14:textId="77777777" w:rsidR="00095E69" w:rsidRPr="00A16654" w:rsidRDefault="00095E69" w:rsidP="00095E69">
      <w:r w:rsidRPr="00A16654">
        <w:t xml:space="preserve">This section describes specifically how participant and document identifiers are used to reference </w:t>
      </w:r>
      <w:proofErr w:type="spellStart"/>
      <w:r w:rsidRPr="00A16654">
        <w:rPr>
          <w:rStyle w:val="Hervorhebung"/>
        </w:rPr>
        <w:t>ServiceGroup</w:t>
      </w:r>
      <w:proofErr w:type="spellEnd"/>
      <w:r w:rsidRPr="00A16654">
        <w:t xml:space="preserve"> and </w:t>
      </w:r>
      <w:proofErr w:type="spellStart"/>
      <w:r w:rsidRPr="00A16654">
        <w:rPr>
          <w:rStyle w:val="Hervorhebung"/>
        </w:rPr>
        <w:t>SignedServiceMetadata</w:t>
      </w:r>
      <w:proofErr w:type="spellEnd"/>
      <w:r w:rsidRPr="00A16654">
        <w:t xml:space="preserve"> REST resources. For a general definition on how to represent participant and document identifiers in URLs, see </w:t>
      </w:r>
      <w:r w:rsidR="00004116" w:rsidRPr="00A16654">
        <w:t>[PFUOI4]</w:t>
      </w:r>
      <w:r w:rsidRPr="00A16654">
        <w:t>.</w:t>
      </w:r>
    </w:p>
    <w:p w14:paraId="529734A6" w14:textId="77777777" w:rsidR="00095E69" w:rsidRPr="00A16654" w:rsidRDefault="00095E69" w:rsidP="00095E69">
      <w:r w:rsidRPr="00A16654">
        <w:t xml:space="preserve">For the URL referencing a </w:t>
      </w:r>
      <w:proofErr w:type="spellStart"/>
      <w:r w:rsidRPr="00A16654">
        <w:rPr>
          <w:rStyle w:val="Hervorhebung"/>
        </w:rPr>
        <w:t>ServiceGroup</w:t>
      </w:r>
      <w:proofErr w:type="spellEnd"/>
      <w:r w:rsidR="001E2A26" w:rsidRPr="00A16654">
        <w:t xml:space="preserve"> resource, the </w:t>
      </w:r>
      <w:r w:rsidR="001E2A26" w:rsidRPr="00A16654">
        <w:rPr>
          <w:rStyle w:val="InlinecodeZchn"/>
        </w:rPr>
        <w:t>{identifier scheme</w:t>
      </w:r>
      <w:proofErr w:type="gramStart"/>
      <w:r w:rsidR="001E2A26" w:rsidRPr="00A16654">
        <w:rPr>
          <w:rStyle w:val="InlinecodeZchn"/>
        </w:rPr>
        <w:t>}::</w:t>
      </w:r>
      <w:proofErr w:type="gramEnd"/>
      <w:r w:rsidR="001E2A26" w:rsidRPr="00A16654">
        <w:rPr>
          <w:rStyle w:val="InlinecodeZchn"/>
        </w:rPr>
        <w:t>{id}</w:t>
      </w:r>
      <w:r w:rsidRPr="00A16654">
        <w:t xml:space="preserve"> part follows the participant identifier format described in the “</w:t>
      </w:r>
      <w:proofErr w:type="spellStart"/>
      <w:r w:rsidRPr="00A16654">
        <w:t>ParticipantIdentifier</w:t>
      </w:r>
      <w:proofErr w:type="spellEnd"/>
      <w:r w:rsidRPr="00A16654">
        <w:t>“ section of the ‘</w:t>
      </w:r>
      <w:r w:rsidR="00FA1A6F" w:rsidRPr="00A16654">
        <w:t>Policy for use of identifiers</w:t>
      </w:r>
      <w:r w:rsidRPr="00A16654">
        <w:t>’ document [</w:t>
      </w:r>
      <w:r w:rsidR="00FA1A6F" w:rsidRPr="00A16654">
        <w:t>PFUOI4</w:t>
      </w:r>
      <w:r w:rsidRPr="00A16654">
        <w:t>].</w:t>
      </w:r>
    </w:p>
    <w:p w14:paraId="0DCBAD95" w14:textId="77777777" w:rsidR="00095E69" w:rsidRPr="00A16654" w:rsidRDefault="00095E69" w:rsidP="00095E69">
      <w:r w:rsidRPr="00A16654">
        <w:t>Th</w:t>
      </w:r>
      <w:r w:rsidR="008211E2" w:rsidRPr="00A16654">
        <w:t>e following URL format is used:</w:t>
      </w:r>
    </w:p>
    <w:p w14:paraId="59CEE879" w14:textId="77777777" w:rsidR="00095E69" w:rsidRPr="00A16654" w:rsidRDefault="004001A6" w:rsidP="00095E69">
      <w:pPr>
        <w:pStyle w:val="Code"/>
      </w:pPr>
      <w:r w:rsidRPr="00A16654">
        <w:t>/{identifier scheme}::{id}</w:t>
      </w:r>
    </w:p>
    <w:p w14:paraId="71B93E66" w14:textId="77777777" w:rsidR="00850D42" w:rsidRPr="00A16654" w:rsidRDefault="00095E69" w:rsidP="00095E69">
      <w:r w:rsidRPr="00A16654">
        <w:t xml:space="preserve">In the reference to the </w:t>
      </w:r>
      <w:proofErr w:type="spellStart"/>
      <w:r w:rsidRPr="00A16654">
        <w:rPr>
          <w:rStyle w:val="Hervorhebung"/>
        </w:rPr>
        <w:t>SignedServiceMetadata</w:t>
      </w:r>
      <w:proofErr w:type="spellEnd"/>
      <w:r w:rsidRPr="00A16654">
        <w:t xml:space="preserve"> or </w:t>
      </w:r>
      <w:r w:rsidRPr="00A16654">
        <w:rPr>
          <w:rStyle w:val="Hervorhebung"/>
        </w:rPr>
        <w:t>Redirect</w:t>
      </w:r>
      <w:r w:rsidRPr="00A16654">
        <w:t xml:space="preserve"> </w:t>
      </w:r>
      <w:r w:rsidR="00B91C69" w:rsidRPr="00A16654">
        <w:t>resources</w:t>
      </w:r>
      <w:r w:rsidRPr="00A16654">
        <w:t xml:space="preserve"> (</w:t>
      </w:r>
      <w:r w:rsidRPr="00A16654">
        <w:rPr>
          <w:rStyle w:val="InlinecodeZchn"/>
        </w:rPr>
        <w:t>/{id}/services/{</w:t>
      </w:r>
      <w:proofErr w:type="spellStart"/>
      <w:r w:rsidRPr="00A16654">
        <w:rPr>
          <w:rStyle w:val="InlinecodeZchn"/>
        </w:rPr>
        <w:t>docType</w:t>
      </w:r>
      <w:proofErr w:type="spellEnd"/>
      <w:r w:rsidRPr="00A16654">
        <w:rPr>
          <w:rStyle w:val="InlinecodeZchn"/>
        </w:rPr>
        <w:t>}</w:t>
      </w:r>
      <w:r w:rsidRPr="00A16654">
        <w:t xml:space="preserve">), the </w:t>
      </w:r>
      <w:r w:rsidRPr="00A16654">
        <w:rPr>
          <w:rStyle w:val="InlinecodeZchn"/>
        </w:rPr>
        <w:t>{</w:t>
      </w:r>
      <w:proofErr w:type="spellStart"/>
      <w:r w:rsidRPr="00A16654">
        <w:rPr>
          <w:rStyle w:val="InlinecodeZchn"/>
        </w:rPr>
        <w:t>docType</w:t>
      </w:r>
      <w:proofErr w:type="spellEnd"/>
      <w:r w:rsidRPr="00A16654">
        <w:rPr>
          <w:rStyle w:val="InlinecodeZchn"/>
        </w:rPr>
        <w:t>}</w:t>
      </w:r>
      <w:r w:rsidRPr="00A16654">
        <w:t xml:space="preserve"> part consists of </w:t>
      </w:r>
      <w:r w:rsidRPr="00A16654">
        <w:rPr>
          <w:rStyle w:val="InlinecodeZchn"/>
        </w:rPr>
        <w:t xml:space="preserve">{document </w:t>
      </w:r>
      <w:r w:rsidR="0055111C" w:rsidRPr="00A16654">
        <w:rPr>
          <w:rStyle w:val="InlinecodeZchn"/>
        </w:rPr>
        <w:t xml:space="preserve">type </w:t>
      </w:r>
      <w:r w:rsidRPr="00A16654">
        <w:rPr>
          <w:rStyle w:val="InlinecodeZchn"/>
        </w:rPr>
        <w:t>identifier scheme</w:t>
      </w:r>
      <w:proofErr w:type="gramStart"/>
      <w:r w:rsidRPr="00A16654">
        <w:rPr>
          <w:rStyle w:val="InlinecodeZchn"/>
        </w:rPr>
        <w:t>}::</w:t>
      </w:r>
      <w:proofErr w:type="gramEnd"/>
      <w:r w:rsidRPr="00A16654">
        <w:rPr>
          <w:rStyle w:val="InlinecodeZchn"/>
        </w:rPr>
        <w:t xml:space="preserve">{document </w:t>
      </w:r>
      <w:r w:rsidR="0055111C" w:rsidRPr="00A16654">
        <w:rPr>
          <w:rStyle w:val="InlinecodeZchn"/>
        </w:rPr>
        <w:t xml:space="preserve">type </w:t>
      </w:r>
      <w:r w:rsidRPr="00A16654">
        <w:rPr>
          <w:rStyle w:val="InlinecodeZchn"/>
        </w:rPr>
        <w:t>identifier}</w:t>
      </w:r>
      <w:r w:rsidRPr="00A16654">
        <w:t xml:space="preserve">. For information on the format of </w:t>
      </w:r>
      <w:r w:rsidRPr="00A16654">
        <w:rPr>
          <w:rStyle w:val="InlinecodeZchn"/>
        </w:rPr>
        <w:t xml:space="preserve">{document </w:t>
      </w:r>
      <w:r w:rsidR="0055111C" w:rsidRPr="00A16654">
        <w:rPr>
          <w:rStyle w:val="InlinecodeZchn"/>
        </w:rPr>
        <w:t xml:space="preserve">type </w:t>
      </w:r>
      <w:r w:rsidRPr="00A16654">
        <w:rPr>
          <w:rStyle w:val="InlinecodeZchn"/>
        </w:rPr>
        <w:t>identifier}</w:t>
      </w:r>
      <w:r w:rsidRPr="00A16654">
        <w:t xml:space="preserve">, see the </w:t>
      </w:r>
      <w:proofErr w:type="spellStart"/>
      <w:r w:rsidRPr="00A16654">
        <w:t>DocumentIdentifier</w:t>
      </w:r>
      <w:proofErr w:type="spellEnd"/>
      <w:r w:rsidRPr="00A16654">
        <w:t xml:space="preserve"> section of the ‘</w:t>
      </w:r>
      <w:r w:rsidR="0055111C" w:rsidRPr="00A16654">
        <w:t>Policy for use of identifiers</w:t>
      </w:r>
      <w:r w:rsidRPr="00A16654">
        <w:t>’ document [</w:t>
      </w:r>
      <w:r w:rsidR="0055111C" w:rsidRPr="00A16654">
        <w:t>PFUOI4</w:t>
      </w:r>
      <w:r w:rsidR="00850D42" w:rsidRPr="00A16654">
        <w:t>].</w:t>
      </w:r>
    </w:p>
    <w:p w14:paraId="6A9BC417" w14:textId="77777777" w:rsidR="00095E69" w:rsidRPr="00A16654" w:rsidRDefault="00095E69" w:rsidP="00095E69">
      <w:pPr>
        <w:pStyle w:val="berschrift3"/>
      </w:pPr>
      <w:bookmarkStart w:id="538" w:name="_Toc183468291"/>
      <w:r w:rsidRPr="00A16654">
        <w:t>Non-normative identifier example</w:t>
      </w:r>
      <w:bookmarkEnd w:id="538"/>
    </w:p>
    <w:p w14:paraId="74BE9C11" w14:textId="0D8F892F" w:rsidR="00095E69" w:rsidRPr="00A16654" w:rsidRDefault="00B91C69" w:rsidP="00095E69">
      <w:r w:rsidRPr="00A16654">
        <w:t xml:space="preserve">We assume an SMP </w:t>
      </w:r>
      <w:r w:rsidR="00095E69" w:rsidRPr="00A16654">
        <w:t>can be accessed at the U</w:t>
      </w:r>
      <w:r w:rsidRPr="00A16654">
        <w:t xml:space="preserve">RL </w:t>
      </w:r>
      <w:r w:rsidRPr="00A16654">
        <w:rPr>
          <w:rStyle w:val="InlinecodeZchn"/>
        </w:rPr>
        <w:t>http</w:t>
      </w:r>
      <w:ins w:id="539" w:author="PH" w:date="2024-11-27T09:49:00Z" w16du:dateUtc="2024-11-27T08:49:00Z">
        <w:r w:rsidR="00D34148">
          <w:rPr>
            <w:rStyle w:val="InlinecodeZchn"/>
          </w:rPr>
          <w:t>s</w:t>
        </w:r>
      </w:ins>
      <w:r w:rsidRPr="00A16654">
        <w:rPr>
          <w:rStyle w:val="InlinecodeZchn"/>
        </w:rPr>
        <w:t>://serviceMetadata.</w:t>
      </w:r>
      <w:del w:id="540" w:author="PH" w:date="2024-11-27T09:49:00Z" w16du:dateUtc="2024-11-27T08:49:00Z">
        <w:r w:rsidRPr="00A16654" w:rsidDel="00D34148">
          <w:rPr>
            <w:rStyle w:val="InlinecodeZchn"/>
          </w:rPr>
          <w:delText>eu</w:delText>
        </w:r>
      </w:del>
      <w:ins w:id="541" w:author="PH" w:date="2024-11-27T09:49:00Z" w16du:dateUtc="2024-11-27T08:49:00Z">
        <w:r w:rsidR="00D34148">
          <w:rPr>
            <w:rStyle w:val="InlinecodeZchn"/>
          </w:rPr>
          <w:t>org</w:t>
        </w:r>
      </w:ins>
      <w:r w:rsidRPr="00A16654">
        <w:t>.</w:t>
      </w:r>
    </w:p>
    <w:p w14:paraId="4F761FBA" w14:textId="77777777" w:rsidR="00095E69" w:rsidRPr="00A16654" w:rsidRDefault="00095E69" w:rsidP="00095E69">
      <w:r w:rsidRPr="00A16654">
        <w:t>A business wit</w:t>
      </w:r>
      <w:r w:rsidR="00B91C69" w:rsidRPr="00A16654">
        <w:t xml:space="preserve">h the participant identifier </w:t>
      </w:r>
      <w:r w:rsidRPr="00A16654">
        <w:rPr>
          <w:rStyle w:val="InlinecodeZchn"/>
        </w:rPr>
        <w:t>0010:5798000000001</w:t>
      </w:r>
      <w:r w:rsidRPr="00A16654">
        <w:t xml:space="preserve"> would have the following identifier for the </w:t>
      </w:r>
      <w:proofErr w:type="spellStart"/>
      <w:r w:rsidRPr="00A16654">
        <w:rPr>
          <w:rStyle w:val="Hervorhebung"/>
        </w:rPr>
        <w:t>ServiceGroup</w:t>
      </w:r>
      <w:proofErr w:type="spellEnd"/>
      <w:r w:rsidRPr="00A16654">
        <w:t xml:space="preserve"> resource: </w:t>
      </w:r>
    </w:p>
    <w:p w14:paraId="01ABFD9D" w14:textId="4A32D064" w:rsidR="00095E69" w:rsidRPr="00A16654" w:rsidRDefault="00095E69" w:rsidP="00095E69">
      <w:pPr>
        <w:pStyle w:val="Code"/>
      </w:pPr>
      <w:r w:rsidRPr="00A16654">
        <w:t>http</w:t>
      </w:r>
      <w:ins w:id="542" w:author="PH" w:date="2024-11-27T09:49:00Z" w16du:dateUtc="2024-11-27T08:49:00Z">
        <w:r w:rsidR="00D34148">
          <w:t>s</w:t>
        </w:r>
      </w:ins>
      <w:r w:rsidRPr="00A16654">
        <w:t>://serviceMetadata.</w:t>
      </w:r>
      <w:del w:id="543" w:author="PH" w:date="2024-11-27T09:49:00Z" w16du:dateUtc="2024-11-27T08:49:00Z">
        <w:r w:rsidRPr="00A16654" w:rsidDel="00D34148">
          <w:delText>eu</w:delText>
        </w:r>
      </w:del>
      <w:ins w:id="544" w:author="PH" w:date="2024-11-27T09:49:00Z" w16du:dateUtc="2024-11-27T08:49:00Z">
        <w:r w:rsidR="00D34148">
          <w:t>org</w:t>
        </w:r>
      </w:ins>
      <w:r w:rsidRPr="00A16654">
        <w:t>/</w:t>
      </w:r>
      <w:del w:id="545" w:author="PH" w:date="2024-11-25T23:00:00Z" w16du:dateUtc="2024-11-25T22:00:00Z">
        <w:r w:rsidRPr="00A16654" w:rsidDel="00CE78CB">
          <w:delText>busdox</w:delText>
        </w:r>
      </w:del>
      <w:ins w:id="546" w:author="PH" w:date="2024-11-25T23:00:00Z" w16du:dateUtc="2024-11-25T22:00:00Z">
        <w:r w:rsidR="00CE78CB">
          <w:t>iso6523</w:t>
        </w:r>
      </w:ins>
      <w:r w:rsidRPr="00A16654">
        <w:t>-a</w:t>
      </w:r>
      <w:r w:rsidR="00B91C69" w:rsidRPr="00A16654">
        <w:t>ctorid-upis::0010:5798000000001</w:t>
      </w:r>
    </w:p>
    <w:p w14:paraId="3E2D17BF" w14:textId="77777777" w:rsidR="00095E69" w:rsidRPr="00A16654" w:rsidRDefault="00095E69" w:rsidP="00095E69">
      <w:r w:rsidRPr="00A16654">
        <w:t xml:space="preserve">After percent encoding: </w:t>
      </w:r>
    </w:p>
    <w:p w14:paraId="62F4DE91" w14:textId="5FD87B68" w:rsidR="00095E69" w:rsidRPr="00A16654" w:rsidRDefault="00095E69" w:rsidP="00095E69">
      <w:pPr>
        <w:pStyle w:val="Code"/>
      </w:pPr>
      <w:r w:rsidRPr="00A16654">
        <w:t>http</w:t>
      </w:r>
      <w:ins w:id="547" w:author="PH" w:date="2024-11-27T09:49:00Z" w16du:dateUtc="2024-11-27T08:49:00Z">
        <w:r w:rsidR="00D34148">
          <w:t>s</w:t>
        </w:r>
      </w:ins>
      <w:r w:rsidRPr="00A16654">
        <w:t>://serviceMetadata.</w:t>
      </w:r>
      <w:del w:id="548" w:author="PH" w:date="2024-11-27T09:49:00Z" w16du:dateUtc="2024-11-27T08:49:00Z">
        <w:r w:rsidRPr="00A16654" w:rsidDel="00D34148">
          <w:delText>eu</w:delText>
        </w:r>
      </w:del>
      <w:ins w:id="549" w:author="PH" w:date="2024-11-27T09:49:00Z" w16du:dateUtc="2024-11-27T08:49:00Z">
        <w:r w:rsidR="00D34148">
          <w:t>org</w:t>
        </w:r>
      </w:ins>
      <w:r w:rsidRPr="00A16654">
        <w:t>/</w:t>
      </w:r>
      <w:del w:id="550" w:author="PH" w:date="2024-11-25T23:00:00Z" w16du:dateUtc="2024-11-25T22:00:00Z">
        <w:r w:rsidRPr="00A16654" w:rsidDel="00CE78CB">
          <w:delText>busdox</w:delText>
        </w:r>
      </w:del>
      <w:ins w:id="551" w:author="PH" w:date="2024-11-25T23:00:00Z" w16du:dateUtc="2024-11-25T22:00:00Z">
        <w:r w:rsidR="00CE78CB">
          <w:t>iso6523</w:t>
        </w:r>
      </w:ins>
      <w:r w:rsidRPr="00A16654">
        <w:t>-actorid-upis%</w:t>
      </w:r>
      <w:r w:rsidR="00B91C69" w:rsidRPr="00A16654">
        <w:t>3a%3a0010%3a5798000000001</w:t>
      </w:r>
    </w:p>
    <w:p w14:paraId="670B4BE5" w14:textId="77777777" w:rsidR="00095E69" w:rsidRPr="00A16654" w:rsidRDefault="00095E69" w:rsidP="00095E69">
      <w:r w:rsidRPr="00A16654">
        <w:t xml:space="preserve">In the case of a NES-UBL order, a </w:t>
      </w:r>
      <w:proofErr w:type="spellStart"/>
      <w:r w:rsidRPr="00A16654">
        <w:rPr>
          <w:rStyle w:val="Hervorhebung"/>
        </w:rPr>
        <w:t>SignedServiceMetadata</w:t>
      </w:r>
      <w:proofErr w:type="spellEnd"/>
      <w:r w:rsidRPr="00A16654">
        <w:t xml:space="preserve"> or </w:t>
      </w:r>
      <w:r w:rsidRPr="00A16654">
        <w:rPr>
          <w:rStyle w:val="Hervorhebung"/>
        </w:rPr>
        <w:t>Redirect</w:t>
      </w:r>
      <w:r w:rsidRPr="00A16654">
        <w:t xml:space="preserve"> resource can then be identified by</w:t>
      </w:r>
    </w:p>
    <w:p w14:paraId="376B8D9F" w14:textId="77777777" w:rsidR="00095E69" w:rsidRPr="00A16654" w:rsidRDefault="00095E69" w:rsidP="00095E69">
      <w:pPr>
        <w:pStyle w:val="Listenabsatz"/>
        <w:numPr>
          <w:ilvl w:val="0"/>
          <w:numId w:val="28"/>
        </w:numPr>
      </w:pPr>
      <w:r w:rsidRPr="00A16654">
        <w:t xml:space="preserve">Identifier format type: </w:t>
      </w:r>
      <w:r w:rsidRPr="00A16654">
        <w:rPr>
          <w:rStyle w:val="InlinecodeZchn"/>
        </w:rPr>
        <w:t>busdox-</w:t>
      </w:r>
      <w:proofErr w:type="spellStart"/>
      <w:r w:rsidRPr="00A16654">
        <w:rPr>
          <w:rStyle w:val="InlinecodeZchn"/>
        </w:rPr>
        <w:t>docid</w:t>
      </w:r>
      <w:proofErr w:type="spellEnd"/>
      <w:r w:rsidRPr="00A16654">
        <w:rPr>
          <w:rStyle w:val="InlinecodeZchn"/>
        </w:rPr>
        <w:t>-</w:t>
      </w:r>
      <w:proofErr w:type="spellStart"/>
      <w:r w:rsidRPr="00A16654">
        <w:rPr>
          <w:rStyle w:val="InlinecodeZchn"/>
        </w:rPr>
        <w:t>qns</w:t>
      </w:r>
      <w:proofErr w:type="spellEnd"/>
    </w:p>
    <w:p w14:paraId="3424E926" w14:textId="77777777" w:rsidR="00095E69" w:rsidRPr="00A16654" w:rsidRDefault="00095E69" w:rsidP="00095E69">
      <w:pPr>
        <w:pStyle w:val="Listenabsatz"/>
        <w:numPr>
          <w:ilvl w:val="0"/>
          <w:numId w:val="28"/>
        </w:numPr>
      </w:pPr>
      <w:r w:rsidRPr="00A16654">
        <w:t>Root namespace:</w:t>
      </w:r>
      <w:r w:rsidR="001417AE" w:rsidRPr="00A16654">
        <w:br/>
      </w:r>
      <w:proofErr w:type="gramStart"/>
      <w:r w:rsidRPr="00A16654">
        <w:rPr>
          <w:rStyle w:val="InlinecodeZchn"/>
        </w:rPr>
        <w:t>urn:oasis</w:t>
      </w:r>
      <w:proofErr w:type="gramEnd"/>
      <w:r w:rsidRPr="00A16654">
        <w:rPr>
          <w:rStyle w:val="InlinecodeZchn"/>
        </w:rPr>
        <w:t>:names:speci</w:t>
      </w:r>
      <w:r w:rsidR="001417AE" w:rsidRPr="00A16654">
        <w:rPr>
          <w:rStyle w:val="InlinecodeZchn"/>
        </w:rPr>
        <w:t>fication:ubl:schema:xsd:Order-2</w:t>
      </w:r>
    </w:p>
    <w:p w14:paraId="07112F39" w14:textId="77777777" w:rsidR="00095E69" w:rsidRPr="00A16654" w:rsidRDefault="00095E69" w:rsidP="00095E69">
      <w:pPr>
        <w:pStyle w:val="Listenabsatz"/>
        <w:numPr>
          <w:ilvl w:val="0"/>
          <w:numId w:val="28"/>
        </w:numPr>
      </w:pPr>
      <w:r w:rsidRPr="00A16654">
        <w:t xml:space="preserve">Document element local name: </w:t>
      </w:r>
      <w:r w:rsidR="001417AE" w:rsidRPr="00A16654">
        <w:rPr>
          <w:rStyle w:val="InlinecodeZchn"/>
        </w:rPr>
        <w:t>Order</w:t>
      </w:r>
    </w:p>
    <w:p w14:paraId="394D5E12" w14:textId="77777777" w:rsidR="00095E69" w:rsidRPr="00A16654" w:rsidRDefault="00095E69" w:rsidP="00095E69">
      <w:pPr>
        <w:pStyle w:val="Listenabsatz"/>
        <w:numPr>
          <w:ilvl w:val="0"/>
          <w:numId w:val="28"/>
        </w:numPr>
      </w:pPr>
      <w:r w:rsidRPr="00A16654">
        <w:t xml:space="preserve">Subtype identifier: </w:t>
      </w:r>
      <w:r w:rsidRPr="00A16654">
        <w:rPr>
          <w:rStyle w:val="InlinecodeZchn"/>
        </w:rPr>
        <w:t>UBL-2.0</w:t>
      </w:r>
      <w:r w:rsidRPr="00A16654">
        <w:t xml:space="preserve"> (since several versions of the Order schema may use the same namespace + document element name) </w:t>
      </w:r>
    </w:p>
    <w:p w14:paraId="681EB380" w14:textId="77777777" w:rsidR="00095E69" w:rsidRPr="00A16654" w:rsidRDefault="00095E69" w:rsidP="00095E69">
      <w:r w:rsidRPr="00A16654">
        <w:t>The documen</w:t>
      </w:r>
      <w:r w:rsidR="00A95820" w:rsidRPr="00A16654">
        <w:t>t type identifier will then be:</w:t>
      </w:r>
    </w:p>
    <w:p w14:paraId="7CD922F8" w14:textId="77777777" w:rsidR="00095E69" w:rsidRPr="00A16654" w:rsidRDefault="00095E69" w:rsidP="00095E69">
      <w:pPr>
        <w:pStyle w:val="Code"/>
      </w:pPr>
      <w:r w:rsidRPr="00A16654">
        <w:t>busdox-docid-qns::urn:oasis:names:specification:ubl:schema:xsd:Order-2::Order##UBL-2.0</w:t>
      </w:r>
    </w:p>
    <w:p w14:paraId="311F6C65" w14:textId="77777777" w:rsidR="00095E69" w:rsidRPr="00A16654" w:rsidRDefault="00095E69" w:rsidP="00095E69">
      <w:r w:rsidRPr="00A16654">
        <w:lastRenderedPageBreak/>
        <w:t>The document type identifier MUST be percent encoded as described in [RFC3986]. The above, non-normative example is thus encoded to</w:t>
      </w:r>
    </w:p>
    <w:p w14:paraId="1D8E328A" w14:textId="77777777" w:rsidR="00095E69" w:rsidRPr="00A16654" w:rsidRDefault="00095E69" w:rsidP="00095E69">
      <w:pPr>
        <w:pStyle w:val="Code"/>
      </w:pPr>
      <w:r w:rsidRPr="00A16654">
        <w:t>busdox-docid-qns%3A%3Aurn%3Aoasis%3Anames%3Aspecification%3Aubl%3Aschema%3Axsd%3AOrder- 2%3A%3AOrder%23%23UBL-2.0</w:t>
      </w:r>
    </w:p>
    <w:p w14:paraId="7335956C" w14:textId="77777777" w:rsidR="00095E69" w:rsidRPr="00A16654" w:rsidRDefault="00095E69" w:rsidP="00095E69">
      <w:r w:rsidRPr="00A16654">
        <w:t xml:space="preserve">The entire URL reference to a </w:t>
      </w:r>
      <w:proofErr w:type="spellStart"/>
      <w:r w:rsidRPr="00A16654">
        <w:rPr>
          <w:rStyle w:val="Hervorhebung"/>
        </w:rPr>
        <w:t>SignedServiceMetadata</w:t>
      </w:r>
      <w:proofErr w:type="spellEnd"/>
      <w:r w:rsidRPr="00A16654">
        <w:t xml:space="preserve"> or </w:t>
      </w:r>
      <w:r w:rsidRPr="00A16654">
        <w:rPr>
          <w:rStyle w:val="Hervorhebung"/>
        </w:rPr>
        <w:t>Red</w:t>
      </w:r>
      <w:r w:rsidR="00A95820" w:rsidRPr="00A16654">
        <w:rPr>
          <w:rStyle w:val="Hervorhebung"/>
        </w:rPr>
        <w:t>irect</w:t>
      </w:r>
      <w:r w:rsidR="00A95820" w:rsidRPr="00A16654">
        <w:t xml:space="preserve"> </w:t>
      </w:r>
      <w:r w:rsidR="00EF2894" w:rsidRPr="00A16654">
        <w:t>resource</w:t>
      </w:r>
      <w:r w:rsidR="00A95820" w:rsidRPr="00A16654">
        <w:t xml:space="preserve"> thus has the form</w:t>
      </w:r>
    </w:p>
    <w:p w14:paraId="69B24066" w14:textId="77777777" w:rsidR="00095E69" w:rsidRPr="00A16654" w:rsidRDefault="00095E69" w:rsidP="00095E69">
      <w:pPr>
        <w:pStyle w:val="Code"/>
      </w:pPr>
      <w:r w:rsidRPr="00A16654">
        <w:t>{URL to server}/{identifier scheme}::{id}/services/{document identifier type}::{rootNamespace}::{documentElementLoc</w:t>
      </w:r>
      <w:r w:rsidR="00A95820" w:rsidRPr="00A16654">
        <w:t>alName}[##{Subtype identifier}]</w:t>
      </w:r>
    </w:p>
    <w:p w14:paraId="765D861B" w14:textId="77777777" w:rsidR="00095E69" w:rsidRPr="00A16654" w:rsidRDefault="00095E69" w:rsidP="00095E69">
      <w:r w:rsidRPr="00A16654">
        <w:t>The percent-encoded form of the identifier using the above example will then be</w:t>
      </w:r>
    </w:p>
    <w:p w14:paraId="426C3491" w14:textId="42EFA92A" w:rsidR="0016377B" w:rsidRDefault="007B3290" w:rsidP="00095E69">
      <w:pPr>
        <w:pStyle w:val="Code"/>
        <w:rPr>
          <w:ins w:id="552" w:author="PH" w:date="2024-11-25T23:03:00Z" w16du:dateUtc="2024-11-25T22:03:00Z"/>
        </w:rPr>
      </w:pPr>
      <w:ins w:id="553" w:author="PH" w:date="2024-11-27T09:57:00Z" w16du:dateUtc="2024-11-27T08:57:00Z">
        <w:r>
          <w:fldChar w:fldCharType="begin"/>
        </w:r>
        <w:r>
          <w:instrText>HYPERLINK "</w:instrText>
        </w:r>
      </w:ins>
      <w:r w:rsidRPr="007B3290">
        <w:rPr>
          <w:rPrChange w:id="554" w:author="PH" w:date="2024-11-27T09:57:00Z" w16du:dateUtc="2024-11-27T08:57:00Z">
            <w:rPr>
              <w:rStyle w:val="Hyperlink"/>
            </w:rPr>
          </w:rPrChange>
        </w:rPr>
        <w:instrText>http</w:instrText>
      </w:r>
      <w:ins w:id="555" w:author="PH" w:date="2024-11-20T22:29:00Z" w16du:dateUtc="2024-11-20T21:29:00Z">
        <w:r w:rsidRPr="007B3290">
          <w:rPr>
            <w:rPrChange w:id="556" w:author="PH" w:date="2024-11-27T09:57:00Z" w16du:dateUtc="2024-11-27T08:57:00Z">
              <w:rPr>
                <w:rStyle w:val="Hyperlink"/>
              </w:rPr>
            </w:rPrChange>
          </w:rPr>
          <w:instrText>s</w:instrText>
        </w:r>
      </w:ins>
      <w:r w:rsidRPr="007B3290">
        <w:rPr>
          <w:rPrChange w:id="557" w:author="PH" w:date="2024-11-27T09:57:00Z" w16du:dateUtc="2024-11-27T08:57:00Z">
            <w:rPr>
              <w:rStyle w:val="Hyperlink"/>
            </w:rPr>
          </w:rPrChange>
        </w:rPr>
        <w:instrText>://serviceMetadata.</w:instrText>
      </w:r>
      <w:ins w:id="558" w:author="PH" w:date="2024-11-27T09:57:00Z" w16du:dateUtc="2024-11-27T08:57:00Z">
        <w:r w:rsidRPr="007B3290">
          <w:rPr>
            <w:rPrChange w:id="559" w:author="PH" w:date="2024-11-27T09:57:00Z" w16du:dateUtc="2024-11-27T08:57:00Z">
              <w:rPr>
                <w:rStyle w:val="Hyperlink"/>
              </w:rPr>
            </w:rPrChange>
          </w:rPr>
          <w:instrText>org</w:instrText>
        </w:r>
      </w:ins>
      <w:r w:rsidRPr="007B3290">
        <w:rPr>
          <w:rPrChange w:id="560" w:author="PH" w:date="2024-11-27T09:57:00Z" w16du:dateUtc="2024-11-27T08:57:00Z">
            <w:rPr>
              <w:rStyle w:val="Hyperlink"/>
            </w:rPr>
          </w:rPrChange>
        </w:rPr>
        <w:instrText>/</w:instrText>
      </w:r>
      <w:ins w:id="561" w:author="PH" w:date="2024-11-25T23:03:00Z" w16du:dateUtc="2024-11-25T22:03:00Z">
        <w:r w:rsidRPr="007B3290">
          <w:rPr>
            <w:rPrChange w:id="562" w:author="PH" w:date="2024-11-27T09:57:00Z" w16du:dateUtc="2024-11-27T08:57:00Z">
              <w:rPr>
                <w:rStyle w:val="Hyperlink"/>
              </w:rPr>
            </w:rPrChange>
          </w:rPr>
          <w:instrText>iso6523</w:instrText>
        </w:r>
      </w:ins>
      <w:ins w:id="563" w:author="PH" w:date="2024-11-27T09:57:00Z" w16du:dateUtc="2024-11-27T08:57:00Z">
        <w:r>
          <w:instrText>"</w:instrText>
        </w:r>
        <w:r>
          <w:fldChar w:fldCharType="separate"/>
        </w:r>
      </w:ins>
      <w:r w:rsidRPr="007B3290">
        <w:rPr>
          <w:rStyle w:val="Hyperlink"/>
        </w:rPr>
        <w:t>http</w:t>
      </w:r>
      <w:ins w:id="564" w:author="PH" w:date="2024-11-20T22:29:00Z" w16du:dateUtc="2024-11-20T21:29:00Z">
        <w:r w:rsidRPr="007B3290">
          <w:rPr>
            <w:rStyle w:val="Hyperlink"/>
          </w:rPr>
          <w:t>s</w:t>
        </w:r>
      </w:ins>
      <w:r w:rsidRPr="007B3290">
        <w:rPr>
          <w:rStyle w:val="Hyperlink"/>
        </w:rPr>
        <w:t>://serviceMetadata.</w:t>
      </w:r>
      <w:del w:id="565" w:author="PH" w:date="2024-11-27T09:57:00Z" w16du:dateUtc="2024-11-27T08:57:00Z">
        <w:r w:rsidRPr="007B3290" w:rsidDel="003531A5">
          <w:rPr>
            <w:rStyle w:val="Hyperlink"/>
          </w:rPr>
          <w:delText>eu</w:delText>
        </w:r>
      </w:del>
      <w:ins w:id="566" w:author="PH" w:date="2024-11-27T09:57:00Z" w16du:dateUtc="2024-11-27T08:57:00Z">
        <w:r w:rsidRPr="007B3290">
          <w:rPr>
            <w:rStyle w:val="Hyperlink"/>
          </w:rPr>
          <w:t>org</w:t>
        </w:r>
      </w:ins>
      <w:r w:rsidRPr="007B3290">
        <w:rPr>
          <w:rStyle w:val="Hyperlink"/>
        </w:rPr>
        <w:t>/</w:t>
      </w:r>
      <w:del w:id="567" w:author="PH" w:date="2024-11-25T23:03:00Z" w16du:dateUtc="2024-11-25T22:03:00Z">
        <w:r w:rsidRPr="007B3290" w:rsidDel="00EA6583">
          <w:rPr>
            <w:rStyle w:val="Hyperlink"/>
          </w:rPr>
          <w:delText>busdox</w:delText>
        </w:r>
      </w:del>
      <w:ins w:id="568" w:author="PH" w:date="2024-11-25T23:03:00Z" w16du:dateUtc="2024-11-25T22:03:00Z">
        <w:r w:rsidRPr="007B3290">
          <w:rPr>
            <w:rStyle w:val="Hyperlink"/>
          </w:rPr>
          <w:t>iso6523</w:t>
        </w:r>
      </w:ins>
      <w:ins w:id="569" w:author="PH" w:date="2024-11-27T09:57:00Z" w16du:dateUtc="2024-11-27T08:57:00Z">
        <w:r>
          <w:fldChar w:fldCharType="end"/>
        </w:r>
      </w:ins>
    </w:p>
    <w:p w14:paraId="7CEEC014" w14:textId="7FAA46D4" w:rsidR="00095E69" w:rsidRPr="00A16654" w:rsidRDefault="00095E69" w:rsidP="00095E69">
      <w:pPr>
        <w:pStyle w:val="Code"/>
      </w:pPr>
      <w:r w:rsidRPr="00A16654">
        <w:t>-actorid-upis%3a%3a0010%3a5798000000001/services/busdox-docid-qns%3A%3Aurn%3Aoasis%3Anames%3Aspecification%3Aubl%3Aschema%3Axsd%3AO</w:t>
      </w:r>
      <w:r w:rsidR="00A95820" w:rsidRPr="00A16654">
        <w:t>rder- 2%3A%3AOrder%23%23UBL-2.0</w:t>
      </w:r>
    </w:p>
    <w:p w14:paraId="6E4BAC49" w14:textId="77777777" w:rsidR="00095E69" w:rsidRPr="00A16654" w:rsidRDefault="00095E69" w:rsidP="00095E69">
      <w:r w:rsidRPr="00A16654">
        <w:t>Note that the forward slashes delimiting the individual parts of the REST resource identifier URL are not percent encoded, since they are part of the URL.</w:t>
      </w:r>
    </w:p>
    <w:p w14:paraId="681D5172" w14:textId="77777777" w:rsidR="00971451" w:rsidRPr="00A16654" w:rsidRDefault="00971451" w:rsidP="00971451">
      <w:pPr>
        <w:pStyle w:val="berschrift3"/>
      </w:pPr>
      <w:bookmarkStart w:id="570" w:name="_Toc183468292"/>
      <w:r w:rsidRPr="00A16654">
        <w:t>Implementation considerations</w:t>
      </w:r>
      <w:bookmarkEnd w:id="570"/>
      <w:r w:rsidRPr="00A16654">
        <w:t xml:space="preserve"> </w:t>
      </w:r>
    </w:p>
    <w:p w14:paraId="47CA7607" w14:textId="77777777" w:rsidR="000D6196" w:rsidRPr="00A16654" w:rsidRDefault="00971451" w:rsidP="00971451">
      <w:r w:rsidRPr="00A16654">
        <w:t>When a client is redirected to an SMP using the DNS-based SML scheme des</w:t>
      </w:r>
      <w:r w:rsidR="005B0A01" w:rsidRPr="00A16654">
        <w:t xml:space="preserve">cribed in [BDEN-SML], the HTTP </w:t>
      </w:r>
      <w:r w:rsidR="005B0A01" w:rsidRPr="00A16654">
        <w:rPr>
          <w:rStyle w:val="InlinecodeZchn"/>
        </w:rPr>
        <w:t>H</w:t>
      </w:r>
      <w:r w:rsidRPr="00A16654">
        <w:rPr>
          <w:rStyle w:val="InlinecodeZchn"/>
        </w:rPr>
        <w:t>ost</w:t>
      </w:r>
      <w:r w:rsidRPr="00A16654">
        <w:t xml:space="preserve"> header will be set to a value originating from the CNAME alias set in the SML (http://www.w3.org/Protocols/rfc2616/rfc2616-sec14.html#sec14.23). Implementations should be prepared to accept requests with this “host” header value.</w:t>
      </w:r>
    </w:p>
    <w:p w14:paraId="3D1ECECC" w14:textId="77777777" w:rsidR="007551F7" w:rsidRPr="00A16654" w:rsidRDefault="007551F7" w:rsidP="007551F7">
      <w:pPr>
        <w:pStyle w:val="berschrift2"/>
      </w:pPr>
      <w:bookmarkStart w:id="571" w:name="_Toc183468293"/>
      <w:r w:rsidRPr="00A16654">
        <w:t>Referencing the SMP REST binding</w:t>
      </w:r>
      <w:bookmarkEnd w:id="571"/>
      <w:r w:rsidRPr="00A16654">
        <w:t xml:space="preserve"> </w:t>
      </w:r>
    </w:p>
    <w:p w14:paraId="61F0434C" w14:textId="77777777" w:rsidR="007551F7" w:rsidRPr="00A16654" w:rsidRDefault="007551F7" w:rsidP="007551F7">
      <w:r w:rsidRPr="00A16654">
        <w:t xml:space="preserve">For referencing the SMP REST binding, for example from </w:t>
      </w:r>
      <w:r w:rsidR="007116BA" w:rsidRPr="00A16654">
        <w:t>SML</w:t>
      </w:r>
      <w:r w:rsidRPr="00A16654">
        <w:t xml:space="preserve"> records, the following identifier should be used for the versi</w:t>
      </w:r>
      <w:r w:rsidR="007F3FFE" w:rsidRPr="00A16654">
        <w:t>on 1.0 of the SMP REST binding:</w:t>
      </w:r>
    </w:p>
    <w:p w14:paraId="5952969F" w14:textId="77777777" w:rsidR="007551F7" w:rsidRPr="00A16654" w:rsidRDefault="007551F7" w:rsidP="007551F7">
      <w:pPr>
        <w:pStyle w:val="Code"/>
      </w:pPr>
      <w:r w:rsidRPr="00A16654">
        <w:t>http://busdox.org/serviceMetadata/publishing/1.0/</w:t>
      </w:r>
    </w:p>
    <w:p w14:paraId="50692DB3" w14:textId="77777777" w:rsidR="007551F7" w:rsidRPr="00A16654" w:rsidRDefault="007551F7" w:rsidP="007551F7">
      <w:r w:rsidRPr="00A16654">
        <w:t>This is identical to the targ</w:t>
      </w:r>
      <w:r w:rsidR="007F3FFE" w:rsidRPr="00A16654">
        <w:t>et namespace of the SMP schema.</w:t>
      </w:r>
    </w:p>
    <w:p w14:paraId="6E0B00FE" w14:textId="77777777" w:rsidR="007551F7" w:rsidRPr="00A16654" w:rsidRDefault="007F3FFE" w:rsidP="007551F7">
      <w:pPr>
        <w:pStyle w:val="berschrift2"/>
      </w:pPr>
      <w:bookmarkStart w:id="572" w:name="_Toc183468294"/>
      <w:r w:rsidRPr="00A16654">
        <w:t>Security</w:t>
      </w:r>
      <w:bookmarkEnd w:id="572"/>
    </w:p>
    <w:p w14:paraId="37320FBA" w14:textId="77777777" w:rsidR="007551F7" w:rsidRPr="00A16654" w:rsidRDefault="007551F7" w:rsidP="007551F7">
      <w:r w:rsidRPr="00A16654">
        <w:t>At the transport lev</w:t>
      </w:r>
      <w:r w:rsidR="007F3FFE" w:rsidRPr="00A16654">
        <w:t xml:space="preserve">el, the service </w:t>
      </w:r>
      <w:r w:rsidR="00AF5A49" w:rsidRPr="00A16654">
        <w:t>MUST NOT be</w:t>
      </w:r>
      <w:r w:rsidR="007F3FFE" w:rsidRPr="00A16654">
        <w:t xml:space="preserve"> secured.</w:t>
      </w:r>
    </w:p>
    <w:p w14:paraId="16922B5D" w14:textId="77777777" w:rsidR="007551F7" w:rsidRPr="00A16654" w:rsidRDefault="007F3FFE" w:rsidP="007F3FFE">
      <w:pPr>
        <w:pStyle w:val="berschrift3"/>
      </w:pPr>
      <w:bookmarkStart w:id="573" w:name="_Toc183468295"/>
      <w:r w:rsidRPr="00A16654">
        <w:t>Message signature</w:t>
      </w:r>
      <w:bookmarkEnd w:id="573"/>
    </w:p>
    <w:p w14:paraId="00964BA2" w14:textId="12F37716" w:rsidR="007551F7" w:rsidRPr="00A16654" w:rsidRDefault="007551F7" w:rsidP="007551F7">
      <w:r w:rsidRPr="00A16654">
        <w:t>The message returned by the service is signed by the Service Metadata Publisher with XML-Signature according to</w:t>
      </w:r>
      <w:r w:rsidR="00312618">
        <w:t xml:space="preserve"> [XML-DSIG]</w:t>
      </w:r>
      <w:r w:rsidR="007F3FFE" w:rsidRPr="00A16654">
        <w:t>.</w:t>
      </w:r>
    </w:p>
    <w:p w14:paraId="20E025D9" w14:textId="77777777" w:rsidR="007551F7" w:rsidRPr="00A16654" w:rsidRDefault="007551F7" w:rsidP="007551F7">
      <w:r w:rsidRPr="00A16654">
        <w:t>The signature MUST be an enveloped XM</w:t>
      </w:r>
      <w:r w:rsidR="00792214" w:rsidRPr="00A16654">
        <w:t xml:space="preserve">L signature represented via </w:t>
      </w:r>
      <w:proofErr w:type="spellStart"/>
      <w:r w:rsidR="00792214" w:rsidRPr="00A16654">
        <w:t>a</w:t>
      </w:r>
      <w:r w:rsidRPr="00A16654">
        <w:t xml:space="preserve"> </w:t>
      </w:r>
      <w:proofErr w:type="gramStart"/>
      <w:r w:rsidRPr="00A16654">
        <w:rPr>
          <w:rStyle w:val="InlinecodeZchn"/>
        </w:rPr>
        <w:t>ds</w:t>
      </w:r>
      <w:proofErr w:type="spellEnd"/>
      <w:r w:rsidRPr="00A16654">
        <w:rPr>
          <w:rStyle w:val="InlinecodeZchn"/>
        </w:rPr>
        <w:t>:Signature</w:t>
      </w:r>
      <w:proofErr w:type="gramEnd"/>
      <w:r w:rsidRPr="00A16654">
        <w:t xml:space="preserve"> element embedded in the </w:t>
      </w:r>
      <w:proofErr w:type="spellStart"/>
      <w:r w:rsidRPr="00A16654">
        <w:rPr>
          <w:rStyle w:val="InlinecodeZchn"/>
        </w:rPr>
        <w:t>SignedServiceMetadata</w:t>
      </w:r>
      <w:proofErr w:type="spellEnd"/>
      <w:r w:rsidR="00792214" w:rsidRPr="00A16654">
        <w:t xml:space="preserve"> element. The </w:t>
      </w:r>
      <w:proofErr w:type="spellStart"/>
      <w:proofErr w:type="gramStart"/>
      <w:r w:rsidR="00792214" w:rsidRPr="00A16654">
        <w:rPr>
          <w:rStyle w:val="InlinecodeZchn"/>
        </w:rPr>
        <w:t>ds:Signature</w:t>
      </w:r>
      <w:proofErr w:type="spellEnd"/>
      <w:proofErr w:type="gramEnd"/>
      <w:r w:rsidRPr="00A16654">
        <w:t xml:space="preserve"> element MUST be constructed ac</w:t>
      </w:r>
      <w:r w:rsidR="007F3FFE" w:rsidRPr="00A16654">
        <w:t>cording to the following rules:</w:t>
      </w:r>
    </w:p>
    <w:p w14:paraId="5218BED0" w14:textId="77777777" w:rsidR="007551F7" w:rsidRPr="00A16654" w:rsidRDefault="007551F7" w:rsidP="007F3FFE">
      <w:pPr>
        <w:pStyle w:val="Listenabsatz"/>
        <w:numPr>
          <w:ilvl w:val="0"/>
          <w:numId w:val="29"/>
        </w:numPr>
      </w:pPr>
      <w:r w:rsidRPr="00A16654">
        <w:t xml:space="preserve">The &lt;Reference&gt; MUST use exactly one </w:t>
      </w:r>
      <w:r w:rsidR="00E901EF" w:rsidRPr="00A16654">
        <w:t>&lt;</w:t>
      </w:r>
      <w:r w:rsidRPr="00A16654">
        <w:t>Transform</w:t>
      </w:r>
      <w:r w:rsidR="00E901EF" w:rsidRPr="00A16654">
        <w:t>&gt;</w:t>
      </w:r>
      <w:r w:rsidRPr="00A16654">
        <w:t xml:space="preserve"> being:</w:t>
      </w:r>
      <w:r w:rsidR="00792214" w:rsidRPr="00A16654">
        <w:br/>
      </w:r>
      <w:r w:rsidRPr="00A16654">
        <w:rPr>
          <w:rStyle w:val="InlinecodeZchn"/>
        </w:rPr>
        <w:t>http://www.w3.org/2000</w:t>
      </w:r>
      <w:r w:rsidR="00792214" w:rsidRPr="00A16654">
        <w:rPr>
          <w:rStyle w:val="InlinecodeZchn"/>
        </w:rPr>
        <w:t>/09/xmldsig#enveloped</w:t>
      </w:r>
      <w:r w:rsidR="001266BF" w:rsidRPr="00A16654">
        <w:rPr>
          <w:rStyle w:val="InlinecodeZchn"/>
        </w:rPr>
        <w:t>-</w:t>
      </w:r>
      <w:r w:rsidR="00792214" w:rsidRPr="00A16654">
        <w:rPr>
          <w:rStyle w:val="InlinecodeZchn"/>
        </w:rPr>
        <w:t>signature</w:t>
      </w:r>
    </w:p>
    <w:p w14:paraId="1A5D13C2" w14:textId="77777777" w:rsidR="007551F7" w:rsidRPr="00A16654" w:rsidRDefault="007551F7" w:rsidP="007F3FFE">
      <w:pPr>
        <w:pStyle w:val="Listenabsatz"/>
        <w:numPr>
          <w:ilvl w:val="0"/>
          <w:numId w:val="29"/>
        </w:numPr>
      </w:pPr>
      <w:r w:rsidRPr="00A16654">
        <w:t>The &lt;</w:t>
      </w:r>
      <w:proofErr w:type="spellStart"/>
      <w:proofErr w:type="gramStart"/>
      <w:r w:rsidRPr="00A16654">
        <w:t>ds:KeyInfo</w:t>
      </w:r>
      <w:proofErr w:type="spellEnd"/>
      <w:proofErr w:type="gramEnd"/>
      <w:r w:rsidRPr="00A16654">
        <w:t xml:space="preserve">&gt; element MUST contain an &lt;ds:X509Data&gt; element with an &lt;ds:X509Certificate&gt; sub-element containing the signer’s X.509 certificate as PEM </w:t>
      </w:r>
      <w:r w:rsidR="00792214" w:rsidRPr="00A16654">
        <w:t>(</w:t>
      </w:r>
      <w:r w:rsidR="007F3FFE" w:rsidRPr="00A16654">
        <w:t>base 64</w:t>
      </w:r>
      <w:r w:rsidR="00792214" w:rsidRPr="00A16654">
        <w:t>)</w:t>
      </w:r>
      <w:r w:rsidR="007F3FFE" w:rsidRPr="00A16654">
        <w:t xml:space="preserve"> encoded X509 DER value.</w:t>
      </w:r>
    </w:p>
    <w:p w14:paraId="7FCBC1B4" w14:textId="2819A1F5" w:rsidR="007551F7" w:rsidRPr="00A16654" w:rsidRDefault="007551F7" w:rsidP="007F3FFE">
      <w:pPr>
        <w:pStyle w:val="Listenabsatz"/>
        <w:numPr>
          <w:ilvl w:val="0"/>
          <w:numId w:val="29"/>
        </w:numPr>
      </w:pPr>
      <w:r w:rsidRPr="00A16654">
        <w:t>The can</w:t>
      </w:r>
      <w:r w:rsidR="00792214" w:rsidRPr="00A16654">
        <w:t>onicalization algorithm MUST be</w:t>
      </w:r>
      <w:r w:rsidR="00792214" w:rsidRPr="00A16654">
        <w:br/>
      </w:r>
      <w:r w:rsidR="005647E8" w:rsidRPr="00A16654">
        <w:rPr>
          <w:rStyle w:val="InlinecodeZchn"/>
        </w:rPr>
        <w:t>http://www.w3.org/TR/2001/REC-xml-c14n-20010315</w:t>
      </w:r>
    </w:p>
    <w:p w14:paraId="46D31A7D" w14:textId="209A05F5" w:rsidR="007551F7" w:rsidRPr="00A16654" w:rsidRDefault="00792214" w:rsidP="007F3FFE">
      <w:pPr>
        <w:pStyle w:val="Listenabsatz"/>
        <w:numPr>
          <w:ilvl w:val="0"/>
          <w:numId w:val="29"/>
        </w:numPr>
      </w:pPr>
      <w:r w:rsidRPr="00A16654">
        <w:t xml:space="preserve">The </w:t>
      </w:r>
      <w:proofErr w:type="spellStart"/>
      <w:r w:rsidRPr="00A16654">
        <w:t>SignatureMethod</w:t>
      </w:r>
      <w:proofErr w:type="spellEnd"/>
      <w:r w:rsidRPr="00A16654">
        <w:t xml:space="preserve"> MUST</w:t>
      </w:r>
      <w:r w:rsidR="005647E8" w:rsidRPr="00A16654">
        <w:t xml:space="preserve"> be</w:t>
      </w:r>
      <w:r w:rsidRPr="00A16654">
        <w:br/>
      </w:r>
      <w:r w:rsidR="007B5679" w:rsidRPr="007B5679">
        <w:rPr>
          <w:rStyle w:val="InlinecodeZchn"/>
        </w:rPr>
        <w:t>http://www.w3.org/2001/04/xmldsig-more#rsa-sha256</w:t>
      </w:r>
    </w:p>
    <w:p w14:paraId="2BAC103E" w14:textId="5C39C62C" w:rsidR="007551F7" w:rsidRPr="00A16654" w:rsidRDefault="007551F7" w:rsidP="007F3FFE">
      <w:pPr>
        <w:pStyle w:val="Listenabsatz"/>
        <w:numPr>
          <w:ilvl w:val="0"/>
          <w:numId w:val="29"/>
        </w:numPr>
      </w:pPr>
      <w:r w:rsidRPr="00A16654">
        <w:lastRenderedPageBreak/>
        <w:t xml:space="preserve">The </w:t>
      </w:r>
      <w:proofErr w:type="spellStart"/>
      <w:r w:rsidRPr="00A16654">
        <w:t>DigestMethod</w:t>
      </w:r>
      <w:proofErr w:type="spellEnd"/>
      <w:r w:rsidRPr="00A16654">
        <w:t xml:space="preserve"> MUST be</w:t>
      </w:r>
      <w:r w:rsidR="00792214" w:rsidRPr="00A16654">
        <w:br/>
      </w:r>
      <w:r w:rsidR="00C01A39" w:rsidRPr="00C01A39">
        <w:rPr>
          <w:rStyle w:val="InlinecodeZchn"/>
        </w:rPr>
        <w:t>http://www.w3.org/2001/04/xmlenc#sha256</w:t>
      </w:r>
    </w:p>
    <w:p w14:paraId="02F7E468" w14:textId="77777777" w:rsidR="00942624" w:rsidRPr="00A16654" w:rsidRDefault="00942624" w:rsidP="00942624">
      <w:pPr>
        <w:pStyle w:val="berschrift3"/>
      </w:pPr>
      <w:bookmarkStart w:id="574" w:name="_Toc183468296"/>
      <w:r w:rsidRPr="00A16654">
        <w:t>Verifying the signature</w:t>
      </w:r>
      <w:bookmarkEnd w:id="574"/>
      <w:r w:rsidRPr="00A16654">
        <w:t xml:space="preserve"> </w:t>
      </w:r>
    </w:p>
    <w:p w14:paraId="7B022100" w14:textId="1FA17D89" w:rsidR="00D737E1" w:rsidRPr="00A16654" w:rsidRDefault="00942624" w:rsidP="00942624">
      <w:r w:rsidRPr="00A16654">
        <w:t xml:space="preserve">When verifying the signature, the consumer has access to the full certificate as a PEM </w:t>
      </w:r>
      <w:r w:rsidR="00F775EA" w:rsidRPr="00A16654">
        <w:t>(</w:t>
      </w:r>
      <w:r w:rsidRPr="00A16654">
        <w:t>base 64</w:t>
      </w:r>
      <w:r w:rsidR="00F775EA" w:rsidRPr="00A16654">
        <w:t>)</w:t>
      </w:r>
      <w:r w:rsidRPr="00A16654">
        <w:t xml:space="preserve"> enc</w:t>
      </w:r>
      <w:r w:rsidR="00D737E1" w:rsidRPr="00A16654">
        <w:t xml:space="preserve">oded X509 DER value within the </w:t>
      </w:r>
      <w:proofErr w:type="spellStart"/>
      <w:proofErr w:type="gramStart"/>
      <w:r w:rsidR="00D737E1" w:rsidRPr="00A16654">
        <w:rPr>
          <w:rStyle w:val="InlinecodeZchn"/>
        </w:rPr>
        <w:t>ds</w:t>
      </w:r>
      <w:r w:rsidR="00BB4412">
        <w:rPr>
          <w:rStyle w:val="InlinecodeZchn"/>
        </w:rPr>
        <w:t>:</w:t>
      </w:r>
      <w:r w:rsidRPr="00A16654">
        <w:rPr>
          <w:rStyle w:val="InlinecodeZchn"/>
        </w:rPr>
        <w:t>Signature</w:t>
      </w:r>
      <w:proofErr w:type="spellEnd"/>
      <w:proofErr w:type="gramEnd"/>
      <w:r w:rsidRPr="00A16654">
        <w:t xml:space="preserve"> element. The consumer may verify the signature by</w:t>
      </w:r>
    </w:p>
    <w:p w14:paraId="1BB8F830" w14:textId="77777777" w:rsidR="00D737E1" w:rsidRPr="00A16654" w:rsidRDefault="00942624" w:rsidP="00D737E1">
      <w:pPr>
        <w:pStyle w:val="Listenabsatz"/>
        <w:numPr>
          <w:ilvl w:val="0"/>
          <w:numId w:val="30"/>
        </w:numPr>
      </w:pPr>
      <w:r w:rsidRPr="00A16654">
        <w:t xml:space="preserve">extracting the certificate from the </w:t>
      </w:r>
      <w:r w:rsidRPr="00A16654">
        <w:rPr>
          <w:rStyle w:val="InlinecodeZchn"/>
        </w:rPr>
        <w:t>ds:X509Data</w:t>
      </w:r>
      <w:r w:rsidRPr="00A16654">
        <w:t xml:space="preserve"> element,</w:t>
      </w:r>
    </w:p>
    <w:p w14:paraId="2216054F" w14:textId="77777777" w:rsidR="00D737E1" w:rsidRPr="00A16654" w:rsidRDefault="00942624" w:rsidP="00D737E1">
      <w:pPr>
        <w:pStyle w:val="Listenabsatz"/>
        <w:numPr>
          <w:ilvl w:val="0"/>
          <w:numId w:val="30"/>
        </w:numPr>
      </w:pPr>
      <w:r w:rsidRPr="00A16654">
        <w:t>verify that it has b</w:t>
      </w:r>
      <w:r w:rsidR="00D737E1" w:rsidRPr="00A16654">
        <w:t>een issued by the trusted root,</w:t>
      </w:r>
    </w:p>
    <w:p w14:paraId="41D66032" w14:textId="77777777" w:rsidR="00D737E1" w:rsidRPr="00A16654" w:rsidRDefault="00942624" w:rsidP="00D737E1">
      <w:pPr>
        <w:pStyle w:val="Listenabsatz"/>
        <w:numPr>
          <w:ilvl w:val="0"/>
          <w:numId w:val="30"/>
        </w:numPr>
      </w:pPr>
      <w:r w:rsidRPr="00A16654">
        <w:t>perform a v</w:t>
      </w:r>
      <w:r w:rsidR="004214C1" w:rsidRPr="00A16654">
        <w:t>alidation of the signature, and</w:t>
      </w:r>
    </w:p>
    <w:p w14:paraId="5835365A" w14:textId="77777777" w:rsidR="00942624" w:rsidRPr="00A16654" w:rsidRDefault="00942624" w:rsidP="00D737E1">
      <w:pPr>
        <w:pStyle w:val="Listenabsatz"/>
        <w:numPr>
          <w:ilvl w:val="0"/>
          <w:numId w:val="30"/>
        </w:numPr>
      </w:pPr>
      <w:r w:rsidRPr="00A16654">
        <w:t xml:space="preserve">perform the required certificate validation steps (which might include checking expiration/activation dates and revocation lists). </w:t>
      </w:r>
    </w:p>
    <w:p w14:paraId="0C7312E2" w14:textId="77777777" w:rsidR="00942624" w:rsidRPr="00A16654" w:rsidRDefault="00942624" w:rsidP="00942624">
      <w:pPr>
        <w:pStyle w:val="berschrift3"/>
      </w:pPr>
      <w:bookmarkStart w:id="575" w:name="_Toc183468297"/>
      <w:r w:rsidRPr="00A16654">
        <w:t>Verifying the signature of the destination SMP</w:t>
      </w:r>
      <w:bookmarkEnd w:id="575"/>
      <w:r w:rsidRPr="00A16654">
        <w:t xml:space="preserve"> </w:t>
      </w:r>
    </w:p>
    <w:p w14:paraId="35A82911" w14:textId="77777777" w:rsidR="00942624" w:rsidRPr="00A16654" w:rsidRDefault="00942624" w:rsidP="00942624">
      <w:r w:rsidRPr="00A1665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14:paraId="0F3C372A" w14:textId="77777777" w:rsidR="00683658" w:rsidRPr="00A16654" w:rsidRDefault="00683658" w:rsidP="00683658">
      <w:pPr>
        <w:pStyle w:val="berschrift1"/>
      </w:pPr>
      <w:bookmarkStart w:id="576" w:name="_Toc183468298"/>
      <w:r w:rsidRPr="00A16654">
        <w:lastRenderedPageBreak/>
        <w:t>Appendix A: Schema for the REST interface</w:t>
      </w:r>
      <w:bookmarkEnd w:id="576"/>
    </w:p>
    <w:p w14:paraId="141CEC66" w14:textId="77777777" w:rsidR="00220DB6" w:rsidRPr="00A16654" w:rsidRDefault="00220DB6" w:rsidP="00220DB6">
      <w:pPr>
        <w:pStyle w:val="berschrift2"/>
      </w:pPr>
      <w:bookmarkStart w:id="577" w:name="_Toc183468299"/>
      <w:r w:rsidRPr="00A16654">
        <w:t>peppol-smp-types-v1.xsd (non-normative)</w:t>
      </w:r>
      <w:bookmarkEnd w:id="577"/>
    </w:p>
    <w:p w14:paraId="34A5C9FD" w14:textId="77777777" w:rsidR="00683658" w:rsidRPr="00A16654" w:rsidRDefault="00683658" w:rsidP="00683658">
      <w:r w:rsidRPr="00A16654">
        <w:t>This section defines the XML Schema for all the resources of the REST interface.</w:t>
      </w:r>
      <w:r w:rsidR="00220DB6" w:rsidRPr="00A16654">
        <w:t xml:space="preserve"> The normative version of the XML Schema </w:t>
      </w:r>
      <w:r w:rsidR="002119EE" w:rsidRPr="00A16654">
        <w:t>is packaged</w:t>
      </w:r>
      <w:r w:rsidR="00220DB6" w:rsidRPr="00A16654">
        <w:t xml:space="preserve"> together with this </w:t>
      </w:r>
      <w:r w:rsidR="00BE0239" w:rsidRPr="00A16654">
        <w:t>specification</w:t>
      </w:r>
      <w:r w:rsidR="00220DB6" w:rsidRPr="00A16654">
        <w:t>.</w:t>
      </w:r>
    </w:p>
    <w:p w14:paraId="5742CC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color w:val="008080"/>
          <w:sz w:val="20"/>
          <w:szCs w:val="20"/>
        </w:rPr>
        <w:t>?&gt;</w:t>
      </w:r>
    </w:p>
    <w:p w14:paraId="38BD382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xs:schema</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id</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ServiceMetadataPublishing</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targetNamespace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elementFormDefault</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"qualified"</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xmlns:ids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xmlns:ds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xmlns:xs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"http://www.w3.org/2001/XMLSchema"</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xmlns:wsa</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4E21158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"xmldsig-core-schema.xsd"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6642B2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"oasis-200401-wss-wssecurity-utility-1.0.xsd"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27CE901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"ws-addr.xsd"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3A7B718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t>
      </w:r>
      <w:r w:rsidR="004C7586" w:rsidRPr="00A16654">
        <w:rPr>
          <w:rFonts w:ascii="Consolas" w:hAnsi="Consolas" w:cs="Consolas"/>
          <w:i/>
          <w:iCs/>
          <w:color w:val="2A00FF"/>
          <w:sz w:val="20"/>
          <w:szCs w:val="20"/>
        </w:rPr>
        <w:t>peppol-identifiers-v1</w:t>
      </w:r>
      <w:r w:rsidRPr="00A16654">
        <w:rPr>
          <w:rFonts w:ascii="Consolas" w:hAnsi="Consolas" w:cs="Consolas"/>
          <w:i/>
          <w:iCs/>
          <w:color w:val="2A00FF"/>
          <w:sz w:val="20"/>
          <w:szCs w:val="20"/>
        </w:rPr>
        <w:t>.xsd"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2CBEABA6" w14:textId="77777777" w:rsidR="00683658" w:rsidRPr="00A16654" w:rsidRDefault="00683658" w:rsidP="00683658">
      <w:pPr>
        <w:autoSpaceDE w:val="0"/>
        <w:autoSpaceDN w:val="0"/>
        <w:adjustRightInd w:val="0"/>
        <w:spacing w:after="0"/>
        <w:rPr>
          <w:rFonts w:ascii="Consolas" w:hAnsi="Consolas" w:cs="Consolas"/>
          <w:sz w:val="20"/>
          <w:szCs w:val="20"/>
        </w:rPr>
      </w:pPr>
    </w:p>
    <w:p w14:paraId="29CBB8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ServiceGroup</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ServiceGroupType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77F49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941150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SignedServiceMetadata</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SignedServiceMetadataType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0D159EF" w14:textId="77777777" w:rsidR="00683658" w:rsidRPr="00A16654" w:rsidRDefault="00683658" w:rsidP="00683658">
      <w:pPr>
        <w:autoSpaceDE w:val="0"/>
        <w:autoSpaceDN w:val="0"/>
        <w:adjustRightInd w:val="0"/>
        <w:spacing w:after="0"/>
        <w:rPr>
          <w:rFonts w:ascii="Consolas" w:hAnsi="Consolas" w:cs="Consolas"/>
          <w:sz w:val="20"/>
          <w:szCs w:val="20"/>
        </w:rPr>
      </w:pPr>
    </w:p>
    <w:p w14:paraId="4A73E0D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SignedServiceMetadataType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5A8683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572CA4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FC746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ds:Signature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AEBA9E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2DE1F2B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50290A41" w14:textId="77777777" w:rsidR="00683658" w:rsidRPr="00A16654" w:rsidRDefault="00683658" w:rsidP="00683658">
      <w:pPr>
        <w:autoSpaceDE w:val="0"/>
        <w:autoSpaceDN w:val="0"/>
        <w:adjustRightInd w:val="0"/>
        <w:spacing w:after="0"/>
        <w:rPr>
          <w:rFonts w:ascii="Consolas" w:hAnsi="Consolas" w:cs="Consolas"/>
          <w:sz w:val="20"/>
          <w:szCs w:val="20"/>
        </w:rPr>
      </w:pPr>
    </w:p>
    <w:p w14:paraId="517B4D2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24BE6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34E2163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xs:choice</w:t>
      </w:r>
      <w:proofErr w:type="spellEnd"/>
      <w:proofErr w:type="gramEnd"/>
      <w:r w:rsidRPr="00A16654">
        <w:rPr>
          <w:rFonts w:ascii="Consolas" w:hAnsi="Consolas" w:cs="Consolas"/>
          <w:color w:val="008080"/>
          <w:sz w:val="20"/>
          <w:szCs w:val="20"/>
        </w:rPr>
        <w:t>&gt;</w:t>
      </w:r>
    </w:p>
    <w:p w14:paraId="607A6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ServiceInformation</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ServiceInformationType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51C93B7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"Redirect"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RedirectType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FFA8A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xs:choice</w:t>
      </w:r>
      <w:proofErr w:type="spellEnd"/>
      <w:proofErr w:type="gramEnd"/>
      <w:r w:rsidRPr="00A16654">
        <w:rPr>
          <w:rFonts w:ascii="Consolas" w:hAnsi="Consolas" w:cs="Consolas"/>
          <w:color w:val="008080"/>
          <w:sz w:val="20"/>
          <w:szCs w:val="20"/>
        </w:rPr>
        <w:t>&gt;</w:t>
      </w:r>
    </w:p>
    <w:p w14:paraId="399049A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6F6584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24AA217D" w14:textId="77777777" w:rsidR="00683658" w:rsidRPr="00A16654" w:rsidRDefault="00683658" w:rsidP="00683658">
      <w:pPr>
        <w:autoSpaceDE w:val="0"/>
        <w:autoSpaceDN w:val="0"/>
        <w:adjustRightInd w:val="0"/>
        <w:spacing w:after="0"/>
        <w:rPr>
          <w:rFonts w:ascii="Consolas" w:hAnsi="Consolas" w:cs="Consolas"/>
          <w:sz w:val="20"/>
          <w:szCs w:val="20"/>
        </w:rPr>
      </w:pPr>
    </w:p>
    <w:p w14:paraId="2DD38F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ServiceInformationType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83CB75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3C5190D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ids:ParticipantIdentifier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02E6FF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ids:DocumentIdentifier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089DA6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ProcessList</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ProcessListType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38C777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2ECECB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4E57F54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F69398D" w14:textId="77777777" w:rsidR="00683658" w:rsidRPr="00A16654" w:rsidRDefault="00683658" w:rsidP="00683658">
      <w:pPr>
        <w:autoSpaceDE w:val="0"/>
        <w:autoSpaceDN w:val="0"/>
        <w:adjustRightInd w:val="0"/>
        <w:spacing w:after="0"/>
        <w:rPr>
          <w:rFonts w:ascii="Consolas" w:hAnsi="Consolas" w:cs="Consolas"/>
          <w:sz w:val="20"/>
          <w:szCs w:val="20"/>
        </w:rPr>
      </w:pPr>
    </w:p>
    <w:p w14:paraId="22D195C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ProcessListType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5D6B34E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4D869D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maxOccurs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2D6034B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5ED4315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0D74D788" w14:textId="77777777" w:rsidR="00683658" w:rsidRPr="00A16654" w:rsidRDefault="00683658" w:rsidP="00683658">
      <w:pPr>
        <w:autoSpaceDE w:val="0"/>
        <w:autoSpaceDN w:val="0"/>
        <w:adjustRightInd w:val="0"/>
        <w:spacing w:after="0"/>
        <w:rPr>
          <w:rFonts w:ascii="Consolas" w:hAnsi="Consolas" w:cs="Consolas"/>
          <w:sz w:val="20"/>
          <w:szCs w:val="20"/>
        </w:rPr>
      </w:pPr>
    </w:p>
    <w:p w14:paraId="567D2D7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B46C6E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0549C2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ids:ProcessIdentifier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9C3B48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ServiceEndpointList</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ServiceEndpointList</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3F1686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F3EE4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6AC9303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434CA54C" w14:textId="77777777" w:rsidR="00683658" w:rsidRPr="00A16654" w:rsidRDefault="00683658" w:rsidP="00683658">
      <w:pPr>
        <w:autoSpaceDE w:val="0"/>
        <w:autoSpaceDN w:val="0"/>
        <w:adjustRightInd w:val="0"/>
        <w:spacing w:after="0"/>
        <w:rPr>
          <w:rFonts w:ascii="Consolas" w:hAnsi="Consolas" w:cs="Consolas"/>
          <w:sz w:val="20"/>
          <w:szCs w:val="20"/>
        </w:rPr>
      </w:pPr>
    </w:p>
    <w:p w14:paraId="6E6E28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ServiceEndpointList</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30D0E0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6E1012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EndpointType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maxOccurs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30F54B3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4D53837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7E7BAE3" w14:textId="77777777" w:rsidR="00683658" w:rsidRPr="00A16654" w:rsidRDefault="00683658" w:rsidP="00683658">
      <w:pPr>
        <w:autoSpaceDE w:val="0"/>
        <w:autoSpaceDN w:val="0"/>
        <w:adjustRightInd w:val="0"/>
        <w:spacing w:after="0"/>
        <w:rPr>
          <w:rFonts w:ascii="Consolas" w:hAnsi="Consolas" w:cs="Consolas"/>
          <w:sz w:val="20"/>
          <w:szCs w:val="20"/>
        </w:rPr>
      </w:pPr>
    </w:p>
    <w:p w14:paraId="2FF9489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EndpointType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962B68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2B02161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wsa:EndpointReference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A1551A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RequireBusinessLevelSignature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xs:boolean</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EEA7EC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MinimumAuthenticationLevel</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0FB0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ServiceActivationDate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xs:dateTime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FE8E0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ServiceExpirationDate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xs:dateTime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019A749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"Certificate"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D7674A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ServiceDescription</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46526C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TechnicalContactUrl</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78E2B1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TechnicalInformationUrl</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4175AA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EFDC84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8FA3A0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xs:attribute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transportProfile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2918C7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4C599CE" w14:textId="77777777" w:rsidR="00683658" w:rsidRPr="00A16654" w:rsidRDefault="00683658" w:rsidP="00683658">
      <w:pPr>
        <w:autoSpaceDE w:val="0"/>
        <w:autoSpaceDN w:val="0"/>
        <w:adjustRightInd w:val="0"/>
        <w:spacing w:after="0"/>
        <w:rPr>
          <w:rFonts w:ascii="Consolas" w:hAnsi="Consolas" w:cs="Consolas"/>
          <w:sz w:val="20"/>
          <w:szCs w:val="20"/>
        </w:rPr>
      </w:pPr>
    </w:p>
    <w:p w14:paraId="7BAA23A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ServiceGroupType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926201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56A936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ids:ParticipantIdentifier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48E061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ServiceMetadataReferenceCollection</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ServiceMetadataReferenceCollectionType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78CC7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EDA9B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2399EED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636D40B7" w14:textId="77777777" w:rsidR="00683658" w:rsidRPr="00A16654" w:rsidRDefault="00683658" w:rsidP="00683658">
      <w:pPr>
        <w:autoSpaceDE w:val="0"/>
        <w:autoSpaceDN w:val="0"/>
        <w:adjustRightInd w:val="0"/>
        <w:spacing w:after="0"/>
        <w:rPr>
          <w:rFonts w:ascii="Consolas" w:hAnsi="Consolas" w:cs="Consolas"/>
          <w:sz w:val="20"/>
          <w:szCs w:val="20"/>
        </w:rPr>
      </w:pPr>
    </w:p>
    <w:p w14:paraId="7158A1A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ServiceMetadataReferenceCollectionType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03EFA4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3B13876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maxOccurs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773F252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4C8151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810A604" w14:textId="77777777" w:rsidR="00683658" w:rsidRPr="00A16654" w:rsidRDefault="00683658" w:rsidP="00683658">
      <w:pPr>
        <w:autoSpaceDE w:val="0"/>
        <w:autoSpaceDN w:val="0"/>
        <w:adjustRightInd w:val="0"/>
        <w:spacing w:after="0"/>
        <w:rPr>
          <w:rFonts w:ascii="Consolas" w:hAnsi="Consolas" w:cs="Consolas"/>
          <w:sz w:val="20"/>
          <w:szCs w:val="20"/>
        </w:rPr>
      </w:pPr>
    </w:p>
    <w:p w14:paraId="51BDA5F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393FB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xs:attribute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href</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F15B5A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4EE7400E" w14:textId="77777777" w:rsidR="00683658" w:rsidRPr="00A16654" w:rsidRDefault="00683658" w:rsidP="00683658">
      <w:pPr>
        <w:autoSpaceDE w:val="0"/>
        <w:autoSpaceDN w:val="0"/>
        <w:adjustRightInd w:val="0"/>
        <w:spacing w:after="0"/>
        <w:rPr>
          <w:rFonts w:ascii="Consolas" w:hAnsi="Consolas" w:cs="Consolas"/>
          <w:sz w:val="20"/>
          <w:szCs w:val="20"/>
        </w:rPr>
      </w:pPr>
    </w:p>
    <w:p w14:paraId="189138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RedirectType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627969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07C8E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CertificateUID</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04DA0A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D17F86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1BA0B4C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xs:attribute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href</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F43DC6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696C5342" w14:textId="77777777" w:rsidR="00683658" w:rsidRPr="00A16654" w:rsidRDefault="00683658" w:rsidP="00683658">
      <w:pPr>
        <w:autoSpaceDE w:val="0"/>
        <w:autoSpaceDN w:val="0"/>
        <w:adjustRightInd w:val="0"/>
        <w:spacing w:after="0"/>
        <w:rPr>
          <w:rFonts w:ascii="Consolas" w:hAnsi="Consolas" w:cs="Consolas"/>
          <w:sz w:val="20"/>
          <w:szCs w:val="20"/>
        </w:rPr>
      </w:pPr>
    </w:p>
    <w:p w14:paraId="7BC2E90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F71F05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511EABF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xs:any</w:t>
      </w:r>
      <w:proofErr w:type="spellEnd"/>
      <w:proofErr w:type="gramEnd"/>
      <w:r w:rsidRPr="00A16654">
        <w:rPr>
          <w:rFonts w:ascii="Consolas" w:hAnsi="Consolas" w:cs="Consolas"/>
          <w:color w:val="008080"/>
          <w:sz w:val="20"/>
          <w:szCs w:val="20"/>
        </w:rPr>
        <w:t>/&gt;</w:t>
      </w:r>
    </w:p>
    <w:p w14:paraId="20B946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EE004A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05723853" w14:textId="16424EB8" w:rsidR="00683658" w:rsidRPr="00C82791" w:rsidRDefault="00683658" w:rsidP="00C82791">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xs:schema</w:t>
      </w:r>
      <w:proofErr w:type="spellEnd"/>
      <w:proofErr w:type="gramEnd"/>
      <w:r w:rsidRPr="00A16654">
        <w:rPr>
          <w:rFonts w:ascii="Consolas" w:hAnsi="Consolas" w:cs="Consolas"/>
          <w:color w:val="008080"/>
          <w:sz w:val="20"/>
          <w:szCs w:val="20"/>
        </w:rPr>
        <w:t>&gt;</w:t>
      </w:r>
    </w:p>
    <w:sectPr w:rsidR="00683658" w:rsidRPr="00C82791" w:rsidSect="00377EF6">
      <w:pgSz w:w="11906" w:h="16838"/>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19" w:author="PH" w:date="2024-11-27T09:45:00Z" w:initials="PH">
    <w:p w14:paraId="337F8749" w14:textId="77777777" w:rsidR="00617AC4" w:rsidRDefault="00617AC4" w:rsidP="00617AC4">
      <w:pPr>
        <w:pStyle w:val="Kommentartext"/>
      </w:pPr>
      <w:r>
        <w:rPr>
          <w:rStyle w:val="Kommentarzeichen"/>
        </w:rPr>
        <w:annotationRef/>
      </w:r>
      <w:r>
        <w:rPr>
          <w:lang w:val="de-AT"/>
        </w:rPr>
        <w:t>Consider text from OASIS SMP spec image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7F87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23E640" w16cex:dateUtc="2024-11-27T0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7F8749" w16cid:durableId="1923E6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C6017" w14:textId="77777777" w:rsidR="004F1755" w:rsidRDefault="004F1755" w:rsidP="009858FE">
      <w:r>
        <w:separator/>
      </w:r>
    </w:p>
  </w:endnote>
  <w:endnote w:type="continuationSeparator" w:id="0">
    <w:p w14:paraId="4A6D5A52" w14:textId="77777777" w:rsidR="004F1755" w:rsidRDefault="004F1755"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1B12D" w14:textId="77777777" w:rsidR="001F293A" w:rsidRDefault="001F29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7C76D29A" w14:textId="77777777" w:rsidR="001F293A" w:rsidRPr="00A929BA" w:rsidRDefault="001F29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DE" w:eastAsia="de-DE"/>
      </w:rPr>
      <w:drawing>
        <wp:inline distT="0" distB="0" distL="0" distR="0" wp14:anchorId="6BF4F2CC" wp14:editId="2F136457">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8D4382">
      <w:rPr>
        <w:noProof/>
      </w:rPr>
      <w:fldChar w:fldCharType="begin"/>
    </w:r>
    <w:r>
      <w:rPr>
        <w:noProof/>
      </w:rPr>
      <w:instrText xml:space="preserve"> PAGE   \* MERGEFORMAT </w:instrText>
    </w:r>
    <w:r w:rsidR="008D4382">
      <w:rPr>
        <w:noProof/>
      </w:rPr>
      <w:fldChar w:fldCharType="separate"/>
    </w:r>
    <w:r w:rsidR="00783E3E">
      <w:rPr>
        <w:noProof/>
      </w:rPr>
      <w:t>2</w:t>
    </w:r>
    <w:r w:rsidR="008D438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C5AD3" w14:textId="77777777" w:rsidR="001F293A" w:rsidRDefault="001F293A" w:rsidP="00230577">
    <w:pPr>
      <w:pStyle w:val="Fuzeile"/>
      <w:jc w:val="center"/>
    </w:pPr>
    <w:r>
      <w:rPr>
        <w:noProof/>
        <w:lang w:val="de-DE" w:eastAsia="de-DE"/>
      </w:rPr>
      <w:drawing>
        <wp:anchor distT="0" distB="0" distL="114300" distR="114300" simplePos="0" relativeHeight="251664384" behindDoc="0" locked="0" layoutInCell="1" allowOverlap="1" wp14:anchorId="15FD1B20" wp14:editId="2A0652F9">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B311C" w14:textId="77777777" w:rsidR="004F1755" w:rsidRDefault="004F1755" w:rsidP="009858FE">
      <w:r>
        <w:separator/>
      </w:r>
    </w:p>
  </w:footnote>
  <w:footnote w:type="continuationSeparator" w:id="0">
    <w:p w14:paraId="002AA5B8" w14:textId="77777777" w:rsidR="004F1755" w:rsidRDefault="004F1755" w:rsidP="009858FE">
      <w:r>
        <w:continuationSeparator/>
      </w:r>
    </w:p>
  </w:footnote>
  <w:footnote w:id="1">
    <w:p w14:paraId="4FA9E4B6" w14:textId="77777777" w:rsidR="001F293A" w:rsidRDefault="001F29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43B7F42E" w14:textId="77777777" w:rsidR="001F293A" w:rsidRPr="008B7848" w:rsidRDefault="001F293A">
      <w:pPr>
        <w:pStyle w:val="Funotentext"/>
      </w:pPr>
      <w:r>
        <w:rPr>
          <w:rStyle w:val="Funotenzeichen"/>
        </w:rPr>
        <w:footnoteRef/>
      </w:r>
      <w:r>
        <w:t xml:space="preserve"> </w:t>
      </w:r>
      <w:r w:rsidRPr="008B7848">
        <w:t>English: National IT- and Telecom Agency</w:t>
      </w:r>
    </w:p>
  </w:footnote>
  <w:footnote w:id="3">
    <w:p w14:paraId="031F6F4B" w14:textId="77777777" w:rsidR="001F293A" w:rsidRDefault="001F293A"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88E27" w14:textId="77777777" w:rsidR="001F293A" w:rsidRPr="001F0477" w:rsidRDefault="001F293A" w:rsidP="001F0477">
    <w:r w:rsidRPr="001F0477">
      <w:rPr>
        <w:noProof/>
        <w:lang w:val="de-DE" w:eastAsia="de-DE"/>
      </w:rPr>
      <w:drawing>
        <wp:anchor distT="0" distB="0" distL="114300" distR="114300" simplePos="0" relativeHeight="251656192" behindDoc="1" locked="0" layoutInCell="1" allowOverlap="1" wp14:anchorId="302E7BD0" wp14:editId="0250AC77">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1F0477">
      <w:t>Peppol Implementation Specification</w:t>
    </w:r>
  </w:p>
  <w:p w14:paraId="02921BA7" w14:textId="14C0A8A5" w:rsidR="001F293A" w:rsidRPr="001F0477" w:rsidRDefault="001F293A" w:rsidP="001F0477">
    <w:pPr>
      <w:pBdr>
        <w:bottom w:val="single" w:sz="4" w:space="1" w:color="auto"/>
      </w:pBdr>
    </w:pPr>
    <w:r w:rsidRPr="001F0477">
      <w:t>Peppol Transport Infrastructure Service Metadata Publishing (SMP) 1.</w:t>
    </w:r>
    <w:del w:id="335" w:author="PH" w:date="2024-11-25T22:57:00Z" w16du:dateUtc="2024-11-25T21:57:00Z">
      <w:r w:rsidR="00917992" w:rsidDel="00CE78CB">
        <w:delText>3</w:delText>
      </w:r>
    </w:del>
    <w:ins w:id="336" w:author="PH" w:date="2024-11-25T22:57:00Z" w16du:dateUtc="2024-11-25T21:57:00Z">
      <w:r w:rsidR="00CE78CB">
        <w:t>4</w:t>
      </w:r>
    </w:ins>
    <w:r w:rsidRPr="001F0477">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57.45pt;height:276.7pt" o:bullet="t">
        <v:imagedata r:id="rId1" o:title=""/>
      </v:shape>
    </w:pict>
  </w:numPicBullet>
  <w:numPicBullet w:numPicBulletId="1">
    <w:pict>
      <v:shape id="_x0000_i1083" type="#_x0000_t75" style="width:310.55pt;height:276.7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63735326">
    <w:abstractNumId w:val="4"/>
  </w:num>
  <w:num w:numId="2" w16cid:durableId="1132671872">
    <w:abstractNumId w:val="22"/>
  </w:num>
  <w:num w:numId="3" w16cid:durableId="2077167575">
    <w:abstractNumId w:val="25"/>
  </w:num>
  <w:num w:numId="4" w16cid:durableId="1202017972">
    <w:abstractNumId w:val="27"/>
  </w:num>
  <w:num w:numId="5" w16cid:durableId="998654370">
    <w:abstractNumId w:val="11"/>
  </w:num>
  <w:num w:numId="6" w16cid:durableId="1213349540">
    <w:abstractNumId w:val="8"/>
    <w:lvlOverride w:ilvl="0">
      <w:startOverride w:val="1"/>
    </w:lvlOverride>
  </w:num>
  <w:num w:numId="7" w16cid:durableId="1737120217">
    <w:abstractNumId w:val="18"/>
  </w:num>
  <w:num w:numId="8" w16cid:durableId="1017779968">
    <w:abstractNumId w:val="14"/>
  </w:num>
  <w:num w:numId="9" w16cid:durableId="914241923">
    <w:abstractNumId w:val="10"/>
  </w:num>
  <w:num w:numId="10" w16cid:durableId="1411538616">
    <w:abstractNumId w:val="9"/>
  </w:num>
  <w:num w:numId="11" w16cid:durableId="1607350915">
    <w:abstractNumId w:val="28"/>
  </w:num>
  <w:num w:numId="12" w16cid:durableId="2055692429">
    <w:abstractNumId w:val="23"/>
  </w:num>
  <w:num w:numId="13" w16cid:durableId="848370851">
    <w:abstractNumId w:val="17"/>
  </w:num>
  <w:num w:numId="14" w16cid:durableId="647974715">
    <w:abstractNumId w:val="21"/>
  </w:num>
  <w:num w:numId="15" w16cid:durableId="899365469">
    <w:abstractNumId w:val="8"/>
  </w:num>
  <w:num w:numId="16" w16cid:durableId="1534345944">
    <w:abstractNumId w:val="0"/>
  </w:num>
  <w:num w:numId="17" w16cid:durableId="1840995569">
    <w:abstractNumId w:val="20"/>
  </w:num>
  <w:num w:numId="18" w16cid:durableId="1984694079">
    <w:abstractNumId w:val="29"/>
  </w:num>
  <w:num w:numId="19" w16cid:durableId="1952004745">
    <w:abstractNumId w:val="2"/>
  </w:num>
  <w:num w:numId="20" w16cid:durableId="835536288">
    <w:abstractNumId w:val="15"/>
  </w:num>
  <w:num w:numId="21" w16cid:durableId="1528254946">
    <w:abstractNumId w:val="26"/>
  </w:num>
  <w:num w:numId="22" w16cid:durableId="732002079">
    <w:abstractNumId w:val="6"/>
  </w:num>
  <w:num w:numId="23" w16cid:durableId="2064787591">
    <w:abstractNumId w:val="16"/>
  </w:num>
  <w:num w:numId="24" w16cid:durableId="1926496592">
    <w:abstractNumId w:val="19"/>
  </w:num>
  <w:num w:numId="25" w16cid:durableId="1058434199">
    <w:abstractNumId w:val="3"/>
  </w:num>
  <w:num w:numId="26" w16cid:durableId="1852061026">
    <w:abstractNumId w:val="7"/>
  </w:num>
  <w:num w:numId="27" w16cid:durableId="1361474825">
    <w:abstractNumId w:val="24"/>
  </w:num>
  <w:num w:numId="28" w16cid:durableId="1894611579">
    <w:abstractNumId w:val="5"/>
  </w:num>
  <w:num w:numId="29" w16cid:durableId="1367410406">
    <w:abstractNumId w:val="13"/>
  </w:num>
  <w:num w:numId="30" w16cid:durableId="703138832">
    <w:abstractNumId w:val="12"/>
  </w:num>
  <w:num w:numId="31" w16cid:durableId="811365339">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H">
    <w15:presenceInfo w15:providerId="None" w15:userId="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trackRevisions/>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16DE"/>
    <w:rsid w:val="00002E2D"/>
    <w:rsid w:val="00003E13"/>
    <w:rsid w:val="00004116"/>
    <w:rsid w:val="00004D82"/>
    <w:rsid w:val="00005CB9"/>
    <w:rsid w:val="00005CE7"/>
    <w:rsid w:val="00006272"/>
    <w:rsid w:val="00006B7E"/>
    <w:rsid w:val="00010DC0"/>
    <w:rsid w:val="000156C4"/>
    <w:rsid w:val="00022C65"/>
    <w:rsid w:val="00024947"/>
    <w:rsid w:val="00025260"/>
    <w:rsid w:val="00026841"/>
    <w:rsid w:val="00026CE5"/>
    <w:rsid w:val="00026E34"/>
    <w:rsid w:val="00031029"/>
    <w:rsid w:val="0003131C"/>
    <w:rsid w:val="000331DD"/>
    <w:rsid w:val="00033655"/>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569C"/>
    <w:rsid w:val="000867A6"/>
    <w:rsid w:val="00086FDA"/>
    <w:rsid w:val="0009321F"/>
    <w:rsid w:val="0009323E"/>
    <w:rsid w:val="00093E65"/>
    <w:rsid w:val="00093FED"/>
    <w:rsid w:val="00094D70"/>
    <w:rsid w:val="00095E69"/>
    <w:rsid w:val="00096F7B"/>
    <w:rsid w:val="000A0369"/>
    <w:rsid w:val="000A134B"/>
    <w:rsid w:val="000A60BE"/>
    <w:rsid w:val="000A6128"/>
    <w:rsid w:val="000B0166"/>
    <w:rsid w:val="000B1883"/>
    <w:rsid w:val="000B322B"/>
    <w:rsid w:val="000B5606"/>
    <w:rsid w:val="000C388E"/>
    <w:rsid w:val="000C6463"/>
    <w:rsid w:val="000D03AE"/>
    <w:rsid w:val="000D226E"/>
    <w:rsid w:val="000D2B2E"/>
    <w:rsid w:val="000D37AC"/>
    <w:rsid w:val="000D3DF1"/>
    <w:rsid w:val="000D3E30"/>
    <w:rsid w:val="000D6196"/>
    <w:rsid w:val="000D6CD4"/>
    <w:rsid w:val="000E04E6"/>
    <w:rsid w:val="000E0BC7"/>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66BF"/>
    <w:rsid w:val="00127DA8"/>
    <w:rsid w:val="00127E28"/>
    <w:rsid w:val="00131060"/>
    <w:rsid w:val="00133870"/>
    <w:rsid w:val="00134C22"/>
    <w:rsid w:val="001356A9"/>
    <w:rsid w:val="00135E61"/>
    <w:rsid w:val="00136952"/>
    <w:rsid w:val="001373E4"/>
    <w:rsid w:val="001400D2"/>
    <w:rsid w:val="001407A3"/>
    <w:rsid w:val="001417AE"/>
    <w:rsid w:val="0014254D"/>
    <w:rsid w:val="00143FBE"/>
    <w:rsid w:val="001443F6"/>
    <w:rsid w:val="00144841"/>
    <w:rsid w:val="00145050"/>
    <w:rsid w:val="001457FF"/>
    <w:rsid w:val="00145C7C"/>
    <w:rsid w:val="00147102"/>
    <w:rsid w:val="00153D26"/>
    <w:rsid w:val="00157C28"/>
    <w:rsid w:val="00160E2B"/>
    <w:rsid w:val="0016377B"/>
    <w:rsid w:val="001638B4"/>
    <w:rsid w:val="001638EE"/>
    <w:rsid w:val="001647D8"/>
    <w:rsid w:val="0016744F"/>
    <w:rsid w:val="00167486"/>
    <w:rsid w:val="00170A6E"/>
    <w:rsid w:val="0017546C"/>
    <w:rsid w:val="001764ED"/>
    <w:rsid w:val="00176954"/>
    <w:rsid w:val="00176B14"/>
    <w:rsid w:val="001778FB"/>
    <w:rsid w:val="00177ED4"/>
    <w:rsid w:val="00180663"/>
    <w:rsid w:val="00182A54"/>
    <w:rsid w:val="001870DB"/>
    <w:rsid w:val="001900C5"/>
    <w:rsid w:val="001900FB"/>
    <w:rsid w:val="001923A4"/>
    <w:rsid w:val="00196AD2"/>
    <w:rsid w:val="00196FCB"/>
    <w:rsid w:val="001A1330"/>
    <w:rsid w:val="001A1846"/>
    <w:rsid w:val="001A5003"/>
    <w:rsid w:val="001A552E"/>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0477"/>
    <w:rsid w:val="001F1767"/>
    <w:rsid w:val="001F293A"/>
    <w:rsid w:val="001F4312"/>
    <w:rsid w:val="001F55AA"/>
    <w:rsid w:val="001F705E"/>
    <w:rsid w:val="001F721C"/>
    <w:rsid w:val="002008EA"/>
    <w:rsid w:val="00203AF2"/>
    <w:rsid w:val="00206EC0"/>
    <w:rsid w:val="002106F1"/>
    <w:rsid w:val="00210DC7"/>
    <w:rsid w:val="002119EE"/>
    <w:rsid w:val="002134FE"/>
    <w:rsid w:val="00213CED"/>
    <w:rsid w:val="002142B2"/>
    <w:rsid w:val="00215244"/>
    <w:rsid w:val="00217273"/>
    <w:rsid w:val="00220DB6"/>
    <w:rsid w:val="00222BA8"/>
    <w:rsid w:val="002279CE"/>
    <w:rsid w:val="00230577"/>
    <w:rsid w:val="00233A52"/>
    <w:rsid w:val="002346D1"/>
    <w:rsid w:val="00235DA3"/>
    <w:rsid w:val="002362F2"/>
    <w:rsid w:val="00244367"/>
    <w:rsid w:val="00251E80"/>
    <w:rsid w:val="00256474"/>
    <w:rsid w:val="00257FB1"/>
    <w:rsid w:val="00260C1B"/>
    <w:rsid w:val="00260D95"/>
    <w:rsid w:val="00261271"/>
    <w:rsid w:val="00261760"/>
    <w:rsid w:val="00262880"/>
    <w:rsid w:val="00263B85"/>
    <w:rsid w:val="002644FE"/>
    <w:rsid w:val="00264BA0"/>
    <w:rsid w:val="00264E53"/>
    <w:rsid w:val="00265992"/>
    <w:rsid w:val="002668B7"/>
    <w:rsid w:val="00272953"/>
    <w:rsid w:val="00272B17"/>
    <w:rsid w:val="00273344"/>
    <w:rsid w:val="0027456C"/>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04E7"/>
    <w:rsid w:val="002B121F"/>
    <w:rsid w:val="002B14DE"/>
    <w:rsid w:val="002B189C"/>
    <w:rsid w:val="002B3350"/>
    <w:rsid w:val="002B4F3B"/>
    <w:rsid w:val="002B6989"/>
    <w:rsid w:val="002B6E12"/>
    <w:rsid w:val="002B7FCC"/>
    <w:rsid w:val="002C1922"/>
    <w:rsid w:val="002C53D3"/>
    <w:rsid w:val="002D08B0"/>
    <w:rsid w:val="002D0DD2"/>
    <w:rsid w:val="002D29A3"/>
    <w:rsid w:val="002D36E5"/>
    <w:rsid w:val="002D3B5B"/>
    <w:rsid w:val="002D3FCA"/>
    <w:rsid w:val="002D460B"/>
    <w:rsid w:val="002D79A5"/>
    <w:rsid w:val="002D7D35"/>
    <w:rsid w:val="002E2EA1"/>
    <w:rsid w:val="002E38E6"/>
    <w:rsid w:val="002E3934"/>
    <w:rsid w:val="002E3E4D"/>
    <w:rsid w:val="002E5A87"/>
    <w:rsid w:val="002E78ED"/>
    <w:rsid w:val="002E7934"/>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1AF4"/>
    <w:rsid w:val="00312618"/>
    <w:rsid w:val="003141D1"/>
    <w:rsid w:val="00315074"/>
    <w:rsid w:val="00315942"/>
    <w:rsid w:val="00315B04"/>
    <w:rsid w:val="00315F12"/>
    <w:rsid w:val="0031786F"/>
    <w:rsid w:val="00321EA2"/>
    <w:rsid w:val="00321EE9"/>
    <w:rsid w:val="00334AAB"/>
    <w:rsid w:val="00334D72"/>
    <w:rsid w:val="003350A0"/>
    <w:rsid w:val="00335262"/>
    <w:rsid w:val="00335DC4"/>
    <w:rsid w:val="00335EEE"/>
    <w:rsid w:val="003438F9"/>
    <w:rsid w:val="003443CB"/>
    <w:rsid w:val="00346764"/>
    <w:rsid w:val="00346F1E"/>
    <w:rsid w:val="0035027A"/>
    <w:rsid w:val="003510EC"/>
    <w:rsid w:val="003514FD"/>
    <w:rsid w:val="003531A5"/>
    <w:rsid w:val="00353F03"/>
    <w:rsid w:val="003554DF"/>
    <w:rsid w:val="0035668A"/>
    <w:rsid w:val="003619A1"/>
    <w:rsid w:val="00364783"/>
    <w:rsid w:val="0036547D"/>
    <w:rsid w:val="00366C25"/>
    <w:rsid w:val="003670AE"/>
    <w:rsid w:val="003676A9"/>
    <w:rsid w:val="00370BDB"/>
    <w:rsid w:val="00371FDA"/>
    <w:rsid w:val="00372D08"/>
    <w:rsid w:val="00373671"/>
    <w:rsid w:val="00374A6E"/>
    <w:rsid w:val="00376070"/>
    <w:rsid w:val="00376A9B"/>
    <w:rsid w:val="00376F62"/>
    <w:rsid w:val="00377E1D"/>
    <w:rsid w:val="00377EF6"/>
    <w:rsid w:val="003809D0"/>
    <w:rsid w:val="00381588"/>
    <w:rsid w:val="0038182B"/>
    <w:rsid w:val="003826B6"/>
    <w:rsid w:val="003828F0"/>
    <w:rsid w:val="003831F2"/>
    <w:rsid w:val="0038411E"/>
    <w:rsid w:val="003857F6"/>
    <w:rsid w:val="00385C5B"/>
    <w:rsid w:val="003865EC"/>
    <w:rsid w:val="003867CA"/>
    <w:rsid w:val="00386C51"/>
    <w:rsid w:val="003870F0"/>
    <w:rsid w:val="0039427C"/>
    <w:rsid w:val="003979C1"/>
    <w:rsid w:val="003A1E4B"/>
    <w:rsid w:val="003A2A12"/>
    <w:rsid w:val="003A2EC7"/>
    <w:rsid w:val="003A32FE"/>
    <w:rsid w:val="003A342E"/>
    <w:rsid w:val="003A40B0"/>
    <w:rsid w:val="003A4522"/>
    <w:rsid w:val="003A5AA9"/>
    <w:rsid w:val="003B2BC4"/>
    <w:rsid w:val="003B7DF0"/>
    <w:rsid w:val="003C2AC5"/>
    <w:rsid w:val="003C2C23"/>
    <w:rsid w:val="003C3C25"/>
    <w:rsid w:val="003C5599"/>
    <w:rsid w:val="003C56F0"/>
    <w:rsid w:val="003C702A"/>
    <w:rsid w:val="003C7500"/>
    <w:rsid w:val="003D17D1"/>
    <w:rsid w:val="003D22E4"/>
    <w:rsid w:val="003D3E19"/>
    <w:rsid w:val="003D43A9"/>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37BD"/>
    <w:rsid w:val="00416A51"/>
    <w:rsid w:val="004178B2"/>
    <w:rsid w:val="00421413"/>
    <w:rsid w:val="004214C1"/>
    <w:rsid w:val="004222F1"/>
    <w:rsid w:val="004225A4"/>
    <w:rsid w:val="004228BE"/>
    <w:rsid w:val="00422D86"/>
    <w:rsid w:val="00424985"/>
    <w:rsid w:val="004262BB"/>
    <w:rsid w:val="00427E69"/>
    <w:rsid w:val="0043046B"/>
    <w:rsid w:val="00430934"/>
    <w:rsid w:val="0044033D"/>
    <w:rsid w:val="004407F0"/>
    <w:rsid w:val="00443436"/>
    <w:rsid w:val="00443B90"/>
    <w:rsid w:val="00444DEE"/>
    <w:rsid w:val="00447CD4"/>
    <w:rsid w:val="0045244E"/>
    <w:rsid w:val="00454A55"/>
    <w:rsid w:val="00455E1E"/>
    <w:rsid w:val="0045662D"/>
    <w:rsid w:val="00456B8F"/>
    <w:rsid w:val="0046134C"/>
    <w:rsid w:val="00465246"/>
    <w:rsid w:val="004674C7"/>
    <w:rsid w:val="004706C6"/>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A73BE"/>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586"/>
    <w:rsid w:val="004C77E2"/>
    <w:rsid w:val="004D07ED"/>
    <w:rsid w:val="004D1349"/>
    <w:rsid w:val="004D1D05"/>
    <w:rsid w:val="004D20F8"/>
    <w:rsid w:val="004D47B4"/>
    <w:rsid w:val="004D551E"/>
    <w:rsid w:val="004D69F2"/>
    <w:rsid w:val="004D7A2B"/>
    <w:rsid w:val="004D7D1E"/>
    <w:rsid w:val="004E0744"/>
    <w:rsid w:val="004E0D0E"/>
    <w:rsid w:val="004E1D48"/>
    <w:rsid w:val="004E6E9C"/>
    <w:rsid w:val="004F1755"/>
    <w:rsid w:val="004F26DF"/>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111C"/>
    <w:rsid w:val="00554639"/>
    <w:rsid w:val="00556DC5"/>
    <w:rsid w:val="00557144"/>
    <w:rsid w:val="00557441"/>
    <w:rsid w:val="00557DFE"/>
    <w:rsid w:val="00557E8B"/>
    <w:rsid w:val="00560435"/>
    <w:rsid w:val="00564799"/>
    <w:rsid w:val="005647E8"/>
    <w:rsid w:val="00565CDF"/>
    <w:rsid w:val="00567012"/>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33FC"/>
    <w:rsid w:val="00605A0C"/>
    <w:rsid w:val="0060635F"/>
    <w:rsid w:val="00606A36"/>
    <w:rsid w:val="00606D91"/>
    <w:rsid w:val="0060755B"/>
    <w:rsid w:val="0060776E"/>
    <w:rsid w:val="00607F16"/>
    <w:rsid w:val="00610C97"/>
    <w:rsid w:val="00611890"/>
    <w:rsid w:val="00611C61"/>
    <w:rsid w:val="00611FE8"/>
    <w:rsid w:val="00612100"/>
    <w:rsid w:val="006132BB"/>
    <w:rsid w:val="00613FA5"/>
    <w:rsid w:val="00614C2A"/>
    <w:rsid w:val="006172B2"/>
    <w:rsid w:val="006175AB"/>
    <w:rsid w:val="00617AC4"/>
    <w:rsid w:val="00621109"/>
    <w:rsid w:val="00625308"/>
    <w:rsid w:val="0062539B"/>
    <w:rsid w:val="00630F86"/>
    <w:rsid w:val="00631A8C"/>
    <w:rsid w:val="00633290"/>
    <w:rsid w:val="00633485"/>
    <w:rsid w:val="0063503F"/>
    <w:rsid w:val="00637E80"/>
    <w:rsid w:val="00637F30"/>
    <w:rsid w:val="006406D4"/>
    <w:rsid w:val="006410A8"/>
    <w:rsid w:val="006451C0"/>
    <w:rsid w:val="0064547B"/>
    <w:rsid w:val="00653E7D"/>
    <w:rsid w:val="00654CFB"/>
    <w:rsid w:val="0066128E"/>
    <w:rsid w:val="00662456"/>
    <w:rsid w:val="00662461"/>
    <w:rsid w:val="00662584"/>
    <w:rsid w:val="006634D0"/>
    <w:rsid w:val="00665A22"/>
    <w:rsid w:val="00665DC3"/>
    <w:rsid w:val="00667607"/>
    <w:rsid w:val="006731EA"/>
    <w:rsid w:val="006732CC"/>
    <w:rsid w:val="0067412D"/>
    <w:rsid w:val="006758BD"/>
    <w:rsid w:val="00676FDB"/>
    <w:rsid w:val="006804C3"/>
    <w:rsid w:val="00680B65"/>
    <w:rsid w:val="00681355"/>
    <w:rsid w:val="006826AB"/>
    <w:rsid w:val="00683658"/>
    <w:rsid w:val="00684EE9"/>
    <w:rsid w:val="00690CDB"/>
    <w:rsid w:val="006913CA"/>
    <w:rsid w:val="00691638"/>
    <w:rsid w:val="0069419B"/>
    <w:rsid w:val="00694687"/>
    <w:rsid w:val="00694B80"/>
    <w:rsid w:val="00694E28"/>
    <w:rsid w:val="006954DB"/>
    <w:rsid w:val="00696D63"/>
    <w:rsid w:val="006A1D65"/>
    <w:rsid w:val="006A2356"/>
    <w:rsid w:val="006A3490"/>
    <w:rsid w:val="006A3A05"/>
    <w:rsid w:val="006A6FF5"/>
    <w:rsid w:val="006A7CE3"/>
    <w:rsid w:val="006A7D65"/>
    <w:rsid w:val="006B38E7"/>
    <w:rsid w:val="006B4C99"/>
    <w:rsid w:val="006B63D3"/>
    <w:rsid w:val="006C332B"/>
    <w:rsid w:val="006C4743"/>
    <w:rsid w:val="006C61E2"/>
    <w:rsid w:val="006D03C8"/>
    <w:rsid w:val="006D1F48"/>
    <w:rsid w:val="006D34D4"/>
    <w:rsid w:val="006D52A0"/>
    <w:rsid w:val="006D5ADB"/>
    <w:rsid w:val="006D5DB3"/>
    <w:rsid w:val="006D5ED0"/>
    <w:rsid w:val="006D68D2"/>
    <w:rsid w:val="006E0359"/>
    <w:rsid w:val="006E0D85"/>
    <w:rsid w:val="006E0E51"/>
    <w:rsid w:val="006E50F9"/>
    <w:rsid w:val="006E6113"/>
    <w:rsid w:val="006F2DCD"/>
    <w:rsid w:val="006F6E87"/>
    <w:rsid w:val="0070096E"/>
    <w:rsid w:val="00701C7C"/>
    <w:rsid w:val="007042D4"/>
    <w:rsid w:val="007046CD"/>
    <w:rsid w:val="0070575D"/>
    <w:rsid w:val="00705AAF"/>
    <w:rsid w:val="007061C5"/>
    <w:rsid w:val="007116BA"/>
    <w:rsid w:val="00711CF3"/>
    <w:rsid w:val="0071360C"/>
    <w:rsid w:val="00715029"/>
    <w:rsid w:val="00720C9F"/>
    <w:rsid w:val="007233B8"/>
    <w:rsid w:val="00724EDD"/>
    <w:rsid w:val="00725182"/>
    <w:rsid w:val="00741CB9"/>
    <w:rsid w:val="00745621"/>
    <w:rsid w:val="007524F6"/>
    <w:rsid w:val="0075345B"/>
    <w:rsid w:val="0075392D"/>
    <w:rsid w:val="007551F7"/>
    <w:rsid w:val="0075723F"/>
    <w:rsid w:val="007602B4"/>
    <w:rsid w:val="00761304"/>
    <w:rsid w:val="00763295"/>
    <w:rsid w:val="00766578"/>
    <w:rsid w:val="00766752"/>
    <w:rsid w:val="007675BB"/>
    <w:rsid w:val="0076778E"/>
    <w:rsid w:val="00767FF7"/>
    <w:rsid w:val="007713E6"/>
    <w:rsid w:val="00772BA1"/>
    <w:rsid w:val="007743F6"/>
    <w:rsid w:val="00775DB5"/>
    <w:rsid w:val="0077699D"/>
    <w:rsid w:val="00780F76"/>
    <w:rsid w:val="007815BE"/>
    <w:rsid w:val="00782E88"/>
    <w:rsid w:val="00783860"/>
    <w:rsid w:val="00783E3E"/>
    <w:rsid w:val="007852AB"/>
    <w:rsid w:val="00786ED5"/>
    <w:rsid w:val="00790409"/>
    <w:rsid w:val="00790777"/>
    <w:rsid w:val="00791371"/>
    <w:rsid w:val="00792214"/>
    <w:rsid w:val="007926BA"/>
    <w:rsid w:val="00792AD2"/>
    <w:rsid w:val="007936C9"/>
    <w:rsid w:val="0079779C"/>
    <w:rsid w:val="007A18C6"/>
    <w:rsid w:val="007A1D9B"/>
    <w:rsid w:val="007A2F88"/>
    <w:rsid w:val="007A3BDB"/>
    <w:rsid w:val="007A5A0A"/>
    <w:rsid w:val="007A7165"/>
    <w:rsid w:val="007B1920"/>
    <w:rsid w:val="007B206A"/>
    <w:rsid w:val="007B217B"/>
    <w:rsid w:val="007B2440"/>
    <w:rsid w:val="007B3206"/>
    <w:rsid w:val="007B3290"/>
    <w:rsid w:val="007B5679"/>
    <w:rsid w:val="007C4B81"/>
    <w:rsid w:val="007C552D"/>
    <w:rsid w:val="007C5581"/>
    <w:rsid w:val="007D07FF"/>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FFE"/>
    <w:rsid w:val="007F4C4A"/>
    <w:rsid w:val="007F5DD6"/>
    <w:rsid w:val="007F6150"/>
    <w:rsid w:val="008067EE"/>
    <w:rsid w:val="008079AC"/>
    <w:rsid w:val="00811AD9"/>
    <w:rsid w:val="008134A5"/>
    <w:rsid w:val="0081733B"/>
    <w:rsid w:val="008211E2"/>
    <w:rsid w:val="008226BE"/>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0D42"/>
    <w:rsid w:val="00852006"/>
    <w:rsid w:val="008540FB"/>
    <w:rsid w:val="00854967"/>
    <w:rsid w:val="00854E08"/>
    <w:rsid w:val="00856B5F"/>
    <w:rsid w:val="00857758"/>
    <w:rsid w:val="00857A78"/>
    <w:rsid w:val="0086227D"/>
    <w:rsid w:val="00863576"/>
    <w:rsid w:val="00865EB9"/>
    <w:rsid w:val="00867E11"/>
    <w:rsid w:val="00873CA0"/>
    <w:rsid w:val="0087409E"/>
    <w:rsid w:val="0087449C"/>
    <w:rsid w:val="0087597A"/>
    <w:rsid w:val="00876548"/>
    <w:rsid w:val="008775C2"/>
    <w:rsid w:val="0088200E"/>
    <w:rsid w:val="008823CD"/>
    <w:rsid w:val="00882F46"/>
    <w:rsid w:val="00883D4D"/>
    <w:rsid w:val="00884F97"/>
    <w:rsid w:val="00885538"/>
    <w:rsid w:val="00891C5C"/>
    <w:rsid w:val="00892C4B"/>
    <w:rsid w:val="008963EC"/>
    <w:rsid w:val="00897E71"/>
    <w:rsid w:val="008A0862"/>
    <w:rsid w:val="008A23F5"/>
    <w:rsid w:val="008A38F5"/>
    <w:rsid w:val="008A5734"/>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382"/>
    <w:rsid w:val="008D4811"/>
    <w:rsid w:val="008D548C"/>
    <w:rsid w:val="008E06E6"/>
    <w:rsid w:val="008E17C9"/>
    <w:rsid w:val="008E38E1"/>
    <w:rsid w:val="008E4860"/>
    <w:rsid w:val="008F0645"/>
    <w:rsid w:val="008F082C"/>
    <w:rsid w:val="008F23B6"/>
    <w:rsid w:val="008F2A00"/>
    <w:rsid w:val="008F66F0"/>
    <w:rsid w:val="008F6A20"/>
    <w:rsid w:val="00900A19"/>
    <w:rsid w:val="00900D47"/>
    <w:rsid w:val="00901724"/>
    <w:rsid w:val="00901D44"/>
    <w:rsid w:val="00910F87"/>
    <w:rsid w:val="00913E37"/>
    <w:rsid w:val="00914147"/>
    <w:rsid w:val="00914720"/>
    <w:rsid w:val="0091678B"/>
    <w:rsid w:val="00917992"/>
    <w:rsid w:val="0092275E"/>
    <w:rsid w:val="00923077"/>
    <w:rsid w:val="009230D3"/>
    <w:rsid w:val="00924690"/>
    <w:rsid w:val="00926353"/>
    <w:rsid w:val="0093207A"/>
    <w:rsid w:val="009332DE"/>
    <w:rsid w:val="00934F61"/>
    <w:rsid w:val="009369A1"/>
    <w:rsid w:val="00937774"/>
    <w:rsid w:val="009413DB"/>
    <w:rsid w:val="0094237D"/>
    <w:rsid w:val="0094257E"/>
    <w:rsid w:val="00942624"/>
    <w:rsid w:val="0094310A"/>
    <w:rsid w:val="00943BE0"/>
    <w:rsid w:val="00944080"/>
    <w:rsid w:val="00947BA9"/>
    <w:rsid w:val="00950082"/>
    <w:rsid w:val="009503A2"/>
    <w:rsid w:val="00951054"/>
    <w:rsid w:val="0095138B"/>
    <w:rsid w:val="00953680"/>
    <w:rsid w:val="00954176"/>
    <w:rsid w:val="00954576"/>
    <w:rsid w:val="00960CEF"/>
    <w:rsid w:val="009613A3"/>
    <w:rsid w:val="0096279B"/>
    <w:rsid w:val="00963991"/>
    <w:rsid w:val="00964704"/>
    <w:rsid w:val="00964BB8"/>
    <w:rsid w:val="00965D1A"/>
    <w:rsid w:val="00970111"/>
    <w:rsid w:val="00971451"/>
    <w:rsid w:val="009728A4"/>
    <w:rsid w:val="0097343D"/>
    <w:rsid w:val="00974B89"/>
    <w:rsid w:val="009766D5"/>
    <w:rsid w:val="0097706D"/>
    <w:rsid w:val="009804B9"/>
    <w:rsid w:val="0098174D"/>
    <w:rsid w:val="009846B9"/>
    <w:rsid w:val="00984C72"/>
    <w:rsid w:val="009855B0"/>
    <w:rsid w:val="009858FE"/>
    <w:rsid w:val="00986581"/>
    <w:rsid w:val="00986B72"/>
    <w:rsid w:val="00987187"/>
    <w:rsid w:val="0098768F"/>
    <w:rsid w:val="00987E82"/>
    <w:rsid w:val="009913D6"/>
    <w:rsid w:val="00992732"/>
    <w:rsid w:val="00992AEB"/>
    <w:rsid w:val="009934E8"/>
    <w:rsid w:val="009943A2"/>
    <w:rsid w:val="009949E4"/>
    <w:rsid w:val="00995A26"/>
    <w:rsid w:val="009A15B7"/>
    <w:rsid w:val="009A22EE"/>
    <w:rsid w:val="009A55FF"/>
    <w:rsid w:val="009A5FB2"/>
    <w:rsid w:val="009A7274"/>
    <w:rsid w:val="009A7EAF"/>
    <w:rsid w:val="009B1E23"/>
    <w:rsid w:val="009B2E7E"/>
    <w:rsid w:val="009B3E17"/>
    <w:rsid w:val="009B4663"/>
    <w:rsid w:val="009C0274"/>
    <w:rsid w:val="009C0BAD"/>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E7DFE"/>
    <w:rsid w:val="009F4391"/>
    <w:rsid w:val="009F57D9"/>
    <w:rsid w:val="009F780E"/>
    <w:rsid w:val="00A021B4"/>
    <w:rsid w:val="00A0460D"/>
    <w:rsid w:val="00A05E6A"/>
    <w:rsid w:val="00A0723C"/>
    <w:rsid w:val="00A07265"/>
    <w:rsid w:val="00A07665"/>
    <w:rsid w:val="00A076F2"/>
    <w:rsid w:val="00A10240"/>
    <w:rsid w:val="00A109AD"/>
    <w:rsid w:val="00A13D74"/>
    <w:rsid w:val="00A16654"/>
    <w:rsid w:val="00A17013"/>
    <w:rsid w:val="00A2024A"/>
    <w:rsid w:val="00A20E93"/>
    <w:rsid w:val="00A23FDD"/>
    <w:rsid w:val="00A2518F"/>
    <w:rsid w:val="00A26248"/>
    <w:rsid w:val="00A32386"/>
    <w:rsid w:val="00A33494"/>
    <w:rsid w:val="00A40195"/>
    <w:rsid w:val="00A40396"/>
    <w:rsid w:val="00A4063A"/>
    <w:rsid w:val="00A41558"/>
    <w:rsid w:val="00A443CE"/>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4864"/>
    <w:rsid w:val="00A95026"/>
    <w:rsid w:val="00A9515F"/>
    <w:rsid w:val="00A9548F"/>
    <w:rsid w:val="00A95820"/>
    <w:rsid w:val="00A9704A"/>
    <w:rsid w:val="00AA2704"/>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1D7"/>
    <w:rsid w:val="00AE6B08"/>
    <w:rsid w:val="00AF1DA4"/>
    <w:rsid w:val="00AF3E41"/>
    <w:rsid w:val="00AF53A6"/>
    <w:rsid w:val="00AF5A49"/>
    <w:rsid w:val="00AF6AD2"/>
    <w:rsid w:val="00AF6C96"/>
    <w:rsid w:val="00B01B13"/>
    <w:rsid w:val="00B10582"/>
    <w:rsid w:val="00B10EE8"/>
    <w:rsid w:val="00B11F5B"/>
    <w:rsid w:val="00B12AED"/>
    <w:rsid w:val="00B17624"/>
    <w:rsid w:val="00B2140E"/>
    <w:rsid w:val="00B25B0A"/>
    <w:rsid w:val="00B25E41"/>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50D62"/>
    <w:rsid w:val="00B52135"/>
    <w:rsid w:val="00B56755"/>
    <w:rsid w:val="00B57515"/>
    <w:rsid w:val="00B617CC"/>
    <w:rsid w:val="00B61A2A"/>
    <w:rsid w:val="00B61EB3"/>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218F"/>
    <w:rsid w:val="00B95515"/>
    <w:rsid w:val="00B95BB4"/>
    <w:rsid w:val="00B96A62"/>
    <w:rsid w:val="00B9736D"/>
    <w:rsid w:val="00BA1D27"/>
    <w:rsid w:val="00BA3BFE"/>
    <w:rsid w:val="00BA6A93"/>
    <w:rsid w:val="00BB4412"/>
    <w:rsid w:val="00BB581A"/>
    <w:rsid w:val="00BB6701"/>
    <w:rsid w:val="00BB7D66"/>
    <w:rsid w:val="00BC074C"/>
    <w:rsid w:val="00BC09E4"/>
    <w:rsid w:val="00BC3820"/>
    <w:rsid w:val="00BC397B"/>
    <w:rsid w:val="00BC44BB"/>
    <w:rsid w:val="00BD15DA"/>
    <w:rsid w:val="00BD30B4"/>
    <w:rsid w:val="00BD3DEB"/>
    <w:rsid w:val="00BD4234"/>
    <w:rsid w:val="00BE0239"/>
    <w:rsid w:val="00BE2AE1"/>
    <w:rsid w:val="00BE3722"/>
    <w:rsid w:val="00BE721F"/>
    <w:rsid w:val="00BF0326"/>
    <w:rsid w:val="00BF0A1A"/>
    <w:rsid w:val="00BF0CAE"/>
    <w:rsid w:val="00C0047C"/>
    <w:rsid w:val="00C01A39"/>
    <w:rsid w:val="00C05E8B"/>
    <w:rsid w:val="00C06447"/>
    <w:rsid w:val="00C06C8F"/>
    <w:rsid w:val="00C11B1F"/>
    <w:rsid w:val="00C13844"/>
    <w:rsid w:val="00C146F0"/>
    <w:rsid w:val="00C20D7E"/>
    <w:rsid w:val="00C21085"/>
    <w:rsid w:val="00C21136"/>
    <w:rsid w:val="00C214A2"/>
    <w:rsid w:val="00C21E64"/>
    <w:rsid w:val="00C22C34"/>
    <w:rsid w:val="00C24BEB"/>
    <w:rsid w:val="00C25156"/>
    <w:rsid w:val="00C267D7"/>
    <w:rsid w:val="00C325C1"/>
    <w:rsid w:val="00C32D43"/>
    <w:rsid w:val="00C34493"/>
    <w:rsid w:val="00C3596C"/>
    <w:rsid w:val="00C40D56"/>
    <w:rsid w:val="00C4175B"/>
    <w:rsid w:val="00C42414"/>
    <w:rsid w:val="00C42B76"/>
    <w:rsid w:val="00C4356C"/>
    <w:rsid w:val="00C43D9B"/>
    <w:rsid w:val="00C43EFC"/>
    <w:rsid w:val="00C44A9C"/>
    <w:rsid w:val="00C47740"/>
    <w:rsid w:val="00C508BF"/>
    <w:rsid w:val="00C50DDE"/>
    <w:rsid w:val="00C51725"/>
    <w:rsid w:val="00C524D3"/>
    <w:rsid w:val="00C53694"/>
    <w:rsid w:val="00C53EC4"/>
    <w:rsid w:val="00C53F10"/>
    <w:rsid w:val="00C549C6"/>
    <w:rsid w:val="00C54A10"/>
    <w:rsid w:val="00C54FAC"/>
    <w:rsid w:val="00C6044F"/>
    <w:rsid w:val="00C6156C"/>
    <w:rsid w:val="00C61E07"/>
    <w:rsid w:val="00C61F1B"/>
    <w:rsid w:val="00C63CAD"/>
    <w:rsid w:val="00C64251"/>
    <w:rsid w:val="00C6476F"/>
    <w:rsid w:val="00C66CC9"/>
    <w:rsid w:val="00C70D90"/>
    <w:rsid w:val="00C712B9"/>
    <w:rsid w:val="00C729D2"/>
    <w:rsid w:val="00C7372E"/>
    <w:rsid w:val="00C74154"/>
    <w:rsid w:val="00C746CA"/>
    <w:rsid w:val="00C75102"/>
    <w:rsid w:val="00C764EF"/>
    <w:rsid w:val="00C766B4"/>
    <w:rsid w:val="00C778EC"/>
    <w:rsid w:val="00C77DBC"/>
    <w:rsid w:val="00C82791"/>
    <w:rsid w:val="00C956DF"/>
    <w:rsid w:val="00C95718"/>
    <w:rsid w:val="00C95A6C"/>
    <w:rsid w:val="00CA6BD5"/>
    <w:rsid w:val="00CB2B47"/>
    <w:rsid w:val="00CB3932"/>
    <w:rsid w:val="00CB3950"/>
    <w:rsid w:val="00CB4039"/>
    <w:rsid w:val="00CC2ADB"/>
    <w:rsid w:val="00CC55AF"/>
    <w:rsid w:val="00CC61F3"/>
    <w:rsid w:val="00CD1457"/>
    <w:rsid w:val="00CD1A56"/>
    <w:rsid w:val="00CD1C0A"/>
    <w:rsid w:val="00CD2FB6"/>
    <w:rsid w:val="00CD3A7E"/>
    <w:rsid w:val="00CD471A"/>
    <w:rsid w:val="00CD4BA8"/>
    <w:rsid w:val="00CD5FEE"/>
    <w:rsid w:val="00CD6338"/>
    <w:rsid w:val="00CD7F78"/>
    <w:rsid w:val="00CE0A58"/>
    <w:rsid w:val="00CE0C52"/>
    <w:rsid w:val="00CE0D75"/>
    <w:rsid w:val="00CE0FB2"/>
    <w:rsid w:val="00CE2015"/>
    <w:rsid w:val="00CE3963"/>
    <w:rsid w:val="00CE78CB"/>
    <w:rsid w:val="00CF1487"/>
    <w:rsid w:val="00CF17ED"/>
    <w:rsid w:val="00CF2499"/>
    <w:rsid w:val="00D00216"/>
    <w:rsid w:val="00D0195E"/>
    <w:rsid w:val="00D026C6"/>
    <w:rsid w:val="00D03408"/>
    <w:rsid w:val="00D03AFC"/>
    <w:rsid w:val="00D07235"/>
    <w:rsid w:val="00D07425"/>
    <w:rsid w:val="00D11EA7"/>
    <w:rsid w:val="00D1363E"/>
    <w:rsid w:val="00D13C52"/>
    <w:rsid w:val="00D14439"/>
    <w:rsid w:val="00D174C7"/>
    <w:rsid w:val="00D17582"/>
    <w:rsid w:val="00D21465"/>
    <w:rsid w:val="00D2204B"/>
    <w:rsid w:val="00D22530"/>
    <w:rsid w:val="00D256B4"/>
    <w:rsid w:val="00D27B0D"/>
    <w:rsid w:val="00D320B0"/>
    <w:rsid w:val="00D326D2"/>
    <w:rsid w:val="00D33235"/>
    <w:rsid w:val="00D337D1"/>
    <w:rsid w:val="00D34148"/>
    <w:rsid w:val="00D41FC4"/>
    <w:rsid w:val="00D42D47"/>
    <w:rsid w:val="00D431A5"/>
    <w:rsid w:val="00D436D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28F0"/>
    <w:rsid w:val="00D63192"/>
    <w:rsid w:val="00D66FFA"/>
    <w:rsid w:val="00D7038C"/>
    <w:rsid w:val="00D71E0C"/>
    <w:rsid w:val="00D72EDF"/>
    <w:rsid w:val="00D737E1"/>
    <w:rsid w:val="00D73D06"/>
    <w:rsid w:val="00D75721"/>
    <w:rsid w:val="00D762B6"/>
    <w:rsid w:val="00D76EB8"/>
    <w:rsid w:val="00D803F1"/>
    <w:rsid w:val="00D82061"/>
    <w:rsid w:val="00D856AA"/>
    <w:rsid w:val="00D857F6"/>
    <w:rsid w:val="00D87A29"/>
    <w:rsid w:val="00D91A2E"/>
    <w:rsid w:val="00D92121"/>
    <w:rsid w:val="00D954D3"/>
    <w:rsid w:val="00DA0ABB"/>
    <w:rsid w:val="00DA3317"/>
    <w:rsid w:val="00DA409B"/>
    <w:rsid w:val="00DA4735"/>
    <w:rsid w:val="00DA4E3B"/>
    <w:rsid w:val="00DA7411"/>
    <w:rsid w:val="00DA779F"/>
    <w:rsid w:val="00DB1346"/>
    <w:rsid w:val="00DB2636"/>
    <w:rsid w:val="00DB439B"/>
    <w:rsid w:val="00DB77B3"/>
    <w:rsid w:val="00DC1BC2"/>
    <w:rsid w:val="00DC2FE0"/>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1ED"/>
    <w:rsid w:val="00E00E20"/>
    <w:rsid w:val="00E0121F"/>
    <w:rsid w:val="00E04BE3"/>
    <w:rsid w:val="00E058AB"/>
    <w:rsid w:val="00E15968"/>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1EF"/>
    <w:rsid w:val="00E904C8"/>
    <w:rsid w:val="00E91975"/>
    <w:rsid w:val="00E93B0A"/>
    <w:rsid w:val="00E93CA2"/>
    <w:rsid w:val="00E97FD2"/>
    <w:rsid w:val="00EA22B4"/>
    <w:rsid w:val="00EA4AC3"/>
    <w:rsid w:val="00EA5035"/>
    <w:rsid w:val="00EA54D8"/>
    <w:rsid w:val="00EA5B88"/>
    <w:rsid w:val="00EA6583"/>
    <w:rsid w:val="00EA7479"/>
    <w:rsid w:val="00EB031F"/>
    <w:rsid w:val="00EB0BF1"/>
    <w:rsid w:val="00EB1F2B"/>
    <w:rsid w:val="00EB39E3"/>
    <w:rsid w:val="00EB7DC6"/>
    <w:rsid w:val="00EC09F0"/>
    <w:rsid w:val="00EC0C9E"/>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2240"/>
    <w:rsid w:val="00EE4517"/>
    <w:rsid w:val="00EE49CE"/>
    <w:rsid w:val="00EE5B97"/>
    <w:rsid w:val="00EE66D4"/>
    <w:rsid w:val="00EF2894"/>
    <w:rsid w:val="00F0074B"/>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492B"/>
    <w:rsid w:val="00F45C87"/>
    <w:rsid w:val="00F46B3F"/>
    <w:rsid w:val="00F475A3"/>
    <w:rsid w:val="00F509AB"/>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14C4"/>
    <w:rsid w:val="00F8204E"/>
    <w:rsid w:val="00F84121"/>
    <w:rsid w:val="00F90175"/>
    <w:rsid w:val="00F92D42"/>
    <w:rsid w:val="00F9337D"/>
    <w:rsid w:val="00F96CB0"/>
    <w:rsid w:val="00F979E8"/>
    <w:rsid w:val="00FA1415"/>
    <w:rsid w:val="00FA1420"/>
    <w:rsid w:val="00FA180C"/>
    <w:rsid w:val="00FA1A6F"/>
    <w:rsid w:val="00FA528F"/>
    <w:rsid w:val="00FA56B2"/>
    <w:rsid w:val="00FA579D"/>
    <w:rsid w:val="00FB0594"/>
    <w:rsid w:val="00FB1D25"/>
    <w:rsid w:val="00FB4A72"/>
    <w:rsid w:val="00FB56E2"/>
    <w:rsid w:val="00FC6441"/>
    <w:rsid w:val="00FC7D27"/>
    <w:rsid w:val="00FD00DF"/>
    <w:rsid w:val="00FD0153"/>
    <w:rsid w:val="00FD17E8"/>
    <w:rsid w:val="00FD51B0"/>
    <w:rsid w:val="00FD619B"/>
    <w:rsid w:val="00FE0D87"/>
    <w:rsid w:val="00FE241E"/>
    <w:rsid w:val="00FE35EA"/>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CA9D3"/>
  <w15:docId w15:val="{FEC5B7E5-BB78-45B1-805E-00E60516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Link">
    <w:name w:val="FollowedHyperlink"/>
    <w:uiPriority w:val="99"/>
    <w:semiHidden/>
    <w:unhideWhenUsed/>
    <w:rsid w:val="0091678B"/>
    <w:rPr>
      <w:color w:val="800080"/>
      <w:u w:val="single"/>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unhideWhenUsed/>
    <w:rsid w:val="005E1D0F"/>
    <w:rPr>
      <w:sz w:val="20"/>
      <w:szCs w:val="20"/>
    </w:rPr>
  </w:style>
  <w:style w:type="character" w:customStyle="1" w:styleId="KommentartextZchn">
    <w:name w:val="Kommentartext Zchn"/>
    <w:link w:val="Kommentartext"/>
    <w:uiPriority w:val="99"/>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paragraph" w:customStyle="1" w:styleId="Default">
    <w:name w:val="Default"/>
    <w:rsid w:val="00424985"/>
    <w:pPr>
      <w:autoSpaceDE w:val="0"/>
      <w:autoSpaceDN w:val="0"/>
      <w:adjustRightInd w:val="0"/>
    </w:pPr>
    <w:rPr>
      <w:rFonts w:ascii="Times New Roman" w:hAnsi="Times New Roman"/>
      <w:color w:val="000000"/>
      <w:sz w:val="24"/>
      <w:szCs w:val="24"/>
      <w:lang w:val="de-DE"/>
    </w:rPr>
  </w:style>
  <w:style w:type="paragraph" w:styleId="HTMLVorformatiert">
    <w:name w:val="HTML Preformatted"/>
    <w:basedOn w:val="Standard"/>
    <w:link w:val="HTMLVorformatiertZchn"/>
    <w:uiPriority w:val="99"/>
    <w:semiHidden/>
    <w:unhideWhenUsed/>
    <w:rsid w:val="0067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731EA"/>
    <w:rPr>
      <w:rFonts w:ascii="Courier New" w:hAnsi="Courier New" w:cs="Courier New"/>
      <w:lang w:val="de-DE" w:eastAsia="de-DE"/>
    </w:rPr>
  </w:style>
  <w:style w:type="character" w:styleId="NichtaufgelsteErwhnung">
    <w:name w:val="Unresolved Mention"/>
    <w:basedOn w:val="Absatz-Standardschriftart"/>
    <w:uiPriority w:val="99"/>
    <w:semiHidden/>
    <w:unhideWhenUsed/>
    <w:rsid w:val="000D6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2689">
      <w:bodyDiv w:val="1"/>
      <w:marLeft w:val="0"/>
      <w:marRight w:val="0"/>
      <w:marTop w:val="0"/>
      <w:marBottom w:val="0"/>
      <w:divBdr>
        <w:top w:val="none" w:sz="0" w:space="0" w:color="auto"/>
        <w:left w:val="none" w:sz="0" w:space="0" w:color="auto"/>
        <w:bottom w:val="none" w:sz="0" w:space="0" w:color="auto"/>
        <w:right w:val="none" w:sz="0" w:space="0" w:color="auto"/>
      </w:divBdr>
    </w:div>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65566871">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55820480">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05152880">
      <w:bodyDiv w:val="1"/>
      <w:marLeft w:val="0"/>
      <w:marRight w:val="0"/>
      <w:marTop w:val="0"/>
      <w:marBottom w:val="0"/>
      <w:divBdr>
        <w:top w:val="none" w:sz="0" w:space="0" w:color="auto"/>
        <w:left w:val="none" w:sz="0" w:space="0" w:color="auto"/>
        <w:bottom w:val="none" w:sz="0" w:space="0" w:color="auto"/>
        <w:right w:val="none" w:sz="0" w:space="0" w:color="auto"/>
      </w:divBdr>
    </w:div>
    <w:div w:id="1142967043">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39673191">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ics.uci.edu/~fielding/pubs/dissertation/top.htm"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w3.org/TR/xmldsig-core1/"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microsoft.com/office/2018/08/relationships/commentsExtensible" Target="commentsExtensible.xml"/><Relationship Id="rId27"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71797-8AC1-4DCF-918B-7D66109F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7528</Words>
  <Characters>42913</Characters>
  <Application>Microsoft Office Word</Application>
  <DocSecurity>0</DocSecurity>
  <Lines>357</Lines>
  <Paragraphs>100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 Service Metadata Publishing (SMP)</vt:lpstr>
      <vt:lpstr>PEPPOL</vt:lpstr>
    </vt:vector>
  </TitlesOfParts>
  <Company>TU Wien - Studentenversion</Company>
  <LinksUpToDate>false</LinksUpToDate>
  <CharactersWithSpaces>50341</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Service Metadata Publishing (SMP)</dc:title>
  <dc:creator>OpenPeppol</dc:creator>
  <cp:lastModifiedBy>PH</cp:lastModifiedBy>
  <cp:revision>13</cp:revision>
  <cp:lastPrinted>2024-07-17T06:14:00Z</cp:lastPrinted>
  <dcterms:created xsi:type="dcterms:W3CDTF">2024-11-27T08:44:00Z</dcterms:created>
  <dcterms:modified xsi:type="dcterms:W3CDTF">2024-11-27T11:40:00Z</dcterms:modified>
</cp:coreProperties>
</file>