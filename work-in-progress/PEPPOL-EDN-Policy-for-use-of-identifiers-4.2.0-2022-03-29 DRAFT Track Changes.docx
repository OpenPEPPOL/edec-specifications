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20460" w14:textId="77777777" w:rsidR="00E91975" w:rsidRPr="00B27E59" w:rsidRDefault="00115A30" w:rsidP="00B27E59">
      <w:pPr>
        <w:rPr>
          <w:rPrChange w:id="1" w:author="Philip Helger" w:date="2023-03-30T00:46:00Z">
            <w:rPr>
              <w:sz w:val="20"/>
            </w:rPr>
          </w:rPrChange>
        </w:rPr>
      </w:pPr>
      <w:bookmarkStart w:id="2" w:name="_Toc265238790"/>
      <w:r w:rsidRPr="00B27E59">
        <w:rPr>
          <w:noProof/>
          <w:rPrChange w:id="3" w:author="Philip Helger" w:date="2023-03-30T00:46:00Z">
            <w:rPr>
              <w:noProof/>
              <w:sz w:val="20"/>
            </w:rPr>
          </w:rPrChange>
        </w:rPr>
        <w:drawing>
          <wp:inline distT="0" distB="0" distL="0" distR="0" wp14:anchorId="0A17D7E1" wp14:editId="4FC17761">
            <wp:extent cx="2343150" cy="568276"/>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p>
    <w:p w14:paraId="0CBEAE18" w14:textId="77777777" w:rsidR="00E91975" w:rsidRPr="00B27E59" w:rsidRDefault="00E91975" w:rsidP="00B27E59">
      <w:pPr>
        <w:rPr>
          <w:rPrChange w:id="4" w:author="Philip Helger" w:date="2023-03-30T00:46:00Z">
            <w:rPr>
              <w:sz w:val="20"/>
            </w:rPr>
          </w:rPrChange>
        </w:rPr>
      </w:pPr>
    </w:p>
    <w:p w14:paraId="0A2992AF" w14:textId="77777777" w:rsidR="00E91975" w:rsidRPr="00745F5A" w:rsidRDefault="00E91975" w:rsidP="006132BB"/>
    <w:p w14:paraId="77ECED62" w14:textId="77777777" w:rsidR="00E91975" w:rsidRPr="00745F5A" w:rsidRDefault="00EE1993" w:rsidP="00E91975">
      <w:pPr>
        <w:shd w:val="clear" w:color="auto" w:fill="000000"/>
        <w:ind w:left="-142"/>
        <w:jc w:val="center"/>
        <w:rPr>
          <w:rFonts w:ascii="Arial" w:hAnsi="Arial" w:cs="Arial"/>
          <w:b/>
          <w:color w:val="FFFFFF"/>
          <w:sz w:val="48"/>
          <w:szCs w:val="48"/>
        </w:rPr>
      </w:pPr>
      <w:r w:rsidRPr="00745F5A">
        <w:rPr>
          <w:rFonts w:ascii="Arial" w:hAnsi="Arial" w:cs="Arial"/>
          <w:b/>
          <w:color w:val="FFFFFF"/>
          <w:sz w:val="48"/>
          <w:szCs w:val="48"/>
        </w:rPr>
        <w:t>Specification</w:t>
      </w:r>
    </w:p>
    <w:p w14:paraId="575BB014" w14:textId="77777777" w:rsidR="00E91975" w:rsidRPr="00745F5A" w:rsidRDefault="00E91975" w:rsidP="006132BB">
      <w:bookmarkStart w:id="5" w:name="_Toc274897532"/>
      <w:bookmarkStart w:id="6" w:name="_Toc274906476"/>
      <w:bookmarkStart w:id="7" w:name="_Toc274906523"/>
      <w:bookmarkStart w:id="8" w:name="_Toc274908781"/>
    </w:p>
    <w:p w14:paraId="737EC342" w14:textId="77777777" w:rsidR="00E91975" w:rsidRPr="00745F5A" w:rsidRDefault="00913E37" w:rsidP="006132BB">
      <w:r w:rsidRPr="00745F5A">
        <w:rPr>
          <w:noProof/>
        </w:rPr>
        <w:drawing>
          <wp:anchor distT="0" distB="0" distL="114300" distR="114300" simplePos="0" relativeHeight="251657216" behindDoc="0" locked="0" layoutInCell="1" allowOverlap="1" wp14:anchorId="4C0D9742" wp14:editId="4070A2B5">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
    <w:bookmarkEnd w:id="5"/>
    <w:bookmarkEnd w:id="6"/>
    <w:bookmarkEnd w:id="7"/>
    <w:bookmarkEnd w:id="8"/>
    <w:p w14:paraId="2CF55716" w14:textId="32384A00" w:rsidR="00426548" w:rsidRDefault="00426548" w:rsidP="00426548">
      <w:pPr>
        <w:pBdr>
          <w:bottom w:val="single" w:sz="4" w:space="1" w:color="auto"/>
        </w:pBdr>
        <w:ind w:left="1985" w:right="-2"/>
        <w:jc w:val="center"/>
        <w:rPr>
          <w:rFonts w:ascii="Arial" w:hAnsi="Arial" w:cs="Arial"/>
          <w:b/>
          <w:bCs/>
          <w:sz w:val="32"/>
          <w:szCs w:val="28"/>
        </w:rPr>
      </w:pPr>
      <w:r w:rsidRPr="00745F5A">
        <w:rPr>
          <w:rFonts w:ascii="Arial" w:hAnsi="Arial" w:cs="Arial"/>
          <w:b/>
          <w:bCs/>
          <w:sz w:val="32"/>
          <w:szCs w:val="28"/>
        </w:rPr>
        <w:t>OpenP</w:t>
      </w:r>
      <w:r>
        <w:rPr>
          <w:rFonts w:ascii="Arial" w:hAnsi="Arial" w:cs="Arial"/>
          <w:b/>
          <w:bCs/>
          <w:sz w:val="32"/>
          <w:szCs w:val="28"/>
        </w:rPr>
        <w:t>eppol</w:t>
      </w:r>
      <w:r w:rsidRPr="00745F5A">
        <w:rPr>
          <w:rFonts w:ascii="Arial" w:hAnsi="Arial" w:cs="Arial"/>
          <w:b/>
          <w:bCs/>
          <w:sz w:val="32"/>
          <w:szCs w:val="28"/>
        </w:rPr>
        <w:t xml:space="preserve"> AISBL</w:t>
      </w:r>
    </w:p>
    <w:p w14:paraId="5B1AAEC6" w14:textId="347BB027" w:rsidR="00426548" w:rsidRDefault="00426548" w:rsidP="00426548">
      <w:pPr>
        <w:pBdr>
          <w:bottom w:val="single" w:sz="4" w:space="1" w:color="auto"/>
        </w:pBdr>
        <w:ind w:left="1985" w:right="-2"/>
        <w:jc w:val="center"/>
        <w:rPr>
          <w:rFonts w:ascii="Arial" w:hAnsi="Arial" w:cs="Arial"/>
          <w:b/>
        </w:rPr>
      </w:pPr>
    </w:p>
    <w:p w14:paraId="08218CF5" w14:textId="77777777" w:rsidR="00426548" w:rsidRPr="00745F5A" w:rsidRDefault="00426548" w:rsidP="00426548">
      <w:pPr>
        <w:pBdr>
          <w:bottom w:val="single" w:sz="4" w:space="1" w:color="auto"/>
        </w:pBdr>
        <w:ind w:left="1985" w:right="-2"/>
        <w:jc w:val="center"/>
        <w:rPr>
          <w:rFonts w:ascii="Arial" w:hAnsi="Arial" w:cs="Arial"/>
          <w:b/>
        </w:rPr>
      </w:pPr>
    </w:p>
    <w:p w14:paraId="29AFBC38" w14:textId="77777777" w:rsidR="00426548" w:rsidRPr="00745F5A" w:rsidRDefault="00426548" w:rsidP="00426548">
      <w:pPr>
        <w:ind w:left="1985" w:right="-2"/>
        <w:jc w:val="center"/>
        <w:rPr>
          <w:rFonts w:ascii="Arial" w:hAnsi="Arial" w:cs="Arial"/>
          <w:b/>
        </w:rPr>
      </w:pPr>
    </w:p>
    <w:p w14:paraId="55D48576" w14:textId="45EA7679" w:rsidR="00426548" w:rsidRPr="00745F5A" w:rsidRDefault="00426548" w:rsidP="00426548">
      <w:pPr>
        <w:ind w:left="1985" w:right="-2"/>
        <w:jc w:val="center"/>
        <w:rPr>
          <w:rFonts w:ascii="Arial" w:hAnsi="Arial" w:cs="Arial"/>
          <w:b/>
          <w:sz w:val="28"/>
        </w:rPr>
      </w:pPr>
      <w:r w:rsidRPr="00745F5A">
        <w:rPr>
          <w:rFonts w:ascii="Arial" w:hAnsi="Arial" w:cs="Arial"/>
          <w:b/>
          <w:sz w:val="28"/>
        </w:rPr>
        <w:t>Peppol Transport Infrastructure</w:t>
      </w:r>
    </w:p>
    <w:p w14:paraId="5510E6E5" w14:textId="77777777" w:rsidR="00426548" w:rsidRPr="00745F5A" w:rsidRDefault="00426548" w:rsidP="00426548">
      <w:pPr>
        <w:ind w:left="1985" w:right="-2"/>
        <w:jc w:val="center"/>
        <w:rPr>
          <w:rFonts w:ascii="Arial" w:hAnsi="Arial" w:cs="Arial"/>
          <w:b/>
          <w:sz w:val="28"/>
        </w:rPr>
      </w:pPr>
      <w:r w:rsidRPr="00745F5A">
        <w:rPr>
          <w:rFonts w:ascii="Arial" w:hAnsi="Arial" w:cs="Arial"/>
          <w:b/>
          <w:sz w:val="28"/>
        </w:rPr>
        <w:t>ICT - Models</w:t>
      </w:r>
    </w:p>
    <w:p w14:paraId="0476AFAB" w14:textId="77777777" w:rsidR="00426548" w:rsidRPr="00745F5A" w:rsidRDefault="00426548" w:rsidP="00426548">
      <w:pPr>
        <w:ind w:left="1985" w:right="-2"/>
        <w:jc w:val="center"/>
        <w:rPr>
          <w:rFonts w:ascii="Arial" w:hAnsi="Arial" w:cs="Arial"/>
          <w:b/>
        </w:rPr>
      </w:pPr>
    </w:p>
    <w:p w14:paraId="583DE9BE" w14:textId="77777777" w:rsidR="00426548" w:rsidRPr="00745F5A" w:rsidRDefault="00426548" w:rsidP="00426548">
      <w:pPr>
        <w:suppressAutoHyphens/>
        <w:ind w:left="1985" w:right="-2"/>
        <w:jc w:val="center"/>
        <w:rPr>
          <w:rFonts w:ascii="Arial" w:hAnsi="Arial" w:cs="Arial"/>
          <w:b/>
          <w:sz w:val="36"/>
          <w:szCs w:val="36"/>
        </w:rPr>
      </w:pPr>
      <w:r w:rsidRPr="00745F5A">
        <w:rPr>
          <w:rFonts w:ascii="Arial" w:hAnsi="Arial" w:cs="Arial"/>
          <w:b/>
          <w:sz w:val="36"/>
          <w:szCs w:val="36"/>
        </w:rPr>
        <w:t>Policy for use of Identifiers</w:t>
      </w:r>
    </w:p>
    <w:p w14:paraId="5A3D07D2" w14:textId="77777777" w:rsidR="00426548" w:rsidRPr="00426548" w:rsidRDefault="00426548" w:rsidP="00426548">
      <w:pPr>
        <w:suppressAutoHyphens/>
        <w:ind w:left="1985" w:right="-2"/>
        <w:jc w:val="center"/>
        <w:rPr>
          <w:rFonts w:ascii="Arial" w:hAnsi="Arial" w:cs="Arial"/>
          <w:b/>
        </w:rPr>
      </w:pPr>
    </w:p>
    <w:p w14:paraId="7261EF68" w14:textId="77777777" w:rsidR="00426548" w:rsidRPr="00745F5A" w:rsidRDefault="00426548" w:rsidP="00426548">
      <w:pPr>
        <w:ind w:left="1985" w:right="-2"/>
        <w:jc w:val="center"/>
        <w:rPr>
          <w:rFonts w:ascii="Arial" w:hAnsi="Arial" w:cs="Arial"/>
          <w:b/>
        </w:rPr>
      </w:pPr>
    </w:p>
    <w:p w14:paraId="20A87642" w14:textId="35AED766" w:rsidR="00426548" w:rsidRPr="00745F5A" w:rsidRDefault="00426548" w:rsidP="00426548">
      <w:pPr>
        <w:ind w:left="1985" w:right="-2"/>
        <w:rPr>
          <w:rFonts w:ascii="Arial" w:hAnsi="Arial" w:cs="Arial"/>
          <w:b/>
        </w:rPr>
      </w:pPr>
      <w:r w:rsidRPr="00745F5A">
        <w:rPr>
          <w:rFonts w:ascii="Arial" w:hAnsi="Arial" w:cs="Arial"/>
          <w:b/>
        </w:rPr>
        <w:t>Version: 4.</w:t>
      </w:r>
      <w:del w:id="9" w:author="Philip Helger" w:date="2023-03-29T21:26:00Z">
        <w:r w:rsidRPr="00745F5A" w:rsidDel="0006370C">
          <w:rPr>
            <w:rFonts w:ascii="Arial" w:hAnsi="Arial" w:cs="Arial"/>
            <w:b/>
          </w:rPr>
          <w:delText>1</w:delText>
        </w:r>
      </w:del>
      <w:ins w:id="10" w:author="Philip Helger" w:date="2023-03-29T21:26:00Z">
        <w:r w:rsidR="0006370C">
          <w:rPr>
            <w:rFonts w:ascii="Arial" w:hAnsi="Arial" w:cs="Arial"/>
            <w:b/>
          </w:rPr>
          <w:t>2</w:t>
        </w:r>
      </w:ins>
      <w:r w:rsidRPr="00745F5A">
        <w:rPr>
          <w:rFonts w:ascii="Arial" w:hAnsi="Arial" w:cs="Arial"/>
          <w:b/>
        </w:rPr>
        <w:t>.0</w:t>
      </w:r>
    </w:p>
    <w:p w14:paraId="79CD8675" w14:textId="74DDE3B5" w:rsidR="00426548" w:rsidRPr="00745F5A" w:rsidRDefault="00426548" w:rsidP="00426548">
      <w:pPr>
        <w:ind w:left="1985" w:right="-2"/>
        <w:rPr>
          <w:rFonts w:ascii="Arial" w:hAnsi="Arial" w:cs="Arial"/>
          <w:b/>
        </w:rPr>
      </w:pPr>
      <w:r w:rsidRPr="00745F5A">
        <w:rPr>
          <w:rFonts w:ascii="Arial" w:hAnsi="Arial" w:cs="Arial"/>
          <w:b/>
        </w:rPr>
        <w:t xml:space="preserve">Status: </w:t>
      </w:r>
      <w:del w:id="11" w:author="Philip Helger" w:date="2023-03-29T21:26:00Z">
        <w:r w:rsidDel="0006370C">
          <w:rPr>
            <w:rFonts w:ascii="Arial" w:hAnsi="Arial" w:cs="Arial"/>
            <w:b/>
          </w:rPr>
          <w:delText>In use</w:delText>
        </w:r>
      </w:del>
      <w:ins w:id="12" w:author="Philip Helger" w:date="2023-03-29T21:26:00Z">
        <w:r w:rsidR="0006370C">
          <w:rPr>
            <w:rFonts w:ascii="Arial" w:hAnsi="Arial" w:cs="Arial"/>
            <w:b/>
          </w:rPr>
          <w:t>Draft</w:t>
        </w:r>
      </w:ins>
    </w:p>
    <w:p w14:paraId="5CAC3774" w14:textId="77777777" w:rsidR="00426548" w:rsidRPr="00745F5A" w:rsidRDefault="00426548" w:rsidP="00426548">
      <w:pPr>
        <w:pBdr>
          <w:bottom w:val="single" w:sz="4" w:space="1" w:color="auto"/>
        </w:pBdr>
        <w:ind w:left="1985" w:right="-2"/>
        <w:rPr>
          <w:rFonts w:ascii="Arial" w:hAnsi="Arial" w:cs="Arial"/>
          <w:b/>
        </w:rPr>
      </w:pPr>
    </w:p>
    <w:p w14:paraId="55D84E35" w14:textId="77777777" w:rsidR="00426548" w:rsidRPr="00745F5A" w:rsidRDefault="00426548" w:rsidP="00426548">
      <w:pPr>
        <w:ind w:left="1985" w:right="-2"/>
        <w:rPr>
          <w:rFonts w:ascii="Arial" w:hAnsi="Arial" w:cs="Arial"/>
          <w:b/>
        </w:rPr>
      </w:pPr>
    </w:p>
    <w:p w14:paraId="663D24C3" w14:textId="77777777" w:rsidR="00426548" w:rsidRPr="00745F5A" w:rsidRDefault="00426548" w:rsidP="00426548">
      <w:pPr>
        <w:ind w:left="1985" w:right="-2"/>
        <w:rPr>
          <w:rFonts w:ascii="Arial" w:hAnsi="Arial" w:cs="Arial"/>
          <w:b/>
        </w:rPr>
      </w:pPr>
      <w:r w:rsidRPr="00745F5A">
        <w:rPr>
          <w:rFonts w:ascii="Arial" w:hAnsi="Arial" w:cs="Arial"/>
          <w:b/>
        </w:rPr>
        <w:t xml:space="preserve">Editors: </w:t>
      </w:r>
    </w:p>
    <w:p w14:paraId="1F9C5DC8" w14:textId="35CB3F0E" w:rsidR="00426548" w:rsidRPr="00745F5A" w:rsidRDefault="00426548" w:rsidP="00426548">
      <w:pPr>
        <w:ind w:left="1985" w:right="-2"/>
        <w:rPr>
          <w:rFonts w:ascii="Arial" w:hAnsi="Arial" w:cs="Arial"/>
          <w:b/>
        </w:rPr>
      </w:pPr>
      <w:r w:rsidRPr="00745F5A">
        <w:rPr>
          <w:rFonts w:ascii="Arial" w:hAnsi="Arial" w:cs="Arial"/>
          <w:b/>
        </w:rPr>
        <w:tab/>
        <w:t xml:space="preserve">Philip Helger, </w:t>
      </w:r>
      <w:r w:rsidR="00F573A7" w:rsidRPr="00F573A7">
        <w:rPr>
          <w:rFonts w:ascii="Arial" w:hAnsi="Arial" w:cs="Arial"/>
          <w:b/>
        </w:rPr>
        <w:t>OpenPeppol</w:t>
      </w:r>
      <w:r w:rsidRPr="00745F5A">
        <w:rPr>
          <w:rFonts w:ascii="Arial" w:hAnsi="Arial" w:cs="Arial"/>
          <w:b/>
        </w:rPr>
        <w:t xml:space="preserve"> Operating Office</w:t>
      </w:r>
      <w:r w:rsidRPr="00745F5A">
        <w:rPr>
          <w:rFonts w:ascii="Arial" w:hAnsi="Arial" w:cs="Arial"/>
          <w:b/>
        </w:rPr>
        <w:br/>
      </w:r>
      <w:r w:rsidRPr="00745F5A">
        <w:rPr>
          <w:rFonts w:ascii="Arial" w:hAnsi="Arial" w:cs="Arial"/>
          <w:b/>
        </w:rPr>
        <w:tab/>
        <w:t>Erik Gustavsen, Difi/Edisys Consulting</w:t>
      </w:r>
      <w:r w:rsidRPr="00745F5A">
        <w:rPr>
          <w:rFonts w:ascii="Arial" w:hAnsi="Arial" w:cs="Arial"/>
          <w:b/>
        </w:rPr>
        <w:br/>
      </w:r>
      <w:r w:rsidRPr="00745F5A">
        <w:rPr>
          <w:rFonts w:ascii="Arial" w:hAnsi="Arial" w:cs="Arial"/>
          <w:b/>
        </w:rPr>
        <w:tab/>
        <w:t>Martin Forsberg, ESV</w:t>
      </w:r>
      <w:r w:rsidRPr="00745F5A">
        <w:rPr>
          <w:rFonts w:ascii="Arial" w:hAnsi="Arial" w:cs="Arial"/>
          <w:b/>
        </w:rPr>
        <w:br/>
      </w:r>
      <w:r w:rsidRPr="00745F5A">
        <w:rPr>
          <w:rFonts w:ascii="Arial" w:hAnsi="Arial" w:cs="Arial"/>
          <w:b/>
        </w:rPr>
        <w:tab/>
        <w:t>Sven Rasmussen, NITA</w:t>
      </w:r>
    </w:p>
    <w:p w14:paraId="3DEB6B3A" w14:textId="4CC67B20" w:rsidR="00E91975" w:rsidRDefault="00E91975" w:rsidP="006132BB"/>
    <w:p w14:paraId="756E60AD" w14:textId="77777777" w:rsidR="00426548" w:rsidRDefault="00426548" w:rsidP="006132BB"/>
    <w:p w14:paraId="375E0512" w14:textId="0C6F2590" w:rsidR="00426548" w:rsidRDefault="00426548" w:rsidP="006132BB"/>
    <w:p w14:paraId="1F00CAD9" w14:textId="77777777" w:rsidR="00426548" w:rsidRPr="00745F5A" w:rsidRDefault="00426548" w:rsidP="006132B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7946"/>
        <w:gridCol w:w="498"/>
      </w:tblGrid>
      <w:tr w:rsidR="00E91975" w:rsidRPr="00745F5A" w14:paraId="675A4A09" w14:textId="77777777" w:rsidTr="00426548">
        <w:tc>
          <w:tcPr>
            <w:tcW w:w="5000" w:type="pct"/>
            <w:gridSpan w:val="3"/>
          </w:tcPr>
          <w:p w14:paraId="0B7D7766" w14:textId="77777777" w:rsidR="00E91975" w:rsidRPr="00745F5A" w:rsidRDefault="00E91975" w:rsidP="0047482D">
            <w:pPr>
              <w:spacing w:before="40" w:after="40"/>
              <w:jc w:val="center"/>
              <w:rPr>
                <w:rFonts w:ascii="Arial" w:hAnsi="Arial" w:cs="Arial"/>
                <w:b/>
                <w:sz w:val="16"/>
                <w:szCs w:val="16"/>
              </w:rPr>
            </w:pPr>
            <w:r w:rsidRPr="00745F5A">
              <w:rPr>
                <w:rFonts w:ascii="Arial" w:hAnsi="Arial" w:cs="Arial"/>
                <w:b/>
                <w:sz w:val="16"/>
                <w:szCs w:val="16"/>
              </w:rPr>
              <w:t>Project co-funded by the European Commission within the ICT Policy Support Programme</w:t>
            </w:r>
          </w:p>
        </w:tc>
      </w:tr>
      <w:tr w:rsidR="00E91975" w:rsidRPr="00745F5A" w14:paraId="1311B9A7" w14:textId="77777777" w:rsidTr="00426548">
        <w:tc>
          <w:tcPr>
            <w:tcW w:w="5000" w:type="pct"/>
            <w:gridSpan w:val="3"/>
          </w:tcPr>
          <w:p w14:paraId="0DD72E23" w14:textId="77777777" w:rsidR="00E91975" w:rsidRPr="00745F5A" w:rsidRDefault="00E91975" w:rsidP="0047482D">
            <w:pPr>
              <w:spacing w:before="40" w:after="40"/>
              <w:jc w:val="center"/>
              <w:rPr>
                <w:rFonts w:ascii="Arial" w:hAnsi="Arial" w:cs="Arial"/>
                <w:b/>
                <w:sz w:val="16"/>
                <w:szCs w:val="16"/>
              </w:rPr>
            </w:pPr>
            <w:r w:rsidRPr="00745F5A">
              <w:rPr>
                <w:rFonts w:ascii="Arial" w:hAnsi="Arial" w:cs="Arial"/>
                <w:b/>
                <w:sz w:val="16"/>
                <w:szCs w:val="16"/>
              </w:rPr>
              <w:t>Dissemination Level</w:t>
            </w:r>
          </w:p>
        </w:tc>
      </w:tr>
      <w:tr w:rsidR="00E91975" w:rsidRPr="00745F5A" w14:paraId="0B6E5AAE" w14:textId="77777777" w:rsidTr="00426548">
        <w:tc>
          <w:tcPr>
            <w:tcW w:w="340" w:type="pct"/>
          </w:tcPr>
          <w:p w14:paraId="2A0BF357" w14:textId="77777777" w:rsidR="00E91975" w:rsidRPr="00745F5A" w:rsidRDefault="00E91975" w:rsidP="0047482D">
            <w:pPr>
              <w:spacing w:before="40" w:after="40"/>
              <w:rPr>
                <w:rFonts w:ascii="Arial" w:hAnsi="Arial" w:cs="Arial"/>
                <w:b/>
                <w:sz w:val="16"/>
                <w:szCs w:val="16"/>
              </w:rPr>
            </w:pPr>
            <w:r w:rsidRPr="00745F5A">
              <w:rPr>
                <w:rFonts w:ascii="Arial" w:hAnsi="Arial" w:cs="Arial"/>
                <w:b/>
                <w:sz w:val="16"/>
                <w:szCs w:val="16"/>
              </w:rPr>
              <w:t>P</w:t>
            </w:r>
          </w:p>
        </w:tc>
        <w:tc>
          <w:tcPr>
            <w:tcW w:w="4385" w:type="pct"/>
          </w:tcPr>
          <w:p w14:paraId="278328DF" w14:textId="77777777" w:rsidR="00E91975" w:rsidRPr="00745F5A" w:rsidRDefault="00E91975" w:rsidP="0047482D">
            <w:pPr>
              <w:spacing w:before="40" w:after="40"/>
              <w:rPr>
                <w:rFonts w:ascii="Arial" w:hAnsi="Arial" w:cs="Arial"/>
                <w:b/>
                <w:sz w:val="16"/>
                <w:szCs w:val="16"/>
              </w:rPr>
            </w:pPr>
            <w:r w:rsidRPr="00745F5A">
              <w:rPr>
                <w:rFonts w:ascii="Arial" w:hAnsi="Arial" w:cs="Arial"/>
                <w:b/>
                <w:sz w:val="16"/>
                <w:szCs w:val="16"/>
              </w:rPr>
              <w:t>Public</w:t>
            </w:r>
          </w:p>
        </w:tc>
        <w:tc>
          <w:tcPr>
            <w:tcW w:w="275" w:type="pct"/>
          </w:tcPr>
          <w:p w14:paraId="6DC3CBCD" w14:textId="77777777" w:rsidR="00E91975" w:rsidRPr="00745F5A" w:rsidRDefault="00E91975" w:rsidP="0047482D">
            <w:pPr>
              <w:spacing w:before="40" w:after="40"/>
              <w:rPr>
                <w:rFonts w:ascii="Arial" w:hAnsi="Arial" w:cs="Arial"/>
                <w:b/>
                <w:sz w:val="16"/>
                <w:szCs w:val="16"/>
              </w:rPr>
            </w:pPr>
            <w:r w:rsidRPr="00745F5A">
              <w:rPr>
                <w:rFonts w:ascii="Arial" w:hAnsi="Arial" w:cs="Arial"/>
                <w:b/>
                <w:sz w:val="16"/>
                <w:szCs w:val="16"/>
              </w:rPr>
              <w:t>X</w:t>
            </w:r>
          </w:p>
        </w:tc>
      </w:tr>
      <w:tr w:rsidR="00E91975" w:rsidRPr="00745F5A" w14:paraId="66A50A22" w14:textId="77777777" w:rsidTr="00426548">
        <w:tc>
          <w:tcPr>
            <w:tcW w:w="340" w:type="pct"/>
          </w:tcPr>
          <w:p w14:paraId="23998B92" w14:textId="77777777" w:rsidR="00E91975" w:rsidRPr="00745F5A" w:rsidRDefault="00E91975" w:rsidP="0047482D">
            <w:pPr>
              <w:spacing w:before="40" w:after="40"/>
              <w:rPr>
                <w:rFonts w:ascii="Arial" w:hAnsi="Arial" w:cs="Arial"/>
                <w:b/>
                <w:sz w:val="16"/>
                <w:szCs w:val="16"/>
              </w:rPr>
            </w:pPr>
            <w:r w:rsidRPr="00745F5A">
              <w:rPr>
                <w:rFonts w:ascii="Arial" w:hAnsi="Arial" w:cs="Arial"/>
                <w:b/>
                <w:sz w:val="16"/>
                <w:szCs w:val="16"/>
              </w:rPr>
              <w:t>C</w:t>
            </w:r>
          </w:p>
        </w:tc>
        <w:tc>
          <w:tcPr>
            <w:tcW w:w="4385" w:type="pct"/>
          </w:tcPr>
          <w:p w14:paraId="548C2905" w14:textId="77777777" w:rsidR="00E91975" w:rsidRPr="00745F5A" w:rsidRDefault="00E91975" w:rsidP="0047482D">
            <w:pPr>
              <w:spacing w:before="40" w:after="40"/>
              <w:rPr>
                <w:rFonts w:ascii="Arial" w:hAnsi="Arial" w:cs="Arial"/>
                <w:b/>
                <w:sz w:val="16"/>
                <w:szCs w:val="16"/>
              </w:rPr>
            </w:pPr>
            <w:r w:rsidRPr="00745F5A">
              <w:rPr>
                <w:rFonts w:ascii="Arial" w:hAnsi="Arial" w:cs="Arial"/>
                <w:b/>
                <w:sz w:val="16"/>
                <w:szCs w:val="16"/>
              </w:rPr>
              <w:t>Confidential, only for members of the consortium and the Commission Services</w:t>
            </w:r>
          </w:p>
        </w:tc>
        <w:tc>
          <w:tcPr>
            <w:tcW w:w="275" w:type="pct"/>
          </w:tcPr>
          <w:p w14:paraId="200E7B83" w14:textId="77777777" w:rsidR="00E91975" w:rsidRPr="00745F5A" w:rsidRDefault="00E91975" w:rsidP="0047482D">
            <w:pPr>
              <w:spacing w:before="40" w:after="40"/>
              <w:rPr>
                <w:rFonts w:ascii="Arial" w:hAnsi="Arial" w:cs="Arial"/>
                <w:b/>
                <w:sz w:val="16"/>
                <w:szCs w:val="16"/>
              </w:rPr>
            </w:pPr>
          </w:p>
        </w:tc>
      </w:tr>
    </w:tbl>
    <w:p w14:paraId="6482A75F" w14:textId="77777777" w:rsidR="00E91975" w:rsidRPr="00745F5A" w:rsidRDefault="00E91975" w:rsidP="00E91975">
      <w:pPr>
        <w:tabs>
          <w:tab w:val="left" w:pos="360"/>
        </w:tabs>
        <w:rPr>
          <w:rFonts w:cs="Arial"/>
          <w:b/>
          <w:sz w:val="32"/>
          <w:szCs w:val="32"/>
        </w:rPr>
      </w:pPr>
      <w:r w:rsidRPr="00745F5A">
        <w:rPr>
          <w:rFonts w:cs="Arial"/>
          <w:b/>
          <w:sz w:val="32"/>
          <w:szCs w:val="32"/>
        </w:rPr>
        <w:br w:type="page"/>
      </w:r>
      <w:r w:rsidRPr="00745F5A">
        <w:rPr>
          <w:rFonts w:cs="Arial"/>
          <w:b/>
          <w:sz w:val="32"/>
          <w:szCs w:val="32"/>
        </w:rPr>
        <w:lastRenderedPageBreak/>
        <w:t>Revision History</w:t>
      </w:r>
    </w:p>
    <w:tbl>
      <w:tblPr>
        <w:tblStyle w:val="MittlereSchattierung1-Akzent1"/>
        <w:tblW w:w="5000" w:type="pct"/>
        <w:tblLook w:val="0420" w:firstRow="1" w:lastRow="0" w:firstColumn="0" w:lastColumn="0" w:noHBand="0" w:noVBand="1"/>
      </w:tblPr>
      <w:tblGrid>
        <w:gridCol w:w="1213"/>
        <w:gridCol w:w="1571"/>
        <w:gridCol w:w="6266"/>
      </w:tblGrid>
      <w:tr w:rsidR="00FA3522" w:rsidRPr="003F161F" w14:paraId="1006602B" w14:textId="77777777" w:rsidTr="00FA3522">
        <w:trPr>
          <w:cnfStyle w:val="100000000000" w:firstRow="1" w:lastRow="0" w:firstColumn="0" w:lastColumn="0" w:oddVBand="0" w:evenVBand="0" w:oddHBand="0" w:evenHBand="0" w:firstRowFirstColumn="0" w:firstRowLastColumn="0" w:lastRowFirstColumn="0" w:lastRowLastColumn="0"/>
        </w:trPr>
        <w:tc>
          <w:tcPr>
            <w:tcW w:w="670" w:type="pct"/>
          </w:tcPr>
          <w:p w14:paraId="035BCC5F" w14:textId="77777777" w:rsidR="00FA3522" w:rsidRPr="00E1020D" w:rsidRDefault="00FA3522">
            <w:pPr>
              <w:rPr>
                <w:rPrChange w:id="13" w:author="Philip Helger" w:date="2023-03-29T23:23:00Z">
                  <w:rPr>
                    <w:rFonts w:ascii="Trebuchet MS" w:hAnsi="Trebuchet MS"/>
                    <w:b w:val="0"/>
                  </w:rPr>
                </w:rPrChange>
              </w:rPr>
              <w:pPrChange w:id="14" w:author="Philip Helger" w:date="2023-03-29T23:23:00Z">
                <w:pPr>
                  <w:jc w:val="both"/>
                </w:pPr>
              </w:pPrChange>
            </w:pPr>
            <w:r w:rsidRPr="00E1020D">
              <w:rPr>
                <w:rPrChange w:id="15" w:author="Philip Helger" w:date="2023-03-29T23:23:00Z">
                  <w:rPr>
                    <w:rFonts w:ascii="Trebuchet MS" w:hAnsi="Trebuchet MS"/>
                  </w:rPr>
                </w:rPrChange>
              </w:rPr>
              <w:t>Version</w:t>
            </w:r>
          </w:p>
        </w:tc>
        <w:tc>
          <w:tcPr>
            <w:tcW w:w="868" w:type="pct"/>
          </w:tcPr>
          <w:p w14:paraId="73BBF85A" w14:textId="77777777" w:rsidR="00FA3522" w:rsidRPr="00E1020D" w:rsidRDefault="00FA3522">
            <w:pPr>
              <w:rPr>
                <w:rPrChange w:id="16" w:author="Philip Helger" w:date="2023-03-29T23:23:00Z">
                  <w:rPr>
                    <w:rFonts w:ascii="Trebuchet MS" w:hAnsi="Trebuchet MS"/>
                    <w:b w:val="0"/>
                  </w:rPr>
                </w:rPrChange>
              </w:rPr>
              <w:pPrChange w:id="17" w:author="Philip Helger" w:date="2023-03-29T23:23:00Z">
                <w:pPr>
                  <w:jc w:val="both"/>
                </w:pPr>
              </w:pPrChange>
            </w:pPr>
            <w:r w:rsidRPr="00E1020D">
              <w:rPr>
                <w:rPrChange w:id="18" w:author="Philip Helger" w:date="2023-03-29T23:23:00Z">
                  <w:rPr>
                    <w:rFonts w:ascii="Trebuchet MS" w:hAnsi="Trebuchet MS"/>
                  </w:rPr>
                </w:rPrChange>
              </w:rPr>
              <w:t>Date</w:t>
            </w:r>
          </w:p>
        </w:tc>
        <w:tc>
          <w:tcPr>
            <w:tcW w:w="3462" w:type="pct"/>
          </w:tcPr>
          <w:p w14:paraId="0D339C78" w14:textId="77777777" w:rsidR="00FA3522" w:rsidRPr="00E1020D" w:rsidRDefault="00FA3522">
            <w:pPr>
              <w:rPr>
                <w:rPrChange w:id="19" w:author="Philip Helger" w:date="2023-03-29T23:23:00Z">
                  <w:rPr>
                    <w:rFonts w:ascii="Trebuchet MS" w:hAnsi="Trebuchet MS"/>
                    <w:b w:val="0"/>
                  </w:rPr>
                </w:rPrChange>
              </w:rPr>
              <w:pPrChange w:id="20" w:author="Philip Helger" w:date="2023-03-29T23:23:00Z">
                <w:pPr>
                  <w:jc w:val="both"/>
                </w:pPr>
              </w:pPrChange>
            </w:pPr>
            <w:r w:rsidRPr="00E1020D">
              <w:rPr>
                <w:rPrChange w:id="21" w:author="Philip Helger" w:date="2023-03-29T23:23:00Z">
                  <w:rPr>
                    <w:rFonts w:ascii="Trebuchet MS" w:hAnsi="Trebuchet MS"/>
                  </w:rPr>
                </w:rPrChange>
              </w:rPr>
              <w:t>Description of changes</w:t>
            </w:r>
          </w:p>
        </w:tc>
      </w:tr>
      <w:tr w:rsidR="00FA3522" w:rsidRPr="00745F5A" w14:paraId="52073F82" w14:textId="77777777" w:rsidTr="00FA3522">
        <w:trPr>
          <w:cnfStyle w:val="000000100000" w:firstRow="0" w:lastRow="0" w:firstColumn="0" w:lastColumn="0" w:oddVBand="0" w:evenVBand="0" w:oddHBand="1" w:evenHBand="0" w:firstRowFirstColumn="0" w:firstRowLastColumn="0" w:lastRowFirstColumn="0" w:lastRowLastColumn="0"/>
        </w:trPr>
        <w:tc>
          <w:tcPr>
            <w:tcW w:w="670" w:type="pct"/>
          </w:tcPr>
          <w:p w14:paraId="5FA40A6A" w14:textId="77777777" w:rsidR="00FA3522" w:rsidRPr="00745F5A" w:rsidRDefault="00FA3522" w:rsidP="00E52C91">
            <w:r w:rsidRPr="00745F5A">
              <w:t>3.0</w:t>
            </w:r>
          </w:p>
        </w:tc>
        <w:tc>
          <w:tcPr>
            <w:tcW w:w="868" w:type="pct"/>
          </w:tcPr>
          <w:p w14:paraId="33307893" w14:textId="77777777" w:rsidR="00FA3522" w:rsidRPr="00745F5A" w:rsidRDefault="00FA3522" w:rsidP="00E52C91">
            <w:r w:rsidRPr="00745F5A">
              <w:t>2014-02-03</w:t>
            </w:r>
          </w:p>
        </w:tc>
        <w:tc>
          <w:tcPr>
            <w:tcW w:w="3462" w:type="pct"/>
          </w:tcPr>
          <w:p w14:paraId="658E60BD" w14:textId="77777777" w:rsidR="00FA3522" w:rsidRPr="00745F5A" w:rsidRDefault="00FA3522" w:rsidP="00767FF7">
            <w:r w:rsidRPr="00745F5A">
              <w:t>Updated 1.3, References</w:t>
            </w:r>
          </w:p>
          <w:p w14:paraId="22221B7D" w14:textId="77777777" w:rsidR="00FA3522" w:rsidRPr="00745F5A" w:rsidRDefault="00FA3522" w:rsidP="00767FF7">
            <w:r w:rsidRPr="00745F5A">
              <w:t>Updated POLICY 11, Peppol Customization identifiers</w:t>
            </w:r>
          </w:p>
          <w:p w14:paraId="1185424F" w14:textId="77777777" w:rsidR="00FA3522" w:rsidRPr="00745F5A" w:rsidRDefault="00FA3522" w:rsidP="00767FF7">
            <w:r w:rsidRPr="00745F5A">
              <w:t>Updated POLICY 12, Specifying Customization identifiers in UBL documents</w:t>
            </w:r>
          </w:p>
          <w:p w14:paraId="404D9782" w14:textId="77777777" w:rsidR="00FA3522" w:rsidRPr="00745F5A" w:rsidRDefault="00FA3522" w:rsidP="00767FF7">
            <w:r w:rsidRPr="00745F5A">
              <w:t>Updated POLICY 16, Peppol process identifiers</w:t>
            </w:r>
          </w:p>
          <w:p w14:paraId="7BBA22A6" w14:textId="77777777" w:rsidR="00FA3522" w:rsidRPr="00745F5A" w:rsidRDefault="00FA3522" w:rsidP="00767FF7">
            <w:r w:rsidRPr="00745F5A">
              <w:t>Updated 4.2, Document Type Identifier Values</w:t>
            </w:r>
          </w:p>
          <w:p w14:paraId="2ED04500" w14:textId="77777777" w:rsidR="00FA3522" w:rsidRPr="00745F5A" w:rsidRDefault="00FA3522" w:rsidP="00840301">
            <w:r w:rsidRPr="00745F5A">
              <w:t>Updated 5.2, Process ID values</w:t>
            </w:r>
          </w:p>
          <w:p w14:paraId="06F3CCDF" w14:textId="77777777" w:rsidR="00FA3522" w:rsidRPr="00745F5A" w:rsidRDefault="00FA3522" w:rsidP="00840301">
            <w:r w:rsidRPr="00745F5A">
              <w:t>Updated 3.2, Identifier values including ZZZ</w:t>
            </w:r>
          </w:p>
        </w:tc>
      </w:tr>
      <w:tr w:rsidR="00FA3522" w:rsidRPr="00745F5A" w14:paraId="382EE583" w14:textId="77777777" w:rsidTr="00FA3522">
        <w:trPr>
          <w:cnfStyle w:val="000000010000" w:firstRow="0" w:lastRow="0" w:firstColumn="0" w:lastColumn="0" w:oddVBand="0" w:evenVBand="0" w:oddHBand="0" w:evenHBand="1" w:firstRowFirstColumn="0" w:firstRowLastColumn="0" w:lastRowFirstColumn="0" w:lastRowLastColumn="0"/>
        </w:trPr>
        <w:tc>
          <w:tcPr>
            <w:tcW w:w="670" w:type="pct"/>
          </w:tcPr>
          <w:p w14:paraId="7B1C366A" w14:textId="77777777" w:rsidR="00FA3522" w:rsidRPr="00745F5A" w:rsidRDefault="00FA3522" w:rsidP="00E52C91">
            <w:r w:rsidRPr="00745F5A">
              <w:t>3.1</w:t>
            </w:r>
          </w:p>
        </w:tc>
        <w:tc>
          <w:tcPr>
            <w:tcW w:w="868" w:type="pct"/>
          </w:tcPr>
          <w:p w14:paraId="046078B2" w14:textId="77777777" w:rsidR="00FA3522" w:rsidRPr="00745F5A" w:rsidRDefault="00FA3522" w:rsidP="00E52C91">
            <w:r w:rsidRPr="00745F5A">
              <w:t>2018-04-27</w:t>
            </w:r>
          </w:p>
        </w:tc>
        <w:tc>
          <w:tcPr>
            <w:tcW w:w="3462" w:type="pct"/>
          </w:tcPr>
          <w:p w14:paraId="040305A2" w14:textId="77777777" w:rsidR="00FA3522" w:rsidRPr="00745F5A" w:rsidRDefault="00FA3522" w:rsidP="00840E57">
            <w:r w:rsidRPr="00745F5A">
              <w:t>Extracted the code lists out of this document.</w:t>
            </w:r>
          </w:p>
          <w:p w14:paraId="02FBB77A" w14:textId="77777777" w:rsidR="00FA3522" w:rsidRPr="00745F5A" w:rsidRDefault="00FA3522" w:rsidP="00840E57">
            <w:r w:rsidRPr="00745F5A">
              <w:t>References to the code lists were updated.</w:t>
            </w:r>
          </w:p>
          <w:p w14:paraId="0DBA6976" w14:textId="77777777" w:rsidR="00FA3522" w:rsidRPr="00745F5A" w:rsidRDefault="00FA3522" w:rsidP="00840E57">
            <w:r w:rsidRPr="00745F5A">
              <w:t>Line numbers start with chapter 1.</w:t>
            </w:r>
          </w:p>
          <w:p w14:paraId="436C98CE" w14:textId="77777777" w:rsidR="00FA3522" w:rsidRPr="00745F5A" w:rsidRDefault="00FA3522" w:rsidP="00767FF7">
            <w:r w:rsidRPr="00745F5A">
              <w:t>No content changes.</w:t>
            </w:r>
          </w:p>
        </w:tc>
      </w:tr>
      <w:tr w:rsidR="00FA3522" w:rsidRPr="00745F5A" w14:paraId="4FB55959" w14:textId="77777777" w:rsidTr="00FA3522">
        <w:trPr>
          <w:cnfStyle w:val="000000100000" w:firstRow="0" w:lastRow="0" w:firstColumn="0" w:lastColumn="0" w:oddVBand="0" w:evenVBand="0" w:oddHBand="1" w:evenHBand="0" w:firstRowFirstColumn="0" w:firstRowLastColumn="0" w:lastRowFirstColumn="0" w:lastRowLastColumn="0"/>
        </w:trPr>
        <w:tc>
          <w:tcPr>
            <w:tcW w:w="670" w:type="pct"/>
          </w:tcPr>
          <w:p w14:paraId="7A27A1C9" w14:textId="77777777" w:rsidR="00FA3522" w:rsidRPr="00745F5A" w:rsidRDefault="00FA3522" w:rsidP="009F4391">
            <w:r w:rsidRPr="00745F5A">
              <w:t>4.0</w:t>
            </w:r>
          </w:p>
        </w:tc>
        <w:tc>
          <w:tcPr>
            <w:tcW w:w="868" w:type="pct"/>
          </w:tcPr>
          <w:p w14:paraId="5D769BFF" w14:textId="77777777" w:rsidR="00FA3522" w:rsidRPr="00745F5A" w:rsidRDefault="00FA3522" w:rsidP="009F4391">
            <w:r w:rsidRPr="00745F5A">
              <w:t>2019-01-28</w:t>
            </w:r>
          </w:p>
        </w:tc>
        <w:tc>
          <w:tcPr>
            <w:tcW w:w="3462" w:type="pct"/>
          </w:tcPr>
          <w:p w14:paraId="2A4B68C5" w14:textId="77777777" w:rsidR="00FA3522" w:rsidRPr="00745F5A" w:rsidRDefault="00FA3522" w:rsidP="00DB439B">
            <w:r w:rsidRPr="00745F5A">
              <w:t>Updated legacy references and wordings</w:t>
            </w:r>
          </w:p>
          <w:p w14:paraId="29FF0CF5" w14:textId="77777777" w:rsidR="00FA3522" w:rsidRPr="00745F5A" w:rsidRDefault="00FA3522" w:rsidP="00C06C8F">
            <w:r w:rsidRPr="00745F5A">
              <w:t>Separated Participant and Party identification</w:t>
            </w:r>
          </w:p>
          <w:p w14:paraId="38A0E01B" w14:textId="77777777" w:rsidR="00FA3522" w:rsidRPr="00745F5A" w:rsidRDefault="00FA3522" w:rsidP="00C06C8F">
            <w:r w:rsidRPr="00745F5A">
              <w:t>Introduced the term “Participant Identifier Meta Scheme”</w:t>
            </w:r>
          </w:p>
          <w:p w14:paraId="0EC24221" w14:textId="77777777" w:rsidR="00FA3522" w:rsidRPr="00745F5A" w:rsidRDefault="00FA3522" w:rsidP="006B63D3">
            <w:r w:rsidRPr="00745F5A">
              <w:t>Added relation to Peppol BIS versions 1 and 2</w:t>
            </w:r>
          </w:p>
          <w:p w14:paraId="4D6FA90E" w14:textId="77777777" w:rsidR="00FA3522" w:rsidRPr="00745F5A" w:rsidRDefault="00FA3522" w:rsidP="006B63D3">
            <w:r w:rsidRPr="00745F5A">
              <w:t>Added a table with all used XML Namespace URIs</w:t>
            </w:r>
          </w:p>
        </w:tc>
      </w:tr>
      <w:tr w:rsidR="00FA3522" w:rsidRPr="00745F5A" w14:paraId="53D16E32" w14:textId="77777777" w:rsidTr="00FA3522">
        <w:trPr>
          <w:cnfStyle w:val="000000010000" w:firstRow="0" w:lastRow="0" w:firstColumn="0" w:lastColumn="0" w:oddVBand="0" w:evenVBand="0" w:oddHBand="0" w:evenHBand="1" w:firstRowFirstColumn="0" w:firstRowLastColumn="0" w:lastRowFirstColumn="0" w:lastRowLastColumn="0"/>
        </w:trPr>
        <w:tc>
          <w:tcPr>
            <w:tcW w:w="670" w:type="pct"/>
          </w:tcPr>
          <w:p w14:paraId="7B318E4F" w14:textId="77777777" w:rsidR="00FA3522" w:rsidRPr="00745F5A" w:rsidRDefault="00FA3522" w:rsidP="009F4391">
            <w:r w:rsidRPr="00745F5A">
              <w:t>4.0.1</w:t>
            </w:r>
          </w:p>
        </w:tc>
        <w:tc>
          <w:tcPr>
            <w:tcW w:w="868" w:type="pct"/>
          </w:tcPr>
          <w:p w14:paraId="372D6AE1" w14:textId="77777777" w:rsidR="00FA3522" w:rsidRPr="00745F5A" w:rsidRDefault="00FA3522" w:rsidP="00EE49CE">
            <w:r w:rsidRPr="00745F5A">
              <w:t>2019-09-12</w:t>
            </w:r>
          </w:p>
        </w:tc>
        <w:tc>
          <w:tcPr>
            <w:tcW w:w="3462" w:type="pct"/>
          </w:tcPr>
          <w:p w14:paraId="646A0F14" w14:textId="77777777" w:rsidR="00FA3522" w:rsidRPr="00745F5A" w:rsidRDefault="00FA3522" w:rsidP="00DB439B">
            <w:r w:rsidRPr="00745F5A">
              <w:t>Extended the allowed characters for Participant Identifier values in POLICY 1</w:t>
            </w:r>
          </w:p>
        </w:tc>
      </w:tr>
      <w:tr w:rsidR="00FA3522" w:rsidRPr="00745F5A" w14:paraId="2748570E" w14:textId="77777777" w:rsidTr="00FA3522">
        <w:trPr>
          <w:cnfStyle w:val="000000100000" w:firstRow="0" w:lastRow="0" w:firstColumn="0" w:lastColumn="0" w:oddVBand="0" w:evenVBand="0" w:oddHBand="1" w:evenHBand="0" w:firstRowFirstColumn="0" w:firstRowLastColumn="0" w:lastRowFirstColumn="0" w:lastRowLastColumn="0"/>
        </w:trPr>
        <w:tc>
          <w:tcPr>
            <w:tcW w:w="670" w:type="pct"/>
          </w:tcPr>
          <w:p w14:paraId="247D5EA4" w14:textId="77777777" w:rsidR="00FA3522" w:rsidRPr="00745F5A" w:rsidRDefault="00FA3522" w:rsidP="00456B8F">
            <w:r w:rsidRPr="00745F5A">
              <w:t>4.1.0</w:t>
            </w:r>
          </w:p>
        </w:tc>
        <w:tc>
          <w:tcPr>
            <w:tcW w:w="868" w:type="pct"/>
          </w:tcPr>
          <w:p w14:paraId="78A47152" w14:textId="268BAB65" w:rsidR="00FA3522" w:rsidRPr="00745F5A" w:rsidRDefault="00FA3522" w:rsidP="00FA3522">
            <w:r w:rsidRPr="00745F5A">
              <w:t>2020-</w:t>
            </w:r>
            <w:r w:rsidR="008C6B3A" w:rsidRPr="00745F5A">
              <w:t>03</w:t>
            </w:r>
            <w:r w:rsidRPr="00745F5A">
              <w:t>-</w:t>
            </w:r>
            <w:r w:rsidR="008C6B3A" w:rsidRPr="00745F5A">
              <w:t>11</w:t>
            </w:r>
          </w:p>
        </w:tc>
        <w:tc>
          <w:tcPr>
            <w:tcW w:w="3462" w:type="pct"/>
          </w:tcPr>
          <w:p w14:paraId="579C5C63" w14:textId="77777777" w:rsidR="00FA3522" w:rsidRPr="00745F5A" w:rsidRDefault="00FA3522" w:rsidP="00DB439B">
            <w:r w:rsidRPr="00745F5A">
              <w:t>Extended the allowed characters for Participant Identifier values in POLICY 1</w:t>
            </w:r>
          </w:p>
          <w:p w14:paraId="249116B6" w14:textId="77777777" w:rsidR="00FA3522" w:rsidRPr="00745F5A" w:rsidRDefault="00FA3522" w:rsidP="00DB439B">
            <w:r w:rsidRPr="00745F5A">
              <w:t>Adopted to new branding</w:t>
            </w:r>
          </w:p>
          <w:p w14:paraId="6D21084D" w14:textId="77777777" w:rsidR="00FA3522" w:rsidRPr="00745F5A" w:rsidRDefault="00FA3522" w:rsidP="00DB439B">
            <w:r w:rsidRPr="00745F5A">
              <w:t>Updated the reference</w:t>
            </w:r>
            <w:r w:rsidR="00D14203" w:rsidRPr="00745F5A">
              <w:t xml:space="preserve"> to the Code lists</w:t>
            </w:r>
          </w:p>
        </w:tc>
      </w:tr>
      <w:tr w:rsidR="0006370C" w:rsidRPr="00745F5A" w14:paraId="37EBA4BB" w14:textId="77777777" w:rsidTr="00FA3522">
        <w:trPr>
          <w:cnfStyle w:val="000000010000" w:firstRow="0" w:lastRow="0" w:firstColumn="0" w:lastColumn="0" w:oddVBand="0" w:evenVBand="0" w:oddHBand="0" w:evenHBand="1" w:firstRowFirstColumn="0" w:firstRowLastColumn="0" w:lastRowFirstColumn="0" w:lastRowLastColumn="0"/>
          <w:ins w:id="22" w:author="Philip Helger" w:date="2023-03-29T21:26:00Z"/>
        </w:trPr>
        <w:tc>
          <w:tcPr>
            <w:tcW w:w="670" w:type="pct"/>
          </w:tcPr>
          <w:p w14:paraId="2E66FCBD" w14:textId="4748B685" w:rsidR="0006370C" w:rsidRPr="00745F5A" w:rsidRDefault="0006370C" w:rsidP="00456B8F">
            <w:pPr>
              <w:rPr>
                <w:ins w:id="23" w:author="Philip Helger" w:date="2023-03-29T21:26:00Z"/>
              </w:rPr>
            </w:pPr>
            <w:ins w:id="24" w:author="Philip Helger" w:date="2023-03-29T21:26:00Z">
              <w:r>
                <w:t>4.2.0</w:t>
              </w:r>
            </w:ins>
          </w:p>
        </w:tc>
        <w:tc>
          <w:tcPr>
            <w:tcW w:w="868" w:type="pct"/>
          </w:tcPr>
          <w:p w14:paraId="3FFAB4D4" w14:textId="7371DF2A" w:rsidR="0006370C" w:rsidRPr="00745F5A" w:rsidRDefault="0006370C" w:rsidP="00FA3522">
            <w:pPr>
              <w:rPr>
                <w:ins w:id="25" w:author="Philip Helger" w:date="2023-03-29T21:26:00Z"/>
              </w:rPr>
            </w:pPr>
            <w:ins w:id="26" w:author="Philip Helger" w:date="2023-03-29T21:26:00Z">
              <w:r>
                <w:t>2022-03-29</w:t>
              </w:r>
            </w:ins>
          </w:p>
        </w:tc>
        <w:tc>
          <w:tcPr>
            <w:tcW w:w="3462" w:type="pct"/>
          </w:tcPr>
          <w:p w14:paraId="6B876C4F" w14:textId="2BFE83F6" w:rsidR="0006370C" w:rsidRDefault="0006370C" w:rsidP="00DB439B">
            <w:pPr>
              <w:rPr>
                <w:ins w:id="27" w:author="Philip Helger" w:date="2023-03-30T00:32:00Z"/>
              </w:rPr>
            </w:pPr>
            <w:ins w:id="28" w:author="Philip Helger" w:date="2023-03-29T21:26:00Z">
              <w:r>
                <w:t>Added the new Document Type Identifier Scheme “peppol-doctype-wildcard”</w:t>
              </w:r>
            </w:ins>
          </w:p>
          <w:p w14:paraId="5E194AD5" w14:textId="4E98A7C9" w:rsidR="00DD1A3C" w:rsidRDefault="00DD1A3C" w:rsidP="00DB439B">
            <w:pPr>
              <w:rPr>
                <w:ins w:id="29" w:author="Philip Helger" w:date="2023-03-30T00:24:00Z"/>
              </w:rPr>
            </w:pPr>
            <w:ins w:id="30" w:author="Philip Helger" w:date="2023-03-30T00:32:00Z">
              <w:r>
                <w:t>Updated the links in the References section</w:t>
              </w:r>
            </w:ins>
          </w:p>
          <w:p w14:paraId="0FF7FE83" w14:textId="50319A4F" w:rsidR="00044606" w:rsidRPr="00745F5A" w:rsidRDefault="00044606" w:rsidP="00DB439B">
            <w:pPr>
              <w:rPr>
                <w:ins w:id="31" w:author="Philip Helger" w:date="2023-03-29T21:26:00Z"/>
              </w:rPr>
            </w:pPr>
            <w:ins w:id="32" w:author="Philip Helger" w:date="2023-03-30T00:24:00Z">
              <w:r>
                <w:t>Improved and updated example values</w:t>
              </w:r>
            </w:ins>
          </w:p>
        </w:tc>
      </w:tr>
    </w:tbl>
    <w:p w14:paraId="1D4068EA" w14:textId="77777777" w:rsidR="00840E57" w:rsidRPr="00745F5A"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sidRPr="00745F5A">
        <w:rPr>
          <w:rFonts w:cs="Arial"/>
        </w:rPr>
        <w:br w:type="page"/>
      </w:r>
      <w:r w:rsidR="00840E57" w:rsidRPr="00745F5A">
        <w:rPr>
          <w:rFonts w:cs="Arial"/>
          <w:b/>
          <w:sz w:val="28"/>
          <w:szCs w:val="32"/>
        </w:rPr>
        <w:lastRenderedPageBreak/>
        <w:t>Statement of originality</w:t>
      </w:r>
    </w:p>
    <w:p w14:paraId="4B058EA8" w14:textId="77777777" w:rsidR="00840E57" w:rsidRPr="00745F5A"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14:paraId="2F3E9EF8" w14:textId="77777777" w:rsidR="00840E57" w:rsidRPr="00745F5A"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sidRPr="00745F5A">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14:paraId="10656511" w14:textId="77777777" w:rsidR="00840E57" w:rsidRPr="00745F5A" w:rsidRDefault="00840E57" w:rsidP="00840E57">
      <w:pPr>
        <w:rPr>
          <w:rFonts w:cs="Arial"/>
        </w:rPr>
      </w:pPr>
    </w:p>
    <w:p w14:paraId="1CE2EFE8"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745F5A">
        <w:rPr>
          <w:rFonts w:cs="Arial"/>
          <w:b/>
          <w:sz w:val="28"/>
          <w:szCs w:val="32"/>
        </w:rPr>
        <w:t>Statement of copyright</w:t>
      </w:r>
    </w:p>
    <w:p w14:paraId="491A49A2"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pPr>
      <w:r w:rsidRPr="00745F5A">
        <w:rPr>
          <w:noProof/>
        </w:rPr>
        <w:drawing>
          <wp:inline distT="0" distB="0" distL="0" distR="0" wp14:anchorId="3C1ECA87" wp14:editId="044C6F8B">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1087A817"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pPr>
    </w:p>
    <w:p w14:paraId="3F4844D6"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i/>
        </w:rPr>
      </w:pPr>
      <w:r w:rsidRPr="00745F5A">
        <w:rPr>
          <w:i/>
        </w:rPr>
        <w:t>This deliverable is released under the terms of the Creative Commons Licence accessed through the following link: http://creativecommons.org/licenses/by-nc-nd/4.0/.</w:t>
      </w:r>
    </w:p>
    <w:p w14:paraId="52858E59"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i/>
        </w:rPr>
      </w:pPr>
    </w:p>
    <w:p w14:paraId="68B2C68B"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i/>
        </w:rPr>
      </w:pPr>
      <w:r w:rsidRPr="00745F5A">
        <w:rPr>
          <w:i/>
        </w:rPr>
        <w:t>You are free to:</w:t>
      </w:r>
    </w:p>
    <w:p w14:paraId="2D77B703"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i/>
        </w:rPr>
      </w:pPr>
      <w:r w:rsidRPr="00745F5A">
        <w:rPr>
          <w:b/>
          <w:i/>
        </w:rPr>
        <w:t>Share</w:t>
      </w:r>
      <w:r w:rsidRPr="00745F5A">
        <w:rPr>
          <w:i/>
        </w:rPr>
        <w:t xml:space="preserve"> — copy and redistribute the material in any medium or format.</w:t>
      </w:r>
    </w:p>
    <w:p w14:paraId="64B4B2DF"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i/>
        </w:rPr>
      </w:pPr>
      <w:r w:rsidRPr="00745F5A">
        <w:rPr>
          <w:i/>
        </w:rPr>
        <w:t>The licensor cannot revoke these freedoms as long as you follow the license terms.</w:t>
      </w:r>
    </w:p>
    <w:p w14:paraId="033F0B7A" w14:textId="77777777" w:rsidR="00E91975" w:rsidRPr="001B2C46" w:rsidRDefault="00E91975" w:rsidP="00E15FB4">
      <w:pPr>
        <w:pStyle w:val="berschrift1"/>
        <w:numPr>
          <w:ilvl w:val="0"/>
          <w:numId w:val="0"/>
        </w:numPr>
        <w:rPr>
          <w:lang w:val="sv-SE"/>
        </w:rPr>
      </w:pPr>
      <w:bookmarkStart w:id="33" w:name="_Toc131029572"/>
      <w:r w:rsidRPr="001B2C46">
        <w:rPr>
          <w:lang w:val="sv-SE"/>
        </w:rPr>
        <w:lastRenderedPageBreak/>
        <w:t>Contributors</w:t>
      </w:r>
      <w:bookmarkEnd w:id="2"/>
      <w:bookmarkEnd w:id="33"/>
    </w:p>
    <w:p w14:paraId="24A80177" w14:textId="77777777" w:rsidR="00E91975" w:rsidRPr="001B2C46" w:rsidRDefault="00E91975" w:rsidP="006804C3">
      <w:pPr>
        <w:rPr>
          <w:rFonts w:cs="Arial"/>
          <w:b/>
          <w:lang w:val="sv-SE"/>
        </w:rPr>
      </w:pPr>
      <w:r w:rsidRPr="001B2C46">
        <w:rPr>
          <w:rFonts w:cs="Arial"/>
          <w:b/>
          <w:lang w:val="sv-SE"/>
        </w:rPr>
        <w:t>Organisations</w:t>
      </w:r>
    </w:p>
    <w:p w14:paraId="5C4D0A46" w14:textId="2E9012F3" w:rsidR="00E91975" w:rsidRPr="001B2C46" w:rsidRDefault="00E91975" w:rsidP="00514984">
      <w:pPr>
        <w:rPr>
          <w:lang w:val="sv-SE"/>
        </w:rPr>
      </w:pPr>
      <w:r w:rsidRPr="001B2C46">
        <w:rPr>
          <w:lang w:val="sv-SE"/>
        </w:rPr>
        <w:t>DIFI (Direktoratet for forvaltning og IKT)</w:t>
      </w:r>
      <w:r w:rsidRPr="00745F5A">
        <w:rPr>
          <w:rStyle w:val="Funotenzeichen"/>
        </w:rPr>
        <w:footnoteReference w:id="1"/>
      </w:r>
      <w:r w:rsidRPr="001B2C46">
        <w:rPr>
          <w:lang w:val="sv-SE"/>
        </w:rPr>
        <w:t xml:space="preserve">, Norway, </w:t>
      </w:r>
      <w:hyperlink r:id="rId11" w:history="1">
        <w:r w:rsidRPr="001B2C46">
          <w:rPr>
            <w:lang w:val="sv-SE"/>
          </w:rPr>
          <w:t>www.difi.no</w:t>
        </w:r>
      </w:hyperlink>
    </w:p>
    <w:p w14:paraId="128FFA52" w14:textId="77777777" w:rsidR="00E91975" w:rsidRPr="001B2C46" w:rsidRDefault="00CE0D75" w:rsidP="00514984">
      <w:pPr>
        <w:rPr>
          <w:lang w:val="sv-SE"/>
        </w:rPr>
      </w:pPr>
      <w:r w:rsidRPr="001B2C46">
        <w:rPr>
          <w:lang w:val="sv-SE"/>
        </w:rPr>
        <w:t>Erhvervsstyrelsen</w:t>
      </w:r>
      <w:r w:rsidR="00E91975" w:rsidRPr="00745F5A">
        <w:rPr>
          <w:rStyle w:val="Funotenzeichen"/>
        </w:rPr>
        <w:footnoteReference w:id="2"/>
      </w:r>
      <w:r w:rsidR="00E91975" w:rsidRPr="001B2C46">
        <w:rPr>
          <w:lang w:val="sv-SE"/>
        </w:rPr>
        <w:t xml:space="preserve">, Denmark, </w:t>
      </w:r>
      <w:r w:rsidRPr="001B2C46">
        <w:rPr>
          <w:lang w:val="sv-SE"/>
        </w:rPr>
        <w:t>erhvervsstyrelsen.dk</w:t>
      </w:r>
    </w:p>
    <w:p w14:paraId="3882DBEE" w14:textId="77777777" w:rsidR="00E91975" w:rsidRPr="001B2C46" w:rsidRDefault="00E91975" w:rsidP="00514984">
      <w:pPr>
        <w:rPr>
          <w:rFonts w:cs="Arial"/>
          <w:lang w:val="de-AT"/>
        </w:rPr>
      </w:pPr>
      <w:r w:rsidRPr="001B2C46">
        <w:rPr>
          <w:rFonts w:cs="Arial"/>
          <w:lang w:val="de-AT"/>
        </w:rPr>
        <w:t>BRZ (Bundesrechenzentrum)</w:t>
      </w:r>
      <w:r w:rsidRPr="00745F5A">
        <w:rPr>
          <w:rStyle w:val="Funotenzeichen"/>
        </w:rPr>
        <w:footnoteReference w:id="3"/>
      </w:r>
      <w:r w:rsidRPr="001B2C46">
        <w:rPr>
          <w:rFonts w:cs="Arial"/>
          <w:lang w:val="de-AT"/>
        </w:rPr>
        <w:t xml:space="preserve">, </w:t>
      </w:r>
      <w:r w:rsidRPr="001B2C46">
        <w:rPr>
          <w:lang w:val="de-AT"/>
        </w:rPr>
        <w:t>Austria, www.brz.gv.at</w:t>
      </w:r>
    </w:p>
    <w:p w14:paraId="0F3BFF86" w14:textId="77777777" w:rsidR="00E91975" w:rsidRPr="001B2C46" w:rsidRDefault="00CE0D75" w:rsidP="00514984">
      <w:pPr>
        <w:rPr>
          <w:lang w:val="sv-SE"/>
        </w:rPr>
      </w:pPr>
      <w:r w:rsidRPr="001B2C46">
        <w:rPr>
          <w:lang w:val="sv-SE"/>
        </w:rPr>
        <w:t>DIGG</w:t>
      </w:r>
      <w:r w:rsidR="00261760" w:rsidRPr="001B2C46">
        <w:rPr>
          <w:lang w:val="sv-SE"/>
        </w:rPr>
        <w:t xml:space="preserve"> (</w:t>
      </w:r>
      <w:r w:rsidRPr="001B2C46">
        <w:rPr>
          <w:lang w:val="sv-SE"/>
        </w:rPr>
        <w:t>Myndigheten för Digital Förvaltning</w:t>
      </w:r>
      <w:r w:rsidRPr="00745F5A">
        <w:rPr>
          <w:rStyle w:val="Funotenzeichen"/>
        </w:rPr>
        <w:footnoteReference w:id="4"/>
      </w:r>
      <w:r w:rsidR="00261760" w:rsidRPr="001B2C46">
        <w:rPr>
          <w:lang w:val="sv-SE"/>
        </w:rPr>
        <w:t xml:space="preserve">), Sweden, </w:t>
      </w:r>
      <w:r w:rsidR="00036305" w:rsidRPr="001B2C46">
        <w:rPr>
          <w:lang w:val="sv-SE"/>
        </w:rPr>
        <w:t>www.digg.se</w:t>
      </w:r>
    </w:p>
    <w:p w14:paraId="0BC664CA" w14:textId="35019457" w:rsidR="004B1AA0" w:rsidRPr="00745F5A" w:rsidRDefault="009C5DE0" w:rsidP="00514984">
      <w:pPr>
        <w:rPr>
          <w:rStyle w:val="Hyperlink"/>
          <w:color w:val="auto"/>
          <w:u w:val="none"/>
        </w:rPr>
      </w:pPr>
      <w:r w:rsidRPr="00745F5A">
        <w:rPr>
          <w:rStyle w:val="Hyperlink"/>
          <w:color w:val="auto"/>
          <w:u w:val="none"/>
        </w:rPr>
        <w:t>OpenP</w:t>
      </w:r>
      <w:r w:rsidR="00426548">
        <w:rPr>
          <w:rStyle w:val="Hyperlink"/>
          <w:color w:val="auto"/>
          <w:u w:val="none"/>
        </w:rPr>
        <w:t>eppol</w:t>
      </w:r>
    </w:p>
    <w:p w14:paraId="55155A32" w14:textId="77777777" w:rsidR="00E91975" w:rsidRPr="00745F5A" w:rsidRDefault="00E91975" w:rsidP="006804C3">
      <w:pPr>
        <w:rPr>
          <w:rFonts w:cs="Arial"/>
          <w:b/>
        </w:rPr>
      </w:pPr>
      <w:r w:rsidRPr="00745F5A">
        <w:rPr>
          <w:rFonts w:cs="Arial"/>
          <w:b/>
        </w:rPr>
        <w:t>Persons</w:t>
      </w:r>
    </w:p>
    <w:p w14:paraId="2F320E93" w14:textId="298B2A4B" w:rsidR="00E91975" w:rsidRPr="00745F5A" w:rsidRDefault="0095138B" w:rsidP="00514984">
      <w:r w:rsidRPr="00745F5A">
        <w:t xml:space="preserve">Philip Helger, </w:t>
      </w:r>
      <w:r w:rsidR="00426548" w:rsidRPr="00745F5A">
        <w:rPr>
          <w:rStyle w:val="Hyperlink"/>
          <w:color w:val="auto"/>
          <w:u w:val="none"/>
        </w:rPr>
        <w:t>OpenP</w:t>
      </w:r>
      <w:r w:rsidR="00426548">
        <w:rPr>
          <w:rStyle w:val="Hyperlink"/>
          <w:color w:val="auto"/>
          <w:u w:val="none"/>
        </w:rPr>
        <w:t>eppol</w:t>
      </w:r>
      <w:r w:rsidR="00426548" w:rsidRPr="00745F5A">
        <w:t xml:space="preserve"> </w:t>
      </w:r>
      <w:r w:rsidR="00B56755" w:rsidRPr="00745F5A">
        <w:t>Operating Office</w:t>
      </w:r>
    </w:p>
    <w:p w14:paraId="2E65F226" w14:textId="77777777" w:rsidR="0095138B" w:rsidRPr="00745F5A" w:rsidRDefault="0095138B" w:rsidP="0095138B">
      <w:r w:rsidRPr="00745F5A">
        <w:t>Jens Jakob Andersen, NITA</w:t>
      </w:r>
    </w:p>
    <w:p w14:paraId="18075FFE" w14:textId="77777777" w:rsidR="0095138B" w:rsidRPr="00745F5A" w:rsidRDefault="0095138B" w:rsidP="0095138B">
      <w:r w:rsidRPr="00745F5A">
        <w:t>Tim McGrath, DIFI/Document Engineering Services</w:t>
      </w:r>
    </w:p>
    <w:p w14:paraId="6DFA51FC" w14:textId="77777777" w:rsidR="0095138B" w:rsidRPr="00745F5A" w:rsidRDefault="00F03CDF" w:rsidP="0095138B">
      <w:r w:rsidRPr="00745F5A">
        <w:t>Bergthor Skulason, NITA</w:t>
      </w:r>
    </w:p>
    <w:p w14:paraId="37283206" w14:textId="77777777" w:rsidR="00543A39" w:rsidRPr="00745F5A" w:rsidRDefault="00543A39" w:rsidP="0095138B">
      <w:r w:rsidRPr="00745F5A">
        <w:t>Erik Gustavsen</w:t>
      </w:r>
      <w:r w:rsidR="00CE0D75" w:rsidRPr="00745F5A">
        <w:t>,</w:t>
      </w:r>
      <w:r w:rsidRPr="00745F5A">
        <w:t xml:space="preserve"> D</w:t>
      </w:r>
      <w:r w:rsidR="00840301" w:rsidRPr="00745F5A">
        <w:t>IFI</w:t>
      </w:r>
      <w:r w:rsidRPr="00745F5A">
        <w:t>/Edisys Consulting</w:t>
      </w:r>
    </w:p>
    <w:p w14:paraId="1C13E53A" w14:textId="77777777" w:rsidR="00D66FFA" w:rsidRPr="00745F5A" w:rsidRDefault="00D66FFA" w:rsidP="0095138B">
      <w:r w:rsidRPr="00745F5A">
        <w:t>Martin Forsberg</w:t>
      </w:r>
      <w:r w:rsidR="00CE0D75" w:rsidRPr="00745F5A">
        <w:t>,</w:t>
      </w:r>
      <w:r w:rsidRPr="00745F5A">
        <w:t xml:space="preserve"> ESV/Ecru Consulting</w:t>
      </w:r>
    </w:p>
    <w:p w14:paraId="424D9BC4" w14:textId="77777777" w:rsidR="00DE05CE" w:rsidRPr="00745F5A" w:rsidRDefault="00E17B9D" w:rsidP="00514984">
      <w:r w:rsidRPr="00745F5A">
        <w:t>B</w:t>
      </w:r>
      <w:r w:rsidR="009C5DE0" w:rsidRPr="00745F5A">
        <w:t>å</w:t>
      </w:r>
      <w:r w:rsidRPr="00745F5A">
        <w:t>rd Langöy</w:t>
      </w:r>
      <w:r w:rsidR="00592153" w:rsidRPr="00745F5A">
        <w:t xml:space="preserve">, </w:t>
      </w:r>
      <w:r w:rsidRPr="00745F5A">
        <w:t>Pagero</w:t>
      </w:r>
    </w:p>
    <w:p w14:paraId="365D82CC" w14:textId="77777777" w:rsidR="004B1AA0" w:rsidRPr="00745F5A" w:rsidRDefault="00DE05CE" w:rsidP="00514984">
      <w:r w:rsidRPr="00745F5A">
        <w:t>Siw Midtgård Meckelborg, Edisys Consulting</w:t>
      </w:r>
    </w:p>
    <w:p w14:paraId="3C6FA8B9" w14:textId="64B648E1" w:rsidR="00705AAF" w:rsidRPr="00745F5A" w:rsidRDefault="004B1AA0" w:rsidP="00514984">
      <w:pPr>
        <w:rPr>
          <w:rFonts w:cs="Arial"/>
        </w:rPr>
      </w:pPr>
      <w:r w:rsidRPr="00745F5A">
        <w:rPr>
          <w:rFonts w:cs="Arial"/>
        </w:rPr>
        <w:t xml:space="preserve">Jerry Dimitriou, </w:t>
      </w:r>
      <w:r w:rsidR="00426548" w:rsidRPr="00745F5A">
        <w:rPr>
          <w:rStyle w:val="Hyperlink"/>
          <w:color w:val="auto"/>
          <w:u w:val="none"/>
        </w:rPr>
        <w:t>OpenP</w:t>
      </w:r>
      <w:r w:rsidR="00426548">
        <w:rPr>
          <w:rStyle w:val="Hyperlink"/>
          <w:color w:val="auto"/>
          <w:u w:val="none"/>
        </w:rPr>
        <w:t>eppol</w:t>
      </w:r>
      <w:r w:rsidR="00426548" w:rsidRPr="00745F5A">
        <w:rPr>
          <w:rFonts w:cs="Arial"/>
        </w:rPr>
        <w:t xml:space="preserve"> </w:t>
      </w:r>
      <w:r w:rsidRPr="00745F5A">
        <w:rPr>
          <w:rFonts w:cs="Arial"/>
        </w:rPr>
        <w:t>O</w:t>
      </w:r>
      <w:r w:rsidR="009C5DE0" w:rsidRPr="00745F5A">
        <w:rPr>
          <w:rFonts w:cs="Arial"/>
        </w:rPr>
        <w:t>perating Office</w:t>
      </w:r>
    </w:p>
    <w:p w14:paraId="22A8882B" w14:textId="77777777" w:rsidR="00705AAF" w:rsidRPr="001B2C46" w:rsidRDefault="00705AAF" w:rsidP="00514984">
      <w:pPr>
        <w:rPr>
          <w:rFonts w:cs="Arial"/>
          <w:lang w:val="sv-SE"/>
        </w:rPr>
      </w:pPr>
      <w:r w:rsidRPr="001B2C46">
        <w:rPr>
          <w:rFonts w:cs="Arial"/>
          <w:lang w:val="sv-SE"/>
        </w:rPr>
        <w:t>Hans Berg, Tickstar</w:t>
      </w:r>
    </w:p>
    <w:p w14:paraId="367C8D9F" w14:textId="77777777" w:rsidR="00E91975" w:rsidRPr="001B2C46" w:rsidRDefault="00705AAF" w:rsidP="00514984">
      <w:pPr>
        <w:rPr>
          <w:rFonts w:cs="Arial"/>
          <w:lang w:val="sv-SE"/>
        </w:rPr>
      </w:pPr>
      <w:r w:rsidRPr="001B2C46">
        <w:rPr>
          <w:rFonts w:cs="Arial"/>
          <w:lang w:val="sv-SE"/>
        </w:rPr>
        <w:t>Risto Collanus, Visma</w:t>
      </w:r>
      <w:r w:rsidR="00E91975" w:rsidRPr="001B2C46">
        <w:rPr>
          <w:rFonts w:cs="Arial"/>
          <w:lang w:val="sv-SE"/>
        </w:rPr>
        <w:br w:type="page"/>
      </w:r>
      <w:bookmarkStart w:id="34" w:name="_Toc205026843"/>
      <w:bookmarkStart w:id="35" w:name="_Toc205089457"/>
      <w:bookmarkStart w:id="36" w:name="_Toc224898987"/>
    </w:p>
    <w:p w14:paraId="6351E8D9" w14:textId="77777777" w:rsidR="00A56BD2" w:rsidRPr="00745F5A" w:rsidRDefault="00914720" w:rsidP="00E15FB4">
      <w:pPr>
        <w:pStyle w:val="berschrift1"/>
        <w:numPr>
          <w:ilvl w:val="0"/>
          <w:numId w:val="0"/>
        </w:numPr>
        <w:rPr>
          <w:rStyle w:val="Fett"/>
          <w:b/>
        </w:rPr>
      </w:pPr>
      <w:bookmarkStart w:id="37" w:name="_Toc131029573"/>
      <w:bookmarkEnd w:id="34"/>
      <w:bookmarkEnd w:id="35"/>
      <w:bookmarkEnd w:id="36"/>
      <w:r w:rsidRPr="00745F5A">
        <w:rPr>
          <w:rStyle w:val="Fett"/>
          <w:b/>
        </w:rPr>
        <w:lastRenderedPageBreak/>
        <w:t>Table of contents</w:t>
      </w:r>
      <w:bookmarkEnd w:id="37"/>
    </w:p>
    <w:p w14:paraId="04071046" w14:textId="4D00A802" w:rsidR="00293C88" w:rsidRDefault="00766E99">
      <w:pPr>
        <w:pStyle w:val="Verzeichnis1"/>
        <w:rPr>
          <w:ins w:id="38" w:author="Philip Helger" w:date="2023-03-30T00:45:00Z"/>
          <w:rFonts w:asciiTheme="minorHAnsi" w:eastAsiaTheme="minorEastAsia" w:hAnsiTheme="minorHAnsi" w:cstheme="minorBidi"/>
          <w:kern w:val="0"/>
          <w:sz w:val="22"/>
          <w:lang w:eastAsia="en-GB"/>
        </w:rPr>
      </w:pPr>
      <w:r w:rsidRPr="00745F5A">
        <w:rPr>
          <w:noProof w:val="0"/>
        </w:rPr>
        <w:fldChar w:fldCharType="begin"/>
      </w:r>
      <w:r w:rsidR="002142B2" w:rsidRPr="00745F5A">
        <w:rPr>
          <w:noProof w:val="0"/>
        </w:rPr>
        <w:instrText xml:space="preserve"> TOC \o "1-4" \h \z \u </w:instrText>
      </w:r>
      <w:r w:rsidRPr="00745F5A">
        <w:rPr>
          <w:noProof w:val="0"/>
        </w:rPr>
        <w:fldChar w:fldCharType="separate"/>
      </w:r>
      <w:ins w:id="39" w:author="Philip Helger" w:date="2023-03-30T00:45:00Z">
        <w:r w:rsidR="00293C88" w:rsidRPr="00D87987">
          <w:rPr>
            <w:rStyle w:val="Hyperlink"/>
          </w:rPr>
          <w:fldChar w:fldCharType="begin"/>
        </w:r>
        <w:r w:rsidR="00293C88" w:rsidRPr="00D87987">
          <w:rPr>
            <w:rStyle w:val="Hyperlink"/>
          </w:rPr>
          <w:instrText xml:space="preserve"> </w:instrText>
        </w:r>
        <w:r w:rsidR="00293C88">
          <w:instrText>HYPERLINK \l "_Toc131029572"</w:instrText>
        </w:r>
        <w:r w:rsidR="00293C88" w:rsidRPr="00D87987">
          <w:rPr>
            <w:rStyle w:val="Hyperlink"/>
          </w:rPr>
          <w:instrText xml:space="preserve"> </w:instrText>
        </w:r>
        <w:r w:rsidR="00293C88" w:rsidRPr="00D87987">
          <w:rPr>
            <w:rStyle w:val="Hyperlink"/>
          </w:rPr>
        </w:r>
        <w:r w:rsidR="00293C88" w:rsidRPr="00D87987">
          <w:rPr>
            <w:rStyle w:val="Hyperlink"/>
          </w:rPr>
          <w:fldChar w:fldCharType="separate"/>
        </w:r>
        <w:r w:rsidR="00293C88" w:rsidRPr="00D87987">
          <w:rPr>
            <w:rStyle w:val="Hyperlink"/>
            <w:lang w:val="sv-SE"/>
          </w:rPr>
          <w:t>Contributors</w:t>
        </w:r>
        <w:r w:rsidR="00293C88">
          <w:rPr>
            <w:webHidden/>
          </w:rPr>
          <w:tab/>
        </w:r>
        <w:r w:rsidR="00293C88">
          <w:rPr>
            <w:webHidden/>
          </w:rPr>
          <w:fldChar w:fldCharType="begin"/>
        </w:r>
        <w:r w:rsidR="00293C88">
          <w:rPr>
            <w:webHidden/>
          </w:rPr>
          <w:instrText xml:space="preserve"> PAGEREF _Toc131029572 \h </w:instrText>
        </w:r>
      </w:ins>
      <w:r w:rsidR="00293C88">
        <w:rPr>
          <w:webHidden/>
        </w:rPr>
      </w:r>
      <w:r w:rsidR="00293C88">
        <w:rPr>
          <w:webHidden/>
        </w:rPr>
        <w:fldChar w:fldCharType="separate"/>
      </w:r>
      <w:ins w:id="40" w:author="Philip Helger" w:date="2023-03-30T00:45:00Z">
        <w:r w:rsidR="00293C88">
          <w:rPr>
            <w:webHidden/>
          </w:rPr>
          <w:t>4</w:t>
        </w:r>
        <w:r w:rsidR="00293C88">
          <w:rPr>
            <w:webHidden/>
          </w:rPr>
          <w:fldChar w:fldCharType="end"/>
        </w:r>
        <w:r w:rsidR="00293C88" w:rsidRPr="00D87987">
          <w:rPr>
            <w:rStyle w:val="Hyperlink"/>
          </w:rPr>
          <w:fldChar w:fldCharType="end"/>
        </w:r>
      </w:ins>
    </w:p>
    <w:p w14:paraId="1E07F12C" w14:textId="3EA5FEAD" w:rsidR="00293C88" w:rsidRDefault="00293C88">
      <w:pPr>
        <w:pStyle w:val="Verzeichnis1"/>
        <w:rPr>
          <w:ins w:id="41" w:author="Philip Helger" w:date="2023-03-30T00:45:00Z"/>
          <w:rFonts w:asciiTheme="minorHAnsi" w:eastAsiaTheme="minorEastAsia" w:hAnsiTheme="minorHAnsi" w:cstheme="minorBidi"/>
          <w:kern w:val="0"/>
          <w:sz w:val="22"/>
          <w:lang w:eastAsia="en-GB"/>
        </w:rPr>
      </w:pPr>
      <w:ins w:id="42" w:author="Philip Helger" w:date="2023-03-30T00:45:00Z">
        <w:r w:rsidRPr="00D87987">
          <w:rPr>
            <w:rStyle w:val="Hyperlink"/>
          </w:rPr>
          <w:fldChar w:fldCharType="begin"/>
        </w:r>
        <w:r w:rsidRPr="00D87987">
          <w:rPr>
            <w:rStyle w:val="Hyperlink"/>
          </w:rPr>
          <w:instrText xml:space="preserve"> </w:instrText>
        </w:r>
        <w:r>
          <w:instrText>HYPERLINK \l "_Toc131029573"</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Table of contents</w:t>
        </w:r>
        <w:r>
          <w:rPr>
            <w:webHidden/>
          </w:rPr>
          <w:tab/>
        </w:r>
        <w:r>
          <w:rPr>
            <w:webHidden/>
          </w:rPr>
          <w:fldChar w:fldCharType="begin"/>
        </w:r>
        <w:r>
          <w:rPr>
            <w:webHidden/>
          </w:rPr>
          <w:instrText xml:space="preserve"> PAGEREF _Toc131029573 \h </w:instrText>
        </w:r>
      </w:ins>
      <w:r>
        <w:rPr>
          <w:webHidden/>
        </w:rPr>
      </w:r>
      <w:r>
        <w:rPr>
          <w:webHidden/>
        </w:rPr>
        <w:fldChar w:fldCharType="separate"/>
      </w:r>
      <w:ins w:id="43" w:author="Philip Helger" w:date="2023-03-30T00:45:00Z">
        <w:r>
          <w:rPr>
            <w:webHidden/>
          </w:rPr>
          <w:t>5</w:t>
        </w:r>
        <w:r>
          <w:rPr>
            <w:webHidden/>
          </w:rPr>
          <w:fldChar w:fldCharType="end"/>
        </w:r>
        <w:r w:rsidRPr="00D87987">
          <w:rPr>
            <w:rStyle w:val="Hyperlink"/>
          </w:rPr>
          <w:fldChar w:fldCharType="end"/>
        </w:r>
      </w:ins>
    </w:p>
    <w:p w14:paraId="31BBF11D" w14:textId="4B307EC5" w:rsidR="00293C88" w:rsidRDefault="00293C88">
      <w:pPr>
        <w:pStyle w:val="Verzeichnis1"/>
        <w:rPr>
          <w:ins w:id="44" w:author="Philip Helger" w:date="2023-03-30T00:45:00Z"/>
          <w:rFonts w:asciiTheme="minorHAnsi" w:eastAsiaTheme="minorEastAsia" w:hAnsiTheme="minorHAnsi" w:cstheme="minorBidi"/>
          <w:kern w:val="0"/>
          <w:sz w:val="22"/>
          <w:lang w:eastAsia="en-GB"/>
        </w:rPr>
      </w:pPr>
      <w:ins w:id="45" w:author="Philip Helger" w:date="2023-03-30T00:45:00Z">
        <w:r w:rsidRPr="00D87987">
          <w:rPr>
            <w:rStyle w:val="Hyperlink"/>
          </w:rPr>
          <w:fldChar w:fldCharType="begin"/>
        </w:r>
        <w:r w:rsidRPr="00D87987">
          <w:rPr>
            <w:rStyle w:val="Hyperlink"/>
          </w:rPr>
          <w:instrText xml:space="preserve"> </w:instrText>
        </w:r>
        <w:r>
          <w:instrText>HYPERLINK \l "_Toc131029574"</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1</w:t>
        </w:r>
        <w:r>
          <w:rPr>
            <w:rFonts w:asciiTheme="minorHAnsi" w:eastAsiaTheme="minorEastAsia" w:hAnsiTheme="minorHAnsi" w:cstheme="minorBidi"/>
            <w:kern w:val="0"/>
            <w:sz w:val="22"/>
            <w:lang w:eastAsia="en-GB"/>
          </w:rPr>
          <w:tab/>
        </w:r>
        <w:r w:rsidRPr="00D87987">
          <w:rPr>
            <w:rStyle w:val="Hyperlink"/>
          </w:rPr>
          <w:t>Introduction</w:t>
        </w:r>
        <w:r>
          <w:rPr>
            <w:webHidden/>
          </w:rPr>
          <w:tab/>
        </w:r>
        <w:r>
          <w:rPr>
            <w:webHidden/>
          </w:rPr>
          <w:fldChar w:fldCharType="begin"/>
        </w:r>
        <w:r>
          <w:rPr>
            <w:webHidden/>
          </w:rPr>
          <w:instrText xml:space="preserve"> PAGEREF _Toc131029574 \h </w:instrText>
        </w:r>
      </w:ins>
      <w:r>
        <w:rPr>
          <w:webHidden/>
        </w:rPr>
      </w:r>
      <w:r>
        <w:rPr>
          <w:webHidden/>
        </w:rPr>
        <w:fldChar w:fldCharType="separate"/>
      </w:r>
      <w:ins w:id="46" w:author="Philip Helger" w:date="2023-03-30T00:45:00Z">
        <w:r>
          <w:rPr>
            <w:webHidden/>
          </w:rPr>
          <w:t>7</w:t>
        </w:r>
        <w:r>
          <w:rPr>
            <w:webHidden/>
          </w:rPr>
          <w:fldChar w:fldCharType="end"/>
        </w:r>
        <w:r w:rsidRPr="00D87987">
          <w:rPr>
            <w:rStyle w:val="Hyperlink"/>
          </w:rPr>
          <w:fldChar w:fldCharType="end"/>
        </w:r>
      </w:ins>
    </w:p>
    <w:p w14:paraId="121DADFE" w14:textId="692B4620" w:rsidR="00293C88" w:rsidRDefault="00293C88">
      <w:pPr>
        <w:pStyle w:val="Verzeichnis2"/>
        <w:rPr>
          <w:ins w:id="47" w:author="Philip Helger" w:date="2023-03-30T00:45:00Z"/>
          <w:rFonts w:asciiTheme="minorHAnsi" w:eastAsiaTheme="minorEastAsia" w:hAnsiTheme="minorHAnsi" w:cstheme="minorBidi"/>
          <w:lang w:eastAsia="en-GB"/>
        </w:rPr>
      </w:pPr>
      <w:ins w:id="48" w:author="Philip Helger" w:date="2023-03-30T00:45:00Z">
        <w:r w:rsidRPr="00D87987">
          <w:rPr>
            <w:rStyle w:val="Hyperlink"/>
          </w:rPr>
          <w:fldChar w:fldCharType="begin"/>
        </w:r>
        <w:r w:rsidRPr="00D87987">
          <w:rPr>
            <w:rStyle w:val="Hyperlink"/>
          </w:rPr>
          <w:instrText xml:space="preserve"> </w:instrText>
        </w:r>
        <w:r>
          <w:instrText>HYPERLINK \l "_Toc131029575"</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1.1</w:t>
        </w:r>
        <w:r>
          <w:rPr>
            <w:rFonts w:asciiTheme="minorHAnsi" w:eastAsiaTheme="minorEastAsia" w:hAnsiTheme="minorHAnsi" w:cstheme="minorBidi"/>
            <w:lang w:eastAsia="en-GB"/>
          </w:rPr>
          <w:tab/>
        </w:r>
        <w:r w:rsidRPr="00D87987">
          <w:rPr>
            <w:rStyle w:val="Hyperlink"/>
          </w:rPr>
          <w:t>Audience</w:t>
        </w:r>
        <w:r>
          <w:rPr>
            <w:webHidden/>
          </w:rPr>
          <w:tab/>
        </w:r>
        <w:r>
          <w:rPr>
            <w:webHidden/>
          </w:rPr>
          <w:fldChar w:fldCharType="begin"/>
        </w:r>
        <w:r>
          <w:rPr>
            <w:webHidden/>
          </w:rPr>
          <w:instrText xml:space="preserve"> PAGEREF _Toc131029575 \h </w:instrText>
        </w:r>
      </w:ins>
      <w:r>
        <w:rPr>
          <w:webHidden/>
        </w:rPr>
      </w:r>
      <w:r>
        <w:rPr>
          <w:webHidden/>
        </w:rPr>
        <w:fldChar w:fldCharType="separate"/>
      </w:r>
      <w:ins w:id="49" w:author="Philip Helger" w:date="2023-03-30T00:45:00Z">
        <w:r>
          <w:rPr>
            <w:webHidden/>
          </w:rPr>
          <w:t>7</w:t>
        </w:r>
        <w:r>
          <w:rPr>
            <w:webHidden/>
          </w:rPr>
          <w:fldChar w:fldCharType="end"/>
        </w:r>
        <w:r w:rsidRPr="00D87987">
          <w:rPr>
            <w:rStyle w:val="Hyperlink"/>
          </w:rPr>
          <w:fldChar w:fldCharType="end"/>
        </w:r>
      </w:ins>
    </w:p>
    <w:p w14:paraId="17A8B58E" w14:textId="68CD703D" w:rsidR="00293C88" w:rsidRDefault="00293C88">
      <w:pPr>
        <w:pStyle w:val="Verzeichnis2"/>
        <w:rPr>
          <w:ins w:id="50" w:author="Philip Helger" w:date="2023-03-30T00:45:00Z"/>
          <w:rFonts w:asciiTheme="minorHAnsi" w:eastAsiaTheme="minorEastAsia" w:hAnsiTheme="minorHAnsi" w:cstheme="minorBidi"/>
          <w:lang w:eastAsia="en-GB"/>
        </w:rPr>
      </w:pPr>
      <w:ins w:id="51" w:author="Philip Helger" w:date="2023-03-30T00:45:00Z">
        <w:r w:rsidRPr="00D87987">
          <w:rPr>
            <w:rStyle w:val="Hyperlink"/>
          </w:rPr>
          <w:fldChar w:fldCharType="begin"/>
        </w:r>
        <w:r w:rsidRPr="00D87987">
          <w:rPr>
            <w:rStyle w:val="Hyperlink"/>
          </w:rPr>
          <w:instrText xml:space="preserve"> </w:instrText>
        </w:r>
        <w:r>
          <w:instrText>HYPERLINK \l "_Toc131029576"</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1.2</w:t>
        </w:r>
        <w:r>
          <w:rPr>
            <w:rFonts w:asciiTheme="minorHAnsi" w:eastAsiaTheme="minorEastAsia" w:hAnsiTheme="minorHAnsi" w:cstheme="minorBidi"/>
            <w:lang w:eastAsia="en-GB"/>
          </w:rPr>
          <w:tab/>
        </w:r>
        <w:r w:rsidRPr="00D87987">
          <w:rPr>
            <w:rStyle w:val="Hyperlink"/>
          </w:rPr>
          <w:t>References</w:t>
        </w:r>
        <w:r>
          <w:rPr>
            <w:webHidden/>
          </w:rPr>
          <w:tab/>
        </w:r>
        <w:r>
          <w:rPr>
            <w:webHidden/>
          </w:rPr>
          <w:fldChar w:fldCharType="begin"/>
        </w:r>
        <w:r>
          <w:rPr>
            <w:webHidden/>
          </w:rPr>
          <w:instrText xml:space="preserve"> PAGEREF _Toc131029576 \h </w:instrText>
        </w:r>
      </w:ins>
      <w:r>
        <w:rPr>
          <w:webHidden/>
        </w:rPr>
      </w:r>
      <w:r>
        <w:rPr>
          <w:webHidden/>
        </w:rPr>
        <w:fldChar w:fldCharType="separate"/>
      </w:r>
      <w:ins w:id="52" w:author="Philip Helger" w:date="2023-03-30T00:45:00Z">
        <w:r>
          <w:rPr>
            <w:webHidden/>
          </w:rPr>
          <w:t>7</w:t>
        </w:r>
        <w:r>
          <w:rPr>
            <w:webHidden/>
          </w:rPr>
          <w:fldChar w:fldCharType="end"/>
        </w:r>
        <w:r w:rsidRPr="00D87987">
          <w:rPr>
            <w:rStyle w:val="Hyperlink"/>
          </w:rPr>
          <w:fldChar w:fldCharType="end"/>
        </w:r>
      </w:ins>
    </w:p>
    <w:p w14:paraId="3E49B89E" w14:textId="220B3D72" w:rsidR="00293C88" w:rsidRDefault="00293C88">
      <w:pPr>
        <w:pStyle w:val="Verzeichnis2"/>
        <w:rPr>
          <w:ins w:id="53" w:author="Philip Helger" w:date="2023-03-30T00:45:00Z"/>
          <w:rFonts w:asciiTheme="minorHAnsi" w:eastAsiaTheme="minorEastAsia" w:hAnsiTheme="minorHAnsi" w:cstheme="minorBidi"/>
          <w:lang w:eastAsia="en-GB"/>
        </w:rPr>
      </w:pPr>
      <w:ins w:id="54" w:author="Philip Helger" w:date="2023-03-30T00:45:00Z">
        <w:r w:rsidRPr="00D87987">
          <w:rPr>
            <w:rStyle w:val="Hyperlink"/>
          </w:rPr>
          <w:fldChar w:fldCharType="begin"/>
        </w:r>
        <w:r w:rsidRPr="00D87987">
          <w:rPr>
            <w:rStyle w:val="Hyperlink"/>
          </w:rPr>
          <w:instrText xml:space="preserve"> </w:instrText>
        </w:r>
        <w:r>
          <w:instrText>HYPERLINK \l "_Toc131029577"</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1.3</w:t>
        </w:r>
        <w:r>
          <w:rPr>
            <w:rFonts w:asciiTheme="minorHAnsi" w:eastAsiaTheme="minorEastAsia" w:hAnsiTheme="minorHAnsi" w:cstheme="minorBidi"/>
            <w:lang w:eastAsia="en-GB"/>
          </w:rPr>
          <w:tab/>
        </w:r>
        <w:r w:rsidRPr="00D87987">
          <w:rPr>
            <w:rStyle w:val="Hyperlink"/>
          </w:rPr>
          <w:t>XML Namespaces URIs used</w:t>
        </w:r>
        <w:r>
          <w:rPr>
            <w:webHidden/>
          </w:rPr>
          <w:tab/>
        </w:r>
        <w:r>
          <w:rPr>
            <w:webHidden/>
          </w:rPr>
          <w:fldChar w:fldCharType="begin"/>
        </w:r>
        <w:r>
          <w:rPr>
            <w:webHidden/>
          </w:rPr>
          <w:instrText xml:space="preserve"> PAGEREF _Toc131029577 \h </w:instrText>
        </w:r>
      </w:ins>
      <w:r>
        <w:rPr>
          <w:webHidden/>
        </w:rPr>
      </w:r>
      <w:r>
        <w:rPr>
          <w:webHidden/>
        </w:rPr>
        <w:fldChar w:fldCharType="separate"/>
      </w:r>
      <w:ins w:id="55" w:author="Philip Helger" w:date="2023-03-30T00:45:00Z">
        <w:r>
          <w:rPr>
            <w:webHidden/>
          </w:rPr>
          <w:t>8</w:t>
        </w:r>
        <w:r>
          <w:rPr>
            <w:webHidden/>
          </w:rPr>
          <w:fldChar w:fldCharType="end"/>
        </w:r>
        <w:r w:rsidRPr="00D87987">
          <w:rPr>
            <w:rStyle w:val="Hyperlink"/>
          </w:rPr>
          <w:fldChar w:fldCharType="end"/>
        </w:r>
      </w:ins>
    </w:p>
    <w:p w14:paraId="2D3C496F" w14:textId="009B44AC" w:rsidR="00293C88" w:rsidRDefault="00293C88">
      <w:pPr>
        <w:pStyle w:val="Verzeichnis1"/>
        <w:rPr>
          <w:ins w:id="56" w:author="Philip Helger" w:date="2023-03-30T00:45:00Z"/>
          <w:rFonts w:asciiTheme="minorHAnsi" w:eastAsiaTheme="minorEastAsia" w:hAnsiTheme="minorHAnsi" w:cstheme="minorBidi"/>
          <w:kern w:val="0"/>
          <w:sz w:val="22"/>
          <w:lang w:eastAsia="en-GB"/>
        </w:rPr>
      </w:pPr>
      <w:ins w:id="57" w:author="Philip Helger" w:date="2023-03-30T00:45:00Z">
        <w:r w:rsidRPr="00D87987">
          <w:rPr>
            <w:rStyle w:val="Hyperlink"/>
          </w:rPr>
          <w:fldChar w:fldCharType="begin"/>
        </w:r>
        <w:r w:rsidRPr="00D87987">
          <w:rPr>
            <w:rStyle w:val="Hyperlink"/>
          </w:rPr>
          <w:instrText xml:space="preserve"> </w:instrText>
        </w:r>
        <w:r>
          <w:instrText>HYPERLINK \l "_Toc131029578"</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2</w:t>
        </w:r>
        <w:r>
          <w:rPr>
            <w:rFonts w:asciiTheme="minorHAnsi" w:eastAsiaTheme="minorEastAsia" w:hAnsiTheme="minorHAnsi" w:cstheme="minorBidi"/>
            <w:kern w:val="0"/>
            <w:sz w:val="22"/>
            <w:lang w:eastAsia="en-GB"/>
          </w:rPr>
          <w:tab/>
        </w:r>
        <w:r w:rsidRPr="00D87987">
          <w:rPr>
            <w:rStyle w:val="Hyperlink"/>
          </w:rPr>
          <w:t>Introduction to identifiers</w:t>
        </w:r>
        <w:r>
          <w:rPr>
            <w:webHidden/>
          </w:rPr>
          <w:tab/>
        </w:r>
        <w:r>
          <w:rPr>
            <w:webHidden/>
          </w:rPr>
          <w:fldChar w:fldCharType="begin"/>
        </w:r>
        <w:r>
          <w:rPr>
            <w:webHidden/>
          </w:rPr>
          <w:instrText xml:space="preserve"> PAGEREF _Toc131029578 \h </w:instrText>
        </w:r>
      </w:ins>
      <w:r>
        <w:rPr>
          <w:webHidden/>
        </w:rPr>
      </w:r>
      <w:r>
        <w:rPr>
          <w:webHidden/>
        </w:rPr>
        <w:fldChar w:fldCharType="separate"/>
      </w:r>
      <w:ins w:id="58" w:author="Philip Helger" w:date="2023-03-30T00:45:00Z">
        <w:r>
          <w:rPr>
            <w:webHidden/>
          </w:rPr>
          <w:t>9</w:t>
        </w:r>
        <w:r>
          <w:rPr>
            <w:webHidden/>
          </w:rPr>
          <w:fldChar w:fldCharType="end"/>
        </w:r>
        <w:r w:rsidRPr="00D87987">
          <w:rPr>
            <w:rStyle w:val="Hyperlink"/>
          </w:rPr>
          <w:fldChar w:fldCharType="end"/>
        </w:r>
      </w:ins>
    </w:p>
    <w:p w14:paraId="7CD9FE76" w14:textId="4DAC020B" w:rsidR="00293C88" w:rsidRDefault="00293C88">
      <w:pPr>
        <w:pStyle w:val="Verzeichnis2"/>
        <w:rPr>
          <w:ins w:id="59" w:author="Philip Helger" w:date="2023-03-30T00:45:00Z"/>
          <w:rFonts w:asciiTheme="minorHAnsi" w:eastAsiaTheme="minorEastAsia" w:hAnsiTheme="minorHAnsi" w:cstheme="minorBidi"/>
          <w:lang w:eastAsia="en-GB"/>
        </w:rPr>
      </w:pPr>
      <w:ins w:id="60" w:author="Philip Helger" w:date="2023-03-30T00:45:00Z">
        <w:r w:rsidRPr="00D87987">
          <w:rPr>
            <w:rStyle w:val="Hyperlink"/>
          </w:rPr>
          <w:fldChar w:fldCharType="begin"/>
        </w:r>
        <w:r w:rsidRPr="00D87987">
          <w:rPr>
            <w:rStyle w:val="Hyperlink"/>
          </w:rPr>
          <w:instrText xml:space="preserve"> </w:instrText>
        </w:r>
        <w:r>
          <w:instrText>HYPERLINK \l "_Toc131029579"</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2.1</w:t>
        </w:r>
        <w:r>
          <w:rPr>
            <w:rFonts w:asciiTheme="minorHAnsi" w:eastAsiaTheme="minorEastAsia" w:hAnsiTheme="minorHAnsi" w:cstheme="minorBidi"/>
            <w:lang w:eastAsia="en-GB"/>
          </w:rPr>
          <w:tab/>
        </w:r>
        <w:r w:rsidRPr="00D87987">
          <w:rPr>
            <w:rStyle w:val="Hyperlink"/>
          </w:rPr>
          <w:t>Scope</w:t>
        </w:r>
        <w:r>
          <w:rPr>
            <w:webHidden/>
          </w:rPr>
          <w:tab/>
        </w:r>
        <w:r>
          <w:rPr>
            <w:webHidden/>
          </w:rPr>
          <w:fldChar w:fldCharType="begin"/>
        </w:r>
        <w:r>
          <w:rPr>
            <w:webHidden/>
          </w:rPr>
          <w:instrText xml:space="preserve"> PAGEREF _Toc131029579 \h </w:instrText>
        </w:r>
      </w:ins>
      <w:r>
        <w:rPr>
          <w:webHidden/>
        </w:rPr>
      </w:r>
      <w:r>
        <w:rPr>
          <w:webHidden/>
        </w:rPr>
        <w:fldChar w:fldCharType="separate"/>
      </w:r>
      <w:ins w:id="61" w:author="Philip Helger" w:date="2023-03-30T00:45:00Z">
        <w:r>
          <w:rPr>
            <w:webHidden/>
          </w:rPr>
          <w:t>9</w:t>
        </w:r>
        <w:r>
          <w:rPr>
            <w:webHidden/>
          </w:rPr>
          <w:fldChar w:fldCharType="end"/>
        </w:r>
        <w:r w:rsidRPr="00D87987">
          <w:rPr>
            <w:rStyle w:val="Hyperlink"/>
          </w:rPr>
          <w:fldChar w:fldCharType="end"/>
        </w:r>
      </w:ins>
    </w:p>
    <w:p w14:paraId="5203FE96" w14:textId="0E3CB060" w:rsidR="00293C88" w:rsidRDefault="00293C88">
      <w:pPr>
        <w:pStyle w:val="Verzeichnis3"/>
        <w:rPr>
          <w:ins w:id="62" w:author="Philip Helger" w:date="2023-03-30T00:45:00Z"/>
          <w:rFonts w:asciiTheme="minorHAnsi" w:eastAsiaTheme="minorEastAsia" w:hAnsiTheme="minorHAnsi" w:cstheme="minorBidi"/>
          <w:lang w:eastAsia="en-GB"/>
        </w:rPr>
      </w:pPr>
      <w:ins w:id="63" w:author="Philip Helger" w:date="2023-03-30T00:45:00Z">
        <w:r w:rsidRPr="00D87987">
          <w:rPr>
            <w:rStyle w:val="Hyperlink"/>
          </w:rPr>
          <w:fldChar w:fldCharType="begin"/>
        </w:r>
        <w:r w:rsidRPr="00D87987">
          <w:rPr>
            <w:rStyle w:val="Hyperlink"/>
          </w:rPr>
          <w:instrText xml:space="preserve"> </w:instrText>
        </w:r>
        <w:r>
          <w:instrText>HYPERLINK \l "_Toc131029580"</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2.1.1</w:t>
        </w:r>
        <w:r>
          <w:rPr>
            <w:rFonts w:asciiTheme="minorHAnsi" w:eastAsiaTheme="minorEastAsia" w:hAnsiTheme="minorHAnsi" w:cstheme="minorBidi"/>
            <w:lang w:eastAsia="en-GB"/>
          </w:rPr>
          <w:tab/>
        </w:r>
        <w:r w:rsidRPr="00D87987">
          <w:rPr>
            <w:rStyle w:val="Hyperlink"/>
          </w:rPr>
          <w:t>The policy of a federated scheme for identifying Parties</w:t>
        </w:r>
        <w:r>
          <w:rPr>
            <w:webHidden/>
          </w:rPr>
          <w:tab/>
        </w:r>
        <w:r>
          <w:rPr>
            <w:webHidden/>
          </w:rPr>
          <w:fldChar w:fldCharType="begin"/>
        </w:r>
        <w:r>
          <w:rPr>
            <w:webHidden/>
          </w:rPr>
          <w:instrText xml:space="preserve"> PAGEREF _Toc131029580 \h </w:instrText>
        </w:r>
      </w:ins>
      <w:r>
        <w:rPr>
          <w:webHidden/>
        </w:rPr>
      </w:r>
      <w:r>
        <w:rPr>
          <w:webHidden/>
        </w:rPr>
        <w:fldChar w:fldCharType="separate"/>
      </w:r>
      <w:ins w:id="64" w:author="Philip Helger" w:date="2023-03-30T00:45:00Z">
        <w:r>
          <w:rPr>
            <w:webHidden/>
          </w:rPr>
          <w:t>9</w:t>
        </w:r>
        <w:r>
          <w:rPr>
            <w:webHidden/>
          </w:rPr>
          <w:fldChar w:fldCharType="end"/>
        </w:r>
        <w:r w:rsidRPr="00D87987">
          <w:rPr>
            <w:rStyle w:val="Hyperlink"/>
          </w:rPr>
          <w:fldChar w:fldCharType="end"/>
        </w:r>
      </w:ins>
    </w:p>
    <w:p w14:paraId="7E4A94EF" w14:textId="5342C4D6" w:rsidR="00293C88" w:rsidRDefault="00293C88">
      <w:pPr>
        <w:pStyle w:val="Verzeichnis3"/>
        <w:rPr>
          <w:ins w:id="65" w:author="Philip Helger" w:date="2023-03-30T00:45:00Z"/>
          <w:rFonts w:asciiTheme="minorHAnsi" w:eastAsiaTheme="minorEastAsia" w:hAnsiTheme="minorHAnsi" w:cstheme="minorBidi"/>
          <w:lang w:eastAsia="en-GB"/>
        </w:rPr>
      </w:pPr>
      <w:ins w:id="66" w:author="Philip Helger" w:date="2023-03-30T00:45:00Z">
        <w:r w:rsidRPr="00D87987">
          <w:rPr>
            <w:rStyle w:val="Hyperlink"/>
          </w:rPr>
          <w:fldChar w:fldCharType="begin"/>
        </w:r>
        <w:r w:rsidRPr="00D87987">
          <w:rPr>
            <w:rStyle w:val="Hyperlink"/>
          </w:rPr>
          <w:instrText xml:space="preserve"> </w:instrText>
        </w:r>
        <w:r>
          <w:instrText>HYPERLINK \l "_Toc131029581"</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2.1.2</w:t>
        </w:r>
        <w:r>
          <w:rPr>
            <w:rFonts w:asciiTheme="minorHAnsi" w:eastAsiaTheme="minorEastAsia" w:hAnsiTheme="minorHAnsi" w:cstheme="minorBidi"/>
            <w:lang w:eastAsia="en-GB"/>
          </w:rPr>
          <w:tab/>
        </w:r>
        <w:r w:rsidRPr="00D87987">
          <w:rPr>
            <w:rStyle w:val="Hyperlink"/>
          </w:rPr>
          <w:t>The policy for identifying Documents and Services used in Peppol implementation of the Peppol eDelivery Network</w:t>
        </w:r>
        <w:r>
          <w:rPr>
            <w:webHidden/>
          </w:rPr>
          <w:tab/>
        </w:r>
        <w:r>
          <w:rPr>
            <w:webHidden/>
          </w:rPr>
          <w:fldChar w:fldCharType="begin"/>
        </w:r>
        <w:r>
          <w:rPr>
            <w:webHidden/>
          </w:rPr>
          <w:instrText xml:space="preserve"> PAGEREF _Toc131029581 \h </w:instrText>
        </w:r>
      </w:ins>
      <w:r>
        <w:rPr>
          <w:webHidden/>
        </w:rPr>
      </w:r>
      <w:r>
        <w:rPr>
          <w:webHidden/>
        </w:rPr>
        <w:fldChar w:fldCharType="separate"/>
      </w:r>
      <w:ins w:id="67" w:author="Philip Helger" w:date="2023-03-30T00:45:00Z">
        <w:r>
          <w:rPr>
            <w:webHidden/>
          </w:rPr>
          <w:t>9</w:t>
        </w:r>
        <w:r>
          <w:rPr>
            <w:webHidden/>
          </w:rPr>
          <w:fldChar w:fldCharType="end"/>
        </w:r>
        <w:r w:rsidRPr="00D87987">
          <w:rPr>
            <w:rStyle w:val="Hyperlink"/>
          </w:rPr>
          <w:fldChar w:fldCharType="end"/>
        </w:r>
      </w:ins>
    </w:p>
    <w:p w14:paraId="0E4089DE" w14:textId="31202B4E" w:rsidR="00293C88" w:rsidRDefault="00293C88">
      <w:pPr>
        <w:pStyle w:val="Verzeichnis3"/>
        <w:rPr>
          <w:ins w:id="68" w:author="Philip Helger" w:date="2023-03-30T00:45:00Z"/>
          <w:rFonts w:asciiTheme="minorHAnsi" w:eastAsiaTheme="minorEastAsia" w:hAnsiTheme="minorHAnsi" w:cstheme="minorBidi"/>
          <w:lang w:eastAsia="en-GB"/>
        </w:rPr>
      </w:pPr>
      <w:ins w:id="69" w:author="Philip Helger" w:date="2023-03-30T00:45:00Z">
        <w:r w:rsidRPr="00D87987">
          <w:rPr>
            <w:rStyle w:val="Hyperlink"/>
          </w:rPr>
          <w:fldChar w:fldCharType="begin"/>
        </w:r>
        <w:r w:rsidRPr="00D87987">
          <w:rPr>
            <w:rStyle w:val="Hyperlink"/>
          </w:rPr>
          <w:instrText xml:space="preserve"> </w:instrText>
        </w:r>
        <w:r>
          <w:instrText>HYPERLINK \l "_Toc131029582"</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2.1.3</w:t>
        </w:r>
        <w:r>
          <w:rPr>
            <w:rFonts w:asciiTheme="minorHAnsi" w:eastAsiaTheme="minorEastAsia" w:hAnsiTheme="minorHAnsi" w:cstheme="minorBidi"/>
            <w:lang w:eastAsia="en-GB"/>
          </w:rPr>
          <w:tab/>
        </w:r>
        <w:r w:rsidRPr="00D87987">
          <w:rPr>
            <w:rStyle w:val="Hyperlink"/>
          </w:rPr>
          <w:t>Semantic scope</w:t>
        </w:r>
        <w:r>
          <w:rPr>
            <w:webHidden/>
          </w:rPr>
          <w:tab/>
        </w:r>
        <w:r>
          <w:rPr>
            <w:webHidden/>
          </w:rPr>
          <w:fldChar w:fldCharType="begin"/>
        </w:r>
        <w:r>
          <w:rPr>
            <w:webHidden/>
          </w:rPr>
          <w:instrText xml:space="preserve"> PAGEREF _Toc131029582 \h </w:instrText>
        </w:r>
      </w:ins>
      <w:r>
        <w:rPr>
          <w:webHidden/>
        </w:rPr>
      </w:r>
      <w:r>
        <w:rPr>
          <w:webHidden/>
        </w:rPr>
        <w:fldChar w:fldCharType="separate"/>
      </w:r>
      <w:ins w:id="70" w:author="Philip Helger" w:date="2023-03-30T00:45:00Z">
        <w:r>
          <w:rPr>
            <w:webHidden/>
          </w:rPr>
          <w:t>10</w:t>
        </w:r>
        <w:r>
          <w:rPr>
            <w:webHidden/>
          </w:rPr>
          <w:fldChar w:fldCharType="end"/>
        </w:r>
        <w:r w:rsidRPr="00D87987">
          <w:rPr>
            <w:rStyle w:val="Hyperlink"/>
          </w:rPr>
          <w:fldChar w:fldCharType="end"/>
        </w:r>
      </w:ins>
    </w:p>
    <w:p w14:paraId="5CF5B2A2" w14:textId="23F64C56" w:rsidR="00293C88" w:rsidRDefault="00293C88">
      <w:pPr>
        <w:pStyle w:val="Verzeichnis3"/>
        <w:rPr>
          <w:ins w:id="71" w:author="Philip Helger" w:date="2023-03-30T00:45:00Z"/>
          <w:rFonts w:asciiTheme="minorHAnsi" w:eastAsiaTheme="minorEastAsia" w:hAnsiTheme="minorHAnsi" w:cstheme="minorBidi"/>
          <w:lang w:eastAsia="en-GB"/>
        </w:rPr>
      </w:pPr>
      <w:ins w:id="72" w:author="Philip Helger" w:date="2023-03-30T00:45:00Z">
        <w:r w:rsidRPr="00D87987">
          <w:rPr>
            <w:rStyle w:val="Hyperlink"/>
          </w:rPr>
          <w:fldChar w:fldCharType="begin"/>
        </w:r>
        <w:r w:rsidRPr="00D87987">
          <w:rPr>
            <w:rStyle w:val="Hyperlink"/>
          </w:rPr>
          <w:instrText xml:space="preserve"> </w:instrText>
        </w:r>
        <w:r>
          <w:instrText>HYPERLINK \l "_Toc131029583"</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2.1.4</w:t>
        </w:r>
        <w:r>
          <w:rPr>
            <w:rFonts w:asciiTheme="minorHAnsi" w:eastAsiaTheme="minorEastAsia" w:hAnsiTheme="minorHAnsi" w:cstheme="minorBidi"/>
            <w:lang w:eastAsia="en-GB"/>
          </w:rPr>
          <w:tab/>
        </w:r>
        <w:r w:rsidRPr="00D87987">
          <w:rPr>
            <w:rStyle w:val="Hyperlink"/>
          </w:rPr>
          <w:t>Relation to Peppol BIS versions 1 and 2</w:t>
        </w:r>
        <w:r>
          <w:rPr>
            <w:webHidden/>
          </w:rPr>
          <w:tab/>
        </w:r>
        <w:r>
          <w:rPr>
            <w:webHidden/>
          </w:rPr>
          <w:fldChar w:fldCharType="begin"/>
        </w:r>
        <w:r>
          <w:rPr>
            <w:webHidden/>
          </w:rPr>
          <w:instrText xml:space="preserve"> PAGEREF _Toc131029583 \h </w:instrText>
        </w:r>
      </w:ins>
      <w:r>
        <w:rPr>
          <w:webHidden/>
        </w:rPr>
      </w:r>
      <w:r>
        <w:rPr>
          <w:webHidden/>
        </w:rPr>
        <w:fldChar w:fldCharType="separate"/>
      </w:r>
      <w:ins w:id="73" w:author="Philip Helger" w:date="2023-03-30T00:45:00Z">
        <w:r>
          <w:rPr>
            <w:webHidden/>
          </w:rPr>
          <w:t>10</w:t>
        </w:r>
        <w:r>
          <w:rPr>
            <w:webHidden/>
          </w:rPr>
          <w:fldChar w:fldCharType="end"/>
        </w:r>
        <w:r w:rsidRPr="00D87987">
          <w:rPr>
            <w:rStyle w:val="Hyperlink"/>
          </w:rPr>
          <w:fldChar w:fldCharType="end"/>
        </w:r>
      </w:ins>
    </w:p>
    <w:p w14:paraId="58D2D867" w14:textId="282A08C9" w:rsidR="00293C88" w:rsidRDefault="00293C88">
      <w:pPr>
        <w:pStyle w:val="Verzeichnis2"/>
        <w:rPr>
          <w:ins w:id="74" w:author="Philip Helger" w:date="2023-03-30T00:45:00Z"/>
          <w:rFonts w:asciiTheme="minorHAnsi" w:eastAsiaTheme="minorEastAsia" w:hAnsiTheme="minorHAnsi" w:cstheme="minorBidi"/>
          <w:lang w:eastAsia="en-GB"/>
        </w:rPr>
      </w:pPr>
      <w:ins w:id="75" w:author="Philip Helger" w:date="2023-03-30T00:45:00Z">
        <w:r w:rsidRPr="00D87987">
          <w:rPr>
            <w:rStyle w:val="Hyperlink"/>
          </w:rPr>
          <w:fldChar w:fldCharType="begin"/>
        </w:r>
        <w:r w:rsidRPr="00D87987">
          <w:rPr>
            <w:rStyle w:val="Hyperlink"/>
          </w:rPr>
          <w:instrText xml:space="preserve"> </w:instrText>
        </w:r>
        <w:r>
          <w:instrText>HYPERLINK \l "_Toc131029584"</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2.2</w:t>
        </w:r>
        <w:r>
          <w:rPr>
            <w:rFonts w:asciiTheme="minorHAnsi" w:eastAsiaTheme="minorEastAsia" w:hAnsiTheme="minorHAnsi" w:cstheme="minorBidi"/>
            <w:lang w:eastAsia="en-GB"/>
          </w:rPr>
          <w:tab/>
        </w:r>
        <w:r w:rsidRPr="00D87987">
          <w:rPr>
            <w:rStyle w:val="Hyperlink"/>
          </w:rPr>
          <w:t>Participant vs. Party Identification</w:t>
        </w:r>
        <w:r>
          <w:rPr>
            <w:webHidden/>
          </w:rPr>
          <w:tab/>
        </w:r>
        <w:r>
          <w:rPr>
            <w:webHidden/>
          </w:rPr>
          <w:fldChar w:fldCharType="begin"/>
        </w:r>
        <w:r>
          <w:rPr>
            <w:webHidden/>
          </w:rPr>
          <w:instrText xml:space="preserve"> PAGEREF _Toc131029584 \h </w:instrText>
        </w:r>
      </w:ins>
      <w:r>
        <w:rPr>
          <w:webHidden/>
        </w:rPr>
      </w:r>
      <w:r>
        <w:rPr>
          <w:webHidden/>
        </w:rPr>
        <w:fldChar w:fldCharType="separate"/>
      </w:r>
      <w:ins w:id="76" w:author="Philip Helger" w:date="2023-03-30T00:45:00Z">
        <w:r>
          <w:rPr>
            <w:webHidden/>
          </w:rPr>
          <w:t>10</w:t>
        </w:r>
        <w:r>
          <w:rPr>
            <w:webHidden/>
          </w:rPr>
          <w:fldChar w:fldCharType="end"/>
        </w:r>
        <w:r w:rsidRPr="00D87987">
          <w:rPr>
            <w:rStyle w:val="Hyperlink"/>
          </w:rPr>
          <w:fldChar w:fldCharType="end"/>
        </w:r>
      </w:ins>
    </w:p>
    <w:p w14:paraId="2BC4C24F" w14:textId="7C90B7CE" w:rsidR="00293C88" w:rsidRDefault="00293C88">
      <w:pPr>
        <w:pStyle w:val="Verzeichnis2"/>
        <w:rPr>
          <w:ins w:id="77" w:author="Philip Helger" w:date="2023-03-30T00:45:00Z"/>
          <w:rFonts w:asciiTheme="minorHAnsi" w:eastAsiaTheme="minorEastAsia" w:hAnsiTheme="minorHAnsi" w:cstheme="minorBidi"/>
          <w:lang w:eastAsia="en-GB"/>
        </w:rPr>
      </w:pPr>
      <w:ins w:id="78" w:author="Philip Helger" w:date="2023-03-30T00:45:00Z">
        <w:r w:rsidRPr="00D87987">
          <w:rPr>
            <w:rStyle w:val="Hyperlink"/>
          </w:rPr>
          <w:fldChar w:fldCharType="begin"/>
        </w:r>
        <w:r w:rsidRPr="00D87987">
          <w:rPr>
            <w:rStyle w:val="Hyperlink"/>
          </w:rPr>
          <w:instrText xml:space="preserve"> </w:instrText>
        </w:r>
        <w:r>
          <w:instrText>HYPERLINK \l "_Toc131029585"</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2.3</w:t>
        </w:r>
        <w:r>
          <w:rPr>
            <w:rFonts w:asciiTheme="minorHAnsi" w:eastAsiaTheme="minorEastAsia" w:hAnsiTheme="minorHAnsi" w:cstheme="minorBidi"/>
            <w:lang w:eastAsia="en-GB"/>
          </w:rPr>
          <w:tab/>
        </w:r>
        <w:r w:rsidRPr="00D87987">
          <w:rPr>
            <w:rStyle w:val="Hyperlink"/>
          </w:rPr>
          <w:t>Common Policies</w:t>
        </w:r>
        <w:r>
          <w:rPr>
            <w:webHidden/>
          </w:rPr>
          <w:tab/>
        </w:r>
        <w:r>
          <w:rPr>
            <w:webHidden/>
          </w:rPr>
          <w:fldChar w:fldCharType="begin"/>
        </w:r>
        <w:r>
          <w:rPr>
            <w:webHidden/>
          </w:rPr>
          <w:instrText xml:space="preserve"> PAGEREF _Toc131029585 \h </w:instrText>
        </w:r>
      </w:ins>
      <w:r>
        <w:rPr>
          <w:webHidden/>
        </w:rPr>
      </w:r>
      <w:r>
        <w:rPr>
          <w:webHidden/>
        </w:rPr>
        <w:fldChar w:fldCharType="separate"/>
      </w:r>
      <w:ins w:id="79" w:author="Philip Helger" w:date="2023-03-30T00:45:00Z">
        <w:r>
          <w:rPr>
            <w:webHidden/>
          </w:rPr>
          <w:t>11</w:t>
        </w:r>
        <w:r>
          <w:rPr>
            <w:webHidden/>
          </w:rPr>
          <w:fldChar w:fldCharType="end"/>
        </w:r>
        <w:r w:rsidRPr="00D87987">
          <w:rPr>
            <w:rStyle w:val="Hyperlink"/>
          </w:rPr>
          <w:fldChar w:fldCharType="end"/>
        </w:r>
      </w:ins>
    </w:p>
    <w:p w14:paraId="365F10D7" w14:textId="07C0D5F6" w:rsidR="00293C88" w:rsidRDefault="00293C88">
      <w:pPr>
        <w:pStyle w:val="Verzeichnis3"/>
        <w:rPr>
          <w:ins w:id="80" w:author="Philip Helger" w:date="2023-03-30T00:45:00Z"/>
          <w:rFonts w:asciiTheme="minorHAnsi" w:eastAsiaTheme="minorEastAsia" w:hAnsiTheme="minorHAnsi" w:cstheme="minorBidi"/>
          <w:lang w:eastAsia="en-GB"/>
        </w:rPr>
      </w:pPr>
      <w:ins w:id="81" w:author="Philip Helger" w:date="2023-03-30T00:45:00Z">
        <w:r w:rsidRPr="00D87987">
          <w:rPr>
            <w:rStyle w:val="Hyperlink"/>
          </w:rPr>
          <w:fldChar w:fldCharType="begin"/>
        </w:r>
        <w:r w:rsidRPr="00D87987">
          <w:rPr>
            <w:rStyle w:val="Hyperlink"/>
          </w:rPr>
          <w:instrText xml:space="preserve"> </w:instrText>
        </w:r>
        <w:r>
          <w:instrText>HYPERLINK \l "_Toc131029586"</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POLICY 1</w:t>
        </w:r>
        <w:r>
          <w:rPr>
            <w:rFonts w:asciiTheme="minorHAnsi" w:eastAsiaTheme="minorEastAsia" w:hAnsiTheme="minorHAnsi" w:cstheme="minorBidi"/>
            <w:lang w:eastAsia="en-GB"/>
          </w:rPr>
          <w:tab/>
        </w:r>
        <w:r w:rsidRPr="00D87987">
          <w:rPr>
            <w:rStyle w:val="Hyperlink"/>
          </w:rPr>
          <w:t>Usage of ISO15459</w:t>
        </w:r>
        <w:r>
          <w:rPr>
            <w:webHidden/>
          </w:rPr>
          <w:tab/>
        </w:r>
        <w:r>
          <w:rPr>
            <w:webHidden/>
          </w:rPr>
          <w:fldChar w:fldCharType="begin"/>
        </w:r>
        <w:r>
          <w:rPr>
            <w:webHidden/>
          </w:rPr>
          <w:instrText xml:space="preserve"> PAGEREF _Toc131029586 \h </w:instrText>
        </w:r>
      </w:ins>
      <w:r>
        <w:rPr>
          <w:webHidden/>
        </w:rPr>
      </w:r>
      <w:r>
        <w:rPr>
          <w:webHidden/>
        </w:rPr>
        <w:fldChar w:fldCharType="separate"/>
      </w:r>
      <w:ins w:id="82" w:author="Philip Helger" w:date="2023-03-30T00:45:00Z">
        <w:r>
          <w:rPr>
            <w:webHidden/>
          </w:rPr>
          <w:t>11</w:t>
        </w:r>
        <w:r>
          <w:rPr>
            <w:webHidden/>
          </w:rPr>
          <w:fldChar w:fldCharType="end"/>
        </w:r>
        <w:r w:rsidRPr="00D87987">
          <w:rPr>
            <w:rStyle w:val="Hyperlink"/>
          </w:rPr>
          <w:fldChar w:fldCharType="end"/>
        </w:r>
      </w:ins>
    </w:p>
    <w:p w14:paraId="7815CE29" w14:textId="72F5CDDF" w:rsidR="00293C88" w:rsidRDefault="00293C88">
      <w:pPr>
        <w:pStyle w:val="Verzeichnis3"/>
        <w:rPr>
          <w:ins w:id="83" w:author="Philip Helger" w:date="2023-03-30T00:45:00Z"/>
          <w:rFonts w:asciiTheme="minorHAnsi" w:eastAsiaTheme="minorEastAsia" w:hAnsiTheme="minorHAnsi" w:cstheme="minorBidi"/>
          <w:lang w:eastAsia="en-GB"/>
        </w:rPr>
      </w:pPr>
      <w:ins w:id="84" w:author="Philip Helger" w:date="2023-03-30T00:45:00Z">
        <w:r w:rsidRPr="00D87987">
          <w:rPr>
            <w:rStyle w:val="Hyperlink"/>
          </w:rPr>
          <w:fldChar w:fldCharType="begin"/>
        </w:r>
        <w:r w:rsidRPr="00D87987">
          <w:rPr>
            <w:rStyle w:val="Hyperlink"/>
          </w:rPr>
          <w:instrText xml:space="preserve"> </w:instrText>
        </w:r>
        <w:r>
          <w:instrText>HYPERLINK \l "_Toc131029587"</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POLICY 2</w:t>
        </w:r>
        <w:r>
          <w:rPr>
            <w:rFonts w:asciiTheme="minorHAnsi" w:eastAsiaTheme="minorEastAsia" w:hAnsiTheme="minorHAnsi" w:cstheme="minorBidi"/>
            <w:lang w:eastAsia="en-GB"/>
          </w:rPr>
          <w:tab/>
        </w:r>
        <w:r w:rsidRPr="00D87987">
          <w:rPr>
            <w:rStyle w:val="Hyperlink"/>
          </w:rPr>
          <w:t>Identifier Value casing</w:t>
        </w:r>
        <w:r>
          <w:rPr>
            <w:webHidden/>
          </w:rPr>
          <w:tab/>
        </w:r>
        <w:r>
          <w:rPr>
            <w:webHidden/>
          </w:rPr>
          <w:fldChar w:fldCharType="begin"/>
        </w:r>
        <w:r>
          <w:rPr>
            <w:webHidden/>
          </w:rPr>
          <w:instrText xml:space="preserve"> PAGEREF _Toc131029587 \h </w:instrText>
        </w:r>
      </w:ins>
      <w:r>
        <w:rPr>
          <w:webHidden/>
        </w:rPr>
      </w:r>
      <w:r>
        <w:rPr>
          <w:webHidden/>
        </w:rPr>
        <w:fldChar w:fldCharType="separate"/>
      </w:r>
      <w:ins w:id="85" w:author="Philip Helger" w:date="2023-03-30T00:45:00Z">
        <w:r>
          <w:rPr>
            <w:webHidden/>
          </w:rPr>
          <w:t>12</w:t>
        </w:r>
        <w:r>
          <w:rPr>
            <w:webHidden/>
          </w:rPr>
          <w:fldChar w:fldCharType="end"/>
        </w:r>
        <w:r w:rsidRPr="00D87987">
          <w:rPr>
            <w:rStyle w:val="Hyperlink"/>
          </w:rPr>
          <w:fldChar w:fldCharType="end"/>
        </w:r>
      </w:ins>
    </w:p>
    <w:p w14:paraId="7792F4BA" w14:textId="1A8E79C7" w:rsidR="00293C88" w:rsidRDefault="00293C88">
      <w:pPr>
        <w:pStyle w:val="Verzeichnis1"/>
        <w:rPr>
          <w:ins w:id="86" w:author="Philip Helger" w:date="2023-03-30T00:45:00Z"/>
          <w:rFonts w:asciiTheme="minorHAnsi" w:eastAsiaTheme="minorEastAsia" w:hAnsiTheme="minorHAnsi" w:cstheme="minorBidi"/>
          <w:kern w:val="0"/>
          <w:sz w:val="22"/>
          <w:lang w:eastAsia="en-GB"/>
        </w:rPr>
      </w:pPr>
      <w:ins w:id="87" w:author="Philip Helger" w:date="2023-03-30T00:45:00Z">
        <w:r w:rsidRPr="00D87987">
          <w:rPr>
            <w:rStyle w:val="Hyperlink"/>
          </w:rPr>
          <w:fldChar w:fldCharType="begin"/>
        </w:r>
        <w:r w:rsidRPr="00D87987">
          <w:rPr>
            <w:rStyle w:val="Hyperlink"/>
          </w:rPr>
          <w:instrText xml:space="preserve"> </w:instrText>
        </w:r>
        <w:r>
          <w:instrText>HYPERLINK \l "_Toc131029588"</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3</w:t>
        </w:r>
        <w:r>
          <w:rPr>
            <w:rFonts w:asciiTheme="minorHAnsi" w:eastAsiaTheme="minorEastAsia" w:hAnsiTheme="minorHAnsi" w:cstheme="minorBidi"/>
            <w:kern w:val="0"/>
            <w:sz w:val="22"/>
            <w:lang w:eastAsia="en-GB"/>
          </w:rPr>
          <w:tab/>
        </w:r>
        <w:r w:rsidRPr="00D87987">
          <w:rPr>
            <w:rStyle w:val="Hyperlink"/>
          </w:rPr>
          <w:t>Policy for Peppol Participant Identification</w:t>
        </w:r>
        <w:r>
          <w:rPr>
            <w:webHidden/>
          </w:rPr>
          <w:tab/>
        </w:r>
        <w:r>
          <w:rPr>
            <w:webHidden/>
          </w:rPr>
          <w:fldChar w:fldCharType="begin"/>
        </w:r>
        <w:r>
          <w:rPr>
            <w:webHidden/>
          </w:rPr>
          <w:instrText xml:space="preserve"> PAGEREF _Toc131029588 \h </w:instrText>
        </w:r>
      </w:ins>
      <w:r>
        <w:rPr>
          <w:webHidden/>
        </w:rPr>
      </w:r>
      <w:r>
        <w:rPr>
          <w:webHidden/>
        </w:rPr>
        <w:fldChar w:fldCharType="separate"/>
      </w:r>
      <w:ins w:id="88" w:author="Philip Helger" w:date="2023-03-30T00:45:00Z">
        <w:r>
          <w:rPr>
            <w:webHidden/>
          </w:rPr>
          <w:t>13</w:t>
        </w:r>
        <w:r>
          <w:rPr>
            <w:webHidden/>
          </w:rPr>
          <w:fldChar w:fldCharType="end"/>
        </w:r>
        <w:r w:rsidRPr="00D87987">
          <w:rPr>
            <w:rStyle w:val="Hyperlink"/>
          </w:rPr>
          <w:fldChar w:fldCharType="end"/>
        </w:r>
      </w:ins>
    </w:p>
    <w:p w14:paraId="5BC36AE5" w14:textId="016B0C75" w:rsidR="00293C88" w:rsidRDefault="00293C88">
      <w:pPr>
        <w:pStyle w:val="Verzeichnis2"/>
        <w:rPr>
          <w:ins w:id="89" w:author="Philip Helger" w:date="2023-03-30T00:45:00Z"/>
          <w:rFonts w:asciiTheme="minorHAnsi" w:eastAsiaTheme="minorEastAsia" w:hAnsiTheme="minorHAnsi" w:cstheme="minorBidi"/>
          <w:lang w:eastAsia="en-GB"/>
        </w:rPr>
      </w:pPr>
      <w:ins w:id="90" w:author="Philip Helger" w:date="2023-03-30T00:45:00Z">
        <w:r w:rsidRPr="00D87987">
          <w:rPr>
            <w:rStyle w:val="Hyperlink"/>
          </w:rPr>
          <w:fldChar w:fldCharType="begin"/>
        </w:r>
        <w:r w:rsidRPr="00D87987">
          <w:rPr>
            <w:rStyle w:val="Hyperlink"/>
          </w:rPr>
          <w:instrText xml:space="preserve"> </w:instrText>
        </w:r>
        <w:r>
          <w:instrText>HYPERLINK \l "_Toc131029589"</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3.1</w:t>
        </w:r>
        <w:r>
          <w:rPr>
            <w:rFonts w:asciiTheme="minorHAnsi" w:eastAsiaTheme="minorEastAsia" w:hAnsiTheme="minorHAnsi" w:cstheme="minorBidi"/>
            <w:lang w:eastAsia="en-GB"/>
          </w:rPr>
          <w:tab/>
        </w:r>
        <w:r w:rsidRPr="00D87987">
          <w:rPr>
            <w:rStyle w:val="Hyperlink"/>
          </w:rPr>
          <w:t>Format</w:t>
        </w:r>
        <w:r>
          <w:rPr>
            <w:webHidden/>
          </w:rPr>
          <w:tab/>
        </w:r>
        <w:r>
          <w:rPr>
            <w:webHidden/>
          </w:rPr>
          <w:fldChar w:fldCharType="begin"/>
        </w:r>
        <w:r>
          <w:rPr>
            <w:webHidden/>
          </w:rPr>
          <w:instrText xml:space="preserve"> PAGEREF _Toc131029589 \h </w:instrText>
        </w:r>
      </w:ins>
      <w:r>
        <w:rPr>
          <w:webHidden/>
        </w:rPr>
      </w:r>
      <w:r>
        <w:rPr>
          <w:webHidden/>
        </w:rPr>
        <w:fldChar w:fldCharType="separate"/>
      </w:r>
      <w:ins w:id="91" w:author="Philip Helger" w:date="2023-03-30T00:45:00Z">
        <w:r>
          <w:rPr>
            <w:webHidden/>
          </w:rPr>
          <w:t>13</w:t>
        </w:r>
        <w:r>
          <w:rPr>
            <w:webHidden/>
          </w:rPr>
          <w:fldChar w:fldCharType="end"/>
        </w:r>
        <w:r w:rsidRPr="00D87987">
          <w:rPr>
            <w:rStyle w:val="Hyperlink"/>
          </w:rPr>
          <w:fldChar w:fldCharType="end"/>
        </w:r>
      </w:ins>
    </w:p>
    <w:p w14:paraId="72E8BF9C" w14:textId="208437F0" w:rsidR="00293C88" w:rsidRDefault="00293C88">
      <w:pPr>
        <w:pStyle w:val="Verzeichnis3"/>
        <w:rPr>
          <w:ins w:id="92" w:author="Philip Helger" w:date="2023-03-30T00:45:00Z"/>
          <w:rFonts w:asciiTheme="minorHAnsi" w:eastAsiaTheme="minorEastAsia" w:hAnsiTheme="minorHAnsi" w:cstheme="minorBidi"/>
          <w:lang w:eastAsia="en-GB"/>
        </w:rPr>
      </w:pPr>
      <w:ins w:id="93" w:author="Philip Helger" w:date="2023-03-30T00:45:00Z">
        <w:r w:rsidRPr="00D87987">
          <w:rPr>
            <w:rStyle w:val="Hyperlink"/>
          </w:rPr>
          <w:fldChar w:fldCharType="begin"/>
        </w:r>
        <w:r w:rsidRPr="00D87987">
          <w:rPr>
            <w:rStyle w:val="Hyperlink"/>
          </w:rPr>
          <w:instrText xml:space="preserve"> </w:instrText>
        </w:r>
        <w:r>
          <w:instrText>HYPERLINK \l "_Toc131029590"</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POLICY 3</w:t>
        </w:r>
        <w:r>
          <w:rPr>
            <w:rFonts w:asciiTheme="minorHAnsi" w:eastAsiaTheme="minorEastAsia" w:hAnsiTheme="minorHAnsi" w:cstheme="minorBidi"/>
            <w:lang w:eastAsia="en-GB"/>
          </w:rPr>
          <w:tab/>
        </w:r>
        <w:r w:rsidRPr="00D87987">
          <w:rPr>
            <w:rStyle w:val="Hyperlink"/>
          </w:rPr>
          <w:t>Use of ISO15459 structure</w:t>
        </w:r>
        <w:r>
          <w:rPr>
            <w:webHidden/>
          </w:rPr>
          <w:tab/>
        </w:r>
        <w:r>
          <w:rPr>
            <w:webHidden/>
          </w:rPr>
          <w:fldChar w:fldCharType="begin"/>
        </w:r>
        <w:r>
          <w:rPr>
            <w:webHidden/>
          </w:rPr>
          <w:instrText xml:space="preserve"> PAGEREF _Toc131029590 \h </w:instrText>
        </w:r>
      </w:ins>
      <w:r>
        <w:rPr>
          <w:webHidden/>
        </w:rPr>
      </w:r>
      <w:r>
        <w:rPr>
          <w:webHidden/>
        </w:rPr>
        <w:fldChar w:fldCharType="separate"/>
      </w:r>
      <w:ins w:id="94" w:author="Philip Helger" w:date="2023-03-30T00:45:00Z">
        <w:r>
          <w:rPr>
            <w:webHidden/>
          </w:rPr>
          <w:t>13</w:t>
        </w:r>
        <w:r>
          <w:rPr>
            <w:webHidden/>
          </w:rPr>
          <w:fldChar w:fldCharType="end"/>
        </w:r>
        <w:r w:rsidRPr="00D87987">
          <w:rPr>
            <w:rStyle w:val="Hyperlink"/>
          </w:rPr>
          <w:fldChar w:fldCharType="end"/>
        </w:r>
      </w:ins>
    </w:p>
    <w:p w14:paraId="660BBD81" w14:textId="298E452E" w:rsidR="00293C88" w:rsidRDefault="00293C88">
      <w:pPr>
        <w:pStyle w:val="Verzeichnis3"/>
        <w:rPr>
          <w:ins w:id="95" w:author="Philip Helger" w:date="2023-03-30T00:45:00Z"/>
          <w:rFonts w:asciiTheme="minorHAnsi" w:eastAsiaTheme="minorEastAsia" w:hAnsiTheme="minorHAnsi" w:cstheme="minorBidi"/>
          <w:lang w:eastAsia="en-GB"/>
        </w:rPr>
      </w:pPr>
      <w:ins w:id="96" w:author="Philip Helger" w:date="2023-03-30T00:45:00Z">
        <w:r w:rsidRPr="00D87987">
          <w:rPr>
            <w:rStyle w:val="Hyperlink"/>
          </w:rPr>
          <w:fldChar w:fldCharType="begin"/>
        </w:r>
        <w:r w:rsidRPr="00D87987">
          <w:rPr>
            <w:rStyle w:val="Hyperlink"/>
          </w:rPr>
          <w:instrText xml:space="preserve"> </w:instrText>
        </w:r>
        <w:r>
          <w:instrText>HYPERLINK \l "_Toc131029591"</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POLICY 4</w:t>
        </w:r>
        <w:r>
          <w:rPr>
            <w:rFonts w:asciiTheme="minorHAnsi" w:eastAsiaTheme="minorEastAsia" w:hAnsiTheme="minorHAnsi" w:cstheme="minorBidi"/>
            <w:lang w:eastAsia="en-GB"/>
          </w:rPr>
          <w:tab/>
        </w:r>
        <w:r w:rsidRPr="00D87987">
          <w:rPr>
            <w:rStyle w:val="Hyperlink"/>
          </w:rPr>
          <w:t>Coding of Identifier Schemes</w:t>
        </w:r>
        <w:r>
          <w:rPr>
            <w:webHidden/>
          </w:rPr>
          <w:tab/>
        </w:r>
        <w:r>
          <w:rPr>
            <w:webHidden/>
          </w:rPr>
          <w:fldChar w:fldCharType="begin"/>
        </w:r>
        <w:r>
          <w:rPr>
            <w:webHidden/>
          </w:rPr>
          <w:instrText xml:space="preserve"> PAGEREF _Toc131029591 \h </w:instrText>
        </w:r>
      </w:ins>
      <w:r>
        <w:rPr>
          <w:webHidden/>
        </w:rPr>
      </w:r>
      <w:r>
        <w:rPr>
          <w:webHidden/>
        </w:rPr>
        <w:fldChar w:fldCharType="separate"/>
      </w:r>
      <w:ins w:id="97" w:author="Philip Helger" w:date="2023-03-30T00:45:00Z">
        <w:r>
          <w:rPr>
            <w:webHidden/>
          </w:rPr>
          <w:t>13</w:t>
        </w:r>
        <w:r>
          <w:rPr>
            <w:webHidden/>
          </w:rPr>
          <w:fldChar w:fldCharType="end"/>
        </w:r>
        <w:r w:rsidRPr="00D87987">
          <w:rPr>
            <w:rStyle w:val="Hyperlink"/>
          </w:rPr>
          <w:fldChar w:fldCharType="end"/>
        </w:r>
      </w:ins>
    </w:p>
    <w:p w14:paraId="6B71E530" w14:textId="0C6BE292" w:rsidR="00293C88" w:rsidRDefault="00293C88">
      <w:pPr>
        <w:pStyle w:val="Verzeichnis2"/>
        <w:rPr>
          <w:ins w:id="98" w:author="Philip Helger" w:date="2023-03-30T00:45:00Z"/>
          <w:rFonts w:asciiTheme="minorHAnsi" w:eastAsiaTheme="minorEastAsia" w:hAnsiTheme="minorHAnsi" w:cstheme="minorBidi"/>
          <w:lang w:eastAsia="en-GB"/>
        </w:rPr>
      </w:pPr>
      <w:ins w:id="99" w:author="Philip Helger" w:date="2023-03-30T00:45:00Z">
        <w:r w:rsidRPr="00D87987">
          <w:rPr>
            <w:rStyle w:val="Hyperlink"/>
          </w:rPr>
          <w:fldChar w:fldCharType="begin"/>
        </w:r>
        <w:r w:rsidRPr="00D87987">
          <w:rPr>
            <w:rStyle w:val="Hyperlink"/>
          </w:rPr>
          <w:instrText xml:space="preserve"> </w:instrText>
        </w:r>
        <w:r>
          <w:instrText>HYPERLINK \l "_Toc131029592"</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3.2</w:t>
        </w:r>
        <w:r>
          <w:rPr>
            <w:rFonts w:asciiTheme="minorHAnsi" w:eastAsiaTheme="minorEastAsia" w:hAnsiTheme="minorHAnsi" w:cstheme="minorBidi"/>
            <w:lang w:eastAsia="en-GB"/>
          </w:rPr>
          <w:tab/>
        </w:r>
        <w:r w:rsidRPr="00D87987">
          <w:rPr>
            <w:rStyle w:val="Hyperlink"/>
          </w:rPr>
          <w:t>Identifier Scheme values</w:t>
        </w:r>
        <w:r>
          <w:rPr>
            <w:webHidden/>
          </w:rPr>
          <w:tab/>
        </w:r>
        <w:r>
          <w:rPr>
            <w:webHidden/>
          </w:rPr>
          <w:fldChar w:fldCharType="begin"/>
        </w:r>
        <w:r>
          <w:rPr>
            <w:webHidden/>
          </w:rPr>
          <w:instrText xml:space="preserve"> PAGEREF _Toc131029592 \h </w:instrText>
        </w:r>
      </w:ins>
      <w:r>
        <w:rPr>
          <w:webHidden/>
        </w:rPr>
      </w:r>
      <w:r>
        <w:rPr>
          <w:webHidden/>
        </w:rPr>
        <w:fldChar w:fldCharType="separate"/>
      </w:r>
      <w:ins w:id="100" w:author="Philip Helger" w:date="2023-03-30T00:45:00Z">
        <w:r>
          <w:rPr>
            <w:webHidden/>
          </w:rPr>
          <w:t>13</w:t>
        </w:r>
        <w:r>
          <w:rPr>
            <w:webHidden/>
          </w:rPr>
          <w:fldChar w:fldCharType="end"/>
        </w:r>
        <w:r w:rsidRPr="00D87987">
          <w:rPr>
            <w:rStyle w:val="Hyperlink"/>
          </w:rPr>
          <w:fldChar w:fldCharType="end"/>
        </w:r>
      </w:ins>
    </w:p>
    <w:p w14:paraId="0B724ECA" w14:textId="33C54C62" w:rsidR="00293C88" w:rsidRDefault="00293C88">
      <w:pPr>
        <w:pStyle w:val="Verzeichnis3"/>
        <w:rPr>
          <w:ins w:id="101" w:author="Philip Helger" w:date="2023-03-30T00:45:00Z"/>
          <w:rFonts w:asciiTheme="minorHAnsi" w:eastAsiaTheme="minorEastAsia" w:hAnsiTheme="minorHAnsi" w:cstheme="minorBidi"/>
          <w:lang w:eastAsia="en-GB"/>
        </w:rPr>
      </w:pPr>
      <w:ins w:id="102" w:author="Philip Helger" w:date="2023-03-30T00:45:00Z">
        <w:r w:rsidRPr="00D87987">
          <w:rPr>
            <w:rStyle w:val="Hyperlink"/>
          </w:rPr>
          <w:fldChar w:fldCharType="begin"/>
        </w:r>
        <w:r w:rsidRPr="00D87987">
          <w:rPr>
            <w:rStyle w:val="Hyperlink"/>
          </w:rPr>
          <w:instrText xml:space="preserve"> </w:instrText>
        </w:r>
        <w:r>
          <w:instrText>HYPERLINK \l "_Toc131029593"</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POLICY 5</w:t>
        </w:r>
        <w:r>
          <w:rPr>
            <w:rFonts w:asciiTheme="minorHAnsi" w:eastAsiaTheme="minorEastAsia" w:hAnsiTheme="minorHAnsi" w:cstheme="minorBidi"/>
            <w:lang w:eastAsia="en-GB"/>
          </w:rPr>
          <w:tab/>
        </w:r>
        <w:r w:rsidRPr="00D87987">
          <w:rPr>
            <w:rStyle w:val="Hyperlink"/>
          </w:rPr>
          <w:t>Participant Identifier Meta Scheme</w:t>
        </w:r>
        <w:r>
          <w:rPr>
            <w:webHidden/>
          </w:rPr>
          <w:tab/>
        </w:r>
        <w:r>
          <w:rPr>
            <w:webHidden/>
          </w:rPr>
          <w:fldChar w:fldCharType="begin"/>
        </w:r>
        <w:r>
          <w:rPr>
            <w:webHidden/>
          </w:rPr>
          <w:instrText xml:space="preserve"> PAGEREF _Toc131029593 \h </w:instrText>
        </w:r>
      </w:ins>
      <w:r>
        <w:rPr>
          <w:webHidden/>
        </w:rPr>
      </w:r>
      <w:r>
        <w:rPr>
          <w:webHidden/>
        </w:rPr>
        <w:fldChar w:fldCharType="separate"/>
      </w:r>
      <w:ins w:id="103" w:author="Philip Helger" w:date="2023-03-30T00:45:00Z">
        <w:r>
          <w:rPr>
            <w:webHidden/>
          </w:rPr>
          <w:t>14</w:t>
        </w:r>
        <w:r>
          <w:rPr>
            <w:webHidden/>
          </w:rPr>
          <w:fldChar w:fldCharType="end"/>
        </w:r>
        <w:r w:rsidRPr="00D87987">
          <w:rPr>
            <w:rStyle w:val="Hyperlink"/>
          </w:rPr>
          <w:fldChar w:fldCharType="end"/>
        </w:r>
      </w:ins>
    </w:p>
    <w:p w14:paraId="3B4541AC" w14:textId="0F6D2FEC" w:rsidR="00293C88" w:rsidRDefault="00293C88">
      <w:pPr>
        <w:pStyle w:val="Verzeichnis3"/>
        <w:rPr>
          <w:ins w:id="104" w:author="Philip Helger" w:date="2023-03-30T00:45:00Z"/>
          <w:rFonts w:asciiTheme="minorHAnsi" w:eastAsiaTheme="minorEastAsia" w:hAnsiTheme="minorHAnsi" w:cstheme="minorBidi"/>
          <w:lang w:eastAsia="en-GB"/>
        </w:rPr>
      </w:pPr>
      <w:ins w:id="105" w:author="Philip Helger" w:date="2023-03-30T00:45:00Z">
        <w:r w:rsidRPr="00D87987">
          <w:rPr>
            <w:rStyle w:val="Hyperlink"/>
          </w:rPr>
          <w:fldChar w:fldCharType="begin"/>
        </w:r>
        <w:r w:rsidRPr="00D87987">
          <w:rPr>
            <w:rStyle w:val="Hyperlink"/>
          </w:rPr>
          <w:instrText xml:space="preserve"> </w:instrText>
        </w:r>
        <w:r>
          <w:instrText>HYPERLINK \l "_Toc131029594"</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POLICY 6</w:t>
        </w:r>
        <w:r>
          <w:rPr>
            <w:rFonts w:asciiTheme="minorHAnsi" w:eastAsiaTheme="minorEastAsia" w:hAnsiTheme="minorHAnsi" w:cstheme="minorBidi"/>
            <w:lang w:eastAsia="en-GB"/>
          </w:rPr>
          <w:tab/>
        </w:r>
        <w:r w:rsidRPr="00D87987">
          <w:rPr>
            <w:rStyle w:val="Hyperlink"/>
          </w:rPr>
          <w:t>Numeric Codes for Identifier Schemes</w:t>
        </w:r>
        <w:r>
          <w:rPr>
            <w:webHidden/>
          </w:rPr>
          <w:tab/>
        </w:r>
        <w:r>
          <w:rPr>
            <w:webHidden/>
          </w:rPr>
          <w:fldChar w:fldCharType="begin"/>
        </w:r>
        <w:r>
          <w:rPr>
            <w:webHidden/>
          </w:rPr>
          <w:instrText xml:space="preserve"> PAGEREF _Toc131029594 \h </w:instrText>
        </w:r>
      </w:ins>
      <w:r>
        <w:rPr>
          <w:webHidden/>
        </w:rPr>
      </w:r>
      <w:r>
        <w:rPr>
          <w:webHidden/>
        </w:rPr>
        <w:fldChar w:fldCharType="separate"/>
      </w:r>
      <w:ins w:id="106" w:author="Philip Helger" w:date="2023-03-30T00:45:00Z">
        <w:r>
          <w:rPr>
            <w:webHidden/>
          </w:rPr>
          <w:t>14</w:t>
        </w:r>
        <w:r>
          <w:rPr>
            <w:webHidden/>
          </w:rPr>
          <w:fldChar w:fldCharType="end"/>
        </w:r>
        <w:r w:rsidRPr="00D87987">
          <w:rPr>
            <w:rStyle w:val="Hyperlink"/>
          </w:rPr>
          <w:fldChar w:fldCharType="end"/>
        </w:r>
      </w:ins>
    </w:p>
    <w:p w14:paraId="6AF5365A" w14:textId="16475DE1" w:rsidR="00293C88" w:rsidRDefault="00293C88">
      <w:pPr>
        <w:pStyle w:val="Verzeichnis3"/>
        <w:rPr>
          <w:ins w:id="107" w:author="Philip Helger" w:date="2023-03-30T00:45:00Z"/>
          <w:rFonts w:asciiTheme="minorHAnsi" w:eastAsiaTheme="minorEastAsia" w:hAnsiTheme="minorHAnsi" w:cstheme="minorBidi"/>
          <w:lang w:eastAsia="en-GB"/>
        </w:rPr>
      </w:pPr>
      <w:ins w:id="108" w:author="Philip Helger" w:date="2023-03-30T00:45:00Z">
        <w:r w:rsidRPr="00D87987">
          <w:rPr>
            <w:rStyle w:val="Hyperlink"/>
          </w:rPr>
          <w:fldChar w:fldCharType="begin"/>
        </w:r>
        <w:r w:rsidRPr="00D87987">
          <w:rPr>
            <w:rStyle w:val="Hyperlink"/>
          </w:rPr>
          <w:instrText xml:space="preserve"> </w:instrText>
        </w:r>
        <w:r>
          <w:instrText>HYPERLINK \l "_Toc131029595"</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POLICY 7</w:t>
        </w:r>
        <w:r>
          <w:rPr>
            <w:rFonts w:asciiTheme="minorHAnsi" w:eastAsiaTheme="minorEastAsia" w:hAnsiTheme="minorHAnsi" w:cstheme="minorBidi"/>
            <w:lang w:eastAsia="en-GB"/>
          </w:rPr>
          <w:tab/>
        </w:r>
        <w:r w:rsidRPr="00D87987">
          <w:rPr>
            <w:rStyle w:val="Hyperlink"/>
          </w:rPr>
          <w:t>Participant Identifiers for DNS</w:t>
        </w:r>
        <w:r>
          <w:rPr>
            <w:webHidden/>
          </w:rPr>
          <w:tab/>
        </w:r>
        <w:r>
          <w:rPr>
            <w:webHidden/>
          </w:rPr>
          <w:fldChar w:fldCharType="begin"/>
        </w:r>
        <w:r>
          <w:rPr>
            <w:webHidden/>
          </w:rPr>
          <w:instrText xml:space="preserve"> PAGEREF _Toc131029595 \h </w:instrText>
        </w:r>
      </w:ins>
      <w:r>
        <w:rPr>
          <w:webHidden/>
        </w:rPr>
      </w:r>
      <w:r>
        <w:rPr>
          <w:webHidden/>
        </w:rPr>
        <w:fldChar w:fldCharType="separate"/>
      </w:r>
      <w:ins w:id="109" w:author="Philip Helger" w:date="2023-03-30T00:45:00Z">
        <w:r>
          <w:rPr>
            <w:webHidden/>
          </w:rPr>
          <w:t>14</w:t>
        </w:r>
        <w:r>
          <w:rPr>
            <w:webHidden/>
          </w:rPr>
          <w:fldChar w:fldCharType="end"/>
        </w:r>
        <w:r w:rsidRPr="00D87987">
          <w:rPr>
            <w:rStyle w:val="Hyperlink"/>
          </w:rPr>
          <w:fldChar w:fldCharType="end"/>
        </w:r>
      </w:ins>
    </w:p>
    <w:p w14:paraId="5C3316DA" w14:textId="668910F9" w:rsidR="00293C88" w:rsidRDefault="00293C88">
      <w:pPr>
        <w:pStyle w:val="Verzeichnis3"/>
        <w:rPr>
          <w:ins w:id="110" w:author="Philip Helger" w:date="2023-03-30T00:45:00Z"/>
          <w:rFonts w:asciiTheme="minorHAnsi" w:eastAsiaTheme="minorEastAsia" w:hAnsiTheme="minorHAnsi" w:cstheme="minorBidi"/>
          <w:lang w:eastAsia="en-GB"/>
        </w:rPr>
      </w:pPr>
      <w:ins w:id="111" w:author="Philip Helger" w:date="2023-03-30T00:45:00Z">
        <w:r w:rsidRPr="00D87987">
          <w:rPr>
            <w:rStyle w:val="Hyperlink"/>
          </w:rPr>
          <w:fldChar w:fldCharType="begin"/>
        </w:r>
        <w:r w:rsidRPr="00D87987">
          <w:rPr>
            <w:rStyle w:val="Hyperlink"/>
          </w:rPr>
          <w:instrText xml:space="preserve"> </w:instrText>
        </w:r>
        <w:r>
          <w:instrText>HYPERLINK \l "_Toc131029596"</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POLICY 8</w:t>
        </w:r>
        <w:r>
          <w:rPr>
            <w:rFonts w:asciiTheme="minorHAnsi" w:eastAsiaTheme="minorEastAsia" w:hAnsiTheme="minorHAnsi" w:cstheme="minorBidi"/>
            <w:lang w:eastAsia="en-GB"/>
          </w:rPr>
          <w:tab/>
        </w:r>
        <w:r w:rsidRPr="00D87987">
          <w:rPr>
            <w:rStyle w:val="Hyperlink"/>
          </w:rPr>
          <w:t>XML attributes for Participant Identifiers in SMP responses</w:t>
        </w:r>
        <w:r>
          <w:rPr>
            <w:webHidden/>
          </w:rPr>
          <w:tab/>
        </w:r>
        <w:r>
          <w:rPr>
            <w:webHidden/>
          </w:rPr>
          <w:fldChar w:fldCharType="begin"/>
        </w:r>
        <w:r>
          <w:rPr>
            <w:webHidden/>
          </w:rPr>
          <w:instrText xml:space="preserve"> PAGEREF _Toc131029596 \h </w:instrText>
        </w:r>
      </w:ins>
      <w:r>
        <w:rPr>
          <w:webHidden/>
        </w:rPr>
      </w:r>
      <w:r>
        <w:rPr>
          <w:webHidden/>
        </w:rPr>
        <w:fldChar w:fldCharType="separate"/>
      </w:r>
      <w:ins w:id="112" w:author="Philip Helger" w:date="2023-03-30T00:45:00Z">
        <w:r>
          <w:rPr>
            <w:webHidden/>
          </w:rPr>
          <w:t>15</w:t>
        </w:r>
        <w:r>
          <w:rPr>
            <w:webHidden/>
          </w:rPr>
          <w:fldChar w:fldCharType="end"/>
        </w:r>
        <w:r w:rsidRPr="00D87987">
          <w:rPr>
            <w:rStyle w:val="Hyperlink"/>
          </w:rPr>
          <w:fldChar w:fldCharType="end"/>
        </w:r>
      </w:ins>
    </w:p>
    <w:p w14:paraId="2F008249" w14:textId="1A713320" w:rsidR="00293C88" w:rsidRDefault="00293C88">
      <w:pPr>
        <w:pStyle w:val="Verzeichnis3"/>
        <w:rPr>
          <w:ins w:id="113" w:author="Philip Helger" w:date="2023-03-30T00:45:00Z"/>
          <w:rFonts w:asciiTheme="minorHAnsi" w:eastAsiaTheme="minorEastAsia" w:hAnsiTheme="minorHAnsi" w:cstheme="minorBidi"/>
          <w:lang w:eastAsia="en-GB"/>
        </w:rPr>
      </w:pPr>
      <w:ins w:id="114" w:author="Philip Helger" w:date="2023-03-30T00:45:00Z">
        <w:r w:rsidRPr="00D87987">
          <w:rPr>
            <w:rStyle w:val="Hyperlink"/>
          </w:rPr>
          <w:fldChar w:fldCharType="begin"/>
        </w:r>
        <w:r w:rsidRPr="00D87987">
          <w:rPr>
            <w:rStyle w:val="Hyperlink"/>
          </w:rPr>
          <w:instrText xml:space="preserve"> </w:instrText>
        </w:r>
        <w:r>
          <w:instrText>HYPERLINK \l "_Toc131029597"</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POLICY 9</w:t>
        </w:r>
        <w:r>
          <w:rPr>
            <w:rFonts w:asciiTheme="minorHAnsi" w:eastAsiaTheme="minorEastAsia" w:hAnsiTheme="minorHAnsi" w:cstheme="minorBidi"/>
            <w:lang w:eastAsia="en-GB"/>
          </w:rPr>
          <w:tab/>
        </w:r>
        <w:r w:rsidRPr="00D87987">
          <w:rPr>
            <w:rStyle w:val="Hyperlink"/>
          </w:rPr>
          <w:t>XML attributes for Electronic Address IDs (EndpointID) in UBL documents</w:t>
        </w:r>
        <w:r>
          <w:rPr>
            <w:webHidden/>
          </w:rPr>
          <w:tab/>
        </w:r>
        <w:r>
          <w:rPr>
            <w:webHidden/>
          </w:rPr>
          <w:fldChar w:fldCharType="begin"/>
        </w:r>
        <w:r>
          <w:rPr>
            <w:webHidden/>
          </w:rPr>
          <w:instrText xml:space="preserve"> PAGEREF _Toc131029597 \h </w:instrText>
        </w:r>
      </w:ins>
      <w:r>
        <w:rPr>
          <w:webHidden/>
        </w:rPr>
      </w:r>
      <w:r>
        <w:rPr>
          <w:webHidden/>
        </w:rPr>
        <w:fldChar w:fldCharType="separate"/>
      </w:r>
      <w:ins w:id="115" w:author="Philip Helger" w:date="2023-03-30T00:45:00Z">
        <w:r>
          <w:rPr>
            <w:webHidden/>
          </w:rPr>
          <w:t>16</w:t>
        </w:r>
        <w:r>
          <w:rPr>
            <w:webHidden/>
          </w:rPr>
          <w:fldChar w:fldCharType="end"/>
        </w:r>
        <w:r w:rsidRPr="00D87987">
          <w:rPr>
            <w:rStyle w:val="Hyperlink"/>
          </w:rPr>
          <w:fldChar w:fldCharType="end"/>
        </w:r>
      </w:ins>
    </w:p>
    <w:p w14:paraId="4193033C" w14:textId="3F542B0D" w:rsidR="00293C88" w:rsidRDefault="00293C88">
      <w:pPr>
        <w:pStyle w:val="Verzeichnis3"/>
        <w:rPr>
          <w:ins w:id="116" w:author="Philip Helger" w:date="2023-03-30T00:45:00Z"/>
          <w:rFonts w:asciiTheme="minorHAnsi" w:eastAsiaTheme="minorEastAsia" w:hAnsiTheme="minorHAnsi" w:cstheme="minorBidi"/>
          <w:lang w:eastAsia="en-GB"/>
        </w:rPr>
      </w:pPr>
      <w:ins w:id="117" w:author="Philip Helger" w:date="2023-03-30T00:45:00Z">
        <w:r w:rsidRPr="00D87987">
          <w:rPr>
            <w:rStyle w:val="Hyperlink"/>
          </w:rPr>
          <w:fldChar w:fldCharType="begin"/>
        </w:r>
        <w:r w:rsidRPr="00D87987">
          <w:rPr>
            <w:rStyle w:val="Hyperlink"/>
          </w:rPr>
          <w:instrText xml:space="preserve"> </w:instrText>
        </w:r>
        <w:r>
          <w:instrText>HYPERLINK \l "_Toc131029598"</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POLICY 10</w:t>
        </w:r>
        <w:r>
          <w:rPr>
            <w:rFonts w:asciiTheme="minorHAnsi" w:eastAsiaTheme="minorEastAsia" w:hAnsiTheme="minorHAnsi" w:cstheme="minorBidi"/>
            <w:lang w:eastAsia="en-GB"/>
          </w:rPr>
          <w:tab/>
        </w:r>
        <w:r w:rsidRPr="00D87987">
          <w:rPr>
            <w:rStyle w:val="Hyperlink"/>
          </w:rPr>
          <w:t>XML attributes for Electronic Address IDs in CII documents</w:t>
        </w:r>
        <w:r>
          <w:rPr>
            <w:webHidden/>
          </w:rPr>
          <w:tab/>
        </w:r>
        <w:r>
          <w:rPr>
            <w:webHidden/>
          </w:rPr>
          <w:fldChar w:fldCharType="begin"/>
        </w:r>
        <w:r>
          <w:rPr>
            <w:webHidden/>
          </w:rPr>
          <w:instrText xml:space="preserve"> PAGEREF _Toc131029598 \h </w:instrText>
        </w:r>
      </w:ins>
      <w:r>
        <w:rPr>
          <w:webHidden/>
        </w:rPr>
      </w:r>
      <w:r>
        <w:rPr>
          <w:webHidden/>
        </w:rPr>
        <w:fldChar w:fldCharType="separate"/>
      </w:r>
      <w:ins w:id="118" w:author="Philip Helger" w:date="2023-03-30T00:45:00Z">
        <w:r>
          <w:rPr>
            <w:webHidden/>
          </w:rPr>
          <w:t>16</w:t>
        </w:r>
        <w:r>
          <w:rPr>
            <w:webHidden/>
          </w:rPr>
          <w:fldChar w:fldCharType="end"/>
        </w:r>
        <w:r w:rsidRPr="00D87987">
          <w:rPr>
            <w:rStyle w:val="Hyperlink"/>
          </w:rPr>
          <w:fldChar w:fldCharType="end"/>
        </w:r>
      </w:ins>
    </w:p>
    <w:p w14:paraId="3FEFF109" w14:textId="193FF880" w:rsidR="00293C88" w:rsidRDefault="00293C88">
      <w:pPr>
        <w:pStyle w:val="Verzeichnis3"/>
        <w:rPr>
          <w:ins w:id="119" w:author="Philip Helger" w:date="2023-03-30T00:45:00Z"/>
          <w:rFonts w:asciiTheme="minorHAnsi" w:eastAsiaTheme="minorEastAsia" w:hAnsiTheme="minorHAnsi" w:cstheme="minorBidi"/>
          <w:lang w:eastAsia="en-GB"/>
        </w:rPr>
      </w:pPr>
      <w:ins w:id="120" w:author="Philip Helger" w:date="2023-03-30T00:45:00Z">
        <w:r w:rsidRPr="00D87987">
          <w:rPr>
            <w:rStyle w:val="Hyperlink"/>
          </w:rPr>
          <w:fldChar w:fldCharType="begin"/>
        </w:r>
        <w:r w:rsidRPr="00D87987">
          <w:rPr>
            <w:rStyle w:val="Hyperlink"/>
          </w:rPr>
          <w:instrText xml:space="preserve"> </w:instrText>
        </w:r>
        <w:r>
          <w:instrText>HYPERLINK \l "_Toc131029599"</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POLICY 11</w:t>
        </w:r>
        <w:r>
          <w:rPr>
            <w:rFonts w:asciiTheme="minorHAnsi" w:eastAsiaTheme="minorEastAsia" w:hAnsiTheme="minorHAnsi" w:cstheme="minorBidi"/>
            <w:lang w:eastAsia="en-GB"/>
          </w:rPr>
          <w:tab/>
        </w:r>
        <w:r w:rsidRPr="00D87987">
          <w:rPr>
            <w:rStyle w:val="Hyperlink"/>
          </w:rPr>
          <w:t>XML attributes for Participant Identifiers in the Envelope (SBDH)</w:t>
        </w:r>
        <w:r>
          <w:rPr>
            <w:webHidden/>
          </w:rPr>
          <w:tab/>
        </w:r>
        <w:r>
          <w:rPr>
            <w:webHidden/>
          </w:rPr>
          <w:fldChar w:fldCharType="begin"/>
        </w:r>
        <w:r>
          <w:rPr>
            <w:webHidden/>
          </w:rPr>
          <w:instrText xml:space="preserve"> PAGEREF _Toc131029599 \h </w:instrText>
        </w:r>
      </w:ins>
      <w:r>
        <w:rPr>
          <w:webHidden/>
        </w:rPr>
      </w:r>
      <w:r>
        <w:rPr>
          <w:webHidden/>
        </w:rPr>
        <w:fldChar w:fldCharType="separate"/>
      </w:r>
      <w:ins w:id="121" w:author="Philip Helger" w:date="2023-03-30T00:45:00Z">
        <w:r>
          <w:rPr>
            <w:webHidden/>
          </w:rPr>
          <w:t>16</w:t>
        </w:r>
        <w:r>
          <w:rPr>
            <w:webHidden/>
          </w:rPr>
          <w:fldChar w:fldCharType="end"/>
        </w:r>
        <w:r w:rsidRPr="00D87987">
          <w:rPr>
            <w:rStyle w:val="Hyperlink"/>
          </w:rPr>
          <w:fldChar w:fldCharType="end"/>
        </w:r>
      </w:ins>
    </w:p>
    <w:p w14:paraId="72FEB0BF" w14:textId="6CEA54F1" w:rsidR="00293C88" w:rsidRDefault="00293C88">
      <w:pPr>
        <w:pStyle w:val="Verzeichnis1"/>
        <w:rPr>
          <w:ins w:id="122" w:author="Philip Helger" w:date="2023-03-30T00:45:00Z"/>
          <w:rFonts w:asciiTheme="minorHAnsi" w:eastAsiaTheme="minorEastAsia" w:hAnsiTheme="minorHAnsi" w:cstheme="minorBidi"/>
          <w:kern w:val="0"/>
          <w:sz w:val="22"/>
          <w:lang w:eastAsia="en-GB"/>
        </w:rPr>
      </w:pPr>
      <w:ins w:id="123" w:author="Philip Helger" w:date="2023-03-30T00:45:00Z">
        <w:r w:rsidRPr="00D87987">
          <w:rPr>
            <w:rStyle w:val="Hyperlink"/>
          </w:rPr>
          <w:fldChar w:fldCharType="begin"/>
        </w:r>
        <w:r w:rsidRPr="00D87987">
          <w:rPr>
            <w:rStyle w:val="Hyperlink"/>
          </w:rPr>
          <w:instrText xml:space="preserve"> </w:instrText>
        </w:r>
        <w:r>
          <w:instrText>HYPERLINK \l "_Toc131029600"</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4</w:t>
        </w:r>
        <w:r>
          <w:rPr>
            <w:rFonts w:asciiTheme="minorHAnsi" w:eastAsiaTheme="minorEastAsia" w:hAnsiTheme="minorHAnsi" w:cstheme="minorBidi"/>
            <w:kern w:val="0"/>
            <w:sz w:val="22"/>
            <w:lang w:eastAsia="en-GB"/>
          </w:rPr>
          <w:tab/>
        </w:r>
        <w:r w:rsidRPr="00D87987">
          <w:rPr>
            <w:rStyle w:val="Hyperlink"/>
          </w:rPr>
          <w:t>Policy for Peppol Party Identification</w:t>
        </w:r>
        <w:r>
          <w:rPr>
            <w:webHidden/>
          </w:rPr>
          <w:tab/>
        </w:r>
        <w:r>
          <w:rPr>
            <w:webHidden/>
          </w:rPr>
          <w:fldChar w:fldCharType="begin"/>
        </w:r>
        <w:r>
          <w:rPr>
            <w:webHidden/>
          </w:rPr>
          <w:instrText xml:space="preserve"> PAGEREF _Toc131029600 \h </w:instrText>
        </w:r>
      </w:ins>
      <w:r>
        <w:rPr>
          <w:webHidden/>
        </w:rPr>
      </w:r>
      <w:r>
        <w:rPr>
          <w:webHidden/>
        </w:rPr>
        <w:fldChar w:fldCharType="separate"/>
      </w:r>
      <w:ins w:id="124" w:author="Philip Helger" w:date="2023-03-30T00:45:00Z">
        <w:r>
          <w:rPr>
            <w:webHidden/>
          </w:rPr>
          <w:t>18</w:t>
        </w:r>
        <w:r>
          <w:rPr>
            <w:webHidden/>
          </w:rPr>
          <w:fldChar w:fldCharType="end"/>
        </w:r>
        <w:r w:rsidRPr="00D87987">
          <w:rPr>
            <w:rStyle w:val="Hyperlink"/>
          </w:rPr>
          <w:fldChar w:fldCharType="end"/>
        </w:r>
      </w:ins>
    </w:p>
    <w:p w14:paraId="2FCF7E5B" w14:textId="5D1A611F" w:rsidR="00293C88" w:rsidRDefault="00293C88">
      <w:pPr>
        <w:pStyle w:val="Verzeichnis2"/>
        <w:rPr>
          <w:ins w:id="125" w:author="Philip Helger" w:date="2023-03-30T00:45:00Z"/>
          <w:rFonts w:asciiTheme="minorHAnsi" w:eastAsiaTheme="minorEastAsia" w:hAnsiTheme="minorHAnsi" w:cstheme="minorBidi"/>
          <w:lang w:eastAsia="en-GB"/>
        </w:rPr>
      </w:pPr>
      <w:ins w:id="126" w:author="Philip Helger" w:date="2023-03-30T00:45:00Z">
        <w:r w:rsidRPr="00D87987">
          <w:rPr>
            <w:rStyle w:val="Hyperlink"/>
          </w:rPr>
          <w:fldChar w:fldCharType="begin"/>
        </w:r>
        <w:r w:rsidRPr="00D87987">
          <w:rPr>
            <w:rStyle w:val="Hyperlink"/>
          </w:rPr>
          <w:instrText xml:space="preserve"> </w:instrText>
        </w:r>
        <w:r>
          <w:instrText>HYPERLINK \l "_Toc131029601"</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4.1</w:t>
        </w:r>
        <w:r>
          <w:rPr>
            <w:rFonts w:asciiTheme="minorHAnsi" w:eastAsiaTheme="minorEastAsia" w:hAnsiTheme="minorHAnsi" w:cstheme="minorBidi"/>
            <w:lang w:eastAsia="en-GB"/>
          </w:rPr>
          <w:tab/>
        </w:r>
        <w:r w:rsidRPr="00D87987">
          <w:rPr>
            <w:rStyle w:val="Hyperlink"/>
          </w:rPr>
          <w:t>Format</w:t>
        </w:r>
        <w:r>
          <w:rPr>
            <w:webHidden/>
          </w:rPr>
          <w:tab/>
        </w:r>
        <w:r>
          <w:rPr>
            <w:webHidden/>
          </w:rPr>
          <w:fldChar w:fldCharType="begin"/>
        </w:r>
        <w:r>
          <w:rPr>
            <w:webHidden/>
          </w:rPr>
          <w:instrText xml:space="preserve"> PAGEREF _Toc131029601 \h </w:instrText>
        </w:r>
      </w:ins>
      <w:r>
        <w:rPr>
          <w:webHidden/>
        </w:rPr>
      </w:r>
      <w:r>
        <w:rPr>
          <w:webHidden/>
        </w:rPr>
        <w:fldChar w:fldCharType="separate"/>
      </w:r>
      <w:ins w:id="127" w:author="Philip Helger" w:date="2023-03-30T00:45:00Z">
        <w:r>
          <w:rPr>
            <w:webHidden/>
          </w:rPr>
          <w:t>18</w:t>
        </w:r>
        <w:r>
          <w:rPr>
            <w:webHidden/>
          </w:rPr>
          <w:fldChar w:fldCharType="end"/>
        </w:r>
        <w:r w:rsidRPr="00D87987">
          <w:rPr>
            <w:rStyle w:val="Hyperlink"/>
          </w:rPr>
          <w:fldChar w:fldCharType="end"/>
        </w:r>
      </w:ins>
    </w:p>
    <w:p w14:paraId="462F4359" w14:textId="0A2AE5E6" w:rsidR="00293C88" w:rsidRDefault="00293C88">
      <w:pPr>
        <w:pStyle w:val="Verzeichnis3"/>
        <w:rPr>
          <w:ins w:id="128" w:author="Philip Helger" w:date="2023-03-30T00:45:00Z"/>
          <w:rFonts w:asciiTheme="minorHAnsi" w:eastAsiaTheme="minorEastAsia" w:hAnsiTheme="minorHAnsi" w:cstheme="minorBidi"/>
          <w:lang w:eastAsia="en-GB"/>
        </w:rPr>
      </w:pPr>
      <w:ins w:id="129" w:author="Philip Helger" w:date="2023-03-30T00:45:00Z">
        <w:r w:rsidRPr="00D87987">
          <w:rPr>
            <w:rStyle w:val="Hyperlink"/>
          </w:rPr>
          <w:fldChar w:fldCharType="begin"/>
        </w:r>
        <w:r w:rsidRPr="00D87987">
          <w:rPr>
            <w:rStyle w:val="Hyperlink"/>
          </w:rPr>
          <w:instrText xml:space="preserve"> </w:instrText>
        </w:r>
        <w:r>
          <w:instrText>HYPERLINK \l "_Toc131029602"</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POLICY 12</w:t>
        </w:r>
        <w:r>
          <w:rPr>
            <w:rFonts w:asciiTheme="minorHAnsi" w:eastAsiaTheme="minorEastAsia" w:hAnsiTheme="minorHAnsi" w:cstheme="minorBidi"/>
            <w:lang w:eastAsia="en-GB"/>
          </w:rPr>
          <w:tab/>
        </w:r>
        <w:r w:rsidRPr="00D87987">
          <w:rPr>
            <w:rStyle w:val="Hyperlink"/>
          </w:rPr>
          <w:t>Use of ISO15459 structure</w:t>
        </w:r>
        <w:r>
          <w:rPr>
            <w:webHidden/>
          </w:rPr>
          <w:tab/>
        </w:r>
        <w:r>
          <w:rPr>
            <w:webHidden/>
          </w:rPr>
          <w:fldChar w:fldCharType="begin"/>
        </w:r>
        <w:r>
          <w:rPr>
            <w:webHidden/>
          </w:rPr>
          <w:instrText xml:space="preserve"> PAGEREF _Toc131029602 \h </w:instrText>
        </w:r>
      </w:ins>
      <w:r>
        <w:rPr>
          <w:webHidden/>
        </w:rPr>
      </w:r>
      <w:r>
        <w:rPr>
          <w:webHidden/>
        </w:rPr>
        <w:fldChar w:fldCharType="separate"/>
      </w:r>
      <w:ins w:id="130" w:author="Philip Helger" w:date="2023-03-30T00:45:00Z">
        <w:r>
          <w:rPr>
            <w:webHidden/>
          </w:rPr>
          <w:t>18</w:t>
        </w:r>
        <w:r>
          <w:rPr>
            <w:webHidden/>
          </w:rPr>
          <w:fldChar w:fldCharType="end"/>
        </w:r>
        <w:r w:rsidRPr="00D87987">
          <w:rPr>
            <w:rStyle w:val="Hyperlink"/>
          </w:rPr>
          <w:fldChar w:fldCharType="end"/>
        </w:r>
      </w:ins>
    </w:p>
    <w:p w14:paraId="1E378274" w14:textId="55D8FCF8" w:rsidR="00293C88" w:rsidRDefault="00293C88">
      <w:pPr>
        <w:pStyle w:val="Verzeichnis3"/>
        <w:rPr>
          <w:ins w:id="131" w:author="Philip Helger" w:date="2023-03-30T00:45:00Z"/>
          <w:rFonts w:asciiTheme="minorHAnsi" w:eastAsiaTheme="minorEastAsia" w:hAnsiTheme="minorHAnsi" w:cstheme="minorBidi"/>
          <w:lang w:eastAsia="en-GB"/>
        </w:rPr>
      </w:pPr>
      <w:ins w:id="132" w:author="Philip Helger" w:date="2023-03-30T00:45:00Z">
        <w:r w:rsidRPr="00D87987">
          <w:rPr>
            <w:rStyle w:val="Hyperlink"/>
          </w:rPr>
          <w:fldChar w:fldCharType="begin"/>
        </w:r>
        <w:r w:rsidRPr="00D87987">
          <w:rPr>
            <w:rStyle w:val="Hyperlink"/>
          </w:rPr>
          <w:instrText xml:space="preserve"> </w:instrText>
        </w:r>
        <w:r>
          <w:instrText>HYPERLINK \l "_Toc131029603"</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POLICY 13</w:t>
        </w:r>
        <w:r>
          <w:rPr>
            <w:rFonts w:asciiTheme="minorHAnsi" w:eastAsiaTheme="minorEastAsia" w:hAnsiTheme="minorHAnsi" w:cstheme="minorBidi"/>
            <w:lang w:eastAsia="en-GB"/>
          </w:rPr>
          <w:tab/>
        </w:r>
        <w:r w:rsidRPr="00D87987">
          <w:rPr>
            <w:rStyle w:val="Hyperlink"/>
          </w:rPr>
          <w:t>Coding of Identifier Schemes</w:t>
        </w:r>
        <w:r>
          <w:rPr>
            <w:webHidden/>
          </w:rPr>
          <w:tab/>
        </w:r>
        <w:r>
          <w:rPr>
            <w:webHidden/>
          </w:rPr>
          <w:fldChar w:fldCharType="begin"/>
        </w:r>
        <w:r>
          <w:rPr>
            <w:webHidden/>
          </w:rPr>
          <w:instrText xml:space="preserve"> PAGEREF _Toc131029603 \h </w:instrText>
        </w:r>
      </w:ins>
      <w:r>
        <w:rPr>
          <w:webHidden/>
        </w:rPr>
      </w:r>
      <w:r>
        <w:rPr>
          <w:webHidden/>
        </w:rPr>
        <w:fldChar w:fldCharType="separate"/>
      </w:r>
      <w:ins w:id="133" w:author="Philip Helger" w:date="2023-03-30T00:45:00Z">
        <w:r>
          <w:rPr>
            <w:webHidden/>
          </w:rPr>
          <w:t>18</w:t>
        </w:r>
        <w:r>
          <w:rPr>
            <w:webHidden/>
          </w:rPr>
          <w:fldChar w:fldCharType="end"/>
        </w:r>
        <w:r w:rsidRPr="00D87987">
          <w:rPr>
            <w:rStyle w:val="Hyperlink"/>
          </w:rPr>
          <w:fldChar w:fldCharType="end"/>
        </w:r>
      </w:ins>
    </w:p>
    <w:p w14:paraId="52945CCE" w14:textId="5A94AC6E" w:rsidR="00293C88" w:rsidRDefault="00293C88">
      <w:pPr>
        <w:pStyle w:val="Verzeichnis3"/>
        <w:rPr>
          <w:ins w:id="134" w:author="Philip Helger" w:date="2023-03-30T00:45:00Z"/>
          <w:rFonts w:asciiTheme="minorHAnsi" w:eastAsiaTheme="minorEastAsia" w:hAnsiTheme="minorHAnsi" w:cstheme="minorBidi"/>
          <w:lang w:eastAsia="en-GB"/>
        </w:rPr>
      </w:pPr>
      <w:ins w:id="135" w:author="Philip Helger" w:date="2023-03-30T00:45:00Z">
        <w:r w:rsidRPr="00D87987">
          <w:rPr>
            <w:rStyle w:val="Hyperlink"/>
          </w:rPr>
          <w:fldChar w:fldCharType="begin"/>
        </w:r>
        <w:r w:rsidRPr="00D87987">
          <w:rPr>
            <w:rStyle w:val="Hyperlink"/>
          </w:rPr>
          <w:instrText xml:space="preserve"> </w:instrText>
        </w:r>
        <w:r>
          <w:instrText>HYPERLINK \l "_Toc131029604"</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POLICY 14</w:t>
        </w:r>
        <w:r>
          <w:rPr>
            <w:rFonts w:asciiTheme="minorHAnsi" w:eastAsiaTheme="minorEastAsia" w:hAnsiTheme="minorHAnsi" w:cstheme="minorBidi"/>
            <w:lang w:eastAsia="en-GB"/>
          </w:rPr>
          <w:tab/>
        </w:r>
        <w:r w:rsidRPr="00D87987">
          <w:rPr>
            <w:rStyle w:val="Hyperlink"/>
          </w:rPr>
          <w:t>XML attributes for Party Identifiers in UBL documents</w:t>
        </w:r>
        <w:r>
          <w:rPr>
            <w:webHidden/>
          </w:rPr>
          <w:tab/>
        </w:r>
        <w:r>
          <w:rPr>
            <w:webHidden/>
          </w:rPr>
          <w:fldChar w:fldCharType="begin"/>
        </w:r>
        <w:r>
          <w:rPr>
            <w:webHidden/>
          </w:rPr>
          <w:instrText xml:space="preserve"> PAGEREF _Toc131029604 \h </w:instrText>
        </w:r>
      </w:ins>
      <w:r>
        <w:rPr>
          <w:webHidden/>
        </w:rPr>
      </w:r>
      <w:r>
        <w:rPr>
          <w:webHidden/>
        </w:rPr>
        <w:fldChar w:fldCharType="separate"/>
      </w:r>
      <w:ins w:id="136" w:author="Philip Helger" w:date="2023-03-30T00:45:00Z">
        <w:r>
          <w:rPr>
            <w:webHidden/>
          </w:rPr>
          <w:t>18</w:t>
        </w:r>
        <w:r>
          <w:rPr>
            <w:webHidden/>
          </w:rPr>
          <w:fldChar w:fldCharType="end"/>
        </w:r>
        <w:r w:rsidRPr="00D87987">
          <w:rPr>
            <w:rStyle w:val="Hyperlink"/>
          </w:rPr>
          <w:fldChar w:fldCharType="end"/>
        </w:r>
      </w:ins>
    </w:p>
    <w:p w14:paraId="20B91B50" w14:textId="0EB299E1" w:rsidR="00293C88" w:rsidRDefault="00293C88">
      <w:pPr>
        <w:pStyle w:val="Verzeichnis3"/>
        <w:rPr>
          <w:ins w:id="137" w:author="Philip Helger" w:date="2023-03-30T00:45:00Z"/>
          <w:rFonts w:asciiTheme="minorHAnsi" w:eastAsiaTheme="minorEastAsia" w:hAnsiTheme="minorHAnsi" w:cstheme="minorBidi"/>
          <w:lang w:eastAsia="en-GB"/>
        </w:rPr>
      </w:pPr>
      <w:ins w:id="138" w:author="Philip Helger" w:date="2023-03-30T00:45:00Z">
        <w:r w:rsidRPr="00D87987">
          <w:rPr>
            <w:rStyle w:val="Hyperlink"/>
          </w:rPr>
          <w:fldChar w:fldCharType="begin"/>
        </w:r>
        <w:r w:rsidRPr="00D87987">
          <w:rPr>
            <w:rStyle w:val="Hyperlink"/>
          </w:rPr>
          <w:instrText xml:space="preserve"> </w:instrText>
        </w:r>
        <w:r>
          <w:instrText>HYPERLINK \l "_Toc131029605"</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POLICY 15</w:t>
        </w:r>
        <w:r>
          <w:rPr>
            <w:rFonts w:asciiTheme="minorHAnsi" w:eastAsiaTheme="minorEastAsia" w:hAnsiTheme="minorHAnsi" w:cstheme="minorBidi"/>
            <w:lang w:eastAsia="en-GB"/>
          </w:rPr>
          <w:tab/>
        </w:r>
        <w:r w:rsidRPr="00D87987">
          <w:rPr>
            <w:rStyle w:val="Hyperlink"/>
          </w:rPr>
          <w:t>XML attributes for Party Identifiers in CII documents</w:t>
        </w:r>
        <w:r>
          <w:rPr>
            <w:webHidden/>
          </w:rPr>
          <w:tab/>
        </w:r>
        <w:r>
          <w:rPr>
            <w:webHidden/>
          </w:rPr>
          <w:fldChar w:fldCharType="begin"/>
        </w:r>
        <w:r>
          <w:rPr>
            <w:webHidden/>
          </w:rPr>
          <w:instrText xml:space="preserve"> PAGEREF _Toc131029605 \h </w:instrText>
        </w:r>
      </w:ins>
      <w:r>
        <w:rPr>
          <w:webHidden/>
        </w:rPr>
      </w:r>
      <w:r>
        <w:rPr>
          <w:webHidden/>
        </w:rPr>
        <w:fldChar w:fldCharType="separate"/>
      </w:r>
      <w:ins w:id="139" w:author="Philip Helger" w:date="2023-03-30T00:45:00Z">
        <w:r>
          <w:rPr>
            <w:webHidden/>
          </w:rPr>
          <w:t>19</w:t>
        </w:r>
        <w:r>
          <w:rPr>
            <w:webHidden/>
          </w:rPr>
          <w:fldChar w:fldCharType="end"/>
        </w:r>
        <w:r w:rsidRPr="00D87987">
          <w:rPr>
            <w:rStyle w:val="Hyperlink"/>
          </w:rPr>
          <w:fldChar w:fldCharType="end"/>
        </w:r>
      </w:ins>
    </w:p>
    <w:p w14:paraId="785982AF" w14:textId="02BF75EA" w:rsidR="00293C88" w:rsidRDefault="00293C88">
      <w:pPr>
        <w:pStyle w:val="Verzeichnis1"/>
        <w:rPr>
          <w:ins w:id="140" w:author="Philip Helger" w:date="2023-03-30T00:45:00Z"/>
          <w:rFonts w:asciiTheme="minorHAnsi" w:eastAsiaTheme="minorEastAsia" w:hAnsiTheme="minorHAnsi" w:cstheme="minorBidi"/>
          <w:kern w:val="0"/>
          <w:sz w:val="22"/>
          <w:lang w:eastAsia="en-GB"/>
        </w:rPr>
      </w:pPr>
      <w:ins w:id="141" w:author="Philip Helger" w:date="2023-03-30T00:45:00Z">
        <w:r w:rsidRPr="00D87987">
          <w:rPr>
            <w:rStyle w:val="Hyperlink"/>
          </w:rPr>
          <w:fldChar w:fldCharType="begin"/>
        </w:r>
        <w:r w:rsidRPr="00D87987">
          <w:rPr>
            <w:rStyle w:val="Hyperlink"/>
          </w:rPr>
          <w:instrText xml:space="preserve"> </w:instrText>
        </w:r>
        <w:r>
          <w:instrText>HYPERLINK \l "_Toc131029606"</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5</w:t>
        </w:r>
        <w:r>
          <w:rPr>
            <w:rFonts w:asciiTheme="minorHAnsi" w:eastAsiaTheme="minorEastAsia" w:hAnsiTheme="minorHAnsi" w:cstheme="minorBidi"/>
            <w:kern w:val="0"/>
            <w:sz w:val="22"/>
            <w:lang w:eastAsia="en-GB"/>
          </w:rPr>
          <w:tab/>
        </w:r>
        <w:r w:rsidRPr="00D87987">
          <w:rPr>
            <w:rStyle w:val="Hyperlink"/>
          </w:rPr>
          <w:t>Policies on Identifying Document Types supported by Peppol</w:t>
        </w:r>
        <w:r>
          <w:rPr>
            <w:webHidden/>
          </w:rPr>
          <w:tab/>
        </w:r>
        <w:r>
          <w:rPr>
            <w:webHidden/>
          </w:rPr>
          <w:fldChar w:fldCharType="begin"/>
        </w:r>
        <w:r>
          <w:rPr>
            <w:webHidden/>
          </w:rPr>
          <w:instrText xml:space="preserve"> PAGEREF _Toc131029606 \h </w:instrText>
        </w:r>
      </w:ins>
      <w:r>
        <w:rPr>
          <w:webHidden/>
        </w:rPr>
      </w:r>
      <w:r>
        <w:rPr>
          <w:webHidden/>
        </w:rPr>
        <w:fldChar w:fldCharType="separate"/>
      </w:r>
      <w:ins w:id="142" w:author="Philip Helger" w:date="2023-03-30T00:45:00Z">
        <w:r>
          <w:rPr>
            <w:webHidden/>
          </w:rPr>
          <w:t>20</w:t>
        </w:r>
        <w:r>
          <w:rPr>
            <w:webHidden/>
          </w:rPr>
          <w:fldChar w:fldCharType="end"/>
        </w:r>
        <w:r w:rsidRPr="00D87987">
          <w:rPr>
            <w:rStyle w:val="Hyperlink"/>
          </w:rPr>
          <w:fldChar w:fldCharType="end"/>
        </w:r>
      </w:ins>
    </w:p>
    <w:p w14:paraId="1CF75D60" w14:textId="775B2949" w:rsidR="00293C88" w:rsidRDefault="00293C88">
      <w:pPr>
        <w:pStyle w:val="Verzeichnis2"/>
        <w:rPr>
          <w:ins w:id="143" w:author="Philip Helger" w:date="2023-03-30T00:45:00Z"/>
          <w:rFonts w:asciiTheme="minorHAnsi" w:eastAsiaTheme="minorEastAsia" w:hAnsiTheme="minorHAnsi" w:cstheme="minorBidi"/>
          <w:lang w:eastAsia="en-GB"/>
        </w:rPr>
      </w:pPr>
      <w:ins w:id="144" w:author="Philip Helger" w:date="2023-03-30T00:45:00Z">
        <w:r w:rsidRPr="00D87987">
          <w:rPr>
            <w:rStyle w:val="Hyperlink"/>
          </w:rPr>
          <w:fldChar w:fldCharType="begin"/>
        </w:r>
        <w:r w:rsidRPr="00D87987">
          <w:rPr>
            <w:rStyle w:val="Hyperlink"/>
          </w:rPr>
          <w:instrText xml:space="preserve"> </w:instrText>
        </w:r>
        <w:r>
          <w:instrText>HYPERLINK \l "_Toc131029607"</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5.1</w:t>
        </w:r>
        <w:r>
          <w:rPr>
            <w:rFonts w:asciiTheme="minorHAnsi" w:eastAsiaTheme="minorEastAsia" w:hAnsiTheme="minorHAnsi" w:cstheme="minorBidi"/>
            <w:lang w:eastAsia="en-GB"/>
          </w:rPr>
          <w:tab/>
        </w:r>
        <w:r w:rsidRPr="00D87987">
          <w:rPr>
            <w:rStyle w:val="Hyperlink"/>
          </w:rPr>
          <w:t>Document Type Identifier Schemes</w:t>
        </w:r>
        <w:r>
          <w:rPr>
            <w:webHidden/>
          </w:rPr>
          <w:tab/>
        </w:r>
        <w:r>
          <w:rPr>
            <w:webHidden/>
          </w:rPr>
          <w:fldChar w:fldCharType="begin"/>
        </w:r>
        <w:r>
          <w:rPr>
            <w:webHidden/>
          </w:rPr>
          <w:instrText xml:space="preserve"> PAGEREF _Toc131029607 \h </w:instrText>
        </w:r>
      </w:ins>
      <w:r>
        <w:rPr>
          <w:webHidden/>
        </w:rPr>
      </w:r>
      <w:r>
        <w:rPr>
          <w:webHidden/>
        </w:rPr>
        <w:fldChar w:fldCharType="separate"/>
      </w:r>
      <w:ins w:id="145" w:author="Philip Helger" w:date="2023-03-30T00:45:00Z">
        <w:r>
          <w:rPr>
            <w:webHidden/>
          </w:rPr>
          <w:t>20</w:t>
        </w:r>
        <w:r>
          <w:rPr>
            <w:webHidden/>
          </w:rPr>
          <w:fldChar w:fldCharType="end"/>
        </w:r>
        <w:r w:rsidRPr="00D87987">
          <w:rPr>
            <w:rStyle w:val="Hyperlink"/>
          </w:rPr>
          <w:fldChar w:fldCharType="end"/>
        </w:r>
      </w:ins>
    </w:p>
    <w:p w14:paraId="58C5F1A2" w14:textId="517E23E2" w:rsidR="00293C88" w:rsidRDefault="00293C88">
      <w:pPr>
        <w:pStyle w:val="Verzeichnis3"/>
        <w:rPr>
          <w:ins w:id="146" w:author="Philip Helger" w:date="2023-03-30T00:45:00Z"/>
          <w:rFonts w:asciiTheme="minorHAnsi" w:eastAsiaTheme="minorEastAsia" w:hAnsiTheme="minorHAnsi" w:cstheme="minorBidi"/>
          <w:lang w:eastAsia="en-GB"/>
        </w:rPr>
      </w:pPr>
      <w:ins w:id="147" w:author="Philip Helger" w:date="2023-03-30T00:45:00Z">
        <w:r w:rsidRPr="00D87987">
          <w:rPr>
            <w:rStyle w:val="Hyperlink"/>
          </w:rPr>
          <w:fldChar w:fldCharType="begin"/>
        </w:r>
        <w:r w:rsidRPr="00D87987">
          <w:rPr>
            <w:rStyle w:val="Hyperlink"/>
          </w:rPr>
          <w:instrText xml:space="preserve"> </w:instrText>
        </w:r>
        <w:r>
          <w:instrText>HYPERLINK \l "_Toc131029608"</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5.1.1</w:t>
        </w:r>
        <w:r>
          <w:rPr>
            <w:rFonts w:asciiTheme="minorHAnsi" w:eastAsiaTheme="minorEastAsia" w:hAnsiTheme="minorHAnsi" w:cstheme="minorBidi"/>
            <w:lang w:eastAsia="en-GB"/>
          </w:rPr>
          <w:tab/>
        </w:r>
        <w:r w:rsidRPr="00D87987">
          <w:rPr>
            <w:rStyle w:val="Hyperlink"/>
          </w:rPr>
          <w:t>busdox-docid-qns</w:t>
        </w:r>
        <w:r>
          <w:rPr>
            <w:webHidden/>
          </w:rPr>
          <w:tab/>
        </w:r>
        <w:r>
          <w:rPr>
            <w:webHidden/>
          </w:rPr>
          <w:fldChar w:fldCharType="begin"/>
        </w:r>
        <w:r>
          <w:rPr>
            <w:webHidden/>
          </w:rPr>
          <w:instrText xml:space="preserve"> PAGEREF _Toc131029608 \h </w:instrText>
        </w:r>
      </w:ins>
      <w:r>
        <w:rPr>
          <w:webHidden/>
        </w:rPr>
      </w:r>
      <w:r>
        <w:rPr>
          <w:webHidden/>
        </w:rPr>
        <w:fldChar w:fldCharType="separate"/>
      </w:r>
      <w:ins w:id="148" w:author="Philip Helger" w:date="2023-03-30T00:45:00Z">
        <w:r>
          <w:rPr>
            <w:webHidden/>
          </w:rPr>
          <w:t>20</w:t>
        </w:r>
        <w:r>
          <w:rPr>
            <w:webHidden/>
          </w:rPr>
          <w:fldChar w:fldCharType="end"/>
        </w:r>
        <w:r w:rsidRPr="00D87987">
          <w:rPr>
            <w:rStyle w:val="Hyperlink"/>
          </w:rPr>
          <w:fldChar w:fldCharType="end"/>
        </w:r>
      </w:ins>
    </w:p>
    <w:p w14:paraId="3CD3B1D0" w14:textId="230B9B07" w:rsidR="00293C88" w:rsidRDefault="00293C88">
      <w:pPr>
        <w:pStyle w:val="Verzeichnis3"/>
        <w:rPr>
          <w:ins w:id="149" w:author="Philip Helger" w:date="2023-03-30T00:45:00Z"/>
          <w:rFonts w:asciiTheme="minorHAnsi" w:eastAsiaTheme="minorEastAsia" w:hAnsiTheme="minorHAnsi" w:cstheme="minorBidi"/>
          <w:lang w:eastAsia="en-GB"/>
        </w:rPr>
      </w:pPr>
      <w:ins w:id="150" w:author="Philip Helger" w:date="2023-03-30T00:45:00Z">
        <w:r w:rsidRPr="00D87987">
          <w:rPr>
            <w:rStyle w:val="Hyperlink"/>
          </w:rPr>
          <w:fldChar w:fldCharType="begin"/>
        </w:r>
        <w:r w:rsidRPr="00D87987">
          <w:rPr>
            <w:rStyle w:val="Hyperlink"/>
          </w:rPr>
          <w:instrText xml:space="preserve"> </w:instrText>
        </w:r>
        <w:r>
          <w:instrText>HYPERLINK \l "_Toc131029609"</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5.1.2</w:t>
        </w:r>
        <w:r>
          <w:rPr>
            <w:rFonts w:asciiTheme="minorHAnsi" w:eastAsiaTheme="minorEastAsia" w:hAnsiTheme="minorHAnsi" w:cstheme="minorBidi"/>
            <w:lang w:eastAsia="en-GB"/>
          </w:rPr>
          <w:tab/>
        </w:r>
        <w:r w:rsidRPr="00D87987">
          <w:rPr>
            <w:rStyle w:val="Hyperlink"/>
          </w:rPr>
          <w:t>peppol-doctype-wildcard</w:t>
        </w:r>
        <w:r>
          <w:rPr>
            <w:webHidden/>
          </w:rPr>
          <w:tab/>
        </w:r>
        <w:r>
          <w:rPr>
            <w:webHidden/>
          </w:rPr>
          <w:fldChar w:fldCharType="begin"/>
        </w:r>
        <w:r>
          <w:rPr>
            <w:webHidden/>
          </w:rPr>
          <w:instrText xml:space="preserve"> PAGEREF _Toc131029609 \h </w:instrText>
        </w:r>
      </w:ins>
      <w:r>
        <w:rPr>
          <w:webHidden/>
        </w:rPr>
      </w:r>
      <w:r>
        <w:rPr>
          <w:webHidden/>
        </w:rPr>
        <w:fldChar w:fldCharType="separate"/>
      </w:r>
      <w:ins w:id="151" w:author="Philip Helger" w:date="2023-03-30T00:45:00Z">
        <w:r>
          <w:rPr>
            <w:webHidden/>
          </w:rPr>
          <w:t>20</w:t>
        </w:r>
        <w:r>
          <w:rPr>
            <w:webHidden/>
          </w:rPr>
          <w:fldChar w:fldCharType="end"/>
        </w:r>
        <w:r w:rsidRPr="00D87987">
          <w:rPr>
            <w:rStyle w:val="Hyperlink"/>
          </w:rPr>
          <w:fldChar w:fldCharType="end"/>
        </w:r>
      </w:ins>
    </w:p>
    <w:p w14:paraId="205949DD" w14:textId="2FA110E3" w:rsidR="00293C88" w:rsidRDefault="00293C88">
      <w:pPr>
        <w:pStyle w:val="Verzeichnis3"/>
        <w:rPr>
          <w:ins w:id="152" w:author="Philip Helger" w:date="2023-03-30T00:45:00Z"/>
          <w:rFonts w:asciiTheme="minorHAnsi" w:eastAsiaTheme="minorEastAsia" w:hAnsiTheme="minorHAnsi" w:cstheme="minorBidi"/>
          <w:lang w:eastAsia="en-GB"/>
        </w:rPr>
      </w:pPr>
      <w:ins w:id="153" w:author="Philip Helger" w:date="2023-03-30T00:45:00Z">
        <w:r w:rsidRPr="00D87987">
          <w:rPr>
            <w:rStyle w:val="Hyperlink"/>
          </w:rPr>
          <w:fldChar w:fldCharType="begin"/>
        </w:r>
        <w:r w:rsidRPr="00D87987">
          <w:rPr>
            <w:rStyle w:val="Hyperlink"/>
          </w:rPr>
          <w:instrText xml:space="preserve"> </w:instrText>
        </w:r>
        <w:r>
          <w:instrText>HYPERLINK \l "_Toc131029610"</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5.1.3</w:t>
        </w:r>
        <w:r>
          <w:rPr>
            <w:rFonts w:asciiTheme="minorHAnsi" w:eastAsiaTheme="minorEastAsia" w:hAnsiTheme="minorHAnsi" w:cstheme="minorBidi"/>
            <w:lang w:eastAsia="en-GB"/>
          </w:rPr>
          <w:tab/>
        </w:r>
        <w:r w:rsidRPr="00D87987">
          <w:rPr>
            <w:rStyle w:val="Hyperlink"/>
          </w:rPr>
          <w:t>Comparison between “busdox-docid-qns” and “peppol-doctype-wildcard”</w:t>
        </w:r>
        <w:r>
          <w:rPr>
            <w:webHidden/>
          </w:rPr>
          <w:tab/>
        </w:r>
        <w:r>
          <w:rPr>
            <w:webHidden/>
          </w:rPr>
          <w:fldChar w:fldCharType="begin"/>
        </w:r>
        <w:r>
          <w:rPr>
            <w:webHidden/>
          </w:rPr>
          <w:instrText xml:space="preserve"> PAGEREF _Toc131029610 \h </w:instrText>
        </w:r>
      </w:ins>
      <w:r>
        <w:rPr>
          <w:webHidden/>
        </w:rPr>
      </w:r>
      <w:r>
        <w:rPr>
          <w:webHidden/>
        </w:rPr>
        <w:fldChar w:fldCharType="separate"/>
      </w:r>
      <w:ins w:id="154" w:author="Philip Helger" w:date="2023-03-30T00:45:00Z">
        <w:r>
          <w:rPr>
            <w:webHidden/>
          </w:rPr>
          <w:t>22</w:t>
        </w:r>
        <w:r>
          <w:rPr>
            <w:webHidden/>
          </w:rPr>
          <w:fldChar w:fldCharType="end"/>
        </w:r>
        <w:r w:rsidRPr="00D87987">
          <w:rPr>
            <w:rStyle w:val="Hyperlink"/>
          </w:rPr>
          <w:fldChar w:fldCharType="end"/>
        </w:r>
      </w:ins>
    </w:p>
    <w:p w14:paraId="1C7359D6" w14:textId="323E7976" w:rsidR="00293C88" w:rsidRDefault="00293C88">
      <w:pPr>
        <w:pStyle w:val="Verzeichnis3"/>
        <w:rPr>
          <w:ins w:id="155" w:author="Philip Helger" w:date="2023-03-30T00:45:00Z"/>
          <w:rFonts w:asciiTheme="minorHAnsi" w:eastAsiaTheme="minorEastAsia" w:hAnsiTheme="minorHAnsi" w:cstheme="minorBidi"/>
          <w:lang w:eastAsia="en-GB"/>
        </w:rPr>
      </w:pPr>
      <w:ins w:id="156" w:author="Philip Helger" w:date="2023-03-30T00:45:00Z">
        <w:r w:rsidRPr="00D87987">
          <w:rPr>
            <w:rStyle w:val="Hyperlink"/>
          </w:rPr>
          <w:fldChar w:fldCharType="begin"/>
        </w:r>
        <w:r w:rsidRPr="00D87987">
          <w:rPr>
            <w:rStyle w:val="Hyperlink"/>
          </w:rPr>
          <w:instrText xml:space="preserve"> </w:instrText>
        </w:r>
        <w:r>
          <w:instrText>HYPERLINK \l "_Toc131029611"</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POLICY 16</w:t>
        </w:r>
        <w:r>
          <w:rPr>
            <w:rFonts w:asciiTheme="minorHAnsi" w:eastAsiaTheme="minorEastAsia" w:hAnsiTheme="minorHAnsi" w:cstheme="minorBidi"/>
            <w:lang w:eastAsia="en-GB"/>
          </w:rPr>
          <w:tab/>
        </w:r>
        <w:r w:rsidRPr="00D87987">
          <w:rPr>
            <w:rStyle w:val="Hyperlink"/>
          </w:rPr>
          <w:t>Document Type Identifier Scheme</w:t>
        </w:r>
        <w:r>
          <w:rPr>
            <w:webHidden/>
          </w:rPr>
          <w:tab/>
        </w:r>
        <w:r>
          <w:rPr>
            <w:webHidden/>
          </w:rPr>
          <w:fldChar w:fldCharType="begin"/>
        </w:r>
        <w:r>
          <w:rPr>
            <w:webHidden/>
          </w:rPr>
          <w:instrText xml:space="preserve"> PAGEREF _Toc131029611 \h </w:instrText>
        </w:r>
      </w:ins>
      <w:r>
        <w:rPr>
          <w:webHidden/>
        </w:rPr>
      </w:r>
      <w:r>
        <w:rPr>
          <w:webHidden/>
        </w:rPr>
        <w:fldChar w:fldCharType="separate"/>
      </w:r>
      <w:ins w:id="157" w:author="Philip Helger" w:date="2023-03-30T00:45:00Z">
        <w:r>
          <w:rPr>
            <w:webHidden/>
          </w:rPr>
          <w:t>23</w:t>
        </w:r>
        <w:r>
          <w:rPr>
            <w:webHidden/>
          </w:rPr>
          <w:fldChar w:fldCharType="end"/>
        </w:r>
        <w:r w:rsidRPr="00D87987">
          <w:rPr>
            <w:rStyle w:val="Hyperlink"/>
          </w:rPr>
          <w:fldChar w:fldCharType="end"/>
        </w:r>
      </w:ins>
    </w:p>
    <w:p w14:paraId="104A2336" w14:textId="60252CA7" w:rsidR="00293C88" w:rsidRDefault="00293C88">
      <w:pPr>
        <w:pStyle w:val="Verzeichnis2"/>
        <w:rPr>
          <w:ins w:id="158" w:author="Philip Helger" w:date="2023-03-30T00:45:00Z"/>
          <w:rFonts w:asciiTheme="minorHAnsi" w:eastAsiaTheme="minorEastAsia" w:hAnsiTheme="minorHAnsi" w:cstheme="minorBidi"/>
          <w:lang w:eastAsia="en-GB"/>
        </w:rPr>
      </w:pPr>
      <w:ins w:id="159" w:author="Philip Helger" w:date="2023-03-30T00:45:00Z">
        <w:r w:rsidRPr="00D87987">
          <w:rPr>
            <w:rStyle w:val="Hyperlink"/>
          </w:rPr>
          <w:fldChar w:fldCharType="begin"/>
        </w:r>
        <w:r w:rsidRPr="00D87987">
          <w:rPr>
            <w:rStyle w:val="Hyperlink"/>
          </w:rPr>
          <w:instrText xml:space="preserve"> </w:instrText>
        </w:r>
        <w:r>
          <w:instrText>HYPERLINK \l "_Toc131029612"</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5.2</w:t>
        </w:r>
        <w:r>
          <w:rPr>
            <w:rFonts w:asciiTheme="minorHAnsi" w:eastAsiaTheme="minorEastAsia" w:hAnsiTheme="minorHAnsi" w:cstheme="minorBidi"/>
            <w:lang w:eastAsia="en-GB"/>
          </w:rPr>
          <w:tab/>
        </w:r>
        <w:r w:rsidRPr="00D87987">
          <w:rPr>
            <w:rStyle w:val="Hyperlink"/>
          </w:rPr>
          <w:t>Document Type Identifier Values</w:t>
        </w:r>
        <w:r>
          <w:rPr>
            <w:webHidden/>
          </w:rPr>
          <w:tab/>
        </w:r>
        <w:r>
          <w:rPr>
            <w:webHidden/>
          </w:rPr>
          <w:fldChar w:fldCharType="begin"/>
        </w:r>
        <w:r>
          <w:rPr>
            <w:webHidden/>
          </w:rPr>
          <w:instrText xml:space="preserve"> PAGEREF _Toc131029612 \h </w:instrText>
        </w:r>
      </w:ins>
      <w:r>
        <w:rPr>
          <w:webHidden/>
        </w:rPr>
      </w:r>
      <w:r>
        <w:rPr>
          <w:webHidden/>
        </w:rPr>
        <w:fldChar w:fldCharType="separate"/>
      </w:r>
      <w:ins w:id="160" w:author="Philip Helger" w:date="2023-03-30T00:45:00Z">
        <w:r>
          <w:rPr>
            <w:webHidden/>
          </w:rPr>
          <w:t>23</w:t>
        </w:r>
        <w:r>
          <w:rPr>
            <w:webHidden/>
          </w:rPr>
          <w:fldChar w:fldCharType="end"/>
        </w:r>
        <w:r w:rsidRPr="00D87987">
          <w:rPr>
            <w:rStyle w:val="Hyperlink"/>
          </w:rPr>
          <w:fldChar w:fldCharType="end"/>
        </w:r>
      </w:ins>
    </w:p>
    <w:p w14:paraId="07359880" w14:textId="72869643" w:rsidR="00293C88" w:rsidRDefault="00293C88">
      <w:pPr>
        <w:pStyle w:val="Verzeichnis3"/>
        <w:rPr>
          <w:ins w:id="161" w:author="Philip Helger" w:date="2023-03-30T00:45:00Z"/>
          <w:rFonts w:asciiTheme="minorHAnsi" w:eastAsiaTheme="minorEastAsia" w:hAnsiTheme="minorHAnsi" w:cstheme="minorBidi"/>
          <w:lang w:eastAsia="en-GB"/>
        </w:rPr>
      </w:pPr>
      <w:ins w:id="162" w:author="Philip Helger" w:date="2023-03-30T00:45:00Z">
        <w:r w:rsidRPr="00D87987">
          <w:rPr>
            <w:rStyle w:val="Hyperlink"/>
          </w:rPr>
          <w:fldChar w:fldCharType="begin"/>
        </w:r>
        <w:r w:rsidRPr="00D87987">
          <w:rPr>
            <w:rStyle w:val="Hyperlink"/>
          </w:rPr>
          <w:instrText xml:space="preserve"> </w:instrText>
        </w:r>
        <w:r>
          <w:instrText>HYPERLINK \l "_Toc131029618"</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POLICY 17</w:t>
        </w:r>
        <w:r>
          <w:rPr>
            <w:rFonts w:asciiTheme="minorHAnsi" w:eastAsiaTheme="minorEastAsia" w:hAnsiTheme="minorHAnsi" w:cstheme="minorBidi"/>
            <w:lang w:eastAsia="en-GB"/>
          </w:rPr>
          <w:tab/>
        </w:r>
        <w:r w:rsidRPr="00D87987">
          <w:rPr>
            <w:rStyle w:val="Hyperlink"/>
          </w:rPr>
          <w:t>Customization Identifiers</w:t>
        </w:r>
        <w:r>
          <w:rPr>
            <w:webHidden/>
          </w:rPr>
          <w:tab/>
        </w:r>
        <w:r>
          <w:rPr>
            <w:webHidden/>
          </w:rPr>
          <w:fldChar w:fldCharType="begin"/>
        </w:r>
        <w:r>
          <w:rPr>
            <w:webHidden/>
          </w:rPr>
          <w:instrText xml:space="preserve"> PAGEREF _Toc131029618 \h </w:instrText>
        </w:r>
      </w:ins>
      <w:r>
        <w:rPr>
          <w:webHidden/>
        </w:rPr>
      </w:r>
      <w:r>
        <w:rPr>
          <w:webHidden/>
        </w:rPr>
        <w:fldChar w:fldCharType="separate"/>
      </w:r>
      <w:ins w:id="163" w:author="Philip Helger" w:date="2023-03-30T00:45:00Z">
        <w:r>
          <w:rPr>
            <w:webHidden/>
          </w:rPr>
          <w:t>23</w:t>
        </w:r>
        <w:r>
          <w:rPr>
            <w:webHidden/>
          </w:rPr>
          <w:fldChar w:fldCharType="end"/>
        </w:r>
        <w:r w:rsidRPr="00D87987">
          <w:rPr>
            <w:rStyle w:val="Hyperlink"/>
          </w:rPr>
          <w:fldChar w:fldCharType="end"/>
        </w:r>
      </w:ins>
    </w:p>
    <w:p w14:paraId="2E281DB9" w14:textId="5F815687" w:rsidR="00293C88" w:rsidRDefault="00293C88">
      <w:pPr>
        <w:pStyle w:val="Verzeichnis3"/>
        <w:rPr>
          <w:ins w:id="164" w:author="Philip Helger" w:date="2023-03-30T00:45:00Z"/>
          <w:rFonts w:asciiTheme="minorHAnsi" w:eastAsiaTheme="minorEastAsia" w:hAnsiTheme="minorHAnsi" w:cstheme="minorBidi"/>
          <w:lang w:eastAsia="en-GB"/>
        </w:rPr>
      </w:pPr>
      <w:ins w:id="165" w:author="Philip Helger" w:date="2023-03-30T00:45:00Z">
        <w:r w:rsidRPr="00D87987">
          <w:rPr>
            <w:rStyle w:val="Hyperlink"/>
          </w:rPr>
          <w:fldChar w:fldCharType="begin"/>
        </w:r>
        <w:r w:rsidRPr="00D87987">
          <w:rPr>
            <w:rStyle w:val="Hyperlink"/>
          </w:rPr>
          <w:instrText xml:space="preserve"> </w:instrText>
        </w:r>
        <w:r>
          <w:instrText>HYPERLINK \l "_Toc131029619"</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POLICY 18</w:t>
        </w:r>
        <w:r>
          <w:rPr>
            <w:rFonts w:asciiTheme="minorHAnsi" w:eastAsiaTheme="minorEastAsia" w:hAnsiTheme="minorHAnsi" w:cstheme="minorBidi"/>
            <w:lang w:eastAsia="en-GB"/>
          </w:rPr>
          <w:tab/>
        </w:r>
        <w:r w:rsidRPr="00D87987">
          <w:rPr>
            <w:rStyle w:val="Hyperlink"/>
          </w:rPr>
          <w:t>Specifying Customization Identifiers in UBL documents</w:t>
        </w:r>
        <w:r>
          <w:rPr>
            <w:webHidden/>
          </w:rPr>
          <w:tab/>
        </w:r>
        <w:r>
          <w:rPr>
            <w:webHidden/>
          </w:rPr>
          <w:fldChar w:fldCharType="begin"/>
        </w:r>
        <w:r>
          <w:rPr>
            <w:webHidden/>
          </w:rPr>
          <w:instrText xml:space="preserve"> PAGEREF _Toc131029619 \h </w:instrText>
        </w:r>
      </w:ins>
      <w:r>
        <w:rPr>
          <w:webHidden/>
        </w:rPr>
      </w:r>
      <w:r>
        <w:rPr>
          <w:webHidden/>
        </w:rPr>
        <w:fldChar w:fldCharType="separate"/>
      </w:r>
      <w:ins w:id="166" w:author="Philip Helger" w:date="2023-03-30T00:45:00Z">
        <w:r>
          <w:rPr>
            <w:webHidden/>
          </w:rPr>
          <w:t>24</w:t>
        </w:r>
        <w:r>
          <w:rPr>
            <w:webHidden/>
          </w:rPr>
          <w:fldChar w:fldCharType="end"/>
        </w:r>
        <w:r w:rsidRPr="00D87987">
          <w:rPr>
            <w:rStyle w:val="Hyperlink"/>
          </w:rPr>
          <w:fldChar w:fldCharType="end"/>
        </w:r>
      </w:ins>
    </w:p>
    <w:p w14:paraId="54091706" w14:textId="624E28DA" w:rsidR="00293C88" w:rsidRDefault="00293C88">
      <w:pPr>
        <w:pStyle w:val="Verzeichnis3"/>
        <w:rPr>
          <w:ins w:id="167" w:author="Philip Helger" w:date="2023-03-30T00:45:00Z"/>
          <w:rFonts w:asciiTheme="minorHAnsi" w:eastAsiaTheme="minorEastAsia" w:hAnsiTheme="minorHAnsi" w:cstheme="minorBidi"/>
          <w:lang w:eastAsia="en-GB"/>
        </w:rPr>
      </w:pPr>
      <w:ins w:id="168" w:author="Philip Helger" w:date="2023-03-30T00:45:00Z">
        <w:r w:rsidRPr="00D87987">
          <w:rPr>
            <w:rStyle w:val="Hyperlink"/>
          </w:rPr>
          <w:fldChar w:fldCharType="begin"/>
        </w:r>
        <w:r w:rsidRPr="00D87987">
          <w:rPr>
            <w:rStyle w:val="Hyperlink"/>
          </w:rPr>
          <w:instrText xml:space="preserve"> </w:instrText>
        </w:r>
        <w:r>
          <w:instrText>HYPERLINK \l "_Toc131029620"</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POLICY 19</w:t>
        </w:r>
        <w:r>
          <w:rPr>
            <w:rFonts w:asciiTheme="minorHAnsi" w:eastAsiaTheme="minorEastAsia" w:hAnsiTheme="minorHAnsi" w:cstheme="minorBidi"/>
            <w:lang w:eastAsia="en-GB"/>
          </w:rPr>
          <w:tab/>
        </w:r>
        <w:r w:rsidRPr="00D87987">
          <w:rPr>
            <w:rStyle w:val="Hyperlink"/>
          </w:rPr>
          <w:t>Specifying Customization Identifiers in CII Documents</w:t>
        </w:r>
        <w:r>
          <w:rPr>
            <w:webHidden/>
          </w:rPr>
          <w:tab/>
        </w:r>
        <w:r>
          <w:rPr>
            <w:webHidden/>
          </w:rPr>
          <w:fldChar w:fldCharType="begin"/>
        </w:r>
        <w:r>
          <w:rPr>
            <w:webHidden/>
          </w:rPr>
          <w:instrText xml:space="preserve"> PAGEREF _Toc131029620 \h </w:instrText>
        </w:r>
      </w:ins>
      <w:r>
        <w:rPr>
          <w:webHidden/>
        </w:rPr>
      </w:r>
      <w:r>
        <w:rPr>
          <w:webHidden/>
        </w:rPr>
        <w:fldChar w:fldCharType="separate"/>
      </w:r>
      <w:ins w:id="169" w:author="Philip Helger" w:date="2023-03-30T00:45:00Z">
        <w:r>
          <w:rPr>
            <w:webHidden/>
          </w:rPr>
          <w:t>24</w:t>
        </w:r>
        <w:r>
          <w:rPr>
            <w:webHidden/>
          </w:rPr>
          <w:fldChar w:fldCharType="end"/>
        </w:r>
        <w:r w:rsidRPr="00D87987">
          <w:rPr>
            <w:rStyle w:val="Hyperlink"/>
          </w:rPr>
          <w:fldChar w:fldCharType="end"/>
        </w:r>
      </w:ins>
    </w:p>
    <w:p w14:paraId="7BC532B1" w14:textId="18DB31DA" w:rsidR="00293C88" w:rsidRDefault="00293C88">
      <w:pPr>
        <w:pStyle w:val="Verzeichnis3"/>
        <w:rPr>
          <w:ins w:id="170" w:author="Philip Helger" w:date="2023-03-30T00:45:00Z"/>
          <w:rFonts w:asciiTheme="minorHAnsi" w:eastAsiaTheme="minorEastAsia" w:hAnsiTheme="minorHAnsi" w:cstheme="minorBidi"/>
          <w:lang w:eastAsia="en-GB"/>
        </w:rPr>
      </w:pPr>
      <w:ins w:id="171" w:author="Philip Helger" w:date="2023-03-30T00:45:00Z">
        <w:r w:rsidRPr="00D87987">
          <w:rPr>
            <w:rStyle w:val="Hyperlink"/>
          </w:rPr>
          <w:lastRenderedPageBreak/>
          <w:fldChar w:fldCharType="begin"/>
        </w:r>
        <w:r w:rsidRPr="00D87987">
          <w:rPr>
            <w:rStyle w:val="Hyperlink"/>
          </w:rPr>
          <w:instrText xml:space="preserve"> </w:instrText>
        </w:r>
        <w:r>
          <w:instrText>HYPERLINK \l "_Toc131029621"</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POLICY 20</w:t>
        </w:r>
        <w:r>
          <w:rPr>
            <w:rFonts w:asciiTheme="minorHAnsi" w:eastAsiaTheme="minorEastAsia" w:hAnsiTheme="minorHAnsi" w:cstheme="minorBidi"/>
            <w:lang w:eastAsia="en-GB"/>
          </w:rPr>
          <w:tab/>
        </w:r>
        <w:r w:rsidRPr="00D87987">
          <w:rPr>
            <w:rStyle w:val="Hyperlink"/>
          </w:rPr>
          <w:t>Document Type Identifier Value pattern</w:t>
        </w:r>
        <w:r>
          <w:rPr>
            <w:webHidden/>
          </w:rPr>
          <w:tab/>
        </w:r>
        <w:r>
          <w:rPr>
            <w:webHidden/>
          </w:rPr>
          <w:fldChar w:fldCharType="begin"/>
        </w:r>
        <w:r>
          <w:rPr>
            <w:webHidden/>
          </w:rPr>
          <w:instrText xml:space="preserve"> PAGEREF _Toc131029621 \h </w:instrText>
        </w:r>
      </w:ins>
      <w:r>
        <w:rPr>
          <w:webHidden/>
        </w:rPr>
      </w:r>
      <w:r>
        <w:rPr>
          <w:webHidden/>
        </w:rPr>
        <w:fldChar w:fldCharType="separate"/>
      </w:r>
      <w:ins w:id="172" w:author="Philip Helger" w:date="2023-03-30T00:45:00Z">
        <w:r>
          <w:rPr>
            <w:webHidden/>
          </w:rPr>
          <w:t>24</w:t>
        </w:r>
        <w:r>
          <w:rPr>
            <w:webHidden/>
          </w:rPr>
          <w:fldChar w:fldCharType="end"/>
        </w:r>
        <w:r w:rsidRPr="00D87987">
          <w:rPr>
            <w:rStyle w:val="Hyperlink"/>
          </w:rPr>
          <w:fldChar w:fldCharType="end"/>
        </w:r>
      </w:ins>
    </w:p>
    <w:p w14:paraId="5736B79F" w14:textId="4A8E269F" w:rsidR="00293C88" w:rsidRDefault="00293C88">
      <w:pPr>
        <w:pStyle w:val="Verzeichnis3"/>
        <w:rPr>
          <w:ins w:id="173" w:author="Philip Helger" w:date="2023-03-30T00:45:00Z"/>
          <w:rFonts w:asciiTheme="minorHAnsi" w:eastAsiaTheme="minorEastAsia" w:hAnsiTheme="minorHAnsi" w:cstheme="minorBidi"/>
          <w:lang w:eastAsia="en-GB"/>
        </w:rPr>
      </w:pPr>
      <w:ins w:id="174" w:author="Philip Helger" w:date="2023-03-30T00:45:00Z">
        <w:r w:rsidRPr="00D87987">
          <w:rPr>
            <w:rStyle w:val="Hyperlink"/>
          </w:rPr>
          <w:fldChar w:fldCharType="begin"/>
        </w:r>
        <w:r w:rsidRPr="00D87987">
          <w:rPr>
            <w:rStyle w:val="Hyperlink"/>
          </w:rPr>
          <w:instrText xml:space="preserve"> </w:instrText>
        </w:r>
        <w:r>
          <w:instrText>HYPERLINK \l "_Toc131029622"</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POLICY 21</w:t>
        </w:r>
        <w:r>
          <w:rPr>
            <w:rFonts w:asciiTheme="minorHAnsi" w:eastAsiaTheme="minorEastAsia" w:hAnsiTheme="minorHAnsi" w:cstheme="minorBidi"/>
            <w:lang w:eastAsia="en-GB"/>
          </w:rPr>
          <w:tab/>
        </w:r>
        <w:r w:rsidRPr="00D87987">
          <w:rPr>
            <w:rStyle w:val="Hyperlink"/>
          </w:rPr>
          <w:t>Specifying Document Type Identifiers in SMP documents</w:t>
        </w:r>
        <w:r>
          <w:rPr>
            <w:webHidden/>
          </w:rPr>
          <w:tab/>
        </w:r>
        <w:r>
          <w:rPr>
            <w:webHidden/>
          </w:rPr>
          <w:fldChar w:fldCharType="begin"/>
        </w:r>
        <w:r>
          <w:rPr>
            <w:webHidden/>
          </w:rPr>
          <w:instrText xml:space="preserve"> PAGEREF _Toc131029622 \h </w:instrText>
        </w:r>
      </w:ins>
      <w:r>
        <w:rPr>
          <w:webHidden/>
        </w:rPr>
      </w:r>
      <w:r>
        <w:rPr>
          <w:webHidden/>
        </w:rPr>
        <w:fldChar w:fldCharType="separate"/>
      </w:r>
      <w:ins w:id="175" w:author="Philip Helger" w:date="2023-03-30T00:45:00Z">
        <w:r>
          <w:rPr>
            <w:webHidden/>
          </w:rPr>
          <w:t>26</w:t>
        </w:r>
        <w:r>
          <w:rPr>
            <w:webHidden/>
          </w:rPr>
          <w:fldChar w:fldCharType="end"/>
        </w:r>
        <w:r w:rsidRPr="00D87987">
          <w:rPr>
            <w:rStyle w:val="Hyperlink"/>
          </w:rPr>
          <w:fldChar w:fldCharType="end"/>
        </w:r>
      </w:ins>
    </w:p>
    <w:p w14:paraId="692F2A66" w14:textId="3BA1782E" w:rsidR="00293C88" w:rsidRDefault="00293C88">
      <w:pPr>
        <w:pStyle w:val="Verzeichnis3"/>
        <w:rPr>
          <w:ins w:id="176" w:author="Philip Helger" w:date="2023-03-30T00:45:00Z"/>
          <w:rFonts w:asciiTheme="minorHAnsi" w:eastAsiaTheme="minorEastAsia" w:hAnsiTheme="minorHAnsi" w:cstheme="minorBidi"/>
          <w:lang w:eastAsia="en-GB"/>
        </w:rPr>
      </w:pPr>
      <w:ins w:id="177" w:author="Philip Helger" w:date="2023-03-30T00:45:00Z">
        <w:r w:rsidRPr="00D87987">
          <w:rPr>
            <w:rStyle w:val="Hyperlink"/>
          </w:rPr>
          <w:fldChar w:fldCharType="begin"/>
        </w:r>
        <w:r w:rsidRPr="00D87987">
          <w:rPr>
            <w:rStyle w:val="Hyperlink"/>
          </w:rPr>
          <w:instrText xml:space="preserve"> </w:instrText>
        </w:r>
        <w:r>
          <w:instrText>HYPERLINK \l "_Toc131029623"</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POLICY 22</w:t>
        </w:r>
        <w:r>
          <w:rPr>
            <w:rFonts w:asciiTheme="minorHAnsi" w:eastAsiaTheme="minorEastAsia" w:hAnsiTheme="minorHAnsi" w:cstheme="minorBidi"/>
            <w:lang w:eastAsia="en-GB"/>
          </w:rPr>
          <w:tab/>
        </w:r>
        <w:r w:rsidRPr="00D87987">
          <w:rPr>
            <w:rStyle w:val="Hyperlink"/>
          </w:rPr>
          <w:t>Specifying Document Type Identifiers in the Envelope (SBDH)</w:t>
        </w:r>
        <w:r>
          <w:rPr>
            <w:webHidden/>
          </w:rPr>
          <w:tab/>
        </w:r>
        <w:r>
          <w:rPr>
            <w:webHidden/>
          </w:rPr>
          <w:fldChar w:fldCharType="begin"/>
        </w:r>
        <w:r>
          <w:rPr>
            <w:webHidden/>
          </w:rPr>
          <w:instrText xml:space="preserve"> PAGEREF _Toc131029623 \h </w:instrText>
        </w:r>
      </w:ins>
      <w:r>
        <w:rPr>
          <w:webHidden/>
        </w:rPr>
      </w:r>
      <w:r>
        <w:rPr>
          <w:webHidden/>
        </w:rPr>
        <w:fldChar w:fldCharType="separate"/>
      </w:r>
      <w:ins w:id="178" w:author="Philip Helger" w:date="2023-03-30T00:45:00Z">
        <w:r>
          <w:rPr>
            <w:webHidden/>
          </w:rPr>
          <w:t>26</w:t>
        </w:r>
        <w:r>
          <w:rPr>
            <w:webHidden/>
          </w:rPr>
          <w:fldChar w:fldCharType="end"/>
        </w:r>
        <w:r w:rsidRPr="00D87987">
          <w:rPr>
            <w:rStyle w:val="Hyperlink"/>
          </w:rPr>
          <w:fldChar w:fldCharType="end"/>
        </w:r>
      </w:ins>
    </w:p>
    <w:p w14:paraId="517A6A83" w14:textId="46D9607A" w:rsidR="00293C88" w:rsidRDefault="00293C88">
      <w:pPr>
        <w:pStyle w:val="Verzeichnis3"/>
        <w:rPr>
          <w:ins w:id="179" w:author="Philip Helger" w:date="2023-03-30T00:45:00Z"/>
          <w:rFonts w:asciiTheme="minorHAnsi" w:eastAsiaTheme="minorEastAsia" w:hAnsiTheme="minorHAnsi" w:cstheme="minorBidi"/>
          <w:lang w:eastAsia="en-GB"/>
        </w:rPr>
      </w:pPr>
      <w:ins w:id="180" w:author="Philip Helger" w:date="2023-03-30T00:45:00Z">
        <w:r w:rsidRPr="00D87987">
          <w:rPr>
            <w:rStyle w:val="Hyperlink"/>
          </w:rPr>
          <w:fldChar w:fldCharType="begin"/>
        </w:r>
        <w:r w:rsidRPr="00D87987">
          <w:rPr>
            <w:rStyle w:val="Hyperlink"/>
          </w:rPr>
          <w:instrText xml:space="preserve"> </w:instrText>
        </w:r>
        <w:r>
          <w:instrText>HYPERLINK \l "_Toc131029624"</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POLICY 23</w:t>
        </w:r>
        <w:r>
          <w:rPr>
            <w:rFonts w:asciiTheme="minorHAnsi" w:eastAsiaTheme="minorEastAsia" w:hAnsiTheme="minorHAnsi" w:cstheme="minorBidi"/>
            <w:lang w:eastAsia="en-GB"/>
          </w:rPr>
          <w:tab/>
        </w:r>
        <w:r w:rsidRPr="00D87987">
          <w:rPr>
            <w:rStyle w:val="Hyperlink"/>
          </w:rPr>
          <w:t>Document Type Identifier Values</w:t>
        </w:r>
        <w:r>
          <w:rPr>
            <w:webHidden/>
          </w:rPr>
          <w:tab/>
        </w:r>
        <w:r>
          <w:rPr>
            <w:webHidden/>
          </w:rPr>
          <w:fldChar w:fldCharType="begin"/>
        </w:r>
        <w:r>
          <w:rPr>
            <w:webHidden/>
          </w:rPr>
          <w:instrText xml:space="preserve"> PAGEREF _Toc131029624 \h </w:instrText>
        </w:r>
      </w:ins>
      <w:r>
        <w:rPr>
          <w:webHidden/>
        </w:rPr>
      </w:r>
      <w:r>
        <w:rPr>
          <w:webHidden/>
        </w:rPr>
        <w:fldChar w:fldCharType="separate"/>
      </w:r>
      <w:ins w:id="181" w:author="Philip Helger" w:date="2023-03-30T00:45:00Z">
        <w:r>
          <w:rPr>
            <w:webHidden/>
          </w:rPr>
          <w:t>27</w:t>
        </w:r>
        <w:r>
          <w:rPr>
            <w:webHidden/>
          </w:rPr>
          <w:fldChar w:fldCharType="end"/>
        </w:r>
        <w:r w:rsidRPr="00D87987">
          <w:rPr>
            <w:rStyle w:val="Hyperlink"/>
          </w:rPr>
          <w:fldChar w:fldCharType="end"/>
        </w:r>
      </w:ins>
    </w:p>
    <w:p w14:paraId="60550D2A" w14:textId="5E1F066F" w:rsidR="00293C88" w:rsidRDefault="00293C88">
      <w:pPr>
        <w:pStyle w:val="Verzeichnis1"/>
        <w:rPr>
          <w:ins w:id="182" w:author="Philip Helger" w:date="2023-03-30T00:45:00Z"/>
          <w:rFonts w:asciiTheme="minorHAnsi" w:eastAsiaTheme="minorEastAsia" w:hAnsiTheme="minorHAnsi" w:cstheme="minorBidi"/>
          <w:kern w:val="0"/>
          <w:sz w:val="22"/>
          <w:lang w:eastAsia="en-GB"/>
        </w:rPr>
      </w:pPr>
      <w:ins w:id="183" w:author="Philip Helger" w:date="2023-03-30T00:45:00Z">
        <w:r w:rsidRPr="00D87987">
          <w:rPr>
            <w:rStyle w:val="Hyperlink"/>
          </w:rPr>
          <w:fldChar w:fldCharType="begin"/>
        </w:r>
        <w:r w:rsidRPr="00D87987">
          <w:rPr>
            <w:rStyle w:val="Hyperlink"/>
          </w:rPr>
          <w:instrText xml:space="preserve"> </w:instrText>
        </w:r>
        <w:r>
          <w:instrText>HYPERLINK \l "_Toc131029625"</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6</w:t>
        </w:r>
        <w:r>
          <w:rPr>
            <w:rFonts w:asciiTheme="minorHAnsi" w:eastAsiaTheme="minorEastAsia" w:hAnsiTheme="minorHAnsi" w:cstheme="minorBidi"/>
            <w:kern w:val="0"/>
            <w:sz w:val="22"/>
            <w:lang w:eastAsia="en-GB"/>
          </w:rPr>
          <w:tab/>
        </w:r>
        <w:r w:rsidRPr="00D87987">
          <w:rPr>
            <w:rStyle w:val="Hyperlink"/>
          </w:rPr>
          <w:t>Policy for Peppol Process Identifiers</w:t>
        </w:r>
        <w:r>
          <w:rPr>
            <w:webHidden/>
          </w:rPr>
          <w:tab/>
        </w:r>
        <w:r>
          <w:rPr>
            <w:webHidden/>
          </w:rPr>
          <w:fldChar w:fldCharType="begin"/>
        </w:r>
        <w:r>
          <w:rPr>
            <w:webHidden/>
          </w:rPr>
          <w:instrText xml:space="preserve"> PAGEREF _Toc131029625 \h </w:instrText>
        </w:r>
      </w:ins>
      <w:r>
        <w:rPr>
          <w:webHidden/>
        </w:rPr>
      </w:r>
      <w:r>
        <w:rPr>
          <w:webHidden/>
        </w:rPr>
        <w:fldChar w:fldCharType="separate"/>
      </w:r>
      <w:ins w:id="184" w:author="Philip Helger" w:date="2023-03-30T00:45:00Z">
        <w:r>
          <w:rPr>
            <w:webHidden/>
          </w:rPr>
          <w:t>28</w:t>
        </w:r>
        <w:r>
          <w:rPr>
            <w:webHidden/>
          </w:rPr>
          <w:fldChar w:fldCharType="end"/>
        </w:r>
        <w:r w:rsidRPr="00D87987">
          <w:rPr>
            <w:rStyle w:val="Hyperlink"/>
          </w:rPr>
          <w:fldChar w:fldCharType="end"/>
        </w:r>
      </w:ins>
    </w:p>
    <w:p w14:paraId="39E6DB7A" w14:textId="5D4128AE" w:rsidR="00293C88" w:rsidRDefault="00293C88">
      <w:pPr>
        <w:pStyle w:val="Verzeichnis3"/>
        <w:rPr>
          <w:ins w:id="185" w:author="Philip Helger" w:date="2023-03-30T00:45:00Z"/>
          <w:rFonts w:asciiTheme="minorHAnsi" w:eastAsiaTheme="minorEastAsia" w:hAnsiTheme="minorHAnsi" w:cstheme="minorBidi"/>
          <w:lang w:eastAsia="en-GB"/>
        </w:rPr>
      </w:pPr>
      <w:ins w:id="186" w:author="Philip Helger" w:date="2023-03-30T00:45:00Z">
        <w:r w:rsidRPr="00D87987">
          <w:rPr>
            <w:rStyle w:val="Hyperlink"/>
          </w:rPr>
          <w:fldChar w:fldCharType="begin"/>
        </w:r>
        <w:r w:rsidRPr="00D87987">
          <w:rPr>
            <w:rStyle w:val="Hyperlink"/>
          </w:rPr>
          <w:instrText xml:space="preserve"> </w:instrText>
        </w:r>
        <w:r>
          <w:instrText>HYPERLINK \l "_Toc131029626"</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POLICY 24</w:t>
        </w:r>
        <w:r>
          <w:rPr>
            <w:rFonts w:asciiTheme="minorHAnsi" w:eastAsiaTheme="minorEastAsia" w:hAnsiTheme="minorHAnsi" w:cstheme="minorBidi"/>
            <w:lang w:eastAsia="en-GB"/>
          </w:rPr>
          <w:tab/>
        </w:r>
        <w:r w:rsidRPr="00D87987">
          <w:rPr>
            <w:rStyle w:val="Hyperlink"/>
          </w:rPr>
          <w:t>Process Identifier Scheme</w:t>
        </w:r>
        <w:r>
          <w:rPr>
            <w:webHidden/>
          </w:rPr>
          <w:tab/>
        </w:r>
        <w:r>
          <w:rPr>
            <w:webHidden/>
          </w:rPr>
          <w:fldChar w:fldCharType="begin"/>
        </w:r>
        <w:r>
          <w:rPr>
            <w:webHidden/>
          </w:rPr>
          <w:instrText xml:space="preserve"> PAGEREF _Toc131029626 \h </w:instrText>
        </w:r>
      </w:ins>
      <w:r>
        <w:rPr>
          <w:webHidden/>
        </w:rPr>
      </w:r>
      <w:r>
        <w:rPr>
          <w:webHidden/>
        </w:rPr>
        <w:fldChar w:fldCharType="separate"/>
      </w:r>
      <w:ins w:id="187" w:author="Philip Helger" w:date="2023-03-30T00:45:00Z">
        <w:r>
          <w:rPr>
            <w:webHidden/>
          </w:rPr>
          <w:t>28</w:t>
        </w:r>
        <w:r>
          <w:rPr>
            <w:webHidden/>
          </w:rPr>
          <w:fldChar w:fldCharType="end"/>
        </w:r>
        <w:r w:rsidRPr="00D87987">
          <w:rPr>
            <w:rStyle w:val="Hyperlink"/>
          </w:rPr>
          <w:fldChar w:fldCharType="end"/>
        </w:r>
      </w:ins>
    </w:p>
    <w:p w14:paraId="687E9B47" w14:textId="64DFEA2C" w:rsidR="00293C88" w:rsidRDefault="00293C88">
      <w:pPr>
        <w:pStyle w:val="Verzeichnis3"/>
        <w:rPr>
          <w:ins w:id="188" w:author="Philip Helger" w:date="2023-03-30T00:45:00Z"/>
          <w:rFonts w:asciiTheme="minorHAnsi" w:eastAsiaTheme="minorEastAsia" w:hAnsiTheme="minorHAnsi" w:cstheme="minorBidi"/>
          <w:lang w:eastAsia="en-GB"/>
        </w:rPr>
      </w:pPr>
      <w:ins w:id="189" w:author="Philip Helger" w:date="2023-03-30T00:45:00Z">
        <w:r w:rsidRPr="00D87987">
          <w:rPr>
            <w:rStyle w:val="Hyperlink"/>
          </w:rPr>
          <w:fldChar w:fldCharType="begin"/>
        </w:r>
        <w:r w:rsidRPr="00D87987">
          <w:rPr>
            <w:rStyle w:val="Hyperlink"/>
          </w:rPr>
          <w:instrText xml:space="preserve"> </w:instrText>
        </w:r>
        <w:r>
          <w:instrText>HYPERLINK \l "_Toc131029627"</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POLICY 25</w:t>
        </w:r>
        <w:r>
          <w:rPr>
            <w:rFonts w:asciiTheme="minorHAnsi" w:eastAsiaTheme="minorEastAsia" w:hAnsiTheme="minorHAnsi" w:cstheme="minorBidi"/>
            <w:lang w:eastAsia="en-GB"/>
          </w:rPr>
          <w:tab/>
        </w:r>
        <w:r w:rsidRPr="00D87987">
          <w:rPr>
            <w:rStyle w:val="Hyperlink"/>
          </w:rPr>
          <w:t>Process Identifier Value</w:t>
        </w:r>
        <w:r>
          <w:rPr>
            <w:webHidden/>
          </w:rPr>
          <w:tab/>
        </w:r>
        <w:r>
          <w:rPr>
            <w:webHidden/>
          </w:rPr>
          <w:fldChar w:fldCharType="begin"/>
        </w:r>
        <w:r>
          <w:rPr>
            <w:webHidden/>
          </w:rPr>
          <w:instrText xml:space="preserve"> PAGEREF _Toc131029627 \h </w:instrText>
        </w:r>
      </w:ins>
      <w:r>
        <w:rPr>
          <w:webHidden/>
        </w:rPr>
      </w:r>
      <w:r>
        <w:rPr>
          <w:webHidden/>
        </w:rPr>
        <w:fldChar w:fldCharType="separate"/>
      </w:r>
      <w:ins w:id="190" w:author="Philip Helger" w:date="2023-03-30T00:45:00Z">
        <w:r>
          <w:rPr>
            <w:webHidden/>
          </w:rPr>
          <w:t>28</w:t>
        </w:r>
        <w:r>
          <w:rPr>
            <w:webHidden/>
          </w:rPr>
          <w:fldChar w:fldCharType="end"/>
        </w:r>
        <w:r w:rsidRPr="00D87987">
          <w:rPr>
            <w:rStyle w:val="Hyperlink"/>
          </w:rPr>
          <w:fldChar w:fldCharType="end"/>
        </w:r>
      </w:ins>
    </w:p>
    <w:p w14:paraId="5C17E954" w14:textId="022F410E" w:rsidR="00293C88" w:rsidRDefault="00293C88">
      <w:pPr>
        <w:pStyle w:val="Verzeichnis3"/>
        <w:rPr>
          <w:ins w:id="191" w:author="Philip Helger" w:date="2023-03-30T00:45:00Z"/>
          <w:rFonts w:asciiTheme="minorHAnsi" w:eastAsiaTheme="minorEastAsia" w:hAnsiTheme="minorHAnsi" w:cstheme="minorBidi"/>
          <w:lang w:eastAsia="en-GB"/>
        </w:rPr>
      </w:pPr>
      <w:ins w:id="192" w:author="Philip Helger" w:date="2023-03-30T00:45:00Z">
        <w:r w:rsidRPr="00D87987">
          <w:rPr>
            <w:rStyle w:val="Hyperlink"/>
          </w:rPr>
          <w:fldChar w:fldCharType="begin"/>
        </w:r>
        <w:r w:rsidRPr="00D87987">
          <w:rPr>
            <w:rStyle w:val="Hyperlink"/>
          </w:rPr>
          <w:instrText xml:space="preserve"> </w:instrText>
        </w:r>
        <w:r>
          <w:instrText>HYPERLINK \l "_Toc131029628"</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POLICY 26</w:t>
        </w:r>
        <w:r>
          <w:rPr>
            <w:rFonts w:asciiTheme="minorHAnsi" w:eastAsiaTheme="minorEastAsia" w:hAnsiTheme="minorHAnsi" w:cstheme="minorBidi"/>
            <w:lang w:eastAsia="en-GB"/>
          </w:rPr>
          <w:tab/>
        </w:r>
        <w:r w:rsidRPr="00D87987">
          <w:rPr>
            <w:rStyle w:val="Hyperlink"/>
          </w:rPr>
          <w:t>Specifying Process Identifiers in the Envelope (SBDH)</w:t>
        </w:r>
        <w:r>
          <w:rPr>
            <w:webHidden/>
          </w:rPr>
          <w:tab/>
        </w:r>
        <w:r>
          <w:rPr>
            <w:webHidden/>
          </w:rPr>
          <w:fldChar w:fldCharType="begin"/>
        </w:r>
        <w:r>
          <w:rPr>
            <w:webHidden/>
          </w:rPr>
          <w:instrText xml:space="preserve"> PAGEREF _Toc131029628 \h </w:instrText>
        </w:r>
      </w:ins>
      <w:r>
        <w:rPr>
          <w:webHidden/>
        </w:rPr>
      </w:r>
      <w:r>
        <w:rPr>
          <w:webHidden/>
        </w:rPr>
        <w:fldChar w:fldCharType="separate"/>
      </w:r>
      <w:ins w:id="193" w:author="Philip Helger" w:date="2023-03-30T00:45:00Z">
        <w:r>
          <w:rPr>
            <w:webHidden/>
          </w:rPr>
          <w:t>28</w:t>
        </w:r>
        <w:r>
          <w:rPr>
            <w:webHidden/>
          </w:rPr>
          <w:fldChar w:fldCharType="end"/>
        </w:r>
        <w:r w:rsidRPr="00D87987">
          <w:rPr>
            <w:rStyle w:val="Hyperlink"/>
          </w:rPr>
          <w:fldChar w:fldCharType="end"/>
        </w:r>
      </w:ins>
    </w:p>
    <w:p w14:paraId="1C5F22FE" w14:textId="449030B8" w:rsidR="00293C88" w:rsidRDefault="00293C88">
      <w:pPr>
        <w:pStyle w:val="Verzeichnis3"/>
        <w:rPr>
          <w:ins w:id="194" w:author="Philip Helger" w:date="2023-03-30T00:45:00Z"/>
          <w:rFonts w:asciiTheme="minorHAnsi" w:eastAsiaTheme="minorEastAsia" w:hAnsiTheme="minorHAnsi" w:cstheme="minorBidi"/>
          <w:lang w:eastAsia="en-GB"/>
        </w:rPr>
      </w:pPr>
      <w:ins w:id="195" w:author="Philip Helger" w:date="2023-03-30T00:45:00Z">
        <w:r w:rsidRPr="00D87987">
          <w:rPr>
            <w:rStyle w:val="Hyperlink"/>
          </w:rPr>
          <w:fldChar w:fldCharType="begin"/>
        </w:r>
        <w:r w:rsidRPr="00D87987">
          <w:rPr>
            <w:rStyle w:val="Hyperlink"/>
          </w:rPr>
          <w:instrText xml:space="preserve"> </w:instrText>
        </w:r>
        <w:r>
          <w:instrText>HYPERLINK \l "_Toc131029629"</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POLICY 27</w:t>
        </w:r>
        <w:r>
          <w:rPr>
            <w:rFonts w:asciiTheme="minorHAnsi" w:eastAsiaTheme="minorEastAsia" w:hAnsiTheme="minorHAnsi" w:cstheme="minorBidi"/>
            <w:lang w:eastAsia="en-GB"/>
          </w:rPr>
          <w:tab/>
        </w:r>
        <w:r w:rsidRPr="00D87987">
          <w:rPr>
            <w:rStyle w:val="Hyperlink"/>
          </w:rPr>
          <w:t>Specifying Process Identifiers in SMP documents</w:t>
        </w:r>
        <w:r>
          <w:rPr>
            <w:webHidden/>
          </w:rPr>
          <w:tab/>
        </w:r>
        <w:r>
          <w:rPr>
            <w:webHidden/>
          </w:rPr>
          <w:fldChar w:fldCharType="begin"/>
        </w:r>
        <w:r>
          <w:rPr>
            <w:webHidden/>
          </w:rPr>
          <w:instrText xml:space="preserve"> PAGEREF _Toc131029629 \h </w:instrText>
        </w:r>
      </w:ins>
      <w:r>
        <w:rPr>
          <w:webHidden/>
        </w:rPr>
      </w:r>
      <w:r>
        <w:rPr>
          <w:webHidden/>
        </w:rPr>
        <w:fldChar w:fldCharType="separate"/>
      </w:r>
      <w:ins w:id="196" w:author="Philip Helger" w:date="2023-03-30T00:45:00Z">
        <w:r>
          <w:rPr>
            <w:webHidden/>
          </w:rPr>
          <w:t>28</w:t>
        </w:r>
        <w:r>
          <w:rPr>
            <w:webHidden/>
          </w:rPr>
          <w:fldChar w:fldCharType="end"/>
        </w:r>
        <w:r w:rsidRPr="00D87987">
          <w:rPr>
            <w:rStyle w:val="Hyperlink"/>
          </w:rPr>
          <w:fldChar w:fldCharType="end"/>
        </w:r>
      </w:ins>
    </w:p>
    <w:p w14:paraId="08CE3E32" w14:textId="2E56695E" w:rsidR="00293C88" w:rsidRDefault="00293C88">
      <w:pPr>
        <w:pStyle w:val="Verzeichnis1"/>
        <w:rPr>
          <w:ins w:id="197" w:author="Philip Helger" w:date="2023-03-30T00:45:00Z"/>
          <w:rFonts w:asciiTheme="minorHAnsi" w:eastAsiaTheme="minorEastAsia" w:hAnsiTheme="minorHAnsi" w:cstheme="minorBidi"/>
          <w:kern w:val="0"/>
          <w:sz w:val="22"/>
          <w:lang w:eastAsia="en-GB"/>
        </w:rPr>
      </w:pPr>
      <w:ins w:id="198" w:author="Philip Helger" w:date="2023-03-30T00:45:00Z">
        <w:r w:rsidRPr="00D87987">
          <w:rPr>
            <w:rStyle w:val="Hyperlink"/>
          </w:rPr>
          <w:fldChar w:fldCharType="begin"/>
        </w:r>
        <w:r w:rsidRPr="00D87987">
          <w:rPr>
            <w:rStyle w:val="Hyperlink"/>
          </w:rPr>
          <w:instrText xml:space="preserve"> </w:instrText>
        </w:r>
        <w:r>
          <w:instrText>HYPERLINK \l "_Toc131029630"</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7</w:t>
        </w:r>
        <w:r>
          <w:rPr>
            <w:rFonts w:asciiTheme="minorHAnsi" w:eastAsiaTheme="minorEastAsia" w:hAnsiTheme="minorHAnsi" w:cstheme="minorBidi"/>
            <w:kern w:val="0"/>
            <w:sz w:val="22"/>
            <w:lang w:eastAsia="en-GB"/>
          </w:rPr>
          <w:tab/>
        </w:r>
        <w:r w:rsidRPr="00D87987">
          <w:rPr>
            <w:rStyle w:val="Hyperlink"/>
          </w:rPr>
          <w:t>Policy on Identifying Transport Profiles in Peppol</w:t>
        </w:r>
        <w:r>
          <w:rPr>
            <w:webHidden/>
          </w:rPr>
          <w:tab/>
        </w:r>
        <w:r>
          <w:rPr>
            <w:webHidden/>
          </w:rPr>
          <w:fldChar w:fldCharType="begin"/>
        </w:r>
        <w:r>
          <w:rPr>
            <w:webHidden/>
          </w:rPr>
          <w:instrText xml:space="preserve"> PAGEREF _Toc131029630 \h </w:instrText>
        </w:r>
      </w:ins>
      <w:r>
        <w:rPr>
          <w:webHidden/>
        </w:rPr>
      </w:r>
      <w:r>
        <w:rPr>
          <w:webHidden/>
        </w:rPr>
        <w:fldChar w:fldCharType="separate"/>
      </w:r>
      <w:ins w:id="199" w:author="Philip Helger" w:date="2023-03-30T00:45:00Z">
        <w:r>
          <w:rPr>
            <w:webHidden/>
          </w:rPr>
          <w:t>30</w:t>
        </w:r>
        <w:r>
          <w:rPr>
            <w:webHidden/>
          </w:rPr>
          <w:fldChar w:fldCharType="end"/>
        </w:r>
        <w:r w:rsidRPr="00D87987">
          <w:rPr>
            <w:rStyle w:val="Hyperlink"/>
          </w:rPr>
          <w:fldChar w:fldCharType="end"/>
        </w:r>
      </w:ins>
    </w:p>
    <w:p w14:paraId="6B34C86C" w14:textId="5B106FF0" w:rsidR="00293C88" w:rsidRDefault="00293C88">
      <w:pPr>
        <w:pStyle w:val="Verzeichnis2"/>
        <w:rPr>
          <w:ins w:id="200" w:author="Philip Helger" w:date="2023-03-30T00:45:00Z"/>
          <w:rFonts w:asciiTheme="minorHAnsi" w:eastAsiaTheme="minorEastAsia" w:hAnsiTheme="minorHAnsi" w:cstheme="minorBidi"/>
          <w:lang w:eastAsia="en-GB"/>
        </w:rPr>
      </w:pPr>
      <w:ins w:id="201" w:author="Philip Helger" w:date="2023-03-30T00:45:00Z">
        <w:r w:rsidRPr="00D87987">
          <w:rPr>
            <w:rStyle w:val="Hyperlink"/>
          </w:rPr>
          <w:fldChar w:fldCharType="begin"/>
        </w:r>
        <w:r w:rsidRPr="00D87987">
          <w:rPr>
            <w:rStyle w:val="Hyperlink"/>
          </w:rPr>
          <w:instrText xml:space="preserve"> </w:instrText>
        </w:r>
        <w:r>
          <w:instrText>HYPERLINK \l "_Toc131029631"</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7.1</w:t>
        </w:r>
        <w:r>
          <w:rPr>
            <w:rFonts w:asciiTheme="minorHAnsi" w:eastAsiaTheme="minorEastAsia" w:hAnsiTheme="minorHAnsi" w:cstheme="minorBidi"/>
            <w:lang w:eastAsia="en-GB"/>
          </w:rPr>
          <w:tab/>
        </w:r>
        <w:r w:rsidRPr="00D87987">
          <w:rPr>
            <w:rStyle w:val="Hyperlink"/>
          </w:rPr>
          <w:t>SMP</w:t>
        </w:r>
        <w:r>
          <w:rPr>
            <w:webHidden/>
          </w:rPr>
          <w:tab/>
        </w:r>
        <w:r>
          <w:rPr>
            <w:webHidden/>
          </w:rPr>
          <w:fldChar w:fldCharType="begin"/>
        </w:r>
        <w:r>
          <w:rPr>
            <w:webHidden/>
          </w:rPr>
          <w:instrText xml:space="preserve"> PAGEREF _Toc131029631 \h </w:instrText>
        </w:r>
      </w:ins>
      <w:r>
        <w:rPr>
          <w:webHidden/>
        </w:rPr>
      </w:r>
      <w:r>
        <w:rPr>
          <w:webHidden/>
        </w:rPr>
        <w:fldChar w:fldCharType="separate"/>
      </w:r>
      <w:ins w:id="202" w:author="Philip Helger" w:date="2023-03-30T00:45:00Z">
        <w:r>
          <w:rPr>
            <w:webHidden/>
          </w:rPr>
          <w:t>30</w:t>
        </w:r>
        <w:r>
          <w:rPr>
            <w:webHidden/>
          </w:rPr>
          <w:fldChar w:fldCharType="end"/>
        </w:r>
        <w:r w:rsidRPr="00D87987">
          <w:rPr>
            <w:rStyle w:val="Hyperlink"/>
          </w:rPr>
          <w:fldChar w:fldCharType="end"/>
        </w:r>
      </w:ins>
    </w:p>
    <w:p w14:paraId="62F9C347" w14:textId="340EC972" w:rsidR="00293C88" w:rsidRDefault="00293C88">
      <w:pPr>
        <w:pStyle w:val="Verzeichnis3"/>
        <w:rPr>
          <w:ins w:id="203" w:author="Philip Helger" w:date="2023-03-30T00:45:00Z"/>
          <w:rFonts w:asciiTheme="minorHAnsi" w:eastAsiaTheme="minorEastAsia" w:hAnsiTheme="minorHAnsi" w:cstheme="minorBidi"/>
          <w:lang w:eastAsia="en-GB"/>
        </w:rPr>
      </w:pPr>
      <w:ins w:id="204" w:author="Philip Helger" w:date="2023-03-30T00:45:00Z">
        <w:r w:rsidRPr="00D87987">
          <w:rPr>
            <w:rStyle w:val="Hyperlink"/>
          </w:rPr>
          <w:fldChar w:fldCharType="begin"/>
        </w:r>
        <w:r w:rsidRPr="00D87987">
          <w:rPr>
            <w:rStyle w:val="Hyperlink"/>
          </w:rPr>
          <w:instrText xml:space="preserve"> </w:instrText>
        </w:r>
        <w:r>
          <w:instrText>HYPERLINK \l "_Toc131029632"</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POLICY 28</w:t>
        </w:r>
        <w:r>
          <w:rPr>
            <w:rFonts w:asciiTheme="minorHAnsi" w:eastAsiaTheme="minorEastAsia" w:hAnsiTheme="minorHAnsi" w:cstheme="minorBidi"/>
            <w:lang w:eastAsia="en-GB"/>
          </w:rPr>
          <w:tab/>
        </w:r>
        <w:r w:rsidRPr="00D87987">
          <w:rPr>
            <w:rStyle w:val="Hyperlink"/>
          </w:rPr>
          <w:t>Transport Profile Values</w:t>
        </w:r>
        <w:r>
          <w:rPr>
            <w:webHidden/>
          </w:rPr>
          <w:tab/>
        </w:r>
        <w:r>
          <w:rPr>
            <w:webHidden/>
          </w:rPr>
          <w:fldChar w:fldCharType="begin"/>
        </w:r>
        <w:r>
          <w:rPr>
            <w:webHidden/>
          </w:rPr>
          <w:instrText xml:space="preserve"> PAGEREF _Toc131029632 \h </w:instrText>
        </w:r>
      </w:ins>
      <w:r>
        <w:rPr>
          <w:webHidden/>
        </w:rPr>
      </w:r>
      <w:r>
        <w:rPr>
          <w:webHidden/>
        </w:rPr>
        <w:fldChar w:fldCharType="separate"/>
      </w:r>
      <w:ins w:id="205" w:author="Philip Helger" w:date="2023-03-30T00:45:00Z">
        <w:r>
          <w:rPr>
            <w:webHidden/>
          </w:rPr>
          <w:t>30</w:t>
        </w:r>
        <w:r>
          <w:rPr>
            <w:webHidden/>
          </w:rPr>
          <w:fldChar w:fldCharType="end"/>
        </w:r>
        <w:r w:rsidRPr="00D87987">
          <w:rPr>
            <w:rStyle w:val="Hyperlink"/>
          </w:rPr>
          <w:fldChar w:fldCharType="end"/>
        </w:r>
      </w:ins>
    </w:p>
    <w:p w14:paraId="22C5784D" w14:textId="3B3FC42B" w:rsidR="00293C88" w:rsidRDefault="00293C88">
      <w:pPr>
        <w:pStyle w:val="Verzeichnis3"/>
        <w:rPr>
          <w:ins w:id="206" w:author="Philip Helger" w:date="2023-03-30T00:45:00Z"/>
          <w:rFonts w:asciiTheme="minorHAnsi" w:eastAsiaTheme="minorEastAsia" w:hAnsiTheme="minorHAnsi" w:cstheme="minorBidi"/>
          <w:lang w:eastAsia="en-GB"/>
        </w:rPr>
      </w:pPr>
      <w:ins w:id="207" w:author="Philip Helger" w:date="2023-03-30T00:45:00Z">
        <w:r w:rsidRPr="00D87987">
          <w:rPr>
            <w:rStyle w:val="Hyperlink"/>
          </w:rPr>
          <w:fldChar w:fldCharType="begin"/>
        </w:r>
        <w:r w:rsidRPr="00D87987">
          <w:rPr>
            <w:rStyle w:val="Hyperlink"/>
          </w:rPr>
          <w:instrText xml:space="preserve"> </w:instrText>
        </w:r>
        <w:r>
          <w:instrText>HYPERLINK \l "_Toc131029633"</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POLICY 29</w:t>
        </w:r>
        <w:r>
          <w:rPr>
            <w:rFonts w:asciiTheme="minorHAnsi" w:eastAsiaTheme="minorEastAsia" w:hAnsiTheme="minorHAnsi" w:cstheme="minorBidi"/>
            <w:lang w:eastAsia="en-GB"/>
          </w:rPr>
          <w:tab/>
        </w:r>
        <w:r w:rsidRPr="00D87987">
          <w:rPr>
            <w:rStyle w:val="Hyperlink"/>
          </w:rPr>
          <w:t>Specifying Transport Profiles in SMP documents</w:t>
        </w:r>
        <w:r>
          <w:rPr>
            <w:webHidden/>
          </w:rPr>
          <w:tab/>
        </w:r>
        <w:r>
          <w:rPr>
            <w:webHidden/>
          </w:rPr>
          <w:fldChar w:fldCharType="begin"/>
        </w:r>
        <w:r>
          <w:rPr>
            <w:webHidden/>
          </w:rPr>
          <w:instrText xml:space="preserve"> PAGEREF _Toc131029633 \h </w:instrText>
        </w:r>
      </w:ins>
      <w:r>
        <w:rPr>
          <w:webHidden/>
        </w:rPr>
      </w:r>
      <w:r>
        <w:rPr>
          <w:webHidden/>
        </w:rPr>
        <w:fldChar w:fldCharType="separate"/>
      </w:r>
      <w:ins w:id="208" w:author="Philip Helger" w:date="2023-03-30T00:45:00Z">
        <w:r>
          <w:rPr>
            <w:webHidden/>
          </w:rPr>
          <w:t>30</w:t>
        </w:r>
        <w:r>
          <w:rPr>
            <w:webHidden/>
          </w:rPr>
          <w:fldChar w:fldCharType="end"/>
        </w:r>
        <w:r w:rsidRPr="00D87987">
          <w:rPr>
            <w:rStyle w:val="Hyperlink"/>
          </w:rPr>
          <w:fldChar w:fldCharType="end"/>
        </w:r>
      </w:ins>
    </w:p>
    <w:p w14:paraId="0CA4DEF8" w14:textId="446F71CB" w:rsidR="00293C88" w:rsidRDefault="00293C88">
      <w:pPr>
        <w:pStyle w:val="Verzeichnis1"/>
        <w:rPr>
          <w:ins w:id="209" w:author="Philip Helger" w:date="2023-03-30T00:45:00Z"/>
          <w:rFonts w:asciiTheme="minorHAnsi" w:eastAsiaTheme="minorEastAsia" w:hAnsiTheme="minorHAnsi" w:cstheme="minorBidi"/>
          <w:kern w:val="0"/>
          <w:sz w:val="22"/>
          <w:lang w:eastAsia="en-GB"/>
        </w:rPr>
      </w:pPr>
      <w:ins w:id="210" w:author="Philip Helger" w:date="2023-03-30T00:45:00Z">
        <w:r w:rsidRPr="00D87987">
          <w:rPr>
            <w:rStyle w:val="Hyperlink"/>
          </w:rPr>
          <w:fldChar w:fldCharType="begin"/>
        </w:r>
        <w:r w:rsidRPr="00D87987">
          <w:rPr>
            <w:rStyle w:val="Hyperlink"/>
          </w:rPr>
          <w:instrText xml:space="preserve"> </w:instrText>
        </w:r>
        <w:r>
          <w:instrText>HYPERLINK \l "_Toc131029634"</w:instrText>
        </w:r>
        <w:r w:rsidRPr="00D87987">
          <w:rPr>
            <w:rStyle w:val="Hyperlink"/>
          </w:rPr>
          <w:instrText xml:space="preserve"> </w:instrText>
        </w:r>
        <w:r w:rsidRPr="00D87987">
          <w:rPr>
            <w:rStyle w:val="Hyperlink"/>
          </w:rPr>
        </w:r>
        <w:r w:rsidRPr="00D87987">
          <w:rPr>
            <w:rStyle w:val="Hyperlink"/>
          </w:rPr>
          <w:fldChar w:fldCharType="separate"/>
        </w:r>
        <w:r w:rsidRPr="00D87987">
          <w:rPr>
            <w:rStyle w:val="Hyperlink"/>
          </w:rPr>
          <w:t>8</w:t>
        </w:r>
        <w:r>
          <w:rPr>
            <w:rFonts w:asciiTheme="minorHAnsi" w:eastAsiaTheme="minorEastAsia" w:hAnsiTheme="minorHAnsi" w:cstheme="minorBidi"/>
            <w:kern w:val="0"/>
            <w:sz w:val="22"/>
            <w:lang w:eastAsia="en-GB"/>
          </w:rPr>
          <w:tab/>
        </w:r>
        <w:r w:rsidRPr="00D87987">
          <w:rPr>
            <w:rStyle w:val="Hyperlink"/>
          </w:rPr>
          <w:t>Governance of this Policy</w:t>
        </w:r>
        <w:r>
          <w:rPr>
            <w:webHidden/>
          </w:rPr>
          <w:tab/>
        </w:r>
        <w:r>
          <w:rPr>
            <w:webHidden/>
          </w:rPr>
          <w:fldChar w:fldCharType="begin"/>
        </w:r>
        <w:r>
          <w:rPr>
            <w:webHidden/>
          </w:rPr>
          <w:instrText xml:space="preserve"> PAGEREF _Toc131029634 \h </w:instrText>
        </w:r>
      </w:ins>
      <w:r>
        <w:rPr>
          <w:webHidden/>
        </w:rPr>
      </w:r>
      <w:r>
        <w:rPr>
          <w:webHidden/>
        </w:rPr>
        <w:fldChar w:fldCharType="separate"/>
      </w:r>
      <w:ins w:id="211" w:author="Philip Helger" w:date="2023-03-30T00:45:00Z">
        <w:r>
          <w:rPr>
            <w:webHidden/>
          </w:rPr>
          <w:t>31</w:t>
        </w:r>
        <w:r>
          <w:rPr>
            <w:webHidden/>
          </w:rPr>
          <w:fldChar w:fldCharType="end"/>
        </w:r>
        <w:r w:rsidRPr="00D87987">
          <w:rPr>
            <w:rStyle w:val="Hyperlink"/>
          </w:rPr>
          <w:fldChar w:fldCharType="end"/>
        </w:r>
      </w:ins>
    </w:p>
    <w:p w14:paraId="585EAFBC" w14:textId="2C0A7E07" w:rsidR="00923077" w:rsidRPr="00745F5A" w:rsidDel="00BC54F0" w:rsidRDefault="00923077">
      <w:pPr>
        <w:pStyle w:val="Verzeichnis1"/>
        <w:rPr>
          <w:del w:id="212" w:author="Philip Helger" w:date="2023-03-29T22:01:00Z"/>
          <w:rFonts w:asciiTheme="minorHAnsi" w:eastAsiaTheme="minorEastAsia" w:hAnsiTheme="minorHAnsi" w:cstheme="minorBidi"/>
          <w:kern w:val="0"/>
          <w:sz w:val="22"/>
          <w:lang w:eastAsia="de-AT"/>
        </w:rPr>
      </w:pPr>
      <w:del w:id="213" w:author="Philip Helger" w:date="2023-03-29T22:01:00Z">
        <w:r w:rsidRPr="00BC54F0" w:rsidDel="00BC54F0">
          <w:rPr>
            <w:rPrChange w:id="214" w:author="Philip Helger" w:date="2023-03-29T22:01:00Z">
              <w:rPr>
                <w:rStyle w:val="Hyperlink"/>
              </w:rPr>
            </w:rPrChange>
          </w:rPr>
          <w:delText>Contributors</w:delText>
        </w:r>
        <w:r w:rsidRPr="00745F5A" w:rsidDel="00BC54F0">
          <w:rPr>
            <w:webHidden/>
          </w:rPr>
          <w:tab/>
        </w:r>
        <w:r w:rsidR="009749F3" w:rsidDel="00BC54F0">
          <w:rPr>
            <w:webHidden/>
          </w:rPr>
          <w:delText>4</w:delText>
        </w:r>
      </w:del>
    </w:p>
    <w:p w14:paraId="4388B682" w14:textId="178B10AA" w:rsidR="00923077" w:rsidRPr="00745F5A" w:rsidDel="00BC54F0" w:rsidRDefault="00923077">
      <w:pPr>
        <w:pStyle w:val="Verzeichnis1"/>
        <w:rPr>
          <w:del w:id="215" w:author="Philip Helger" w:date="2023-03-29T22:01:00Z"/>
          <w:rFonts w:asciiTheme="minorHAnsi" w:eastAsiaTheme="minorEastAsia" w:hAnsiTheme="minorHAnsi" w:cstheme="minorBidi"/>
          <w:kern w:val="0"/>
          <w:sz w:val="22"/>
          <w:lang w:eastAsia="de-AT"/>
        </w:rPr>
      </w:pPr>
      <w:del w:id="216" w:author="Philip Helger" w:date="2023-03-29T22:01:00Z">
        <w:r w:rsidRPr="00BC54F0" w:rsidDel="00BC54F0">
          <w:rPr>
            <w:rPrChange w:id="217" w:author="Philip Helger" w:date="2023-03-29T22:01:00Z">
              <w:rPr>
                <w:rStyle w:val="Hyperlink"/>
              </w:rPr>
            </w:rPrChange>
          </w:rPr>
          <w:delText>Table of contents</w:delText>
        </w:r>
        <w:r w:rsidRPr="00745F5A" w:rsidDel="00BC54F0">
          <w:rPr>
            <w:webHidden/>
          </w:rPr>
          <w:tab/>
        </w:r>
        <w:r w:rsidR="009749F3" w:rsidDel="00BC54F0">
          <w:rPr>
            <w:webHidden/>
          </w:rPr>
          <w:delText>5</w:delText>
        </w:r>
      </w:del>
    </w:p>
    <w:p w14:paraId="6ECE72B0" w14:textId="778D8EF3" w:rsidR="00923077" w:rsidRPr="00745F5A" w:rsidDel="00BC54F0" w:rsidRDefault="00923077">
      <w:pPr>
        <w:pStyle w:val="Verzeichnis1"/>
        <w:rPr>
          <w:del w:id="218" w:author="Philip Helger" w:date="2023-03-29T22:01:00Z"/>
          <w:rFonts w:asciiTheme="minorHAnsi" w:eastAsiaTheme="minorEastAsia" w:hAnsiTheme="minorHAnsi" w:cstheme="minorBidi"/>
          <w:kern w:val="0"/>
          <w:sz w:val="22"/>
          <w:lang w:eastAsia="de-AT"/>
        </w:rPr>
      </w:pPr>
      <w:del w:id="219" w:author="Philip Helger" w:date="2023-03-29T22:01:00Z">
        <w:r w:rsidRPr="00BC54F0" w:rsidDel="00BC54F0">
          <w:rPr>
            <w:rPrChange w:id="220" w:author="Philip Helger" w:date="2023-03-29T22:01:00Z">
              <w:rPr>
                <w:rStyle w:val="Hyperlink"/>
              </w:rPr>
            </w:rPrChange>
          </w:rPr>
          <w:delText>1</w:delText>
        </w:r>
        <w:r w:rsidRPr="00745F5A" w:rsidDel="00BC54F0">
          <w:rPr>
            <w:rFonts w:asciiTheme="minorHAnsi" w:eastAsiaTheme="minorEastAsia" w:hAnsiTheme="minorHAnsi" w:cstheme="minorBidi"/>
            <w:kern w:val="0"/>
            <w:sz w:val="22"/>
            <w:lang w:eastAsia="de-AT"/>
          </w:rPr>
          <w:tab/>
        </w:r>
        <w:r w:rsidRPr="00BC54F0" w:rsidDel="00BC54F0">
          <w:rPr>
            <w:rPrChange w:id="221" w:author="Philip Helger" w:date="2023-03-29T22:01:00Z">
              <w:rPr>
                <w:rStyle w:val="Hyperlink"/>
              </w:rPr>
            </w:rPrChange>
          </w:rPr>
          <w:delText>Introduction</w:delText>
        </w:r>
        <w:r w:rsidRPr="00745F5A" w:rsidDel="00BC54F0">
          <w:rPr>
            <w:webHidden/>
          </w:rPr>
          <w:tab/>
        </w:r>
        <w:r w:rsidR="009749F3" w:rsidDel="00BC54F0">
          <w:rPr>
            <w:webHidden/>
          </w:rPr>
          <w:delText>7</w:delText>
        </w:r>
      </w:del>
    </w:p>
    <w:p w14:paraId="0112C580" w14:textId="2B7783E0" w:rsidR="00923077" w:rsidRPr="00745F5A" w:rsidDel="00BC54F0" w:rsidRDefault="00923077">
      <w:pPr>
        <w:pStyle w:val="Verzeichnis2"/>
        <w:rPr>
          <w:del w:id="222" w:author="Philip Helger" w:date="2023-03-29T22:01:00Z"/>
          <w:rFonts w:asciiTheme="minorHAnsi" w:eastAsiaTheme="minorEastAsia" w:hAnsiTheme="minorHAnsi" w:cstheme="minorBidi"/>
        </w:rPr>
      </w:pPr>
      <w:del w:id="223" w:author="Philip Helger" w:date="2023-03-29T22:01:00Z">
        <w:r w:rsidRPr="00BC54F0" w:rsidDel="00BC54F0">
          <w:rPr>
            <w:rPrChange w:id="224" w:author="Philip Helger" w:date="2023-03-29T22:01:00Z">
              <w:rPr>
                <w:rStyle w:val="Hyperlink"/>
              </w:rPr>
            </w:rPrChange>
          </w:rPr>
          <w:delText>1.1</w:delText>
        </w:r>
        <w:r w:rsidRPr="00745F5A" w:rsidDel="00BC54F0">
          <w:rPr>
            <w:rFonts w:asciiTheme="minorHAnsi" w:eastAsiaTheme="minorEastAsia" w:hAnsiTheme="minorHAnsi" w:cstheme="minorBidi"/>
          </w:rPr>
          <w:tab/>
        </w:r>
        <w:r w:rsidRPr="00BC54F0" w:rsidDel="00BC54F0">
          <w:rPr>
            <w:rPrChange w:id="225" w:author="Philip Helger" w:date="2023-03-29T22:01:00Z">
              <w:rPr>
                <w:rStyle w:val="Hyperlink"/>
              </w:rPr>
            </w:rPrChange>
          </w:rPr>
          <w:delText>Audience</w:delText>
        </w:r>
        <w:r w:rsidRPr="00745F5A" w:rsidDel="00BC54F0">
          <w:rPr>
            <w:webHidden/>
          </w:rPr>
          <w:tab/>
        </w:r>
        <w:r w:rsidR="009749F3" w:rsidDel="00BC54F0">
          <w:rPr>
            <w:webHidden/>
          </w:rPr>
          <w:delText>7</w:delText>
        </w:r>
      </w:del>
    </w:p>
    <w:p w14:paraId="482F60D8" w14:textId="78D592FF" w:rsidR="00923077" w:rsidRPr="00745F5A" w:rsidDel="00BC54F0" w:rsidRDefault="00923077">
      <w:pPr>
        <w:pStyle w:val="Verzeichnis2"/>
        <w:rPr>
          <w:del w:id="226" w:author="Philip Helger" w:date="2023-03-29T22:01:00Z"/>
          <w:rFonts w:asciiTheme="minorHAnsi" w:eastAsiaTheme="minorEastAsia" w:hAnsiTheme="minorHAnsi" w:cstheme="minorBidi"/>
        </w:rPr>
      </w:pPr>
      <w:del w:id="227" w:author="Philip Helger" w:date="2023-03-29T22:01:00Z">
        <w:r w:rsidRPr="00BC54F0" w:rsidDel="00BC54F0">
          <w:rPr>
            <w:rPrChange w:id="228" w:author="Philip Helger" w:date="2023-03-29T22:01:00Z">
              <w:rPr>
                <w:rStyle w:val="Hyperlink"/>
              </w:rPr>
            </w:rPrChange>
          </w:rPr>
          <w:delText>1.2</w:delText>
        </w:r>
        <w:r w:rsidRPr="00745F5A" w:rsidDel="00BC54F0">
          <w:rPr>
            <w:rFonts w:asciiTheme="minorHAnsi" w:eastAsiaTheme="minorEastAsia" w:hAnsiTheme="minorHAnsi" w:cstheme="minorBidi"/>
          </w:rPr>
          <w:tab/>
        </w:r>
        <w:r w:rsidRPr="00BC54F0" w:rsidDel="00BC54F0">
          <w:rPr>
            <w:rPrChange w:id="229" w:author="Philip Helger" w:date="2023-03-29T22:01:00Z">
              <w:rPr>
                <w:rStyle w:val="Hyperlink"/>
              </w:rPr>
            </w:rPrChange>
          </w:rPr>
          <w:delText>References</w:delText>
        </w:r>
        <w:r w:rsidRPr="00745F5A" w:rsidDel="00BC54F0">
          <w:rPr>
            <w:webHidden/>
          </w:rPr>
          <w:tab/>
        </w:r>
        <w:r w:rsidR="009749F3" w:rsidDel="00BC54F0">
          <w:rPr>
            <w:webHidden/>
          </w:rPr>
          <w:delText>7</w:delText>
        </w:r>
      </w:del>
    </w:p>
    <w:p w14:paraId="5CA311CA" w14:textId="5DF576F3" w:rsidR="00923077" w:rsidRPr="00745F5A" w:rsidDel="00BC54F0" w:rsidRDefault="00923077">
      <w:pPr>
        <w:pStyle w:val="Verzeichnis2"/>
        <w:rPr>
          <w:del w:id="230" w:author="Philip Helger" w:date="2023-03-29T22:01:00Z"/>
          <w:rFonts w:asciiTheme="minorHAnsi" w:eastAsiaTheme="minorEastAsia" w:hAnsiTheme="minorHAnsi" w:cstheme="minorBidi"/>
        </w:rPr>
      </w:pPr>
      <w:del w:id="231" w:author="Philip Helger" w:date="2023-03-29T22:01:00Z">
        <w:r w:rsidRPr="00BC54F0" w:rsidDel="00BC54F0">
          <w:rPr>
            <w:rPrChange w:id="232" w:author="Philip Helger" w:date="2023-03-29T22:01:00Z">
              <w:rPr>
                <w:rStyle w:val="Hyperlink"/>
              </w:rPr>
            </w:rPrChange>
          </w:rPr>
          <w:delText>1.3</w:delText>
        </w:r>
        <w:r w:rsidRPr="00745F5A" w:rsidDel="00BC54F0">
          <w:rPr>
            <w:rFonts w:asciiTheme="minorHAnsi" w:eastAsiaTheme="minorEastAsia" w:hAnsiTheme="minorHAnsi" w:cstheme="minorBidi"/>
          </w:rPr>
          <w:tab/>
        </w:r>
        <w:r w:rsidRPr="00BC54F0" w:rsidDel="00BC54F0">
          <w:rPr>
            <w:rPrChange w:id="233" w:author="Philip Helger" w:date="2023-03-29T22:01:00Z">
              <w:rPr>
                <w:rStyle w:val="Hyperlink"/>
              </w:rPr>
            </w:rPrChange>
          </w:rPr>
          <w:delText>XML Namespaces URIs used</w:delText>
        </w:r>
        <w:r w:rsidRPr="00745F5A" w:rsidDel="00BC54F0">
          <w:rPr>
            <w:webHidden/>
          </w:rPr>
          <w:tab/>
        </w:r>
        <w:r w:rsidR="009749F3" w:rsidDel="00BC54F0">
          <w:rPr>
            <w:webHidden/>
          </w:rPr>
          <w:delText>8</w:delText>
        </w:r>
      </w:del>
    </w:p>
    <w:p w14:paraId="76EE5715" w14:textId="72F8A4B2" w:rsidR="00923077" w:rsidRPr="00745F5A" w:rsidDel="00BC54F0" w:rsidRDefault="00923077">
      <w:pPr>
        <w:pStyle w:val="Verzeichnis1"/>
        <w:rPr>
          <w:del w:id="234" w:author="Philip Helger" w:date="2023-03-29T22:01:00Z"/>
          <w:rFonts w:asciiTheme="minorHAnsi" w:eastAsiaTheme="minorEastAsia" w:hAnsiTheme="minorHAnsi" w:cstheme="minorBidi"/>
          <w:kern w:val="0"/>
          <w:sz w:val="22"/>
          <w:lang w:eastAsia="de-AT"/>
        </w:rPr>
      </w:pPr>
      <w:del w:id="235" w:author="Philip Helger" w:date="2023-03-29T22:01:00Z">
        <w:r w:rsidRPr="00BC54F0" w:rsidDel="00BC54F0">
          <w:rPr>
            <w:rPrChange w:id="236" w:author="Philip Helger" w:date="2023-03-29T22:01:00Z">
              <w:rPr>
                <w:rStyle w:val="Hyperlink"/>
              </w:rPr>
            </w:rPrChange>
          </w:rPr>
          <w:delText>2</w:delText>
        </w:r>
        <w:r w:rsidRPr="00745F5A" w:rsidDel="00BC54F0">
          <w:rPr>
            <w:rFonts w:asciiTheme="minorHAnsi" w:eastAsiaTheme="minorEastAsia" w:hAnsiTheme="minorHAnsi" w:cstheme="minorBidi"/>
            <w:kern w:val="0"/>
            <w:sz w:val="22"/>
            <w:lang w:eastAsia="de-AT"/>
          </w:rPr>
          <w:tab/>
        </w:r>
        <w:r w:rsidRPr="00BC54F0" w:rsidDel="00BC54F0">
          <w:rPr>
            <w:rPrChange w:id="237" w:author="Philip Helger" w:date="2023-03-29T22:01:00Z">
              <w:rPr>
                <w:rStyle w:val="Hyperlink"/>
              </w:rPr>
            </w:rPrChange>
          </w:rPr>
          <w:delText>Introduction to identifiers</w:delText>
        </w:r>
        <w:r w:rsidRPr="00745F5A" w:rsidDel="00BC54F0">
          <w:rPr>
            <w:webHidden/>
          </w:rPr>
          <w:tab/>
        </w:r>
        <w:r w:rsidR="009749F3" w:rsidDel="00BC54F0">
          <w:rPr>
            <w:webHidden/>
          </w:rPr>
          <w:delText>9</w:delText>
        </w:r>
      </w:del>
    </w:p>
    <w:p w14:paraId="308FC5A1" w14:textId="55310B8F" w:rsidR="00923077" w:rsidRPr="00745F5A" w:rsidDel="00BC54F0" w:rsidRDefault="00923077">
      <w:pPr>
        <w:pStyle w:val="Verzeichnis2"/>
        <w:rPr>
          <w:del w:id="238" w:author="Philip Helger" w:date="2023-03-29T22:01:00Z"/>
          <w:rFonts w:asciiTheme="minorHAnsi" w:eastAsiaTheme="minorEastAsia" w:hAnsiTheme="minorHAnsi" w:cstheme="minorBidi"/>
        </w:rPr>
      </w:pPr>
      <w:del w:id="239" w:author="Philip Helger" w:date="2023-03-29T22:01:00Z">
        <w:r w:rsidRPr="00BC54F0" w:rsidDel="00BC54F0">
          <w:rPr>
            <w:rPrChange w:id="240" w:author="Philip Helger" w:date="2023-03-29T22:01:00Z">
              <w:rPr>
                <w:rStyle w:val="Hyperlink"/>
              </w:rPr>
            </w:rPrChange>
          </w:rPr>
          <w:delText>2.1</w:delText>
        </w:r>
        <w:r w:rsidRPr="00745F5A" w:rsidDel="00BC54F0">
          <w:rPr>
            <w:rFonts w:asciiTheme="minorHAnsi" w:eastAsiaTheme="minorEastAsia" w:hAnsiTheme="minorHAnsi" w:cstheme="minorBidi"/>
          </w:rPr>
          <w:tab/>
        </w:r>
        <w:r w:rsidRPr="00BC54F0" w:rsidDel="00BC54F0">
          <w:rPr>
            <w:rPrChange w:id="241" w:author="Philip Helger" w:date="2023-03-29T22:01:00Z">
              <w:rPr>
                <w:rStyle w:val="Hyperlink"/>
              </w:rPr>
            </w:rPrChange>
          </w:rPr>
          <w:delText>Scope</w:delText>
        </w:r>
        <w:r w:rsidRPr="00745F5A" w:rsidDel="00BC54F0">
          <w:rPr>
            <w:webHidden/>
          </w:rPr>
          <w:tab/>
        </w:r>
        <w:r w:rsidR="009749F3" w:rsidDel="00BC54F0">
          <w:rPr>
            <w:webHidden/>
          </w:rPr>
          <w:delText>9</w:delText>
        </w:r>
      </w:del>
    </w:p>
    <w:p w14:paraId="169D74DA" w14:textId="4D7CB66B" w:rsidR="00923077" w:rsidRPr="00745F5A" w:rsidDel="00BC54F0" w:rsidRDefault="00923077">
      <w:pPr>
        <w:pStyle w:val="Verzeichnis3"/>
        <w:rPr>
          <w:del w:id="242" w:author="Philip Helger" w:date="2023-03-29T22:01:00Z"/>
          <w:rFonts w:asciiTheme="minorHAnsi" w:eastAsiaTheme="minorEastAsia" w:hAnsiTheme="minorHAnsi" w:cstheme="minorBidi"/>
        </w:rPr>
      </w:pPr>
      <w:del w:id="243" w:author="Philip Helger" w:date="2023-03-29T22:01:00Z">
        <w:r w:rsidRPr="00BC54F0" w:rsidDel="00BC54F0">
          <w:rPr>
            <w:rPrChange w:id="244" w:author="Philip Helger" w:date="2023-03-29T22:01:00Z">
              <w:rPr>
                <w:rStyle w:val="Hyperlink"/>
              </w:rPr>
            </w:rPrChange>
          </w:rPr>
          <w:delText>2.1.1</w:delText>
        </w:r>
        <w:r w:rsidRPr="00745F5A" w:rsidDel="00BC54F0">
          <w:rPr>
            <w:rFonts w:asciiTheme="minorHAnsi" w:eastAsiaTheme="minorEastAsia" w:hAnsiTheme="minorHAnsi" w:cstheme="minorBidi"/>
          </w:rPr>
          <w:tab/>
        </w:r>
        <w:r w:rsidRPr="00BC54F0" w:rsidDel="00BC54F0">
          <w:rPr>
            <w:rPrChange w:id="245" w:author="Philip Helger" w:date="2023-03-29T22:01:00Z">
              <w:rPr>
                <w:rStyle w:val="Hyperlink"/>
              </w:rPr>
            </w:rPrChange>
          </w:rPr>
          <w:delText>The policy of a federated scheme for identifying Parties</w:delText>
        </w:r>
        <w:r w:rsidRPr="00745F5A" w:rsidDel="00BC54F0">
          <w:rPr>
            <w:webHidden/>
          </w:rPr>
          <w:tab/>
        </w:r>
        <w:r w:rsidR="009749F3" w:rsidDel="00BC54F0">
          <w:rPr>
            <w:webHidden/>
          </w:rPr>
          <w:delText>9</w:delText>
        </w:r>
      </w:del>
    </w:p>
    <w:p w14:paraId="31988DFD" w14:textId="7457BF59" w:rsidR="00923077" w:rsidRPr="00745F5A" w:rsidDel="00BC54F0" w:rsidRDefault="00923077">
      <w:pPr>
        <w:pStyle w:val="Verzeichnis3"/>
        <w:rPr>
          <w:del w:id="246" w:author="Philip Helger" w:date="2023-03-29T22:01:00Z"/>
          <w:rFonts w:asciiTheme="minorHAnsi" w:eastAsiaTheme="minorEastAsia" w:hAnsiTheme="minorHAnsi" w:cstheme="minorBidi"/>
        </w:rPr>
      </w:pPr>
      <w:del w:id="247" w:author="Philip Helger" w:date="2023-03-29T22:01:00Z">
        <w:r w:rsidRPr="00BC54F0" w:rsidDel="00BC54F0">
          <w:rPr>
            <w:rPrChange w:id="248" w:author="Philip Helger" w:date="2023-03-29T22:01:00Z">
              <w:rPr>
                <w:rStyle w:val="Hyperlink"/>
              </w:rPr>
            </w:rPrChange>
          </w:rPr>
          <w:delText>2.1.2</w:delText>
        </w:r>
        <w:r w:rsidRPr="00745F5A" w:rsidDel="00BC54F0">
          <w:rPr>
            <w:rFonts w:asciiTheme="minorHAnsi" w:eastAsiaTheme="minorEastAsia" w:hAnsiTheme="minorHAnsi" w:cstheme="minorBidi"/>
          </w:rPr>
          <w:tab/>
        </w:r>
        <w:r w:rsidRPr="00BC54F0" w:rsidDel="00BC54F0">
          <w:rPr>
            <w:rPrChange w:id="249" w:author="Philip Helger" w:date="2023-03-29T22:01:00Z">
              <w:rPr>
                <w:rStyle w:val="Hyperlink"/>
              </w:rPr>
            </w:rPrChange>
          </w:rPr>
          <w:delText xml:space="preserve">The policy for identifying Documents and Services used in </w:delText>
        </w:r>
        <w:r w:rsidR="00115A30" w:rsidRPr="00BC54F0" w:rsidDel="00BC54F0">
          <w:rPr>
            <w:rPrChange w:id="250" w:author="Philip Helger" w:date="2023-03-29T22:01:00Z">
              <w:rPr>
                <w:rStyle w:val="Hyperlink"/>
              </w:rPr>
            </w:rPrChange>
          </w:rPr>
          <w:delText>Peppol</w:delText>
        </w:r>
        <w:r w:rsidRPr="00BC54F0" w:rsidDel="00BC54F0">
          <w:rPr>
            <w:rPrChange w:id="251" w:author="Philip Helger" w:date="2023-03-29T22:01:00Z">
              <w:rPr>
                <w:rStyle w:val="Hyperlink"/>
              </w:rPr>
            </w:rPrChange>
          </w:rPr>
          <w:delText xml:space="preserve"> implementation of the </w:delText>
        </w:r>
        <w:r w:rsidR="00115A30" w:rsidRPr="00BC54F0" w:rsidDel="00BC54F0">
          <w:rPr>
            <w:rPrChange w:id="252" w:author="Philip Helger" w:date="2023-03-29T22:01:00Z">
              <w:rPr>
                <w:rStyle w:val="Hyperlink"/>
              </w:rPr>
            </w:rPrChange>
          </w:rPr>
          <w:delText>Peppol</w:delText>
        </w:r>
        <w:r w:rsidRPr="00BC54F0" w:rsidDel="00BC54F0">
          <w:rPr>
            <w:rPrChange w:id="253" w:author="Philip Helger" w:date="2023-03-29T22:01:00Z">
              <w:rPr>
                <w:rStyle w:val="Hyperlink"/>
              </w:rPr>
            </w:rPrChange>
          </w:rPr>
          <w:delText xml:space="preserve"> eDelivery Network</w:delText>
        </w:r>
        <w:r w:rsidRPr="00745F5A" w:rsidDel="00BC54F0">
          <w:rPr>
            <w:webHidden/>
          </w:rPr>
          <w:tab/>
        </w:r>
        <w:r w:rsidR="009749F3" w:rsidDel="00BC54F0">
          <w:rPr>
            <w:webHidden/>
          </w:rPr>
          <w:delText>9</w:delText>
        </w:r>
      </w:del>
    </w:p>
    <w:p w14:paraId="448BDEA1" w14:textId="1D9759FD" w:rsidR="00923077" w:rsidRPr="00745F5A" w:rsidDel="00BC54F0" w:rsidRDefault="00923077">
      <w:pPr>
        <w:pStyle w:val="Verzeichnis3"/>
        <w:rPr>
          <w:del w:id="254" w:author="Philip Helger" w:date="2023-03-29T22:01:00Z"/>
          <w:rFonts w:asciiTheme="minorHAnsi" w:eastAsiaTheme="minorEastAsia" w:hAnsiTheme="minorHAnsi" w:cstheme="minorBidi"/>
        </w:rPr>
      </w:pPr>
      <w:del w:id="255" w:author="Philip Helger" w:date="2023-03-29T22:01:00Z">
        <w:r w:rsidRPr="00BC54F0" w:rsidDel="00BC54F0">
          <w:rPr>
            <w:rPrChange w:id="256" w:author="Philip Helger" w:date="2023-03-29T22:01:00Z">
              <w:rPr>
                <w:rStyle w:val="Hyperlink"/>
              </w:rPr>
            </w:rPrChange>
          </w:rPr>
          <w:delText>2.1.3</w:delText>
        </w:r>
        <w:r w:rsidRPr="00745F5A" w:rsidDel="00BC54F0">
          <w:rPr>
            <w:rFonts w:asciiTheme="minorHAnsi" w:eastAsiaTheme="minorEastAsia" w:hAnsiTheme="minorHAnsi" w:cstheme="minorBidi"/>
          </w:rPr>
          <w:tab/>
        </w:r>
        <w:r w:rsidRPr="00BC54F0" w:rsidDel="00BC54F0">
          <w:rPr>
            <w:rPrChange w:id="257" w:author="Philip Helger" w:date="2023-03-29T22:01:00Z">
              <w:rPr>
                <w:rStyle w:val="Hyperlink"/>
              </w:rPr>
            </w:rPrChange>
          </w:rPr>
          <w:delText>Semantic scope</w:delText>
        </w:r>
        <w:r w:rsidRPr="00745F5A" w:rsidDel="00BC54F0">
          <w:rPr>
            <w:webHidden/>
          </w:rPr>
          <w:tab/>
        </w:r>
        <w:r w:rsidR="009749F3" w:rsidDel="00BC54F0">
          <w:rPr>
            <w:webHidden/>
          </w:rPr>
          <w:delText>10</w:delText>
        </w:r>
      </w:del>
    </w:p>
    <w:p w14:paraId="44E89769" w14:textId="62805B41" w:rsidR="00923077" w:rsidRPr="00745F5A" w:rsidDel="00BC54F0" w:rsidRDefault="00923077">
      <w:pPr>
        <w:pStyle w:val="Verzeichnis3"/>
        <w:rPr>
          <w:del w:id="258" w:author="Philip Helger" w:date="2023-03-29T22:01:00Z"/>
          <w:rFonts w:asciiTheme="minorHAnsi" w:eastAsiaTheme="minorEastAsia" w:hAnsiTheme="minorHAnsi" w:cstheme="minorBidi"/>
        </w:rPr>
      </w:pPr>
      <w:del w:id="259" w:author="Philip Helger" w:date="2023-03-29T22:01:00Z">
        <w:r w:rsidRPr="00BC54F0" w:rsidDel="00BC54F0">
          <w:rPr>
            <w:rPrChange w:id="260" w:author="Philip Helger" w:date="2023-03-29T22:01:00Z">
              <w:rPr>
                <w:rStyle w:val="Hyperlink"/>
              </w:rPr>
            </w:rPrChange>
          </w:rPr>
          <w:delText>2.1.4</w:delText>
        </w:r>
        <w:r w:rsidRPr="00745F5A" w:rsidDel="00BC54F0">
          <w:rPr>
            <w:rFonts w:asciiTheme="minorHAnsi" w:eastAsiaTheme="minorEastAsia" w:hAnsiTheme="minorHAnsi" w:cstheme="minorBidi"/>
          </w:rPr>
          <w:tab/>
        </w:r>
        <w:r w:rsidRPr="00BC54F0" w:rsidDel="00BC54F0">
          <w:rPr>
            <w:rPrChange w:id="261" w:author="Philip Helger" w:date="2023-03-29T22:01:00Z">
              <w:rPr>
                <w:rStyle w:val="Hyperlink"/>
              </w:rPr>
            </w:rPrChange>
          </w:rPr>
          <w:delText xml:space="preserve">Relation to </w:delText>
        </w:r>
        <w:r w:rsidR="00115A30" w:rsidRPr="00BC54F0" w:rsidDel="00BC54F0">
          <w:rPr>
            <w:rPrChange w:id="262" w:author="Philip Helger" w:date="2023-03-29T22:01:00Z">
              <w:rPr>
                <w:rStyle w:val="Hyperlink"/>
              </w:rPr>
            </w:rPrChange>
          </w:rPr>
          <w:delText>Peppol</w:delText>
        </w:r>
        <w:r w:rsidRPr="00BC54F0" w:rsidDel="00BC54F0">
          <w:rPr>
            <w:rPrChange w:id="263" w:author="Philip Helger" w:date="2023-03-29T22:01:00Z">
              <w:rPr>
                <w:rStyle w:val="Hyperlink"/>
              </w:rPr>
            </w:rPrChange>
          </w:rPr>
          <w:delText xml:space="preserve"> BIS versions 1 and 2</w:delText>
        </w:r>
        <w:r w:rsidRPr="00745F5A" w:rsidDel="00BC54F0">
          <w:rPr>
            <w:webHidden/>
          </w:rPr>
          <w:tab/>
        </w:r>
        <w:r w:rsidR="009749F3" w:rsidDel="00BC54F0">
          <w:rPr>
            <w:webHidden/>
          </w:rPr>
          <w:delText>10</w:delText>
        </w:r>
      </w:del>
    </w:p>
    <w:p w14:paraId="2A057794" w14:textId="666A7916" w:rsidR="00923077" w:rsidRPr="00745F5A" w:rsidDel="00BC54F0" w:rsidRDefault="00923077">
      <w:pPr>
        <w:pStyle w:val="Verzeichnis2"/>
        <w:rPr>
          <w:del w:id="264" w:author="Philip Helger" w:date="2023-03-29T22:01:00Z"/>
          <w:rFonts w:asciiTheme="minorHAnsi" w:eastAsiaTheme="minorEastAsia" w:hAnsiTheme="minorHAnsi" w:cstheme="minorBidi"/>
        </w:rPr>
      </w:pPr>
      <w:del w:id="265" w:author="Philip Helger" w:date="2023-03-29T22:01:00Z">
        <w:r w:rsidRPr="00BC54F0" w:rsidDel="00BC54F0">
          <w:rPr>
            <w:rPrChange w:id="266" w:author="Philip Helger" w:date="2023-03-29T22:01:00Z">
              <w:rPr>
                <w:rStyle w:val="Hyperlink"/>
              </w:rPr>
            </w:rPrChange>
          </w:rPr>
          <w:delText>2.2</w:delText>
        </w:r>
        <w:r w:rsidRPr="00745F5A" w:rsidDel="00BC54F0">
          <w:rPr>
            <w:rFonts w:asciiTheme="minorHAnsi" w:eastAsiaTheme="minorEastAsia" w:hAnsiTheme="minorHAnsi" w:cstheme="minorBidi"/>
          </w:rPr>
          <w:tab/>
        </w:r>
        <w:r w:rsidRPr="00BC54F0" w:rsidDel="00BC54F0">
          <w:rPr>
            <w:rPrChange w:id="267" w:author="Philip Helger" w:date="2023-03-29T22:01:00Z">
              <w:rPr>
                <w:rStyle w:val="Hyperlink"/>
              </w:rPr>
            </w:rPrChange>
          </w:rPr>
          <w:delText>Participant vs. Party Identification</w:delText>
        </w:r>
        <w:r w:rsidRPr="00745F5A" w:rsidDel="00BC54F0">
          <w:rPr>
            <w:webHidden/>
          </w:rPr>
          <w:tab/>
        </w:r>
        <w:r w:rsidR="009749F3" w:rsidDel="00BC54F0">
          <w:rPr>
            <w:webHidden/>
          </w:rPr>
          <w:delText>10</w:delText>
        </w:r>
      </w:del>
    </w:p>
    <w:p w14:paraId="2EC939D7" w14:textId="20E399A0" w:rsidR="00923077" w:rsidRPr="00745F5A" w:rsidDel="00BC54F0" w:rsidRDefault="00923077">
      <w:pPr>
        <w:pStyle w:val="Verzeichnis2"/>
        <w:rPr>
          <w:del w:id="268" w:author="Philip Helger" w:date="2023-03-29T22:01:00Z"/>
          <w:rFonts w:asciiTheme="minorHAnsi" w:eastAsiaTheme="minorEastAsia" w:hAnsiTheme="minorHAnsi" w:cstheme="minorBidi"/>
        </w:rPr>
      </w:pPr>
      <w:del w:id="269" w:author="Philip Helger" w:date="2023-03-29T22:01:00Z">
        <w:r w:rsidRPr="00BC54F0" w:rsidDel="00BC54F0">
          <w:rPr>
            <w:rPrChange w:id="270" w:author="Philip Helger" w:date="2023-03-29T22:01:00Z">
              <w:rPr>
                <w:rStyle w:val="Hyperlink"/>
              </w:rPr>
            </w:rPrChange>
          </w:rPr>
          <w:delText>2.3</w:delText>
        </w:r>
        <w:r w:rsidRPr="00745F5A" w:rsidDel="00BC54F0">
          <w:rPr>
            <w:rFonts w:asciiTheme="minorHAnsi" w:eastAsiaTheme="minorEastAsia" w:hAnsiTheme="minorHAnsi" w:cstheme="minorBidi"/>
          </w:rPr>
          <w:tab/>
        </w:r>
        <w:r w:rsidRPr="00BC54F0" w:rsidDel="00BC54F0">
          <w:rPr>
            <w:rPrChange w:id="271" w:author="Philip Helger" w:date="2023-03-29T22:01:00Z">
              <w:rPr>
                <w:rStyle w:val="Hyperlink"/>
              </w:rPr>
            </w:rPrChange>
          </w:rPr>
          <w:delText>Common Policies</w:delText>
        </w:r>
        <w:r w:rsidRPr="00745F5A" w:rsidDel="00BC54F0">
          <w:rPr>
            <w:webHidden/>
          </w:rPr>
          <w:tab/>
        </w:r>
        <w:r w:rsidR="009749F3" w:rsidDel="00BC54F0">
          <w:rPr>
            <w:webHidden/>
          </w:rPr>
          <w:delText>11</w:delText>
        </w:r>
      </w:del>
    </w:p>
    <w:p w14:paraId="78BCB51C" w14:textId="68612BDC" w:rsidR="00923077" w:rsidRPr="00745F5A" w:rsidDel="00BC54F0" w:rsidRDefault="00923077">
      <w:pPr>
        <w:pStyle w:val="Verzeichnis3"/>
        <w:rPr>
          <w:del w:id="272" w:author="Philip Helger" w:date="2023-03-29T22:01:00Z"/>
          <w:rFonts w:asciiTheme="minorHAnsi" w:eastAsiaTheme="minorEastAsia" w:hAnsiTheme="minorHAnsi" w:cstheme="minorBidi"/>
        </w:rPr>
      </w:pPr>
      <w:del w:id="273" w:author="Philip Helger" w:date="2023-03-29T22:01:00Z">
        <w:r w:rsidRPr="00BC54F0" w:rsidDel="00BC54F0">
          <w:rPr>
            <w:rPrChange w:id="274" w:author="Philip Helger" w:date="2023-03-29T22:01:00Z">
              <w:rPr>
                <w:rStyle w:val="Hyperlink"/>
              </w:rPr>
            </w:rPrChange>
          </w:rPr>
          <w:delText>POLICY 1</w:delText>
        </w:r>
        <w:r w:rsidRPr="00745F5A" w:rsidDel="00BC54F0">
          <w:rPr>
            <w:rFonts w:asciiTheme="minorHAnsi" w:eastAsiaTheme="minorEastAsia" w:hAnsiTheme="minorHAnsi" w:cstheme="minorBidi"/>
          </w:rPr>
          <w:tab/>
        </w:r>
        <w:r w:rsidRPr="00BC54F0" w:rsidDel="00BC54F0">
          <w:rPr>
            <w:rPrChange w:id="275" w:author="Philip Helger" w:date="2023-03-29T22:01:00Z">
              <w:rPr>
                <w:rStyle w:val="Hyperlink"/>
              </w:rPr>
            </w:rPrChange>
          </w:rPr>
          <w:delText>Usage of ISO15459</w:delText>
        </w:r>
        <w:r w:rsidRPr="00745F5A" w:rsidDel="00BC54F0">
          <w:rPr>
            <w:webHidden/>
          </w:rPr>
          <w:tab/>
        </w:r>
        <w:r w:rsidR="009749F3" w:rsidDel="00BC54F0">
          <w:rPr>
            <w:webHidden/>
          </w:rPr>
          <w:delText>11</w:delText>
        </w:r>
      </w:del>
    </w:p>
    <w:p w14:paraId="7A7CE25D" w14:textId="153EA519" w:rsidR="00923077" w:rsidRPr="00745F5A" w:rsidDel="00BC54F0" w:rsidRDefault="00923077">
      <w:pPr>
        <w:pStyle w:val="Verzeichnis3"/>
        <w:rPr>
          <w:del w:id="276" w:author="Philip Helger" w:date="2023-03-29T22:01:00Z"/>
          <w:rFonts w:asciiTheme="minorHAnsi" w:eastAsiaTheme="minorEastAsia" w:hAnsiTheme="minorHAnsi" w:cstheme="minorBidi"/>
        </w:rPr>
      </w:pPr>
      <w:del w:id="277" w:author="Philip Helger" w:date="2023-03-29T22:01:00Z">
        <w:r w:rsidRPr="00BC54F0" w:rsidDel="00BC54F0">
          <w:rPr>
            <w:rPrChange w:id="278" w:author="Philip Helger" w:date="2023-03-29T22:01:00Z">
              <w:rPr>
                <w:rStyle w:val="Hyperlink"/>
              </w:rPr>
            </w:rPrChange>
          </w:rPr>
          <w:delText>POLICY 2</w:delText>
        </w:r>
        <w:r w:rsidRPr="00745F5A" w:rsidDel="00BC54F0">
          <w:rPr>
            <w:rFonts w:asciiTheme="minorHAnsi" w:eastAsiaTheme="minorEastAsia" w:hAnsiTheme="minorHAnsi" w:cstheme="minorBidi"/>
          </w:rPr>
          <w:tab/>
        </w:r>
        <w:r w:rsidRPr="00BC54F0" w:rsidDel="00BC54F0">
          <w:rPr>
            <w:rPrChange w:id="279" w:author="Philip Helger" w:date="2023-03-29T22:01:00Z">
              <w:rPr>
                <w:rStyle w:val="Hyperlink"/>
              </w:rPr>
            </w:rPrChange>
          </w:rPr>
          <w:delText>Identifier Value casing</w:delText>
        </w:r>
        <w:r w:rsidRPr="00745F5A" w:rsidDel="00BC54F0">
          <w:rPr>
            <w:webHidden/>
          </w:rPr>
          <w:tab/>
        </w:r>
        <w:r w:rsidR="009749F3" w:rsidDel="00BC54F0">
          <w:rPr>
            <w:webHidden/>
          </w:rPr>
          <w:delText>12</w:delText>
        </w:r>
      </w:del>
    </w:p>
    <w:p w14:paraId="2404F8E8" w14:textId="6BA56336" w:rsidR="00923077" w:rsidRPr="00745F5A" w:rsidDel="00BC54F0" w:rsidRDefault="00923077">
      <w:pPr>
        <w:pStyle w:val="Verzeichnis1"/>
        <w:rPr>
          <w:del w:id="280" w:author="Philip Helger" w:date="2023-03-29T22:01:00Z"/>
          <w:rFonts w:asciiTheme="minorHAnsi" w:eastAsiaTheme="minorEastAsia" w:hAnsiTheme="minorHAnsi" w:cstheme="minorBidi"/>
          <w:kern w:val="0"/>
          <w:sz w:val="22"/>
          <w:lang w:eastAsia="de-AT"/>
        </w:rPr>
      </w:pPr>
      <w:del w:id="281" w:author="Philip Helger" w:date="2023-03-29T22:01:00Z">
        <w:r w:rsidRPr="00BC54F0" w:rsidDel="00BC54F0">
          <w:rPr>
            <w:rPrChange w:id="282" w:author="Philip Helger" w:date="2023-03-29T22:01:00Z">
              <w:rPr>
                <w:rStyle w:val="Hyperlink"/>
              </w:rPr>
            </w:rPrChange>
          </w:rPr>
          <w:delText>3</w:delText>
        </w:r>
        <w:r w:rsidRPr="00745F5A" w:rsidDel="00BC54F0">
          <w:rPr>
            <w:rFonts w:asciiTheme="minorHAnsi" w:eastAsiaTheme="minorEastAsia" w:hAnsiTheme="minorHAnsi" w:cstheme="minorBidi"/>
            <w:kern w:val="0"/>
            <w:sz w:val="22"/>
            <w:lang w:eastAsia="de-AT"/>
          </w:rPr>
          <w:tab/>
        </w:r>
        <w:r w:rsidRPr="00BC54F0" w:rsidDel="00BC54F0">
          <w:rPr>
            <w:rPrChange w:id="283" w:author="Philip Helger" w:date="2023-03-29T22:01:00Z">
              <w:rPr>
                <w:rStyle w:val="Hyperlink"/>
              </w:rPr>
            </w:rPrChange>
          </w:rPr>
          <w:delText xml:space="preserve">Policy for </w:delText>
        </w:r>
        <w:r w:rsidR="00115A30" w:rsidRPr="00BC54F0" w:rsidDel="00BC54F0">
          <w:rPr>
            <w:rPrChange w:id="284" w:author="Philip Helger" w:date="2023-03-29T22:01:00Z">
              <w:rPr>
                <w:rStyle w:val="Hyperlink"/>
              </w:rPr>
            </w:rPrChange>
          </w:rPr>
          <w:delText>Peppol</w:delText>
        </w:r>
        <w:r w:rsidRPr="00BC54F0" w:rsidDel="00BC54F0">
          <w:rPr>
            <w:rPrChange w:id="285" w:author="Philip Helger" w:date="2023-03-29T22:01:00Z">
              <w:rPr>
                <w:rStyle w:val="Hyperlink"/>
              </w:rPr>
            </w:rPrChange>
          </w:rPr>
          <w:delText xml:space="preserve"> Participant Identification</w:delText>
        </w:r>
        <w:r w:rsidRPr="00745F5A" w:rsidDel="00BC54F0">
          <w:rPr>
            <w:webHidden/>
          </w:rPr>
          <w:tab/>
        </w:r>
        <w:r w:rsidR="009749F3" w:rsidDel="00BC54F0">
          <w:rPr>
            <w:webHidden/>
          </w:rPr>
          <w:delText>13</w:delText>
        </w:r>
      </w:del>
    </w:p>
    <w:p w14:paraId="6DCD9E24" w14:textId="76EADF1F" w:rsidR="00923077" w:rsidRPr="00745F5A" w:rsidDel="00BC54F0" w:rsidRDefault="00923077">
      <w:pPr>
        <w:pStyle w:val="Verzeichnis2"/>
        <w:rPr>
          <w:del w:id="286" w:author="Philip Helger" w:date="2023-03-29T22:01:00Z"/>
          <w:rFonts w:asciiTheme="minorHAnsi" w:eastAsiaTheme="minorEastAsia" w:hAnsiTheme="minorHAnsi" w:cstheme="minorBidi"/>
        </w:rPr>
      </w:pPr>
      <w:del w:id="287" w:author="Philip Helger" w:date="2023-03-29T22:01:00Z">
        <w:r w:rsidRPr="00BC54F0" w:rsidDel="00BC54F0">
          <w:rPr>
            <w:rPrChange w:id="288" w:author="Philip Helger" w:date="2023-03-29T22:01:00Z">
              <w:rPr>
                <w:rStyle w:val="Hyperlink"/>
              </w:rPr>
            </w:rPrChange>
          </w:rPr>
          <w:delText>3.1</w:delText>
        </w:r>
        <w:r w:rsidRPr="00745F5A" w:rsidDel="00BC54F0">
          <w:rPr>
            <w:rFonts w:asciiTheme="minorHAnsi" w:eastAsiaTheme="minorEastAsia" w:hAnsiTheme="minorHAnsi" w:cstheme="minorBidi"/>
          </w:rPr>
          <w:tab/>
        </w:r>
        <w:r w:rsidRPr="00BC54F0" w:rsidDel="00BC54F0">
          <w:rPr>
            <w:rPrChange w:id="289" w:author="Philip Helger" w:date="2023-03-29T22:01:00Z">
              <w:rPr>
                <w:rStyle w:val="Hyperlink"/>
              </w:rPr>
            </w:rPrChange>
          </w:rPr>
          <w:delText>Format</w:delText>
        </w:r>
        <w:r w:rsidRPr="00745F5A" w:rsidDel="00BC54F0">
          <w:rPr>
            <w:webHidden/>
          </w:rPr>
          <w:tab/>
        </w:r>
        <w:r w:rsidR="009749F3" w:rsidDel="00BC54F0">
          <w:rPr>
            <w:webHidden/>
          </w:rPr>
          <w:delText>13</w:delText>
        </w:r>
      </w:del>
    </w:p>
    <w:p w14:paraId="0438BE52" w14:textId="3E5E02DA" w:rsidR="00923077" w:rsidRPr="00745F5A" w:rsidDel="00BC54F0" w:rsidRDefault="00923077">
      <w:pPr>
        <w:pStyle w:val="Verzeichnis3"/>
        <w:rPr>
          <w:del w:id="290" w:author="Philip Helger" w:date="2023-03-29T22:01:00Z"/>
          <w:rFonts w:asciiTheme="minorHAnsi" w:eastAsiaTheme="minorEastAsia" w:hAnsiTheme="minorHAnsi" w:cstheme="minorBidi"/>
        </w:rPr>
      </w:pPr>
      <w:del w:id="291" w:author="Philip Helger" w:date="2023-03-29T22:01:00Z">
        <w:r w:rsidRPr="00BC54F0" w:rsidDel="00BC54F0">
          <w:rPr>
            <w:rPrChange w:id="292" w:author="Philip Helger" w:date="2023-03-29T22:01:00Z">
              <w:rPr>
                <w:rStyle w:val="Hyperlink"/>
              </w:rPr>
            </w:rPrChange>
          </w:rPr>
          <w:delText>POLICY 3</w:delText>
        </w:r>
        <w:r w:rsidRPr="00745F5A" w:rsidDel="00BC54F0">
          <w:rPr>
            <w:rFonts w:asciiTheme="minorHAnsi" w:eastAsiaTheme="minorEastAsia" w:hAnsiTheme="minorHAnsi" w:cstheme="minorBidi"/>
          </w:rPr>
          <w:tab/>
        </w:r>
        <w:r w:rsidRPr="00BC54F0" w:rsidDel="00BC54F0">
          <w:rPr>
            <w:rPrChange w:id="293" w:author="Philip Helger" w:date="2023-03-29T22:01:00Z">
              <w:rPr>
                <w:rStyle w:val="Hyperlink"/>
              </w:rPr>
            </w:rPrChange>
          </w:rPr>
          <w:delText>Use of ISO15459 structure</w:delText>
        </w:r>
        <w:r w:rsidRPr="00745F5A" w:rsidDel="00BC54F0">
          <w:rPr>
            <w:webHidden/>
          </w:rPr>
          <w:tab/>
        </w:r>
        <w:r w:rsidR="009749F3" w:rsidDel="00BC54F0">
          <w:rPr>
            <w:webHidden/>
          </w:rPr>
          <w:delText>13</w:delText>
        </w:r>
      </w:del>
    </w:p>
    <w:p w14:paraId="0FEA115B" w14:textId="64377F89" w:rsidR="00923077" w:rsidRPr="00745F5A" w:rsidDel="00BC54F0" w:rsidRDefault="00923077">
      <w:pPr>
        <w:pStyle w:val="Verzeichnis3"/>
        <w:rPr>
          <w:del w:id="294" w:author="Philip Helger" w:date="2023-03-29T22:01:00Z"/>
          <w:rFonts w:asciiTheme="minorHAnsi" w:eastAsiaTheme="minorEastAsia" w:hAnsiTheme="minorHAnsi" w:cstheme="minorBidi"/>
        </w:rPr>
      </w:pPr>
      <w:del w:id="295" w:author="Philip Helger" w:date="2023-03-29T22:01:00Z">
        <w:r w:rsidRPr="00BC54F0" w:rsidDel="00BC54F0">
          <w:rPr>
            <w:rPrChange w:id="296" w:author="Philip Helger" w:date="2023-03-29T22:01:00Z">
              <w:rPr>
                <w:rStyle w:val="Hyperlink"/>
              </w:rPr>
            </w:rPrChange>
          </w:rPr>
          <w:delText>POLICY 4</w:delText>
        </w:r>
        <w:r w:rsidRPr="00745F5A" w:rsidDel="00BC54F0">
          <w:rPr>
            <w:rFonts w:asciiTheme="minorHAnsi" w:eastAsiaTheme="minorEastAsia" w:hAnsiTheme="minorHAnsi" w:cstheme="minorBidi"/>
          </w:rPr>
          <w:tab/>
        </w:r>
        <w:r w:rsidRPr="00BC54F0" w:rsidDel="00BC54F0">
          <w:rPr>
            <w:rPrChange w:id="297" w:author="Philip Helger" w:date="2023-03-29T22:01:00Z">
              <w:rPr>
                <w:rStyle w:val="Hyperlink"/>
              </w:rPr>
            </w:rPrChange>
          </w:rPr>
          <w:delText>Coding of Identifier Schemes</w:delText>
        </w:r>
        <w:r w:rsidRPr="00745F5A" w:rsidDel="00BC54F0">
          <w:rPr>
            <w:webHidden/>
          </w:rPr>
          <w:tab/>
        </w:r>
        <w:r w:rsidR="009749F3" w:rsidDel="00BC54F0">
          <w:rPr>
            <w:webHidden/>
          </w:rPr>
          <w:delText>13</w:delText>
        </w:r>
      </w:del>
    </w:p>
    <w:p w14:paraId="21A88110" w14:textId="7BA65285" w:rsidR="00923077" w:rsidRPr="00745F5A" w:rsidDel="00BC54F0" w:rsidRDefault="00923077">
      <w:pPr>
        <w:pStyle w:val="Verzeichnis2"/>
        <w:rPr>
          <w:del w:id="298" w:author="Philip Helger" w:date="2023-03-29T22:01:00Z"/>
          <w:rFonts w:asciiTheme="minorHAnsi" w:eastAsiaTheme="minorEastAsia" w:hAnsiTheme="minorHAnsi" w:cstheme="minorBidi"/>
        </w:rPr>
      </w:pPr>
      <w:del w:id="299" w:author="Philip Helger" w:date="2023-03-29T22:01:00Z">
        <w:r w:rsidRPr="00BC54F0" w:rsidDel="00BC54F0">
          <w:rPr>
            <w:rPrChange w:id="300" w:author="Philip Helger" w:date="2023-03-29T22:01:00Z">
              <w:rPr>
                <w:rStyle w:val="Hyperlink"/>
              </w:rPr>
            </w:rPrChange>
          </w:rPr>
          <w:delText>3.2</w:delText>
        </w:r>
        <w:r w:rsidRPr="00745F5A" w:rsidDel="00BC54F0">
          <w:rPr>
            <w:rFonts w:asciiTheme="minorHAnsi" w:eastAsiaTheme="minorEastAsia" w:hAnsiTheme="minorHAnsi" w:cstheme="minorBidi"/>
          </w:rPr>
          <w:tab/>
        </w:r>
        <w:r w:rsidRPr="00BC54F0" w:rsidDel="00BC54F0">
          <w:rPr>
            <w:rPrChange w:id="301" w:author="Philip Helger" w:date="2023-03-29T22:01:00Z">
              <w:rPr>
                <w:rStyle w:val="Hyperlink"/>
              </w:rPr>
            </w:rPrChange>
          </w:rPr>
          <w:delText>Identifier Scheme values</w:delText>
        </w:r>
        <w:r w:rsidRPr="00745F5A" w:rsidDel="00BC54F0">
          <w:rPr>
            <w:webHidden/>
          </w:rPr>
          <w:tab/>
        </w:r>
        <w:r w:rsidR="009749F3" w:rsidDel="00BC54F0">
          <w:rPr>
            <w:webHidden/>
          </w:rPr>
          <w:delText>13</w:delText>
        </w:r>
      </w:del>
    </w:p>
    <w:p w14:paraId="586C14B5" w14:textId="17D8E231" w:rsidR="00923077" w:rsidRPr="00745F5A" w:rsidDel="00BC54F0" w:rsidRDefault="00923077">
      <w:pPr>
        <w:pStyle w:val="Verzeichnis3"/>
        <w:rPr>
          <w:del w:id="302" w:author="Philip Helger" w:date="2023-03-29T22:01:00Z"/>
          <w:rFonts w:asciiTheme="minorHAnsi" w:eastAsiaTheme="minorEastAsia" w:hAnsiTheme="minorHAnsi" w:cstheme="minorBidi"/>
        </w:rPr>
      </w:pPr>
      <w:del w:id="303" w:author="Philip Helger" w:date="2023-03-29T22:01:00Z">
        <w:r w:rsidRPr="00BC54F0" w:rsidDel="00BC54F0">
          <w:rPr>
            <w:rPrChange w:id="304" w:author="Philip Helger" w:date="2023-03-29T22:01:00Z">
              <w:rPr>
                <w:rStyle w:val="Hyperlink"/>
              </w:rPr>
            </w:rPrChange>
          </w:rPr>
          <w:delText>POLICY 5</w:delText>
        </w:r>
        <w:r w:rsidRPr="00745F5A" w:rsidDel="00BC54F0">
          <w:rPr>
            <w:rFonts w:asciiTheme="minorHAnsi" w:eastAsiaTheme="minorEastAsia" w:hAnsiTheme="minorHAnsi" w:cstheme="minorBidi"/>
          </w:rPr>
          <w:tab/>
        </w:r>
        <w:r w:rsidRPr="00BC54F0" w:rsidDel="00BC54F0">
          <w:rPr>
            <w:rPrChange w:id="305" w:author="Philip Helger" w:date="2023-03-29T22:01:00Z">
              <w:rPr>
                <w:rStyle w:val="Hyperlink"/>
              </w:rPr>
            </w:rPrChange>
          </w:rPr>
          <w:delText>Participant Identifier Meta Scheme</w:delText>
        </w:r>
        <w:r w:rsidRPr="00745F5A" w:rsidDel="00BC54F0">
          <w:rPr>
            <w:webHidden/>
          </w:rPr>
          <w:tab/>
        </w:r>
        <w:r w:rsidR="009749F3" w:rsidDel="00BC54F0">
          <w:rPr>
            <w:webHidden/>
          </w:rPr>
          <w:delText>14</w:delText>
        </w:r>
      </w:del>
    </w:p>
    <w:p w14:paraId="4563520C" w14:textId="350AAB5D" w:rsidR="00923077" w:rsidRPr="00745F5A" w:rsidDel="00BC54F0" w:rsidRDefault="00923077">
      <w:pPr>
        <w:pStyle w:val="Verzeichnis3"/>
        <w:rPr>
          <w:del w:id="306" w:author="Philip Helger" w:date="2023-03-29T22:01:00Z"/>
          <w:rFonts w:asciiTheme="minorHAnsi" w:eastAsiaTheme="minorEastAsia" w:hAnsiTheme="minorHAnsi" w:cstheme="minorBidi"/>
        </w:rPr>
      </w:pPr>
      <w:del w:id="307" w:author="Philip Helger" w:date="2023-03-29T22:01:00Z">
        <w:r w:rsidRPr="00BC54F0" w:rsidDel="00BC54F0">
          <w:rPr>
            <w:rPrChange w:id="308" w:author="Philip Helger" w:date="2023-03-29T22:01:00Z">
              <w:rPr>
                <w:rStyle w:val="Hyperlink"/>
              </w:rPr>
            </w:rPrChange>
          </w:rPr>
          <w:delText>POLICY 6</w:delText>
        </w:r>
        <w:r w:rsidRPr="00745F5A" w:rsidDel="00BC54F0">
          <w:rPr>
            <w:rFonts w:asciiTheme="minorHAnsi" w:eastAsiaTheme="minorEastAsia" w:hAnsiTheme="minorHAnsi" w:cstheme="minorBidi"/>
          </w:rPr>
          <w:tab/>
        </w:r>
        <w:r w:rsidRPr="00BC54F0" w:rsidDel="00BC54F0">
          <w:rPr>
            <w:rPrChange w:id="309" w:author="Philip Helger" w:date="2023-03-29T22:01:00Z">
              <w:rPr>
                <w:rStyle w:val="Hyperlink"/>
              </w:rPr>
            </w:rPrChange>
          </w:rPr>
          <w:delText>Numeric Codes for Identifier Schemes</w:delText>
        </w:r>
        <w:r w:rsidRPr="00745F5A" w:rsidDel="00BC54F0">
          <w:rPr>
            <w:webHidden/>
          </w:rPr>
          <w:tab/>
        </w:r>
        <w:r w:rsidR="009749F3" w:rsidDel="00BC54F0">
          <w:rPr>
            <w:webHidden/>
          </w:rPr>
          <w:delText>14</w:delText>
        </w:r>
      </w:del>
    </w:p>
    <w:p w14:paraId="0E4F7E97" w14:textId="26FB663C" w:rsidR="00923077" w:rsidRPr="00745F5A" w:rsidDel="00BC54F0" w:rsidRDefault="00923077">
      <w:pPr>
        <w:pStyle w:val="Verzeichnis3"/>
        <w:rPr>
          <w:del w:id="310" w:author="Philip Helger" w:date="2023-03-29T22:01:00Z"/>
          <w:rFonts w:asciiTheme="minorHAnsi" w:eastAsiaTheme="minorEastAsia" w:hAnsiTheme="minorHAnsi" w:cstheme="minorBidi"/>
        </w:rPr>
      </w:pPr>
      <w:del w:id="311" w:author="Philip Helger" w:date="2023-03-29T22:01:00Z">
        <w:r w:rsidRPr="00BC54F0" w:rsidDel="00BC54F0">
          <w:rPr>
            <w:rPrChange w:id="312" w:author="Philip Helger" w:date="2023-03-29T22:01:00Z">
              <w:rPr>
                <w:rStyle w:val="Hyperlink"/>
              </w:rPr>
            </w:rPrChange>
          </w:rPr>
          <w:delText>POLICY 7</w:delText>
        </w:r>
        <w:r w:rsidRPr="00745F5A" w:rsidDel="00BC54F0">
          <w:rPr>
            <w:rFonts w:asciiTheme="minorHAnsi" w:eastAsiaTheme="minorEastAsia" w:hAnsiTheme="minorHAnsi" w:cstheme="minorBidi"/>
          </w:rPr>
          <w:tab/>
        </w:r>
        <w:r w:rsidRPr="00BC54F0" w:rsidDel="00BC54F0">
          <w:rPr>
            <w:rPrChange w:id="313" w:author="Philip Helger" w:date="2023-03-29T22:01:00Z">
              <w:rPr>
                <w:rStyle w:val="Hyperlink"/>
              </w:rPr>
            </w:rPrChange>
          </w:rPr>
          <w:delText>Participant Identifiers for DNS</w:delText>
        </w:r>
        <w:r w:rsidRPr="00745F5A" w:rsidDel="00BC54F0">
          <w:rPr>
            <w:webHidden/>
          </w:rPr>
          <w:tab/>
        </w:r>
        <w:r w:rsidR="009749F3" w:rsidDel="00BC54F0">
          <w:rPr>
            <w:webHidden/>
          </w:rPr>
          <w:delText>14</w:delText>
        </w:r>
      </w:del>
    </w:p>
    <w:p w14:paraId="1AB80D5F" w14:textId="128B6285" w:rsidR="00923077" w:rsidRPr="00745F5A" w:rsidDel="00BC54F0" w:rsidRDefault="00923077">
      <w:pPr>
        <w:pStyle w:val="Verzeichnis3"/>
        <w:rPr>
          <w:del w:id="314" w:author="Philip Helger" w:date="2023-03-29T22:01:00Z"/>
          <w:rFonts w:asciiTheme="minorHAnsi" w:eastAsiaTheme="minorEastAsia" w:hAnsiTheme="minorHAnsi" w:cstheme="minorBidi"/>
        </w:rPr>
      </w:pPr>
      <w:del w:id="315" w:author="Philip Helger" w:date="2023-03-29T22:01:00Z">
        <w:r w:rsidRPr="00BC54F0" w:rsidDel="00BC54F0">
          <w:rPr>
            <w:rPrChange w:id="316" w:author="Philip Helger" w:date="2023-03-29T22:01:00Z">
              <w:rPr>
                <w:rStyle w:val="Hyperlink"/>
              </w:rPr>
            </w:rPrChange>
          </w:rPr>
          <w:delText>POLICY 8</w:delText>
        </w:r>
        <w:r w:rsidRPr="00745F5A" w:rsidDel="00BC54F0">
          <w:rPr>
            <w:rFonts w:asciiTheme="minorHAnsi" w:eastAsiaTheme="minorEastAsia" w:hAnsiTheme="minorHAnsi" w:cstheme="minorBidi"/>
          </w:rPr>
          <w:tab/>
        </w:r>
        <w:r w:rsidRPr="00BC54F0" w:rsidDel="00BC54F0">
          <w:rPr>
            <w:rPrChange w:id="317" w:author="Philip Helger" w:date="2023-03-29T22:01:00Z">
              <w:rPr>
                <w:rStyle w:val="Hyperlink"/>
              </w:rPr>
            </w:rPrChange>
          </w:rPr>
          <w:delText>XML attributes for Participant Identifiers in SMP responses</w:delText>
        </w:r>
        <w:r w:rsidRPr="00745F5A" w:rsidDel="00BC54F0">
          <w:rPr>
            <w:webHidden/>
          </w:rPr>
          <w:tab/>
        </w:r>
        <w:r w:rsidR="009749F3" w:rsidDel="00BC54F0">
          <w:rPr>
            <w:webHidden/>
          </w:rPr>
          <w:delText>15</w:delText>
        </w:r>
      </w:del>
    </w:p>
    <w:p w14:paraId="21E5B6ED" w14:textId="62E3D7CF" w:rsidR="00923077" w:rsidRPr="00745F5A" w:rsidDel="00BC54F0" w:rsidRDefault="00923077">
      <w:pPr>
        <w:pStyle w:val="Verzeichnis3"/>
        <w:rPr>
          <w:del w:id="318" w:author="Philip Helger" w:date="2023-03-29T22:01:00Z"/>
          <w:rFonts w:asciiTheme="minorHAnsi" w:eastAsiaTheme="minorEastAsia" w:hAnsiTheme="minorHAnsi" w:cstheme="minorBidi"/>
        </w:rPr>
      </w:pPr>
      <w:del w:id="319" w:author="Philip Helger" w:date="2023-03-29T22:01:00Z">
        <w:r w:rsidRPr="00BC54F0" w:rsidDel="00BC54F0">
          <w:rPr>
            <w:rPrChange w:id="320" w:author="Philip Helger" w:date="2023-03-29T22:01:00Z">
              <w:rPr>
                <w:rStyle w:val="Hyperlink"/>
              </w:rPr>
            </w:rPrChange>
          </w:rPr>
          <w:delText>POLICY 9</w:delText>
        </w:r>
        <w:r w:rsidRPr="00745F5A" w:rsidDel="00BC54F0">
          <w:rPr>
            <w:rFonts w:asciiTheme="minorHAnsi" w:eastAsiaTheme="minorEastAsia" w:hAnsiTheme="minorHAnsi" w:cstheme="minorBidi"/>
          </w:rPr>
          <w:tab/>
        </w:r>
        <w:r w:rsidRPr="00BC54F0" w:rsidDel="00BC54F0">
          <w:rPr>
            <w:rPrChange w:id="321" w:author="Philip Helger" w:date="2023-03-29T22:01:00Z">
              <w:rPr>
                <w:rStyle w:val="Hyperlink"/>
              </w:rPr>
            </w:rPrChange>
          </w:rPr>
          <w:delText>XML attributes for Electronic Address IDs (EndpointID) in UBL documents</w:delText>
        </w:r>
        <w:r w:rsidRPr="00745F5A" w:rsidDel="00BC54F0">
          <w:rPr>
            <w:webHidden/>
          </w:rPr>
          <w:tab/>
        </w:r>
        <w:r w:rsidR="009749F3" w:rsidDel="00BC54F0">
          <w:rPr>
            <w:webHidden/>
          </w:rPr>
          <w:delText>16</w:delText>
        </w:r>
      </w:del>
    </w:p>
    <w:p w14:paraId="04A76B88" w14:textId="4F448DD6" w:rsidR="00923077" w:rsidRPr="00745F5A" w:rsidDel="00BC54F0" w:rsidRDefault="00923077">
      <w:pPr>
        <w:pStyle w:val="Verzeichnis3"/>
        <w:rPr>
          <w:del w:id="322" w:author="Philip Helger" w:date="2023-03-29T22:01:00Z"/>
          <w:rFonts w:asciiTheme="minorHAnsi" w:eastAsiaTheme="minorEastAsia" w:hAnsiTheme="minorHAnsi" w:cstheme="minorBidi"/>
        </w:rPr>
      </w:pPr>
      <w:del w:id="323" w:author="Philip Helger" w:date="2023-03-29T22:01:00Z">
        <w:r w:rsidRPr="00BC54F0" w:rsidDel="00BC54F0">
          <w:rPr>
            <w:rPrChange w:id="324" w:author="Philip Helger" w:date="2023-03-29T22:01:00Z">
              <w:rPr>
                <w:rStyle w:val="Hyperlink"/>
              </w:rPr>
            </w:rPrChange>
          </w:rPr>
          <w:delText>POLICY 10</w:delText>
        </w:r>
        <w:r w:rsidRPr="00745F5A" w:rsidDel="00BC54F0">
          <w:rPr>
            <w:rFonts w:asciiTheme="minorHAnsi" w:eastAsiaTheme="minorEastAsia" w:hAnsiTheme="minorHAnsi" w:cstheme="minorBidi"/>
          </w:rPr>
          <w:tab/>
        </w:r>
        <w:r w:rsidRPr="00BC54F0" w:rsidDel="00BC54F0">
          <w:rPr>
            <w:rPrChange w:id="325" w:author="Philip Helger" w:date="2023-03-29T22:01:00Z">
              <w:rPr>
                <w:rStyle w:val="Hyperlink"/>
              </w:rPr>
            </w:rPrChange>
          </w:rPr>
          <w:delText>XML attributes for Electronic address IDs in CII documents</w:delText>
        </w:r>
        <w:r w:rsidRPr="00745F5A" w:rsidDel="00BC54F0">
          <w:rPr>
            <w:webHidden/>
          </w:rPr>
          <w:tab/>
        </w:r>
        <w:r w:rsidR="009749F3" w:rsidDel="00BC54F0">
          <w:rPr>
            <w:webHidden/>
          </w:rPr>
          <w:delText>16</w:delText>
        </w:r>
      </w:del>
    </w:p>
    <w:p w14:paraId="25D4F42F" w14:textId="6E36EB40" w:rsidR="00923077" w:rsidRPr="00745F5A" w:rsidDel="00BC54F0" w:rsidRDefault="00923077">
      <w:pPr>
        <w:pStyle w:val="Verzeichnis3"/>
        <w:rPr>
          <w:del w:id="326" w:author="Philip Helger" w:date="2023-03-29T22:01:00Z"/>
          <w:rFonts w:asciiTheme="minorHAnsi" w:eastAsiaTheme="minorEastAsia" w:hAnsiTheme="minorHAnsi" w:cstheme="minorBidi"/>
        </w:rPr>
      </w:pPr>
      <w:del w:id="327" w:author="Philip Helger" w:date="2023-03-29T22:01:00Z">
        <w:r w:rsidRPr="00BC54F0" w:rsidDel="00BC54F0">
          <w:rPr>
            <w:rPrChange w:id="328" w:author="Philip Helger" w:date="2023-03-29T22:01:00Z">
              <w:rPr>
                <w:rStyle w:val="Hyperlink"/>
              </w:rPr>
            </w:rPrChange>
          </w:rPr>
          <w:delText>POLICY 11</w:delText>
        </w:r>
        <w:r w:rsidRPr="00745F5A" w:rsidDel="00BC54F0">
          <w:rPr>
            <w:rFonts w:asciiTheme="minorHAnsi" w:eastAsiaTheme="minorEastAsia" w:hAnsiTheme="minorHAnsi" w:cstheme="minorBidi"/>
          </w:rPr>
          <w:tab/>
        </w:r>
        <w:r w:rsidRPr="00BC54F0" w:rsidDel="00BC54F0">
          <w:rPr>
            <w:rPrChange w:id="329" w:author="Philip Helger" w:date="2023-03-29T22:01:00Z">
              <w:rPr>
                <w:rStyle w:val="Hyperlink"/>
              </w:rPr>
            </w:rPrChange>
          </w:rPr>
          <w:delText>XML attributes for Participant Identifiers in the Envelope (SBDH)</w:delText>
        </w:r>
        <w:r w:rsidRPr="00745F5A" w:rsidDel="00BC54F0">
          <w:rPr>
            <w:webHidden/>
          </w:rPr>
          <w:tab/>
        </w:r>
        <w:r w:rsidR="009749F3" w:rsidDel="00BC54F0">
          <w:rPr>
            <w:webHidden/>
          </w:rPr>
          <w:delText>16</w:delText>
        </w:r>
      </w:del>
    </w:p>
    <w:p w14:paraId="75A87641" w14:textId="6C29BDA6" w:rsidR="00923077" w:rsidRPr="00745F5A" w:rsidDel="00BC54F0" w:rsidRDefault="00923077">
      <w:pPr>
        <w:pStyle w:val="Verzeichnis1"/>
        <w:rPr>
          <w:del w:id="330" w:author="Philip Helger" w:date="2023-03-29T22:01:00Z"/>
          <w:rFonts w:asciiTheme="minorHAnsi" w:eastAsiaTheme="minorEastAsia" w:hAnsiTheme="minorHAnsi" w:cstheme="minorBidi"/>
          <w:kern w:val="0"/>
          <w:sz w:val="22"/>
          <w:lang w:eastAsia="de-AT"/>
        </w:rPr>
      </w:pPr>
      <w:del w:id="331" w:author="Philip Helger" w:date="2023-03-29T22:01:00Z">
        <w:r w:rsidRPr="00BC54F0" w:rsidDel="00BC54F0">
          <w:rPr>
            <w:rPrChange w:id="332" w:author="Philip Helger" w:date="2023-03-29T22:01:00Z">
              <w:rPr>
                <w:rStyle w:val="Hyperlink"/>
              </w:rPr>
            </w:rPrChange>
          </w:rPr>
          <w:delText>4</w:delText>
        </w:r>
        <w:r w:rsidRPr="00745F5A" w:rsidDel="00BC54F0">
          <w:rPr>
            <w:rFonts w:asciiTheme="minorHAnsi" w:eastAsiaTheme="minorEastAsia" w:hAnsiTheme="minorHAnsi" w:cstheme="minorBidi"/>
            <w:kern w:val="0"/>
            <w:sz w:val="22"/>
            <w:lang w:eastAsia="de-AT"/>
          </w:rPr>
          <w:tab/>
        </w:r>
        <w:r w:rsidRPr="00BC54F0" w:rsidDel="00BC54F0">
          <w:rPr>
            <w:rPrChange w:id="333" w:author="Philip Helger" w:date="2023-03-29T22:01:00Z">
              <w:rPr>
                <w:rStyle w:val="Hyperlink"/>
              </w:rPr>
            </w:rPrChange>
          </w:rPr>
          <w:delText xml:space="preserve">Policy for </w:delText>
        </w:r>
        <w:r w:rsidR="00115A30" w:rsidRPr="00BC54F0" w:rsidDel="00BC54F0">
          <w:rPr>
            <w:rPrChange w:id="334" w:author="Philip Helger" w:date="2023-03-29T22:01:00Z">
              <w:rPr>
                <w:rStyle w:val="Hyperlink"/>
              </w:rPr>
            </w:rPrChange>
          </w:rPr>
          <w:delText>Peppol</w:delText>
        </w:r>
        <w:r w:rsidRPr="00BC54F0" w:rsidDel="00BC54F0">
          <w:rPr>
            <w:rPrChange w:id="335" w:author="Philip Helger" w:date="2023-03-29T22:01:00Z">
              <w:rPr>
                <w:rStyle w:val="Hyperlink"/>
              </w:rPr>
            </w:rPrChange>
          </w:rPr>
          <w:delText xml:space="preserve"> Party Identification</w:delText>
        </w:r>
        <w:r w:rsidRPr="00745F5A" w:rsidDel="00BC54F0">
          <w:rPr>
            <w:webHidden/>
          </w:rPr>
          <w:tab/>
        </w:r>
        <w:r w:rsidR="009749F3" w:rsidDel="00BC54F0">
          <w:rPr>
            <w:webHidden/>
          </w:rPr>
          <w:delText>18</w:delText>
        </w:r>
      </w:del>
    </w:p>
    <w:p w14:paraId="5ACD8AE1" w14:textId="18FE02A9" w:rsidR="00923077" w:rsidRPr="00745F5A" w:rsidDel="00BC54F0" w:rsidRDefault="00923077">
      <w:pPr>
        <w:pStyle w:val="Verzeichnis2"/>
        <w:rPr>
          <w:del w:id="336" w:author="Philip Helger" w:date="2023-03-29T22:01:00Z"/>
          <w:rFonts w:asciiTheme="minorHAnsi" w:eastAsiaTheme="minorEastAsia" w:hAnsiTheme="minorHAnsi" w:cstheme="minorBidi"/>
        </w:rPr>
      </w:pPr>
      <w:del w:id="337" w:author="Philip Helger" w:date="2023-03-29T22:01:00Z">
        <w:r w:rsidRPr="00BC54F0" w:rsidDel="00BC54F0">
          <w:rPr>
            <w:rPrChange w:id="338" w:author="Philip Helger" w:date="2023-03-29T22:01:00Z">
              <w:rPr>
                <w:rStyle w:val="Hyperlink"/>
              </w:rPr>
            </w:rPrChange>
          </w:rPr>
          <w:delText>4.1</w:delText>
        </w:r>
        <w:r w:rsidRPr="00745F5A" w:rsidDel="00BC54F0">
          <w:rPr>
            <w:rFonts w:asciiTheme="minorHAnsi" w:eastAsiaTheme="minorEastAsia" w:hAnsiTheme="minorHAnsi" w:cstheme="minorBidi"/>
          </w:rPr>
          <w:tab/>
        </w:r>
        <w:r w:rsidRPr="00BC54F0" w:rsidDel="00BC54F0">
          <w:rPr>
            <w:rPrChange w:id="339" w:author="Philip Helger" w:date="2023-03-29T22:01:00Z">
              <w:rPr>
                <w:rStyle w:val="Hyperlink"/>
              </w:rPr>
            </w:rPrChange>
          </w:rPr>
          <w:delText>Format</w:delText>
        </w:r>
        <w:r w:rsidRPr="00745F5A" w:rsidDel="00BC54F0">
          <w:rPr>
            <w:webHidden/>
          </w:rPr>
          <w:tab/>
        </w:r>
        <w:r w:rsidR="009749F3" w:rsidDel="00BC54F0">
          <w:rPr>
            <w:webHidden/>
          </w:rPr>
          <w:delText>18</w:delText>
        </w:r>
      </w:del>
    </w:p>
    <w:p w14:paraId="1A55CFE7" w14:textId="1DDEDB33" w:rsidR="00923077" w:rsidRPr="00745F5A" w:rsidDel="00BC54F0" w:rsidRDefault="00923077">
      <w:pPr>
        <w:pStyle w:val="Verzeichnis3"/>
        <w:rPr>
          <w:del w:id="340" w:author="Philip Helger" w:date="2023-03-29T22:01:00Z"/>
          <w:rFonts w:asciiTheme="minorHAnsi" w:eastAsiaTheme="minorEastAsia" w:hAnsiTheme="minorHAnsi" w:cstheme="minorBidi"/>
        </w:rPr>
      </w:pPr>
      <w:del w:id="341" w:author="Philip Helger" w:date="2023-03-29T22:01:00Z">
        <w:r w:rsidRPr="00BC54F0" w:rsidDel="00BC54F0">
          <w:rPr>
            <w:rPrChange w:id="342" w:author="Philip Helger" w:date="2023-03-29T22:01:00Z">
              <w:rPr>
                <w:rStyle w:val="Hyperlink"/>
              </w:rPr>
            </w:rPrChange>
          </w:rPr>
          <w:delText>POLICY 12</w:delText>
        </w:r>
        <w:r w:rsidRPr="00745F5A" w:rsidDel="00BC54F0">
          <w:rPr>
            <w:rFonts w:asciiTheme="minorHAnsi" w:eastAsiaTheme="minorEastAsia" w:hAnsiTheme="minorHAnsi" w:cstheme="minorBidi"/>
          </w:rPr>
          <w:tab/>
        </w:r>
        <w:r w:rsidRPr="00BC54F0" w:rsidDel="00BC54F0">
          <w:rPr>
            <w:rPrChange w:id="343" w:author="Philip Helger" w:date="2023-03-29T22:01:00Z">
              <w:rPr>
                <w:rStyle w:val="Hyperlink"/>
              </w:rPr>
            </w:rPrChange>
          </w:rPr>
          <w:delText>Use of ISO15459 structure</w:delText>
        </w:r>
        <w:r w:rsidRPr="00745F5A" w:rsidDel="00BC54F0">
          <w:rPr>
            <w:webHidden/>
          </w:rPr>
          <w:tab/>
        </w:r>
        <w:r w:rsidR="009749F3" w:rsidDel="00BC54F0">
          <w:rPr>
            <w:webHidden/>
          </w:rPr>
          <w:delText>18</w:delText>
        </w:r>
      </w:del>
    </w:p>
    <w:p w14:paraId="6915958D" w14:textId="5FB57257" w:rsidR="00923077" w:rsidRPr="00745F5A" w:rsidDel="00BC54F0" w:rsidRDefault="00923077">
      <w:pPr>
        <w:pStyle w:val="Verzeichnis3"/>
        <w:rPr>
          <w:del w:id="344" w:author="Philip Helger" w:date="2023-03-29T22:01:00Z"/>
          <w:rFonts w:asciiTheme="minorHAnsi" w:eastAsiaTheme="minorEastAsia" w:hAnsiTheme="minorHAnsi" w:cstheme="minorBidi"/>
        </w:rPr>
      </w:pPr>
      <w:del w:id="345" w:author="Philip Helger" w:date="2023-03-29T22:01:00Z">
        <w:r w:rsidRPr="00BC54F0" w:rsidDel="00BC54F0">
          <w:rPr>
            <w:rPrChange w:id="346" w:author="Philip Helger" w:date="2023-03-29T22:01:00Z">
              <w:rPr>
                <w:rStyle w:val="Hyperlink"/>
              </w:rPr>
            </w:rPrChange>
          </w:rPr>
          <w:delText>POLICY 13</w:delText>
        </w:r>
        <w:r w:rsidRPr="00745F5A" w:rsidDel="00BC54F0">
          <w:rPr>
            <w:rFonts w:asciiTheme="minorHAnsi" w:eastAsiaTheme="minorEastAsia" w:hAnsiTheme="minorHAnsi" w:cstheme="minorBidi"/>
          </w:rPr>
          <w:tab/>
        </w:r>
        <w:r w:rsidRPr="00BC54F0" w:rsidDel="00BC54F0">
          <w:rPr>
            <w:rPrChange w:id="347" w:author="Philip Helger" w:date="2023-03-29T22:01:00Z">
              <w:rPr>
                <w:rStyle w:val="Hyperlink"/>
              </w:rPr>
            </w:rPrChange>
          </w:rPr>
          <w:delText>Coding of Identifier Schemes</w:delText>
        </w:r>
        <w:r w:rsidRPr="00745F5A" w:rsidDel="00BC54F0">
          <w:rPr>
            <w:webHidden/>
          </w:rPr>
          <w:tab/>
        </w:r>
        <w:r w:rsidR="009749F3" w:rsidDel="00BC54F0">
          <w:rPr>
            <w:webHidden/>
          </w:rPr>
          <w:delText>18</w:delText>
        </w:r>
      </w:del>
    </w:p>
    <w:p w14:paraId="7C172ABF" w14:textId="36BED5D3" w:rsidR="00923077" w:rsidRPr="00745F5A" w:rsidDel="00BC54F0" w:rsidRDefault="00923077">
      <w:pPr>
        <w:pStyle w:val="Verzeichnis3"/>
        <w:rPr>
          <w:del w:id="348" w:author="Philip Helger" w:date="2023-03-29T22:01:00Z"/>
          <w:rFonts w:asciiTheme="minorHAnsi" w:eastAsiaTheme="minorEastAsia" w:hAnsiTheme="minorHAnsi" w:cstheme="minorBidi"/>
        </w:rPr>
      </w:pPr>
      <w:del w:id="349" w:author="Philip Helger" w:date="2023-03-29T22:01:00Z">
        <w:r w:rsidRPr="00BC54F0" w:rsidDel="00BC54F0">
          <w:rPr>
            <w:rPrChange w:id="350" w:author="Philip Helger" w:date="2023-03-29T22:01:00Z">
              <w:rPr>
                <w:rStyle w:val="Hyperlink"/>
              </w:rPr>
            </w:rPrChange>
          </w:rPr>
          <w:delText>POLICY 14</w:delText>
        </w:r>
        <w:r w:rsidRPr="00745F5A" w:rsidDel="00BC54F0">
          <w:rPr>
            <w:rFonts w:asciiTheme="minorHAnsi" w:eastAsiaTheme="minorEastAsia" w:hAnsiTheme="minorHAnsi" w:cstheme="minorBidi"/>
          </w:rPr>
          <w:tab/>
        </w:r>
        <w:r w:rsidRPr="00BC54F0" w:rsidDel="00BC54F0">
          <w:rPr>
            <w:rPrChange w:id="351" w:author="Philip Helger" w:date="2023-03-29T22:01:00Z">
              <w:rPr>
                <w:rStyle w:val="Hyperlink"/>
              </w:rPr>
            </w:rPrChange>
          </w:rPr>
          <w:delText>XML attributes for Party Identifiers in UBL documents</w:delText>
        </w:r>
        <w:r w:rsidRPr="00745F5A" w:rsidDel="00BC54F0">
          <w:rPr>
            <w:webHidden/>
          </w:rPr>
          <w:tab/>
        </w:r>
        <w:r w:rsidR="009749F3" w:rsidDel="00BC54F0">
          <w:rPr>
            <w:webHidden/>
          </w:rPr>
          <w:delText>18</w:delText>
        </w:r>
      </w:del>
    </w:p>
    <w:p w14:paraId="1FCFCA24" w14:textId="63CCE8A4" w:rsidR="00923077" w:rsidRPr="00745F5A" w:rsidDel="00BC54F0" w:rsidRDefault="00923077">
      <w:pPr>
        <w:pStyle w:val="Verzeichnis3"/>
        <w:rPr>
          <w:del w:id="352" w:author="Philip Helger" w:date="2023-03-29T22:01:00Z"/>
          <w:rFonts w:asciiTheme="minorHAnsi" w:eastAsiaTheme="minorEastAsia" w:hAnsiTheme="minorHAnsi" w:cstheme="minorBidi"/>
        </w:rPr>
      </w:pPr>
      <w:del w:id="353" w:author="Philip Helger" w:date="2023-03-29T22:01:00Z">
        <w:r w:rsidRPr="00BC54F0" w:rsidDel="00BC54F0">
          <w:rPr>
            <w:rPrChange w:id="354" w:author="Philip Helger" w:date="2023-03-29T22:01:00Z">
              <w:rPr>
                <w:rStyle w:val="Hyperlink"/>
              </w:rPr>
            </w:rPrChange>
          </w:rPr>
          <w:delText>POLICY 15</w:delText>
        </w:r>
        <w:r w:rsidRPr="00745F5A" w:rsidDel="00BC54F0">
          <w:rPr>
            <w:rFonts w:asciiTheme="minorHAnsi" w:eastAsiaTheme="minorEastAsia" w:hAnsiTheme="minorHAnsi" w:cstheme="minorBidi"/>
          </w:rPr>
          <w:tab/>
        </w:r>
        <w:r w:rsidRPr="00BC54F0" w:rsidDel="00BC54F0">
          <w:rPr>
            <w:rPrChange w:id="355" w:author="Philip Helger" w:date="2023-03-29T22:01:00Z">
              <w:rPr>
                <w:rStyle w:val="Hyperlink"/>
              </w:rPr>
            </w:rPrChange>
          </w:rPr>
          <w:delText>XML attributes for Party Identifiers in CII documents</w:delText>
        </w:r>
        <w:r w:rsidRPr="00745F5A" w:rsidDel="00BC54F0">
          <w:rPr>
            <w:webHidden/>
          </w:rPr>
          <w:tab/>
        </w:r>
        <w:r w:rsidR="009749F3" w:rsidDel="00BC54F0">
          <w:rPr>
            <w:webHidden/>
          </w:rPr>
          <w:delText>19</w:delText>
        </w:r>
      </w:del>
    </w:p>
    <w:p w14:paraId="018A7829" w14:textId="075D2B13" w:rsidR="00923077" w:rsidRPr="00745F5A" w:rsidDel="00BC54F0" w:rsidRDefault="00923077">
      <w:pPr>
        <w:pStyle w:val="Verzeichnis1"/>
        <w:rPr>
          <w:del w:id="356" w:author="Philip Helger" w:date="2023-03-29T22:01:00Z"/>
          <w:rFonts w:asciiTheme="minorHAnsi" w:eastAsiaTheme="minorEastAsia" w:hAnsiTheme="minorHAnsi" w:cstheme="minorBidi"/>
          <w:kern w:val="0"/>
          <w:sz w:val="22"/>
          <w:lang w:eastAsia="de-AT"/>
        </w:rPr>
      </w:pPr>
      <w:del w:id="357" w:author="Philip Helger" w:date="2023-03-29T22:01:00Z">
        <w:r w:rsidRPr="00BC54F0" w:rsidDel="00BC54F0">
          <w:rPr>
            <w:rPrChange w:id="358" w:author="Philip Helger" w:date="2023-03-29T22:01:00Z">
              <w:rPr>
                <w:rStyle w:val="Hyperlink"/>
              </w:rPr>
            </w:rPrChange>
          </w:rPr>
          <w:delText>5</w:delText>
        </w:r>
        <w:r w:rsidRPr="00745F5A" w:rsidDel="00BC54F0">
          <w:rPr>
            <w:rFonts w:asciiTheme="minorHAnsi" w:eastAsiaTheme="minorEastAsia" w:hAnsiTheme="minorHAnsi" w:cstheme="minorBidi"/>
            <w:kern w:val="0"/>
            <w:sz w:val="22"/>
            <w:lang w:eastAsia="de-AT"/>
          </w:rPr>
          <w:tab/>
        </w:r>
        <w:r w:rsidRPr="00BC54F0" w:rsidDel="00BC54F0">
          <w:rPr>
            <w:rPrChange w:id="359" w:author="Philip Helger" w:date="2023-03-29T22:01:00Z">
              <w:rPr>
                <w:rStyle w:val="Hyperlink"/>
              </w:rPr>
            </w:rPrChange>
          </w:rPr>
          <w:delText xml:space="preserve">Policies on Identifying Document Types supported by </w:delText>
        </w:r>
        <w:r w:rsidR="00115A30" w:rsidRPr="00BC54F0" w:rsidDel="00BC54F0">
          <w:rPr>
            <w:rPrChange w:id="360" w:author="Philip Helger" w:date="2023-03-29T22:01:00Z">
              <w:rPr>
                <w:rStyle w:val="Hyperlink"/>
              </w:rPr>
            </w:rPrChange>
          </w:rPr>
          <w:delText>Peppol</w:delText>
        </w:r>
        <w:r w:rsidRPr="00745F5A" w:rsidDel="00BC54F0">
          <w:rPr>
            <w:webHidden/>
          </w:rPr>
          <w:tab/>
        </w:r>
        <w:r w:rsidR="009749F3" w:rsidDel="00BC54F0">
          <w:rPr>
            <w:webHidden/>
          </w:rPr>
          <w:delText>20</w:delText>
        </w:r>
      </w:del>
    </w:p>
    <w:p w14:paraId="38306F66" w14:textId="55DD5081" w:rsidR="00923077" w:rsidRPr="00745F5A" w:rsidDel="00BC54F0" w:rsidRDefault="00923077">
      <w:pPr>
        <w:pStyle w:val="Verzeichnis3"/>
        <w:rPr>
          <w:del w:id="361" w:author="Philip Helger" w:date="2023-03-29T22:01:00Z"/>
          <w:rFonts w:asciiTheme="minorHAnsi" w:eastAsiaTheme="minorEastAsia" w:hAnsiTheme="minorHAnsi" w:cstheme="minorBidi"/>
        </w:rPr>
      </w:pPr>
      <w:del w:id="362" w:author="Philip Helger" w:date="2023-03-29T22:01:00Z">
        <w:r w:rsidRPr="00BC54F0" w:rsidDel="00BC54F0">
          <w:rPr>
            <w:rPrChange w:id="363" w:author="Philip Helger" w:date="2023-03-29T22:01:00Z">
              <w:rPr>
                <w:rStyle w:val="Hyperlink"/>
              </w:rPr>
            </w:rPrChange>
          </w:rPr>
          <w:delText>POLICY 16</w:delText>
        </w:r>
        <w:r w:rsidRPr="00745F5A" w:rsidDel="00BC54F0">
          <w:rPr>
            <w:rFonts w:asciiTheme="minorHAnsi" w:eastAsiaTheme="minorEastAsia" w:hAnsiTheme="minorHAnsi" w:cstheme="minorBidi"/>
          </w:rPr>
          <w:tab/>
        </w:r>
        <w:r w:rsidRPr="00BC54F0" w:rsidDel="00BC54F0">
          <w:rPr>
            <w:rPrChange w:id="364" w:author="Philip Helger" w:date="2023-03-29T22:01:00Z">
              <w:rPr>
                <w:rStyle w:val="Hyperlink"/>
              </w:rPr>
            </w:rPrChange>
          </w:rPr>
          <w:delText>Document Type Identifier scheme</w:delText>
        </w:r>
        <w:r w:rsidRPr="00745F5A" w:rsidDel="00BC54F0">
          <w:rPr>
            <w:webHidden/>
          </w:rPr>
          <w:tab/>
        </w:r>
        <w:r w:rsidR="009749F3" w:rsidDel="00BC54F0">
          <w:rPr>
            <w:webHidden/>
          </w:rPr>
          <w:delText>20</w:delText>
        </w:r>
      </w:del>
    </w:p>
    <w:p w14:paraId="352E5FDE" w14:textId="6B18048A" w:rsidR="00923077" w:rsidRPr="00745F5A" w:rsidDel="00BC54F0" w:rsidRDefault="00923077">
      <w:pPr>
        <w:pStyle w:val="Verzeichnis3"/>
        <w:rPr>
          <w:del w:id="365" w:author="Philip Helger" w:date="2023-03-29T22:01:00Z"/>
          <w:rFonts w:asciiTheme="minorHAnsi" w:eastAsiaTheme="minorEastAsia" w:hAnsiTheme="minorHAnsi" w:cstheme="minorBidi"/>
        </w:rPr>
      </w:pPr>
      <w:del w:id="366" w:author="Philip Helger" w:date="2023-03-29T22:01:00Z">
        <w:r w:rsidRPr="00BC54F0" w:rsidDel="00BC54F0">
          <w:rPr>
            <w:rPrChange w:id="367" w:author="Philip Helger" w:date="2023-03-29T22:01:00Z">
              <w:rPr>
                <w:rStyle w:val="Hyperlink"/>
              </w:rPr>
            </w:rPrChange>
          </w:rPr>
          <w:delText>POLICY 17</w:delText>
        </w:r>
        <w:r w:rsidRPr="00745F5A" w:rsidDel="00BC54F0">
          <w:rPr>
            <w:rFonts w:asciiTheme="minorHAnsi" w:eastAsiaTheme="minorEastAsia" w:hAnsiTheme="minorHAnsi" w:cstheme="minorBidi"/>
          </w:rPr>
          <w:tab/>
        </w:r>
        <w:r w:rsidRPr="00BC54F0" w:rsidDel="00BC54F0">
          <w:rPr>
            <w:rPrChange w:id="368" w:author="Philip Helger" w:date="2023-03-29T22:01:00Z">
              <w:rPr>
                <w:rStyle w:val="Hyperlink"/>
              </w:rPr>
            </w:rPrChange>
          </w:rPr>
          <w:delText>Customization Identifiers</w:delText>
        </w:r>
        <w:r w:rsidRPr="00745F5A" w:rsidDel="00BC54F0">
          <w:rPr>
            <w:webHidden/>
          </w:rPr>
          <w:tab/>
        </w:r>
        <w:r w:rsidR="009749F3" w:rsidDel="00BC54F0">
          <w:rPr>
            <w:webHidden/>
          </w:rPr>
          <w:delText>20</w:delText>
        </w:r>
      </w:del>
    </w:p>
    <w:p w14:paraId="4F209559" w14:textId="4D87BDA9" w:rsidR="00923077" w:rsidRPr="00745F5A" w:rsidDel="00BC54F0" w:rsidRDefault="00923077">
      <w:pPr>
        <w:pStyle w:val="Verzeichnis3"/>
        <w:rPr>
          <w:del w:id="369" w:author="Philip Helger" w:date="2023-03-29T22:01:00Z"/>
          <w:rFonts w:asciiTheme="minorHAnsi" w:eastAsiaTheme="minorEastAsia" w:hAnsiTheme="minorHAnsi" w:cstheme="minorBidi"/>
        </w:rPr>
      </w:pPr>
      <w:del w:id="370" w:author="Philip Helger" w:date="2023-03-29T22:01:00Z">
        <w:r w:rsidRPr="00BC54F0" w:rsidDel="00BC54F0">
          <w:rPr>
            <w:rPrChange w:id="371" w:author="Philip Helger" w:date="2023-03-29T22:01:00Z">
              <w:rPr>
                <w:rStyle w:val="Hyperlink"/>
              </w:rPr>
            </w:rPrChange>
          </w:rPr>
          <w:delText>POLICY 18</w:delText>
        </w:r>
        <w:r w:rsidRPr="00745F5A" w:rsidDel="00BC54F0">
          <w:rPr>
            <w:rFonts w:asciiTheme="minorHAnsi" w:eastAsiaTheme="minorEastAsia" w:hAnsiTheme="minorHAnsi" w:cstheme="minorBidi"/>
          </w:rPr>
          <w:tab/>
        </w:r>
        <w:r w:rsidRPr="00BC54F0" w:rsidDel="00BC54F0">
          <w:rPr>
            <w:rPrChange w:id="372" w:author="Philip Helger" w:date="2023-03-29T22:01:00Z">
              <w:rPr>
                <w:rStyle w:val="Hyperlink"/>
              </w:rPr>
            </w:rPrChange>
          </w:rPr>
          <w:delText>Specifying Customization Identifiers in UBL documents</w:delText>
        </w:r>
        <w:r w:rsidRPr="00745F5A" w:rsidDel="00BC54F0">
          <w:rPr>
            <w:webHidden/>
          </w:rPr>
          <w:tab/>
        </w:r>
        <w:r w:rsidR="009749F3" w:rsidDel="00BC54F0">
          <w:rPr>
            <w:webHidden/>
          </w:rPr>
          <w:delText>20</w:delText>
        </w:r>
      </w:del>
    </w:p>
    <w:p w14:paraId="300E5F09" w14:textId="65FC9123" w:rsidR="00923077" w:rsidRPr="00745F5A" w:rsidDel="00BC54F0" w:rsidRDefault="00923077">
      <w:pPr>
        <w:pStyle w:val="Verzeichnis3"/>
        <w:rPr>
          <w:del w:id="373" w:author="Philip Helger" w:date="2023-03-29T22:01:00Z"/>
          <w:rFonts w:asciiTheme="minorHAnsi" w:eastAsiaTheme="minorEastAsia" w:hAnsiTheme="minorHAnsi" w:cstheme="minorBidi"/>
        </w:rPr>
      </w:pPr>
      <w:del w:id="374" w:author="Philip Helger" w:date="2023-03-29T22:01:00Z">
        <w:r w:rsidRPr="00BC54F0" w:rsidDel="00BC54F0">
          <w:rPr>
            <w:rPrChange w:id="375" w:author="Philip Helger" w:date="2023-03-29T22:01:00Z">
              <w:rPr>
                <w:rStyle w:val="Hyperlink"/>
              </w:rPr>
            </w:rPrChange>
          </w:rPr>
          <w:delText>POLICY 19</w:delText>
        </w:r>
        <w:r w:rsidRPr="00745F5A" w:rsidDel="00BC54F0">
          <w:rPr>
            <w:rFonts w:asciiTheme="minorHAnsi" w:eastAsiaTheme="minorEastAsia" w:hAnsiTheme="minorHAnsi" w:cstheme="minorBidi"/>
          </w:rPr>
          <w:tab/>
        </w:r>
        <w:r w:rsidRPr="00BC54F0" w:rsidDel="00BC54F0">
          <w:rPr>
            <w:rPrChange w:id="376" w:author="Philip Helger" w:date="2023-03-29T22:01:00Z">
              <w:rPr>
                <w:rStyle w:val="Hyperlink"/>
              </w:rPr>
            </w:rPrChange>
          </w:rPr>
          <w:delText>Specifying Customization Identifiers in CII Documents</w:delText>
        </w:r>
        <w:r w:rsidRPr="00745F5A" w:rsidDel="00BC54F0">
          <w:rPr>
            <w:webHidden/>
          </w:rPr>
          <w:tab/>
        </w:r>
        <w:r w:rsidR="009749F3" w:rsidDel="00BC54F0">
          <w:rPr>
            <w:webHidden/>
          </w:rPr>
          <w:delText>21</w:delText>
        </w:r>
      </w:del>
    </w:p>
    <w:p w14:paraId="32609EBB" w14:textId="12A5E662" w:rsidR="00923077" w:rsidRPr="00745F5A" w:rsidDel="00BC54F0" w:rsidRDefault="00923077">
      <w:pPr>
        <w:pStyle w:val="Verzeichnis3"/>
        <w:rPr>
          <w:del w:id="377" w:author="Philip Helger" w:date="2023-03-29T22:01:00Z"/>
          <w:rFonts w:asciiTheme="minorHAnsi" w:eastAsiaTheme="minorEastAsia" w:hAnsiTheme="minorHAnsi" w:cstheme="minorBidi"/>
        </w:rPr>
      </w:pPr>
      <w:del w:id="378" w:author="Philip Helger" w:date="2023-03-29T22:01:00Z">
        <w:r w:rsidRPr="00BC54F0" w:rsidDel="00BC54F0">
          <w:rPr>
            <w:rPrChange w:id="379" w:author="Philip Helger" w:date="2023-03-29T22:01:00Z">
              <w:rPr>
                <w:rStyle w:val="Hyperlink"/>
              </w:rPr>
            </w:rPrChange>
          </w:rPr>
          <w:delText>POLICY 20</w:delText>
        </w:r>
        <w:r w:rsidRPr="00745F5A" w:rsidDel="00BC54F0">
          <w:rPr>
            <w:rFonts w:asciiTheme="minorHAnsi" w:eastAsiaTheme="minorEastAsia" w:hAnsiTheme="minorHAnsi" w:cstheme="minorBidi"/>
          </w:rPr>
          <w:tab/>
        </w:r>
        <w:r w:rsidRPr="00BC54F0" w:rsidDel="00BC54F0">
          <w:rPr>
            <w:rPrChange w:id="380" w:author="Philip Helger" w:date="2023-03-29T22:01:00Z">
              <w:rPr>
                <w:rStyle w:val="Hyperlink"/>
              </w:rPr>
            </w:rPrChange>
          </w:rPr>
          <w:delText>Document Type Identifier Value pattern</w:delText>
        </w:r>
        <w:r w:rsidRPr="00745F5A" w:rsidDel="00BC54F0">
          <w:rPr>
            <w:webHidden/>
          </w:rPr>
          <w:tab/>
        </w:r>
        <w:r w:rsidR="009749F3" w:rsidDel="00BC54F0">
          <w:rPr>
            <w:webHidden/>
          </w:rPr>
          <w:delText>21</w:delText>
        </w:r>
      </w:del>
    </w:p>
    <w:p w14:paraId="3FB64A32" w14:textId="4BB77251" w:rsidR="00923077" w:rsidRPr="00745F5A" w:rsidDel="00BC54F0" w:rsidRDefault="00923077">
      <w:pPr>
        <w:pStyle w:val="Verzeichnis3"/>
        <w:rPr>
          <w:del w:id="381" w:author="Philip Helger" w:date="2023-03-29T22:01:00Z"/>
          <w:rFonts w:asciiTheme="minorHAnsi" w:eastAsiaTheme="minorEastAsia" w:hAnsiTheme="minorHAnsi" w:cstheme="minorBidi"/>
        </w:rPr>
      </w:pPr>
      <w:del w:id="382" w:author="Philip Helger" w:date="2023-03-29T22:01:00Z">
        <w:r w:rsidRPr="00BC54F0" w:rsidDel="00BC54F0">
          <w:rPr>
            <w:rPrChange w:id="383" w:author="Philip Helger" w:date="2023-03-29T22:01:00Z">
              <w:rPr>
                <w:rStyle w:val="Hyperlink"/>
              </w:rPr>
            </w:rPrChange>
          </w:rPr>
          <w:delText>POLICY 21</w:delText>
        </w:r>
        <w:r w:rsidRPr="00745F5A" w:rsidDel="00BC54F0">
          <w:rPr>
            <w:rFonts w:asciiTheme="minorHAnsi" w:eastAsiaTheme="minorEastAsia" w:hAnsiTheme="minorHAnsi" w:cstheme="minorBidi"/>
          </w:rPr>
          <w:tab/>
        </w:r>
        <w:r w:rsidRPr="00BC54F0" w:rsidDel="00BC54F0">
          <w:rPr>
            <w:rPrChange w:id="384" w:author="Philip Helger" w:date="2023-03-29T22:01:00Z">
              <w:rPr>
                <w:rStyle w:val="Hyperlink"/>
              </w:rPr>
            </w:rPrChange>
          </w:rPr>
          <w:delText>Specifying Document Type Identifiers in SMP documents</w:delText>
        </w:r>
        <w:r w:rsidRPr="00745F5A" w:rsidDel="00BC54F0">
          <w:rPr>
            <w:webHidden/>
          </w:rPr>
          <w:tab/>
        </w:r>
        <w:r w:rsidR="009749F3" w:rsidDel="00BC54F0">
          <w:rPr>
            <w:webHidden/>
          </w:rPr>
          <w:delText>22</w:delText>
        </w:r>
      </w:del>
    </w:p>
    <w:p w14:paraId="4F4926F8" w14:textId="7B2932B3" w:rsidR="00923077" w:rsidRPr="00745F5A" w:rsidDel="00BC54F0" w:rsidRDefault="00923077">
      <w:pPr>
        <w:pStyle w:val="Verzeichnis3"/>
        <w:rPr>
          <w:del w:id="385" w:author="Philip Helger" w:date="2023-03-29T22:01:00Z"/>
          <w:rFonts w:asciiTheme="minorHAnsi" w:eastAsiaTheme="minorEastAsia" w:hAnsiTheme="minorHAnsi" w:cstheme="minorBidi"/>
        </w:rPr>
      </w:pPr>
      <w:del w:id="386" w:author="Philip Helger" w:date="2023-03-29T22:01:00Z">
        <w:r w:rsidRPr="00BC54F0" w:rsidDel="00BC54F0">
          <w:rPr>
            <w:rPrChange w:id="387" w:author="Philip Helger" w:date="2023-03-29T22:01:00Z">
              <w:rPr>
                <w:rStyle w:val="Hyperlink"/>
              </w:rPr>
            </w:rPrChange>
          </w:rPr>
          <w:delText>POLICY 22</w:delText>
        </w:r>
        <w:r w:rsidRPr="00745F5A" w:rsidDel="00BC54F0">
          <w:rPr>
            <w:rFonts w:asciiTheme="minorHAnsi" w:eastAsiaTheme="minorEastAsia" w:hAnsiTheme="minorHAnsi" w:cstheme="minorBidi"/>
          </w:rPr>
          <w:tab/>
        </w:r>
        <w:r w:rsidRPr="00BC54F0" w:rsidDel="00BC54F0">
          <w:rPr>
            <w:rPrChange w:id="388" w:author="Philip Helger" w:date="2023-03-29T22:01:00Z">
              <w:rPr>
                <w:rStyle w:val="Hyperlink"/>
              </w:rPr>
            </w:rPrChange>
          </w:rPr>
          <w:delText>Specifying Document Type Identifiers in the Envelope (SBDH)</w:delText>
        </w:r>
        <w:r w:rsidRPr="00745F5A" w:rsidDel="00BC54F0">
          <w:rPr>
            <w:webHidden/>
          </w:rPr>
          <w:tab/>
        </w:r>
        <w:r w:rsidR="009749F3" w:rsidDel="00BC54F0">
          <w:rPr>
            <w:webHidden/>
          </w:rPr>
          <w:delText>22</w:delText>
        </w:r>
      </w:del>
    </w:p>
    <w:p w14:paraId="4468EAE2" w14:textId="47EA49B0" w:rsidR="00923077" w:rsidRPr="00745F5A" w:rsidDel="00BC54F0" w:rsidRDefault="00923077">
      <w:pPr>
        <w:pStyle w:val="Verzeichnis3"/>
        <w:rPr>
          <w:del w:id="389" w:author="Philip Helger" w:date="2023-03-29T22:01:00Z"/>
          <w:rFonts w:asciiTheme="minorHAnsi" w:eastAsiaTheme="minorEastAsia" w:hAnsiTheme="minorHAnsi" w:cstheme="minorBidi"/>
        </w:rPr>
      </w:pPr>
      <w:del w:id="390" w:author="Philip Helger" w:date="2023-03-29T22:01:00Z">
        <w:r w:rsidRPr="00BC54F0" w:rsidDel="00BC54F0">
          <w:rPr>
            <w:rPrChange w:id="391" w:author="Philip Helger" w:date="2023-03-29T22:01:00Z">
              <w:rPr>
                <w:rStyle w:val="Hyperlink"/>
              </w:rPr>
            </w:rPrChange>
          </w:rPr>
          <w:delText>POLICY 23</w:delText>
        </w:r>
        <w:r w:rsidRPr="00745F5A" w:rsidDel="00BC54F0">
          <w:rPr>
            <w:rFonts w:asciiTheme="minorHAnsi" w:eastAsiaTheme="minorEastAsia" w:hAnsiTheme="minorHAnsi" w:cstheme="minorBidi"/>
          </w:rPr>
          <w:tab/>
        </w:r>
        <w:r w:rsidRPr="00BC54F0" w:rsidDel="00BC54F0">
          <w:rPr>
            <w:rPrChange w:id="392" w:author="Philip Helger" w:date="2023-03-29T22:01:00Z">
              <w:rPr>
                <w:rStyle w:val="Hyperlink"/>
              </w:rPr>
            </w:rPrChange>
          </w:rPr>
          <w:delText>Document Type Identifier Values</w:delText>
        </w:r>
        <w:r w:rsidRPr="00745F5A" w:rsidDel="00BC54F0">
          <w:rPr>
            <w:webHidden/>
          </w:rPr>
          <w:tab/>
        </w:r>
        <w:r w:rsidR="009749F3" w:rsidDel="00BC54F0">
          <w:rPr>
            <w:webHidden/>
          </w:rPr>
          <w:delText>22</w:delText>
        </w:r>
      </w:del>
    </w:p>
    <w:p w14:paraId="0807C46F" w14:textId="05BF4165" w:rsidR="00923077" w:rsidRPr="00745F5A" w:rsidDel="00BC54F0" w:rsidRDefault="00923077">
      <w:pPr>
        <w:pStyle w:val="Verzeichnis1"/>
        <w:rPr>
          <w:del w:id="393" w:author="Philip Helger" w:date="2023-03-29T22:01:00Z"/>
          <w:rFonts w:asciiTheme="minorHAnsi" w:eastAsiaTheme="minorEastAsia" w:hAnsiTheme="minorHAnsi" w:cstheme="minorBidi"/>
          <w:kern w:val="0"/>
          <w:sz w:val="22"/>
          <w:lang w:eastAsia="de-AT"/>
        </w:rPr>
      </w:pPr>
      <w:del w:id="394" w:author="Philip Helger" w:date="2023-03-29T22:01:00Z">
        <w:r w:rsidRPr="00BC54F0" w:rsidDel="00BC54F0">
          <w:rPr>
            <w:rPrChange w:id="395" w:author="Philip Helger" w:date="2023-03-29T22:01:00Z">
              <w:rPr>
                <w:rStyle w:val="Hyperlink"/>
              </w:rPr>
            </w:rPrChange>
          </w:rPr>
          <w:delText>6</w:delText>
        </w:r>
        <w:r w:rsidRPr="00745F5A" w:rsidDel="00BC54F0">
          <w:rPr>
            <w:rFonts w:asciiTheme="minorHAnsi" w:eastAsiaTheme="minorEastAsia" w:hAnsiTheme="minorHAnsi" w:cstheme="minorBidi"/>
            <w:kern w:val="0"/>
            <w:sz w:val="22"/>
            <w:lang w:eastAsia="de-AT"/>
          </w:rPr>
          <w:tab/>
        </w:r>
        <w:r w:rsidRPr="00BC54F0" w:rsidDel="00BC54F0">
          <w:rPr>
            <w:rPrChange w:id="396" w:author="Philip Helger" w:date="2023-03-29T22:01:00Z">
              <w:rPr>
                <w:rStyle w:val="Hyperlink"/>
              </w:rPr>
            </w:rPrChange>
          </w:rPr>
          <w:delText xml:space="preserve">Policy for </w:delText>
        </w:r>
        <w:r w:rsidR="00115A30" w:rsidRPr="00BC54F0" w:rsidDel="00BC54F0">
          <w:rPr>
            <w:rPrChange w:id="397" w:author="Philip Helger" w:date="2023-03-29T22:01:00Z">
              <w:rPr>
                <w:rStyle w:val="Hyperlink"/>
              </w:rPr>
            </w:rPrChange>
          </w:rPr>
          <w:delText>Peppol</w:delText>
        </w:r>
        <w:r w:rsidRPr="00BC54F0" w:rsidDel="00BC54F0">
          <w:rPr>
            <w:rPrChange w:id="398" w:author="Philip Helger" w:date="2023-03-29T22:01:00Z">
              <w:rPr>
                <w:rStyle w:val="Hyperlink"/>
              </w:rPr>
            </w:rPrChange>
          </w:rPr>
          <w:delText xml:space="preserve"> Process Identifiers</w:delText>
        </w:r>
        <w:r w:rsidRPr="00745F5A" w:rsidDel="00BC54F0">
          <w:rPr>
            <w:webHidden/>
          </w:rPr>
          <w:tab/>
        </w:r>
        <w:r w:rsidR="009749F3" w:rsidDel="00BC54F0">
          <w:rPr>
            <w:webHidden/>
          </w:rPr>
          <w:delText>23</w:delText>
        </w:r>
      </w:del>
    </w:p>
    <w:p w14:paraId="2D07921E" w14:textId="6084B431" w:rsidR="00923077" w:rsidRPr="00745F5A" w:rsidDel="00BC54F0" w:rsidRDefault="00923077">
      <w:pPr>
        <w:pStyle w:val="Verzeichnis3"/>
        <w:rPr>
          <w:del w:id="399" w:author="Philip Helger" w:date="2023-03-29T22:01:00Z"/>
          <w:rFonts w:asciiTheme="minorHAnsi" w:eastAsiaTheme="minorEastAsia" w:hAnsiTheme="minorHAnsi" w:cstheme="minorBidi"/>
        </w:rPr>
      </w:pPr>
      <w:del w:id="400" w:author="Philip Helger" w:date="2023-03-29T22:01:00Z">
        <w:r w:rsidRPr="00BC54F0" w:rsidDel="00BC54F0">
          <w:rPr>
            <w:rPrChange w:id="401" w:author="Philip Helger" w:date="2023-03-29T22:01:00Z">
              <w:rPr>
                <w:rStyle w:val="Hyperlink"/>
              </w:rPr>
            </w:rPrChange>
          </w:rPr>
          <w:delText>POLICY 24</w:delText>
        </w:r>
        <w:r w:rsidRPr="00745F5A" w:rsidDel="00BC54F0">
          <w:rPr>
            <w:rFonts w:asciiTheme="minorHAnsi" w:eastAsiaTheme="minorEastAsia" w:hAnsiTheme="minorHAnsi" w:cstheme="minorBidi"/>
          </w:rPr>
          <w:tab/>
        </w:r>
        <w:r w:rsidRPr="00BC54F0" w:rsidDel="00BC54F0">
          <w:rPr>
            <w:rPrChange w:id="402" w:author="Philip Helger" w:date="2023-03-29T22:01:00Z">
              <w:rPr>
                <w:rStyle w:val="Hyperlink"/>
              </w:rPr>
            </w:rPrChange>
          </w:rPr>
          <w:delText>Process Identifier Scheme</w:delText>
        </w:r>
        <w:r w:rsidRPr="00745F5A" w:rsidDel="00BC54F0">
          <w:rPr>
            <w:webHidden/>
          </w:rPr>
          <w:tab/>
        </w:r>
        <w:r w:rsidR="009749F3" w:rsidDel="00BC54F0">
          <w:rPr>
            <w:webHidden/>
          </w:rPr>
          <w:delText>23</w:delText>
        </w:r>
      </w:del>
    </w:p>
    <w:p w14:paraId="167D60CB" w14:textId="34274739" w:rsidR="00923077" w:rsidRPr="00745F5A" w:rsidDel="00BC54F0" w:rsidRDefault="00923077">
      <w:pPr>
        <w:pStyle w:val="Verzeichnis3"/>
        <w:rPr>
          <w:del w:id="403" w:author="Philip Helger" w:date="2023-03-29T22:01:00Z"/>
          <w:rFonts w:asciiTheme="minorHAnsi" w:eastAsiaTheme="minorEastAsia" w:hAnsiTheme="minorHAnsi" w:cstheme="minorBidi"/>
        </w:rPr>
      </w:pPr>
      <w:del w:id="404" w:author="Philip Helger" w:date="2023-03-29T22:01:00Z">
        <w:r w:rsidRPr="00BC54F0" w:rsidDel="00BC54F0">
          <w:rPr>
            <w:rPrChange w:id="405" w:author="Philip Helger" w:date="2023-03-29T22:01:00Z">
              <w:rPr>
                <w:rStyle w:val="Hyperlink"/>
              </w:rPr>
            </w:rPrChange>
          </w:rPr>
          <w:delText>POLICY 25</w:delText>
        </w:r>
        <w:r w:rsidRPr="00745F5A" w:rsidDel="00BC54F0">
          <w:rPr>
            <w:rFonts w:asciiTheme="minorHAnsi" w:eastAsiaTheme="minorEastAsia" w:hAnsiTheme="minorHAnsi" w:cstheme="minorBidi"/>
          </w:rPr>
          <w:tab/>
        </w:r>
        <w:r w:rsidRPr="00BC54F0" w:rsidDel="00BC54F0">
          <w:rPr>
            <w:rPrChange w:id="406" w:author="Philip Helger" w:date="2023-03-29T22:01:00Z">
              <w:rPr>
                <w:rStyle w:val="Hyperlink"/>
              </w:rPr>
            </w:rPrChange>
          </w:rPr>
          <w:delText>Process Identifier Value</w:delText>
        </w:r>
        <w:r w:rsidRPr="00745F5A" w:rsidDel="00BC54F0">
          <w:rPr>
            <w:webHidden/>
          </w:rPr>
          <w:tab/>
        </w:r>
        <w:r w:rsidR="009749F3" w:rsidDel="00BC54F0">
          <w:rPr>
            <w:webHidden/>
          </w:rPr>
          <w:delText>23</w:delText>
        </w:r>
      </w:del>
    </w:p>
    <w:p w14:paraId="62F701B1" w14:textId="5D46F4E8" w:rsidR="00923077" w:rsidRPr="00745F5A" w:rsidDel="00BC54F0" w:rsidRDefault="00923077">
      <w:pPr>
        <w:pStyle w:val="Verzeichnis3"/>
        <w:rPr>
          <w:del w:id="407" w:author="Philip Helger" w:date="2023-03-29T22:01:00Z"/>
          <w:rFonts w:asciiTheme="minorHAnsi" w:eastAsiaTheme="minorEastAsia" w:hAnsiTheme="minorHAnsi" w:cstheme="minorBidi"/>
        </w:rPr>
      </w:pPr>
      <w:del w:id="408" w:author="Philip Helger" w:date="2023-03-29T22:01:00Z">
        <w:r w:rsidRPr="00BC54F0" w:rsidDel="00BC54F0">
          <w:rPr>
            <w:rPrChange w:id="409" w:author="Philip Helger" w:date="2023-03-29T22:01:00Z">
              <w:rPr>
                <w:rStyle w:val="Hyperlink"/>
              </w:rPr>
            </w:rPrChange>
          </w:rPr>
          <w:delText>POLICY 26</w:delText>
        </w:r>
        <w:r w:rsidRPr="00745F5A" w:rsidDel="00BC54F0">
          <w:rPr>
            <w:rFonts w:asciiTheme="minorHAnsi" w:eastAsiaTheme="minorEastAsia" w:hAnsiTheme="minorHAnsi" w:cstheme="minorBidi"/>
          </w:rPr>
          <w:tab/>
        </w:r>
        <w:r w:rsidRPr="00BC54F0" w:rsidDel="00BC54F0">
          <w:rPr>
            <w:rPrChange w:id="410" w:author="Philip Helger" w:date="2023-03-29T22:01:00Z">
              <w:rPr>
                <w:rStyle w:val="Hyperlink"/>
              </w:rPr>
            </w:rPrChange>
          </w:rPr>
          <w:delText>Specifying Process Identifiers in the Envelope (SBDH)</w:delText>
        </w:r>
        <w:r w:rsidRPr="00745F5A" w:rsidDel="00BC54F0">
          <w:rPr>
            <w:webHidden/>
          </w:rPr>
          <w:tab/>
        </w:r>
        <w:r w:rsidR="009749F3" w:rsidDel="00BC54F0">
          <w:rPr>
            <w:webHidden/>
          </w:rPr>
          <w:delText>23</w:delText>
        </w:r>
      </w:del>
    </w:p>
    <w:p w14:paraId="3908DB1D" w14:textId="6EB9AF29" w:rsidR="00923077" w:rsidRPr="00745F5A" w:rsidDel="00BC54F0" w:rsidRDefault="00923077">
      <w:pPr>
        <w:pStyle w:val="Verzeichnis3"/>
        <w:rPr>
          <w:del w:id="411" w:author="Philip Helger" w:date="2023-03-29T22:01:00Z"/>
          <w:rFonts w:asciiTheme="minorHAnsi" w:eastAsiaTheme="minorEastAsia" w:hAnsiTheme="minorHAnsi" w:cstheme="minorBidi"/>
        </w:rPr>
      </w:pPr>
      <w:del w:id="412" w:author="Philip Helger" w:date="2023-03-29T22:01:00Z">
        <w:r w:rsidRPr="00BC54F0" w:rsidDel="00BC54F0">
          <w:rPr>
            <w:rPrChange w:id="413" w:author="Philip Helger" w:date="2023-03-29T22:01:00Z">
              <w:rPr>
                <w:rStyle w:val="Hyperlink"/>
              </w:rPr>
            </w:rPrChange>
          </w:rPr>
          <w:delText>POLICY 27</w:delText>
        </w:r>
        <w:r w:rsidRPr="00745F5A" w:rsidDel="00BC54F0">
          <w:rPr>
            <w:rFonts w:asciiTheme="minorHAnsi" w:eastAsiaTheme="minorEastAsia" w:hAnsiTheme="minorHAnsi" w:cstheme="minorBidi"/>
          </w:rPr>
          <w:tab/>
        </w:r>
        <w:r w:rsidRPr="00BC54F0" w:rsidDel="00BC54F0">
          <w:rPr>
            <w:rPrChange w:id="414" w:author="Philip Helger" w:date="2023-03-29T22:01:00Z">
              <w:rPr>
                <w:rStyle w:val="Hyperlink"/>
              </w:rPr>
            </w:rPrChange>
          </w:rPr>
          <w:delText>Specifying Process Identifiers in SMP documents</w:delText>
        </w:r>
        <w:r w:rsidRPr="00745F5A" w:rsidDel="00BC54F0">
          <w:rPr>
            <w:webHidden/>
          </w:rPr>
          <w:tab/>
        </w:r>
        <w:r w:rsidR="009749F3" w:rsidDel="00BC54F0">
          <w:rPr>
            <w:webHidden/>
          </w:rPr>
          <w:delText>23</w:delText>
        </w:r>
      </w:del>
    </w:p>
    <w:p w14:paraId="23CAAC06" w14:textId="65831CC7" w:rsidR="00923077" w:rsidRPr="00745F5A" w:rsidDel="00BC54F0" w:rsidRDefault="00923077">
      <w:pPr>
        <w:pStyle w:val="Verzeichnis1"/>
        <w:rPr>
          <w:del w:id="415" w:author="Philip Helger" w:date="2023-03-29T22:01:00Z"/>
          <w:rFonts w:asciiTheme="minorHAnsi" w:eastAsiaTheme="minorEastAsia" w:hAnsiTheme="minorHAnsi" w:cstheme="minorBidi"/>
          <w:kern w:val="0"/>
          <w:sz w:val="22"/>
          <w:lang w:eastAsia="de-AT"/>
        </w:rPr>
      </w:pPr>
      <w:del w:id="416" w:author="Philip Helger" w:date="2023-03-29T22:01:00Z">
        <w:r w:rsidRPr="00BC54F0" w:rsidDel="00BC54F0">
          <w:rPr>
            <w:rPrChange w:id="417" w:author="Philip Helger" w:date="2023-03-29T22:01:00Z">
              <w:rPr>
                <w:rStyle w:val="Hyperlink"/>
              </w:rPr>
            </w:rPrChange>
          </w:rPr>
          <w:delText>7</w:delText>
        </w:r>
        <w:r w:rsidRPr="00745F5A" w:rsidDel="00BC54F0">
          <w:rPr>
            <w:rFonts w:asciiTheme="minorHAnsi" w:eastAsiaTheme="minorEastAsia" w:hAnsiTheme="minorHAnsi" w:cstheme="minorBidi"/>
            <w:kern w:val="0"/>
            <w:sz w:val="22"/>
            <w:lang w:eastAsia="de-AT"/>
          </w:rPr>
          <w:tab/>
        </w:r>
        <w:r w:rsidRPr="00BC54F0" w:rsidDel="00BC54F0">
          <w:rPr>
            <w:rPrChange w:id="418" w:author="Philip Helger" w:date="2023-03-29T22:01:00Z">
              <w:rPr>
                <w:rStyle w:val="Hyperlink"/>
              </w:rPr>
            </w:rPrChange>
          </w:rPr>
          <w:delText xml:space="preserve">Policy on Identifying Transport Profiles in </w:delText>
        </w:r>
        <w:r w:rsidR="00115A30" w:rsidRPr="00BC54F0" w:rsidDel="00BC54F0">
          <w:rPr>
            <w:rPrChange w:id="419" w:author="Philip Helger" w:date="2023-03-29T22:01:00Z">
              <w:rPr>
                <w:rStyle w:val="Hyperlink"/>
              </w:rPr>
            </w:rPrChange>
          </w:rPr>
          <w:delText>Peppol</w:delText>
        </w:r>
        <w:r w:rsidRPr="00745F5A" w:rsidDel="00BC54F0">
          <w:rPr>
            <w:webHidden/>
          </w:rPr>
          <w:tab/>
        </w:r>
        <w:r w:rsidR="009749F3" w:rsidDel="00BC54F0">
          <w:rPr>
            <w:webHidden/>
          </w:rPr>
          <w:delText>25</w:delText>
        </w:r>
      </w:del>
    </w:p>
    <w:p w14:paraId="31361668" w14:textId="013FA66E" w:rsidR="00923077" w:rsidRPr="00745F5A" w:rsidDel="00BC54F0" w:rsidRDefault="00923077">
      <w:pPr>
        <w:pStyle w:val="Verzeichnis2"/>
        <w:rPr>
          <w:del w:id="420" w:author="Philip Helger" w:date="2023-03-29T22:01:00Z"/>
          <w:rFonts w:asciiTheme="minorHAnsi" w:eastAsiaTheme="minorEastAsia" w:hAnsiTheme="minorHAnsi" w:cstheme="minorBidi"/>
        </w:rPr>
      </w:pPr>
      <w:del w:id="421" w:author="Philip Helger" w:date="2023-03-29T22:01:00Z">
        <w:r w:rsidRPr="00BC54F0" w:rsidDel="00BC54F0">
          <w:rPr>
            <w:rPrChange w:id="422" w:author="Philip Helger" w:date="2023-03-29T22:01:00Z">
              <w:rPr>
                <w:rStyle w:val="Hyperlink"/>
              </w:rPr>
            </w:rPrChange>
          </w:rPr>
          <w:delText>7.1</w:delText>
        </w:r>
        <w:r w:rsidRPr="00745F5A" w:rsidDel="00BC54F0">
          <w:rPr>
            <w:rFonts w:asciiTheme="minorHAnsi" w:eastAsiaTheme="minorEastAsia" w:hAnsiTheme="minorHAnsi" w:cstheme="minorBidi"/>
          </w:rPr>
          <w:tab/>
        </w:r>
        <w:r w:rsidRPr="00BC54F0" w:rsidDel="00BC54F0">
          <w:rPr>
            <w:rPrChange w:id="423" w:author="Philip Helger" w:date="2023-03-29T22:01:00Z">
              <w:rPr>
                <w:rStyle w:val="Hyperlink"/>
              </w:rPr>
            </w:rPrChange>
          </w:rPr>
          <w:delText>SMP</w:delText>
        </w:r>
        <w:r w:rsidRPr="00745F5A" w:rsidDel="00BC54F0">
          <w:rPr>
            <w:webHidden/>
          </w:rPr>
          <w:tab/>
        </w:r>
        <w:r w:rsidR="009749F3" w:rsidDel="00BC54F0">
          <w:rPr>
            <w:webHidden/>
          </w:rPr>
          <w:delText>25</w:delText>
        </w:r>
      </w:del>
    </w:p>
    <w:p w14:paraId="03065E6A" w14:textId="654F944D" w:rsidR="00923077" w:rsidRPr="00745F5A" w:rsidDel="00BC54F0" w:rsidRDefault="00923077">
      <w:pPr>
        <w:pStyle w:val="Verzeichnis3"/>
        <w:rPr>
          <w:del w:id="424" w:author="Philip Helger" w:date="2023-03-29T22:01:00Z"/>
          <w:rFonts w:asciiTheme="minorHAnsi" w:eastAsiaTheme="minorEastAsia" w:hAnsiTheme="minorHAnsi" w:cstheme="minorBidi"/>
        </w:rPr>
      </w:pPr>
      <w:del w:id="425" w:author="Philip Helger" w:date="2023-03-29T22:01:00Z">
        <w:r w:rsidRPr="00BC54F0" w:rsidDel="00BC54F0">
          <w:rPr>
            <w:rPrChange w:id="426" w:author="Philip Helger" w:date="2023-03-29T22:01:00Z">
              <w:rPr>
                <w:rStyle w:val="Hyperlink"/>
              </w:rPr>
            </w:rPrChange>
          </w:rPr>
          <w:delText>POLICY 28</w:delText>
        </w:r>
        <w:r w:rsidRPr="00745F5A" w:rsidDel="00BC54F0">
          <w:rPr>
            <w:rFonts w:asciiTheme="minorHAnsi" w:eastAsiaTheme="minorEastAsia" w:hAnsiTheme="minorHAnsi" w:cstheme="minorBidi"/>
          </w:rPr>
          <w:tab/>
        </w:r>
        <w:r w:rsidRPr="00BC54F0" w:rsidDel="00BC54F0">
          <w:rPr>
            <w:rPrChange w:id="427" w:author="Philip Helger" w:date="2023-03-29T22:01:00Z">
              <w:rPr>
                <w:rStyle w:val="Hyperlink"/>
              </w:rPr>
            </w:rPrChange>
          </w:rPr>
          <w:delText>Transport Profile Values</w:delText>
        </w:r>
        <w:r w:rsidRPr="00745F5A" w:rsidDel="00BC54F0">
          <w:rPr>
            <w:webHidden/>
          </w:rPr>
          <w:tab/>
        </w:r>
        <w:r w:rsidR="009749F3" w:rsidDel="00BC54F0">
          <w:rPr>
            <w:webHidden/>
          </w:rPr>
          <w:delText>25</w:delText>
        </w:r>
      </w:del>
    </w:p>
    <w:p w14:paraId="2660B8B0" w14:textId="0FC2EF56" w:rsidR="00923077" w:rsidRPr="00745F5A" w:rsidDel="00BC54F0" w:rsidRDefault="00923077">
      <w:pPr>
        <w:pStyle w:val="Verzeichnis3"/>
        <w:rPr>
          <w:del w:id="428" w:author="Philip Helger" w:date="2023-03-29T22:01:00Z"/>
          <w:rFonts w:asciiTheme="minorHAnsi" w:eastAsiaTheme="minorEastAsia" w:hAnsiTheme="minorHAnsi" w:cstheme="minorBidi"/>
        </w:rPr>
      </w:pPr>
      <w:del w:id="429" w:author="Philip Helger" w:date="2023-03-29T22:01:00Z">
        <w:r w:rsidRPr="00BC54F0" w:rsidDel="00BC54F0">
          <w:rPr>
            <w:rPrChange w:id="430" w:author="Philip Helger" w:date="2023-03-29T22:01:00Z">
              <w:rPr>
                <w:rStyle w:val="Hyperlink"/>
              </w:rPr>
            </w:rPrChange>
          </w:rPr>
          <w:delText>POLICY 29</w:delText>
        </w:r>
        <w:r w:rsidRPr="00745F5A" w:rsidDel="00BC54F0">
          <w:rPr>
            <w:rFonts w:asciiTheme="minorHAnsi" w:eastAsiaTheme="minorEastAsia" w:hAnsiTheme="minorHAnsi" w:cstheme="minorBidi"/>
          </w:rPr>
          <w:tab/>
        </w:r>
        <w:r w:rsidRPr="00BC54F0" w:rsidDel="00BC54F0">
          <w:rPr>
            <w:rPrChange w:id="431" w:author="Philip Helger" w:date="2023-03-29T22:01:00Z">
              <w:rPr>
                <w:rStyle w:val="Hyperlink"/>
              </w:rPr>
            </w:rPrChange>
          </w:rPr>
          <w:delText>Specifying Transport Profiles in SMP documents</w:delText>
        </w:r>
        <w:r w:rsidRPr="00745F5A" w:rsidDel="00BC54F0">
          <w:rPr>
            <w:webHidden/>
          </w:rPr>
          <w:tab/>
        </w:r>
        <w:r w:rsidR="009749F3" w:rsidDel="00BC54F0">
          <w:rPr>
            <w:webHidden/>
          </w:rPr>
          <w:delText>25</w:delText>
        </w:r>
      </w:del>
    </w:p>
    <w:p w14:paraId="679A09E9" w14:textId="35D7F630" w:rsidR="00923077" w:rsidRPr="00745F5A" w:rsidDel="00BC54F0" w:rsidRDefault="00923077">
      <w:pPr>
        <w:pStyle w:val="Verzeichnis1"/>
        <w:rPr>
          <w:del w:id="432" w:author="Philip Helger" w:date="2023-03-29T22:01:00Z"/>
          <w:rFonts w:asciiTheme="minorHAnsi" w:eastAsiaTheme="minorEastAsia" w:hAnsiTheme="minorHAnsi" w:cstheme="minorBidi"/>
          <w:kern w:val="0"/>
          <w:sz w:val="22"/>
          <w:lang w:eastAsia="de-AT"/>
        </w:rPr>
      </w:pPr>
      <w:del w:id="433" w:author="Philip Helger" w:date="2023-03-29T22:01:00Z">
        <w:r w:rsidRPr="00BC54F0" w:rsidDel="00BC54F0">
          <w:rPr>
            <w:rPrChange w:id="434" w:author="Philip Helger" w:date="2023-03-29T22:01:00Z">
              <w:rPr>
                <w:rStyle w:val="Hyperlink"/>
              </w:rPr>
            </w:rPrChange>
          </w:rPr>
          <w:delText>8</w:delText>
        </w:r>
        <w:r w:rsidRPr="00745F5A" w:rsidDel="00BC54F0">
          <w:rPr>
            <w:rFonts w:asciiTheme="minorHAnsi" w:eastAsiaTheme="minorEastAsia" w:hAnsiTheme="minorHAnsi" w:cstheme="minorBidi"/>
            <w:kern w:val="0"/>
            <w:sz w:val="22"/>
            <w:lang w:eastAsia="de-AT"/>
          </w:rPr>
          <w:tab/>
        </w:r>
        <w:r w:rsidRPr="00BC54F0" w:rsidDel="00BC54F0">
          <w:rPr>
            <w:rPrChange w:id="435" w:author="Philip Helger" w:date="2023-03-29T22:01:00Z">
              <w:rPr>
                <w:rStyle w:val="Hyperlink"/>
              </w:rPr>
            </w:rPrChange>
          </w:rPr>
          <w:delText>Governance of this Policy</w:delText>
        </w:r>
        <w:r w:rsidRPr="00745F5A" w:rsidDel="00BC54F0">
          <w:rPr>
            <w:webHidden/>
          </w:rPr>
          <w:tab/>
        </w:r>
        <w:r w:rsidR="009749F3" w:rsidDel="00BC54F0">
          <w:rPr>
            <w:webHidden/>
          </w:rPr>
          <w:delText>26</w:delText>
        </w:r>
      </w:del>
    </w:p>
    <w:p w14:paraId="1B7B158D" w14:textId="77777777" w:rsidR="00840E57" w:rsidRPr="00745F5A" w:rsidRDefault="00766E99" w:rsidP="00C66CC9">
      <w:pPr>
        <w:sectPr w:rsidR="00840E57" w:rsidRPr="00745F5A" w:rsidSect="00840E57">
          <w:headerReference w:type="default" r:id="rId12"/>
          <w:footerReference w:type="default" r:id="rId13"/>
          <w:footerReference w:type="first" r:id="rId14"/>
          <w:pgSz w:w="11906" w:h="16838"/>
          <w:pgMar w:top="1418" w:right="1418" w:bottom="1418" w:left="1418" w:header="709" w:footer="709" w:gutter="0"/>
          <w:cols w:space="708"/>
          <w:docGrid w:linePitch="360"/>
        </w:sectPr>
      </w:pPr>
      <w:r w:rsidRPr="00745F5A">
        <w:fldChar w:fldCharType="end"/>
      </w:r>
      <w:bookmarkStart w:id="438" w:name="_Toc316247562"/>
    </w:p>
    <w:p w14:paraId="5BF676E5" w14:textId="77777777" w:rsidR="00455E1E" w:rsidRPr="00745F5A" w:rsidRDefault="00483A49" w:rsidP="00E15FB4">
      <w:pPr>
        <w:pStyle w:val="berschrift1"/>
      </w:pPr>
      <w:bookmarkStart w:id="439" w:name="_Toc131029574"/>
      <w:r w:rsidRPr="00745F5A">
        <w:lastRenderedPageBreak/>
        <w:t>Introduction</w:t>
      </w:r>
      <w:bookmarkEnd w:id="439"/>
    </w:p>
    <w:p w14:paraId="193C23A2" w14:textId="77777777" w:rsidR="006B4C99" w:rsidRPr="00745F5A" w:rsidRDefault="00856B5F" w:rsidP="00E15FB4">
      <w:pPr>
        <w:pStyle w:val="berschrift2"/>
      </w:pPr>
      <w:bookmarkStart w:id="440" w:name="_Toc535439478"/>
      <w:bookmarkStart w:id="441" w:name="_Toc535439479"/>
      <w:bookmarkStart w:id="442" w:name="_Toc535439480"/>
      <w:bookmarkStart w:id="443" w:name="_Toc535439481"/>
      <w:bookmarkStart w:id="444" w:name="_Toc535439482"/>
      <w:bookmarkStart w:id="445" w:name="_Toc535439483"/>
      <w:bookmarkStart w:id="446" w:name="_Toc535439484"/>
      <w:bookmarkStart w:id="447" w:name="_Toc535439485"/>
      <w:bookmarkStart w:id="448" w:name="_Toc535439486"/>
      <w:bookmarkStart w:id="449" w:name="_Toc535439487"/>
      <w:bookmarkStart w:id="450" w:name="_Toc131029575"/>
      <w:bookmarkEnd w:id="440"/>
      <w:bookmarkEnd w:id="441"/>
      <w:bookmarkEnd w:id="442"/>
      <w:bookmarkEnd w:id="443"/>
      <w:bookmarkEnd w:id="444"/>
      <w:bookmarkEnd w:id="445"/>
      <w:bookmarkEnd w:id="446"/>
      <w:bookmarkEnd w:id="447"/>
      <w:bookmarkEnd w:id="448"/>
      <w:bookmarkEnd w:id="449"/>
      <w:r w:rsidRPr="00745F5A">
        <w:t>Audience</w:t>
      </w:r>
      <w:bookmarkEnd w:id="450"/>
      <w:r w:rsidRPr="00745F5A">
        <w:t xml:space="preserve"> </w:t>
      </w:r>
    </w:p>
    <w:p w14:paraId="332FBBAB" w14:textId="77777777" w:rsidR="00EC186E" w:rsidRPr="00745F5A" w:rsidRDefault="00483A49" w:rsidP="00EC186E">
      <w:pPr>
        <w:rPr>
          <w:lang w:bidi="ne-NP"/>
        </w:rPr>
      </w:pPr>
      <w:r w:rsidRPr="00745F5A">
        <w:t xml:space="preserve">This document describes a </w:t>
      </w:r>
      <w:r w:rsidR="00115A30" w:rsidRPr="00745F5A">
        <w:t>Peppol</w:t>
      </w:r>
      <w:r w:rsidRPr="00745F5A">
        <w:t xml:space="preserve"> policy and guidelines for use of identifiers within the </w:t>
      </w:r>
      <w:r w:rsidR="00115A30" w:rsidRPr="00745F5A">
        <w:t>Peppol</w:t>
      </w:r>
      <w:r w:rsidRPr="00745F5A">
        <w:t xml:space="preserve"> network. </w:t>
      </w:r>
      <w:r w:rsidR="00264E53" w:rsidRPr="00745F5A">
        <w:t xml:space="preserve">The intended audience for this document are </w:t>
      </w:r>
      <w:r w:rsidR="00EC186E" w:rsidRPr="00745F5A">
        <w:rPr>
          <w:lang w:bidi="ne-NP"/>
        </w:rPr>
        <w:t xml:space="preserve">organizations wishing to be </w:t>
      </w:r>
      <w:r w:rsidR="00115A30" w:rsidRPr="00745F5A">
        <w:rPr>
          <w:lang w:bidi="ne-NP"/>
        </w:rPr>
        <w:t>Peppol</w:t>
      </w:r>
      <w:r w:rsidR="00EC186E" w:rsidRPr="00745F5A">
        <w:rPr>
          <w:lang w:bidi="ne-NP"/>
        </w:rPr>
        <w:t xml:space="preserve"> enabled for exchanging electronic invoices, and/or their ICT-suppliers. More specifically it is addressed towards the following roles:</w:t>
      </w:r>
    </w:p>
    <w:p w14:paraId="493F6357" w14:textId="77777777" w:rsidR="00EC186E" w:rsidRPr="00745F5A" w:rsidRDefault="00EC186E" w:rsidP="00BF0A1A">
      <w:pPr>
        <w:numPr>
          <w:ilvl w:val="0"/>
          <w:numId w:val="13"/>
        </w:numPr>
      </w:pPr>
      <w:r w:rsidRPr="00745F5A">
        <w:t>ICT Architects</w:t>
      </w:r>
    </w:p>
    <w:p w14:paraId="1FD2E0BE" w14:textId="77777777" w:rsidR="00E15FB4" w:rsidRPr="00745F5A" w:rsidRDefault="00EC186E" w:rsidP="00E15FB4">
      <w:pPr>
        <w:numPr>
          <w:ilvl w:val="0"/>
          <w:numId w:val="13"/>
        </w:numPr>
      </w:pPr>
      <w:r w:rsidRPr="00745F5A">
        <w:t>ICT Developers</w:t>
      </w:r>
    </w:p>
    <w:p w14:paraId="78048E38" w14:textId="77777777" w:rsidR="00E17B9D" w:rsidRPr="00745F5A" w:rsidRDefault="00EC186E" w:rsidP="00CE0D75">
      <w:pPr>
        <w:numPr>
          <w:ilvl w:val="0"/>
          <w:numId w:val="13"/>
        </w:numPr>
      </w:pPr>
      <w:r w:rsidRPr="00745F5A">
        <w:t>Business Experts</w:t>
      </w:r>
      <w:bookmarkStart w:id="451" w:name="_Toc485137421"/>
      <w:bookmarkStart w:id="452" w:name="_Toc496043127"/>
      <w:bookmarkEnd w:id="451"/>
      <w:bookmarkEnd w:id="452"/>
    </w:p>
    <w:p w14:paraId="61D0F932" w14:textId="77777777" w:rsidR="00483A49" w:rsidRPr="00745F5A" w:rsidRDefault="00483A49" w:rsidP="00E15FB4">
      <w:pPr>
        <w:pStyle w:val="berschrift2"/>
      </w:pPr>
      <w:bookmarkStart w:id="453" w:name="_Toc131029576"/>
      <w:r w:rsidRPr="00745F5A">
        <w:t>References</w:t>
      </w:r>
      <w:bookmarkEnd w:id="453"/>
    </w:p>
    <w:tbl>
      <w:tblPr>
        <w:tblStyle w:val="HelleListe-Akzent11"/>
        <w:tblW w:w="5000" w:type="pct"/>
        <w:tblLayout w:type="fixed"/>
        <w:tblLook w:val="0000" w:firstRow="0" w:lastRow="0" w:firstColumn="0" w:lastColumn="0" w:noHBand="0" w:noVBand="0"/>
        <w:tblPrChange w:id="454" w:author="Philip Helger" w:date="2023-03-30T00:25:00Z">
          <w:tblPr>
            <w:tblStyle w:val="HelleListe-Akzent11"/>
            <w:tblW w:w="5000" w:type="pct"/>
            <w:tblLook w:val="0000" w:firstRow="0" w:lastRow="0" w:firstColumn="0" w:lastColumn="0" w:noHBand="0" w:noVBand="0"/>
          </w:tblPr>
        </w:tblPrChange>
      </w:tblPr>
      <w:tblGrid>
        <w:gridCol w:w="2262"/>
        <w:gridCol w:w="6788"/>
        <w:tblGridChange w:id="455">
          <w:tblGrid>
            <w:gridCol w:w="1396"/>
            <w:gridCol w:w="7654"/>
          </w:tblGrid>
        </w:tblGridChange>
      </w:tblGrid>
      <w:tr w:rsidR="0082373C" w:rsidRPr="00745F5A" w14:paraId="474C4693" w14:textId="77777777" w:rsidTr="001662A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50" w:type="pct"/>
            <w:tcPrChange w:id="456" w:author="Philip Helger" w:date="2023-03-30T00:25:00Z">
              <w:tcPr>
                <w:tcW w:w="1237" w:type="pct"/>
              </w:tcPr>
            </w:tcPrChange>
          </w:tcPr>
          <w:p w14:paraId="28F4E0F0" w14:textId="77777777" w:rsidR="0082373C" w:rsidRPr="00745F5A" w:rsidRDefault="0082373C" w:rsidP="007852AB">
            <w:pPr>
              <w:ind w:right="-143"/>
              <w:cnfStyle w:val="000010100000" w:firstRow="0" w:lastRow="0" w:firstColumn="0" w:lastColumn="0" w:oddVBand="1" w:evenVBand="0" w:oddHBand="1" w:evenHBand="0" w:firstRowFirstColumn="0" w:firstRowLastColumn="0" w:lastRowFirstColumn="0" w:lastRowLastColumn="0"/>
              <w:rPr>
                <w:iCs/>
              </w:rPr>
            </w:pPr>
            <w:r w:rsidRPr="00745F5A">
              <w:rPr>
                <w:iCs/>
              </w:rPr>
              <w:t>[</w:t>
            </w:r>
            <w:r w:rsidR="00115A30" w:rsidRPr="00745F5A">
              <w:rPr>
                <w:iCs/>
              </w:rPr>
              <w:t>Peppol</w:t>
            </w:r>
            <w:r w:rsidRPr="00745F5A">
              <w:rPr>
                <w:iCs/>
              </w:rPr>
              <w:t>]</w:t>
            </w:r>
          </w:p>
        </w:tc>
        <w:tc>
          <w:tcPr>
            <w:tcW w:w="3750" w:type="pct"/>
            <w:tcPrChange w:id="457" w:author="Philip Helger" w:date="2023-03-30T00:25:00Z">
              <w:tcPr>
                <w:tcW w:w="3763" w:type="pct"/>
              </w:tcPr>
            </w:tcPrChange>
          </w:tcPr>
          <w:p w14:paraId="55660EA2" w14:textId="683805A3" w:rsidR="0006370C" w:rsidRPr="0006370C" w:rsidRDefault="00000000" w:rsidP="004C0C7B">
            <w:pPr>
              <w:ind w:right="-143"/>
              <w:cnfStyle w:val="000000100000" w:firstRow="0" w:lastRow="0" w:firstColumn="0" w:lastColumn="0" w:oddVBand="0" w:evenVBand="0" w:oddHBand="1" w:evenHBand="0" w:firstRowFirstColumn="0" w:firstRowLastColumn="0" w:lastRowFirstColumn="0" w:lastRowLastColumn="0"/>
            </w:pPr>
            <w:del w:id="458" w:author="Philip Helger" w:date="2023-03-29T21:27:00Z">
              <w:r w:rsidDel="0006370C">
                <w:fldChar w:fldCharType="begin"/>
              </w:r>
              <w:r w:rsidDel="0006370C">
                <w:delInstrText>HYPERLINK "http://www.peppol.eu/"</w:delInstrText>
              </w:r>
              <w:r w:rsidDel="0006370C">
                <w:fldChar w:fldCharType="separate"/>
              </w:r>
              <w:r w:rsidR="0082373C" w:rsidRPr="0006370C" w:rsidDel="0006370C">
                <w:rPr>
                  <w:rPrChange w:id="459" w:author="Philip Helger" w:date="2023-03-29T21:27:00Z">
                    <w:rPr>
                      <w:rStyle w:val="Hyperlink"/>
                      <w:iCs/>
                    </w:rPr>
                  </w:rPrChange>
                </w:rPr>
                <w:delText>http://www.peppol.eu/</w:delText>
              </w:r>
              <w:r w:rsidDel="0006370C">
                <w:rPr>
                  <w:rStyle w:val="Hyperlink"/>
                  <w:iCs/>
                </w:rPr>
                <w:fldChar w:fldCharType="end"/>
              </w:r>
            </w:del>
            <w:ins w:id="460" w:author="Philip Helger" w:date="2023-03-29T22:59:00Z">
              <w:r w:rsidR="004C0C7B">
                <w:rPr>
                  <w:iCs/>
                </w:rPr>
                <w:fldChar w:fldCharType="begin"/>
              </w:r>
              <w:r w:rsidR="004C0C7B">
                <w:rPr>
                  <w:iCs/>
                </w:rPr>
                <w:instrText xml:space="preserve"> HYPERLINK "</w:instrText>
              </w:r>
              <w:r w:rsidR="004C0C7B" w:rsidRPr="004C0C7B">
                <w:rPr>
                  <w:rPrChange w:id="461" w:author="Philip Helger" w:date="2023-03-29T22:59:00Z">
                    <w:rPr>
                      <w:rStyle w:val="Hyperlink"/>
                      <w:iCs/>
                    </w:rPr>
                  </w:rPrChange>
                </w:rPr>
                <w:instrText>https://www.peppol.eu/</w:instrText>
              </w:r>
              <w:r w:rsidR="004C0C7B">
                <w:rPr>
                  <w:iCs/>
                </w:rPr>
                <w:instrText xml:space="preserve">" </w:instrText>
              </w:r>
              <w:r w:rsidR="004C0C7B">
                <w:rPr>
                  <w:iCs/>
                </w:rPr>
              </w:r>
              <w:r w:rsidR="004C0C7B">
                <w:rPr>
                  <w:iCs/>
                </w:rPr>
                <w:fldChar w:fldCharType="separate"/>
              </w:r>
              <w:r w:rsidR="004C0C7B" w:rsidRPr="004C0C7B">
                <w:rPr>
                  <w:rStyle w:val="Hyperlink"/>
                  <w:iCs/>
                </w:rPr>
                <w:t>https://www.peppol.eu/</w:t>
              </w:r>
              <w:r w:rsidR="004C0C7B">
                <w:rPr>
                  <w:iCs/>
                </w:rPr>
                <w:fldChar w:fldCharType="end"/>
              </w:r>
              <w:r w:rsidR="004C0C7B">
                <w:rPr>
                  <w:iCs/>
                </w:rPr>
                <w:t xml:space="preserve"> and </w:t>
              </w:r>
            </w:ins>
            <w:ins w:id="462" w:author="Philip Helger" w:date="2023-03-29T21:27:00Z">
              <w:r w:rsidR="0006370C">
                <w:fldChar w:fldCharType="begin"/>
              </w:r>
              <w:r w:rsidR="0006370C">
                <w:instrText xml:space="preserve"> HYPERLINK "</w:instrText>
              </w:r>
              <w:r w:rsidR="0006370C" w:rsidRPr="0006370C">
                <w:rPr>
                  <w:rPrChange w:id="463" w:author="Philip Helger" w:date="2023-03-29T21:27:00Z">
                    <w:rPr>
                      <w:rStyle w:val="Hyperlink"/>
                      <w:iCs/>
                    </w:rPr>
                  </w:rPrChange>
                </w:rPr>
                <w:instrText>https:</w:instrText>
              </w:r>
              <w:r w:rsidR="0006370C">
                <w:instrText xml:space="preserve">//www.peppol.org/" </w:instrText>
              </w:r>
              <w:r w:rsidR="0006370C">
                <w:fldChar w:fldCharType="separate"/>
              </w:r>
              <w:r w:rsidR="0006370C" w:rsidRPr="0006370C">
                <w:rPr>
                  <w:rStyle w:val="Hyperlink"/>
                </w:rPr>
                <w:t>https:</w:t>
              </w:r>
              <w:r w:rsidR="0006370C" w:rsidRPr="00666BC5">
                <w:rPr>
                  <w:rStyle w:val="Hyperlink"/>
                </w:rPr>
                <w:t>//www.peppol.org/</w:t>
              </w:r>
              <w:r w:rsidR="0006370C">
                <w:fldChar w:fldCharType="end"/>
              </w:r>
            </w:ins>
          </w:p>
        </w:tc>
      </w:tr>
      <w:tr w:rsidR="0082373C" w:rsidRPr="00745F5A" w14:paraId="607A000B" w14:textId="77777777" w:rsidTr="001662A1">
        <w:tc>
          <w:tcPr>
            <w:cnfStyle w:val="000010000000" w:firstRow="0" w:lastRow="0" w:firstColumn="0" w:lastColumn="0" w:oddVBand="1" w:evenVBand="0" w:oddHBand="0" w:evenHBand="0" w:firstRowFirstColumn="0" w:firstRowLastColumn="0" w:lastRowFirstColumn="0" w:lastRowLastColumn="0"/>
            <w:tcW w:w="1250" w:type="pct"/>
            <w:tcPrChange w:id="464" w:author="Philip Helger" w:date="2023-03-30T00:25:00Z">
              <w:tcPr>
                <w:tcW w:w="1237" w:type="pct"/>
              </w:tcPr>
            </w:tcPrChange>
          </w:tcPr>
          <w:p w14:paraId="543C5A8E" w14:textId="77777777" w:rsidR="0082373C" w:rsidRPr="00745F5A" w:rsidRDefault="0082373C" w:rsidP="007852AB">
            <w:pPr>
              <w:ind w:right="-143"/>
              <w:rPr>
                <w:bCs/>
                <w:lang w:bidi="ne-NP"/>
              </w:rPr>
            </w:pPr>
            <w:r w:rsidRPr="00745F5A">
              <w:rPr>
                <w:bCs/>
                <w:lang w:bidi="ne-NP"/>
              </w:rPr>
              <w:t>[</w:t>
            </w:r>
            <w:r w:rsidR="00115A30" w:rsidRPr="00745F5A">
              <w:rPr>
                <w:bCs/>
                <w:lang w:bidi="ne-NP"/>
              </w:rPr>
              <w:t>Peppol</w:t>
            </w:r>
            <w:r w:rsidRPr="00745F5A">
              <w:rPr>
                <w:bCs/>
                <w:lang w:bidi="ne-NP"/>
              </w:rPr>
              <w:t>_PostAward]</w:t>
            </w:r>
          </w:p>
        </w:tc>
        <w:tc>
          <w:tcPr>
            <w:tcW w:w="3750" w:type="pct"/>
            <w:tcPrChange w:id="465" w:author="Philip Helger" w:date="2023-03-30T00:25:00Z">
              <w:tcPr>
                <w:tcW w:w="3763" w:type="pct"/>
              </w:tcPr>
            </w:tcPrChange>
          </w:tcPr>
          <w:p w14:paraId="2A6ADBAB" w14:textId="00397587" w:rsidR="0082373C" w:rsidRPr="00745F5A" w:rsidRDefault="00000000">
            <w:pPr>
              <w:ind w:right="-143"/>
              <w:cnfStyle w:val="000000000000" w:firstRow="0" w:lastRow="0" w:firstColumn="0" w:lastColumn="0" w:oddVBand="0" w:evenVBand="0" w:oddHBand="0" w:evenHBand="0" w:firstRowFirstColumn="0" w:firstRowLastColumn="0" w:lastRowFirstColumn="0" w:lastRowLastColumn="0"/>
              <w:rPr>
                <w:bCs/>
                <w:lang w:bidi="ne-NP"/>
              </w:rPr>
            </w:pPr>
            <w:r>
              <w:fldChar w:fldCharType="begin"/>
            </w:r>
            <w:r>
              <w:instrText>HYPERLINK "https://peppol.eu/downloads/post-award/"</w:instrText>
            </w:r>
            <w:r>
              <w:fldChar w:fldCharType="separate"/>
            </w:r>
            <w:r w:rsidR="001870DB" w:rsidRPr="00745F5A">
              <w:rPr>
                <w:rStyle w:val="Hyperlink"/>
              </w:rPr>
              <w:t>https://peppol.eu/downloads/post-award/</w:t>
            </w:r>
            <w:r>
              <w:rPr>
                <w:rStyle w:val="Hyperlink"/>
              </w:rPr>
              <w:fldChar w:fldCharType="end"/>
            </w:r>
          </w:p>
        </w:tc>
      </w:tr>
      <w:tr w:rsidR="0082373C" w:rsidRPr="00745F5A" w14:paraId="71D85046" w14:textId="77777777" w:rsidTr="001662A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50" w:type="pct"/>
            <w:tcPrChange w:id="466" w:author="Philip Helger" w:date="2023-03-30T00:25:00Z">
              <w:tcPr>
                <w:tcW w:w="1237" w:type="pct"/>
              </w:tcPr>
            </w:tcPrChange>
          </w:tcPr>
          <w:p w14:paraId="4360866E" w14:textId="77777777" w:rsidR="0082373C" w:rsidRPr="00745F5A" w:rsidRDefault="0082373C" w:rsidP="007852AB">
            <w:pPr>
              <w:ind w:right="-143"/>
              <w:cnfStyle w:val="000010100000" w:firstRow="0" w:lastRow="0" w:firstColumn="0" w:lastColumn="0" w:oddVBand="1" w:evenVBand="0" w:oddHBand="1" w:evenHBand="0" w:firstRowFirstColumn="0" w:firstRowLastColumn="0" w:lastRowFirstColumn="0" w:lastRowLastColumn="0"/>
              <w:rPr>
                <w:iCs/>
              </w:rPr>
            </w:pPr>
            <w:r w:rsidRPr="00745F5A">
              <w:rPr>
                <w:iCs/>
              </w:rPr>
              <w:t>[</w:t>
            </w:r>
            <w:r w:rsidR="00115A30" w:rsidRPr="00745F5A">
              <w:rPr>
                <w:iCs/>
              </w:rPr>
              <w:t>Peppol</w:t>
            </w:r>
            <w:r w:rsidRPr="00745F5A">
              <w:rPr>
                <w:iCs/>
              </w:rPr>
              <w:t>_Transp]</w:t>
            </w:r>
          </w:p>
        </w:tc>
        <w:tc>
          <w:tcPr>
            <w:tcW w:w="3750" w:type="pct"/>
            <w:tcPrChange w:id="467" w:author="Philip Helger" w:date="2023-03-30T00:25:00Z">
              <w:tcPr>
                <w:tcW w:w="3763" w:type="pct"/>
              </w:tcPr>
            </w:tcPrChange>
          </w:tcPr>
          <w:p w14:paraId="6911FB08" w14:textId="3EC07DC8" w:rsidR="0082373C" w:rsidRPr="00745F5A" w:rsidRDefault="00000000">
            <w:pPr>
              <w:ind w:right="-143"/>
              <w:cnfStyle w:val="000000100000" w:firstRow="0" w:lastRow="0" w:firstColumn="0" w:lastColumn="0" w:oddVBand="0" w:evenVBand="0" w:oddHBand="1" w:evenHBand="0" w:firstRowFirstColumn="0" w:firstRowLastColumn="0" w:lastRowFirstColumn="0" w:lastRowLastColumn="0"/>
            </w:pPr>
            <w:r>
              <w:fldChar w:fldCharType="begin"/>
            </w:r>
            <w:r>
              <w:instrText>HYPERLINK "https://peppol.eu/downloads/the-peppol-edelivery-network-specifications/"</w:instrText>
            </w:r>
            <w:r>
              <w:fldChar w:fldCharType="separate"/>
            </w:r>
            <w:r w:rsidR="001870DB" w:rsidRPr="00745F5A">
              <w:rPr>
                <w:rStyle w:val="Hyperlink"/>
              </w:rPr>
              <w:t>https://peppol.eu/downloads/the-peppol-edelivery-network-specifications/</w:t>
            </w:r>
            <w:r>
              <w:rPr>
                <w:rStyle w:val="Hyperlink"/>
              </w:rPr>
              <w:fldChar w:fldCharType="end"/>
            </w:r>
          </w:p>
        </w:tc>
      </w:tr>
      <w:tr w:rsidR="00676FDB" w:rsidRPr="00745F5A" w14:paraId="382E75E4" w14:textId="77777777" w:rsidTr="001662A1">
        <w:tc>
          <w:tcPr>
            <w:cnfStyle w:val="000010000000" w:firstRow="0" w:lastRow="0" w:firstColumn="0" w:lastColumn="0" w:oddVBand="1" w:evenVBand="0" w:oddHBand="0" w:evenHBand="0" w:firstRowFirstColumn="0" w:firstRowLastColumn="0" w:lastRowFirstColumn="0" w:lastRowLastColumn="0"/>
            <w:tcW w:w="1250" w:type="pct"/>
            <w:tcPrChange w:id="468" w:author="Philip Helger" w:date="2023-03-30T00:25:00Z">
              <w:tcPr>
                <w:tcW w:w="1237" w:type="pct"/>
              </w:tcPr>
            </w:tcPrChange>
          </w:tcPr>
          <w:p w14:paraId="128C7CA0" w14:textId="77777777" w:rsidR="00676FDB" w:rsidRPr="00745F5A" w:rsidRDefault="00676FDB" w:rsidP="00CE0D75">
            <w:pPr>
              <w:ind w:right="-143"/>
              <w:rPr>
                <w:iCs/>
              </w:rPr>
            </w:pPr>
            <w:r w:rsidRPr="00745F5A">
              <w:rPr>
                <w:iCs/>
              </w:rPr>
              <w:t>[</w:t>
            </w:r>
            <w:r w:rsidR="00115A30" w:rsidRPr="00745F5A">
              <w:rPr>
                <w:iCs/>
              </w:rPr>
              <w:t>Peppol</w:t>
            </w:r>
            <w:r w:rsidRPr="00745F5A">
              <w:rPr>
                <w:iCs/>
              </w:rPr>
              <w:t>_CodeList]</w:t>
            </w:r>
          </w:p>
        </w:tc>
        <w:tc>
          <w:tcPr>
            <w:tcW w:w="3750" w:type="pct"/>
            <w:tcPrChange w:id="469" w:author="Philip Helger" w:date="2023-03-30T00:25:00Z">
              <w:tcPr>
                <w:tcW w:w="3763" w:type="pct"/>
              </w:tcPr>
            </w:tcPrChange>
          </w:tcPr>
          <w:p w14:paraId="3295CEE2" w14:textId="77CF999E" w:rsidR="00676FDB" w:rsidRPr="00745F5A" w:rsidRDefault="00000000" w:rsidP="00FA3522">
            <w:pPr>
              <w:ind w:right="-143"/>
              <w:cnfStyle w:val="000000000000" w:firstRow="0" w:lastRow="0" w:firstColumn="0" w:lastColumn="0" w:oddVBand="0" w:evenVBand="0" w:oddHBand="0" w:evenHBand="0" w:firstRowFirstColumn="0" w:firstRowLastColumn="0" w:lastRowFirstColumn="0" w:lastRowLastColumn="0"/>
            </w:pPr>
            <w:r>
              <w:fldChar w:fldCharType="begin"/>
            </w:r>
            <w:r>
              <w:instrText>HYPERLINK "https://docs.peppol.eu/edelivery/codelists/"</w:instrText>
            </w:r>
            <w:r>
              <w:fldChar w:fldCharType="separate"/>
            </w:r>
            <w:r w:rsidR="00FA3522" w:rsidRPr="00745F5A">
              <w:rPr>
                <w:rStyle w:val="Hyperlink"/>
              </w:rPr>
              <w:t>https://docs.peppol.eu/edelivery/codelists/</w:t>
            </w:r>
            <w:r>
              <w:rPr>
                <w:rStyle w:val="Hyperlink"/>
              </w:rPr>
              <w:fldChar w:fldCharType="end"/>
            </w:r>
          </w:p>
        </w:tc>
      </w:tr>
      <w:tr w:rsidR="00676FDB" w:rsidRPr="00745F5A" w14:paraId="74ECB837" w14:textId="77777777" w:rsidTr="001662A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50" w:type="pct"/>
            <w:tcPrChange w:id="470" w:author="Philip Helger" w:date="2023-03-30T00:25:00Z">
              <w:tcPr>
                <w:tcW w:w="1237" w:type="pct"/>
              </w:tcPr>
            </w:tcPrChange>
          </w:tcPr>
          <w:p w14:paraId="696D71BC" w14:textId="77777777" w:rsidR="00676FDB" w:rsidRPr="00745F5A" w:rsidRDefault="00676FDB" w:rsidP="007852AB">
            <w:pPr>
              <w:ind w:right="-143"/>
              <w:cnfStyle w:val="000010100000" w:firstRow="0" w:lastRow="0" w:firstColumn="0" w:lastColumn="0" w:oddVBand="1" w:evenVBand="0" w:oddHBand="1" w:evenHBand="0" w:firstRowFirstColumn="0" w:firstRowLastColumn="0" w:lastRowFirstColumn="0" w:lastRowLastColumn="0"/>
              <w:rPr>
                <w:iCs/>
              </w:rPr>
            </w:pPr>
            <w:r w:rsidRPr="00745F5A">
              <w:rPr>
                <w:iCs/>
              </w:rPr>
              <w:t>[CEN_BII]</w:t>
            </w:r>
          </w:p>
        </w:tc>
        <w:tc>
          <w:tcPr>
            <w:tcW w:w="3750" w:type="pct"/>
            <w:tcPrChange w:id="471" w:author="Philip Helger" w:date="2023-03-30T00:25:00Z">
              <w:tcPr>
                <w:tcW w:w="3763" w:type="pct"/>
              </w:tcPr>
            </w:tcPrChange>
          </w:tcPr>
          <w:p w14:paraId="26B12532" w14:textId="65D3E2CB" w:rsidR="00676FDB" w:rsidRPr="0006370C" w:rsidRDefault="00000000">
            <w:pPr>
              <w:cnfStyle w:val="000000100000" w:firstRow="0" w:lastRow="0" w:firstColumn="0" w:lastColumn="0" w:oddVBand="0" w:evenVBand="0" w:oddHBand="1" w:evenHBand="0" w:firstRowFirstColumn="0" w:firstRowLastColumn="0" w:lastRowFirstColumn="0" w:lastRowLastColumn="0"/>
              <w:pPrChange w:id="472" w:author="Philip Helger" w:date="2023-03-29T21:30:00Z">
                <w:pPr>
                  <w:ind w:right="-143"/>
                  <w:cnfStyle w:val="000000100000" w:firstRow="0" w:lastRow="0" w:firstColumn="0" w:lastColumn="0" w:oddVBand="0" w:evenVBand="0" w:oddHBand="1" w:evenHBand="0" w:firstRowFirstColumn="0" w:firstRowLastColumn="0" w:lastRowFirstColumn="0" w:lastRowLastColumn="0"/>
                </w:pPr>
              </w:pPrChange>
            </w:pPr>
            <w:del w:id="473" w:author="Philip Helger" w:date="2023-03-29T21:29:00Z">
              <w:r w:rsidDel="0006370C">
                <w:fldChar w:fldCharType="begin"/>
              </w:r>
              <w:r w:rsidDel="0006370C">
                <w:delInstrText>HYPERLINK "http://cenbii.eu/deliverables/cen-bii/"</w:delInstrText>
              </w:r>
              <w:r w:rsidDel="0006370C">
                <w:fldChar w:fldCharType="separate"/>
              </w:r>
              <w:r w:rsidR="00F3365E" w:rsidRPr="00745F5A" w:rsidDel="0006370C">
                <w:rPr>
                  <w:rStyle w:val="Hyperlink"/>
                </w:rPr>
                <w:delText>http://cenbii.eu/deliverables/cen-bii/</w:delText>
              </w:r>
              <w:r w:rsidDel="0006370C">
                <w:rPr>
                  <w:rStyle w:val="Hyperlink"/>
                </w:rPr>
                <w:fldChar w:fldCharType="end"/>
              </w:r>
            </w:del>
            <w:ins w:id="474" w:author="Philip Helger" w:date="2023-03-29T21:31:00Z">
              <w:r w:rsidR="0006370C">
                <w:rPr>
                  <w:rStyle w:val="Hyperlink"/>
                </w:rPr>
                <w:fldChar w:fldCharType="begin"/>
              </w:r>
              <w:r w:rsidR="0006370C">
                <w:rPr>
                  <w:rStyle w:val="Hyperlink"/>
                </w:rPr>
                <w:instrText xml:space="preserve"> HYPERLINK "</w:instrText>
              </w:r>
            </w:ins>
            <w:ins w:id="475" w:author="Philip Helger" w:date="2023-03-29T21:30:00Z">
              <w:r w:rsidR="0006370C" w:rsidRPr="0006370C">
                <w:rPr>
                  <w:rStyle w:val="Hyperlink"/>
                </w:rPr>
                <w:instrText>https://cenbii.eu/deliverables/cen-bii/</w:instrText>
              </w:r>
            </w:ins>
            <w:ins w:id="476" w:author="Philip Helger" w:date="2023-03-29T21:31:00Z">
              <w:r w:rsidR="0006370C">
                <w:rPr>
                  <w:rStyle w:val="Hyperlink"/>
                </w:rPr>
                <w:instrText xml:space="preserve">" </w:instrText>
              </w:r>
              <w:r w:rsidR="0006370C">
                <w:rPr>
                  <w:rStyle w:val="Hyperlink"/>
                </w:rPr>
              </w:r>
              <w:r w:rsidR="0006370C">
                <w:rPr>
                  <w:rStyle w:val="Hyperlink"/>
                </w:rPr>
                <w:fldChar w:fldCharType="separate"/>
              </w:r>
            </w:ins>
            <w:ins w:id="477" w:author="Philip Helger" w:date="2023-03-29T21:30:00Z">
              <w:r w:rsidR="0006370C" w:rsidRPr="00666BC5">
                <w:rPr>
                  <w:rStyle w:val="Hyperlink"/>
                </w:rPr>
                <w:t>https://cenbii.eu/deliverables/cen-bii/</w:t>
              </w:r>
            </w:ins>
            <w:ins w:id="478" w:author="Philip Helger" w:date="2023-03-29T21:31:00Z">
              <w:r w:rsidR="0006370C">
                <w:rPr>
                  <w:rStyle w:val="Hyperlink"/>
                </w:rPr>
                <w:fldChar w:fldCharType="end"/>
              </w:r>
            </w:ins>
          </w:p>
        </w:tc>
      </w:tr>
      <w:tr w:rsidR="00676FDB" w:rsidRPr="00745F5A" w14:paraId="70E882F0" w14:textId="77777777" w:rsidTr="001662A1">
        <w:tc>
          <w:tcPr>
            <w:cnfStyle w:val="000010000000" w:firstRow="0" w:lastRow="0" w:firstColumn="0" w:lastColumn="0" w:oddVBand="1" w:evenVBand="0" w:oddHBand="0" w:evenHBand="0" w:firstRowFirstColumn="0" w:firstRowLastColumn="0" w:lastRowFirstColumn="0" w:lastRowLastColumn="0"/>
            <w:tcW w:w="1250" w:type="pct"/>
            <w:tcPrChange w:id="479" w:author="Philip Helger" w:date="2023-03-30T00:25:00Z">
              <w:tcPr>
                <w:tcW w:w="1237" w:type="pct"/>
              </w:tcPr>
            </w:tcPrChange>
          </w:tcPr>
          <w:p w14:paraId="38641A01" w14:textId="77777777" w:rsidR="00676FDB" w:rsidRPr="00745F5A" w:rsidRDefault="00676FDB" w:rsidP="007852AB">
            <w:pPr>
              <w:ind w:right="-143"/>
              <w:rPr>
                <w:iCs/>
              </w:rPr>
            </w:pPr>
            <w:r w:rsidRPr="00745F5A">
              <w:rPr>
                <w:iCs/>
              </w:rPr>
              <w:t>[CEN_BII2]</w:t>
            </w:r>
          </w:p>
        </w:tc>
        <w:tc>
          <w:tcPr>
            <w:tcW w:w="3750" w:type="pct"/>
            <w:tcPrChange w:id="480" w:author="Philip Helger" w:date="2023-03-30T00:25:00Z">
              <w:tcPr>
                <w:tcW w:w="3763" w:type="pct"/>
              </w:tcPr>
            </w:tcPrChange>
          </w:tcPr>
          <w:p w14:paraId="7346744C" w14:textId="699F9D80" w:rsidR="00676FDB" w:rsidRPr="00745F5A" w:rsidRDefault="00000000" w:rsidP="00F3365E">
            <w:pPr>
              <w:ind w:right="-143"/>
              <w:cnfStyle w:val="000000000000" w:firstRow="0" w:lastRow="0" w:firstColumn="0" w:lastColumn="0" w:oddVBand="0" w:evenVBand="0" w:oddHBand="0" w:evenHBand="0" w:firstRowFirstColumn="0" w:firstRowLastColumn="0" w:lastRowFirstColumn="0" w:lastRowLastColumn="0"/>
              <w:rPr>
                <w:iCs/>
              </w:rPr>
            </w:pPr>
            <w:del w:id="481" w:author="Philip Helger" w:date="2023-03-29T21:31:00Z">
              <w:r w:rsidDel="0006370C">
                <w:fldChar w:fldCharType="begin"/>
              </w:r>
              <w:r w:rsidDel="0006370C">
                <w:delInstrText>HYPERLINK "http://cenbii.eu/deliverables/cen-bii-2/"</w:delInstrText>
              </w:r>
              <w:r w:rsidDel="0006370C">
                <w:fldChar w:fldCharType="separate"/>
              </w:r>
              <w:r w:rsidR="00F3365E" w:rsidRPr="00745F5A" w:rsidDel="0006370C">
                <w:rPr>
                  <w:rStyle w:val="Hyperlink"/>
                </w:rPr>
                <w:delText>http://cenbii.eu/deliverables/cen-bii-2/</w:delText>
              </w:r>
              <w:r w:rsidDel="0006370C">
                <w:rPr>
                  <w:rStyle w:val="Hyperlink"/>
                </w:rPr>
                <w:fldChar w:fldCharType="end"/>
              </w:r>
            </w:del>
            <w:ins w:id="482" w:author="Philip Helger" w:date="2023-03-29T21:32:00Z">
              <w:r w:rsidR="0006370C">
                <w:rPr>
                  <w:rStyle w:val="Hyperlink"/>
                </w:rPr>
                <w:fldChar w:fldCharType="begin"/>
              </w:r>
              <w:r w:rsidR="0006370C">
                <w:rPr>
                  <w:rStyle w:val="Hyperlink"/>
                </w:rPr>
                <w:instrText xml:space="preserve"> HYPERLINK "</w:instrText>
              </w:r>
              <w:r w:rsidR="0006370C" w:rsidRPr="0006370C">
                <w:rPr>
                  <w:rStyle w:val="Hyperlink"/>
                </w:rPr>
                <w:instrText>https://cenbii.eu/deliverables/cen-bii-2/</w:instrText>
              </w:r>
              <w:r w:rsidR="0006370C">
                <w:rPr>
                  <w:rStyle w:val="Hyperlink"/>
                </w:rPr>
                <w:instrText xml:space="preserve">" </w:instrText>
              </w:r>
              <w:r w:rsidR="0006370C">
                <w:rPr>
                  <w:rStyle w:val="Hyperlink"/>
                </w:rPr>
              </w:r>
              <w:r w:rsidR="0006370C">
                <w:rPr>
                  <w:rStyle w:val="Hyperlink"/>
                </w:rPr>
                <w:fldChar w:fldCharType="separate"/>
              </w:r>
              <w:r w:rsidR="0006370C" w:rsidRPr="00666BC5">
                <w:rPr>
                  <w:rStyle w:val="Hyperlink"/>
                </w:rPr>
                <w:t>https://cenbii.eu/deliverables/cen-bii-2/</w:t>
              </w:r>
              <w:r w:rsidR="0006370C">
                <w:rPr>
                  <w:rStyle w:val="Hyperlink"/>
                </w:rPr>
                <w:fldChar w:fldCharType="end"/>
              </w:r>
            </w:ins>
          </w:p>
        </w:tc>
      </w:tr>
      <w:tr w:rsidR="00676FDB" w:rsidRPr="00745F5A" w:rsidDel="004C789D" w14:paraId="6B71B922" w14:textId="11BB8422" w:rsidTr="001662A1">
        <w:trPr>
          <w:del w:id="483" w:author="Philip Helger" w:date="2023-03-30T00:30:00Z"/>
        </w:trPr>
        <w:tc>
          <w:tcPr>
            <w:tcW w:w="1250" w:type="pct"/>
            <w:tcPrChange w:id="484" w:author="Philip Helger" w:date="2023-03-30T00:25:00Z">
              <w:tcPr>
                <w:tcW w:w="1237" w:type="pct"/>
              </w:tcPr>
            </w:tcPrChange>
          </w:tcPr>
          <w:p w14:paraId="22F430CB" w14:textId="43A106B5" w:rsidR="00676FDB" w:rsidRPr="00745F5A" w:rsidDel="004C789D" w:rsidRDefault="00676FDB" w:rsidP="003E3C6D">
            <w:pPr>
              <w:cnfStyle w:val="000010100000" w:firstRow="0" w:lastRow="0" w:firstColumn="0" w:lastColumn="0" w:oddVBand="1" w:evenVBand="0" w:oddHBand="1" w:evenHBand="0" w:firstRowFirstColumn="0" w:firstRowLastColumn="0" w:lastRowFirstColumn="0" w:lastRowLastColumn="0"/>
              <w:rPr>
                <w:del w:id="485" w:author="Philip Helger" w:date="2023-03-30T00:30:00Z"/>
              </w:rPr>
            </w:pPr>
            <w:del w:id="486" w:author="Philip Helger" w:date="2023-03-30T00:30:00Z">
              <w:r w:rsidRPr="00745F5A" w:rsidDel="004C789D">
                <w:delText>[CEN_BII2_Guideline]</w:delText>
              </w:r>
            </w:del>
          </w:p>
        </w:tc>
        <w:tc>
          <w:tcPr>
            <w:tcW w:w="3750" w:type="pct"/>
            <w:tcPrChange w:id="487" w:author="Philip Helger" w:date="2023-03-30T00:25:00Z">
              <w:tcPr>
                <w:tcW w:w="3763" w:type="pct"/>
              </w:tcPr>
            </w:tcPrChange>
          </w:tcPr>
          <w:p w14:paraId="0D009C1D" w14:textId="420D4276" w:rsidR="00676FDB" w:rsidRPr="00745F5A" w:rsidDel="004C789D" w:rsidRDefault="00000000" w:rsidP="00DA779F">
            <w:pPr>
              <w:cnfStyle w:val="000000100000" w:firstRow="0" w:lastRow="0" w:firstColumn="0" w:lastColumn="0" w:oddVBand="0" w:evenVBand="0" w:oddHBand="1" w:evenHBand="0" w:firstRowFirstColumn="0" w:firstRowLastColumn="0" w:lastRowFirstColumn="0" w:lastRowLastColumn="0"/>
              <w:rPr>
                <w:del w:id="488" w:author="Philip Helger" w:date="2023-03-30T00:30:00Z"/>
              </w:rPr>
            </w:pPr>
            <w:del w:id="489" w:author="Philip Helger" w:date="2023-03-30T00:30:00Z">
              <w:r w:rsidDel="004C789D">
                <w:fldChar w:fldCharType="begin"/>
              </w:r>
              <w:r w:rsidDel="004C789D">
                <w:delInstrText>HYPERLINK "ftp://ftp.cen.eu/public/CWAs/BII2/CWA16558/CWA16558-Annex-C-BII-Guideline-ConformanceAndCustomizations-V1_0_0.pdf"</w:delInstrText>
              </w:r>
              <w:r w:rsidDel="004C789D">
                <w:fldChar w:fldCharType="separate"/>
              </w:r>
              <w:r w:rsidR="00676FDB" w:rsidRPr="00745F5A" w:rsidDel="004C789D">
                <w:rPr>
                  <w:rStyle w:val="Hyperlink"/>
                </w:rPr>
                <w:delText>ftp://ftp.cen.eu/public/CWAs/BII2/CWA16558/CWA16558-Annex-C-BII-Guideline-ConformanceAndCustomizations-V1_0_0.pdf</w:delText>
              </w:r>
              <w:r w:rsidDel="004C789D">
                <w:rPr>
                  <w:rStyle w:val="Hyperlink"/>
                </w:rPr>
                <w:fldChar w:fldCharType="end"/>
              </w:r>
            </w:del>
          </w:p>
        </w:tc>
      </w:tr>
      <w:tr w:rsidR="00676FDB" w:rsidRPr="00745F5A" w14:paraId="34C7C693" w14:textId="77777777" w:rsidTr="001662A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50" w:type="pct"/>
            <w:tcPrChange w:id="490" w:author="Philip Helger" w:date="2023-03-30T00:25:00Z">
              <w:tcPr>
                <w:tcW w:w="1237" w:type="pct"/>
              </w:tcPr>
            </w:tcPrChange>
          </w:tcPr>
          <w:p w14:paraId="04D83AD3" w14:textId="77777777" w:rsidR="00676FDB" w:rsidRPr="00745F5A" w:rsidRDefault="00676FDB" w:rsidP="00DA779F">
            <w:pPr>
              <w:cnfStyle w:val="000010100000" w:firstRow="0" w:lastRow="0" w:firstColumn="0" w:lastColumn="0" w:oddVBand="1" w:evenVBand="0" w:oddHBand="1" w:evenHBand="0" w:firstRowFirstColumn="0" w:firstRowLastColumn="0" w:lastRowFirstColumn="0" w:lastRowLastColumn="0"/>
            </w:pPr>
            <w:r w:rsidRPr="00745F5A">
              <w:t>[ISO 15459]</w:t>
            </w:r>
          </w:p>
        </w:tc>
        <w:tc>
          <w:tcPr>
            <w:tcW w:w="3750" w:type="pct"/>
            <w:tcPrChange w:id="491" w:author="Philip Helger" w:date="2023-03-30T00:25:00Z">
              <w:tcPr>
                <w:tcW w:w="3763" w:type="pct"/>
              </w:tcPr>
            </w:tcPrChange>
          </w:tcPr>
          <w:p w14:paraId="765572A9" w14:textId="4A2EF6F2" w:rsidR="00676FDB" w:rsidRPr="004339CA" w:rsidDel="004339CA" w:rsidRDefault="004339CA">
            <w:pPr>
              <w:cnfStyle w:val="000000100000" w:firstRow="0" w:lastRow="0" w:firstColumn="0" w:lastColumn="0" w:oddVBand="0" w:evenVBand="0" w:oddHBand="1" w:evenHBand="0" w:firstRowFirstColumn="0" w:firstRowLastColumn="0" w:lastRowFirstColumn="0" w:lastRowLastColumn="0"/>
              <w:rPr>
                <w:del w:id="492" w:author="Philip Helger" w:date="2023-03-29T21:36:00Z"/>
              </w:rPr>
            </w:pPr>
            <w:ins w:id="493" w:author="Philip Helger" w:date="2023-03-29T21:36:00Z">
              <w:r>
                <w:fldChar w:fldCharType="begin"/>
              </w:r>
              <w:r>
                <w:instrText xml:space="preserve"> HYPERLINK "</w:instrText>
              </w:r>
              <w:r w:rsidRPr="004339CA">
                <w:instrText>https://www.iso.org/standard/54782.html</w:instrText>
              </w:r>
              <w:r>
                <w:instrText xml:space="preserve">" </w:instrText>
              </w:r>
              <w:r>
                <w:fldChar w:fldCharType="separate"/>
              </w:r>
              <w:r w:rsidRPr="00666BC5">
                <w:rPr>
                  <w:rStyle w:val="Hyperlink"/>
                </w:rPr>
                <w:t>https://www.iso.org/standard/54782.html</w:t>
              </w:r>
              <w:r>
                <w:fldChar w:fldCharType="end"/>
              </w:r>
            </w:ins>
            <w:del w:id="494" w:author="Philip Helger" w:date="2023-03-29T21:36:00Z">
              <w:r w:rsidRPr="004339CA" w:rsidDel="004339CA">
                <w:fldChar w:fldCharType="begin"/>
              </w:r>
              <w:r w:rsidRPr="004339CA" w:rsidDel="004339CA">
                <w:delInstrText>HYPERLINK "http://www.iso.org/iso/iso_catalogue/catalogue_tc/catalogue_detail.htm?csnumber=51284"</w:delInstrText>
              </w:r>
              <w:r w:rsidRPr="004339CA" w:rsidDel="004339CA">
                <w:fldChar w:fldCharType="separate"/>
              </w:r>
              <w:r w:rsidR="00676FDB" w:rsidRPr="004339CA" w:rsidDel="004339CA">
                <w:rPr>
                  <w:rStyle w:val="Hyperlink"/>
                </w:rPr>
                <w:delText>http://www.iso.org/iso/iso_catalogue/catalogue_tc/catalogue_detail.htm?csnumber=51284</w:delText>
              </w:r>
              <w:r w:rsidRPr="004339CA" w:rsidDel="004339CA">
                <w:rPr>
                  <w:rPrChange w:id="495" w:author="Philip Helger" w:date="2023-03-29T21:36:00Z">
                    <w:rPr>
                      <w:rStyle w:val="Hyperlink"/>
                    </w:rPr>
                  </w:rPrChange>
                </w:rPr>
                <w:fldChar w:fldCharType="end"/>
              </w:r>
            </w:del>
          </w:p>
          <w:p w14:paraId="280EEFDC" w14:textId="47229216" w:rsidR="004339CA" w:rsidRDefault="004339CA" w:rsidP="004339CA">
            <w:pPr>
              <w:cnfStyle w:val="000000100000" w:firstRow="0" w:lastRow="0" w:firstColumn="0" w:lastColumn="0" w:oddVBand="0" w:evenVBand="0" w:oddHBand="1" w:evenHBand="0" w:firstRowFirstColumn="0" w:firstRowLastColumn="0" w:lastRowFirstColumn="0" w:lastRowLastColumn="0"/>
              <w:rPr>
                <w:ins w:id="496" w:author="Philip Helger" w:date="2023-03-29T21:36:00Z"/>
              </w:rPr>
            </w:pPr>
          </w:p>
          <w:p w14:paraId="471CBE92" w14:textId="3A6AB12F" w:rsidR="004339CA" w:rsidRPr="004339CA" w:rsidRDefault="004339CA" w:rsidP="004339CA">
            <w:pPr>
              <w:cnfStyle w:val="000000100000" w:firstRow="0" w:lastRow="0" w:firstColumn="0" w:lastColumn="0" w:oddVBand="0" w:evenVBand="0" w:oddHBand="1" w:evenHBand="0" w:firstRowFirstColumn="0" w:firstRowLastColumn="0" w:lastRowFirstColumn="0" w:lastRowLastColumn="0"/>
              <w:rPr>
                <w:color w:val="0000FF"/>
                <w:u w:val="single"/>
                <w:rPrChange w:id="497" w:author="Philip Helger" w:date="2023-03-29T21:36:00Z">
                  <w:rPr/>
                </w:rPrChange>
              </w:rPr>
            </w:pPr>
            <w:ins w:id="498" w:author="Philip Helger" w:date="2023-03-29T21:36:00Z">
              <w:r>
                <w:fldChar w:fldCharType="begin"/>
              </w:r>
              <w:r>
                <w:instrText xml:space="preserve"> HYPERLINK "</w:instrText>
              </w:r>
              <w:r w:rsidRPr="004339CA">
                <w:instrText>https://www.iso.org/standard/54781.html</w:instrText>
              </w:r>
              <w:r>
                <w:instrText xml:space="preserve">" </w:instrText>
              </w:r>
              <w:r>
                <w:fldChar w:fldCharType="separate"/>
              </w:r>
              <w:r w:rsidRPr="00666BC5">
                <w:rPr>
                  <w:rStyle w:val="Hyperlink"/>
                </w:rPr>
                <w:t>https://www.iso.org/standard/54781.html</w:t>
              </w:r>
              <w:r>
                <w:fldChar w:fldCharType="end"/>
              </w:r>
            </w:ins>
            <w:del w:id="499" w:author="Philip Helger" w:date="2023-03-29T21:36:00Z">
              <w:r w:rsidDel="004339CA">
                <w:fldChar w:fldCharType="begin"/>
              </w:r>
              <w:r w:rsidDel="004339CA">
                <w:delInstrText>HYPERLINK "http://www.iso.org/iso/iso_catalogue/catalogue_tc/catalogue_detail.htm?csnumber=43349"</w:delInstrText>
              </w:r>
              <w:r w:rsidDel="004339CA">
                <w:fldChar w:fldCharType="separate"/>
              </w:r>
              <w:r w:rsidR="00676FDB" w:rsidRPr="00745F5A" w:rsidDel="004339CA">
                <w:rPr>
                  <w:rStyle w:val="Hyperlink"/>
                </w:rPr>
                <w:delText>http://www.iso.org/iso/iso_catalogue/catalogue_tc/catalogue_detail.htm?csnumber=43349</w:delText>
              </w:r>
              <w:r w:rsidDel="004339CA">
                <w:rPr>
                  <w:rStyle w:val="Hyperlink"/>
                </w:rPr>
                <w:fldChar w:fldCharType="end"/>
              </w:r>
            </w:del>
          </w:p>
        </w:tc>
      </w:tr>
      <w:tr w:rsidR="00676FDB" w:rsidRPr="00745F5A" w14:paraId="6CDE977A" w14:textId="77777777" w:rsidTr="001662A1">
        <w:tc>
          <w:tcPr>
            <w:cnfStyle w:val="000010000000" w:firstRow="0" w:lastRow="0" w:firstColumn="0" w:lastColumn="0" w:oddVBand="1" w:evenVBand="0" w:oddHBand="0" w:evenHBand="0" w:firstRowFirstColumn="0" w:firstRowLastColumn="0" w:lastRowFirstColumn="0" w:lastRowLastColumn="0"/>
            <w:tcW w:w="1250" w:type="pct"/>
            <w:tcPrChange w:id="500" w:author="Philip Helger" w:date="2023-03-30T00:25:00Z">
              <w:tcPr>
                <w:tcW w:w="1237" w:type="pct"/>
              </w:tcPr>
            </w:tcPrChange>
          </w:tcPr>
          <w:p w14:paraId="6F19BF94" w14:textId="77777777" w:rsidR="00676FDB" w:rsidRPr="00745F5A" w:rsidRDefault="00676FDB" w:rsidP="007852AB">
            <w:pPr>
              <w:ind w:right="-143"/>
              <w:rPr>
                <w:iCs/>
              </w:rPr>
            </w:pPr>
            <w:r w:rsidRPr="00745F5A">
              <w:rPr>
                <w:iCs/>
              </w:rPr>
              <w:t>[ISO 9735 Service Code List (0007)]</w:t>
            </w:r>
          </w:p>
        </w:tc>
        <w:tc>
          <w:tcPr>
            <w:tcW w:w="3750" w:type="pct"/>
            <w:tcPrChange w:id="501" w:author="Philip Helger" w:date="2023-03-30T00:25:00Z">
              <w:tcPr>
                <w:tcW w:w="3763" w:type="pct"/>
              </w:tcPr>
            </w:tcPrChange>
          </w:tcPr>
          <w:p w14:paraId="49D78A39" w14:textId="026D4EEB" w:rsidR="00676FDB" w:rsidRPr="00745F5A" w:rsidRDefault="00102F01" w:rsidP="00102F01">
            <w:pPr>
              <w:ind w:right="-143"/>
              <w:cnfStyle w:val="000000000000" w:firstRow="0" w:lastRow="0" w:firstColumn="0" w:lastColumn="0" w:oddVBand="0" w:evenVBand="0" w:oddHBand="0" w:evenHBand="0" w:firstRowFirstColumn="0" w:firstRowLastColumn="0" w:lastRowFirstColumn="0" w:lastRowLastColumn="0"/>
              <w:rPr>
                <w:iCs/>
              </w:rPr>
            </w:pPr>
            <w:ins w:id="502" w:author="Philip Helger" w:date="2023-03-30T00:28:00Z">
              <w:r>
                <w:fldChar w:fldCharType="begin"/>
              </w:r>
              <w:r>
                <w:instrText xml:space="preserve"> HYPERLINK "</w:instrText>
              </w:r>
              <w:r w:rsidRPr="002F7449">
                <w:instrText>https://unece.org/sites/default/files/datastore/fileadmin/DAM/trade/untdid/download/r1241.doc</w:instrText>
              </w:r>
              <w:r>
                <w:instrText xml:space="preserve">" </w:instrText>
              </w:r>
              <w:r>
                <w:fldChar w:fldCharType="separate"/>
              </w:r>
              <w:r w:rsidRPr="00C52D2F">
                <w:rPr>
                  <w:rStyle w:val="Hyperlink"/>
                </w:rPr>
                <w:t>https://unece.org/sites/default/files/datastore/fileadmin/DAM/trade/untdid/download/r1241.doc</w:t>
              </w:r>
              <w:r>
                <w:fldChar w:fldCharType="end"/>
              </w:r>
            </w:ins>
            <w:del w:id="503" w:author="Philip Helger" w:date="2023-03-30T00:28:00Z">
              <w:r w:rsidDel="002F7449">
                <w:fldChar w:fldCharType="begin"/>
              </w:r>
              <w:r w:rsidDel="002F7449">
                <w:delInstrText>HYPERLINK "http://www.unece.org/trade/untdid/download/r1241.txt"</w:delInstrText>
              </w:r>
              <w:r w:rsidDel="002F7449">
                <w:fldChar w:fldCharType="separate"/>
              </w:r>
              <w:r w:rsidR="005A3505" w:rsidRPr="00745F5A" w:rsidDel="002F7449">
                <w:rPr>
                  <w:rStyle w:val="Hyperlink"/>
                  <w:iCs/>
                </w:rPr>
                <w:delText>http://www.unece.org/trade/untdid/download/r1241.txt</w:delText>
              </w:r>
              <w:r w:rsidDel="002F7449">
                <w:rPr>
                  <w:rStyle w:val="Hyperlink"/>
                  <w:iCs/>
                </w:rPr>
                <w:fldChar w:fldCharType="end"/>
              </w:r>
            </w:del>
          </w:p>
        </w:tc>
      </w:tr>
      <w:tr w:rsidR="00676FDB" w:rsidRPr="00745F5A" w14:paraId="2E660A29" w14:textId="77777777" w:rsidTr="001662A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50" w:type="pct"/>
            <w:tcPrChange w:id="504" w:author="Philip Helger" w:date="2023-03-30T00:25:00Z">
              <w:tcPr>
                <w:tcW w:w="1237" w:type="pct"/>
              </w:tcPr>
            </w:tcPrChange>
          </w:tcPr>
          <w:p w14:paraId="32661D4E" w14:textId="77777777" w:rsidR="00676FDB" w:rsidRPr="00745F5A" w:rsidRDefault="00676FDB" w:rsidP="007852AB">
            <w:pPr>
              <w:ind w:right="-143"/>
              <w:cnfStyle w:val="000010100000" w:firstRow="0" w:lastRow="0" w:firstColumn="0" w:lastColumn="0" w:oddVBand="1" w:evenVBand="0" w:oddHBand="1" w:evenHBand="0" w:firstRowFirstColumn="0" w:firstRowLastColumn="0" w:lastRowFirstColumn="0" w:lastRowLastColumn="0"/>
              <w:rPr>
                <w:iCs/>
              </w:rPr>
            </w:pPr>
            <w:r w:rsidRPr="00745F5A">
              <w:rPr>
                <w:iCs/>
              </w:rPr>
              <w:t>[ISO 6523]</w:t>
            </w:r>
          </w:p>
        </w:tc>
        <w:tc>
          <w:tcPr>
            <w:tcW w:w="3750" w:type="pct"/>
            <w:tcPrChange w:id="505" w:author="Philip Helger" w:date="2023-03-30T00:25:00Z">
              <w:tcPr>
                <w:tcW w:w="3763" w:type="pct"/>
              </w:tcPr>
            </w:tcPrChange>
          </w:tcPr>
          <w:p w14:paraId="127F0817" w14:textId="36793C80" w:rsidR="00676FDB" w:rsidRPr="00745F5A" w:rsidRDefault="00000000" w:rsidP="007852AB">
            <w:pPr>
              <w:ind w:right="-143"/>
              <w:cnfStyle w:val="000000100000" w:firstRow="0" w:lastRow="0" w:firstColumn="0" w:lastColumn="0" w:oddVBand="0" w:evenVBand="0" w:oddHBand="1" w:evenHBand="0" w:firstRowFirstColumn="0" w:firstRowLastColumn="0" w:lastRowFirstColumn="0" w:lastRowLastColumn="0"/>
              <w:rPr>
                <w:iCs/>
              </w:rPr>
            </w:pPr>
            <w:del w:id="506" w:author="Philip Helger" w:date="2023-03-30T00:26:00Z">
              <w:r w:rsidDel="009A3B7A">
                <w:fldChar w:fldCharType="begin"/>
              </w:r>
              <w:r w:rsidDel="009A3B7A">
                <w:delInstrText>HYPERLINK "http://www.iso.org/iso/catalogue_detail?csnumber=25773"</w:delInstrText>
              </w:r>
              <w:r w:rsidDel="009A3B7A">
                <w:fldChar w:fldCharType="separate"/>
              </w:r>
              <w:r w:rsidR="00676FDB" w:rsidRPr="00745F5A" w:rsidDel="009A3B7A">
                <w:rPr>
                  <w:rStyle w:val="Hyperlink"/>
                  <w:iCs/>
                </w:rPr>
                <w:delText>http://www.iso.org/iso/catalogue_detail?csnumber=25773</w:delText>
              </w:r>
              <w:r w:rsidDel="009A3B7A">
                <w:rPr>
                  <w:rStyle w:val="Hyperlink"/>
                  <w:iCs/>
                </w:rPr>
                <w:fldChar w:fldCharType="end"/>
              </w:r>
            </w:del>
            <w:ins w:id="507" w:author="Philip Helger" w:date="2023-03-30T00:26:00Z">
              <w:r w:rsidR="009A3B7A">
                <w:rPr>
                  <w:rStyle w:val="Hyperlink"/>
                  <w:iCs/>
                </w:rPr>
                <w:fldChar w:fldCharType="begin"/>
              </w:r>
              <w:r w:rsidR="009A3B7A">
                <w:rPr>
                  <w:rStyle w:val="Hyperlink"/>
                  <w:iCs/>
                </w:rPr>
                <w:instrText xml:space="preserve"> HYPERLINK "</w:instrText>
              </w:r>
              <w:r w:rsidR="009A3B7A" w:rsidRPr="009A3B7A">
                <w:rPr>
                  <w:rStyle w:val="Hyperlink"/>
                  <w:iCs/>
                </w:rPr>
                <w:instrText>https://www.iso.org/standard/25773.html</w:instrText>
              </w:r>
              <w:r w:rsidR="009A3B7A">
                <w:rPr>
                  <w:rStyle w:val="Hyperlink"/>
                  <w:iCs/>
                </w:rPr>
                <w:instrText xml:space="preserve">" </w:instrText>
              </w:r>
              <w:r w:rsidR="009A3B7A">
                <w:rPr>
                  <w:rStyle w:val="Hyperlink"/>
                  <w:iCs/>
                </w:rPr>
              </w:r>
              <w:r w:rsidR="009A3B7A">
                <w:rPr>
                  <w:rStyle w:val="Hyperlink"/>
                  <w:iCs/>
                </w:rPr>
                <w:fldChar w:fldCharType="separate"/>
              </w:r>
              <w:r w:rsidR="009A3B7A" w:rsidRPr="00C52D2F">
                <w:rPr>
                  <w:rStyle w:val="Hyperlink"/>
                  <w:iCs/>
                </w:rPr>
                <w:t>https://www.iso.org/standard/25773.html</w:t>
              </w:r>
              <w:r w:rsidR="009A3B7A">
                <w:rPr>
                  <w:rStyle w:val="Hyperlink"/>
                  <w:iCs/>
                </w:rPr>
                <w:fldChar w:fldCharType="end"/>
              </w:r>
            </w:ins>
          </w:p>
        </w:tc>
      </w:tr>
      <w:tr w:rsidR="00676FDB" w:rsidRPr="00745F5A" w14:paraId="698D1396" w14:textId="77777777" w:rsidTr="001662A1">
        <w:tc>
          <w:tcPr>
            <w:cnfStyle w:val="000010000000" w:firstRow="0" w:lastRow="0" w:firstColumn="0" w:lastColumn="0" w:oddVBand="1" w:evenVBand="0" w:oddHBand="0" w:evenHBand="0" w:firstRowFirstColumn="0" w:firstRowLastColumn="0" w:lastRowFirstColumn="0" w:lastRowLastColumn="0"/>
            <w:tcW w:w="1250" w:type="pct"/>
            <w:tcPrChange w:id="508" w:author="Philip Helger" w:date="2023-03-30T00:25:00Z">
              <w:tcPr>
                <w:tcW w:w="1237" w:type="pct"/>
              </w:tcPr>
            </w:tcPrChange>
          </w:tcPr>
          <w:p w14:paraId="1BA09C64" w14:textId="77777777" w:rsidR="00676FDB" w:rsidRPr="00745F5A" w:rsidRDefault="00676FDB" w:rsidP="007852AB">
            <w:pPr>
              <w:ind w:right="-143"/>
              <w:rPr>
                <w:iCs/>
              </w:rPr>
            </w:pPr>
            <w:r w:rsidRPr="00745F5A">
              <w:rPr>
                <w:iCs/>
              </w:rPr>
              <w:t>[OASIS UBL]</w:t>
            </w:r>
          </w:p>
        </w:tc>
        <w:tc>
          <w:tcPr>
            <w:tcW w:w="3750" w:type="pct"/>
            <w:tcPrChange w:id="509" w:author="Philip Helger" w:date="2023-03-30T00:25:00Z">
              <w:tcPr>
                <w:tcW w:w="3763" w:type="pct"/>
              </w:tcPr>
            </w:tcPrChange>
          </w:tcPr>
          <w:p w14:paraId="2F8BDC2C" w14:textId="6412DE01" w:rsidR="004D48F0" w:rsidRDefault="00000000" w:rsidP="00E15FB4">
            <w:pPr>
              <w:cnfStyle w:val="000000000000" w:firstRow="0" w:lastRow="0" w:firstColumn="0" w:lastColumn="0" w:oddVBand="0" w:evenVBand="0" w:oddHBand="0" w:evenHBand="0" w:firstRowFirstColumn="0" w:firstRowLastColumn="0" w:lastRowFirstColumn="0" w:lastRowLastColumn="0"/>
              <w:rPr>
                <w:ins w:id="510" w:author="Philip Helger" w:date="2023-03-30T00:29:00Z"/>
              </w:rPr>
            </w:pPr>
            <w:del w:id="511" w:author="Philip Helger" w:date="2023-03-30T00:28:00Z">
              <w:r w:rsidDel="004D48F0">
                <w:fldChar w:fldCharType="begin"/>
              </w:r>
              <w:r w:rsidDel="004D48F0">
                <w:delInstrText>HYPERLINK "http://docs.oasis-open.org/ubl/os-UBL-2.1/UBL-2.1.html"</w:delInstrText>
              </w:r>
              <w:r w:rsidDel="004D48F0">
                <w:fldChar w:fldCharType="separate"/>
              </w:r>
              <w:r w:rsidR="00676FDB" w:rsidRPr="004D48F0" w:rsidDel="004D48F0">
                <w:rPr>
                  <w:rPrChange w:id="512" w:author="Philip Helger" w:date="2023-03-30T00:28:00Z">
                    <w:rPr>
                      <w:rStyle w:val="Hyperlink"/>
                    </w:rPr>
                  </w:rPrChange>
                </w:rPr>
                <w:delText>http://docs.oasis-open.org/ubl/os-UBL-2.1/UBL-2.1.html</w:delText>
              </w:r>
              <w:r w:rsidDel="004D48F0">
                <w:rPr>
                  <w:rStyle w:val="Hyperlink"/>
                </w:rPr>
                <w:fldChar w:fldCharType="end"/>
              </w:r>
            </w:del>
            <w:ins w:id="513" w:author="Philip Helger" w:date="2023-03-30T00:29:00Z">
              <w:r w:rsidR="004D48F0">
                <w:fldChar w:fldCharType="begin"/>
              </w:r>
              <w:r w:rsidR="004D48F0">
                <w:instrText xml:space="preserve"> HYPERLINK "</w:instrText>
              </w:r>
            </w:ins>
            <w:ins w:id="514" w:author="Philip Helger" w:date="2023-03-30T00:28:00Z">
              <w:r w:rsidR="004D48F0" w:rsidRPr="004D48F0">
                <w:rPr>
                  <w:rPrChange w:id="515" w:author="Philip Helger" w:date="2023-03-30T00:28:00Z">
                    <w:rPr>
                      <w:rStyle w:val="Hyperlink"/>
                    </w:rPr>
                  </w:rPrChange>
                </w:rPr>
                <w:instrText>http</w:instrText>
              </w:r>
            </w:ins>
            <w:ins w:id="516" w:author="Philip Helger" w:date="2023-03-30T00:29:00Z">
              <w:r w:rsidR="004D48F0">
                <w:instrText>s</w:instrText>
              </w:r>
            </w:ins>
            <w:ins w:id="517" w:author="Philip Helger" w:date="2023-03-30T00:28:00Z">
              <w:r w:rsidR="004D48F0" w:rsidRPr="004D48F0">
                <w:rPr>
                  <w:rPrChange w:id="518" w:author="Philip Helger" w:date="2023-03-30T00:28:00Z">
                    <w:rPr>
                      <w:rStyle w:val="Hyperlink"/>
                    </w:rPr>
                  </w:rPrChange>
                </w:rPr>
                <w:instrText>://docs.oasis-open.org/ubl/os-UBL-2.1/UBL-2.1.html</w:instrText>
              </w:r>
            </w:ins>
            <w:ins w:id="519" w:author="Philip Helger" w:date="2023-03-30T00:29:00Z">
              <w:r w:rsidR="004D48F0">
                <w:instrText xml:space="preserve">" </w:instrText>
              </w:r>
              <w:r w:rsidR="004D48F0">
                <w:fldChar w:fldCharType="separate"/>
              </w:r>
            </w:ins>
            <w:ins w:id="520" w:author="Philip Helger" w:date="2023-03-30T00:28:00Z">
              <w:r w:rsidR="004D48F0" w:rsidRPr="004D48F0">
                <w:rPr>
                  <w:rStyle w:val="Hyperlink"/>
                </w:rPr>
                <w:t>http</w:t>
              </w:r>
            </w:ins>
            <w:ins w:id="521" w:author="Philip Helger" w:date="2023-03-30T00:29:00Z">
              <w:r w:rsidR="004D48F0" w:rsidRPr="00C52D2F">
                <w:rPr>
                  <w:rStyle w:val="Hyperlink"/>
                </w:rPr>
                <w:t>s</w:t>
              </w:r>
            </w:ins>
            <w:ins w:id="522" w:author="Philip Helger" w:date="2023-03-30T00:28:00Z">
              <w:r w:rsidR="004D48F0" w:rsidRPr="004D48F0">
                <w:rPr>
                  <w:rStyle w:val="Hyperlink"/>
                </w:rPr>
                <w:t>://docs.oasis-open.org/ubl/os-UBL-2.1/UBL-2.1.html</w:t>
              </w:r>
            </w:ins>
            <w:ins w:id="523" w:author="Philip Helger" w:date="2023-03-30T00:29:00Z">
              <w:r w:rsidR="004D48F0">
                <w:fldChar w:fldCharType="end"/>
              </w:r>
            </w:ins>
          </w:p>
          <w:p w14:paraId="7B9C6577" w14:textId="03B90C93" w:rsidR="00676FDB" w:rsidRPr="00745F5A" w:rsidDel="004D48F0" w:rsidRDefault="00676FDB" w:rsidP="00E15FB4">
            <w:pPr>
              <w:cnfStyle w:val="000000000000" w:firstRow="0" w:lastRow="0" w:firstColumn="0" w:lastColumn="0" w:oddVBand="0" w:evenVBand="0" w:oddHBand="0" w:evenHBand="0" w:firstRowFirstColumn="0" w:firstRowLastColumn="0" w:lastRowFirstColumn="0" w:lastRowLastColumn="0"/>
              <w:rPr>
                <w:del w:id="524" w:author="Philip Helger" w:date="2023-03-30T00:29:00Z"/>
              </w:rPr>
            </w:pPr>
          </w:p>
          <w:p w14:paraId="39ED8ED3" w14:textId="42DBC599" w:rsidR="004D48F0" w:rsidRPr="00745F5A" w:rsidRDefault="00000000" w:rsidP="004D48F0">
            <w:pPr>
              <w:cnfStyle w:val="000000000000" w:firstRow="0" w:lastRow="0" w:firstColumn="0" w:lastColumn="0" w:oddVBand="0" w:evenVBand="0" w:oddHBand="0" w:evenHBand="0" w:firstRowFirstColumn="0" w:firstRowLastColumn="0" w:lastRowFirstColumn="0" w:lastRowLastColumn="0"/>
            </w:pPr>
            <w:del w:id="525" w:author="Philip Helger" w:date="2023-03-30T00:28:00Z">
              <w:r w:rsidDel="004D48F0">
                <w:fldChar w:fldCharType="begin"/>
              </w:r>
              <w:r w:rsidDel="004D48F0">
                <w:delInstrText>HYPERLINK "http://docs.oasis-open.org/ubl/os-UBL-2.1/UBL-2.1.zip"</w:delInstrText>
              </w:r>
              <w:r w:rsidDel="004D48F0">
                <w:fldChar w:fldCharType="separate"/>
              </w:r>
              <w:r w:rsidR="00676FDB" w:rsidRPr="004D48F0" w:rsidDel="004D48F0">
                <w:rPr>
                  <w:rPrChange w:id="526" w:author="Philip Helger" w:date="2023-03-30T00:28:00Z">
                    <w:rPr>
                      <w:rStyle w:val="Hyperlink"/>
                    </w:rPr>
                  </w:rPrChange>
                </w:rPr>
                <w:delText>http://docs.oasis-open.org/ubl/os-UBL-2.1/UBL-2.1.zip</w:delText>
              </w:r>
              <w:r w:rsidDel="004D48F0">
                <w:rPr>
                  <w:rStyle w:val="Hyperlink"/>
                </w:rPr>
                <w:fldChar w:fldCharType="end"/>
              </w:r>
            </w:del>
            <w:ins w:id="527" w:author="Philip Helger" w:date="2023-03-30T00:29:00Z">
              <w:r w:rsidR="004D48F0">
                <w:fldChar w:fldCharType="begin"/>
              </w:r>
              <w:r w:rsidR="004D48F0">
                <w:instrText xml:space="preserve"> HYPERLINK "</w:instrText>
              </w:r>
            </w:ins>
            <w:ins w:id="528" w:author="Philip Helger" w:date="2023-03-30T00:28:00Z">
              <w:r w:rsidR="004D48F0" w:rsidRPr="004D48F0">
                <w:rPr>
                  <w:rPrChange w:id="529" w:author="Philip Helger" w:date="2023-03-30T00:28:00Z">
                    <w:rPr>
                      <w:rStyle w:val="Hyperlink"/>
                    </w:rPr>
                  </w:rPrChange>
                </w:rPr>
                <w:instrText>http</w:instrText>
              </w:r>
            </w:ins>
            <w:ins w:id="530" w:author="Philip Helger" w:date="2023-03-30T00:29:00Z">
              <w:r w:rsidR="004D48F0">
                <w:instrText>s</w:instrText>
              </w:r>
            </w:ins>
            <w:ins w:id="531" w:author="Philip Helger" w:date="2023-03-30T00:28:00Z">
              <w:r w:rsidR="004D48F0" w:rsidRPr="004D48F0">
                <w:rPr>
                  <w:rPrChange w:id="532" w:author="Philip Helger" w:date="2023-03-30T00:28:00Z">
                    <w:rPr>
                      <w:rStyle w:val="Hyperlink"/>
                    </w:rPr>
                  </w:rPrChange>
                </w:rPr>
                <w:instrText>://docs.oasis-open.org/ubl/os-UBL-2.1/UBL-2.1.zip</w:instrText>
              </w:r>
            </w:ins>
            <w:ins w:id="533" w:author="Philip Helger" w:date="2023-03-30T00:29:00Z">
              <w:r w:rsidR="004D48F0">
                <w:instrText xml:space="preserve">" </w:instrText>
              </w:r>
              <w:r w:rsidR="004D48F0">
                <w:fldChar w:fldCharType="separate"/>
              </w:r>
            </w:ins>
            <w:ins w:id="534" w:author="Philip Helger" w:date="2023-03-30T00:28:00Z">
              <w:r w:rsidR="004D48F0" w:rsidRPr="004D48F0">
                <w:rPr>
                  <w:rStyle w:val="Hyperlink"/>
                </w:rPr>
                <w:t>http</w:t>
              </w:r>
            </w:ins>
            <w:ins w:id="535" w:author="Philip Helger" w:date="2023-03-30T00:29:00Z">
              <w:r w:rsidR="004D48F0" w:rsidRPr="00C52D2F">
                <w:rPr>
                  <w:rStyle w:val="Hyperlink"/>
                </w:rPr>
                <w:t>s</w:t>
              </w:r>
            </w:ins>
            <w:ins w:id="536" w:author="Philip Helger" w:date="2023-03-30T00:28:00Z">
              <w:r w:rsidR="004D48F0" w:rsidRPr="004D48F0">
                <w:rPr>
                  <w:rStyle w:val="Hyperlink"/>
                </w:rPr>
                <w:t>://docs.oasis-open.org/ubl/os-UBL-2.1/UBL-2.1.zip</w:t>
              </w:r>
            </w:ins>
            <w:ins w:id="537" w:author="Philip Helger" w:date="2023-03-30T00:29:00Z">
              <w:r w:rsidR="004D48F0">
                <w:fldChar w:fldCharType="end"/>
              </w:r>
            </w:ins>
          </w:p>
        </w:tc>
      </w:tr>
      <w:tr w:rsidR="00E15FB4" w:rsidRPr="00745F5A" w14:paraId="2ECB0AA8" w14:textId="77777777" w:rsidTr="001662A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50" w:type="pct"/>
            <w:tcPrChange w:id="538" w:author="Philip Helger" w:date="2023-03-30T00:25:00Z">
              <w:tcPr>
                <w:tcW w:w="1237" w:type="pct"/>
              </w:tcPr>
            </w:tcPrChange>
          </w:tcPr>
          <w:p w14:paraId="643540A6" w14:textId="77777777" w:rsidR="00E15FB4" w:rsidRPr="00745F5A" w:rsidRDefault="00E15FB4" w:rsidP="007852AB">
            <w:pPr>
              <w:ind w:right="-143"/>
              <w:cnfStyle w:val="000010100000" w:firstRow="0" w:lastRow="0" w:firstColumn="0" w:lastColumn="0" w:oddVBand="1" w:evenVBand="0" w:oddHBand="1" w:evenHBand="0" w:firstRowFirstColumn="0" w:firstRowLastColumn="0" w:lastRowFirstColumn="0" w:lastRowLastColumn="0"/>
              <w:rPr>
                <w:iCs/>
              </w:rPr>
            </w:pPr>
            <w:r w:rsidRPr="00745F5A">
              <w:rPr>
                <w:iCs/>
              </w:rPr>
              <w:t>[OASIS UBL22]</w:t>
            </w:r>
          </w:p>
        </w:tc>
        <w:tc>
          <w:tcPr>
            <w:tcW w:w="3750" w:type="pct"/>
            <w:tcPrChange w:id="539" w:author="Philip Helger" w:date="2023-03-30T00:25:00Z">
              <w:tcPr>
                <w:tcW w:w="3763" w:type="pct"/>
              </w:tcPr>
            </w:tcPrChange>
          </w:tcPr>
          <w:p w14:paraId="69FE145E" w14:textId="04385461" w:rsidR="00E15FB4" w:rsidRDefault="00000000" w:rsidP="00E15FB4">
            <w:pPr>
              <w:cnfStyle w:val="000000100000" w:firstRow="0" w:lastRow="0" w:firstColumn="0" w:lastColumn="0" w:oddVBand="0" w:evenVBand="0" w:oddHBand="1" w:evenHBand="0" w:firstRowFirstColumn="0" w:firstRowLastColumn="0" w:lastRowFirstColumn="0" w:lastRowLastColumn="0"/>
              <w:rPr>
                <w:ins w:id="540" w:author="Philip Helger" w:date="2023-03-30T00:29:00Z"/>
              </w:rPr>
            </w:pPr>
            <w:del w:id="541" w:author="Philip Helger" w:date="2023-03-30T00:28:00Z">
              <w:r w:rsidDel="004D48F0">
                <w:fldChar w:fldCharType="begin"/>
              </w:r>
              <w:r w:rsidDel="004D48F0">
                <w:delInstrText>HYPERLINK "http://docs.oasis-open.org/ubl/os-UBL-2.2/UBL-2.2.html"</w:delInstrText>
              </w:r>
              <w:r w:rsidDel="004D48F0">
                <w:fldChar w:fldCharType="separate"/>
              </w:r>
              <w:r w:rsidR="00E15FB4" w:rsidRPr="004D48F0" w:rsidDel="004D48F0">
                <w:rPr>
                  <w:rPrChange w:id="542" w:author="Philip Helger" w:date="2023-03-30T00:28:00Z">
                    <w:rPr>
                      <w:rStyle w:val="Hyperlink"/>
                    </w:rPr>
                  </w:rPrChange>
                </w:rPr>
                <w:delText>http://docs.oasis-open.org/ubl/os-UBL-2.2/UBL-2.2.html</w:delText>
              </w:r>
              <w:r w:rsidDel="004D48F0">
                <w:rPr>
                  <w:rStyle w:val="Hyperlink"/>
                </w:rPr>
                <w:fldChar w:fldCharType="end"/>
              </w:r>
            </w:del>
            <w:ins w:id="543" w:author="Philip Helger" w:date="2023-03-30T00:29:00Z">
              <w:r w:rsidR="004D48F0">
                <w:fldChar w:fldCharType="begin"/>
              </w:r>
              <w:r w:rsidR="004D48F0">
                <w:instrText xml:space="preserve"> HYPERLINK "</w:instrText>
              </w:r>
            </w:ins>
            <w:ins w:id="544" w:author="Philip Helger" w:date="2023-03-30T00:28:00Z">
              <w:r w:rsidR="004D48F0" w:rsidRPr="004D48F0">
                <w:rPr>
                  <w:rPrChange w:id="545" w:author="Philip Helger" w:date="2023-03-30T00:28:00Z">
                    <w:rPr>
                      <w:rStyle w:val="Hyperlink"/>
                    </w:rPr>
                  </w:rPrChange>
                </w:rPr>
                <w:instrText>http</w:instrText>
              </w:r>
            </w:ins>
            <w:ins w:id="546" w:author="Philip Helger" w:date="2023-03-30T00:29:00Z">
              <w:r w:rsidR="004D48F0">
                <w:instrText>s</w:instrText>
              </w:r>
            </w:ins>
            <w:ins w:id="547" w:author="Philip Helger" w:date="2023-03-30T00:28:00Z">
              <w:r w:rsidR="004D48F0" w:rsidRPr="004D48F0">
                <w:rPr>
                  <w:rPrChange w:id="548" w:author="Philip Helger" w:date="2023-03-30T00:28:00Z">
                    <w:rPr>
                      <w:rStyle w:val="Hyperlink"/>
                    </w:rPr>
                  </w:rPrChange>
                </w:rPr>
                <w:instrText>://docs.oasis-open.org/ubl/os-UBL-2.2/UBL-2.2.html</w:instrText>
              </w:r>
            </w:ins>
            <w:ins w:id="549" w:author="Philip Helger" w:date="2023-03-30T00:29:00Z">
              <w:r w:rsidR="004D48F0">
                <w:instrText xml:space="preserve">" </w:instrText>
              </w:r>
              <w:r w:rsidR="004D48F0">
                <w:fldChar w:fldCharType="separate"/>
              </w:r>
            </w:ins>
            <w:ins w:id="550" w:author="Philip Helger" w:date="2023-03-30T00:28:00Z">
              <w:r w:rsidR="004D48F0" w:rsidRPr="004D48F0">
                <w:rPr>
                  <w:rStyle w:val="Hyperlink"/>
                </w:rPr>
                <w:t>http</w:t>
              </w:r>
            </w:ins>
            <w:ins w:id="551" w:author="Philip Helger" w:date="2023-03-30T00:29:00Z">
              <w:r w:rsidR="004D48F0" w:rsidRPr="00C52D2F">
                <w:rPr>
                  <w:rStyle w:val="Hyperlink"/>
                </w:rPr>
                <w:t>s</w:t>
              </w:r>
            </w:ins>
            <w:ins w:id="552" w:author="Philip Helger" w:date="2023-03-30T00:28:00Z">
              <w:r w:rsidR="004D48F0" w:rsidRPr="004D48F0">
                <w:rPr>
                  <w:rStyle w:val="Hyperlink"/>
                </w:rPr>
                <w:t>://docs.oasis-open.org/ubl/os-UBL-2.2/UBL-2.2.html</w:t>
              </w:r>
            </w:ins>
            <w:ins w:id="553" w:author="Philip Helger" w:date="2023-03-30T00:29:00Z">
              <w:r w:rsidR="004D48F0">
                <w:fldChar w:fldCharType="end"/>
              </w:r>
            </w:ins>
          </w:p>
          <w:p w14:paraId="05D57389" w14:textId="55F180EB" w:rsidR="004D48F0" w:rsidRPr="00745F5A" w:rsidDel="004D48F0" w:rsidRDefault="004D48F0" w:rsidP="00E15FB4">
            <w:pPr>
              <w:cnfStyle w:val="000000100000" w:firstRow="0" w:lastRow="0" w:firstColumn="0" w:lastColumn="0" w:oddVBand="0" w:evenVBand="0" w:oddHBand="1" w:evenHBand="0" w:firstRowFirstColumn="0" w:firstRowLastColumn="0" w:lastRowFirstColumn="0" w:lastRowLastColumn="0"/>
              <w:rPr>
                <w:del w:id="554" w:author="Philip Helger" w:date="2023-03-30T00:29:00Z"/>
              </w:rPr>
            </w:pPr>
          </w:p>
          <w:p w14:paraId="536041D9" w14:textId="0009BFE5" w:rsidR="004D48F0" w:rsidRPr="00745F5A" w:rsidRDefault="00000000" w:rsidP="004D48F0">
            <w:pPr>
              <w:cnfStyle w:val="000000100000" w:firstRow="0" w:lastRow="0" w:firstColumn="0" w:lastColumn="0" w:oddVBand="0" w:evenVBand="0" w:oddHBand="1" w:evenHBand="0" w:firstRowFirstColumn="0" w:firstRowLastColumn="0" w:lastRowFirstColumn="0" w:lastRowLastColumn="0"/>
            </w:pPr>
            <w:del w:id="555" w:author="Philip Helger" w:date="2023-03-30T00:29:00Z">
              <w:r w:rsidDel="004D48F0">
                <w:fldChar w:fldCharType="begin"/>
              </w:r>
              <w:r w:rsidDel="004D48F0">
                <w:delInstrText>HYPERLINK "http://docs.oasis-open.org/ubl/os-UBL-2.2/UBL-2.2.zip"</w:delInstrText>
              </w:r>
              <w:r w:rsidDel="004D48F0">
                <w:fldChar w:fldCharType="separate"/>
              </w:r>
              <w:r w:rsidR="00E15FB4" w:rsidRPr="004D48F0" w:rsidDel="004D48F0">
                <w:rPr>
                  <w:rPrChange w:id="556" w:author="Philip Helger" w:date="2023-03-30T00:29:00Z">
                    <w:rPr>
                      <w:rStyle w:val="Hyperlink"/>
                    </w:rPr>
                  </w:rPrChange>
                </w:rPr>
                <w:delText>http://docs.oasis-open.org/ubl/os-UBL-2.2/UBL-2.2.zip</w:delText>
              </w:r>
              <w:r w:rsidDel="004D48F0">
                <w:rPr>
                  <w:rStyle w:val="Hyperlink"/>
                </w:rPr>
                <w:fldChar w:fldCharType="end"/>
              </w:r>
            </w:del>
            <w:ins w:id="557" w:author="Philip Helger" w:date="2023-03-30T00:29:00Z">
              <w:r w:rsidR="004D48F0">
                <w:fldChar w:fldCharType="begin"/>
              </w:r>
              <w:r w:rsidR="004D48F0">
                <w:instrText xml:space="preserve"> HYPERLINK "</w:instrText>
              </w:r>
              <w:r w:rsidR="004D48F0" w:rsidRPr="004D48F0">
                <w:rPr>
                  <w:rPrChange w:id="558" w:author="Philip Helger" w:date="2023-03-30T00:29:00Z">
                    <w:rPr>
                      <w:rStyle w:val="Hyperlink"/>
                    </w:rPr>
                  </w:rPrChange>
                </w:rPr>
                <w:instrText>http</w:instrText>
              </w:r>
              <w:r w:rsidR="004D48F0">
                <w:instrText>s</w:instrText>
              </w:r>
              <w:r w:rsidR="004D48F0" w:rsidRPr="004D48F0">
                <w:rPr>
                  <w:rPrChange w:id="559" w:author="Philip Helger" w:date="2023-03-30T00:29:00Z">
                    <w:rPr>
                      <w:rStyle w:val="Hyperlink"/>
                    </w:rPr>
                  </w:rPrChange>
                </w:rPr>
                <w:instrText>://docs.oasis-open.org/ubl/os-UBL-2.2/UBL-2.2.zip</w:instrText>
              </w:r>
              <w:r w:rsidR="004D48F0">
                <w:instrText xml:space="preserve">" </w:instrText>
              </w:r>
              <w:r w:rsidR="004D48F0">
                <w:fldChar w:fldCharType="separate"/>
              </w:r>
              <w:r w:rsidR="004D48F0" w:rsidRPr="004D48F0">
                <w:rPr>
                  <w:rStyle w:val="Hyperlink"/>
                </w:rPr>
                <w:t>http</w:t>
              </w:r>
              <w:r w:rsidR="004D48F0" w:rsidRPr="00C52D2F">
                <w:rPr>
                  <w:rStyle w:val="Hyperlink"/>
                </w:rPr>
                <w:t>s</w:t>
              </w:r>
              <w:r w:rsidR="004D48F0" w:rsidRPr="004D48F0">
                <w:rPr>
                  <w:rStyle w:val="Hyperlink"/>
                </w:rPr>
                <w:t>://docs.oasis-open.org/ubl/os-UBL-2.2/UBL-2.2.zip</w:t>
              </w:r>
              <w:r w:rsidR="004D48F0">
                <w:fldChar w:fldCharType="end"/>
              </w:r>
            </w:ins>
          </w:p>
        </w:tc>
      </w:tr>
      <w:tr w:rsidR="00676FDB" w:rsidRPr="00745F5A" w14:paraId="67252E83" w14:textId="77777777" w:rsidTr="001662A1">
        <w:tc>
          <w:tcPr>
            <w:cnfStyle w:val="000010000000" w:firstRow="0" w:lastRow="0" w:firstColumn="0" w:lastColumn="0" w:oddVBand="1" w:evenVBand="0" w:oddHBand="0" w:evenHBand="0" w:firstRowFirstColumn="0" w:firstRowLastColumn="0" w:lastRowFirstColumn="0" w:lastRowLastColumn="0"/>
            <w:tcW w:w="1250" w:type="pct"/>
            <w:tcPrChange w:id="560" w:author="Philip Helger" w:date="2023-03-30T00:25:00Z">
              <w:tcPr>
                <w:tcW w:w="1237" w:type="pct"/>
              </w:tcPr>
            </w:tcPrChange>
          </w:tcPr>
          <w:p w14:paraId="3E64AD4B" w14:textId="77777777" w:rsidR="00676FDB" w:rsidRPr="00745F5A" w:rsidRDefault="00676FDB" w:rsidP="007852AB">
            <w:pPr>
              <w:ind w:right="-143"/>
              <w:rPr>
                <w:iCs/>
              </w:rPr>
            </w:pPr>
            <w:r w:rsidRPr="00745F5A">
              <w:rPr>
                <w:iCs/>
              </w:rPr>
              <w:t>[OASIS ebCore]</w:t>
            </w:r>
          </w:p>
        </w:tc>
        <w:tc>
          <w:tcPr>
            <w:tcW w:w="3750" w:type="pct"/>
            <w:tcPrChange w:id="561" w:author="Philip Helger" w:date="2023-03-30T00:25:00Z">
              <w:tcPr>
                <w:tcW w:w="3763" w:type="pct"/>
              </w:tcPr>
            </w:tcPrChange>
          </w:tcPr>
          <w:p w14:paraId="3758DD0E" w14:textId="11135F94" w:rsidR="004D48F0" w:rsidRPr="00745F5A" w:rsidRDefault="00000000" w:rsidP="004D48F0">
            <w:pPr>
              <w:ind w:right="-143"/>
              <w:cnfStyle w:val="000000000000" w:firstRow="0" w:lastRow="0" w:firstColumn="0" w:lastColumn="0" w:oddVBand="0" w:evenVBand="0" w:oddHBand="0" w:evenHBand="0" w:firstRowFirstColumn="0" w:firstRowLastColumn="0" w:lastRowFirstColumn="0" w:lastRowLastColumn="0"/>
              <w:rPr>
                <w:iCs/>
              </w:rPr>
            </w:pPr>
            <w:del w:id="562" w:author="Philip Helger" w:date="2023-03-30T00:29:00Z">
              <w:r w:rsidDel="004D48F0">
                <w:fldChar w:fldCharType="begin"/>
              </w:r>
              <w:r w:rsidDel="004D48F0">
                <w:delInstrText>HYPERLINK "http://docs.oasis-open.org/ebcore/PartyIdType/v1.0/CD03/PartyIdType-1.0.html"</w:delInstrText>
              </w:r>
              <w:r w:rsidDel="004D48F0">
                <w:fldChar w:fldCharType="separate"/>
              </w:r>
              <w:r w:rsidR="00676FDB" w:rsidRPr="004D48F0" w:rsidDel="004D48F0">
                <w:rPr>
                  <w:rPrChange w:id="563" w:author="Philip Helger" w:date="2023-03-30T00:29:00Z">
                    <w:rPr>
                      <w:rStyle w:val="Hyperlink"/>
                      <w:iCs/>
                    </w:rPr>
                  </w:rPrChange>
                </w:rPr>
                <w:delText>http://docs.oasis-open.org/ebcore/PartyIdType/v1.0/CD03/PartyIdType-1.0.html</w:delText>
              </w:r>
              <w:r w:rsidDel="004D48F0">
                <w:rPr>
                  <w:rStyle w:val="Hyperlink"/>
                  <w:iCs/>
                </w:rPr>
                <w:fldChar w:fldCharType="end"/>
              </w:r>
            </w:del>
            <w:ins w:id="564" w:author="Philip Helger" w:date="2023-03-30T00:29:00Z">
              <w:r w:rsidR="004D48F0">
                <w:rPr>
                  <w:iCs/>
                </w:rPr>
                <w:fldChar w:fldCharType="begin"/>
              </w:r>
              <w:r w:rsidR="004D48F0">
                <w:rPr>
                  <w:iCs/>
                </w:rPr>
                <w:instrText xml:space="preserve"> HYPERLINK "</w:instrText>
              </w:r>
              <w:r w:rsidR="004D48F0" w:rsidRPr="004D48F0">
                <w:rPr>
                  <w:rPrChange w:id="565" w:author="Philip Helger" w:date="2023-03-30T00:29:00Z">
                    <w:rPr>
                      <w:rStyle w:val="Hyperlink"/>
                      <w:iCs/>
                    </w:rPr>
                  </w:rPrChange>
                </w:rPr>
                <w:instrText>http</w:instrText>
              </w:r>
              <w:r w:rsidR="004D48F0">
                <w:rPr>
                  <w:iCs/>
                </w:rPr>
                <w:instrText>s</w:instrText>
              </w:r>
              <w:r w:rsidR="004D48F0" w:rsidRPr="004D48F0">
                <w:rPr>
                  <w:rPrChange w:id="566" w:author="Philip Helger" w:date="2023-03-30T00:29:00Z">
                    <w:rPr>
                      <w:rStyle w:val="Hyperlink"/>
                      <w:iCs/>
                    </w:rPr>
                  </w:rPrChange>
                </w:rPr>
                <w:instrText>://docs.oasis-open.org/ebcore/PartyIdType/v1.0/CD03/PartyIdType-1.0.html</w:instrText>
              </w:r>
              <w:r w:rsidR="004D48F0">
                <w:rPr>
                  <w:iCs/>
                </w:rPr>
                <w:instrText xml:space="preserve">" </w:instrText>
              </w:r>
              <w:r w:rsidR="004D48F0">
                <w:rPr>
                  <w:iCs/>
                </w:rPr>
              </w:r>
              <w:r w:rsidR="004D48F0">
                <w:rPr>
                  <w:iCs/>
                </w:rPr>
                <w:fldChar w:fldCharType="separate"/>
              </w:r>
              <w:r w:rsidR="004D48F0" w:rsidRPr="004D48F0">
                <w:rPr>
                  <w:rStyle w:val="Hyperlink"/>
                  <w:iCs/>
                </w:rPr>
                <w:t>http</w:t>
              </w:r>
              <w:r w:rsidR="004D48F0" w:rsidRPr="00C52D2F">
                <w:rPr>
                  <w:rStyle w:val="Hyperlink"/>
                  <w:iCs/>
                </w:rPr>
                <w:t>s</w:t>
              </w:r>
              <w:r w:rsidR="004D48F0" w:rsidRPr="004D48F0">
                <w:rPr>
                  <w:rStyle w:val="Hyperlink"/>
                  <w:iCs/>
                </w:rPr>
                <w:t>://docs.oasis-open.org/ebcore/PartyIdType/v1.0/CD03/PartyIdType-1.0.html</w:t>
              </w:r>
              <w:r w:rsidR="004D48F0">
                <w:rPr>
                  <w:iCs/>
                </w:rPr>
                <w:fldChar w:fldCharType="end"/>
              </w:r>
            </w:ins>
          </w:p>
        </w:tc>
      </w:tr>
      <w:tr w:rsidR="0054220E" w:rsidRPr="00745F5A" w14:paraId="22B37AF0" w14:textId="77777777" w:rsidTr="001662A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50" w:type="pct"/>
            <w:tcPrChange w:id="567" w:author="Philip Helger" w:date="2023-03-30T00:25:00Z">
              <w:tcPr>
                <w:tcW w:w="1237" w:type="pct"/>
              </w:tcPr>
            </w:tcPrChange>
          </w:tcPr>
          <w:p w14:paraId="18763BEC" w14:textId="77777777" w:rsidR="0054220E" w:rsidRPr="00745F5A" w:rsidRDefault="0054220E" w:rsidP="007852AB">
            <w:pPr>
              <w:ind w:right="-143"/>
              <w:cnfStyle w:val="000010100000" w:firstRow="0" w:lastRow="0" w:firstColumn="0" w:lastColumn="0" w:oddVBand="1" w:evenVBand="0" w:oddHBand="1" w:evenHBand="0" w:firstRowFirstColumn="0" w:firstRowLastColumn="0" w:lastRowFirstColumn="0" w:lastRowLastColumn="0"/>
              <w:rPr>
                <w:iCs/>
              </w:rPr>
            </w:pPr>
            <w:r w:rsidRPr="00745F5A">
              <w:rPr>
                <w:iCs/>
              </w:rPr>
              <w:t>[RFC3986]</w:t>
            </w:r>
          </w:p>
        </w:tc>
        <w:tc>
          <w:tcPr>
            <w:tcW w:w="3750" w:type="pct"/>
            <w:tcPrChange w:id="568" w:author="Philip Helger" w:date="2023-03-30T00:25:00Z">
              <w:tcPr>
                <w:tcW w:w="3763" w:type="pct"/>
              </w:tcPr>
            </w:tcPrChange>
          </w:tcPr>
          <w:p w14:paraId="0AE58888" w14:textId="2F466AC3" w:rsidR="0054220E" w:rsidRPr="00745F5A" w:rsidRDefault="00056A2A" w:rsidP="0054220E">
            <w:pPr>
              <w:ind w:right="-143"/>
              <w:cnfStyle w:val="000000100000" w:firstRow="0" w:lastRow="0" w:firstColumn="0" w:lastColumn="0" w:oddVBand="0" w:evenVBand="0" w:oddHBand="1" w:evenHBand="0" w:firstRowFirstColumn="0" w:firstRowLastColumn="0" w:lastRowFirstColumn="0" w:lastRowLastColumn="0"/>
            </w:pPr>
            <w:ins w:id="569" w:author="Philip Helger" w:date="2023-03-30T00:32:00Z">
              <w:r>
                <w:fldChar w:fldCharType="begin"/>
              </w:r>
              <w:r>
                <w:instrText xml:space="preserve"> HYPERLINK "</w:instrText>
              </w:r>
              <w:r w:rsidRPr="00056A2A">
                <w:rPr>
                  <w:rPrChange w:id="570" w:author="Philip Helger" w:date="2023-03-30T00:32:00Z">
                    <w:rPr>
                      <w:rStyle w:val="Hyperlink"/>
                    </w:rPr>
                  </w:rPrChange>
                </w:rPr>
                <w:instrText xml:space="preserve">https://www.ietf.org/rfc/rfc3986.html </w:instrText>
              </w:r>
              <w:r>
                <w:instrText xml:space="preserve">" </w:instrText>
              </w:r>
              <w:r>
                <w:fldChar w:fldCharType="separate"/>
              </w:r>
            </w:ins>
            <w:del w:id="571" w:author="Philip Helger" w:date="2023-03-30T00:32:00Z">
              <w:r w:rsidRPr="00056A2A" w:rsidDel="00056A2A">
                <w:rPr>
                  <w:rStyle w:val="Hyperlink"/>
                </w:rPr>
                <w:delText>https</w:delText>
              </w:r>
            </w:del>
            <w:del w:id="572" w:author="Philip Helger" w:date="2023-03-30T00:31:00Z">
              <w:r w:rsidRPr="00056A2A" w:rsidDel="00056A2A">
                <w:rPr>
                  <w:rStyle w:val="Hyperlink"/>
                </w:rPr>
                <w:delText>://tools.ietf.org/html/rfc3986</w:delText>
              </w:r>
            </w:del>
            <w:ins w:id="573" w:author="Philip Helger" w:date="2023-03-30T00:32:00Z">
              <w:r w:rsidRPr="00056A2A">
                <w:rPr>
                  <w:rStyle w:val="Hyperlink"/>
                </w:rPr>
                <w:t>https://www.ietf.org/rfc/rfc3986.html</w:t>
              </w:r>
              <w:r>
                <w:fldChar w:fldCharType="end"/>
              </w:r>
            </w:ins>
          </w:p>
        </w:tc>
      </w:tr>
      <w:tr w:rsidR="00676FDB" w:rsidRPr="00745F5A" w14:paraId="6DC516BD" w14:textId="77777777" w:rsidTr="001662A1">
        <w:tc>
          <w:tcPr>
            <w:cnfStyle w:val="000010000000" w:firstRow="0" w:lastRow="0" w:firstColumn="0" w:lastColumn="0" w:oddVBand="1" w:evenVBand="0" w:oddHBand="0" w:evenHBand="0" w:firstRowFirstColumn="0" w:firstRowLastColumn="0" w:lastRowFirstColumn="0" w:lastRowLastColumn="0"/>
            <w:tcW w:w="1250" w:type="pct"/>
            <w:tcPrChange w:id="574" w:author="Philip Helger" w:date="2023-03-30T00:25:00Z">
              <w:tcPr>
                <w:tcW w:w="1237" w:type="pct"/>
              </w:tcPr>
            </w:tcPrChange>
          </w:tcPr>
          <w:p w14:paraId="5A7FFF22" w14:textId="77777777" w:rsidR="00676FDB" w:rsidRPr="00745F5A" w:rsidRDefault="00676FDB" w:rsidP="007852AB">
            <w:pPr>
              <w:ind w:right="-143"/>
              <w:rPr>
                <w:iCs/>
              </w:rPr>
            </w:pPr>
            <w:r w:rsidRPr="00745F5A">
              <w:rPr>
                <w:iCs/>
              </w:rPr>
              <w:t>[UN/CEFACT]</w:t>
            </w:r>
          </w:p>
        </w:tc>
        <w:tc>
          <w:tcPr>
            <w:tcW w:w="3750" w:type="pct"/>
            <w:tcPrChange w:id="575" w:author="Philip Helger" w:date="2023-03-30T00:25:00Z">
              <w:tcPr>
                <w:tcW w:w="3763" w:type="pct"/>
              </w:tcPr>
            </w:tcPrChange>
          </w:tcPr>
          <w:p w14:paraId="7B6BB329" w14:textId="3B7A929A" w:rsidR="007B3026" w:rsidRPr="00745F5A" w:rsidRDefault="00000000" w:rsidP="007B3026">
            <w:pPr>
              <w:ind w:right="-143"/>
              <w:cnfStyle w:val="000000000000" w:firstRow="0" w:lastRow="0" w:firstColumn="0" w:lastColumn="0" w:oddVBand="0" w:evenVBand="0" w:oddHBand="0" w:evenHBand="0" w:firstRowFirstColumn="0" w:firstRowLastColumn="0" w:lastRowFirstColumn="0" w:lastRowLastColumn="0"/>
              <w:rPr>
                <w:iCs/>
              </w:rPr>
            </w:pPr>
            <w:del w:id="576" w:author="Philip Helger" w:date="2023-03-30T00:29:00Z">
              <w:r w:rsidDel="004D48F0">
                <w:fldChar w:fldCharType="begin"/>
              </w:r>
              <w:r w:rsidDel="004D48F0">
                <w:delInstrText>HYPERLINK "http://www.unece.org/cefact/"</w:delInstrText>
              </w:r>
              <w:r w:rsidDel="004D48F0">
                <w:fldChar w:fldCharType="separate"/>
              </w:r>
              <w:r w:rsidR="00676FDB" w:rsidRPr="00745F5A" w:rsidDel="004D48F0">
                <w:rPr>
                  <w:rStyle w:val="Hyperlink"/>
                  <w:iCs/>
                </w:rPr>
                <w:delText>http://www.unece.org/cefact/</w:delText>
              </w:r>
              <w:r w:rsidDel="004D48F0">
                <w:rPr>
                  <w:rStyle w:val="Hyperlink"/>
                  <w:iCs/>
                </w:rPr>
                <w:fldChar w:fldCharType="end"/>
              </w:r>
            </w:del>
            <w:ins w:id="577" w:author="Philip Helger" w:date="2023-03-30T00:29:00Z">
              <w:r w:rsidR="007B3026">
                <w:rPr>
                  <w:rStyle w:val="Hyperlink"/>
                  <w:iCs/>
                </w:rPr>
                <w:fldChar w:fldCharType="begin"/>
              </w:r>
              <w:r w:rsidR="007B3026">
                <w:rPr>
                  <w:rStyle w:val="Hyperlink"/>
                  <w:iCs/>
                </w:rPr>
                <w:instrText xml:space="preserve"> HYPERLINK "</w:instrText>
              </w:r>
              <w:r w:rsidR="007B3026" w:rsidRPr="004D48F0">
                <w:rPr>
                  <w:rStyle w:val="Hyperlink"/>
                  <w:iCs/>
                </w:rPr>
                <w:instrText>https://unece.org/trade/uncefact</w:instrText>
              </w:r>
              <w:r w:rsidR="007B3026">
                <w:rPr>
                  <w:rStyle w:val="Hyperlink"/>
                  <w:iCs/>
                </w:rPr>
                <w:instrText xml:space="preserve">" </w:instrText>
              </w:r>
              <w:r w:rsidR="007B3026">
                <w:rPr>
                  <w:rStyle w:val="Hyperlink"/>
                  <w:iCs/>
                </w:rPr>
              </w:r>
              <w:r w:rsidR="007B3026">
                <w:rPr>
                  <w:rStyle w:val="Hyperlink"/>
                  <w:iCs/>
                </w:rPr>
                <w:fldChar w:fldCharType="separate"/>
              </w:r>
              <w:r w:rsidR="007B3026" w:rsidRPr="00C52D2F">
                <w:rPr>
                  <w:rStyle w:val="Hyperlink"/>
                  <w:iCs/>
                </w:rPr>
                <w:t>https://unece.org/trade/uncefact</w:t>
              </w:r>
              <w:r w:rsidR="007B3026">
                <w:rPr>
                  <w:rStyle w:val="Hyperlink"/>
                  <w:iCs/>
                </w:rPr>
                <w:fldChar w:fldCharType="end"/>
              </w:r>
            </w:ins>
          </w:p>
        </w:tc>
      </w:tr>
    </w:tbl>
    <w:p w14:paraId="3D0651C3" w14:textId="47D8F7D6" w:rsidR="0054220E" w:rsidRPr="00745F5A" w:rsidDel="004C0C7B" w:rsidRDefault="0054220E" w:rsidP="0054220E">
      <w:pPr>
        <w:rPr>
          <w:del w:id="578" w:author="Philip Helger" w:date="2023-03-29T22:58:00Z"/>
        </w:rPr>
      </w:pPr>
    </w:p>
    <w:p w14:paraId="367B7E7B" w14:textId="77777777" w:rsidR="00EE66D4" w:rsidRPr="004C0C7B" w:rsidRDefault="0054220E">
      <w:pPr>
        <w:pPrChange w:id="579" w:author="Philip Helger" w:date="2023-03-29T22:58:00Z">
          <w:pPr>
            <w:spacing w:after="0"/>
          </w:pPr>
        </w:pPrChange>
      </w:pPr>
      <w:r w:rsidRPr="004C0C7B">
        <w:br w:type="page"/>
      </w:r>
    </w:p>
    <w:p w14:paraId="3AB009F4" w14:textId="77777777" w:rsidR="006B63D3" w:rsidRPr="00745F5A" w:rsidRDefault="006B63D3" w:rsidP="006B63D3">
      <w:pPr>
        <w:pStyle w:val="berschrift2"/>
      </w:pPr>
      <w:bookmarkStart w:id="580" w:name="_Toc131029577"/>
      <w:r w:rsidRPr="00745F5A">
        <w:lastRenderedPageBreak/>
        <w:t>XML Namespaces URIs used</w:t>
      </w:r>
      <w:bookmarkEnd w:id="580"/>
    </w:p>
    <w:tbl>
      <w:tblPr>
        <w:tblStyle w:val="HelleListe-Akzent11"/>
        <w:tblW w:w="5000" w:type="pct"/>
        <w:tblLook w:val="0020" w:firstRow="1" w:lastRow="0" w:firstColumn="0" w:lastColumn="0" w:noHBand="0" w:noVBand="0"/>
      </w:tblPr>
      <w:tblGrid>
        <w:gridCol w:w="766"/>
        <w:gridCol w:w="8284"/>
      </w:tblGrid>
      <w:tr w:rsidR="006B63D3" w:rsidRPr="00745F5A" w14:paraId="7E3917D8" w14:textId="77777777" w:rsidTr="00FA3522">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23" w:type="pct"/>
          </w:tcPr>
          <w:p w14:paraId="0E7AA43E" w14:textId="77777777" w:rsidR="006B63D3" w:rsidRPr="00745F5A" w:rsidRDefault="006B63D3" w:rsidP="006B63D3">
            <w:pPr>
              <w:rPr>
                <w:b w:val="0"/>
                <w:lang w:eastAsia="it-IT"/>
              </w:rPr>
            </w:pPr>
            <w:r w:rsidRPr="00745F5A">
              <w:rPr>
                <w:lang w:eastAsia="it-IT"/>
              </w:rPr>
              <w:t>Prefix</w:t>
            </w:r>
          </w:p>
        </w:tc>
        <w:tc>
          <w:tcPr>
            <w:tcW w:w="4577" w:type="pct"/>
          </w:tcPr>
          <w:p w14:paraId="11FBA6C2" w14:textId="77777777" w:rsidR="006B63D3" w:rsidRPr="00745F5A" w:rsidRDefault="006B63D3" w:rsidP="006B63D3">
            <w:pPr>
              <w:cnfStyle w:val="100000000000" w:firstRow="1" w:lastRow="0" w:firstColumn="0" w:lastColumn="0" w:oddVBand="0" w:evenVBand="0" w:oddHBand="0" w:evenHBand="0" w:firstRowFirstColumn="0" w:firstRowLastColumn="0" w:lastRowFirstColumn="0" w:lastRowLastColumn="0"/>
              <w:rPr>
                <w:b w:val="0"/>
                <w:lang w:eastAsia="it-IT"/>
              </w:rPr>
            </w:pPr>
            <w:r w:rsidRPr="00745F5A">
              <w:rPr>
                <w:lang w:eastAsia="it-IT"/>
              </w:rPr>
              <w:t>Namespace URI</w:t>
            </w:r>
          </w:p>
        </w:tc>
      </w:tr>
      <w:tr w:rsidR="006B63D3" w:rsidRPr="00745F5A" w14:paraId="728349B9" w14:textId="77777777" w:rsidTr="00FA35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23" w:type="pct"/>
          </w:tcPr>
          <w:p w14:paraId="6F54C296" w14:textId="77777777" w:rsidR="006B63D3" w:rsidRPr="00745F5A" w:rsidRDefault="006B63D3" w:rsidP="006B63D3">
            <w:pPr>
              <w:rPr>
                <w:lang w:eastAsia="it-IT"/>
              </w:rPr>
            </w:pPr>
            <w:r w:rsidRPr="00745F5A">
              <w:rPr>
                <w:lang w:eastAsia="it-IT"/>
              </w:rPr>
              <w:t>cac</w:t>
            </w:r>
          </w:p>
        </w:tc>
        <w:tc>
          <w:tcPr>
            <w:tcW w:w="4577" w:type="pct"/>
          </w:tcPr>
          <w:p w14:paraId="21B9DDEB" w14:textId="77777777" w:rsidR="006B63D3" w:rsidRPr="00745F5A" w:rsidRDefault="006B63D3" w:rsidP="006B63D3">
            <w:pPr>
              <w:cnfStyle w:val="000000100000" w:firstRow="0" w:lastRow="0" w:firstColumn="0" w:lastColumn="0" w:oddVBand="0" w:evenVBand="0" w:oddHBand="1" w:evenHBand="0" w:firstRowFirstColumn="0" w:firstRowLastColumn="0" w:lastRowFirstColumn="0" w:lastRowLastColumn="0"/>
              <w:rPr>
                <w:lang w:eastAsia="it-IT"/>
              </w:rPr>
            </w:pPr>
            <w:r w:rsidRPr="00745F5A">
              <w:rPr>
                <w:lang w:eastAsia="it-IT"/>
              </w:rPr>
              <w:t>urn:oasis:names:specification:ubl:schema:xsd:CommonAggregateComponents-2</w:t>
            </w:r>
          </w:p>
        </w:tc>
      </w:tr>
      <w:tr w:rsidR="006B63D3" w:rsidRPr="00745F5A" w14:paraId="3E2B01CA" w14:textId="77777777" w:rsidTr="00FA3522">
        <w:tc>
          <w:tcPr>
            <w:cnfStyle w:val="000010000000" w:firstRow="0" w:lastRow="0" w:firstColumn="0" w:lastColumn="0" w:oddVBand="1" w:evenVBand="0" w:oddHBand="0" w:evenHBand="0" w:firstRowFirstColumn="0" w:firstRowLastColumn="0" w:lastRowFirstColumn="0" w:lastRowLastColumn="0"/>
            <w:tcW w:w="423" w:type="pct"/>
          </w:tcPr>
          <w:p w14:paraId="31B037BE" w14:textId="77777777" w:rsidR="006B63D3" w:rsidRPr="00745F5A" w:rsidRDefault="006B63D3" w:rsidP="006B63D3">
            <w:pPr>
              <w:rPr>
                <w:lang w:eastAsia="it-IT"/>
              </w:rPr>
            </w:pPr>
            <w:r w:rsidRPr="00745F5A">
              <w:rPr>
                <w:lang w:eastAsia="it-IT"/>
              </w:rPr>
              <w:t>cbc</w:t>
            </w:r>
          </w:p>
        </w:tc>
        <w:tc>
          <w:tcPr>
            <w:tcW w:w="4577" w:type="pct"/>
          </w:tcPr>
          <w:p w14:paraId="50573F7A" w14:textId="77777777" w:rsidR="006B63D3" w:rsidRPr="00745F5A" w:rsidRDefault="006B63D3" w:rsidP="006B63D3">
            <w:pPr>
              <w:cnfStyle w:val="000000000000" w:firstRow="0" w:lastRow="0" w:firstColumn="0" w:lastColumn="0" w:oddVBand="0" w:evenVBand="0" w:oddHBand="0" w:evenHBand="0" w:firstRowFirstColumn="0" w:firstRowLastColumn="0" w:lastRowFirstColumn="0" w:lastRowLastColumn="0"/>
              <w:rPr>
                <w:lang w:eastAsia="it-IT"/>
              </w:rPr>
            </w:pPr>
            <w:r w:rsidRPr="00745F5A">
              <w:rPr>
                <w:lang w:eastAsia="it-IT"/>
              </w:rPr>
              <w:t>urn:oasis:names:specification:ubl:schema:xsd:CommonBasicComponents-2</w:t>
            </w:r>
          </w:p>
        </w:tc>
      </w:tr>
      <w:tr w:rsidR="006B63D3" w:rsidRPr="00745F5A" w14:paraId="416D4447" w14:textId="77777777" w:rsidTr="00FA35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23" w:type="pct"/>
          </w:tcPr>
          <w:p w14:paraId="12F06D64" w14:textId="77777777" w:rsidR="006B63D3" w:rsidRPr="00745F5A" w:rsidRDefault="006B63D3" w:rsidP="006B63D3">
            <w:pPr>
              <w:rPr>
                <w:lang w:eastAsia="it-IT"/>
              </w:rPr>
            </w:pPr>
            <w:r w:rsidRPr="00745F5A">
              <w:rPr>
                <w:lang w:eastAsia="it-IT"/>
              </w:rPr>
              <w:t>ram</w:t>
            </w:r>
          </w:p>
        </w:tc>
        <w:tc>
          <w:tcPr>
            <w:tcW w:w="4577" w:type="pct"/>
          </w:tcPr>
          <w:p w14:paraId="2CA141FD" w14:textId="77777777" w:rsidR="006B63D3" w:rsidRPr="00745F5A" w:rsidRDefault="006B63D3" w:rsidP="006B63D3">
            <w:pPr>
              <w:cnfStyle w:val="000000100000" w:firstRow="0" w:lastRow="0" w:firstColumn="0" w:lastColumn="0" w:oddVBand="0" w:evenVBand="0" w:oddHBand="1" w:evenHBand="0" w:firstRowFirstColumn="0" w:firstRowLastColumn="0" w:lastRowFirstColumn="0" w:lastRowLastColumn="0"/>
              <w:rPr>
                <w:lang w:eastAsia="it-IT"/>
              </w:rPr>
            </w:pPr>
            <w:r w:rsidRPr="00745F5A">
              <w:rPr>
                <w:lang w:eastAsia="it-IT"/>
              </w:rPr>
              <w:t>urn:un:unece:uncefact:data:standard:ReusableAggregateBusinessInformationEntity:100</w:t>
            </w:r>
          </w:p>
        </w:tc>
      </w:tr>
      <w:tr w:rsidR="006B63D3" w:rsidRPr="00745F5A" w14:paraId="69DF124C" w14:textId="77777777" w:rsidTr="00FA3522">
        <w:tc>
          <w:tcPr>
            <w:cnfStyle w:val="000010000000" w:firstRow="0" w:lastRow="0" w:firstColumn="0" w:lastColumn="0" w:oddVBand="1" w:evenVBand="0" w:oddHBand="0" w:evenHBand="0" w:firstRowFirstColumn="0" w:firstRowLastColumn="0" w:lastRowFirstColumn="0" w:lastRowLastColumn="0"/>
            <w:tcW w:w="423" w:type="pct"/>
          </w:tcPr>
          <w:p w14:paraId="17E12892" w14:textId="77777777" w:rsidR="006B63D3" w:rsidRPr="00745F5A" w:rsidRDefault="006B63D3" w:rsidP="006B63D3">
            <w:pPr>
              <w:rPr>
                <w:lang w:eastAsia="it-IT"/>
              </w:rPr>
            </w:pPr>
            <w:r w:rsidRPr="00745F5A">
              <w:rPr>
                <w:lang w:eastAsia="it-IT"/>
              </w:rPr>
              <w:t>rsm</w:t>
            </w:r>
          </w:p>
        </w:tc>
        <w:tc>
          <w:tcPr>
            <w:tcW w:w="4577" w:type="pct"/>
          </w:tcPr>
          <w:p w14:paraId="33DE152C" w14:textId="77777777" w:rsidR="006B63D3" w:rsidRPr="00745F5A" w:rsidRDefault="006B63D3" w:rsidP="006B63D3">
            <w:pPr>
              <w:cnfStyle w:val="000000000000" w:firstRow="0" w:lastRow="0" w:firstColumn="0" w:lastColumn="0" w:oddVBand="0" w:evenVBand="0" w:oddHBand="0" w:evenHBand="0" w:firstRowFirstColumn="0" w:firstRowLastColumn="0" w:lastRowFirstColumn="0" w:lastRowLastColumn="0"/>
              <w:rPr>
                <w:lang w:eastAsia="it-IT"/>
              </w:rPr>
            </w:pPr>
            <w:r w:rsidRPr="00745F5A">
              <w:rPr>
                <w:lang w:eastAsia="it-IT"/>
              </w:rPr>
              <w:t>urn:un:unece:uncefact:data:standard:CrossIndustryInvoice:100</w:t>
            </w:r>
          </w:p>
        </w:tc>
      </w:tr>
    </w:tbl>
    <w:p w14:paraId="2DCDDB3B" w14:textId="77777777" w:rsidR="00F00D52" w:rsidRPr="00745F5A" w:rsidRDefault="002279CE" w:rsidP="00E15FB4">
      <w:pPr>
        <w:pStyle w:val="berschrift1"/>
      </w:pPr>
      <w:bookmarkStart w:id="581" w:name="_Toc131029578"/>
      <w:r w:rsidRPr="00745F5A">
        <w:lastRenderedPageBreak/>
        <w:t>Introduction</w:t>
      </w:r>
      <w:bookmarkEnd w:id="438"/>
      <w:r w:rsidR="00483A49" w:rsidRPr="00745F5A">
        <w:t xml:space="preserve"> to </w:t>
      </w:r>
      <w:r w:rsidR="00264E53" w:rsidRPr="00745F5A">
        <w:t>identifiers</w:t>
      </w:r>
      <w:bookmarkEnd w:id="581"/>
    </w:p>
    <w:p w14:paraId="4D60364F" w14:textId="77777777" w:rsidR="00A721BD" w:rsidRPr="00745F5A" w:rsidRDefault="0054021D" w:rsidP="0044033D">
      <w:r w:rsidRPr="00745F5A">
        <w:t>Identifiers are information elements that establish the identity of objects, such as organiz</w:t>
      </w:r>
      <w:r w:rsidR="004B2E35" w:rsidRPr="00745F5A">
        <w:t xml:space="preserve">ations, products, places, etc. </w:t>
      </w:r>
      <w:r w:rsidR="00A721BD" w:rsidRPr="00745F5A">
        <w:t xml:space="preserve">The </w:t>
      </w:r>
      <w:r w:rsidR="00115A30" w:rsidRPr="00745F5A">
        <w:t>Peppol</w:t>
      </w:r>
      <w:r w:rsidR="00A721BD" w:rsidRPr="00745F5A">
        <w:t xml:space="preserve"> project uses </w:t>
      </w:r>
      <w:r w:rsidR="005D0438" w:rsidRPr="00745F5A">
        <w:t xml:space="preserve">many </w:t>
      </w:r>
      <w:r w:rsidR="00A721BD" w:rsidRPr="00745F5A">
        <w:t xml:space="preserve">identifiers in both its transport infrastructure and </w:t>
      </w:r>
      <w:r w:rsidR="005D0438" w:rsidRPr="00745F5A">
        <w:t xml:space="preserve">within </w:t>
      </w:r>
      <w:r w:rsidR="00A721BD" w:rsidRPr="00745F5A">
        <w:t>the document</w:t>
      </w:r>
      <w:r w:rsidR="005D0438" w:rsidRPr="00745F5A">
        <w:t>s</w:t>
      </w:r>
      <w:r w:rsidR="00A721BD" w:rsidRPr="00745F5A">
        <w:t xml:space="preserve"> exchang</w:t>
      </w:r>
      <w:r w:rsidR="004B2E35" w:rsidRPr="00745F5A">
        <w:t xml:space="preserve">ed across that infrastructure. </w:t>
      </w:r>
      <w:r w:rsidR="00A721BD" w:rsidRPr="00745F5A">
        <w:t xml:space="preserve">Two </w:t>
      </w:r>
      <w:r w:rsidR="0053746D" w:rsidRPr="00745F5A">
        <w:t xml:space="preserve">of </w:t>
      </w:r>
      <w:r w:rsidR="00A721BD" w:rsidRPr="00745F5A">
        <w:t>the significant identifiers are those for Parties</w:t>
      </w:r>
      <w:r w:rsidR="00DE2AB1" w:rsidRPr="00745F5A">
        <w:t>/Participants</w:t>
      </w:r>
      <w:r w:rsidR="00A721BD" w:rsidRPr="00745F5A">
        <w:t xml:space="preserve"> (organizations, persons, etc.) and Services (business profiles, document types, etc). These are the “who” and the “what” of </w:t>
      </w:r>
      <w:r w:rsidR="00115A30" w:rsidRPr="00745F5A">
        <w:t>Peppol</w:t>
      </w:r>
      <w:r w:rsidR="00A721BD" w:rsidRPr="00745F5A">
        <w:t xml:space="preserve"> business exchanges.</w:t>
      </w:r>
    </w:p>
    <w:p w14:paraId="7F10404C" w14:textId="77777777" w:rsidR="00A721BD" w:rsidRPr="00745F5A" w:rsidRDefault="00A721BD" w:rsidP="00A721BD">
      <w:r w:rsidRPr="00745F5A">
        <w:t xml:space="preserve">This document outlines the policy for using the correct identifiers </w:t>
      </w:r>
      <w:r w:rsidR="0053746D" w:rsidRPr="00745F5A">
        <w:t xml:space="preserve">specifically </w:t>
      </w:r>
      <w:r w:rsidRPr="00745F5A">
        <w:t>for these two areas</w:t>
      </w:r>
      <w:r w:rsidR="0053746D" w:rsidRPr="00745F5A">
        <w:t xml:space="preserve"> but it also introduces principles for any identifiers used in the </w:t>
      </w:r>
      <w:r w:rsidR="00115A30" w:rsidRPr="00745F5A">
        <w:t>Peppol</w:t>
      </w:r>
      <w:r w:rsidR="0053746D" w:rsidRPr="00745F5A">
        <w:t xml:space="preserve"> environment. </w:t>
      </w:r>
      <w:r w:rsidR="00F3218D" w:rsidRPr="00745F5A">
        <w:t xml:space="preserve">Implementers failing to adhere to these policies seriously jeopardize the interoperability of the information being </w:t>
      </w:r>
      <w:r w:rsidR="002D3B5B" w:rsidRPr="00745F5A">
        <w:t>exchanged</w:t>
      </w:r>
      <w:r w:rsidR="00F3218D" w:rsidRPr="00745F5A">
        <w:t>.</w:t>
      </w:r>
      <w:r w:rsidR="004B2E35" w:rsidRPr="00745F5A">
        <w:t xml:space="preserve"> </w:t>
      </w:r>
      <w:r w:rsidR="002D3B5B" w:rsidRPr="00745F5A">
        <w:t xml:space="preserve">This policy </w:t>
      </w:r>
      <w:r w:rsidR="00F15C7D" w:rsidRPr="00745F5A">
        <w:t>s</w:t>
      </w:r>
      <w:r w:rsidR="002D3B5B" w:rsidRPr="00745F5A">
        <w:t xml:space="preserve">hould form a requirement of any </w:t>
      </w:r>
      <w:r w:rsidR="00115A30" w:rsidRPr="00745F5A">
        <w:t>Peppol</w:t>
      </w:r>
      <w:r w:rsidR="002D3B5B" w:rsidRPr="00745F5A">
        <w:t xml:space="preserve"> participation agreements.</w:t>
      </w:r>
    </w:p>
    <w:p w14:paraId="2D7FAE61" w14:textId="77777777" w:rsidR="009858FE" w:rsidRPr="00745F5A" w:rsidRDefault="009858FE" w:rsidP="00E15FB4">
      <w:pPr>
        <w:pStyle w:val="berschrift2"/>
      </w:pPr>
      <w:bookmarkStart w:id="582" w:name="_Toc316247563"/>
      <w:bookmarkStart w:id="583" w:name="_Toc131029579"/>
      <w:r w:rsidRPr="00745F5A">
        <w:t>Scope</w:t>
      </w:r>
      <w:bookmarkEnd w:id="582"/>
      <w:bookmarkEnd w:id="583"/>
    </w:p>
    <w:p w14:paraId="16518201" w14:textId="77777777" w:rsidR="00E17B9D" w:rsidRPr="00745F5A" w:rsidRDefault="00F15C7D" w:rsidP="00E15FB4">
      <w:pPr>
        <w:pStyle w:val="berschrift3"/>
      </w:pPr>
      <w:bookmarkStart w:id="584" w:name="_Toc131029580"/>
      <w:r w:rsidRPr="00745F5A">
        <w:t>T</w:t>
      </w:r>
      <w:r w:rsidR="00A721BD" w:rsidRPr="00745F5A">
        <w:t xml:space="preserve">he policy of a federated scheme for </w:t>
      </w:r>
      <w:r w:rsidR="005D0438" w:rsidRPr="00745F5A">
        <w:t xml:space="preserve">identifying </w:t>
      </w:r>
      <w:r w:rsidR="00A721BD" w:rsidRPr="00745F5A">
        <w:t>Parties</w:t>
      </w:r>
      <w:r w:rsidR="00A17013" w:rsidRPr="00745F5A">
        <w:rPr>
          <w:rStyle w:val="Funotenzeichen"/>
        </w:rPr>
        <w:footnoteReference w:id="5"/>
      </w:r>
      <w:bookmarkEnd w:id="584"/>
    </w:p>
    <w:p w14:paraId="4FF50DC5" w14:textId="77777777" w:rsidR="00E17B9D" w:rsidRPr="00745F5A" w:rsidRDefault="00C729D2" w:rsidP="00EA5B88">
      <w:r w:rsidRPr="00745F5A">
        <w:t xml:space="preserve">Parties in the </w:t>
      </w:r>
      <w:r w:rsidR="00115A30" w:rsidRPr="00745F5A">
        <w:t>Peppol</w:t>
      </w:r>
      <w:r w:rsidR="00D75721" w:rsidRPr="00745F5A">
        <w:t xml:space="preserve"> eDelivery Network</w:t>
      </w:r>
      <w:r w:rsidRPr="00745F5A">
        <w:t xml:space="preserve"> </w:t>
      </w:r>
      <w:r w:rsidR="005D0438" w:rsidRPr="00745F5A">
        <w:t xml:space="preserve">play the role of </w:t>
      </w:r>
      <w:r w:rsidR="004B2E35" w:rsidRPr="00745F5A">
        <w:t xml:space="preserve">Participants. </w:t>
      </w:r>
      <w:r w:rsidR="005D0438" w:rsidRPr="00745F5A">
        <w:t xml:space="preserve">There are sender and receiver Participants in any exchange, but the Service Metadata </w:t>
      </w:r>
      <w:r w:rsidR="00D75721" w:rsidRPr="00745F5A">
        <w:t xml:space="preserve">Publisher (SMP) </w:t>
      </w:r>
      <w:r w:rsidR="005D0438" w:rsidRPr="00745F5A">
        <w:t xml:space="preserve">only publishes services defined for the receiver Participant. </w:t>
      </w:r>
      <w:r w:rsidR="006D5DB3" w:rsidRPr="00745F5A">
        <w:t xml:space="preserve">The technical name for this identifier in </w:t>
      </w:r>
      <w:r w:rsidR="00D75721" w:rsidRPr="00745F5A">
        <w:t xml:space="preserve">the </w:t>
      </w:r>
      <w:r w:rsidR="00115A30" w:rsidRPr="00745F5A">
        <w:t>Peppol</w:t>
      </w:r>
      <w:r w:rsidR="00D75721" w:rsidRPr="00745F5A">
        <w:t xml:space="preserve"> eDelivery Network</w:t>
      </w:r>
      <w:r w:rsidR="006D5DB3" w:rsidRPr="00745F5A">
        <w:t xml:space="preserve"> is the Participant Identifier</w:t>
      </w:r>
      <w:r w:rsidR="00E40F5A" w:rsidRPr="00745F5A">
        <w:t>.</w:t>
      </w:r>
    </w:p>
    <w:p w14:paraId="071E1B42" w14:textId="77777777" w:rsidR="00E17B9D" w:rsidRPr="00745F5A" w:rsidRDefault="005D0438" w:rsidP="00EA5B88">
      <w:r w:rsidRPr="00745F5A">
        <w:t>Within each business document the</w:t>
      </w:r>
      <w:r w:rsidR="00F15C7D" w:rsidRPr="00745F5A">
        <w:t>r</w:t>
      </w:r>
      <w:r w:rsidRPr="00745F5A">
        <w:t xml:space="preserve">e are also Parties taking on business roles such </w:t>
      </w:r>
      <w:r w:rsidR="004B2E35" w:rsidRPr="00745F5A">
        <w:t xml:space="preserve">as customer and supplier, etc. </w:t>
      </w:r>
      <w:r w:rsidRPr="00745F5A">
        <w:t>Clearly there may be relationships between these Parties</w:t>
      </w:r>
      <w:r w:rsidR="006D5DB3" w:rsidRPr="00745F5A">
        <w:t xml:space="preserve"> and the Participant Identifier</w:t>
      </w:r>
      <w:r w:rsidR="004B2E35" w:rsidRPr="00745F5A">
        <w:t xml:space="preserve">. </w:t>
      </w:r>
      <w:r w:rsidRPr="00745F5A">
        <w:t xml:space="preserve">Sometimes the Supplier Party is the receiver Participant for an Order document. Another example is that an Invoice may contain an identifier for EndpointID </w:t>
      </w:r>
      <w:r w:rsidR="00B32513" w:rsidRPr="00745F5A">
        <w:t xml:space="preserve">that </w:t>
      </w:r>
      <w:r w:rsidR="002B4F3B" w:rsidRPr="00745F5A">
        <w:t>equates</w:t>
      </w:r>
      <w:r w:rsidRPr="00745F5A">
        <w:t xml:space="preserve"> to the re</w:t>
      </w:r>
      <w:r w:rsidR="004B2E35" w:rsidRPr="00745F5A">
        <w:t xml:space="preserve">ceiver Participant in the SMP. </w:t>
      </w:r>
      <w:r w:rsidR="006D5DB3" w:rsidRPr="00745F5A">
        <w:t>But neither of these are reliable rule</w:t>
      </w:r>
      <w:r w:rsidR="00B32513" w:rsidRPr="00745F5A">
        <w:t>s</w:t>
      </w:r>
      <w:r w:rsidR="006D5DB3" w:rsidRPr="00745F5A">
        <w:t xml:space="preserve">. </w:t>
      </w:r>
      <w:r w:rsidR="00B52135" w:rsidRPr="00745F5A">
        <w:t>Business standards (such as EN 16931) and agreements (such as BII profiles)</w:t>
      </w:r>
      <w:r w:rsidR="002B4F3B" w:rsidRPr="00745F5A">
        <w:t xml:space="preserve"> do not (deliberately) include any ‘envelope’ information linking the document content to the transport infrastructure.</w:t>
      </w:r>
      <w:r w:rsidR="006D5DB3" w:rsidRPr="00745F5A">
        <w:t xml:space="preserve"> </w:t>
      </w:r>
      <w:r w:rsidR="00F15C7D" w:rsidRPr="00745F5A">
        <w:t>The relationship between identifiers within Documents and identifiers used in the transport infrastructure is not defined in the specifications</w:t>
      </w:r>
      <w:r w:rsidR="00A33494" w:rsidRPr="00745F5A">
        <w:t>.</w:t>
      </w:r>
    </w:p>
    <w:p w14:paraId="29085A8A" w14:textId="77777777" w:rsidR="00E17B9D" w:rsidRPr="00745F5A" w:rsidRDefault="002B4F3B" w:rsidP="00EA5B88">
      <w:r w:rsidRPr="00745F5A">
        <w:t xml:space="preserve">So whilst </w:t>
      </w:r>
      <w:r w:rsidR="00C729D2" w:rsidRPr="00745F5A">
        <w:t xml:space="preserve">there is a relationship between these various Parties, </w:t>
      </w:r>
      <w:r w:rsidR="00CB4039" w:rsidRPr="00745F5A">
        <w:t xml:space="preserve">we have no </w:t>
      </w:r>
      <w:r w:rsidR="00C729D2" w:rsidRPr="00745F5A">
        <w:t xml:space="preserve">policy </w:t>
      </w:r>
      <w:r w:rsidR="00CB4039" w:rsidRPr="00745F5A">
        <w:t xml:space="preserve">on how this should be done. </w:t>
      </w:r>
      <w:r w:rsidR="00C729D2" w:rsidRPr="00745F5A">
        <w:t>This policy relates to the common use of different identification schemes to identify the appropriate Party within the context required.</w:t>
      </w:r>
      <w:r w:rsidR="004B2E35" w:rsidRPr="00745F5A">
        <w:t xml:space="preserve"> </w:t>
      </w:r>
      <w:r w:rsidR="006D5DB3" w:rsidRPr="00745F5A">
        <w:t xml:space="preserve">In other words, </w:t>
      </w:r>
      <w:r w:rsidR="009B2E7E" w:rsidRPr="00745F5A">
        <w:t xml:space="preserve">identifiers </w:t>
      </w:r>
      <w:r w:rsidR="006D5DB3" w:rsidRPr="00745F5A">
        <w:t xml:space="preserve">may have different values but the </w:t>
      </w:r>
      <w:r w:rsidR="009B2E7E" w:rsidRPr="00745F5A">
        <w:t>method by which they are defined</w:t>
      </w:r>
      <w:r w:rsidR="006D5DB3" w:rsidRPr="00745F5A">
        <w:t xml:space="preserve"> should be consistent.</w:t>
      </w:r>
    </w:p>
    <w:p w14:paraId="40863660" w14:textId="77777777" w:rsidR="00E17B9D" w:rsidRPr="00745F5A" w:rsidRDefault="00782E88" w:rsidP="00EA5B88">
      <w:r w:rsidRPr="00745F5A">
        <w:t xml:space="preserve">Many schemes already exist for identifying Parties. </w:t>
      </w:r>
      <w:r w:rsidR="00115A30" w:rsidRPr="00745F5A">
        <w:t>Peppol</w:t>
      </w:r>
      <w:r w:rsidRPr="00745F5A">
        <w:t xml:space="preserve"> has no intention of developing </w:t>
      </w:r>
      <w:r w:rsidR="00EC09F0" w:rsidRPr="00745F5A">
        <w:t xml:space="preserve">yet </w:t>
      </w:r>
      <w:r w:rsidRPr="00745F5A">
        <w:t>another. Our strategy is to recognize a range of different identification schemes and provide a code list of those recognized schemes</w:t>
      </w:r>
      <w:r w:rsidR="006D5DB3" w:rsidRPr="00745F5A">
        <w:t xml:space="preserve"> based on international standards</w:t>
      </w:r>
      <w:r w:rsidRPr="00745F5A">
        <w:t>.</w:t>
      </w:r>
    </w:p>
    <w:p w14:paraId="77E0DD55" w14:textId="77777777" w:rsidR="00E17B9D" w:rsidRPr="00745F5A" w:rsidRDefault="00F15C7D" w:rsidP="00E15FB4">
      <w:pPr>
        <w:pStyle w:val="berschrift3"/>
      </w:pPr>
      <w:bookmarkStart w:id="585" w:name="_Toc131029581"/>
      <w:r w:rsidRPr="00745F5A">
        <w:t>T</w:t>
      </w:r>
      <w:r w:rsidR="006D5DB3" w:rsidRPr="00745F5A">
        <w:t xml:space="preserve">he policy for </w:t>
      </w:r>
      <w:r w:rsidR="00A721BD" w:rsidRPr="00745F5A">
        <w:t xml:space="preserve">identifying </w:t>
      </w:r>
      <w:r w:rsidR="00CB4039" w:rsidRPr="00745F5A">
        <w:t xml:space="preserve">Documents and </w:t>
      </w:r>
      <w:r w:rsidR="00A721BD" w:rsidRPr="00745F5A">
        <w:t>Services</w:t>
      </w:r>
      <w:r w:rsidR="006D5DB3" w:rsidRPr="00745F5A">
        <w:t xml:space="preserve"> used in </w:t>
      </w:r>
      <w:r w:rsidR="00115A30" w:rsidRPr="00745F5A">
        <w:t>Peppol</w:t>
      </w:r>
      <w:r w:rsidR="006D5DB3" w:rsidRPr="00745F5A">
        <w:t xml:space="preserve"> </w:t>
      </w:r>
      <w:r w:rsidR="009B2E7E" w:rsidRPr="00745F5A">
        <w:t xml:space="preserve">implementation of the </w:t>
      </w:r>
      <w:r w:rsidR="00115A30" w:rsidRPr="00745F5A">
        <w:t>Peppol</w:t>
      </w:r>
      <w:r w:rsidR="00D75721" w:rsidRPr="00745F5A">
        <w:t xml:space="preserve"> eDelivery Network</w:t>
      </w:r>
      <w:bookmarkEnd w:id="585"/>
    </w:p>
    <w:p w14:paraId="08980BA1" w14:textId="46D3AA6F" w:rsidR="00E17B9D" w:rsidRPr="00745F5A" w:rsidRDefault="00C729D2" w:rsidP="00EA5B88">
      <w:r w:rsidRPr="00745F5A">
        <w:t xml:space="preserve">The </w:t>
      </w:r>
      <w:r w:rsidR="00115A30" w:rsidRPr="00745F5A">
        <w:t>Peppol</w:t>
      </w:r>
      <w:r w:rsidR="00A72582" w:rsidRPr="00745F5A">
        <w:t xml:space="preserve"> eDelivery Network</w:t>
      </w:r>
      <w:r w:rsidRPr="00745F5A">
        <w:t xml:space="preserve"> requires a</w:t>
      </w:r>
      <w:r w:rsidR="00CB4039" w:rsidRPr="00745F5A">
        <w:t xml:space="preserve"> Participant </w:t>
      </w:r>
      <w:r w:rsidRPr="00745F5A">
        <w:t xml:space="preserve">sending a document </w:t>
      </w:r>
      <w:r w:rsidR="00A566BC" w:rsidRPr="00745F5A">
        <w:t>to identify</w:t>
      </w:r>
      <w:r w:rsidR="00CB4039" w:rsidRPr="00745F5A">
        <w:t xml:space="preserve"> </w:t>
      </w:r>
      <w:r w:rsidR="00A566BC" w:rsidRPr="00745F5A">
        <w:t xml:space="preserve">both </w:t>
      </w:r>
      <w:r w:rsidRPr="00745F5A">
        <w:t xml:space="preserve">the </w:t>
      </w:r>
      <w:r w:rsidR="00CB4039" w:rsidRPr="00745F5A">
        <w:t xml:space="preserve">receiving Participant and the </w:t>
      </w:r>
      <w:r w:rsidRPr="00745F5A">
        <w:t>service</w:t>
      </w:r>
      <w:r w:rsidR="00A566BC" w:rsidRPr="00745F5A">
        <w:t xml:space="preserve"> </w:t>
      </w:r>
      <w:r w:rsidRPr="00745F5A">
        <w:t>that will receive the document. The</w:t>
      </w:r>
      <w:r w:rsidR="00A05E6A" w:rsidRPr="00745F5A">
        <w:t xml:space="preserve"> sender</w:t>
      </w:r>
      <w:r w:rsidRPr="00745F5A">
        <w:t xml:space="preserve"> (or their Access Point provider) achieve</w:t>
      </w:r>
      <w:r w:rsidR="00A05E6A" w:rsidRPr="00745F5A">
        <w:t>s</w:t>
      </w:r>
      <w:r w:rsidRPr="00745F5A">
        <w:t xml:space="preserve"> this by searching the Service Metadat</w:t>
      </w:r>
      <w:r w:rsidR="00F3218D" w:rsidRPr="00745F5A">
        <w:t>a</w:t>
      </w:r>
      <w:r w:rsidRPr="00745F5A">
        <w:t xml:space="preserve"> Locator </w:t>
      </w:r>
      <w:r w:rsidR="00262880" w:rsidRPr="00745F5A">
        <w:t xml:space="preserve">(SML) </w:t>
      </w:r>
      <w:r w:rsidR="00DA4735" w:rsidRPr="00745F5A">
        <w:t xml:space="preserve">filled Domain Name System (DNS) </w:t>
      </w:r>
      <w:r w:rsidRPr="00745F5A">
        <w:t xml:space="preserve">to find the relevant Service Metadata Publisher </w:t>
      </w:r>
      <w:r w:rsidR="00C77DBC" w:rsidRPr="00745F5A">
        <w:t xml:space="preserve">(SMP) </w:t>
      </w:r>
      <w:r w:rsidR="00F3218D" w:rsidRPr="00745F5A">
        <w:t xml:space="preserve">that </w:t>
      </w:r>
      <w:r w:rsidRPr="00745F5A">
        <w:t xml:space="preserve">can identify the endpoint </w:t>
      </w:r>
      <w:r w:rsidR="00A05E6A" w:rsidRPr="00745F5A">
        <w:t>URL</w:t>
      </w:r>
      <w:r w:rsidR="00A05E6A" w:rsidRPr="00745F5A">
        <w:rPr>
          <w:rStyle w:val="Funotenzeichen"/>
        </w:rPr>
        <w:footnoteReference w:id="6"/>
      </w:r>
      <w:r w:rsidR="006D5DB3" w:rsidRPr="00745F5A">
        <w:t xml:space="preserve"> </w:t>
      </w:r>
      <w:r w:rsidR="00AC27B6" w:rsidRPr="00745F5A">
        <w:t xml:space="preserve">within </w:t>
      </w:r>
      <w:r w:rsidRPr="00745F5A">
        <w:t xml:space="preserve">the </w:t>
      </w:r>
      <w:r w:rsidR="00BC44BB" w:rsidRPr="00745F5A">
        <w:t>recipient</w:t>
      </w:r>
      <w:r w:rsidR="00AC27B6" w:rsidRPr="00745F5A">
        <w:t xml:space="preserve">’s </w:t>
      </w:r>
      <w:r w:rsidR="00064844" w:rsidRPr="00745F5A">
        <w:t>Access Point</w:t>
      </w:r>
      <w:r w:rsidR="000705B1" w:rsidRPr="00745F5A">
        <w:t xml:space="preserve"> (AP)</w:t>
      </w:r>
      <w:r w:rsidRPr="00745F5A">
        <w:t>.</w:t>
      </w:r>
      <w:r w:rsidR="00F3218D" w:rsidRPr="00745F5A">
        <w:t xml:space="preserve"> This endpoint </w:t>
      </w:r>
      <w:r w:rsidR="00924690" w:rsidRPr="00745F5A">
        <w:t>URL</w:t>
      </w:r>
      <w:r w:rsidR="00F3218D" w:rsidRPr="00745F5A">
        <w:t xml:space="preserve"> is the </w:t>
      </w:r>
      <w:r w:rsidR="006D5DB3" w:rsidRPr="00745F5A">
        <w:t xml:space="preserve">service address where </w:t>
      </w:r>
      <w:r w:rsidR="00F3218D" w:rsidRPr="00745F5A">
        <w:t xml:space="preserve">the document </w:t>
      </w:r>
      <w:r w:rsidR="00605A0C" w:rsidRPr="00745F5A">
        <w:t xml:space="preserve">is </w:t>
      </w:r>
      <w:r w:rsidR="009A7274" w:rsidRPr="00745F5A">
        <w:t>received</w:t>
      </w:r>
      <w:r w:rsidR="00F3218D" w:rsidRPr="00745F5A">
        <w:t xml:space="preserve">. </w:t>
      </w:r>
      <w:del w:id="586" w:author="Philip Helger" w:date="2023-03-30T00:32:00Z">
        <w:r w:rsidR="00F3218D" w:rsidRPr="00745F5A" w:rsidDel="00747E45">
          <w:delText>The</w:delText>
        </w:r>
        <w:r w:rsidR="006D5DB3" w:rsidRPr="00745F5A" w:rsidDel="00747E45">
          <w:delText>refore</w:delText>
        </w:r>
      </w:del>
      <w:ins w:id="587" w:author="Philip Helger" w:date="2023-03-30T00:32:00Z">
        <w:r w:rsidR="00747E45" w:rsidRPr="00745F5A">
          <w:t>Therefore,</w:t>
        </w:r>
      </w:ins>
      <w:r w:rsidR="006D5DB3" w:rsidRPr="00745F5A">
        <w:t xml:space="preserve"> it is important </w:t>
      </w:r>
      <w:r w:rsidR="00F3218D" w:rsidRPr="00745F5A">
        <w:t xml:space="preserve">to </w:t>
      </w:r>
      <w:r w:rsidR="00BC397B" w:rsidRPr="00745F5A">
        <w:t xml:space="preserve">define </w:t>
      </w:r>
      <w:r w:rsidR="00F3218D" w:rsidRPr="00745F5A">
        <w:t xml:space="preserve">precisely what documents </w:t>
      </w:r>
      <w:r w:rsidR="006D5DB3" w:rsidRPr="00745F5A">
        <w:t xml:space="preserve">and services </w:t>
      </w:r>
      <w:r w:rsidR="00F3218D" w:rsidRPr="00745F5A">
        <w:t xml:space="preserve">can be </w:t>
      </w:r>
      <w:r w:rsidR="006D5DB3" w:rsidRPr="00745F5A">
        <w:t xml:space="preserve">handled </w:t>
      </w:r>
      <w:r w:rsidR="00F3218D" w:rsidRPr="00745F5A">
        <w:t xml:space="preserve">by the </w:t>
      </w:r>
      <w:r w:rsidR="00AC27B6" w:rsidRPr="00745F5A">
        <w:t>receiving Participant</w:t>
      </w:r>
      <w:r w:rsidR="00F3218D" w:rsidRPr="00745F5A">
        <w:t>.</w:t>
      </w:r>
    </w:p>
    <w:p w14:paraId="4C02DBCE" w14:textId="77777777" w:rsidR="00E17B9D" w:rsidRPr="00745F5A" w:rsidRDefault="00AC27B6" w:rsidP="00E15FB4">
      <w:r w:rsidRPr="00745F5A">
        <w:lastRenderedPageBreak/>
        <w:t>The diagram below shows the relationship of these information elements.</w:t>
      </w:r>
    </w:p>
    <w:p w14:paraId="24B75025" w14:textId="77777777" w:rsidR="008D548C" w:rsidRPr="00745F5A" w:rsidRDefault="00913E37" w:rsidP="006132BB">
      <w:r w:rsidRPr="00745F5A">
        <w:rPr>
          <w:noProof/>
        </w:rPr>
        <w:drawing>
          <wp:inline distT="0" distB="0" distL="0" distR="0" wp14:anchorId="035FDA74" wp14:editId="0F4C350A">
            <wp:extent cx="6107430" cy="3968115"/>
            <wp:effectExtent l="19050" t="19050" r="26670" b="1333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7430" cy="3968115"/>
                    </a:xfrm>
                    <a:prstGeom prst="rect">
                      <a:avLst/>
                    </a:prstGeom>
                    <a:noFill/>
                    <a:ln w="6350" cmpd="sng">
                      <a:solidFill>
                        <a:srgbClr val="000000"/>
                      </a:solidFill>
                      <a:miter lim="800000"/>
                      <a:headEnd/>
                      <a:tailEnd/>
                    </a:ln>
                    <a:effectLst/>
                  </pic:spPr>
                </pic:pic>
              </a:graphicData>
            </a:graphic>
          </wp:inline>
        </w:drawing>
      </w:r>
    </w:p>
    <w:p w14:paraId="278A5AE8" w14:textId="77777777" w:rsidR="00A6363A" w:rsidRPr="00745F5A" w:rsidRDefault="00115A30" w:rsidP="006132BB">
      <w:r w:rsidRPr="00745F5A">
        <w:t>Peppol</w:t>
      </w:r>
      <w:r w:rsidR="00A6363A" w:rsidRPr="00745F5A">
        <w:t xml:space="preserve"> has set up Business Interoperability Specifications (BIS) explaining how business documents need to be filled from a semantical and technical point of view.</w:t>
      </w:r>
    </w:p>
    <w:p w14:paraId="01CE4A5B" w14:textId="77777777" w:rsidR="00EA5B88" w:rsidRPr="00745F5A" w:rsidRDefault="00CC55AF" w:rsidP="00CC55AF">
      <w:pPr>
        <w:pStyle w:val="berschrift3"/>
      </w:pPr>
      <w:bookmarkStart w:id="588" w:name="_Toc131029582"/>
      <w:r w:rsidRPr="00745F5A">
        <w:t>Semantic scope</w:t>
      </w:r>
      <w:bookmarkEnd w:id="588"/>
    </w:p>
    <w:p w14:paraId="620730E4" w14:textId="77777777" w:rsidR="006954DB" w:rsidRPr="00745F5A" w:rsidRDefault="00EA5B88" w:rsidP="00EA5B88">
      <w:r w:rsidRPr="00745F5A">
        <w:t>This document covers the following areas:</w:t>
      </w:r>
    </w:p>
    <w:p w14:paraId="48EB7EA2" w14:textId="77777777" w:rsidR="00EA5B88" w:rsidRPr="00745F5A" w:rsidRDefault="00EA5B88" w:rsidP="00EA5B88">
      <w:pPr>
        <w:pStyle w:val="Listenabsatz"/>
        <w:numPr>
          <w:ilvl w:val="0"/>
          <w:numId w:val="13"/>
        </w:numPr>
      </w:pPr>
      <w:r w:rsidRPr="00745F5A">
        <w:t>Participant identification</w:t>
      </w:r>
    </w:p>
    <w:p w14:paraId="0D65FB99" w14:textId="77777777" w:rsidR="00EA5B88" w:rsidRPr="00745F5A" w:rsidRDefault="00EA5B88" w:rsidP="00EA5B88">
      <w:pPr>
        <w:pStyle w:val="Listenabsatz"/>
        <w:numPr>
          <w:ilvl w:val="1"/>
          <w:numId w:val="13"/>
        </w:numPr>
      </w:pPr>
      <w:r w:rsidRPr="00745F5A">
        <w:t xml:space="preserve">Identification of a </w:t>
      </w:r>
      <w:r w:rsidRPr="00745F5A">
        <w:rPr>
          <w:u w:val="single"/>
        </w:rPr>
        <w:t>technical entity</w:t>
      </w:r>
      <w:r w:rsidRPr="00745F5A">
        <w:t xml:space="preserve"> in the </w:t>
      </w:r>
      <w:r w:rsidR="00115A30" w:rsidRPr="00745F5A">
        <w:t>Peppol</w:t>
      </w:r>
      <w:r w:rsidRPr="00745F5A">
        <w:t xml:space="preserve"> eDelivery network</w:t>
      </w:r>
    </w:p>
    <w:p w14:paraId="1C71E1E5" w14:textId="77777777" w:rsidR="006954DB" w:rsidRPr="00745F5A" w:rsidRDefault="00494294" w:rsidP="006954DB">
      <w:pPr>
        <w:pStyle w:val="Listenabsatz"/>
        <w:numPr>
          <w:ilvl w:val="1"/>
          <w:numId w:val="13"/>
        </w:numPr>
      </w:pPr>
      <w:r w:rsidRPr="00745F5A">
        <w:t xml:space="preserve">Can be used </w:t>
      </w:r>
      <w:r w:rsidR="006954DB" w:rsidRPr="00745F5A">
        <w:t>in transport documents and (where needed) in business documents</w:t>
      </w:r>
    </w:p>
    <w:p w14:paraId="57F3C257" w14:textId="77777777" w:rsidR="00EA5B88" w:rsidRPr="00745F5A" w:rsidRDefault="00EA5B88" w:rsidP="00EA5B88">
      <w:pPr>
        <w:pStyle w:val="Listenabsatz"/>
        <w:numPr>
          <w:ilvl w:val="0"/>
          <w:numId w:val="13"/>
        </w:numPr>
      </w:pPr>
      <w:r w:rsidRPr="00745F5A">
        <w:t>Party identification</w:t>
      </w:r>
    </w:p>
    <w:p w14:paraId="3D736DA1" w14:textId="77777777" w:rsidR="00494294" w:rsidRPr="00745F5A" w:rsidRDefault="00EA5B88" w:rsidP="00EA5B88">
      <w:pPr>
        <w:pStyle w:val="Listenabsatz"/>
        <w:numPr>
          <w:ilvl w:val="1"/>
          <w:numId w:val="13"/>
        </w:numPr>
      </w:pPr>
      <w:r w:rsidRPr="00745F5A">
        <w:t xml:space="preserve">Identification of a </w:t>
      </w:r>
      <w:r w:rsidRPr="00745F5A">
        <w:rPr>
          <w:u w:val="single"/>
        </w:rPr>
        <w:t>business entity</w:t>
      </w:r>
    </w:p>
    <w:p w14:paraId="10419428" w14:textId="77777777" w:rsidR="006954DB" w:rsidRPr="00745F5A" w:rsidRDefault="00DB2636" w:rsidP="006954DB">
      <w:pPr>
        <w:pStyle w:val="Listenabsatz"/>
        <w:numPr>
          <w:ilvl w:val="1"/>
          <w:numId w:val="13"/>
        </w:numPr>
      </w:pPr>
      <w:r w:rsidRPr="00745F5A">
        <w:t>Usually</w:t>
      </w:r>
      <w:r w:rsidR="00494294" w:rsidRPr="00745F5A">
        <w:t xml:space="preserve"> </w:t>
      </w:r>
      <w:r w:rsidRPr="00745F5A">
        <w:t xml:space="preserve">only </w:t>
      </w:r>
      <w:r w:rsidR="00101A6B" w:rsidRPr="00745F5A">
        <w:t xml:space="preserve">used </w:t>
      </w:r>
      <w:r w:rsidR="00494294" w:rsidRPr="00745F5A">
        <w:t>in</w:t>
      </w:r>
      <w:r w:rsidR="00EA5B88" w:rsidRPr="00745F5A">
        <w:t xml:space="preserve"> business documents</w:t>
      </w:r>
    </w:p>
    <w:p w14:paraId="3EDD6DC4" w14:textId="77777777" w:rsidR="00EA5B88" w:rsidRPr="00745F5A" w:rsidRDefault="00EA5B88" w:rsidP="00EA5B88">
      <w:pPr>
        <w:pStyle w:val="Listenabsatz"/>
        <w:numPr>
          <w:ilvl w:val="0"/>
          <w:numId w:val="13"/>
        </w:numPr>
      </w:pPr>
      <w:r w:rsidRPr="00745F5A">
        <w:t>Document type identification</w:t>
      </w:r>
    </w:p>
    <w:p w14:paraId="4FC8CAA0" w14:textId="77777777" w:rsidR="00EA5B88" w:rsidRPr="00745F5A" w:rsidRDefault="00EA5B88" w:rsidP="00EA5B88">
      <w:pPr>
        <w:pStyle w:val="Listenabsatz"/>
        <w:numPr>
          <w:ilvl w:val="0"/>
          <w:numId w:val="13"/>
        </w:numPr>
      </w:pPr>
      <w:r w:rsidRPr="00745F5A">
        <w:t>Process identification</w:t>
      </w:r>
    </w:p>
    <w:p w14:paraId="65122E78" w14:textId="77777777" w:rsidR="00EA5B88" w:rsidRPr="00745F5A" w:rsidRDefault="00EA5B88" w:rsidP="00EA5B88">
      <w:pPr>
        <w:pStyle w:val="Listenabsatz"/>
        <w:numPr>
          <w:ilvl w:val="0"/>
          <w:numId w:val="13"/>
        </w:numPr>
      </w:pPr>
      <w:r w:rsidRPr="00745F5A">
        <w:t>Transport profile identification</w:t>
      </w:r>
    </w:p>
    <w:p w14:paraId="058DA357" w14:textId="77777777" w:rsidR="00CC55AF" w:rsidRPr="00745F5A" w:rsidRDefault="00CC55AF" w:rsidP="00CC55AF">
      <w:pPr>
        <w:pStyle w:val="berschrift3"/>
      </w:pPr>
      <w:bookmarkStart w:id="589" w:name="_Toc131029583"/>
      <w:r w:rsidRPr="00745F5A">
        <w:t xml:space="preserve">Relation to </w:t>
      </w:r>
      <w:r w:rsidR="00115A30" w:rsidRPr="00745F5A">
        <w:t>Peppol</w:t>
      </w:r>
      <w:r w:rsidRPr="00745F5A">
        <w:t xml:space="preserve"> BIS versions 1 and 2</w:t>
      </w:r>
      <w:bookmarkEnd w:id="589"/>
    </w:p>
    <w:p w14:paraId="25BFE9BE" w14:textId="77777777" w:rsidR="00CC55AF" w:rsidRPr="00745F5A" w:rsidRDefault="00CC55AF" w:rsidP="00CC55AF">
      <w:r w:rsidRPr="00745F5A">
        <w:t xml:space="preserve">This version of the document cannot be applied on </w:t>
      </w:r>
      <w:r w:rsidR="00115A30" w:rsidRPr="00745F5A">
        <w:t>Peppol</w:t>
      </w:r>
      <w:r w:rsidRPr="00745F5A">
        <w:t xml:space="preserve"> BIS versions 1 and 2. </w:t>
      </w:r>
      <w:r w:rsidR="00115A30" w:rsidRPr="00745F5A">
        <w:t>Peppol</w:t>
      </w:r>
      <w:r w:rsidRPr="00745F5A">
        <w:t xml:space="preserve"> BIS versions 1 and 2 MUST follow the most up-to-date “</w:t>
      </w:r>
      <w:r w:rsidR="00115A30" w:rsidRPr="00745F5A">
        <w:t>Peppol</w:t>
      </w:r>
      <w:r w:rsidRPr="00745F5A">
        <w:t xml:space="preserve"> Policy for use of identifiers” version 3.x.</w:t>
      </w:r>
    </w:p>
    <w:p w14:paraId="4E76ED26" w14:textId="77777777" w:rsidR="00DF282A" w:rsidRPr="00745F5A" w:rsidRDefault="00DF282A" w:rsidP="00DF282A">
      <w:pPr>
        <w:pStyle w:val="berschrift2"/>
      </w:pPr>
      <w:bookmarkStart w:id="590" w:name="_Toc131029584"/>
      <w:r w:rsidRPr="00745F5A">
        <w:t>Participant vs. Party Identification</w:t>
      </w:r>
      <w:bookmarkEnd w:id="590"/>
    </w:p>
    <w:p w14:paraId="43749D73" w14:textId="77777777" w:rsidR="00DF282A" w:rsidRPr="00745F5A" w:rsidRDefault="00DF282A" w:rsidP="00DF282A">
      <w:r w:rsidRPr="00745F5A">
        <w:t>The following aspects are addressed in this document:</w:t>
      </w:r>
    </w:p>
    <w:p w14:paraId="6BC92C07" w14:textId="77777777" w:rsidR="00DF282A" w:rsidRPr="00745F5A" w:rsidRDefault="00DF282A" w:rsidP="00DF282A">
      <w:pPr>
        <w:numPr>
          <w:ilvl w:val="0"/>
          <w:numId w:val="2"/>
        </w:numPr>
        <w:ind w:left="708"/>
      </w:pPr>
      <w:r w:rsidRPr="00745F5A">
        <w:t xml:space="preserve">The </w:t>
      </w:r>
      <w:r w:rsidR="00115A30" w:rsidRPr="00745F5A">
        <w:t>Peppol</w:t>
      </w:r>
      <w:r w:rsidRPr="00745F5A">
        <w:t xml:space="preserve"> code list of Party Identification schemes used in </w:t>
      </w:r>
      <w:r w:rsidR="0069419B" w:rsidRPr="00745F5A">
        <w:t>business</w:t>
      </w:r>
      <w:r w:rsidRPr="00745F5A">
        <w:t xml:space="preserve"> documents.</w:t>
      </w:r>
    </w:p>
    <w:p w14:paraId="1FAAEDEC" w14:textId="77777777" w:rsidR="00DF282A" w:rsidRPr="00745F5A" w:rsidRDefault="00DF282A" w:rsidP="00DF282A">
      <w:pPr>
        <w:numPr>
          <w:ilvl w:val="0"/>
          <w:numId w:val="2"/>
        </w:numPr>
        <w:ind w:left="708"/>
      </w:pPr>
      <w:r w:rsidRPr="00745F5A">
        <w:lastRenderedPageBreak/>
        <w:t xml:space="preserve">The </w:t>
      </w:r>
      <w:r w:rsidR="00115A30" w:rsidRPr="00745F5A">
        <w:t>Peppol</w:t>
      </w:r>
      <w:r w:rsidRPr="00745F5A">
        <w:t xml:space="preserve"> code list of Participant Identification schemes used in metadata as well as in </w:t>
      </w:r>
      <w:r w:rsidR="0069419B" w:rsidRPr="00745F5A">
        <w:t xml:space="preserve">business </w:t>
      </w:r>
      <w:r w:rsidRPr="00745F5A">
        <w:t>documents.</w:t>
      </w:r>
    </w:p>
    <w:p w14:paraId="7B76476E" w14:textId="2D4AF08E" w:rsidR="00DF282A" w:rsidRPr="00745F5A" w:rsidRDefault="00115A30" w:rsidP="00DF282A">
      <w:r w:rsidRPr="00745F5A">
        <w:t>Peppol</w:t>
      </w:r>
      <w:r w:rsidR="00DF282A" w:rsidRPr="00745F5A">
        <w:t xml:space="preserve"> does not implement its own scheme for identifying Parties. </w:t>
      </w:r>
      <w:del w:id="591" w:author="Philip Helger" w:date="2023-03-30T00:33:00Z">
        <w:r w:rsidR="00DF282A" w:rsidRPr="00745F5A" w:rsidDel="00747E45">
          <w:delText>Instead</w:delText>
        </w:r>
      </w:del>
      <w:ins w:id="592" w:author="Philip Helger" w:date="2023-03-30T00:33:00Z">
        <w:r w:rsidR="00747E45" w:rsidRPr="00745F5A">
          <w:t>Instead,</w:t>
        </w:r>
      </w:ins>
      <w:r w:rsidR="00DF282A" w:rsidRPr="00745F5A">
        <w:t xml:space="preserve"> it supports a federated system for uniquely identifying parties following the ISO 15459 format scheme</w:t>
      </w:r>
      <w:r w:rsidR="00DF282A" w:rsidRPr="00745F5A">
        <w:rPr>
          <w:rStyle w:val="Funotenzeichen"/>
        </w:rPr>
        <w:footnoteReference w:id="7"/>
      </w:r>
      <w:r w:rsidR="00DF282A" w:rsidRPr="00745F5A">
        <w:t xml:space="preserve"> for unique identifiers. This requires defining a controlled set of “Issuing Agency Codes”</w:t>
      </w:r>
      <w:r w:rsidR="00DF282A" w:rsidRPr="00745F5A">
        <w:rPr>
          <w:rStyle w:val="Funotenzeichen"/>
        </w:rPr>
        <w:footnoteReference w:id="8"/>
      </w:r>
      <w:r w:rsidR="00DF282A" w:rsidRPr="00745F5A">
        <w:t xml:space="preserve"> for identification schemes (also known as “party identifier types”</w:t>
      </w:r>
      <w:r w:rsidR="00DF282A" w:rsidRPr="00745F5A">
        <w:rPr>
          <w:rStyle w:val="Funotenzeichen"/>
        </w:rPr>
        <w:footnoteReference w:id="9"/>
      </w:r>
      <w:r w:rsidR="00DF282A" w:rsidRPr="00745F5A">
        <w:t xml:space="preserve"> or “Identification code qualifier”</w:t>
      </w:r>
      <w:r w:rsidR="00DF282A" w:rsidRPr="00745F5A">
        <w:rPr>
          <w:rStyle w:val="Funotenzeichen"/>
        </w:rPr>
        <w:footnoteReference w:id="10"/>
      </w:r>
      <w:r w:rsidR="00DF282A" w:rsidRPr="00745F5A">
        <w:t xml:space="preserve"> or “International Code Designators”</w:t>
      </w:r>
      <w:r w:rsidR="00DF282A" w:rsidRPr="00745F5A">
        <w:rPr>
          <w:rStyle w:val="Funotenzeichen"/>
        </w:rPr>
        <w:footnoteReference w:id="11"/>
      </w:r>
      <w:r w:rsidR="00DF282A" w:rsidRPr="00745F5A">
        <w:t xml:space="preserve"> or “Party ID Type”</w:t>
      </w:r>
      <w:r w:rsidR="00DF282A" w:rsidRPr="00745F5A">
        <w:rPr>
          <w:rStyle w:val="Funotenzeichen"/>
        </w:rPr>
        <w:footnoteReference w:id="12"/>
      </w:r>
      <w:r w:rsidR="00DF282A" w:rsidRPr="00745F5A">
        <w:t xml:space="preserve">) required by </w:t>
      </w:r>
      <w:r w:rsidRPr="00745F5A">
        <w:t>Peppol</w:t>
      </w:r>
      <w:r w:rsidR="00DF282A" w:rsidRPr="00745F5A">
        <w:t xml:space="preserve"> implementations.</w:t>
      </w:r>
    </w:p>
    <w:p w14:paraId="039F38DB" w14:textId="77777777" w:rsidR="00DF282A" w:rsidRPr="00745F5A" w:rsidRDefault="00DF282A" w:rsidP="00DF282A">
      <w:r w:rsidRPr="00745F5A">
        <w:t xml:space="preserve">Each </w:t>
      </w:r>
      <w:r w:rsidR="00115A30" w:rsidRPr="00745F5A">
        <w:t>Peppol</w:t>
      </w:r>
      <w:r w:rsidRPr="00745F5A">
        <w:t xml:space="preserve"> Party identifier to be used in the federated system is a combination of the Issuing Agency Code and the value given by the Issuing Agency.</w:t>
      </w:r>
    </w:p>
    <w:p w14:paraId="0E54E0A2" w14:textId="77777777" w:rsidR="00DF282A" w:rsidRPr="00745F5A" w:rsidRDefault="00DF282A" w:rsidP="00DF282A">
      <w:pPr>
        <w:numPr>
          <w:ilvl w:val="0"/>
          <w:numId w:val="12"/>
        </w:numPr>
        <w:rPr>
          <w:lang w:eastAsia="it-IT"/>
        </w:rPr>
      </w:pPr>
      <w:r w:rsidRPr="00745F5A">
        <w:rPr>
          <w:lang w:eastAsia="it-IT"/>
        </w:rPr>
        <w:t xml:space="preserve">For </w:t>
      </w:r>
      <w:r w:rsidR="00115A30" w:rsidRPr="00745F5A">
        <w:rPr>
          <w:lang w:eastAsia="it-IT"/>
        </w:rPr>
        <w:t>Peppol</w:t>
      </w:r>
      <w:r w:rsidRPr="00745F5A">
        <w:rPr>
          <w:lang w:eastAsia="it-IT"/>
        </w:rPr>
        <w:t xml:space="preserve">, it will be part of the </w:t>
      </w:r>
      <w:r w:rsidR="00115A30" w:rsidRPr="00745F5A">
        <w:rPr>
          <w:lang w:eastAsia="it-IT"/>
        </w:rPr>
        <w:t>Peppol</w:t>
      </w:r>
      <w:r w:rsidRPr="00745F5A">
        <w:rPr>
          <w:lang w:eastAsia="it-IT"/>
        </w:rPr>
        <w:t xml:space="preserve"> SMP Provider agreement that SMP Providers have </w:t>
      </w:r>
      <w:r w:rsidRPr="00745F5A">
        <w:t>suitable</w:t>
      </w:r>
      <w:r w:rsidRPr="00745F5A">
        <w:rPr>
          <w:lang w:eastAsia="it-IT"/>
        </w:rPr>
        <w:t xml:space="preserve"> governance of their identification schemes when they enter, update and delete information on their SMP.</w:t>
      </w:r>
    </w:p>
    <w:p w14:paraId="693A6DBB" w14:textId="77777777" w:rsidR="00DF282A" w:rsidRPr="00745F5A" w:rsidRDefault="00DF282A" w:rsidP="00DF282A">
      <w:pPr>
        <w:numPr>
          <w:ilvl w:val="0"/>
          <w:numId w:val="12"/>
        </w:numPr>
        <w:rPr>
          <w:lang w:eastAsia="it-IT"/>
        </w:rPr>
      </w:pPr>
      <w:r w:rsidRPr="00745F5A">
        <w:rPr>
          <w:lang w:eastAsia="it-IT"/>
        </w:rPr>
        <w:t xml:space="preserve">Within the </w:t>
      </w:r>
      <w:r w:rsidRPr="00745F5A">
        <w:t>content</w:t>
      </w:r>
      <w:r w:rsidRPr="00745F5A">
        <w:rPr>
          <w:lang w:eastAsia="it-IT"/>
        </w:rPr>
        <w:t xml:space="preserve"> of business documents, each </w:t>
      </w:r>
      <w:r w:rsidR="00115A30" w:rsidRPr="00745F5A">
        <w:rPr>
          <w:lang w:eastAsia="it-IT"/>
        </w:rPr>
        <w:t>Peppol</w:t>
      </w:r>
      <w:r w:rsidRPr="00745F5A">
        <w:rPr>
          <w:lang w:eastAsia="it-IT"/>
        </w:rPr>
        <w:t xml:space="preserve"> Participant will be responsible for using the appropriate </w:t>
      </w:r>
      <w:r w:rsidR="00115A30" w:rsidRPr="00745F5A">
        <w:rPr>
          <w:lang w:eastAsia="it-IT"/>
        </w:rPr>
        <w:t>Peppol</w:t>
      </w:r>
      <w:r w:rsidRPr="00745F5A">
        <w:rPr>
          <w:lang w:eastAsia="it-IT"/>
        </w:rPr>
        <w:t xml:space="preserve"> Party Identifier.</w:t>
      </w:r>
    </w:p>
    <w:p w14:paraId="019098B2" w14:textId="77777777" w:rsidR="00DF282A" w:rsidRPr="00745F5A" w:rsidRDefault="00DF282A" w:rsidP="00DF282A">
      <w:r w:rsidRPr="00745F5A">
        <w:t xml:space="preserve">This section defines the policies for the formatting and the population of values for Party Identifiers used by </w:t>
      </w:r>
      <w:r w:rsidR="00115A30" w:rsidRPr="00745F5A">
        <w:t>Peppol</w:t>
      </w:r>
      <w:r w:rsidRPr="00745F5A">
        <w:t>.</w:t>
      </w:r>
    </w:p>
    <w:p w14:paraId="233E9E83" w14:textId="77777777" w:rsidR="00DF282A" w:rsidRPr="00745F5A" w:rsidRDefault="00DF282A" w:rsidP="00DF282A">
      <w:r w:rsidRPr="00745F5A">
        <w:t xml:space="preserve">Note for UBL documents: It should be pointed out here that this policy covers only use </w:t>
      </w:r>
      <w:r w:rsidR="00036305" w:rsidRPr="00745F5A">
        <w:rPr>
          <w:rStyle w:val="InlinecodeZchn"/>
        </w:rPr>
        <w:t>Party/PartyIdentification/ID</w:t>
      </w:r>
      <w:r w:rsidRPr="00745F5A">
        <w:t xml:space="preserve"> and </w:t>
      </w:r>
      <w:r w:rsidR="00036305" w:rsidRPr="00745F5A">
        <w:rPr>
          <w:rStyle w:val="InlinecodeZchn"/>
        </w:rPr>
        <w:t>Party/EndpointID</w:t>
      </w:r>
      <w:r w:rsidRPr="00745F5A">
        <w:t>. Other party or participant identifiers within UBL documents are out of scope for this policy.</w:t>
      </w:r>
    </w:p>
    <w:p w14:paraId="3453C3C2" w14:textId="77777777" w:rsidR="00B64F83" w:rsidRPr="00745F5A" w:rsidRDefault="00036305" w:rsidP="00DF282A">
      <w:r w:rsidRPr="00745F5A">
        <w:t xml:space="preserve">Note for CII documents: It should be pointed out here that this policy covers only use </w:t>
      </w:r>
      <w:r w:rsidRPr="00745F5A">
        <w:rPr>
          <w:rStyle w:val="InlinecodeZchn"/>
        </w:rPr>
        <w:t>SellerTradeParty/ID</w:t>
      </w:r>
      <w:r w:rsidRPr="00745F5A">
        <w:t xml:space="preserve">, </w:t>
      </w:r>
      <w:r w:rsidRPr="00745F5A">
        <w:rPr>
          <w:rStyle w:val="InlinecodeZchn"/>
        </w:rPr>
        <w:t>BuyerTradeParty/ID</w:t>
      </w:r>
      <w:r w:rsidRPr="00745F5A">
        <w:t xml:space="preserve">, </w:t>
      </w:r>
      <w:r w:rsidRPr="00745F5A">
        <w:rPr>
          <w:rStyle w:val="InlinecodeZchn"/>
        </w:rPr>
        <w:t>BuyerTradeParty/URIUni</w:t>
      </w:r>
      <w:r w:rsidR="00C214A2" w:rsidRPr="00745F5A">
        <w:rPr>
          <w:rStyle w:val="InlinecodeZchn"/>
        </w:rPr>
        <w:t>versalCommunication/</w:t>
      </w:r>
      <w:r w:rsidRPr="00745F5A">
        <w:rPr>
          <w:rStyle w:val="InlinecodeZchn"/>
        </w:rPr>
        <w:t>URIID</w:t>
      </w:r>
      <w:r w:rsidR="0009321F" w:rsidRPr="00745F5A">
        <w:rPr>
          <w:highlight w:val="white"/>
        </w:rPr>
        <w:t xml:space="preserve"> and</w:t>
      </w:r>
      <w:r w:rsidRPr="00745F5A">
        <w:rPr>
          <w:highlight w:val="white"/>
        </w:rPr>
        <w:t xml:space="preserve"> </w:t>
      </w:r>
      <w:r w:rsidRPr="00745F5A">
        <w:rPr>
          <w:rStyle w:val="InlinecodeZchn"/>
        </w:rPr>
        <w:t>SellerTradeParty/URIUniversalCommunication/URIID</w:t>
      </w:r>
      <w:r w:rsidRPr="00745F5A">
        <w:t xml:space="preserve">. Other party or participant identifiers within </w:t>
      </w:r>
      <w:r w:rsidR="0009321F" w:rsidRPr="00745F5A">
        <w:t>CII</w:t>
      </w:r>
      <w:r w:rsidRPr="00745F5A">
        <w:t xml:space="preserve"> documents are out of scope for this policy.</w:t>
      </w:r>
    </w:p>
    <w:p w14:paraId="0C89C95A" w14:textId="77777777" w:rsidR="00DE2AB1" w:rsidRPr="00745F5A" w:rsidRDefault="00DE2AB1" w:rsidP="00DE2AB1">
      <w:pPr>
        <w:pStyle w:val="berschrift2"/>
      </w:pPr>
      <w:bookmarkStart w:id="593" w:name="_Toc131029585"/>
      <w:r w:rsidRPr="00745F5A">
        <w:t>Common Policies</w:t>
      </w:r>
      <w:bookmarkEnd w:id="593"/>
    </w:p>
    <w:p w14:paraId="1CFE31B0" w14:textId="77777777" w:rsidR="00EA5B88" w:rsidRPr="00745F5A" w:rsidRDefault="00A07665" w:rsidP="00EA5B88">
      <w:pPr>
        <w:pStyle w:val="PolicyHeader"/>
      </w:pPr>
      <w:bookmarkStart w:id="594" w:name="_Ref131026215"/>
      <w:bookmarkStart w:id="595" w:name="_Toc131029586"/>
      <w:r w:rsidRPr="00745F5A">
        <w:t>Usage</w:t>
      </w:r>
      <w:r w:rsidR="00EA5B88" w:rsidRPr="00745F5A">
        <w:t xml:space="preserve"> of ISO15459</w:t>
      </w:r>
      <w:bookmarkEnd w:id="594"/>
      <w:bookmarkEnd w:id="595"/>
    </w:p>
    <w:p w14:paraId="5EC500AB" w14:textId="77777777" w:rsidR="00EA5B88" w:rsidRPr="00745F5A" w:rsidRDefault="00EA5B88" w:rsidP="00EA5B88">
      <w:pPr>
        <w:pStyle w:val="Policy"/>
      </w:pPr>
      <w:r w:rsidRPr="00745F5A">
        <w:rPr>
          <w:u w:val="single"/>
        </w:rPr>
        <w:t>Participant Identifiers</w:t>
      </w:r>
      <w:r w:rsidRPr="00745F5A">
        <w:t xml:space="preserve"> should adhere to the following constraints:</w:t>
      </w:r>
    </w:p>
    <w:p w14:paraId="46B78C81" w14:textId="77777777" w:rsidR="00EA5B88" w:rsidRPr="00745F5A" w:rsidRDefault="00EA5B88" w:rsidP="00EA5B88">
      <w:pPr>
        <w:pStyle w:val="Policy"/>
        <w:numPr>
          <w:ilvl w:val="0"/>
          <w:numId w:val="20"/>
        </w:numPr>
        <w:ind w:left="142" w:hanging="142"/>
      </w:pPr>
      <w:r w:rsidRPr="00745F5A">
        <w:t>MUST be at least 1 character long (excluding the identifier scheme)</w:t>
      </w:r>
    </w:p>
    <w:p w14:paraId="0A961412" w14:textId="77777777" w:rsidR="00EA5B88" w:rsidRPr="00745F5A" w:rsidRDefault="00EA5B88" w:rsidP="00EA5B88">
      <w:pPr>
        <w:pStyle w:val="Policy"/>
        <w:numPr>
          <w:ilvl w:val="0"/>
          <w:numId w:val="20"/>
        </w:numPr>
        <w:ind w:left="142" w:hanging="142"/>
      </w:pPr>
      <w:r w:rsidRPr="00745F5A">
        <w:t>MUST NOT be more than 50 characters long (excluding the identifier scheme)</w:t>
      </w:r>
    </w:p>
    <w:p w14:paraId="3A8CBCE6" w14:textId="77777777" w:rsidR="00EA5B88" w:rsidRPr="00745F5A" w:rsidRDefault="00EA5B88" w:rsidP="00EA5B88">
      <w:pPr>
        <w:pStyle w:val="Policy"/>
        <w:numPr>
          <w:ilvl w:val="0"/>
          <w:numId w:val="20"/>
        </w:numPr>
        <w:ind w:left="142" w:hanging="142"/>
      </w:pPr>
      <w:r w:rsidRPr="00745F5A">
        <w:t xml:space="preserve">MUST only contain </w:t>
      </w:r>
      <w:r w:rsidR="00846E61" w:rsidRPr="00745F5A">
        <w:t xml:space="preserve">letters </w:t>
      </w:r>
      <w:r w:rsidR="00B56755" w:rsidRPr="00745F5A">
        <w:t xml:space="preserve">(a-z), </w:t>
      </w:r>
      <w:r w:rsidRPr="00745F5A">
        <w:t xml:space="preserve">numeric digits </w:t>
      </w:r>
      <w:r w:rsidR="00B56755" w:rsidRPr="00745F5A">
        <w:t>(0-9)</w:t>
      </w:r>
      <w:r w:rsidR="0054220E" w:rsidRPr="00745F5A">
        <w:t>,</w:t>
      </w:r>
      <w:r w:rsidR="00B56755" w:rsidRPr="00745F5A">
        <w:t xml:space="preserve"> the minus sign (-)</w:t>
      </w:r>
      <w:r w:rsidR="0054220E" w:rsidRPr="00745F5A">
        <w:t>, the period character (.), the underscore character (_)</w:t>
      </w:r>
      <w:r w:rsidR="00B56755" w:rsidRPr="00745F5A">
        <w:t xml:space="preserve"> </w:t>
      </w:r>
      <w:r w:rsidR="0054220E" w:rsidRPr="00745F5A">
        <w:t xml:space="preserve">or the tilde character (~) </w:t>
      </w:r>
      <w:r w:rsidRPr="00745F5A">
        <w:t>from the invariant character set of ISO-8859-1</w:t>
      </w:r>
      <w:r w:rsidR="002B121F" w:rsidRPr="00745F5A">
        <w:rPr>
          <w:rStyle w:val="Funotenzeichen"/>
        </w:rPr>
        <w:footnoteReference w:id="13"/>
      </w:r>
    </w:p>
    <w:p w14:paraId="44378C89" w14:textId="77777777" w:rsidR="00EA5B88" w:rsidRPr="00745F5A" w:rsidRDefault="00EA5B88" w:rsidP="00EA5B88">
      <w:pPr>
        <w:pStyle w:val="Smallemptyline"/>
      </w:pPr>
    </w:p>
    <w:p w14:paraId="22173A77" w14:textId="77777777" w:rsidR="00EA5B88" w:rsidRPr="00745F5A" w:rsidRDefault="00EA5B88" w:rsidP="00EA5B88">
      <w:pPr>
        <w:pStyle w:val="Policy"/>
      </w:pPr>
      <w:r w:rsidRPr="00745F5A">
        <w:rPr>
          <w:u w:val="single"/>
        </w:rPr>
        <w:t>Party Identifiers</w:t>
      </w:r>
      <w:r w:rsidRPr="00745F5A">
        <w:t xml:space="preserve"> should adhere to the following constraints:</w:t>
      </w:r>
    </w:p>
    <w:p w14:paraId="702AA0C6" w14:textId="77777777" w:rsidR="00EA5B88" w:rsidRPr="00745F5A" w:rsidRDefault="00EA5B88" w:rsidP="00EA5B88">
      <w:pPr>
        <w:pStyle w:val="Policy"/>
        <w:numPr>
          <w:ilvl w:val="0"/>
          <w:numId w:val="20"/>
        </w:numPr>
        <w:ind w:left="142" w:hanging="142"/>
      </w:pPr>
      <w:r w:rsidRPr="00745F5A">
        <w:t>MUST be at least 1 character long (excluding the identifier scheme)</w:t>
      </w:r>
    </w:p>
    <w:p w14:paraId="2E66B8F4" w14:textId="77777777" w:rsidR="00EA5B88" w:rsidRPr="00745F5A" w:rsidRDefault="00EA5B88" w:rsidP="00EA5B88">
      <w:pPr>
        <w:pStyle w:val="Policy"/>
        <w:numPr>
          <w:ilvl w:val="0"/>
          <w:numId w:val="20"/>
        </w:numPr>
        <w:ind w:left="142" w:hanging="142"/>
      </w:pPr>
      <w:r w:rsidRPr="00745F5A">
        <w:t>MUST NOT be more than 50 characters long (excluding the identifier scheme)</w:t>
      </w:r>
    </w:p>
    <w:p w14:paraId="35D22735" w14:textId="77777777" w:rsidR="00EA5B88" w:rsidRPr="00745F5A" w:rsidRDefault="00EA5B88" w:rsidP="00EA5B88">
      <w:pPr>
        <w:pStyle w:val="Policy"/>
        <w:numPr>
          <w:ilvl w:val="0"/>
          <w:numId w:val="20"/>
        </w:numPr>
        <w:ind w:left="142" w:hanging="142"/>
      </w:pPr>
      <w:r w:rsidRPr="00745F5A">
        <w:t xml:space="preserve">MUST only contain </w:t>
      </w:r>
      <w:r w:rsidR="00DE5F73" w:rsidRPr="00745F5A">
        <w:t>characters</w:t>
      </w:r>
      <w:r w:rsidRPr="00745F5A">
        <w:t xml:space="preserve"> from the invariant character set of ISO-8859-1</w:t>
      </w:r>
    </w:p>
    <w:p w14:paraId="5A36E96E" w14:textId="77777777" w:rsidR="00EA5B88" w:rsidRPr="00745F5A" w:rsidRDefault="00EA5B88" w:rsidP="00EA5B88">
      <w:pPr>
        <w:pStyle w:val="Smallemptyline"/>
      </w:pPr>
    </w:p>
    <w:p w14:paraId="07A5FE40" w14:textId="77777777" w:rsidR="00EA5B88" w:rsidRPr="00745F5A" w:rsidRDefault="00EA5B88" w:rsidP="00EA5B88">
      <w:pPr>
        <w:pStyle w:val="Policy"/>
      </w:pPr>
      <w:r w:rsidRPr="00745F5A">
        <w:rPr>
          <w:u w:val="single"/>
        </w:rPr>
        <w:t>Document Type Identifiers</w:t>
      </w:r>
      <w:r w:rsidRPr="00745F5A">
        <w:t xml:space="preserve"> should adhere to the following constraints:</w:t>
      </w:r>
    </w:p>
    <w:p w14:paraId="06179633" w14:textId="77777777" w:rsidR="00EA5B88" w:rsidRPr="00745F5A" w:rsidRDefault="00EA5B88" w:rsidP="00EA5B88">
      <w:pPr>
        <w:pStyle w:val="Policy"/>
        <w:numPr>
          <w:ilvl w:val="0"/>
          <w:numId w:val="20"/>
        </w:numPr>
        <w:ind w:left="142" w:hanging="142"/>
      </w:pPr>
      <w:r w:rsidRPr="00745F5A">
        <w:lastRenderedPageBreak/>
        <w:t>MUST be at least 1 character long (excluding the identifier scheme)</w:t>
      </w:r>
    </w:p>
    <w:p w14:paraId="51E9D7CD" w14:textId="77777777" w:rsidR="00EA5B88" w:rsidRPr="00745F5A" w:rsidRDefault="00EA5B88" w:rsidP="00EA5B88">
      <w:pPr>
        <w:pStyle w:val="Policy"/>
        <w:numPr>
          <w:ilvl w:val="0"/>
          <w:numId w:val="20"/>
        </w:numPr>
        <w:ind w:left="142" w:hanging="142"/>
      </w:pPr>
      <w:r w:rsidRPr="00745F5A">
        <w:t>MUST NOT be more than 500 characters long (excluding the identifier scheme)</w:t>
      </w:r>
    </w:p>
    <w:p w14:paraId="1308B2EF" w14:textId="77777777" w:rsidR="00EA5B88" w:rsidRPr="00745F5A" w:rsidRDefault="00EA5B88" w:rsidP="00EA5B88">
      <w:pPr>
        <w:pStyle w:val="Policy"/>
        <w:numPr>
          <w:ilvl w:val="0"/>
          <w:numId w:val="20"/>
        </w:numPr>
        <w:ind w:left="142" w:hanging="142"/>
      </w:pPr>
      <w:r w:rsidRPr="00745F5A">
        <w:t xml:space="preserve">MUST only contain </w:t>
      </w:r>
      <w:r w:rsidR="00DE5F73" w:rsidRPr="00745F5A">
        <w:t xml:space="preserve">characters </w:t>
      </w:r>
      <w:r w:rsidRPr="00745F5A">
        <w:t>from the invariant character set of ISO-8859-1</w:t>
      </w:r>
    </w:p>
    <w:p w14:paraId="4FC53E09" w14:textId="77777777" w:rsidR="00EA5B88" w:rsidRPr="00745F5A" w:rsidRDefault="00EA5B88" w:rsidP="00EA5B88">
      <w:pPr>
        <w:pStyle w:val="Smallemptyline"/>
      </w:pPr>
    </w:p>
    <w:p w14:paraId="5CE9B67C" w14:textId="77777777" w:rsidR="00EA5B88" w:rsidRPr="00745F5A" w:rsidRDefault="00EA5B88" w:rsidP="00EA5B88">
      <w:pPr>
        <w:pStyle w:val="Policy"/>
      </w:pPr>
      <w:r w:rsidRPr="00745F5A">
        <w:rPr>
          <w:u w:val="single"/>
        </w:rPr>
        <w:t>Process Identifiers</w:t>
      </w:r>
      <w:r w:rsidRPr="00745F5A">
        <w:t xml:space="preserve"> should adhere to the following constraints:</w:t>
      </w:r>
    </w:p>
    <w:p w14:paraId="0D0A9D60" w14:textId="77777777" w:rsidR="00EA5B88" w:rsidRPr="00745F5A" w:rsidRDefault="00EA5B88" w:rsidP="00EA5B88">
      <w:pPr>
        <w:pStyle w:val="Policy"/>
        <w:numPr>
          <w:ilvl w:val="0"/>
          <w:numId w:val="20"/>
        </w:numPr>
        <w:ind w:left="142" w:hanging="142"/>
      </w:pPr>
      <w:r w:rsidRPr="00745F5A">
        <w:t>MUST be at least 1 character long (excluding the identifier scheme)</w:t>
      </w:r>
    </w:p>
    <w:p w14:paraId="6B4415AF" w14:textId="77777777" w:rsidR="00EA5B88" w:rsidRPr="00745F5A" w:rsidRDefault="00EA5B88" w:rsidP="00EA5B88">
      <w:pPr>
        <w:pStyle w:val="Policy"/>
        <w:numPr>
          <w:ilvl w:val="0"/>
          <w:numId w:val="20"/>
        </w:numPr>
        <w:ind w:left="142" w:hanging="142"/>
      </w:pPr>
      <w:r w:rsidRPr="00745F5A">
        <w:t>MUST NOT be more than 200 characters long (excluding the identifier scheme)</w:t>
      </w:r>
    </w:p>
    <w:p w14:paraId="2E00C20D" w14:textId="77777777" w:rsidR="00EA5B88" w:rsidRPr="00745F5A" w:rsidRDefault="00EA5B88" w:rsidP="00EA5B88">
      <w:pPr>
        <w:pStyle w:val="Policy"/>
        <w:numPr>
          <w:ilvl w:val="0"/>
          <w:numId w:val="20"/>
        </w:numPr>
        <w:ind w:left="142" w:hanging="142"/>
      </w:pPr>
      <w:r w:rsidRPr="00745F5A">
        <w:t xml:space="preserve">MUST only contain </w:t>
      </w:r>
      <w:r w:rsidR="00DE5F73" w:rsidRPr="00745F5A">
        <w:t>characters</w:t>
      </w:r>
      <w:r w:rsidRPr="00745F5A">
        <w:t xml:space="preserve"> from the invariant character set of ISO-8859-1</w:t>
      </w:r>
    </w:p>
    <w:p w14:paraId="6E2140B7" w14:textId="77777777" w:rsidR="00B6569E" w:rsidRPr="00745F5A" w:rsidRDefault="00B6569E" w:rsidP="00B6569E">
      <w:pPr>
        <w:pStyle w:val="Smallemptyline"/>
      </w:pPr>
    </w:p>
    <w:p w14:paraId="0CBC9E13" w14:textId="77777777" w:rsidR="00B6569E" w:rsidRPr="00745F5A" w:rsidRDefault="00B6569E" w:rsidP="00B6569E">
      <w:pPr>
        <w:pStyle w:val="Policy"/>
      </w:pPr>
      <w:r w:rsidRPr="00745F5A">
        <w:rPr>
          <w:u w:val="single"/>
        </w:rPr>
        <w:t>Transport Profile Identifiers</w:t>
      </w:r>
      <w:r w:rsidRPr="00745F5A">
        <w:t xml:space="preserve"> should adhere to the following constraints:</w:t>
      </w:r>
    </w:p>
    <w:p w14:paraId="3B090077" w14:textId="77777777" w:rsidR="00B6569E" w:rsidRPr="00745F5A" w:rsidRDefault="00B6569E" w:rsidP="00B6569E">
      <w:pPr>
        <w:pStyle w:val="Policy"/>
        <w:numPr>
          <w:ilvl w:val="0"/>
          <w:numId w:val="20"/>
        </w:numPr>
        <w:ind w:left="142" w:hanging="142"/>
      </w:pPr>
      <w:r w:rsidRPr="00745F5A">
        <w:t>MUST be at least 1 character long (excluding the identifier scheme)</w:t>
      </w:r>
    </w:p>
    <w:p w14:paraId="6363AC98" w14:textId="77777777" w:rsidR="00B6569E" w:rsidRPr="00745F5A" w:rsidRDefault="00B6569E" w:rsidP="00B6569E">
      <w:pPr>
        <w:pStyle w:val="Policy"/>
        <w:numPr>
          <w:ilvl w:val="0"/>
          <w:numId w:val="20"/>
        </w:numPr>
        <w:ind w:left="142" w:hanging="142"/>
      </w:pPr>
      <w:r w:rsidRPr="00745F5A">
        <w:t>MUST NOT be more than 50 characters long (excluding the identifier scheme)</w:t>
      </w:r>
    </w:p>
    <w:p w14:paraId="01E13B7C" w14:textId="77777777" w:rsidR="00B6569E" w:rsidRPr="00745F5A" w:rsidRDefault="00B6569E" w:rsidP="00B6569E">
      <w:pPr>
        <w:pStyle w:val="Policy"/>
        <w:numPr>
          <w:ilvl w:val="0"/>
          <w:numId w:val="20"/>
        </w:numPr>
        <w:ind w:left="142" w:hanging="142"/>
      </w:pPr>
      <w:r w:rsidRPr="00745F5A">
        <w:t>MUST only contain letters, numeric digits, the minus sign (‘-‘) or the underscore sign (‘_’) from the invariant character set of ISO-8859-1</w:t>
      </w:r>
    </w:p>
    <w:p w14:paraId="38B3A59E" w14:textId="1C289AE1" w:rsidR="00EA5B88" w:rsidRPr="00745F5A" w:rsidRDefault="00EA5B88" w:rsidP="00EA5B88">
      <w:r w:rsidRPr="00745F5A">
        <w:t xml:space="preserve">Applies to: </w:t>
      </w:r>
      <w:del w:id="596" w:author="Philip Helger" w:date="2023-03-29T21:54:00Z">
        <w:r w:rsidRPr="00745F5A" w:rsidDel="004F2E7C">
          <w:delText xml:space="preserve">all </w:delText>
        </w:r>
      </w:del>
      <w:ins w:id="597" w:author="Philip Helger" w:date="2023-03-29T21:54:00Z">
        <w:r w:rsidR="004F2E7C">
          <w:t>A</w:t>
        </w:r>
        <w:r w:rsidR="004F2E7C" w:rsidRPr="00745F5A">
          <w:t xml:space="preserve">ll </w:t>
        </w:r>
      </w:ins>
      <w:r w:rsidR="00DB1346" w:rsidRPr="00745F5A">
        <w:t xml:space="preserve">above mentioned types of </w:t>
      </w:r>
      <w:r w:rsidRPr="00745F5A">
        <w:t xml:space="preserve">identifiers in all </w:t>
      </w:r>
      <w:r w:rsidR="00115A30" w:rsidRPr="00745F5A">
        <w:t>Peppol</w:t>
      </w:r>
      <w:r w:rsidRPr="00745F5A">
        <w:t xml:space="preserve"> components</w:t>
      </w:r>
    </w:p>
    <w:p w14:paraId="5EE56043" w14:textId="77777777" w:rsidR="00176B14" w:rsidRPr="00745F5A" w:rsidRDefault="00852006" w:rsidP="00176B14">
      <w:pPr>
        <w:pStyle w:val="PolicyHeader"/>
      </w:pPr>
      <w:bookmarkStart w:id="598" w:name="_Ref317443390"/>
      <w:bookmarkStart w:id="599" w:name="_Ref317443546"/>
      <w:bookmarkStart w:id="600" w:name="_Ref317490234"/>
      <w:bookmarkStart w:id="601" w:name="_Toc131029587"/>
      <w:r w:rsidRPr="00745F5A">
        <w:t>I</w:t>
      </w:r>
      <w:r w:rsidR="00176B14" w:rsidRPr="00745F5A">
        <w:t xml:space="preserve">dentifier </w:t>
      </w:r>
      <w:r w:rsidRPr="00745F5A">
        <w:t>V</w:t>
      </w:r>
      <w:r w:rsidR="00176B14" w:rsidRPr="00745F5A">
        <w:t>alue casing</w:t>
      </w:r>
      <w:bookmarkEnd w:id="598"/>
      <w:bookmarkEnd w:id="599"/>
      <w:bookmarkEnd w:id="600"/>
      <w:bookmarkEnd w:id="601"/>
    </w:p>
    <w:p w14:paraId="20AACE39" w14:textId="77777777" w:rsidR="00176B14" w:rsidRPr="00745F5A" w:rsidRDefault="00176B14" w:rsidP="00176B14">
      <w:pPr>
        <w:pStyle w:val="Policy"/>
      </w:pPr>
      <w:r w:rsidRPr="00745F5A">
        <w:t xml:space="preserve">All </w:t>
      </w:r>
      <w:r w:rsidRPr="00745F5A">
        <w:rPr>
          <w:u w:val="single"/>
        </w:rPr>
        <w:t>Participant Identifier</w:t>
      </w:r>
      <w:r w:rsidRPr="00745F5A">
        <w:t xml:space="preserve"> values have to be treated </w:t>
      </w:r>
      <w:r w:rsidRPr="00745F5A">
        <w:rPr>
          <w:u w:val="single"/>
        </w:rPr>
        <w:t>case insensitive</w:t>
      </w:r>
      <w:r w:rsidRPr="00745F5A">
        <w:t xml:space="preserve"> even if the underlying scheme requires a case sensitive value.</w:t>
      </w:r>
    </w:p>
    <w:p w14:paraId="53B6190D" w14:textId="77777777" w:rsidR="00176B14" w:rsidRPr="00745F5A" w:rsidRDefault="00176B14" w:rsidP="00176B14">
      <w:pPr>
        <w:pStyle w:val="Policy"/>
      </w:pPr>
      <w:r w:rsidRPr="00745F5A">
        <w:t xml:space="preserve">All </w:t>
      </w:r>
      <w:r w:rsidRPr="00745F5A">
        <w:rPr>
          <w:u w:val="single"/>
        </w:rPr>
        <w:t>Party Identifier</w:t>
      </w:r>
      <w:r w:rsidRPr="00745F5A">
        <w:t xml:space="preserve"> values have to be treated </w:t>
      </w:r>
      <w:r w:rsidRPr="00745F5A">
        <w:rPr>
          <w:u w:val="single"/>
        </w:rPr>
        <w:t>case insensitive</w:t>
      </w:r>
      <w:r w:rsidRPr="00745F5A">
        <w:t xml:space="preserve"> even if the underlying scheme requires a case sensitive value.</w:t>
      </w:r>
    </w:p>
    <w:p w14:paraId="0BEBF858" w14:textId="77777777" w:rsidR="00176B14" w:rsidRPr="00745F5A" w:rsidRDefault="00176B14" w:rsidP="00176B14">
      <w:pPr>
        <w:pStyle w:val="Policy"/>
      </w:pPr>
      <w:r w:rsidRPr="00745F5A">
        <w:t xml:space="preserve">All </w:t>
      </w:r>
      <w:r w:rsidRPr="00745F5A">
        <w:rPr>
          <w:u w:val="single"/>
        </w:rPr>
        <w:t>Document Type Identifier</w:t>
      </w:r>
      <w:r w:rsidRPr="00745F5A">
        <w:t xml:space="preserve"> values have to be treated </w:t>
      </w:r>
      <w:r w:rsidRPr="00745F5A">
        <w:rPr>
          <w:u w:val="single"/>
        </w:rPr>
        <w:t>case sensitive</w:t>
      </w:r>
      <w:r w:rsidRPr="00745F5A">
        <w:t>.</w:t>
      </w:r>
    </w:p>
    <w:p w14:paraId="76A2FBAB" w14:textId="77777777" w:rsidR="00176B14" w:rsidRPr="00745F5A" w:rsidRDefault="00176B14" w:rsidP="00176B14">
      <w:pPr>
        <w:pStyle w:val="Policy"/>
      </w:pPr>
      <w:r w:rsidRPr="00745F5A">
        <w:t xml:space="preserve">All </w:t>
      </w:r>
      <w:r w:rsidRPr="00745F5A">
        <w:rPr>
          <w:u w:val="single"/>
        </w:rPr>
        <w:t>Process Identifier</w:t>
      </w:r>
      <w:r w:rsidRPr="00745F5A">
        <w:t xml:space="preserve"> values have to be treated </w:t>
      </w:r>
      <w:r w:rsidRPr="00745F5A">
        <w:rPr>
          <w:u w:val="single"/>
        </w:rPr>
        <w:t>case sensitive</w:t>
      </w:r>
      <w:r w:rsidRPr="00745F5A">
        <w:t>.</w:t>
      </w:r>
    </w:p>
    <w:p w14:paraId="659DB5B2" w14:textId="77777777" w:rsidR="00176B14" w:rsidRPr="00745F5A" w:rsidRDefault="00176B14" w:rsidP="00176B14">
      <w:pPr>
        <w:pStyle w:val="Policy"/>
      </w:pPr>
      <w:r w:rsidRPr="00745F5A">
        <w:t xml:space="preserve">All </w:t>
      </w:r>
      <w:r w:rsidRPr="00745F5A">
        <w:rPr>
          <w:u w:val="single"/>
        </w:rPr>
        <w:t>Transport Profile Identifiers</w:t>
      </w:r>
      <w:r w:rsidRPr="00745F5A">
        <w:t xml:space="preserve"> have to be treated </w:t>
      </w:r>
      <w:r w:rsidRPr="00745F5A">
        <w:rPr>
          <w:u w:val="single"/>
        </w:rPr>
        <w:t>case sensitive</w:t>
      </w:r>
      <w:r w:rsidRPr="00745F5A">
        <w:t>.</w:t>
      </w:r>
    </w:p>
    <w:p w14:paraId="6E506120" w14:textId="395621CA" w:rsidR="00176B14" w:rsidRPr="00745F5A" w:rsidRDefault="00176B14" w:rsidP="00176B14">
      <w:r w:rsidRPr="00745F5A">
        <w:t xml:space="preserve">Applies to: </w:t>
      </w:r>
      <w:del w:id="602" w:author="Philip Helger" w:date="2023-03-29T21:54:00Z">
        <w:r w:rsidRPr="00745F5A" w:rsidDel="004F2E7C">
          <w:delText xml:space="preserve">all </w:delText>
        </w:r>
      </w:del>
      <w:ins w:id="603" w:author="Philip Helger" w:date="2023-03-29T21:54:00Z">
        <w:r w:rsidR="004F2E7C">
          <w:t>A</w:t>
        </w:r>
        <w:r w:rsidR="004F2E7C" w:rsidRPr="00745F5A">
          <w:t xml:space="preserve">ll </w:t>
        </w:r>
      </w:ins>
      <w:r w:rsidRPr="00745F5A">
        <w:t xml:space="preserve">identifiers in all </w:t>
      </w:r>
      <w:r w:rsidR="00115A30" w:rsidRPr="00745F5A">
        <w:t>Peppol</w:t>
      </w:r>
      <w:r w:rsidR="00ED2957" w:rsidRPr="00745F5A">
        <w:t xml:space="preserve"> </w:t>
      </w:r>
      <w:r w:rsidRPr="00745F5A">
        <w:t>components</w:t>
      </w:r>
    </w:p>
    <w:p w14:paraId="1CAB054F" w14:textId="50658839" w:rsidR="00176B14" w:rsidRPr="00745F5A" w:rsidRDefault="00176B14" w:rsidP="00176B14">
      <w:r w:rsidRPr="00745F5A">
        <w:t xml:space="preserve">Note: all identifier scheme values are case sensitive (see </w:t>
      </w:r>
      <w:r w:rsidR="00766E99" w:rsidRPr="00745F5A">
        <w:fldChar w:fldCharType="begin"/>
      </w:r>
      <w:r w:rsidRPr="00745F5A">
        <w:instrText xml:space="preserve"> REF _Ref282443957 \r \h </w:instrText>
      </w:r>
      <w:r w:rsidR="00766E99" w:rsidRPr="00745F5A">
        <w:fldChar w:fldCharType="separate"/>
      </w:r>
      <w:r w:rsidR="00293C88">
        <w:t>POLICY 5</w:t>
      </w:r>
      <w:r w:rsidR="00766E99" w:rsidRPr="00745F5A">
        <w:fldChar w:fldCharType="end"/>
      </w:r>
      <w:r w:rsidRPr="00745F5A">
        <w:t xml:space="preserve">, </w:t>
      </w:r>
      <w:r w:rsidR="00766E99" w:rsidRPr="00745F5A">
        <w:fldChar w:fldCharType="begin"/>
      </w:r>
      <w:r w:rsidRPr="00745F5A">
        <w:instrText xml:space="preserve"> REF _Ref282436422 \r \h </w:instrText>
      </w:r>
      <w:r w:rsidR="00766E99" w:rsidRPr="00745F5A">
        <w:fldChar w:fldCharType="separate"/>
      </w:r>
      <w:ins w:id="604" w:author="Philip Helger" w:date="2023-03-30T00:45:00Z">
        <w:r w:rsidR="00293C88">
          <w:t>POLICY 1</w:t>
        </w:r>
      </w:ins>
      <w:del w:id="605" w:author="Philip Helger" w:date="2023-03-29T23:48:00Z">
        <w:r w:rsidR="00BC54F0" w:rsidDel="008519E9">
          <w:delText>POLICY 16</w:delText>
        </w:r>
      </w:del>
      <w:r w:rsidR="00766E99" w:rsidRPr="00745F5A">
        <w:fldChar w:fldCharType="end"/>
      </w:r>
      <w:r w:rsidRPr="00745F5A">
        <w:t xml:space="preserve"> and </w:t>
      </w:r>
      <w:r w:rsidR="00766E99" w:rsidRPr="00745F5A">
        <w:fldChar w:fldCharType="begin"/>
      </w:r>
      <w:r w:rsidRPr="00745F5A">
        <w:instrText xml:space="preserve"> REF _Ref281927369 \r \h </w:instrText>
      </w:r>
      <w:r w:rsidR="00766E99" w:rsidRPr="00745F5A">
        <w:fldChar w:fldCharType="separate"/>
      </w:r>
      <w:r w:rsidR="00293C88">
        <w:t>POLICY 24</w:t>
      </w:r>
      <w:r w:rsidR="00766E99" w:rsidRPr="00745F5A">
        <w:fldChar w:fldCharType="end"/>
      </w:r>
      <w:r w:rsidRPr="00745F5A">
        <w:t>)</w:t>
      </w:r>
    </w:p>
    <w:p w14:paraId="67F764C3" w14:textId="2FF18BDF" w:rsidR="00176B14" w:rsidRPr="00745F5A" w:rsidRDefault="00176B14" w:rsidP="00176B14">
      <w:pPr>
        <w:rPr>
          <w:b/>
          <w:sz w:val="24"/>
        </w:rPr>
      </w:pPr>
      <w:r w:rsidRPr="00745F5A">
        <w:rPr>
          <w:b/>
          <w:sz w:val="24"/>
        </w:rPr>
        <w:t>Example</w:t>
      </w:r>
      <w:ins w:id="606" w:author="Philip Helger" w:date="2023-03-29T21:48:00Z">
        <w:r w:rsidR="00DF1D73">
          <w:rPr>
            <w:b/>
            <w:sz w:val="24"/>
          </w:rPr>
          <w:t xml:space="preserve"> </w:t>
        </w:r>
        <w:r w:rsidR="00DF1D73" w:rsidRPr="00DF1D73">
          <w:rPr>
            <w:b/>
            <w:sz w:val="24"/>
          </w:rPr>
          <w:t>1 (Participant Identifier Values)</w:t>
        </w:r>
      </w:ins>
      <w:del w:id="607" w:author="Philip Helger" w:date="2023-03-29T21:48:00Z">
        <w:r w:rsidRPr="00745F5A" w:rsidDel="00DF1D73">
          <w:rPr>
            <w:b/>
            <w:sz w:val="24"/>
          </w:rPr>
          <w:delText>s</w:delText>
        </w:r>
      </w:del>
      <w:r w:rsidRPr="00745F5A">
        <w:rPr>
          <w:b/>
          <w:sz w:val="24"/>
        </w:rPr>
        <w:t>:</w:t>
      </w:r>
    </w:p>
    <w:p w14:paraId="18E18E78" w14:textId="699DDDA3" w:rsidR="00176B14" w:rsidRPr="00745F5A" w:rsidRDefault="00176B14" w:rsidP="00176B14">
      <w:r w:rsidRPr="00745F5A">
        <w:t xml:space="preserve">Participant </w:t>
      </w:r>
      <w:r w:rsidR="0016744F" w:rsidRPr="00745F5A">
        <w:t>I</w:t>
      </w:r>
      <w:r w:rsidRPr="00745F5A">
        <w:t xml:space="preserve">dentifier </w:t>
      </w:r>
      <w:del w:id="608" w:author="Philip Helger" w:date="2023-03-30T00:36:00Z">
        <w:r w:rsidRPr="00745F5A" w:rsidDel="00BB60B8">
          <w:delText xml:space="preserve">value </w:delText>
        </w:r>
      </w:del>
      <w:ins w:id="609" w:author="Philip Helger" w:date="2023-03-30T00:36:00Z">
        <w:r w:rsidR="00BB60B8">
          <w:t>V</w:t>
        </w:r>
        <w:r w:rsidR="00BB60B8" w:rsidRPr="00745F5A">
          <w:t xml:space="preserve">alue </w:t>
        </w:r>
      </w:ins>
      <w:del w:id="610" w:author="Philip Helger" w:date="2023-03-30T00:36:00Z">
        <w:r w:rsidRPr="00BB60B8" w:rsidDel="00BB60B8">
          <w:rPr>
            <w:rStyle w:val="InlinecodeZchn"/>
            <w:rPrChange w:id="611" w:author="Philip Helger" w:date="2023-03-30T00:37:00Z">
              <w:rPr/>
            </w:rPrChange>
          </w:rPr>
          <w:delText>“</w:delText>
        </w:r>
      </w:del>
      <w:r w:rsidRPr="00BB60B8">
        <w:rPr>
          <w:rStyle w:val="InlinecodeZchn"/>
          <w:rPrChange w:id="612" w:author="Philip Helger" w:date="2023-03-30T00:37:00Z">
            <w:rPr/>
          </w:rPrChange>
        </w:rPr>
        <w:t>0088:abc</w:t>
      </w:r>
      <w:del w:id="613" w:author="Philip Helger" w:date="2023-03-30T00:36:00Z">
        <w:r w:rsidRPr="00745F5A" w:rsidDel="00BB60B8">
          <w:delText>”</w:delText>
        </w:r>
      </w:del>
      <w:r w:rsidRPr="00745F5A">
        <w:t xml:space="preserve"> is equal to </w:t>
      </w:r>
      <w:del w:id="614" w:author="Philip Helger" w:date="2023-03-30T00:36:00Z">
        <w:r w:rsidRPr="00BB60B8" w:rsidDel="00BB60B8">
          <w:rPr>
            <w:rStyle w:val="InlinecodeZchn"/>
            <w:rPrChange w:id="615" w:author="Philip Helger" w:date="2023-03-30T00:37:00Z">
              <w:rPr/>
            </w:rPrChange>
          </w:rPr>
          <w:delText>“</w:delText>
        </w:r>
      </w:del>
      <w:r w:rsidRPr="00BB60B8">
        <w:rPr>
          <w:rStyle w:val="InlinecodeZchn"/>
          <w:rPrChange w:id="616" w:author="Philip Helger" w:date="2023-03-30T00:37:00Z">
            <w:rPr/>
          </w:rPrChange>
        </w:rPr>
        <w:t>0088:ABc</w:t>
      </w:r>
      <w:del w:id="617" w:author="Philip Helger" w:date="2023-03-30T00:36:00Z">
        <w:r w:rsidRPr="00745F5A" w:rsidDel="00BB60B8">
          <w:delText>”</w:delText>
        </w:r>
      </w:del>
    </w:p>
    <w:p w14:paraId="20234E37" w14:textId="78B6FADB" w:rsidR="00176B14" w:rsidRPr="00745F5A" w:rsidRDefault="0016744F" w:rsidP="00176B14">
      <w:r w:rsidRPr="00745F5A">
        <w:t>Participant I</w:t>
      </w:r>
      <w:r w:rsidR="00176B14" w:rsidRPr="00745F5A">
        <w:t xml:space="preserve">dentifier </w:t>
      </w:r>
      <w:del w:id="618" w:author="Philip Helger" w:date="2023-03-30T00:36:00Z">
        <w:r w:rsidR="00176B14" w:rsidRPr="00745F5A" w:rsidDel="00BB60B8">
          <w:delText xml:space="preserve">value </w:delText>
        </w:r>
      </w:del>
      <w:ins w:id="619" w:author="Philip Helger" w:date="2023-03-30T00:36:00Z">
        <w:r w:rsidR="00BB60B8">
          <w:t>V</w:t>
        </w:r>
        <w:r w:rsidR="00BB60B8" w:rsidRPr="00745F5A">
          <w:t xml:space="preserve">alue </w:t>
        </w:r>
      </w:ins>
      <w:del w:id="620" w:author="Philip Helger" w:date="2023-03-30T00:36:00Z">
        <w:r w:rsidR="00176B14" w:rsidRPr="00BB60B8" w:rsidDel="00BB60B8">
          <w:rPr>
            <w:rStyle w:val="InlinecodeZchn"/>
            <w:rPrChange w:id="621" w:author="Philip Helger" w:date="2023-03-30T00:37:00Z">
              <w:rPr/>
            </w:rPrChange>
          </w:rPr>
          <w:delText>“</w:delText>
        </w:r>
      </w:del>
      <w:r w:rsidR="00176B14" w:rsidRPr="00BB60B8">
        <w:rPr>
          <w:rStyle w:val="InlinecodeZchn"/>
          <w:rPrChange w:id="622" w:author="Philip Helger" w:date="2023-03-30T00:37:00Z">
            <w:rPr/>
          </w:rPrChange>
        </w:rPr>
        <w:t>0088:abc</w:t>
      </w:r>
      <w:del w:id="623" w:author="Philip Helger" w:date="2023-03-30T00:36:00Z">
        <w:r w:rsidR="00176B14" w:rsidRPr="00745F5A" w:rsidDel="00BB60B8">
          <w:delText>”</w:delText>
        </w:r>
      </w:del>
      <w:r w:rsidR="00176B14" w:rsidRPr="00745F5A">
        <w:t xml:space="preserve"> is NOT equal to </w:t>
      </w:r>
      <w:del w:id="624" w:author="Philip Helger" w:date="2023-03-30T00:36:00Z">
        <w:r w:rsidR="00176B14" w:rsidRPr="00BB60B8" w:rsidDel="00BB60B8">
          <w:rPr>
            <w:rStyle w:val="InlinecodeZchn"/>
            <w:rPrChange w:id="625" w:author="Philip Helger" w:date="2023-03-30T00:37:00Z">
              <w:rPr/>
            </w:rPrChange>
          </w:rPr>
          <w:delText>“</w:delText>
        </w:r>
      </w:del>
      <w:r w:rsidR="00176B14" w:rsidRPr="00BB60B8">
        <w:rPr>
          <w:rStyle w:val="InlinecodeZchn"/>
          <w:rPrChange w:id="626" w:author="Philip Helger" w:date="2023-03-30T00:37:00Z">
            <w:rPr/>
          </w:rPrChange>
        </w:rPr>
        <w:t>0010:abc</w:t>
      </w:r>
      <w:del w:id="627" w:author="Philip Helger" w:date="2023-03-30T00:36:00Z">
        <w:r w:rsidR="00176B14" w:rsidRPr="00745F5A" w:rsidDel="00BB60B8">
          <w:delText>”</w:delText>
        </w:r>
      </w:del>
    </w:p>
    <w:p w14:paraId="057C4570" w14:textId="3EF2A835" w:rsidR="00176B14" w:rsidRPr="00DF1D73" w:rsidRDefault="00DF1D73" w:rsidP="00176B14">
      <w:pPr>
        <w:rPr>
          <w:b/>
          <w:sz w:val="24"/>
          <w:rPrChange w:id="628" w:author="Philip Helger" w:date="2023-03-29T21:48:00Z">
            <w:rPr/>
          </w:rPrChange>
        </w:rPr>
      </w:pPr>
      <w:ins w:id="629" w:author="Philip Helger" w:date="2023-03-29T21:48:00Z">
        <w:r w:rsidRPr="00745F5A">
          <w:rPr>
            <w:b/>
            <w:sz w:val="24"/>
          </w:rPr>
          <w:t>Example</w:t>
        </w:r>
        <w:r>
          <w:rPr>
            <w:b/>
            <w:sz w:val="24"/>
          </w:rPr>
          <w:t xml:space="preserve"> </w:t>
        </w:r>
      </w:ins>
      <w:ins w:id="630" w:author="Philip Helger" w:date="2023-03-29T21:49:00Z">
        <w:r>
          <w:rPr>
            <w:b/>
            <w:sz w:val="24"/>
          </w:rPr>
          <w:t>2</w:t>
        </w:r>
      </w:ins>
      <w:ins w:id="631" w:author="Philip Helger" w:date="2023-03-29T21:48:00Z">
        <w:r w:rsidRPr="00DF1D73">
          <w:rPr>
            <w:b/>
            <w:sz w:val="24"/>
          </w:rPr>
          <w:t xml:space="preserve"> (</w:t>
        </w:r>
      </w:ins>
      <w:ins w:id="632" w:author="Philip Helger" w:date="2023-03-29T21:49:00Z">
        <w:r>
          <w:rPr>
            <w:b/>
            <w:sz w:val="24"/>
          </w:rPr>
          <w:t>Document Type</w:t>
        </w:r>
      </w:ins>
      <w:ins w:id="633" w:author="Philip Helger" w:date="2023-03-29T21:48:00Z">
        <w:r w:rsidRPr="00DF1D73">
          <w:rPr>
            <w:b/>
            <w:sz w:val="24"/>
          </w:rPr>
          <w:t xml:space="preserve"> Identifier Values)</w:t>
        </w:r>
        <w:r w:rsidRPr="00745F5A">
          <w:rPr>
            <w:b/>
            <w:sz w:val="24"/>
          </w:rPr>
          <w:t>:</w:t>
        </w:r>
      </w:ins>
    </w:p>
    <w:p w14:paraId="0B8088AC" w14:textId="288131FE" w:rsidR="00176B14" w:rsidRPr="00745F5A" w:rsidRDefault="00176B14" w:rsidP="00176B14">
      <w:r w:rsidRPr="00745F5A">
        <w:t xml:space="preserve">Document </w:t>
      </w:r>
      <w:r w:rsidR="00F35D3F" w:rsidRPr="00745F5A">
        <w:t>T</w:t>
      </w:r>
      <w:r w:rsidRPr="00745F5A">
        <w:t xml:space="preserve">ype </w:t>
      </w:r>
      <w:r w:rsidR="00F35D3F" w:rsidRPr="00745F5A">
        <w:t>I</w:t>
      </w:r>
      <w:r w:rsidRPr="00745F5A">
        <w:t xml:space="preserve">dentifier </w:t>
      </w:r>
      <w:del w:id="634" w:author="Philip Helger" w:date="2023-03-30T00:36:00Z">
        <w:r w:rsidRPr="00745F5A" w:rsidDel="00BB60B8">
          <w:delText xml:space="preserve">value </w:delText>
        </w:r>
      </w:del>
      <w:ins w:id="635" w:author="Philip Helger" w:date="2023-03-30T00:36:00Z">
        <w:r w:rsidR="00BB60B8">
          <w:t>V</w:t>
        </w:r>
        <w:r w:rsidR="00BB60B8" w:rsidRPr="00745F5A">
          <w:t xml:space="preserve">alue </w:t>
        </w:r>
      </w:ins>
    </w:p>
    <w:p w14:paraId="5D07DDB0" w14:textId="77777777" w:rsidR="00176B14" w:rsidRPr="00745F5A" w:rsidRDefault="0016744F" w:rsidP="00176B14">
      <w:pPr>
        <w:pStyle w:val="Code"/>
        <w:shd w:val="clear" w:color="auto" w:fill="FFFFFF"/>
        <w:ind w:left="567"/>
        <w:rPr>
          <w:noProof w:val="0"/>
        </w:rPr>
      </w:pPr>
      <w:r w:rsidRPr="00745F5A">
        <w:rPr>
          <w:noProof w:val="0"/>
        </w:rPr>
        <w:t>urn:oasis:names:specification:ubl:schema:xsd:Invoice-2::Invoice##urn:cen.eu:en16931:2017#compliant#urn:fdc:peppol.eu:2017:poacc:billing:3.0::2.1</w:t>
      </w:r>
    </w:p>
    <w:p w14:paraId="11D0936A" w14:textId="77777777" w:rsidR="00176B14" w:rsidRPr="00745F5A" w:rsidRDefault="00176B14" w:rsidP="00176B14">
      <w:r w:rsidRPr="00745F5A">
        <w:t xml:space="preserve">is NOT equal to </w:t>
      </w:r>
    </w:p>
    <w:p w14:paraId="09B40142" w14:textId="77777777" w:rsidR="00176B14" w:rsidRPr="00745F5A" w:rsidRDefault="0016744F" w:rsidP="00176B14">
      <w:pPr>
        <w:pStyle w:val="Code"/>
        <w:shd w:val="clear" w:color="auto" w:fill="FFFFFF"/>
        <w:ind w:left="567"/>
        <w:rPr>
          <w:noProof w:val="0"/>
        </w:rPr>
      </w:pPr>
      <w:r w:rsidRPr="00745F5A">
        <w:rPr>
          <w:noProof w:val="0"/>
        </w:rPr>
        <w:t>URN:OASIS:NAMES:SPECIFICATION:UBL:SCHEMA:XSD:INVOICE-2::INVOICE##URN:CEN.EU:EN16931:2017#COMPLIANT#URN:FDC:</w:t>
      </w:r>
      <w:r w:rsidR="00115A30" w:rsidRPr="00745F5A">
        <w:rPr>
          <w:noProof w:val="0"/>
        </w:rPr>
        <w:t>Peppol</w:t>
      </w:r>
      <w:r w:rsidRPr="00745F5A">
        <w:rPr>
          <w:noProof w:val="0"/>
        </w:rPr>
        <w:t>.EU:2017:POACC:BILLING:3.0::2.1</w:t>
      </w:r>
    </w:p>
    <w:p w14:paraId="59A0F9D9" w14:textId="045B8F76" w:rsidR="00176B14" w:rsidRPr="00DF1D73" w:rsidRDefault="00DF1D73" w:rsidP="00176B14">
      <w:pPr>
        <w:rPr>
          <w:b/>
          <w:sz w:val="24"/>
          <w:rPrChange w:id="636" w:author="Philip Helger" w:date="2023-03-29T21:49:00Z">
            <w:rPr/>
          </w:rPrChange>
        </w:rPr>
      </w:pPr>
      <w:ins w:id="637" w:author="Philip Helger" w:date="2023-03-29T21:49:00Z">
        <w:r w:rsidRPr="00745F5A">
          <w:rPr>
            <w:b/>
            <w:sz w:val="24"/>
          </w:rPr>
          <w:t>Example</w:t>
        </w:r>
        <w:r>
          <w:rPr>
            <w:b/>
            <w:sz w:val="24"/>
          </w:rPr>
          <w:t xml:space="preserve"> 3</w:t>
        </w:r>
        <w:r w:rsidRPr="00DF1D73">
          <w:rPr>
            <w:b/>
            <w:sz w:val="24"/>
          </w:rPr>
          <w:t xml:space="preserve"> (</w:t>
        </w:r>
        <w:r>
          <w:rPr>
            <w:b/>
            <w:sz w:val="24"/>
          </w:rPr>
          <w:t>Process</w:t>
        </w:r>
        <w:r w:rsidRPr="00DF1D73">
          <w:rPr>
            <w:b/>
            <w:sz w:val="24"/>
          </w:rPr>
          <w:t xml:space="preserve"> Identifier Values)</w:t>
        </w:r>
        <w:r w:rsidRPr="00745F5A">
          <w:rPr>
            <w:b/>
            <w:sz w:val="24"/>
          </w:rPr>
          <w:t>:</w:t>
        </w:r>
      </w:ins>
    </w:p>
    <w:p w14:paraId="0F9DCE81" w14:textId="25ED7006" w:rsidR="00176B14" w:rsidRPr="00745F5A" w:rsidRDefault="00900D47" w:rsidP="00176B14">
      <w:r w:rsidRPr="00745F5A">
        <w:t>Process I</w:t>
      </w:r>
      <w:r w:rsidR="00176B14" w:rsidRPr="00745F5A">
        <w:t xml:space="preserve">dentifier </w:t>
      </w:r>
      <w:del w:id="638" w:author="Philip Helger" w:date="2023-03-30T00:36:00Z">
        <w:r w:rsidR="00176B14" w:rsidRPr="00745F5A" w:rsidDel="00BB60B8">
          <w:delText xml:space="preserve">value </w:delText>
        </w:r>
      </w:del>
      <w:ins w:id="639" w:author="Philip Helger" w:date="2023-03-30T00:36:00Z">
        <w:r w:rsidR="00BB60B8">
          <w:t>V</w:t>
        </w:r>
        <w:r w:rsidR="00BB60B8" w:rsidRPr="00745F5A">
          <w:t xml:space="preserve">alue </w:t>
        </w:r>
      </w:ins>
    </w:p>
    <w:p w14:paraId="3407E815" w14:textId="77777777" w:rsidR="00176B14" w:rsidRPr="00745F5A" w:rsidRDefault="00900D47" w:rsidP="00176B14">
      <w:pPr>
        <w:pStyle w:val="Code"/>
        <w:shd w:val="clear" w:color="auto" w:fill="FFFFFF"/>
        <w:ind w:left="567"/>
        <w:rPr>
          <w:noProof w:val="0"/>
        </w:rPr>
      </w:pPr>
      <w:r w:rsidRPr="00745F5A">
        <w:rPr>
          <w:noProof w:val="0"/>
        </w:rPr>
        <w:t>urn:fdc:peppol.eu:2017:poacc:billing:01:1.0</w:t>
      </w:r>
    </w:p>
    <w:p w14:paraId="2E5F3077" w14:textId="77777777" w:rsidR="00176B14" w:rsidRPr="00745F5A" w:rsidRDefault="00176B14" w:rsidP="00176B14">
      <w:r w:rsidRPr="00745F5A">
        <w:t xml:space="preserve">is NOT equal to </w:t>
      </w:r>
    </w:p>
    <w:p w14:paraId="14D31FF9" w14:textId="77777777" w:rsidR="00176B14" w:rsidRPr="00745F5A" w:rsidRDefault="00900D47" w:rsidP="00ED2957">
      <w:pPr>
        <w:pStyle w:val="Code"/>
        <w:shd w:val="clear" w:color="auto" w:fill="FFFFFF"/>
        <w:ind w:left="567"/>
        <w:rPr>
          <w:noProof w:val="0"/>
        </w:rPr>
      </w:pPr>
      <w:r w:rsidRPr="00745F5A">
        <w:rPr>
          <w:noProof w:val="0"/>
        </w:rPr>
        <w:t>URN:FDC:</w:t>
      </w:r>
      <w:r w:rsidR="00115A30" w:rsidRPr="00745F5A">
        <w:rPr>
          <w:noProof w:val="0"/>
        </w:rPr>
        <w:t>Peppol</w:t>
      </w:r>
      <w:r w:rsidRPr="00745F5A">
        <w:rPr>
          <w:noProof w:val="0"/>
        </w:rPr>
        <w:t>.EU:2017:POACC:BILLING:01:1.0</w:t>
      </w:r>
    </w:p>
    <w:p w14:paraId="027E45AA" w14:textId="77777777" w:rsidR="00FA528F" w:rsidRPr="00745F5A" w:rsidRDefault="00D11EA7" w:rsidP="00E15FB4">
      <w:pPr>
        <w:pStyle w:val="berschrift1"/>
      </w:pPr>
      <w:bookmarkStart w:id="640" w:name="_Toc316247564"/>
      <w:bookmarkStart w:id="641" w:name="_Toc131029588"/>
      <w:r w:rsidRPr="00745F5A">
        <w:lastRenderedPageBreak/>
        <w:t>Policy</w:t>
      </w:r>
      <w:r w:rsidR="00FA528F" w:rsidRPr="00745F5A">
        <w:t xml:space="preserve"> </w:t>
      </w:r>
      <w:r w:rsidR="00CF2499" w:rsidRPr="00745F5A">
        <w:t>for</w:t>
      </w:r>
      <w:r w:rsidR="00FA528F" w:rsidRPr="00745F5A">
        <w:t xml:space="preserve"> </w:t>
      </w:r>
      <w:r w:rsidR="00115A30" w:rsidRPr="00745F5A">
        <w:t>Peppol</w:t>
      </w:r>
      <w:r w:rsidR="00FA528F" w:rsidRPr="00745F5A">
        <w:t xml:space="preserve"> Part</w:t>
      </w:r>
      <w:r w:rsidR="008F66F0" w:rsidRPr="00745F5A">
        <w:t>icipant</w:t>
      </w:r>
      <w:r w:rsidR="00FA528F" w:rsidRPr="00745F5A">
        <w:t xml:space="preserve"> Identification</w:t>
      </w:r>
      <w:bookmarkEnd w:id="640"/>
      <w:bookmarkEnd w:id="641"/>
    </w:p>
    <w:p w14:paraId="414332B2" w14:textId="77777777" w:rsidR="00244367" w:rsidRPr="00745F5A" w:rsidRDefault="00244367" w:rsidP="00244367">
      <w:pPr>
        <w:rPr>
          <w:lang w:eastAsia="it-IT"/>
        </w:rPr>
      </w:pPr>
      <w:r w:rsidRPr="00745F5A">
        <w:rPr>
          <w:lang w:eastAsia="it-IT"/>
        </w:rPr>
        <w:t>Participant</w:t>
      </w:r>
      <w:r w:rsidR="001F705E" w:rsidRPr="00745F5A">
        <w:rPr>
          <w:lang w:eastAsia="it-IT"/>
        </w:rPr>
        <w:t xml:space="preserve"> identifiers relate</w:t>
      </w:r>
      <w:r w:rsidRPr="00745F5A">
        <w:rPr>
          <w:lang w:eastAsia="it-IT"/>
        </w:rPr>
        <w:t xml:space="preserve"> to technical entities and are used in transport level document as well as in business documents.</w:t>
      </w:r>
    </w:p>
    <w:p w14:paraId="49FCA963" w14:textId="77777777" w:rsidR="00112E79" w:rsidRPr="00745F5A" w:rsidRDefault="009F57D9" w:rsidP="00E15FB4">
      <w:pPr>
        <w:pStyle w:val="berschrift2"/>
      </w:pPr>
      <w:bookmarkStart w:id="642" w:name="_Toc316247565"/>
      <w:bookmarkStart w:id="643" w:name="_Toc131029589"/>
      <w:r w:rsidRPr="00745F5A">
        <w:t>Format</w:t>
      </w:r>
      <w:bookmarkEnd w:id="642"/>
      <w:bookmarkEnd w:id="643"/>
    </w:p>
    <w:p w14:paraId="7CFB19D2" w14:textId="77777777" w:rsidR="009858FE" w:rsidRPr="00745F5A" w:rsidRDefault="00335DC4" w:rsidP="001F4312">
      <w:pPr>
        <w:pStyle w:val="PolicyHeader"/>
      </w:pPr>
      <w:bookmarkStart w:id="644" w:name="_Toc131029590"/>
      <w:r w:rsidRPr="00745F5A">
        <w:t xml:space="preserve">Use of </w:t>
      </w:r>
      <w:r w:rsidR="00F46B3F" w:rsidRPr="00745F5A">
        <w:t>ISO15459</w:t>
      </w:r>
      <w:r w:rsidR="00D326D2" w:rsidRPr="00745F5A">
        <w:t xml:space="preserve"> structure</w:t>
      </w:r>
      <w:bookmarkEnd w:id="644"/>
    </w:p>
    <w:p w14:paraId="481A8BD8" w14:textId="77777777" w:rsidR="003F6A4B" w:rsidRPr="00745F5A" w:rsidRDefault="00A2024A" w:rsidP="006132BB">
      <w:pPr>
        <w:pStyle w:val="Policy"/>
      </w:pPr>
      <w:r w:rsidRPr="00745F5A">
        <w:t xml:space="preserve">Participant </w:t>
      </w:r>
      <w:r w:rsidR="003826B6" w:rsidRPr="00745F5A">
        <w:t>I</w:t>
      </w:r>
      <w:r w:rsidR="003F6A4B" w:rsidRPr="00745F5A">
        <w:t>dentifier</w:t>
      </w:r>
      <w:r w:rsidR="003826B6" w:rsidRPr="00745F5A">
        <w:t xml:space="preserve"> values</w:t>
      </w:r>
      <w:r w:rsidR="003F6A4B" w:rsidRPr="00745F5A">
        <w:t xml:space="preserve"> </w:t>
      </w:r>
      <w:r w:rsidR="003809D0" w:rsidRPr="00745F5A">
        <w:t xml:space="preserve">used </w:t>
      </w:r>
      <w:r w:rsidR="003F6A4B" w:rsidRPr="00745F5A">
        <w:t xml:space="preserve">in </w:t>
      </w:r>
      <w:r w:rsidR="00115A30" w:rsidRPr="00745F5A">
        <w:t>Peppol</w:t>
      </w:r>
      <w:r w:rsidR="00CB2B47" w:rsidRPr="00745F5A">
        <w:t xml:space="preserve"> </w:t>
      </w:r>
      <w:r w:rsidR="00B26892" w:rsidRPr="00745F5A">
        <w:t>are</w:t>
      </w:r>
      <w:r w:rsidR="00CB2B47" w:rsidRPr="00745F5A">
        <w:t xml:space="preserve"> comprise</w:t>
      </w:r>
      <w:r w:rsidR="00B26892" w:rsidRPr="00745F5A">
        <w:t>d</w:t>
      </w:r>
      <w:r w:rsidR="00CB2B47" w:rsidRPr="00745F5A">
        <w:t xml:space="preserve"> of</w:t>
      </w:r>
      <w:r w:rsidR="003F6A4B" w:rsidRPr="00745F5A">
        <w:t>:</w:t>
      </w:r>
    </w:p>
    <w:p w14:paraId="3D73AF5E" w14:textId="77777777" w:rsidR="003F6A4B" w:rsidRPr="00745F5A" w:rsidRDefault="001F4312" w:rsidP="006132BB">
      <w:pPr>
        <w:pStyle w:val="Policy"/>
      </w:pPr>
      <w:r w:rsidRPr="00745F5A">
        <w:t xml:space="preserve">- </w:t>
      </w:r>
      <w:r w:rsidR="003F6A4B" w:rsidRPr="00745F5A">
        <w:t xml:space="preserve">An </w:t>
      </w:r>
      <w:r w:rsidR="00CD1C0A" w:rsidRPr="00745F5A">
        <w:t>Identifier Scheme</w:t>
      </w:r>
    </w:p>
    <w:p w14:paraId="1A1B7115" w14:textId="77777777" w:rsidR="003F6A4B" w:rsidRPr="00745F5A" w:rsidRDefault="001F4312" w:rsidP="006132BB">
      <w:pPr>
        <w:pStyle w:val="Policy"/>
      </w:pPr>
      <w:r w:rsidRPr="00745F5A">
        <w:t xml:space="preserve">- </w:t>
      </w:r>
      <w:r w:rsidR="003F6A4B" w:rsidRPr="00745F5A">
        <w:t xml:space="preserve">The </w:t>
      </w:r>
      <w:r w:rsidR="00282925" w:rsidRPr="00745F5A">
        <w:t>v</w:t>
      </w:r>
      <w:r w:rsidR="003F6A4B" w:rsidRPr="00745F5A">
        <w:t>alue</w:t>
      </w:r>
      <w:r w:rsidR="003826B6" w:rsidRPr="00745F5A">
        <w:t xml:space="preserve"> provided by this</w:t>
      </w:r>
      <w:r w:rsidR="00637E80" w:rsidRPr="00745F5A">
        <w:t xml:space="preserve"> </w:t>
      </w:r>
      <w:r w:rsidR="00CD1C0A" w:rsidRPr="00745F5A">
        <w:t>Identifier Scheme</w:t>
      </w:r>
    </w:p>
    <w:p w14:paraId="29CDF47E" w14:textId="325A6960" w:rsidR="00DA409B" w:rsidRPr="00745F5A" w:rsidRDefault="00B26892" w:rsidP="006132BB">
      <w:bookmarkStart w:id="645" w:name="_Ref282382537"/>
      <w:bookmarkStart w:id="646" w:name="_Ref288664968"/>
      <w:bookmarkStart w:id="647" w:name="_Ref288665016"/>
      <w:r w:rsidRPr="00745F5A">
        <w:t xml:space="preserve">Applies to: </w:t>
      </w:r>
      <w:del w:id="648" w:author="Philip Helger" w:date="2023-03-29T21:54:00Z">
        <w:r w:rsidRPr="00745F5A" w:rsidDel="00611372">
          <w:delText xml:space="preserve">all </w:delText>
        </w:r>
      </w:del>
      <w:ins w:id="649" w:author="Philip Helger" w:date="2023-03-29T21:54:00Z">
        <w:r w:rsidR="00611372">
          <w:t>A</w:t>
        </w:r>
        <w:r w:rsidR="00611372" w:rsidRPr="00745F5A">
          <w:t xml:space="preserve">ll </w:t>
        </w:r>
      </w:ins>
      <w:r w:rsidRPr="00745F5A">
        <w:t xml:space="preserve">Participant </w:t>
      </w:r>
      <w:r w:rsidR="006132BB" w:rsidRPr="00745F5A">
        <w:t xml:space="preserve">identifiers in all </w:t>
      </w:r>
      <w:r w:rsidR="00115A30" w:rsidRPr="00745F5A">
        <w:t>Peppol</w:t>
      </w:r>
      <w:r w:rsidRPr="00745F5A">
        <w:t xml:space="preserve"> </w:t>
      </w:r>
      <w:r w:rsidR="006132BB" w:rsidRPr="00745F5A">
        <w:t>components</w:t>
      </w:r>
    </w:p>
    <w:bookmarkEnd w:id="645"/>
    <w:bookmarkEnd w:id="646"/>
    <w:bookmarkEnd w:id="647"/>
    <w:p w14:paraId="5D2952A6" w14:textId="77777777" w:rsidR="003826B6" w:rsidRPr="00745F5A" w:rsidRDefault="003826B6" w:rsidP="00177ED4">
      <w:pPr>
        <w:rPr>
          <w:b/>
          <w:sz w:val="24"/>
        </w:rPr>
      </w:pPr>
      <w:r w:rsidRPr="00745F5A">
        <w:rPr>
          <w:b/>
          <w:sz w:val="24"/>
        </w:rPr>
        <w:t xml:space="preserve">Example: </w:t>
      </w:r>
    </w:p>
    <w:p w14:paraId="15549215" w14:textId="77777777" w:rsidR="003826B6" w:rsidRPr="00745F5A" w:rsidRDefault="00607F16" w:rsidP="00CD1C0A">
      <w:r w:rsidRPr="00745F5A">
        <w:t>Identifier Scheme</w:t>
      </w:r>
      <w:r w:rsidR="003826B6" w:rsidRPr="00745F5A">
        <w:t>: EAN International</w:t>
      </w:r>
    </w:p>
    <w:p w14:paraId="6874F90E" w14:textId="77777777" w:rsidR="003826B6" w:rsidRPr="00745F5A" w:rsidRDefault="00607F16" w:rsidP="00CD1C0A">
      <w:r w:rsidRPr="00745F5A">
        <w:t>Identifier Scheme</w:t>
      </w:r>
      <w:r w:rsidR="003826B6" w:rsidRPr="00745F5A">
        <w:t xml:space="preserve"> according to </w:t>
      </w:r>
      <w:r w:rsidR="00000DCA" w:rsidRPr="00745F5A">
        <w:t>[</w:t>
      </w:r>
      <w:r w:rsidR="00115A30" w:rsidRPr="00745F5A">
        <w:t>Peppol</w:t>
      </w:r>
      <w:r w:rsidR="00000DCA" w:rsidRPr="00745F5A">
        <w:t>_CodeList]</w:t>
      </w:r>
      <w:r w:rsidR="003826B6" w:rsidRPr="00745F5A">
        <w:t xml:space="preserve">: </w:t>
      </w:r>
      <w:r w:rsidR="003826B6" w:rsidRPr="00745F5A">
        <w:rPr>
          <w:rStyle w:val="InlinecodeZchn"/>
        </w:rPr>
        <w:t>0088</w:t>
      </w:r>
    </w:p>
    <w:p w14:paraId="6A838E96" w14:textId="77777777" w:rsidR="003826B6" w:rsidRPr="00745F5A" w:rsidRDefault="003826B6" w:rsidP="00177ED4">
      <w:r w:rsidRPr="00745F5A">
        <w:t xml:space="preserve">Value provided by the </w:t>
      </w:r>
      <w:r w:rsidR="00607F16" w:rsidRPr="00745F5A">
        <w:t>Identifier Scheme</w:t>
      </w:r>
      <w:r w:rsidRPr="00745F5A">
        <w:t xml:space="preserve">: </w:t>
      </w:r>
      <w:r w:rsidRPr="00745F5A">
        <w:rPr>
          <w:rStyle w:val="InlinecodeZchn"/>
        </w:rPr>
        <w:t>1234567890128</w:t>
      </w:r>
    </w:p>
    <w:p w14:paraId="5401FE09" w14:textId="77777777" w:rsidR="00B61A2A" w:rsidRPr="00745F5A" w:rsidRDefault="00335DC4" w:rsidP="001F4312">
      <w:pPr>
        <w:pStyle w:val="PolicyHeader"/>
      </w:pPr>
      <w:bookmarkStart w:id="650" w:name="_Toc131029591"/>
      <w:r w:rsidRPr="00745F5A">
        <w:t xml:space="preserve">Coding of </w:t>
      </w:r>
      <w:r w:rsidR="00A727BA" w:rsidRPr="00745F5A">
        <w:t>Identifier Schemes</w:t>
      </w:r>
      <w:bookmarkEnd w:id="650"/>
    </w:p>
    <w:p w14:paraId="6B7B8E89" w14:textId="77777777" w:rsidR="001F4312" w:rsidRPr="00745F5A" w:rsidRDefault="00B61A2A" w:rsidP="001407A3">
      <w:pPr>
        <w:pStyle w:val="Policy"/>
      </w:pPr>
      <w:r w:rsidRPr="00745F5A">
        <w:t xml:space="preserve">All </w:t>
      </w:r>
      <w:r w:rsidR="00B96A62" w:rsidRPr="00745F5A">
        <w:t>Identifier Schemes</w:t>
      </w:r>
      <w:r w:rsidRPr="00745F5A">
        <w:t xml:space="preserve"> for </w:t>
      </w:r>
      <w:r w:rsidR="005D3FE9" w:rsidRPr="00745F5A">
        <w:t>Participant</w:t>
      </w:r>
      <w:r w:rsidRPr="00745F5A">
        <w:t xml:space="preserve"> Identifiers are to be taken from the normative version of </w:t>
      </w:r>
      <w:r w:rsidR="00B96A62" w:rsidRPr="00745F5A">
        <w:t>[</w:t>
      </w:r>
      <w:r w:rsidR="00115A30" w:rsidRPr="00745F5A">
        <w:t>Peppol</w:t>
      </w:r>
      <w:r w:rsidR="00B96A62" w:rsidRPr="00745F5A">
        <w:t>_CodeList]</w:t>
      </w:r>
      <w:r w:rsidR="001F4312" w:rsidRPr="00745F5A">
        <w:t>.</w:t>
      </w:r>
    </w:p>
    <w:p w14:paraId="7E1813DA" w14:textId="11D23F8A" w:rsidR="00B61A2A" w:rsidRPr="00745F5A" w:rsidRDefault="00465246" w:rsidP="001407A3">
      <w:pPr>
        <w:pStyle w:val="Policy"/>
      </w:pPr>
      <w:r w:rsidRPr="00745F5A">
        <w:t xml:space="preserve">This list is </w:t>
      </w:r>
      <w:r w:rsidR="001C032A" w:rsidRPr="00745F5A">
        <w:t xml:space="preserve">currently </w:t>
      </w:r>
      <w:r w:rsidRPr="00745F5A">
        <w:t>maintained by Open</w:t>
      </w:r>
      <w:r w:rsidR="00F573A7">
        <w:t>Peppol</w:t>
      </w:r>
      <w:r w:rsidRPr="00745F5A">
        <w:t>.</w:t>
      </w:r>
    </w:p>
    <w:p w14:paraId="7CBE9C96" w14:textId="28A7978D" w:rsidR="00DA409B" w:rsidRPr="00745F5A" w:rsidRDefault="00867E11" w:rsidP="006132BB">
      <w:bookmarkStart w:id="651" w:name="_Toc316247566"/>
      <w:r w:rsidRPr="00745F5A">
        <w:t xml:space="preserve">Applies to: </w:t>
      </w:r>
      <w:del w:id="652" w:author="Philip Helger" w:date="2023-03-29T21:54:00Z">
        <w:r w:rsidRPr="00745F5A" w:rsidDel="008A58F6">
          <w:delText xml:space="preserve">all </w:delText>
        </w:r>
      </w:del>
      <w:ins w:id="653" w:author="Philip Helger" w:date="2023-03-29T21:54:00Z">
        <w:r w:rsidR="008A58F6">
          <w:t>A</w:t>
        </w:r>
        <w:r w:rsidR="008A58F6" w:rsidRPr="00745F5A">
          <w:t xml:space="preserve">ll </w:t>
        </w:r>
      </w:ins>
      <w:r w:rsidR="007E76B8" w:rsidRPr="00745F5A">
        <w:t>P</w:t>
      </w:r>
      <w:r w:rsidRPr="00745F5A">
        <w:t xml:space="preserve">articipant identifiers in all </w:t>
      </w:r>
      <w:r w:rsidR="00115A30" w:rsidRPr="00745F5A">
        <w:t>Peppol</w:t>
      </w:r>
      <w:r w:rsidR="007E76B8" w:rsidRPr="00745F5A">
        <w:t xml:space="preserve"> </w:t>
      </w:r>
      <w:r w:rsidRPr="00745F5A">
        <w:t>components</w:t>
      </w:r>
    </w:p>
    <w:p w14:paraId="378A1337" w14:textId="77777777" w:rsidR="00CB2B47" w:rsidRPr="00745F5A" w:rsidRDefault="000B0166" w:rsidP="00E15FB4">
      <w:pPr>
        <w:pStyle w:val="berschrift2"/>
      </w:pPr>
      <w:bookmarkStart w:id="654" w:name="_Toc131029592"/>
      <w:r w:rsidRPr="00745F5A">
        <w:t>Identifier Scheme</w:t>
      </w:r>
      <w:r w:rsidR="00963991" w:rsidRPr="00745F5A">
        <w:t xml:space="preserve"> </w:t>
      </w:r>
      <w:r w:rsidR="008963EC" w:rsidRPr="00745F5A">
        <w:t>v</w:t>
      </w:r>
      <w:r w:rsidR="009F57D9" w:rsidRPr="00745F5A">
        <w:t>alues</w:t>
      </w:r>
      <w:bookmarkEnd w:id="651"/>
      <w:bookmarkEnd w:id="654"/>
    </w:p>
    <w:p w14:paraId="470FEE09" w14:textId="5932391E" w:rsidR="00025260" w:rsidRPr="00745F5A" w:rsidRDefault="00EA5035" w:rsidP="00031029">
      <w:r w:rsidRPr="00745F5A">
        <w:t xml:space="preserve">The </w:t>
      </w:r>
      <w:r w:rsidR="007602B4" w:rsidRPr="00745F5A">
        <w:t xml:space="preserve">values for the </w:t>
      </w:r>
      <w:r w:rsidR="003F6A4B" w:rsidRPr="00745F5A">
        <w:t xml:space="preserve">initial </w:t>
      </w:r>
      <w:r w:rsidR="00115A30" w:rsidRPr="00745F5A">
        <w:t>Peppol</w:t>
      </w:r>
      <w:r w:rsidR="007602B4" w:rsidRPr="00745F5A">
        <w:t xml:space="preserve"> </w:t>
      </w:r>
      <w:r w:rsidR="007F3169" w:rsidRPr="00745F5A">
        <w:t>identifier Scheme</w:t>
      </w:r>
      <w:r w:rsidR="003F6A4B" w:rsidRPr="00745F5A">
        <w:t xml:space="preserve"> Code </w:t>
      </w:r>
      <w:r w:rsidR="003809D0" w:rsidRPr="00745F5A">
        <w:t xml:space="preserve">list </w:t>
      </w:r>
      <w:r w:rsidR="00992AEB" w:rsidRPr="00745F5A">
        <w:t xml:space="preserve">were </w:t>
      </w:r>
      <w:ins w:id="655" w:author="Philip Helger" w:date="2023-03-29T21:50:00Z">
        <w:r w:rsidR="004865F4">
          <w:t xml:space="preserve">originally </w:t>
        </w:r>
      </w:ins>
      <w:r w:rsidR="00992AEB" w:rsidRPr="00745F5A">
        <w:t xml:space="preserve">taken from </w:t>
      </w:r>
      <w:r w:rsidR="003809D0" w:rsidRPr="00745F5A">
        <w:t xml:space="preserve">the </w:t>
      </w:r>
      <w:r w:rsidR="003F6A4B" w:rsidRPr="00745F5A">
        <w:t>NESUBL PartyID code list</w:t>
      </w:r>
      <w:r w:rsidR="00335DC4" w:rsidRPr="00745F5A">
        <w:rPr>
          <w:rStyle w:val="Funotenzeichen"/>
        </w:rPr>
        <w:footnoteReference w:id="14"/>
      </w:r>
      <w:r w:rsidR="003F6A4B" w:rsidRPr="00745F5A">
        <w:t xml:space="preserve"> </w:t>
      </w:r>
      <w:r w:rsidR="007602B4" w:rsidRPr="00745F5A">
        <w:t xml:space="preserve">but </w:t>
      </w:r>
      <w:r w:rsidR="00992AEB" w:rsidRPr="00745F5A">
        <w:t xml:space="preserve">this </w:t>
      </w:r>
      <w:r w:rsidRPr="00745F5A">
        <w:t xml:space="preserve">has been </w:t>
      </w:r>
      <w:r w:rsidR="003F6A4B" w:rsidRPr="00745F5A">
        <w:t xml:space="preserve">extended to cover </w:t>
      </w:r>
      <w:r w:rsidR="00992AEB" w:rsidRPr="00745F5A">
        <w:t xml:space="preserve">use by </w:t>
      </w:r>
      <w:r w:rsidR="003F6A4B" w:rsidRPr="00745F5A">
        <w:t xml:space="preserve">all </w:t>
      </w:r>
      <w:r w:rsidR="00115A30" w:rsidRPr="00745F5A">
        <w:t>Peppol</w:t>
      </w:r>
      <w:r w:rsidR="003F6A4B" w:rsidRPr="00745F5A">
        <w:t xml:space="preserve"> </w:t>
      </w:r>
      <w:r w:rsidR="00465246" w:rsidRPr="00745F5A">
        <w:t xml:space="preserve">participants </w:t>
      </w:r>
      <w:r w:rsidRPr="00745F5A">
        <w:t xml:space="preserve">and </w:t>
      </w:r>
      <w:r w:rsidR="00992AEB" w:rsidRPr="00745F5A">
        <w:t xml:space="preserve">includes </w:t>
      </w:r>
      <w:r w:rsidRPr="00745F5A">
        <w:t xml:space="preserve">other known </w:t>
      </w:r>
      <w:r w:rsidR="00F5471A" w:rsidRPr="00745F5A">
        <w:t>Identifier Schemes</w:t>
      </w:r>
      <w:r w:rsidRPr="00745F5A">
        <w:t xml:space="preserve"> (from </w:t>
      </w:r>
      <w:r w:rsidR="0064547B" w:rsidRPr="00745F5A">
        <w:t xml:space="preserve">e.g. </w:t>
      </w:r>
      <w:r w:rsidRPr="00745F5A">
        <w:t>ISO 6523</w:t>
      </w:r>
      <w:r w:rsidR="00265992" w:rsidRPr="00745F5A">
        <w:rPr>
          <w:rStyle w:val="Funotenzeichen"/>
        </w:rPr>
        <w:footnoteReference w:id="15"/>
      </w:r>
      <w:r w:rsidRPr="00745F5A">
        <w:t>)</w:t>
      </w:r>
      <w:r w:rsidR="003F6A4B" w:rsidRPr="00745F5A">
        <w:t>.</w:t>
      </w:r>
    </w:p>
    <w:p w14:paraId="492BACEE" w14:textId="77777777" w:rsidR="00782E88" w:rsidRPr="00745F5A" w:rsidRDefault="007602B4" w:rsidP="00031029">
      <w:r w:rsidRPr="00745F5A">
        <w:t xml:space="preserve">It is </w:t>
      </w:r>
      <w:r w:rsidR="00335DC4" w:rsidRPr="00745F5A">
        <w:t xml:space="preserve">significant </w:t>
      </w:r>
      <w:r w:rsidRPr="00745F5A">
        <w:t xml:space="preserve">that this list will need ongoing </w:t>
      </w:r>
      <w:r w:rsidR="00992AEB" w:rsidRPr="00745F5A">
        <w:t>extension</w:t>
      </w:r>
      <w:r w:rsidR="00FC7D27" w:rsidRPr="00745F5A">
        <w:t xml:space="preserve"> under governance procedures currently being developed</w:t>
      </w:r>
      <w:r w:rsidR="00C712B9" w:rsidRPr="00745F5A">
        <w:t xml:space="preserve"> (see section on Governance)</w:t>
      </w:r>
      <w:r w:rsidR="00FC7D27" w:rsidRPr="00745F5A">
        <w:t xml:space="preserve">. </w:t>
      </w:r>
      <w:r w:rsidR="00E371C2" w:rsidRPr="00745F5A">
        <w:t>To e</w:t>
      </w:r>
      <w:r w:rsidR="00782E88" w:rsidRPr="00745F5A">
        <w:t>nsure sustainability and proper governance it is proposed to include only Issuing Agency Code</w:t>
      </w:r>
      <w:r w:rsidR="003F105F" w:rsidRPr="00745F5A">
        <w:t>s</w:t>
      </w:r>
      <w:r w:rsidR="00E371C2" w:rsidRPr="00745F5A">
        <w:t xml:space="preserve"> (IACs)</w:t>
      </w:r>
      <w:r w:rsidR="00782E88" w:rsidRPr="00745F5A">
        <w:t xml:space="preserve"> in the </w:t>
      </w:r>
      <w:r w:rsidR="00E371C2" w:rsidRPr="00745F5A">
        <w:t>following order of priority</w:t>
      </w:r>
      <w:r w:rsidR="00782E88" w:rsidRPr="00745F5A">
        <w:t>:</w:t>
      </w:r>
    </w:p>
    <w:p w14:paraId="2B960240" w14:textId="77777777" w:rsidR="00782E88" w:rsidRPr="00745F5A" w:rsidRDefault="00782E88" w:rsidP="00BF0A1A">
      <w:pPr>
        <w:numPr>
          <w:ilvl w:val="0"/>
          <w:numId w:val="5"/>
        </w:numPr>
      </w:pPr>
      <w:r w:rsidRPr="00745F5A">
        <w:t>International recognized standard schemes</w:t>
      </w:r>
      <w:r w:rsidR="00E371C2" w:rsidRPr="00745F5A">
        <w:t>, then</w:t>
      </w:r>
    </w:p>
    <w:p w14:paraId="34E11848" w14:textId="77777777" w:rsidR="00782E88" w:rsidRPr="00745F5A" w:rsidRDefault="00782E88" w:rsidP="00BF0A1A">
      <w:pPr>
        <w:numPr>
          <w:ilvl w:val="0"/>
          <w:numId w:val="5"/>
        </w:numPr>
      </w:pPr>
      <w:r w:rsidRPr="00745F5A">
        <w:t>International de-facto accepted schemes</w:t>
      </w:r>
      <w:r w:rsidR="00E371C2" w:rsidRPr="00745F5A">
        <w:t>, then</w:t>
      </w:r>
    </w:p>
    <w:p w14:paraId="3A6D637D" w14:textId="77777777" w:rsidR="00782E88" w:rsidRPr="00745F5A" w:rsidRDefault="00782E88" w:rsidP="00BF0A1A">
      <w:pPr>
        <w:numPr>
          <w:ilvl w:val="0"/>
          <w:numId w:val="5"/>
        </w:numPr>
      </w:pPr>
      <w:r w:rsidRPr="00745F5A">
        <w:t>Nationally defined schemes</w:t>
      </w:r>
    </w:p>
    <w:p w14:paraId="118E8A61" w14:textId="77777777" w:rsidR="00025260" w:rsidRPr="00745F5A" w:rsidRDefault="00025260" w:rsidP="00031029">
      <w:r w:rsidRPr="00745F5A">
        <w:t>The actual values for numeric International Code Designators were based on the following allocation criteria:</w:t>
      </w:r>
    </w:p>
    <w:p w14:paraId="245F6828" w14:textId="77777777" w:rsidR="00025260" w:rsidRPr="00745F5A" w:rsidRDefault="00025260" w:rsidP="00BF0A1A">
      <w:pPr>
        <w:numPr>
          <w:ilvl w:val="0"/>
          <w:numId w:val="4"/>
        </w:numPr>
      </w:pPr>
      <w:r w:rsidRPr="00745F5A">
        <w:t>ISO 6523 International Code Designator (if known), or</w:t>
      </w:r>
    </w:p>
    <w:p w14:paraId="7B2B93DB" w14:textId="77777777" w:rsidR="00025260" w:rsidRPr="00745F5A" w:rsidRDefault="00025260" w:rsidP="00BF0A1A">
      <w:pPr>
        <w:numPr>
          <w:ilvl w:val="0"/>
          <w:numId w:val="4"/>
        </w:numPr>
      </w:pPr>
      <w:r w:rsidRPr="00745F5A">
        <w:t>ISO 9735 Identification code qualifier (if known), or</w:t>
      </w:r>
    </w:p>
    <w:p w14:paraId="51D423C8" w14:textId="77777777" w:rsidR="00025260" w:rsidRPr="00745F5A" w:rsidRDefault="00025260" w:rsidP="00BF0A1A">
      <w:pPr>
        <w:numPr>
          <w:ilvl w:val="0"/>
          <w:numId w:val="4"/>
        </w:numPr>
      </w:pPr>
      <w:r w:rsidRPr="00745F5A">
        <w:t xml:space="preserve">An incremental number starting from 9900 (issued by </w:t>
      </w:r>
      <w:r w:rsidR="00115A30" w:rsidRPr="00745F5A">
        <w:t>Peppol</w:t>
      </w:r>
      <w:r w:rsidRPr="00745F5A">
        <w:t>)</w:t>
      </w:r>
    </w:p>
    <w:p w14:paraId="526D86CC" w14:textId="216619B9" w:rsidR="009A7EAF" w:rsidRPr="00745F5A" w:rsidRDefault="00CE0A58" w:rsidP="00031029">
      <w:r w:rsidRPr="00745F5A">
        <w:lastRenderedPageBreak/>
        <w:t>Even though</w:t>
      </w:r>
      <w:r w:rsidR="00093E65" w:rsidRPr="00745F5A">
        <w:t xml:space="preserve"> these </w:t>
      </w:r>
      <w:r w:rsidR="009A7EAF" w:rsidRPr="00745F5A">
        <w:t xml:space="preserve">numeric </w:t>
      </w:r>
      <w:r w:rsidR="00093E65" w:rsidRPr="00745F5A">
        <w:t xml:space="preserve">values are based on ISO code sets, they form a separate </w:t>
      </w:r>
      <w:r w:rsidR="00115A30" w:rsidRPr="00745F5A">
        <w:t>Peppol</w:t>
      </w:r>
      <w:r w:rsidR="00093E65" w:rsidRPr="00745F5A">
        <w:t xml:space="preserve"> code </w:t>
      </w:r>
      <w:r w:rsidR="00FB1D25" w:rsidRPr="00745F5A">
        <w:t>list</w:t>
      </w:r>
      <w:r w:rsidR="00093E65" w:rsidRPr="00745F5A">
        <w:t xml:space="preserve"> because they contain additional values. </w:t>
      </w:r>
      <w:del w:id="656" w:author="Philip Helger" w:date="2023-03-30T00:38:00Z">
        <w:r w:rsidR="00093E65" w:rsidRPr="00745F5A" w:rsidDel="00BB60B8">
          <w:delText>Therefore</w:delText>
        </w:r>
      </w:del>
      <w:ins w:id="657" w:author="Philip Helger" w:date="2023-03-30T00:38:00Z">
        <w:r w:rsidR="00BB60B8" w:rsidRPr="00745F5A">
          <w:t>Therefore,</w:t>
        </w:r>
      </w:ins>
      <w:r w:rsidR="00093E65" w:rsidRPr="00745F5A">
        <w:t xml:space="preserve"> the Issuing Agency for all numeric codes </w:t>
      </w:r>
      <w:r w:rsidR="00A667A7" w:rsidRPr="00745F5A">
        <w:t xml:space="preserve">is </w:t>
      </w:r>
      <w:r w:rsidR="00115A30" w:rsidRPr="00745F5A">
        <w:t>Peppol</w:t>
      </w:r>
      <w:r w:rsidR="00A667A7" w:rsidRPr="00745F5A">
        <w:t xml:space="preserve"> </w:t>
      </w:r>
      <w:r w:rsidR="00867E11" w:rsidRPr="00745F5A">
        <w:t xml:space="preserve">and </w:t>
      </w:r>
      <w:r w:rsidR="00A667A7" w:rsidRPr="00745F5A">
        <w:t>not ISO 6523</w:t>
      </w:r>
      <w:r w:rsidR="00093E65" w:rsidRPr="00745F5A">
        <w:t>.</w:t>
      </w:r>
    </w:p>
    <w:p w14:paraId="4ED92377" w14:textId="77777777" w:rsidR="00676FDB" w:rsidRPr="00745F5A" w:rsidRDefault="00676FDB" w:rsidP="00676FDB">
      <w:r w:rsidRPr="00745F5A">
        <w:t xml:space="preserve">The normative version of the code list is available at </w:t>
      </w:r>
      <w:r w:rsidRPr="00745F5A">
        <w:rPr>
          <w:iCs/>
        </w:rPr>
        <w:t>[</w:t>
      </w:r>
      <w:r w:rsidR="00115A30" w:rsidRPr="00745F5A">
        <w:rPr>
          <w:bCs/>
          <w:lang w:bidi="ne-NP"/>
        </w:rPr>
        <w:t>Peppol</w:t>
      </w:r>
      <w:r w:rsidRPr="00745F5A">
        <w:rPr>
          <w:bCs/>
          <w:lang w:bidi="ne-NP"/>
        </w:rPr>
        <w:t>_CodeList</w:t>
      </w:r>
      <w:r w:rsidRPr="00745F5A">
        <w:rPr>
          <w:iCs/>
        </w:rPr>
        <w:t>].</w:t>
      </w:r>
    </w:p>
    <w:p w14:paraId="7B326086" w14:textId="73F48608" w:rsidR="00676FDB" w:rsidRPr="00745F5A" w:rsidRDefault="00676FDB" w:rsidP="00031029">
      <w:r w:rsidRPr="00745F5A">
        <w:t xml:space="preserve">Note: rows </w:t>
      </w:r>
      <w:ins w:id="658" w:author="Philip Helger" w:date="2023-03-30T00:39:00Z">
        <w:r w:rsidR="00BB60B8">
          <w:t>with the state</w:t>
        </w:r>
        <w:r w:rsidR="00BB60B8" w:rsidRPr="00745F5A">
          <w:t xml:space="preserve"> "deprecated" </w:t>
        </w:r>
        <w:r w:rsidR="00BB60B8">
          <w:t>MUST NOT</w:t>
        </w:r>
        <w:r w:rsidR="00BB60B8" w:rsidRPr="00745F5A">
          <w:t xml:space="preserve"> be used for newly issued documents</w:t>
        </w:r>
        <w:r w:rsidR="00BB60B8">
          <w:t xml:space="preserve"> or SM</w:t>
        </w:r>
      </w:ins>
      <w:ins w:id="659" w:author="Philip Helger" w:date="2023-03-30T00:40:00Z">
        <w:r w:rsidR="00BB60B8">
          <w:t xml:space="preserve">P </w:t>
        </w:r>
      </w:ins>
      <w:ins w:id="660" w:author="Philip Helger" w:date="2023-03-30T00:39:00Z">
        <w:r w:rsidR="00BB60B8">
          <w:t xml:space="preserve">registrations, </w:t>
        </w:r>
      </w:ins>
      <w:del w:id="661" w:author="Philip Helger" w:date="2023-03-30T00:39:00Z">
        <w:r w:rsidRPr="00745F5A" w:rsidDel="00BB60B8">
          <w:delText xml:space="preserve">marked as deprecated should not be used for newly issued documents, </w:delText>
        </w:r>
      </w:del>
      <w:r w:rsidRPr="00745F5A">
        <w:t xml:space="preserve">as the respective identifier issuing agency is no longer active/valid. </w:t>
      </w:r>
      <w:ins w:id="662" w:author="Philip Helger" w:date="2023-03-30T00:39:00Z">
        <w:r w:rsidR="00BB60B8">
          <w:t>Rows with the state</w:t>
        </w:r>
        <w:r w:rsidR="00BB60B8" w:rsidRPr="00745F5A">
          <w:t xml:space="preserve"> "</w:t>
        </w:r>
        <w:r w:rsidR="00BB60B8">
          <w:t>removed</w:t>
        </w:r>
        <w:r w:rsidR="00BB60B8" w:rsidRPr="00745F5A">
          <w:t xml:space="preserve">" </w:t>
        </w:r>
        <w:r w:rsidR="00BB60B8">
          <w:t>MUST NOT</w:t>
        </w:r>
        <w:r w:rsidR="00BB60B8" w:rsidRPr="00745F5A">
          <w:t xml:space="preserve"> </w:t>
        </w:r>
        <w:r w:rsidR="00BB60B8">
          <w:t xml:space="preserve">be used at all. </w:t>
        </w:r>
      </w:ins>
      <w:del w:id="663" w:author="Philip Helger" w:date="2023-03-30T00:40:00Z">
        <w:r w:rsidRPr="00745F5A" w:rsidDel="00FF5C90">
          <w:delText xml:space="preserve">Deprecated </w:delText>
        </w:r>
      </w:del>
      <w:ins w:id="664" w:author="Philip Helger" w:date="2023-03-30T00:40:00Z">
        <w:r w:rsidR="00FF5C90">
          <w:t>Previous</w:t>
        </w:r>
        <w:r w:rsidR="00FF5C90" w:rsidRPr="00745F5A">
          <w:t xml:space="preserve"> </w:t>
        </w:r>
      </w:ins>
      <w:r w:rsidR="001D7C36" w:rsidRPr="00745F5A">
        <w:t xml:space="preserve">Issuing Agency Codes </w:t>
      </w:r>
      <w:del w:id="665" w:author="Philip Helger" w:date="2023-03-30T00:39:00Z">
        <w:r w:rsidRPr="00745F5A" w:rsidDel="00BB60B8">
          <w:delText xml:space="preserve">may </w:delText>
        </w:r>
      </w:del>
      <w:ins w:id="666" w:author="Philip Helger" w:date="2023-03-30T00:39:00Z">
        <w:r w:rsidR="00BB60B8">
          <w:t>MUST NOT</w:t>
        </w:r>
        <w:r w:rsidR="00BB60B8" w:rsidRPr="00745F5A">
          <w:t xml:space="preserve"> </w:t>
        </w:r>
      </w:ins>
      <w:del w:id="667" w:author="Philip Helger" w:date="2023-03-30T00:39:00Z">
        <w:r w:rsidRPr="00745F5A" w:rsidDel="00BB60B8">
          <w:delText xml:space="preserve">however not </w:delText>
        </w:r>
      </w:del>
      <w:r w:rsidRPr="00745F5A">
        <w:t>be reused for different agencies as existing exchanged documents may refer to them.</w:t>
      </w:r>
    </w:p>
    <w:p w14:paraId="56ADDBC8" w14:textId="77777777" w:rsidR="00031029" w:rsidRPr="00745F5A" w:rsidRDefault="00BA1D27" w:rsidP="00031029">
      <w:pPr>
        <w:pStyle w:val="PolicyHeader"/>
      </w:pPr>
      <w:bookmarkStart w:id="668" w:name="_Ref282443957"/>
      <w:bookmarkStart w:id="669" w:name="_Toc131029593"/>
      <w:r w:rsidRPr="00745F5A">
        <w:t>P</w:t>
      </w:r>
      <w:r w:rsidR="00987E82" w:rsidRPr="00745F5A">
        <w:t xml:space="preserve">articipant </w:t>
      </w:r>
      <w:r w:rsidRPr="00745F5A">
        <w:t>I</w:t>
      </w:r>
      <w:r w:rsidR="00031029" w:rsidRPr="00745F5A">
        <w:t xml:space="preserve">dentifier </w:t>
      </w:r>
      <w:r w:rsidR="002D29A3" w:rsidRPr="00745F5A">
        <w:t xml:space="preserve">Meta </w:t>
      </w:r>
      <w:r w:rsidR="00BD30B4" w:rsidRPr="00745F5A">
        <w:t>S</w:t>
      </w:r>
      <w:r w:rsidR="00031029" w:rsidRPr="00745F5A">
        <w:t>cheme</w:t>
      </w:r>
      <w:bookmarkEnd w:id="668"/>
      <w:bookmarkEnd w:id="669"/>
    </w:p>
    <w:p w14:paraId="66D55F18" w14:textId="77777777" w:rsidR="00031029" w:rsidRPr="00745F5A" w:rsidRDefault="00031029" w:rsidP="00031029">
      <w:pPr>
        <w:pStyle w:val="Policy"/>
      </w:pPr>
      <w:r w:rsidRPr="00745F5A">
        <w:t xml:space="preserve">The </w:t>
      </w:r>
      <w:r w:rsidR="00115A30" w:rsidRPr="00745F5A">
        <w:t>Peppol</w:t>
      </w:r>
      <w:r w:rsidRPr="00745F5A">
        <w:t xml:space="preserve"> </w:t>
      </w:r>
      <w:r w:rsidR="00BA1D27" w:rsidRPr="00745F5A">
        <w:t>Participant I</w:t>
      </w:r>
      <w:r w:rsidRPr="00745F5A">
        <w:t xml:space="preserve">dentifier </w:t>
      </w:r>
      <w:r w:rsidR="002D29A3" w:rsidRPr="00745F5A">
        <w:t xml:space="preserve">Meta </w:t>
      </w:r>
      <w:r w:rsidR="00BD30B4" w:rsidRPr="00745F5A">
        <w:t>S</w:t>
      </w:r>
      <w:r w:rsidRPr="00745F5A">
        <w:t xml:space="preserve">cheme </w:t>
      </w:r>
      <w:r w:rsidR="00BA1D27" w:rsidRPr="00745F5A">
        <w:t>i</w:t>
      </w:r>
      <w:r w:rsidRPr="00745F5A">
        <w:t>s:</w:t>
      </w:r>
    </w:p>
    <w:p w14:paraId="22AE1AF3" w14:textId="77777777" w:rsidR="00031029" w:rsidRPr="00745F5A" w:rsidRDefault="001A1330" w:rsidP="00031029">
      <w:pPr>
        <w:pStyle w:val="Policy"/>
        <w:rPr>
          <w:rFonts w:ascii="Courier New" w:hAnsi="Courier New"/>
        </w:rPr>
      </w:pPr>
      <w:r w:rsidRPr="00745F5A">
        <w:rPr>
          <w:rFonts w:ascii="Courier New" w:hAnsi="Courier New"/>
        </w:rPr>
        <w:t>i</w:t>
      </w:r>
      <w:r w:rsidR="00031029" w:rsidRPr="00745F5A">
        <w:rPr>
          <w:rFonts w:ascii="Courier New" w:hAnsi="Courier New"/>
        </w:rPr>
        <w:t>so6</w:t>
      </w:r>
      <w:r w:rsidR="00FD51B0" w:rsidRPr="00745F5A">
        <w:rPr>
          <w:rFonts w:ascii="Courier New" w:hAnsi="Courier New"/>
        </w:rPr>
        <w:t>5</w:t>
      </w:r>
      <w:r w:rsidR="00031029" w:rsidRPr="00745F5A">
        <w:rPr>
          <w:rFonts w:ascii="Courier New" w:hAnsi="Courier New"/>
        </w:rPr>
        <w:t>23-actorid-upis</w:t>
      </w:r>
    </w:p>
    <w:p w14:paraId="0C4CA017" w14:textId="1305E829" w:rsidR="00BA1D27" w:rsidRPr="00745F5A" w:rsidRDefault="00BA1D27" w:rsidP="00DA409B">
      <w:r w:rsidRPr="00745F5A">
        <w:t xml:space="preserve">Applies to: </w:t>
      </w:r>
      <w:del w:id="670" w:author="Philip Helger" w:date="2023-03-29T21:55:00Z">
        <w:r w:rsidRPr="00745F5A" w:rsidDel="006855CE">
          <w:delText xml:space="preserve">all </w:delText>
        </w:r>
      </w:del>
      <w:ins w:id="671" w:author="Philip Helger" w:date="2023-03-29T21:55:00Z">
        <w:r w:rsidR="006855CE">
          <w:t>A</w:t>
        </w:r>
        <w:r w:rsidR="006855CE" w:rsidRPr="00745F5A">
          <w:t xml:space="preserve">ll </w:t>
        </w:r>
      </w:ins>
      <w:r w:rsidRPr="00745F5A">
        <w:t xml:space="preserve">Participant Identifiers in all </w:t>
      </w:r>
      <w:r w:rsidR="00115A30" w:rsidRPr="00745F5A">
        <w:t>Peppol</w:t>
      </w:r>
      <w:r w:rsidRPr="00745F5A">
        <w:t xml:space="preserve"> components</w:t>
      </w:r>
    </w:p>
    <w:p w14:paraId="72A65497" w14:textId="2F3D41BC" w:rsidR="00867E11" w:rsidRPr="00745F5A" w:rsidRDefault="00465246" w:rsidP="00DA409B">
      <w:r w:rsidRPr="00745F5A">
        <w:t xml:space="preserve">Note: </w:t>
      </w:r>
      <w:del w:id="672" w:author="Philip Helger" w:date="2023-03-29T21:52:00Z">
        <w:r w:rsidRPr="00745F5A" w:rsidDel="002407D5">
          <w:delText xml:space="preserve">this </w:delText>
        </w:r>
      </w:del>
      <w:ins w:id="673" w:author="Philip Helger" w:date="2023-03-29T21:52:00Z">
        <w:r w:rsidR="002407D5">
          <w:t>T</w:t>
        </w:r>
        <w:r w:rsidR="002407D5" w:rsidRPr="00745F5A">
          <w:t xml:space="preserve">his </w:t>
        </w:r>
      </w:ins>
      <w:r w:rsidR="00BD30B4" w:rsidRPr="00745F5A">
        <w:t>Meta S</w:t>
      </w:r>
      <w:r w:rsidR="00D61091" w:rsidRPr="00745F5A">
        <w:t>cheme</w:t>
      </w:r>
      <w:r w:rsidRPr="00745F5A">
        <w:t xml:space="preserve"> is always case sensitive – only the </w:t>
      </w:r>
      <w:r w:rsidR="00582554" w:rsidRPr="00745F5A">
        <w:t>Participant I</w:t>
      </w:r>
      <w:r w:rsidRPr="00745F5A">
        <w:t>dentifier value is case insensitive</w:t>
      </w:r>
      <w:r w:rsidR="00C7372E" w:rsidRPr="00745F5A">
        <w:t xml:space="preserve"> (see </w:t>
      </w:r>
      <w:r w:rsidR="00766E99" w:rsidRPr="00745F5A">
        <w:fldChar w:fldCharType="begin"/>
      </w:r>
      <w:r w:rsidR="00C7372E" w:rsidRPr="00745F5A">
        <w:instrText xml:space="preserve"> REF _Ref317443390 \r \h </w:instrText>
      </w:r>
      <w:r w:rsidR="00766E99" w:rsidRPr="00745F5A">
        <w:fldChar w:fldCharType="separate"/>
      </w:r>
      <w:r w:rsidR="00293C88">
        <w:t>POLICY 2</w:t>
      </w:r>
      <w:r w:rsidR="00766E99" w:rsidRPr="00745F5A">
        <w:fldChar w:fldCharType="end"/>
      </w:r>
      <w:r w:rsidR="00C7372E" w:rsidRPr="00745F5A">
        <w:t>)</w:t>
      </w:r>
      <w:r w:rsidR="00786ED5" w:rsidRPr="00745F5A">
        <w:t>.</w:t>
      </w:r>
    </w:p>
    <w:p w14:paraId="72081492" w14:textId="328624A1" w:rsidR="00567012" w:rsidRPr="00745F5A" w:rsidRDefault="00567012" w:rsidP="00DA409B">
      <w:r w:rsidRPr="00745F5A">
        <w:t xml:space="preserve">Note: </w:t>
      </w:r>
      <w:del w:id="674" w:author="Philip Helger" w:date="2023-03-29T21:52:00Z">
        <w:r w:rsidR="0009321F" w:rsidRPr="00745F5A" w:rsidDel="002407D5">
          <w:delText>t</w:delText>
        </w:r>
        <w:r w:rsidRPr="00745F5A" w:rsidDel="002407D5">
          <w:delText>he</w:delText>
        </w:r>
      </w:del>
      <w:ins w:id="675" w:author="Philip Helger" w:date="2023-03-29T21:52:00Z">
        <w:r w:rsidR="002407D5" w:rsidRPr="00745F5A">
          <w:t>The</w:t>
        </w:r>
      </w:ins>
      <w:r w:rsidRPr="00745F5A">
        <w:t xml:space="preserve"> Participant Identifier </w:t>
      </w:r>
      <w:r w:rsidR="00BF0CAE" w:rsidRPr="00745F5A">
        <w:t xml:space="preserve">Meta </w:t>
      </w:r>
      <w:r w:rsidR="00BD30B4" w:rsidRPr="00745F5A">
        <w:t>S</w:t>
      </w:r>
      <w:r w:rsidRPr="00745F5A">
        <w:t xml:space="preserve">cheme may be omitted </w:t>
      </w:r>
      <w:r w:rsidR="00CF17ED" w:rsidRPr="00745F5A">
        <w:t xml:space="preserve">in documents </w:t>
      </w:r>
      <w:r w:rsidR="000E658C" w:rsidRPr="00745F5A">
        <w:t xml:space="preserve">because it is </w:t>
      </w:r>
      <w:ins w:id="676" w:author="Philip Helger" w:date="2023-03-30T00:40:00Z">
        <w:r w:rsidR="004303E6">
          <w:t xml:space="preserve">currently </w:t>
        </w:r>
      </w:ins>
      <w:r w:rsidR="000E658C" w:rsidRPr="00745F5A">
        <w:t>constant</w:t>
      </w:r>
      <w:r w:rsidRPr="00745F5A">
        <w:t>.</w:t>
      </w:r>
    </w:p>
    <w:p w14:paraId="3B0A1EA6" w14:textId="77777777" w:rsidR="00C51725" w:rsidRPr="00745F5A" w:rsidRDefault="002142B2" w:rsidP="00031029">
      <w:pPr>
        <w:pStyle w:val="PolicyHeader"/>
      </w:pPr>
      <w:bookmarkStart w:id="677" w:name="_Ref526773555"/>
      <w:bookmarkStart w:id="678" w:name="_Toc131029594"/>
      <w:r w:rsidRPr="00745F5A">
        <w:t xml:space="preserve">Numeric Codes for </w:t>
      </w:r>
      <w:bookmarkEnd w:id="677"/>
      <w:r w:rsidR="00CD2FB6" w:rsidRPr="00745F5A">
        <w:t>Identifier Schemes</w:t>
      </w:r>
      <w:bookmarkEnd w:id="678"/>
    </w:p>
    <w:p w14:paraId="0E4698A7" w14:textId="77777777" w:rsidR="00C51725" w:rsidRPr="00745F5A" w:rsidRDefault="00C51725" w:rsidP="00031029">
      <w:pPr>
        <w:pStyle w:val="Policy"/>
      </w:pPr>
      <w:r w:rsidRPr="00745F5A">
        <w:t>The numeric</w:t>
      </w:r>
      <w:r w:rsidR="00F73185" w:rsidRPr="00745F5A">
        <w:t xml:space="preserve"> ISO</w:t>
      </w:r>
      <w:r w:rsidR="006826AB" w:rsidRPr="00745F5A">
        <w:t xml:space="preserve"> </w:t>
      </w:r>
      <w:r w:rsidR="00F73185" w:rsidRPr="00745F5A">
        <w:t>6523</w:t>
      </w:r>
      <w:r w:rsidR="002D79A5" w:rsidRPr="00745F5A">
        <w:t xml:space="preserve"> </w:t>
      </w:r>
      <w:r w:rsidRPr="00745F5A">
        <w:t xml:space="preserve">code set </w:t>
      </w:r>
      <w:r w:rsidR="002D79A5" w:rsidRPr="00745F5A">
        <w:t xml:space="preserve">as used in </w:t>
      </w:r>
      <w:r w:rsidR="00115A30" w:rsidRPr="00745F5A">
        <w:t>Peppol</w:t>
      </w:r>
      <w:r w:rsidR="002D79A5" w:rsidRPr="00745F5A">
        <w:t xml:space="preserve"> </w:t>
      </w:r>
      <w:r w:rsidRPr="00745F5A">
        <w:t xml:space="preserve">include </w:t>
      </w:r>
      <w:r w:rsidR="002D79A5" w:rsidRPr="00745F5A">
        <w:t>additional code values not part of the official ISO 6523 code set</w:t>
      </w:r>
      <w:r w:rsidRPr="00745F5A">
        <w:t xml:space="preserve"> and so cannot be referred to as the official ISO 6523 code set</w:t>
      </w:r>
      <w:r w:rsidR="00335DC4" w:rsidRPr="00745F5A">
        <w:rPr>
          <w:rStyle w:val="Funotenzeichen"/>
        </w:rPr>
        <w:footnoteReference w:id="16"/>
      </w:r>
      <w:r w:rsidR="00402E6A" w:rsidRPr="00745F5A">
        <w:t>. The codes starting with “99” are extending this code set</w:t>
      </w:r>
      <w:r w:rsidR="0047244D" w:rsidRPr="00745F5A">
        <w:t xml:space="preserve"> and are called “extended values”</w:t>
      </w:r>
      <w:r w:rsidR="00402E6A" w:rsidRPr="00745F5A">
        <w:t>. For convenience the term “ISO</w:t>
      </w:r>
      <w:r w:rsidR="006826AB" w:rsidRPr="00745F5A">
        <w:t xml:space="preserve"> </w:t>
      </w:r>
      <w:r w:rsidR="00402E6A" w:rsidRPr="00745F5A">
        <w:t>6523” is used for all codes and indicates the origin of many code values used.</w:t>
      </w:r>
    </w:p>
    <w:p w14:paraId="455B0A0C" w14:textId="40F42886" w:rsidR="00DA409B" w:rsidRPr="00745F5A" w:rsidRDefault="00867E11" w:rsidP="00DA409B">
      <w:r w:rsidRPr="00745F5A">
        <w:t xml:space="preserve">Applies to: </w:t>
      </w:r>
      <w:del w:id="679" w:author="Philip Helger" w:date="2023-03-29T21:55:00Z">
        <w:r w:rsidRPr="00745F5A" w:rsidDel="006855CE">
          <w:delText xml:space="preserve">all </w:delText>
        </w:r>
      </w:del>
      <w:ins w:id="680" w:author="Philip Helger" w:date="2023-03-29T21:55:00Z">
        <w:r w:rsidR="006855CE">
          <w:t>A</w:t>
        </w:r>
        <w:r w:rsidR="006855CE" w:rsidRPr="00745F5A">
          <w:t xml:space="preserve">ll </w:t>
        </w:r>
      </w:ins>
      <w:r w:rsidRPr="00745F5A">
        <w:t xml:space="preserve">participant identifiers </w:t>
      </w:r>
      <w:r w:rsidR="00A72582" w:rsidRPr="00745F5A">
        <w:t xml:space="preserve">in all </w:t>
      </w:r>
      <w:r w:rsidR="00115A30" w:rsidRPr="00745F5A">
        <w:t>Peppol</w:t>
      </w:r>
      <w:r w:rsidR="00A72582" w:rsidRPr="00745F5A">
        <w:t xml:space="preserve"> components</w:t>
      </w:r>
    </w:p>
    <w:p w14:paraId="509D3DDC" w14:textId="77777777" w:rsidR="00CD2FB6" w:rsidRPr="00745F5A" w:rsidRDefault="00CD2FB6" w:rsidP="00DA409B">
      <w:r w:rsidRPr="00745F5A">
        <w:t xml:space="preserve">A normative list of all </w:t>
      </w:r>
      <w:r w:rsidR="00115A30" w:rsidRPr="00745F5A">
        <w:t>Peppol</w:t>
      </w:r>
      <w:r w:rsidRPr="00745F5A">
        <w:t xml:space="preserve"> Participant Identifier Schemes and metadata can be found at [</w:t>
      </w:r>
      <w:r w:rsidR="00115A30" w:rsidRPr="00745F5A">
        <w:t>Peppol</w:t>
      </w:r>
      <w:r w:rsidRPr="00745F5A">
        <w:t>_CodeList]. Note: entries marked as deprecated should not be used for newly issued documents, as the respective Participant Identifier Scheme is no longer active/valid. Deprecated scheme IDs may however not be reused for different Participant Identifier Schemes as existing exchanged documents may refer to them.</w:t>
      </w:r>
    </w:p>
    <w:p w14:paraId="3B5AF00C" w14:textId="77777777" w:rsidR="007E22AC" w:rsidRPr="00745F5A" w:rsidRDefault="007E22AC" w:rsidP="007E22AC">
      <w:pPr>
        <w:pStyle w:val="PolicyHeader"/>
      </w:pPr>
      <w:bookmarkStart w:id="681" w:name="_Toc131029595"/>
      <w:r w:rsidRPr="00745F5A">
        <w:t>Participant Identifiers for DNS</w:t>
      </w:r>
      <w:bookmarkEnd w:id="681"/>
    </w:p>
    <w:p w14:paraId="2AB7CF02" w14:textId="77777777" w:rsidR="007E22AC" w:rsidRPr="00745F5A" w:rsidRDefault="007E22AC" w:rsidP="007E22AC">
      <w:pPr>
        <w:pStyle w:val="Policy"/>
      </w:pPr>
      <w:r w:rsidRPr="00745F5A">
        <w:t>Participant identifiers – consisting of scheme and value – are encoded as follows into a DNS name:</w:t>
      </w:r>
    </w:p>
    <w:p w14:paraId="688D409D" w14:textId="77777777" w:rsidR="007E22AC" w:rsidRPr="00745F5A" w:rsidRDefault="007E22AC" w:rsidP="007E22AC">
      <w:pPr>
        <w:pStyle w:val="Inlinecode"/>
      </w:pPr>
      <w:r w:rsidRPr="00745F5A">
        <w:t>B-&lt;hash-of-value&gt;.&lt;scheme&gt;.&lt;SML-zone-name&gt;</w:t>
      </w:r>
    </w:p>
    <w:p w14:paraId="0DF4AC6B" w14:textId="6C6DC1A2" w:rsidR="007E22AC" w:rsidRPr="00745F5A" w:rsidRDefault="007E22AC" w:rsidP="007E22AC">
      <w:r w:rsidRPr="00745F5A">
        <w:t>Applie</w:t>
      </w:r>
      <w:r w:rsidR="00884F97" w:rsidRPr="00745F5A">
        <w:t xml:space="preserve">s to: </w:t>
      </w:r>
      <w:del w:id="682" w:author="Philip Helger" w:date="2023-03-29T21:55:00Z">
        <w:r w:rsidR="00884F97" w:rsidRPr="00745F5A" w:rsidDel="00C9076B">
          <w:delText xml:space="preserve">the </w:delText>
        </w:r>
      </w:del>
      <w:ins w:id="683" w:author="Philip Helger" w:date="2023-03-29T21:55:00Z">
        <w:r w:rsidR="00C9076B">
          <w:t>T</w:t>
        </w:r>
        <w:r w:rsidR="00C9076B" w:rsidRPr="00745F5A">
          <w:t xml:space="preserve">he </w:t>
        </w:r>
      </w:ins>
      <w:r w:rsidR="00884F97" w:rsidRPr="00745F5A">
        <w:t xml:space="preserve">resolution of </w:t>
      </w:r>
      <w:r w:rsidR="00115A30" w:rsidRPr="00745F5A">
        <w:t>Peppol</w:t>
      </w:r>
      <w:r w:rsidR="00884F97" w:rsidRPr="00745F5A">
        <w:t xml:space="preserve"> P</w:t>
      </w:r>
      <w:r w:rsidRPr="00745F5A">
        <w:t xml:space="preserve">articipant </w:t>
      </w:r>
      <w:r w:rsidR="00884F97" w:rsidRPr="00745F5A">
        <w:t>I</w:t>
      </w:r>
      <w:r w:rsidRPr="00745F5A">
        <w:t>dentifier</w:t>
      </w:r>
      <w:r w:rsidR="00884F97" w:rsidRPr="00745F5A">
        <w:t>s</w:t>
      </w:r>
      <w:r w:rsidRPr="00745F5A">
        <w:t xml:space="preserve"> for SMP clients</w:t>
      </w:r>
    </w:p>
    <w:p w14:paraId="7E872F21" w14:textId="77777777" w:rsidR="007E22AC" w:rsidRPr="00745F5A" w:rsidRDefault="007E22AC" w:rsidP="007E22AC">
      <w:r w:rsidRPr="00745F5A">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4"/>
        <w:gridCol w:w="7416"/>
      </w:tblGrid>
      <w:tr w:rsidR="007E22AC" w:rsidRPr="00745F5A" w14:paraId="7AB83D2D" w14:textId="77777777" w:rsidTr="00DB1346">
        <w:tc>
          <w:tcPr>
            <w:tcW w:w="1668" w:type="dxa"/>
          </w:tcPr>
          <w:p w14:paraId="2327EFEA" w14:textId="77777777" w:rsidR="007E22AC" w:rsidRPr="00745F5A" w:rsidRDefault="007E22AC" w:rsidP="00DB1346">
            <w:r w:rsidRPr="00745F5A">
              <w:t>&lt;hash-of-value&gt;</w:t>
            </w:r>
          </w:p>
        </w:tc>
        <w:tc>
          <w:tcPr>
            <w:tcW w:w="7618" w:type="dxa"/>
          </w:tcPr>
          <w:p w14:paraId="4E2B9F47" w14:textId="77777777" w:rsidR="007E22AC" w:rsidRPr="00745F5A" w:rsidRDefault="007E22AC" w:rsidP="00DB1346">
            <w:r w:rsidRPr="00745F5A">
              <w:t>Is the string representation of the MD5 hash value, of the lowercased identifier value (e.g. 0088:abc).</w:t>
            </w:r>
          </w:p>
          <w:p w14:paraId="7A8A3444" w14:textId="77777777" w:rsidR="007E22AC" w:rsidRPr="00745F5A" w:rsidRDefault="007E22AC" w:rsidP="00DB1346">
            <w:r w:rsidRPr="00745F5A">
              <w:t xml:space="preserve">The </w:t>
            </w:r>
            <w:r w:rsidRPr="00745F5A">
              <w:rPr>
                <w:b/>
              </w:rPr>
              <w:t>UTF-8</w:t>
            </w:r>
            <w:r w:rsidRPr="00745F5A">
              <w:t xml:space="preserve"> charset needs to be used for extracting bytes out of strings for MD5 hash value creation.</w:t>
            </w:r>
          </w:p>
          <w:p w14:paraId="23040DDD" w14:textId="77777777" w:rsidR="007E22AC" w:rsidRPr="00745F5A" w:rsidRDefault="007E22AC" w:rsidP="00DB1346">
            <w:r w:rsidRPr="00745F5A">
              <w:t xml:space="preserve">Lowercasing must be performed according to the </w:t>
            </w:r>
            <w:r w:rsidRPr="00745F5A">
              <w:rPr>
                <w:b/>
              </w:rPr>
              <w:t>en_US</w:t>
            </w:r>
            <w:r w:rsidRPr="00745F5A">
              <w:t xml:space="preserve"> locale rules (no special character handling).</w:t>
            </w:r>
          </w:p>
          <w:p w14:paraId="6D94A62F" w14:textId="5D93972A" w:rsidR="007E22AC" w:rsidRPr="00745F5A" w:rsidRDefault="007E22AC" w:rsidP="00DB1346">
            <w:r w:rsidRPr="00745F5A">
              <w:lastRenderedPageBreak/>
              <w:t xml:space="preserve">Note: it is important, that the MD5 hash value is generated </w:t>
            </w:r>
            <w:r w:rsidRPr="00745F5A">
              <w:rPr>
                <w:b/>
              </w:rPr>
              <w:t>after</w:t>
            </w:r>
            <w:r w:rsidRPr="00745F5A">
              <w:t xml:space="preserve"> the identifier value has been lowercased because according to </w:t>
            </w:r>
            <w:r w:rsidR="00766E99" w:rsidRPr="00745F5A">
              <w:fldChar w:fldCharType="begin"/>
            </w:r>
            <w:r w:rsidRPr="00745F5A">
              <w:instrText xml:space="preserve"> REF _Ref317443390 \r \h </w:instrText>
            </w:r>
            <w:r w:rsidR="00766E99" w:rsidRPr="00745F5A">
              <w:fldChar w:fldCharType="separate"/>
            </w:r>
            <w:r w:rsidR="00293C88">
              <w:t>POLICY 2</w:t>
            </w:r>
            <w:r w:rsidR="00766E99" w:rsidRPr="00745F5A">
              <w:fldChar w:fldCharType="end"/>
            </w:r>
            <w:r w:rsidRPr="00745F5A">
              <w:t xml:space="preserve"> participant identifiers have to be treated case insensitive. “String representation” means the encoding of each MD5 hash-byte into 2 characters in the range of [0-9a-f] (e.g. byte value 255 becomes string representation “ff”).</w:t>
            </w:r>
          </w:p>
        </w:tc>
      </w:tr>
      <w:tr w:rsidR="007E22AC" w:rsidRPr="00745F5A" w14:paraId="06590E07" w14:textId="77777777" w:rsidTr="00DB1346">
        <w:tc>
          <w:tcPr>
            <w:tcW w:w="1668" w:type="dxa"/>
          </w:tcPr>
          <w:p w14:paraId="090FDAF7" w14:textId="77777777" w:rsidR="007E22AC" w:rsidRPr="00745F5A" w:rsidRDefault="007E22AC" w:rsidP="00DB1346">
            <w:r w:rsidRPr="00745F5A">
              <w:lastRenderedPageBreak/>
              <w:t>&lt;scheme&gt;</w:t>
            </w:r>
          </w:p>
        </w:tc>
        <w:tc>
          <w:tcPr>
            <w:tcW w:w="7618" w:type="dxa"/>
          </w:tcPr>
          <w:p w14:paraId="404FF3B2" w14:textId="77777777" w:rsidR="007E22AC" w:rsidRPr="00745F5A" w:rsidRDefault="007E22AC" w:rsidP="00DB1346">
            <w:r w:rsidRPr="00745F5A">
              <w:t xml:space="preserve">Is the identifier scheme value (“iso6523-actorid-upis” in </w:t>
            </w:r>
            <w:r w:rsidR="00115A30" w:rsidRPr="00745F5A">
              <w:t>Peppol</w:t>
            </w:r>
            <w:r w:rsidRPr="00745F5A">
              <w:t>) and is added “as is” into the DNS name</w:t>
            </w:r>
            <w:r w:rsidRPr="00745F5A">
              <w:rPr>
                <w:rStyle w:val="Funotenzeichen"/>
              </w:rPr>
              <w:footnoteReference w:id="17"/>
            </w:r>
            <w:r w:rsidRPr="00745F5A">
              <w:t>.</w:t>
            </w:r>
          </w:p>
          <w:p w14:paraId="5644D5D2" w14:textId="77777777" w:rsidR="00FC6441" w:rsidRPr="00745F5A" w:rsidRDefault="00FC6441" w:rsidP="002008EA">
            <w:r w:rsidRPr="00745F5A">
              <w:t>A scheme identifier may only contain the following characters: only contain the following characters: [a-z], [0-9], [-]</w:t>
            </w:r>
            <w:r w:rsidR="0009321F" w:rsidRPr="00745F5A">
              <w:t>.</w:t>
            </w:r>
          </w:p>
          <w:p w14:paraId="29CBB12E" w14:textId="77777777" w:rsidR="007E22AC" w:rsidRPr="00745F5A" w:rsidRDefault="00FC6441" w:rsidP="002008EA">
            <w:r w:rsidRPr="00745F5A">
              <w:t>A scheme identifier SHOULD be as short as possible, and MUST NOT exceed 25 characters</w:t>
            </w:r>
            <w:r w:rsidR="0009321F" w:rsidRPr="00745F5A">
              <w:t>.</w:t>
            </w:r>
          </w:p>
        </w:tc>
      </w:tr>
      <w:tr w:rsidR="007E22AC" w:rsidRPr="00745F5A" w14:paraId="14FDF40C" w14:textId="77777777" w:rsidTr="00DB1346">
        <w:tc>
          <w:tcPr>
            <w:tcW w:w="1668" w:type="dxa"/>
          </w:tcPr>
          <w:p w14:paraId="217BCDA1" w14:textId="77777777" w:rsidR="007E22AC" w:rsidRPr="00745F5A" w:rsidRDefault="007E22AC" w:rsidP="00DB1346">
            <w:r w:rsidRPr="00745F5A">
              <w:t>&lt;SML-zone-name&gt;</w:t>
            </w:r>
          </w:p>
        </w:tc>
        <w:tc>
          <w:tcPr>
            <w:tcW w:w="7618" w:type="dxa"/>
          </w:tcPr>
          <w:p w14:paraId="258C5DFA" w14:textId="77777777" w:rsidR="007E22AC" w:rsidRPr="00745F5A" w:rsidRDefault="007E22AC" w:rsidP="00DB1346">
            <w:r w:rsidRPr="00745F5A">
              <w:t>Is the DNS domain name of the SML zone (e.g. “edelivery.tech.ec.europa.eu.” – mind the trailing dot).</w:t>
            </w:r>
          </w:p>
        </w:tc>
      </w:tr>
    </w:tbl>
    <w:p w14:paraId="6D883AFC" w14:textId="77777777" w:rsidR="007E22AC" w:rsidRPr="00745F5A" w:rsidRDefault="007E22AC" w:rsidP="007E22AC">
      <w:pPr>
        <w:rPr>
          <w:b/>
          <w:sz w:val="24"/>
        </w:rPr>
      </w:pPr>
      <w:r w:rsidRPr="00745F5A">
        <w:rPr>
          <w:b/>
          <w:sz w:val="24"/>
        </w:rPr>
        <w:t>Example:</w:t>
      </w:r>
    </w:p>
    <w:p w14:paraId="1E4BD274" w14:textId="77777777" w:rsidR="007E22AC" w:rsidRPr="00745F5A" w:rsidRDefault="007E22AC" w:rsidP="007E22AC">
      <w:r w:rsidRPr="00745F5A">
        <w:t xml:space="preserve">The </w:t>
      </w:r>
      <w:r w:rsidR="00CB3932" w:rsidRPr="00745F5A">
        <w:t>P</w:t>
      </w:r>
      <w:r w:rsidRPr="00745F5A">
        <w:t xml:space="preserve">articipant </w:t>
      </w:r>
      <w:r w:rsidR="00CB3932" w:rsidRPr="00745F5A">
        <w:t xml:space="preserve">Identifier </w:t>
      </w:r>
      <w:r w:rsidRPr="00745F5A">
        <w:rPr>
          <w:rStyle w:val="InlinecodeZchn"/>
        </w:rPr>
        <w:t>0088:123abc</w:t>
      </w:r>
      <w:r w:rsidRPr="00745F5A">
        <w:t xml:space="preserve"> with the </w:t>
      </w:r>
      <w:r w:rsidR="00CB3932" w:rsidRPr="00745F5A">
        <w:t xml:space="preserve">Meta Scheme </w:t>
      </w:r>
      <w:r w:rsidRPr="00745F5A">
        <w:rPr>
          <w:rStyle w:val="InlinecodeZchn"/>
        </w:rPr>
        <w:t>iso6523-actorid-upis</w:t>
      </w:r>
      <w:r w:rsidR="00CB3932" w:rsidRPr="00745F5A">
        <w:t xml:space="preserve"> in the SML DNS zone </w:t>
      </w:r>
      <w:r w:rsidRPr="00745F5A">
        <w:rPr>
          <w:rStyle w:val="InlinecodeZchn"/>
        </w:rPr>
        <w:t>edelivery.tech.ec.europa.eu.</w:t>
      </w:r>
      <w:r w:rsidRPr="00745F5A">
        <w:t xml:space="preserve"> is encoded into the following identifier:</w:t>
      </w:r>
    </w:p>
    <w:p w14:paraId="5DD57E30" w14:textId="77777777" w:rsidR="007E22AC" w:rsidRPr="001B2C46" w:rsidRDefault="007E22AC" w:rsidP="007E22AC">
      <w:pPr>
        <w:pStyle w:val="Code"/>
        <w:shd w:val="clear" w:color="auto" w:fill="FFFFFF"/>
        <w:ind w:left="567"/>
        <w:rPr>
          <w:noProof w:val="0"/>
          <w:lang w:val="es-ES"/>
        </w:rPr>
      </w:pPr>
      <w:r w:rsidRPr="001B2C46">
        <w:rPr>
          <w:noProof w:val="0"/>
          <w:lang w:val="es-ES"/>
        </w:rPr>
        <w:t>B-f5e78500450d37de5aabe6648ac3bb70.iso6523-actorid-upis. edelivery.tech.ec.europa.eu.</w:t>
      </w:r>
    </w:p>
    <w:p w14:paraId="6256CD4E" w14:textId="77777777" w:rsidR="007E22AC" w:rsidRPr="00745F5A" w:rsidRDefault="007E22AC" w:rsidP="007E22AC">
      <w:r w:rsidRPr="00745F5A">
        <w:t xml:space="preserve">The result must be the same if the identifier </w:t>
      </w:r>
      <w:r w:rsidRPr="00745F5A">
        <w:rPr>
          <w:rStyle w:val="InlinecodeZchn"/>
        </w:rPr>
        <w:t>0088:123ABC</w:t>
      </w:r>
      <w:r w:rsidRPr="00745F5A">
        <w:t xml:space="preserve"> is used, as identifier values are treated case insensitive.</w:t>
      </w:r>
    </w:p>
    <w:p w14:paraId="370F0952" w14:textId="77777777" w:rsidR="001356A9" w:rsidRPr="00745F5A" w:rsidRDefault="001356A9" w:rsidP="009846B9">
      <w:pPr>
        <w:pStyle w:val="PolicyHeader"/>
      </w:pPr>
      <w:bookmarkStart w:id="684" w:name="_Toc131029596"/>
      <w:r w:rsidRPr="00745F5A">
        <w:t>XML attributes for Participant Identifiers</w:t>
      </w:r>
      <w:r w:rsidR="00554639" w:rsidRPr="00745F5A">
        <w:t xml:space="preserve"> in </w:t>
      </w:r>
      <w:r w:rsidR="00A72582" w:rsidRPr="00745F5A">
        <w:t>SMP responses</w:t>
      </w:r>
      <w:bookmarkEnd w:id="684"/>
    </w:p>
    <w:p w14:paraId="56E55C6A" w14:textId="61698A8B" w:rsidR="001407A3" w:rsidRPr="00745F5A" w:rsidRDefault="00AD7BA9" w:rsidP="009846B9">
      <w:pPr>
        <w:pStyle w:val="Policy"/>
      </w:pPr>
      <w:r w:rsidRPr="00745F5A">
        <w:t xml:space="preserve">The “scheme” attribute must be populated with the value "iso6523-actorid-upis" (see </w:t>
      </w:r>
      <w:r w:rsidR="00766E99" w:rsidRPr="00745F5A">
        <w:fldChar w:fldCharType="begin"/>
      </w:r>
      <w:r w:rsidRPr="00745F5A">
        <w:instrText xml:space="preserve"> REF _Ref282443957 \r \h </w:instrText>
      </w:r>
      <w:r w:rsidR="00766E99" w:rsidRPr="00745F5A">
        <w:fldChar w:fldCharType="separate"/>
      </w:r>
      <w:r w:rsidR="00293C88">
        <w:t>POLICY 5</w:t>
      </w:r>
      <w:r w:rsidR="00766E99" w:rsidRPr="00745F5A">
        <w:fldChar w:fldCharType="end"/>
      </w:r>
      <w:r w:rsidRPr="00745F5A">
        <w:t>) in all instances of the “ParticipantIdentifier” element.</w:t>
      </w:r>
    </w:p>
    <w:p w14:paraId="38172F3E" w14:textId="77777777" w:rsidR="007A2F88" w:rsidRPr="00745F5A" w:rsidRDefault="00867E11" w:rsidP="001407A3">
      <w:r w:rsidRPr="00745F5A">
        <w:t>Applies to: XML documents used in the SMP</w:t>
      </w:r>
    </w:p>
    <w:p w14:paraId="6C7C241A" w14:textId="77777777" w:rsidR="001356A9" w:rsidRPr="00745F5A" w:rsidRDefault="00900A19" w:rsidP="001407A3">
      <w:pPr>
        <w:rPr>
          <w:b/>
          <w:sz w:val="24"/>
        </w:rPr>
      </w:pPr>
      <w:r w:rsidRPr="00745F5A">
        <w:rPr>
          <w:b/>
          <w:sz w:val="24"/>
        </w:rPr>
        <w:t>E</w:t>
      </w:r>
      <w:r w:rsidR="001356A9" w:rsidRPr="00745F5A">
        <w:rPr>
          <w:b/>
          <w:sz w:val="24"/>
        </w:rPr>
        <w:t>xample</w:t>
      </w:r>
      <w:r w:rsidR="006A7CE3" w:rsidRPr="00745F5A">
        <w:rPr>
          <w:b/>
          <w:sz w:val="24"/>
        </w:rPr>
        <w:t xml:space="preserve"> 1</w:t>
      </w:r>
      <w:r w:rsidR="001356A9" w:rsidRPr="00745F5A">
        <w:rPr>
          <w:b/>
          <w:sz w:val="24"/>
        </w:rPr>
        <w:t>:</w:t>
      </w:r>
    </w:p>
    <w:p w14:paraId="7181FDB1" w14:textId="4D860973" w:rsidR="006A7CE3" w:rsidRPr="00E1020D" w:rsidRDefault="006A7CE3" w:rsidP="006A7CE3">
      <w:pPr>
        <w:rPr>
          <w:rPrChange w:id="685" w:author="Philip Helger" w:date="2023-03-29T23:23:00Z">
            <w:rPr>
              <w:rFonts w:ascii="Courier New" w:hAnsi="Courier New" w:cs="Courier New"/>
            </w:rPr>
          </w:rPrChange>
        </w:rPr>
      </w:pPr>
      <w:r w:rsidRPr="00745F5A">
        <w:t>The following example from an SMP exchange denotes that the SMP Endpoint is identified using the ISO 6523 ICD value in the Open</w:t>
      </w:r>
      <w:r w:rsidR="005632A7">
        <w:t>Peppol</w:t>
      </w:r>
      <w:r w:rsidRPr="00745F5A">
        <w:t xml:space="preserve"> set of Participant Identifier Schemes. This in turn has a numeric value of </w:t>
      </w:r>
      <w:r w:rsidRPr="00745F5A">
        <w:rPr>
          <w:rStyle w:val="InlinecodeZchn"/>
        </w:rPr>
        <w:t>0088</w:t>
      </w:r>
      <w:r w:rsidRPr="00745F5A">
        <w:t xml:space="preserve"> meaning that the party has a GLN number with the value of </w:t>
      </w:r>
      <w:r w:rsidR="003A342E" w:rsidRPr="00745F5A">
        <w:rPr>
          <w:rStyle w:val="InlinecodeZchn"/>
        </w:rPr>
        <w:t>7300010000001</w:t>
      </w:r>
      <w:r w:rsidRPr="00745F5A">
        <w:t>.</w:t>
      </w:r>
    </w:p>
    <w:p w14:paraId="22EE6012" w14:textId="77777777" w:rsidR="006A7CE3" w:rsidRPr="001B2C46" w:rsidRDefault="006A7CE3" w:rsidP="006A7CE3">
      <w:pPr>
        <w:pStyle w:val="Code"/>
        <w:shd w:val="clear" w:color="auto" w:fill="FFFFFF"/>
        <w:ind w:left="567"/>
        <w:rPr>
          <w:noProof w:val="0"/>
          <w:lang w:val="es-ES"/>
        </w:rPr>
      </w:pPr>
      <w:r w:rsidRPr="001B2C46">
        <w:rPr>
          <w:noProof w:val="0"/>
          <w:lang w:val="es-ES"/>
        </w:rPr>
        <w:t>&lt;ParticipantIdentifier scheme="iso6523-actorid-upis"</w:t>
      </w:r>
      <w:r w:rsidRPr="001B2C46">
        <w:rPr>
          <w:noProof w:val="0"/>
          <w:lang w:val="es-ES"/>
        </w:rPr>
        <w:br/>
        <w:t>&gt;0088:</w:t>
      </w:r>
      <w:r w:rsidR="003A342E" w:rsidRPr="001B2C46">
        <w:rPr>
          <w:noProof w:val="0"/>
          <w:lang w:val="es-ES"/>
        </w:rPr>
        <w:t>7300010000001</w:t>
      </w:r>
      <w:r w:rsidRPr="001B2C46">
        <w:rPr>
          <w:noProof w:val="0"/>
          <w:lang w:val="es-ES"/>
        </w:rPr>
        <w:t>&lt;/ParticipantIdentifier&gt;</w:t>
      </w:r>
    </w:p>
    <w:p w14:paraId="2DE85441" w14:textId="77777777" w:rsidR="006A7CE3" w:rsidRPr="00745F5A" w:rsidRDefault="006A7CE3" w:rsidP="006A7CE3">
      <w:pPr>
        <w:rPr>
          <w:b/>
          <w:sz w:val="24"/>
        </w:rPr>
      </w:pPr>
      <w:r w:rsidRPr="00745F5A">
        <w:rPr>
          <w:b/>
          <w:sz w:val="24"/>
        </w:rPr>
        <w:t>Example 2:</w:t>
      </w:r>
    </w:p>
    <w:p w14:paraId="44F5008E" w14:textId="1CDD4C21" w:rsidR="006A7CE3" w:rsidRPr="00745F5A" w:rsidRDefault="006A7CE3" w:rsidP="006A7CE3">
      <w:r w:rsidRPr="00745F5A">
        <w:t>The following example denotes that the SMP Endpoint is identified using the ISO 6523 ICD value in the Open</w:t>
      </w:r>
      <w:r w:rsidR="005632A7">
        <w:t>Peppol</w:t>
      </w:r>
      <w:r w:rsidRPr="00745F5A">
        <w:t xml:space="preserve"> set of Participant Identifier Schemes. This in turn has a numeric value of </w:t>
      </w:r>
      <w:r w:rsidRPr="00745F5A">
        <w:rPr>
          <w:rStyle w:val="InlinecodeZchn"/>
        </w:rPr>
        <w:t>0</w:t>
      </w:r>
      <w:r w:rsidR="00D73D06" w:rsidRPr="00745F5A">
        <w:rPr>
          <w:rStyle w:val="InlinecodeZchn"/>
        </w:rPr>
        <w:t>002</w:t>
      </w:r>
      <w:r w:rsidRPr="00745F5A">
        <w:t xml:space="preserve"> meaning that the party has a </w:t>
      </w:r>
      <w:r w:rsidR="00D73D06" w:rsidRPr="00745F5A">
        <w:t>French SIRENE</w:t>
      </w:r>
      <w:r w:rsidRPr="00745F5A">
        <w:t xml:space="preserve"> identifier with the value of </w:t>
      </w:r>
      <w:r w:rsidR="00D73D06" w:rsidRPr="00745F5A">
        <w:rPr>
          <w:rStyle w:val="InlinecodeZchn"/>
        </w:rPr>
        <w:t>5420349</w:t>
      </w:r>
      <w:r w:rsidR="00694687" w:rsidRPr="00745F5A">
        <w:rPr>
          <w:rStyle w:val="InlinecodeZchn"/>
        </w:rPr>
        <w:t>42</w:t>
      </w:r>
      <w:r w:rsidRPr="00745F5A">
        <w:t>.</w:t>
      </w:r>
    </w:p>
    <w:p w14:paraId="0623113F" w14:textId="77777777" w:rsidR="006A7CE3" w:rsidRPr="001B2C46" w:rsidRDefault="006A7CE3" w:rsidP="006A7CE3">
      <w:pPr>
        <w:pStyle w:val="Code"/>
        <w:shd w:val="clear" w:color="auto" w:fill="FFFFFF"/>
        <w:ind w:left="567"/>
        <w:rPr>
          <w:noProof w:val="0"/>
          <w:lang w:val="es-ES"/>
        </w:rPr>
      </w:pPr>
      <w:r w:rsidRPr="001B2C46">
        <w:rPr>
          <w:noProof w:val="0"/>
          <w:lang w:val="es-ES"/>
        </w:rPr>
        <w:t>&lt;ParticipantIdentifier scheme="iso6523-actorid-upis"</w:t>
      </w:r>
      <w:r w:rsidRPr="001B2C46">
        <w:rPr>
          <w:noProof w:val="0"/>
          <w:lang w:val="es-ES"/>
        </w:rPr>
        <w:br/>
        <w:t>&gt;</w:t>
      </w:r>
      <w:r w:rsidR="00D73D06" w:rsidRPr="001B2C46">
        <w:rPr>
          <w:noProof w:val="0"/>
          <w:lang w:val="es-ES"/>
        </w:rPr>
        <w:t>0002</w:t>
      </w:r>
      <w:r w:rsidRPr="001B2C46">
        <w:rPr>
          <w:noProof w:val="0"/>
          <w:lang w:val="es-ES"/>
        </w:rPr>
        <w:t>:</w:t>
      </w:r>
      <w:r w:rsidR="00D73D06" w:rsidRPr="001B2C46">
        <w:rPr>
          <w:noProof w:val="0"/>
          <w:lang w:val="es-ES"/>
        </w:rPr>
        <w:t>5420349</w:t>
      </w:r>
      <w:r w:rsidR="00694687" w:rsidRPr="001B2C46">
        <w:rPr>
          <w:noProof w:val="0"/>
          <w:lang w:val="es-ES"/>
        </w:rPr>
        <w:t>42</w:t>
      </w:r>
      <w:r w:rsidRPr="001B2C46">
        <w:rPr>
          <w:noProof w:val="0"/>
          <w:lang w:val="es-ES"/>
        </w:rPr>
        <w:t>&lt;/ParticipantIdentifier&gt;</w:t>
      </w:r>
    </w:p>
    <w:p w14:paraId="0A594035" w14:textId="77777777" w:rsidR="00DE6D82" w:rsidRPr="00745F5A" w:rsidRDefault="00DE6D82" w:rsidP="00DE6D82">
      <w:pPr>
        <w:pStyle w:val="PolicyHeader"/>
      </w:pPr>
      <w:bookmarkStart w:id="686" w:name="_Toc131029597"/>
      <w:r w:rsidRPr="00745F5A">
        <w:lastRenderedPageBreak/>
        <w:t xml:space="preserve">XML attributes for </w:t>
      </w:r>
      <w:r w:rsidR="0039427C" w:rsidRPr="00745F5A">
        <w:t>Electronic Address IDs (</w:t>
      </w:r>
      <w:r w:rsidRPr="00745F5A">
        <w:t>EndpointID</w:t>
      </w:r>
      <w:r w:rsidR="0039427C" w:rsidRPr="00745F5A">
        <w:t>)</w:t>
      </w:r>
      <w:r w:rsidRPr="00745F5A">
        <w:t xml:space="preserve"> in UBL documents</w:t>
      </w:r>
      <w:bookmarkEnd w:id="686"/>
    </w:p>
    <w:p w14:paraId="1D00EC13" w14:textId="77777777" w:rsidR="00DE6D82" w:rsidRPr="00745F5A" w:rsidRDefault="00DE6D82" w:rsidP="00DE6D82">
      <w:pPr>
        <w:pStyle w:val="Policy"/>
      </w:pPr>
      <w:r w:rsidRPr="00745F5A">
        <w:t xml:space="preserve">The “schemeID” attribute MUST be populated in all instances of the “EndpointID” element when used within a “Party” element. The </w:t>
      </w:r>
      <w:r w:rsidR="00CD2FB6" w:rsidRPr="00745F5A">
        <w:t xml:space="preserve">only </w:t>
      </w:r>
      <w:r w:rsidRPr="00745F5A">
        <w:t>valid values are defined in the [</w:t>
      </w:r>
      <w:r w:rsidR="00115A30" w:rsidRPr="00745F5A">
        <w:rPr>
          <w:bCs/>
          <w:lang w:bidi="ne-NP"/>
        </w:rPr>
        <w:t>Peppol</w:t>
      </w:r>
      <w:r w:rsidRPr="00745F5A">
        <w:rPr>
          <w:bCs/>
          <w:lang w:bidi="ne-NP"/>
        </w:rPr>
        <w:t>_CodeList]</w:t>
      </w:r>
      <w:r w:rsidRPr="00745F5A">
        <w:t xml:space="preserve"> as “ICD value”.</w:t>
      </w:r>
    </w:p>
    <w:p w14:paraId="476D5EEE" w14:textId="57B1E4D3" w:rsidR="00DE6D82" w:rsidRPr="00745F5A" w:rsidRDefault="0047244D" w:rsidP="00DE6D82">
      <w:pPr>
        <w:pStyle w:val="Policy"/>
      </w:pPr>
      <w:r w:rsidRPr="00745F5A">
        <w:t xml:space="preserve">Extended values starting with “99” as indicated by </w:t>
      </w:r>
      <w:r w:rsidR="00766E99" w:rsidRPr="00745F5A">
        <w:fldChar w:fldCharType="begin"/>
      </w:r>
      <w:r w:rsidRPr="00745F5A">
        <w:instrText xml:space="preserve"> REF _Ref526773555 \r \h </w:instrText>
      </w:r>
      <w:r w:rsidR="00766E99" w:rsidRPr="00745F5A">
        <w:fldChar w:fldCharType="separate"/>
      </w:r>
      <w:r w:rsidR="00293C88">
        <w:t>POLICY 6</w:t>
      </w:r>
      <w:r w:rsidR="00766E99" w:rsidRPr="00745F5A">
        <w:fldChar w:fldCharType="end"/>
      </w:r>
      <w:r w:rsidRPr="00745F5A">
        <w:t xml:space="preserve"> MAY be used.</w:t>
      </w:r>
    </w:p>
    <w:p w14:paraId="49DFBBFC" w14:textId="28A4605B" w:rsidR="00DE6D82" w:rsidRPr="00745F5A" w:rsidRDefault="00DE6D82" w:rsidP="00DE6D82">
      <w:r w:rsidRPr="00745F5A">
        <w:t xml:space="preserve">Applies to: </w:t>
      </w:r>
      <w:del w:id="687" w:author="Philip Helger" w:date="2023-03-29T21:55:00Z">
        <w:r w:rsidRPr="00745F5A" w:rsidDel="00D34CDB">
          <w:delText xml:space="preserve">all </w:delText>
        </w:r>
      </w:del>
      <w:ins w:id="688" w:author="Philip Helger" w:date="2023-03-29T21:55:00Z">
        <w:r w:rsidR="00D34CDB">
          <w:t>A</w:t>
        </w:r>
        <w:r w:rsidR="00D34CDB" w:rsidRPr="00745F5A">
          <w:t xml:space="preserve">ll </w:t>
        </w:r>
      </w:ins>
      <w:r w:rsidRPr="00745F5A">
        <w:t>business document</w:t>
      </w:r>
      <w:r w:rsidR="003F638A" w:rsidRPr="00745F5A">
        <w:t>s</w:t>
      </w:r>
      <w:r w:rsidRPr="00745F5A">
        <w:t xml:space="preserve"> used in a </w:t>
      </w:r>
      <w:r w:rsidR="00115A30" w:rsidRPr="00745F5A">
        <w:t>Peppol</w:t>
      </w:r>
      <w:r w:rsidRPr="00745F5A">
        <w:t xml:space="preserve"> BIS with UBL syntax mapping</w:t>
      </w:r>
    </w:p>
    <w:p w14:paraId="273B7F20" w14:textId="77777777" w:rsidR="00DE6D82" w:rsidRPr="00745F5A" w:rsidRDefault="00DE6D82" w:rsidP="00DE6D82">
      <w:pPr>
        <w:rPr>
          <w:b/>
          <w:sz w:val="24"/>
        </w:rPr>
      </w:pPr>
      <w:r w:rsidRPr="00745F5A">
        <w:rPr>
          <w:b/>
          <w:sz w:val="24"/>
        </w:rPr>
        <w:t>Example:</w:t>
      </w:r>
    </w:p>
    <w:p w14:paraId="3088BA87" w14:textId="77777777" w:rsidR="00DE6D82" w:rsidRPr="00745F5A" w:rsidRDefault="00DE6D82" w:rsidP="00DE6D82">
      <w:pPr>
        <w:pStyle w:val="Code"/>
        <w:shd w:val="clear" w:color="auto" w:fill="FFFFFF"/>
        <w:ind w:left="567"/>
        <w:rPr>
          <w:noProof w:val="0"/>
        </w:rPr>
      </w:pPr>
      <w:r w:rsidRPr="00745F5A">
        <w:rPr>
          <w:noProof w:val="0"/>
        </w:rPr>
        <w:t>&lt;cac:Party&gt;</w:t>
      </w:r>
    </w:p>
    <w:p w14:paraId="0868A6F6" w14:textId="77777777" w:rsidR="00DE6D82" w:rsidRPr="00745F5A" w:rsidRDefault="00DE6D82" w:rsidP="00DE6D82">
      <w:pPr>
        <w:pStyle w:val="Code"/>
        <w:shd w:val="clear" w:color="auto" w:fill="FFFFFF"/>
        <w:ind w:left="567"/>
        <w:rPr>
          <w:noProof w:val="0"/>
        </w:rPr>
      </w:pPr>
      <w:r w:rsidRPr="00745F5A">
        <w:rPr>
          <w:noProof w:val="0"/>
        </w:rPr>
        <w:t xml:space="preserve">  &lt;cbc:EndpointID schemeID="0088"&gt;</w:t>
      </w:r>
      <w:r w:rsidR="003A342E" w:rsidRPr="00745F5A">
        <w:rPr>
          <w:noProof w:val="0"/>
        </w:rPr>
        <w:t>7300010000001</w:t>
      </w:r>
      <w:r w:rsidRPr="00745F5A">
        <w:rPr>
          <w:noProof w:val="0"/>
        </w:rPr>
        <w:t>&lt;/cbc:EndpointID&gt;</w:t>
      </w:r>
    </w:p>
    <w:p w14:paraId="31D9DDA5" w14:textId="77777777" w:rsidR="007B2440" w:rsidRPr="00745F5A" w:rsidRDefault="00DE6D82" w:rsidP="00E058AB">
      <w:pPr>
        <w:pStyle w:val="Code"/>
        <w:shd w:val="clear" w:color="auto" w:fill="FFFFFF"/>
        <w:ind w:left="567"/>
        <w:rPr>
          <w:noProof w:val="0"/>
        </w:rPr>
      </w:pPr>
      <w:r w:rsidRPr="00745F5A">
        <w:rPr>
          <w:noProof w:val="0"/>
        </w:rPr>
        <w:t>&lt;/cac:Party&gt;</w:t>
      </w:r>
    </w:p>
    <w:p w14:paraId="0E18D837" w14:textId="0EF15D7B" w:rsidR="0039427C" w:rsidRPr="00745F5A" w:rsidRDefault="0039427C" w:rsidP="0039427C">
      <w:pPr>
        <w:pStyle w:val="PolicyHeader"/>
      </w:pPr>
      <w:bookmarkStart w:id="689" w:name="_Toc131029598"/>
      <w:r w:rsidRPr="00745F5A">
        <w:t xml:space="preserve">XML attributes for Electronic </w:t>
      </w:r>
      <w:del w:id="690" w:author="Philip Helger" w:date="2023-03-30T00:41:00Z">
        <w:r w:rsidRPr="00745F5A" w:rsidDel="00B47949">
          <w:delText xml:space="preserve">address </w:delText>
        </w:r>
      </w:del>
      <w:ins w:id="691" w:author="Philip Helger" w:date="2023-03-30T00:41:00Z">
        <w:r w:rsidR="00B47949">
          <w:t>A</w:t>
        </w:r>
        <w:r w:rsidR="00B47949" w:rsidRPr="00745F5A">
          <w:t xml:space="preserve">ddress </w:t>
        </w:r>
      </w:ins>
      <w:r w:rsidRPr="00745F5A">
        <w:t>IDs in CII documents</w:t>
      </w:r>
      <w:bookmarkEnd w:id="689"/>
    </w:p>
    <w:p w14:paraId="6A2B5E37" w14:textId="77777777" w:rsidR="008D2559" w:rsidRPr="00745F5A" w:rsidRDefault="0039427C">
      <w:pPr>
        <w:pStyle w:val="Policy"/>
      </w:pPr>
      <w:r w:rsidRPr="00745F5A">
        <w:t xml:space="preserve">The “schemeID” attribute MUST be populated in all instances of the </w:t>
      </w:r>
      <w:r w:rsidR="00036305" w:rsidRPr="00745F5A">
        <w:t>“ram:URIUniversalCommunication/ram:URIID” element when used within a “Party” element. The only valid values are defined in the [</w:t>
      </w:r>
      <w:r w:rsidR="00115A30" w:rsidRPr="00745F5A">
        <w:rPr>
          <w:bCs/>
          <w:lang w:bidi="ne-NP"/>
        </w:rPr>
        <w:t>Peppol</w:t>
      </w:r>
      <w:r w:rsidR="00036305" w:rsidRPr="00745F5A">
        <w:rPr>
          <w:bCs/>
          <w:lang w:bidi="ne-NP"/>
        </w:rPr>
        <w:t>_CodeList]</w:t>
      </w:r>
      <w:r w:rsidR="00036305" w:rsidRPr="00745F5A">
        <w:t xml:space="preserve"> as “ICD value”.</w:t>
      </w:r>
    </w:p>
    <w:p w14:paraId="1CCA5294" w14:textId="6008F017" w:rsidR="008D2559" w:rsidRPr="00745F5A" w:rsidRDefault="00036305">
      <w:pPr>
        <w:pStyle w:val="Policy"/>
      </w:pPr>
      <w:r w:rsidRPr="00745F5A">
        <w:t>Extended values starting with “99” as indicated</w:t>
      </w:r>
      <w:r w:rsidR="0039427C" w:rsidRPr="00745F5A">
        <w:t xml:space="preserve"> by </w:t>
      </w:r>
      <w:r w:rsidR="008C6B3A" w:rsidRPr="00745F5A">
        <w:fldChar w:fldCharType="begin"/>
      </w:r>
      <w:r w:rsidR="008C6B3A" w:rsidRPr="00745F5A">
        <w:instrText xml:space="preserve"> REF _Ref526773555 \r \h  \* MERGEFORMAT </w:instrText>
      </w:r>
      <w:r w:rsidR="008C6B3A" w:rsidRPr="00745F5A">
        <w:fldChar w:fldCharType="separate"/>
      </w:r>
      <w:r w:rsidR="00293C88">
        <w:t>POLICY 6</w:t>
      </w:r>
      <w:r w:rsidR="008C6B3A" w:rsidRPr="00745F5A">
        <w:fldChar w:fldCharType="end"/>
      </w:r>
      <w:r w:rsidR="0039427C" w:rsidRPr="00745F5A">
        <w:t xml:space="preserve"> MAY be used.</w:t>
      </w:r>
    </w:p>
    <w:p w14:paraId="18CEAF24" w14:textId="3A390EC2" w:rsidR="0039427C" w:rsidRPr="00745F5A" w:rsidRDefault="0039427C" w:rsidP="0039427C">
      <w:r w:rsidRPr="00745F5A">
        <w:t xml:space="preserve">Applies to: </w:t>
      </w:r>
      <w:del w:id="692" w:author="Philip Helger" w:date="2023-03-29T21:55:00Z">
        <w:r w:rsidRPr="00745F5A" w:rsidDel="00D34CDB">
          <w:delText xml:space="preserve">all </w:delText>
        </w:r>
      </w:del>
      <w:ins w:id="693" w:author="Philip Helger" w:date="2023-03-29T21:55:00Z">
        <w:r w:rsidR="00D34CDB">
          <w:t>A</w:t>
        </w:r>
        <w:r w:rsidR="00D34CDB" w:rsidRPr="00745F5A">
          <w:t xml:space="preserve">ll </w:t>
        </w:r>
      </w:ins>
      <w:r w:rsidRPr="00745F5A">
        <w:t xml:space="preserve">business documents used in a </w:t>
      </w:r>
      <w:r w:rsidR="00115A30" w:rsidRPr="00745F5A">
        <w:t>Peppol</w:t>
      </w:r>
      <w:r w:rsidRPr="00745F5A">
        <w:t xml:space="preserve"> BIS with CII syntax mapping</w:t>
      </w:r>
    </w:p>
    <w:p w14:paraId="4C21B478" w14:textId="77777777" w:rsidR="0039427C" w:rsidRPr="00745F5A" w:rsidRDefault="0039427C" w:rsidP="0039427C">
      <w:pPr>
        <w:rPr>
          <w:b/>
          <w:sz w:val="24"/>
        </w:rPr>
      </w:pPr>
      <w:r w:rsidRPr="00745F5A">
        <w:rPr>
          <w:b/>
          <w:sz w:val="24"/>
        </w:rPr>
        <w:t>Example:</w:t>
      </w:r>
    </w:p>
    <w:p w14:paraId="441548DE" w14:textId="77777777" w:rsidR="008D2559" w:rsidRPr="00745F5A" w:rsidRDefault="00036305">
      <w:pPr>
        <w:pStyle w:val="Code"/>
        <w:shd w:val="clear" w:color="auto" w:fill="FFFFFF"/>
        <w:ind w:left="567"/>
        <w:rPr>
          <w:noProof w:val="0"/>
          <w:highlight w:val="white"/>
        </w:rPr>
      </w:pPr>
      <w:r w:rsidRPr="00745F5A">
        <w:rPr>
          <w:noProof w:val="0"/>
          <w:highlight w:val="white"/>
        </w:rPr>
        <w:t>&lt;ram:BuyerTradeParty&gt;</w:t>
      </w:r>
    </w:p>
    <w:p w14:paraId="7F994E5A" w14:textId="77777777" w:rsidR="008D2559" w:rsidRPr="00745F5A" w:rsidRDefault="0009321F">
      <w:pPr>
        <w:pStyle w:val="Code"/>
        <w:shd w:val="clear" w:color="auto" w:fill="FFFFFF"/>
        <w:ind w:left="567"/>
        <w:rPr>
          <w:noProof w:val="0"/>
          <w:highlight w:val="white"/>
        </w:rPr>
      </w:pPr>
      <w:r w:rsidRPr="00745F5A">
        <w:rPr>
          <w:noProof w:val="0"/>
          <w:highlight w:val="white"/>
        </w:rPr>
        <w:t xml:space="preserve">  </w:t>
      </w:r>
      <w:r w:rsidR="00036305" w:rsidRPr="00745F5A">
        <w:rPr>
          <w:noProof w:val="0"/>
          <w:highlight w:val="white"/>
        </w:rPr>
        <w:t>&lt;ram:URIUniversalCommunication&gt;</w:t>
      </w:r>
    </w:p>
    <w:p w14:paraId="375FCD81"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&lt;ram:URIID schemeID="0088"&gt;</w:t>
      </w:r>
      <w:r w:rsidRPr="00745F5A">
        <w:rPr>
          <w:noProof w:val="0"/>
        </w:rPr>
        <w:t>7300010000001</w:t>
      </w:r>
      <w:r w:rsidRPr="00745F5A">
        <w:rPr>
          <w:noProof w:val="0"/>
          <w:highlight w:val="white"/>
        </w:rPr>
        <w:t>&lt;/ram:URIID&gt;</w:t>
      </w:r>
    </w:p>
    <w:p w14:paraId="715B9C9C"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&lt;/ram:URIUniversalCommunication&gt;</w:t>
      </w:r>
    </w:p>
    <w:p w14:paraId="62940933" w14:textId="77777777" w:rsidR="00036305" w:rsidRPr="00745F5A" w:rsidRDefault="00036305" w:rsidP="00036305">
      <w:pPr>
        <w:pStyle w:val="Code"/>
        <w:shd w:val="clear" w:color="auto" w:fill="FFFFFF"/>
        <w:ind w:left="567"/>
        <w:rPr>
          <w:noProof w:val="0"/>
          <w:highlight w:val="white"/>
        </w:rPr>
      </w:pPr>
      <w:r w:rsidRPr="00745F5A">
        <w:rPr>
          <w:noProof w:val="0"/>
          <w:highlight w:val="white"/>
        </w:rPr>
        <w:t>&lt;/ram:BuyerTradeParty&gt;</w:t>
      </w:r>
    </w:p>
    <w:p w14:paraId="6431E588" w14:textId="77777777" w:rsidR="00586A83" w:rsidRPr="00745F5A" w:rsidRDefault="00586A83" w:rsidP="00586A83">
      <w:pPr>
        <w:pStyle w:val="PolicyHeader"/>
      </w:pPr>
      <w:bookmarkStart w:id="694" w:name="_Toc131029599"/>
      <w:r w:rsidRPr="00745F5A">
        <w:t>XML attributes for Participant Identifiers in the Envelope</w:t>
      </w:r>
      <w:r w:rsidR="005B2CF7" w:rsidRPr="00745F5A">
        <w:t xml:space="preserve"> (SBDH)</w:t>
      </w:r>
      <w:bookmarkEnd w:id="694"/>
    </w:p>
    <w:p w14:paraId="693F83D8" w14:textId="6E81990B" w:rsidR="007F6150" w:rsidRPr="00745F5A" w:rsidRDefault="007F6150" w:rsidP="007F6150">
      <w:pPr>
        <w:pStyle w:val="Policy"/>
      </w:pPr>
      <w:r w:rsidRPr="00745F5A">
        <w:t xml:space="preserve">The “Authority” attribute must be populated with the value "iso6523-actorid-upis" (see </w:t>
      </w:r>
      <w:r w:rsidR="00766E99" w:rsidRPr="00745F5A">
        <w:fldChar w:fldCharType="begin"/>
      </w:r>
      <w:r w:rsidRPr="00745F5A">
        <w:instrText xml:space="preserve"> REF _Ref282443957 \r \h </w:instrText>
      </w:r>
      <w:r w:rsidR="00766E99" w:rsidRPr="00745F5A">
        <w:fldChar w:fldCharType="separate"/>
      </w:r>
      <w:r w:rsidR="00293C88">
        <w:t>POLICY 5</w:t>
      </w:r>
      <w:r w:rsidR="00766E99" w:rsidRPr="00745F5A">
        <w:fldChar w:fldCharType="end"/>
      </w:r>
      <w:r w:rsidRPr="00745F5A">
        <w:t>) in all instances of the “Identifier” element.</w:t>
      </w:r>
    </w:p>
    <w:p w14:paraId="44B1F5D2" w14:textId="3C2BC585" w:rsidR="007F6150" w:rsidRPr="00745F5A" w:rsidRDefault="007F6150" w:rsidP="007F6150">
      <w:r w:rsidRPr="00745F5A">
        <w:t>Applies to:</w:t>
      </w:r>
      <w:r w:rsidR="002B3350" w:rsidRPr="00745F5A">
        <w:t xml:space="preserve"> </w:t>
      </w:r>
      <w:del w:id="695" w:author="Philip Helger" w:date="2023-03-29T21:55:00Z">
        <w:r w:rsidR="0009321F" w:rsidRPr="00745F5A" w:rsidDel="00D34CDB">
          <w:delText xml:space="preserve">all </w:delText>
        </w:r>
      </w:del>
      <w:ins w:id="696" w:author="Philip Helger" w:date="2023-03-29T21:55:00Z">
        <w:r w:rsidR="00D34CDB">
          <w:t>A</w:t>
        </w:r>
        <w:r w:rsidR="00D34CDB" w:rsidRPr="00745F5A">
          <w:t xml:space="preserve">ll </w:t>
        </w:r>
      </w:ins>
      <w:r w:rsidR="0009321F" w:rsidRPr="00745F5A">
        <w:t>instances of t</w:t>
      </w:r>
      <w:r w:rsidR="002B3350" w:rsidRPr="00745F5A">
        <w:t xml:space="preserve">he </w:t>
      </w:r>
      <w:r w:rsidR="00115A30" w:rsidRPr="00745F5A">
        <w:t>Peppol</w:t>
      </w:r>
      <w:r w:rsidRPr="00745F5A">
        <w:t xml:space="preserve"> Business </w:t>
      </w:r>
      <w:r w:rsidR="005B2CF7" w:rsidRPr="00745F5A">
        <w:t xml:space="preserve">Message </w:t>
      </w:r>
      <w:r w:rsidRPr="00745F5A">
        <w:t>Envelope</w:t>
      </w:r>
      <w:r w:rsidR="005B2CF7" w:rsidRPr="00745F5A">
        <w:t xml:space="preserve"> (SBDH)</w:t>
      </w:r>
    </w:p>
    <w:p w14:paraId="7A3058E5" w14:textId="77777777" w:rsidR="007F6150" w:rsidRPr="00745F5A" w:rsidRDefault="007F6150" w:rsidP="007F6150">
      <w:pPr>
        <w:rPr>
          <w:b/>
          <w:sz w:val="24"/>
        </w:rPr>
      </w:pPr>
      <w:r w:rsidRPr="00745F5A">
        <w:rPr>
          <w:b/>
          <w:sz w:val="24"/>
        </w:rPr>
        <w:t>Example</w:t>
      </w:r>
      <w:r w:rsidR="002B3350" w:rsidRPr="00745F5A">
        <w:rPr>
          <w:b/>
          <w:sz w:val="24"/>
        </w:rPr>
        <w:t xml:space="preserve"> 1</w:t>
      </w:r>
      <w:r w:rsidRPr="00745F5A">
        <w:rPr>
          <w:b/>
          <w:sz w:val="24"/>
        </w:rPr>
        <w:t>:</w:t>
      </w:r>
    </w:p>
    <w:p w14:paraId="2BCF40B4" w14:textId="12AC60F5" w:rsidR="008D2559" w:rsidRPr="00745F5A" w:rsidRDefault="00036305">
      <w:r w:rsidRPr="00745F5A">
        <w:t>The following example denotes that the Sender Identifier of the Business Envelope is identified using the ISO 6523 ICD value in the Open</w:t>
      </w:r>
      <w:r w:rsidR="00B473D2">
        <w:t>Peppol</w:t>
      </w:r>
      <w:r w:rsidRPr="00745F5A">
        <w:t xml:space="preserve"> set of Participant Identifier Schemes. This in turn has a</w:t>
      </w:r>
      <w:r w:rsidR="005E58E0" w:rsidRPr="00745F5A">
        <w:t>n</w:t>
      </w:r>
      <w:r w:rsidRPr="00745F5A">
        <w:t xml:space="preserve"> alphanumeric value of </w:t>
      </w:r>
      <w:r w:rsidRPr="00745F5A">
        <w:rPr>
          <w:rStyle w:val="InlinecodeZchn"/>
        </w:rPr>
        <w:t>0088:7300010000001</w:t>
      </w:r>
      <w:r w:rsidRPr="00745F5A">
        <w:t xml:space="preserve"> meaning that the party has a GLN number with the value of </w:t>
      </w:r>
      <w:r w:rsidRPr="00745F5A">
        <w:rPr>
          <w:rStyle w:val="InlinecodeZchn"/>
        </w:rPr>
        <w:t>7300010000001</w:t>
      </w:r>
      <w:r w:rsidRPr="00745F5A">
        <w:t>.</w:t>
      </w:r>
    </w:p>
    <w:p w14:paraId="48F20871" w14:textId="77777777" w:rsidR="008D2559" w:rsidRPr="00745F5A" w:rsidRDefault="00036305">
      <w:pPr>
        <w:pStyle w:val="Code"/>
        <w:shd w:val="clear" w:color="auto" w:fill="FFFFFF"/>
        <w:ind w:left="567"/>
        <w:rPr>
          <w:noProof w:val="0"/>
        </w:rPr>
      </w:pPr>
      <w:r w:rsidRPr="00745F5A">
        <w:rPr>
          <w:noProof w:val="0"/>
        </w:rPr>
        <w:t>&lt;Sender&gt;</w:t>
      </w:r>
    </w:p>
    <w:p w14:paraId="083AA2BB" w14:textId="77777777" w:rsidR="008D2559" w:rsidRPr="00745F5A" w:rsidRDefault="00036305">
      <w:pPr>
        <w:pStyle w:val="Code"/>
        <w:shd w:val="clear" w:color="auto" w:fill="FFFFFF"/>
        <w:ind w:left="567"/>
        <w:rPr>
          <w:noProof w:val="0"/>
        </w:rPr>
      </w:pPr>
      <w:r w:rsidRPr="00745F5A">
        <w:rPr>
          <w:noProof w:val="0"/>
        </w:rPr>
        <w:t xml:space="preserve">  &lt;Identifier Authority="iso6523-actorid-upis"&gt;0088:7300010000001&lt;/Identifier&gt;</w:t>
      </w:r>
    </w:p>
    <w:p w14:paraId="4C81A4F1" w14:textId="77777777" w:rsidR="008D2559" w:rsidRPr="00745F5A" w:rsidRDefault="00036305">
      <w:pPr>
        <w:pStyle w:val="Code"/>
        <w:shd w:val="clear" w:color="auto" w:fill="FFFFFF"/>
        <w:ind w:left="567"/>
        <w:rPr>
          <w:noProof w:val="0"/>
        </w:rPr>
      </w:pPr>
      <w:r w:rsidRPr="00745F5A">
        <w:rPr>
          <w:noProof w:val="0"/>
        </w:rPr>
        <w:t>&lt;/Sender&gt;</w:t>
      </w:r>
    </w:p>
    <w:p w14:paraId="24A1968E" w14:textId="77777777" w:rsidR="00086FDA" w:rsidRPr="00745F5A" w:rsidRDefault="00086FDA" w:rsidP="00086FDA">
      <w:pPr>
        <w:rPr>
          <w:b/>
          <w:sz w:val="24"/>
        </w:rPr>
      </w:pPr>
      <w:r w:rsidRPr="00745F5A">
        <w:rPr>
          <w:b/>
          <w:sz w:val="24"/>
        </w:rPr>
        <w:t>Example 2:</w:t>
      </w:r>
    </w:p>
    <w:p w14:paraId="661999BA" w14:textId="367A3DF5" w:rsidR="008D2559" w:rsidRPr="00745F5A" w:rsidRDefault="00036305">
      <w:r w:rsidRPr="00745F5A">
        <w:t>The following example denotes that the Receiver Identifier of the Business Envelope is identified using the ISO 6523 ICD value in the Open</w:t>
      </w:r>
      <w:r w:rsidR="00B473D2">
        <w:t>Peppol</w:t>
      </w:r>
      <w:r w:rsidRPr="00745F5A">
        <w:t xml:space="preserve"> set of Participant Identifier Schemes. This in turn has a</w:t>
      </w:r>
      <w:r w:rsidR="005123D1" w:rsidRPr="00745F5A">
        <w:t>n</w:t>
      </w:r>
      <w:r w:rsidRPr="00745F5A">
        <w:t xml:space="preserve"> alphanumeric value of </w:t>
      </w:r>
      <w:r w:rsidRPr="00745F5A">
        <w:rPr>
          <w:rStyle w:val="InlinecodeZchn"/>
        </w:rPr>
        <w:t>0088:7300010000001</w:t>
      </w:r>
      <w:r w:rsidRPr="00745F5A">
        <w:t xml:space="preserve"> meaning that the party has a GLN number with the value of </w:t>
      </w:r>
      <w:r w:rsidRPr="00745F5A">
        <w:rPr>
          <w:rStyle w:val="InlinecodeZchn"/>
        </w:rPr>
        <w:t>7300010000001</w:t>
      </w:r>
      <w:r w:rsidRPr="00745F5A">
        <w:t>.</w:t>
      </w:r>
    </w:p>
    <w:p w14:paraId="7F2B7418" w14:textId="77777777" w:rsidR="008D2559" w:rsidRPr="00745F5A" w:rsidRDefault="00036305">
      <w:pPr>
        <w:pStyle w:val="Code"/>
        <w:shd w:val="clear" w:color="auto" w:fill="FFFFFF"/>
        <w:ind w:left="567"/>
        <w:rPr>
          <w:noProof w:val="0"/>
        </w:rPr>
      </w:pPr>
      <w:r w:rsidRPr="00745F5A">
        <w:rPr>
          <w:noProof w:val="0"/>
        </w:rPr>
        <w:t>&lt;Receiver&gt;</w:t>
      </w:r>
    </w:p>
    <w:p w14:paraId="4111C2C4" w14:textId="77777777" w:rsidR="008D2559" w:rsidRPr="00745F5A" w:rsidRDefault="00036305">
      <w:pPr>
        <w:pStyle w:val="Code"/>
        <w:shd w:val="clear" w:color="auto" w:fill="FFFFFF"/>
        <w:ind w:left="567"/>
        <w:rPr>
          <w:noProof w:val="0"/>
        </w:rPr>
      </w:pPr>
      <w:r w:rsidRPr="00745F5A">
        <w:rPr>
          <w:noProof w:val="0"/>
        </w:rPr>
        <w:lastRenderedPageBreak/>
        <w:t xml:space="preserve">  &lt;Identifier Authority="iso6523-actorid-upis"&gt;0088:7300010000001</w:t>
      </w:r>
      <w:r w:rsidR="005123D1" w:rsidRPr="00745F5A">
        <w:rPr>
          <w:noProof w:val="0"/>
        </w:rPr>
        <w:t xml:space="preserve"> </w:t>
      </w:r>
      <w:r w:rsidRPr="00745F5A">
        <w:rPr>
          <w:noProof w:val="0"/>
        </w:rPr>
        <w:t>&lt;/Identifier&gt;</w:t>
      </w:r>
    </w:p>
    <w:p w14:paraId="6169B164" w14:textId="77777777" w:rsidR="00036305" w:rsidRPr="00745F5A" w:rsidRDefault="00036305" w:rsidP="00036305">
      <w:pPr>
        <w:pStyle w:val="Code"/>
        <w:shd w:val="clear" w:color="auto" w:fill="FFFFFF"/>
        <w:ind w:left="567"/>
        <w:rPr>
          <w:noProof w:val="0"/>
        </w:rPr>
      </w:pPr>
      <w:r w:rsidRPr="00745F5A">
        <w:rPr>
          <w:noProof w:val="0"/>
        </w:rPr>
        <w:t>&lt;/Receiver&gt;</w:t>
      </w:r>
    </w:p>
    <w:p w14:paraId="2EC74184" w14:textId="77777777" w:rsidR="002B7FCC" w:rsidRPr="00745F5A" w:rsidRDefault="002B7FCC" w:rsidP="002B7FCC">
      <w:pPr>
        <w:pStyle w:val="berschrift1"/>
      </w:pPr>
      <w:bookmarkStart w:id="697" w:name="_Toc131029600"/>
      <w:r w:rsidRPr="00745F5A">
        <w:lastRenderedPageBreak/>
        <w:t xml:space="preserve">Policy for </w:t>
      </w:r>
      <w:r w:rsidR="00115A30" w:rsidRPr="00745F5A">
        <w:t>Peppol</w:t>
      </w:r>
      <w:r w:rsidRPr="00745F5A">
        <w:t xml:space="preserve"> Party Identification</w:t>
      </w:r>
      <w:bookmarkEnd w:id="697"/>
    </w:p>
    <w:p w14:paraId="2D2925EB" w14:textId="77777777" w:rsidR="00244367" w:rsidRPr="00745F5A" w:rsidRDefault="002B7FCC" w:rsidP="002B7FCC">
      <w:pPr>
        <w:rPr>
          <w:lang w:eastAsia="it-IT"/>
        </w:rPr>
      </w:pPr>
      <w:r w:rsidRPr="00745F5A">
        <w:rPr>
          <w:lang w:eastAsia="it-IT"/>
        </w:rPr>
        <w:t>Party identification relates to business entities and is only used in business documents.</w:t>
      </w:r>
    </w:p>
    <w:p w14:paraId="1EA06E5B" w14:textId="77777777" w:rsidR="001B7239" w:rsidRPr="00745F5A" w:rsidRDefault="001B7239" w:rsidP="001B7239">
      <w:pPr>
        <w:pStyle w:val="berschrift2"/>
      </w:pPr>
      <w:bookmarkStart w:id="698" w:name="_Toc131029601"/>
      <w:r w:rsidRPr="00745F5A">
        <w:t>Format</w:t>
      </w:r>
      <w:bookmarkEnd w:id="698"/>
    </w:p>
    <w:p w14:paraId="0BB66590" w14:textId="77777777" w:rsidR="001B7239" w:rsidRPr="00745F5A" w:rsidRDefault="001B7239" w:rsidP="001B7239">
      <w:pPr>
        <w:pStyle w:val="PolicyHeader"/>
      </w:pPr>
      <w:bookmarkStart w:id="699" w:name="_Toc131029602"/>
      <w:r w:rsidRPr="00745F5A">
        <w:t>Use of ISO15459 structure</w:t>
      </w:r>
      <w:bookmarkEnd w:id="699"/>
    </w:p>
    <w:p w14:paraId="6F630A3E" w14:textId="77777777" w:rsidR="001B7239" w:rsidRPr="00745F5A" w:rsidRDefault="001B7239" w:rsidP="001B7239">
      <w:pPr>
        <w:pStyle w:val="Policy"/>
      </w:pPr>
      <w:r w:rsidRPr="00745F5A">
        <w:t xml:space="preserve">Party Identifier values used in </w:t>
      </w:r>
      <w:r w:rsidR="00115A30" w:rsidRPr="00745F5A">
        <w:t>Peppol</w:t>
      </w:r>
      <w:r w:rsidRPr="00745F5A">
        <w:t xml:space="preserve"> are comprised of:</w:t>
      </w:r>
    </w:p>
    <w:p w14:paraId="458CF0EC" w14:textId="77777777" w:rsidR="001B7239" w:rsidRPr="00745F5A" w:rsidRDefault="001B7239" w:rsidP="001B7239">
      <w:pPr>
        <w:pStyle w:val="Policy"/>
      </w:pPr>
      <w:r w:rsidRPr="00745F5A">
        <w:t xml:space="preserve">- An </w:t>
      </w:r>
      <w:r w:rsidR="00D431A5" w:rsidRPr="00745F5A">
        <w:t xml:space="preserve">optional </w:t>
      </w:r>
      <w:r w:rsidRPr="00745F5A">
        <w:t>Identifier Scheme</w:t>
      </w:r>
    </w:p>
    <w:p w14:paraId="4B036613" w14:textId="77777777" w:rsidR="001B7239" w:rsidRPr="00745F5A" w:rsidRDefault="001B7239" w:rsidP="001B7239">
      <w:pPr>
        <w:pStyle w:val="Policy"/>
      </w:pPr>
      <w:r w:rsidRPr="00745F5A">
        <w:t>- The value provided by this Identifier Scheme</w:t>
      </w:r>
    </w:p>
    <w:p w14:paraId="5C6FC6A9" w14:textId="3059252E" w:rsidR="001B7239" w:rsidRPr="00745F5A" w:rsidRDefault="001B7239" w:rsidP="001B7239">
      <w:r w:rsidRPr="00745F5A">
        <w:t xml:space="preserve">Applies to: </w:t>
      </w:r>
      <w:del w:id="700" w:author="Philip Helger" w:date="2023-03-29T21:55:00Z">
        <w:r w:rsidRPr="00745F5A" w:rsidDel="00D34CDB">
          <w:delText xml:space="preserve">all </w:delText>
        </w:r>
      </w:del>
      <w:ins w:id="701" w:author="Philip Helger" w:date="2023-03-29T21:55:00Z">
        <w:r w:rsidR="00D34CDB">
          <w:t>A</w:t>
        </w:r>
        <w:r w:rsidR="00D34CDB" w:rsidRPr="00745F5A">
          <w:t xml:space="preserve">ll </w:t>
        </w:r>
      </w:ins>
      <w:r w:rsidRPr="00745F5A">
        <w:t xml:space="preserve">Party identifiers in all </w:t>
      </w:r>
      <w:r w:rsidR="00115A30" w:rsidRPr="00745F5A">
        <w:t>Peppol</w:t>
      </w:r>
      <w:r w:rsidRPr="00745F5A">
        <w:t xml:space="preserve"> components</w:t>
      </w:r>
    </w:p>
    <w:p w14:paraId="4725207A" w14:textId="55DF8060" w:rsidR="001B7239" w:rsidRPr="00745F5A" w:rsidRDefault="001B7239" w:rsidP="001B7239">
      <w:r w:rsidRPr="00745F5A">
        <w:t xml:space="preserve">Note: </w:t>
      </w:r>
      <w:del w:id="702" w:author="Philip Helger" w:date="2023-03-29T21:52:00Z">
        <w:r w:rsidRPr="00745F5A" w:rsidDel="004865F4">
          <w:delText>the</w:delText>
        </w:r>
      </w:del>
      <w:ins w:id="703" w:author="Philip Helger" w:date="2023-03-29T21:52:00Z">
        <w:r w:rsidR="004865F4" w:rsidRPr="00745F5A">
          <w:t>The</w:t>
        </w:r>
      </w:ins>
      <w:r w:rsidRPr="00745F5A">
        <w:t xml:space="preserve"> Identifier Scheme MAY be omitted if it can be reasoned within the context</w:t>
      </w:r>
      <w:r w:rsidR="004B7358" w:rsidRPr="00745F5A">
        <w:rPr>
          <w:rStyle w:val="Funotenzeichen"/>
        </w:rPr>
        <w:footnoteReference w:id="18"/>
      </w:r>
      <w:r w:rsidRPr="00745F5A">
        <w:t>.</w:t>
      </w:r>
    </w:p>
    <w:p w14:paraId="765BD56A" w14:textId="77777777" w:rsidR="001B7239" w:rsidRPr="00745F5A" w:rsidRDefault="001B7239" w:rsidP="001B7239">
      <w:pPr>
        <w:rPr>
          <w:b/>
          <w:sz w:val="24"/>
        </w:rPr>
      </w:pPr>
      <w:r w:rsidRPr="00745F5A">
        <w:rPr>
          <w:b/>
          <w:sz w:val="24"/>
        </w:rPr>
        <w:t>Example:</w:t>
      </w:r>
      <w:del w:id="704" w:author="Philip Helger" w:date="2023-03-29T21:51:00Z">
        <w:r w:rsidRPr="00745F5A" w:rsidDel="004865F4">
          <w:rPr>
            <w:b/>
            <w:sz w:val="24"/>
          </w:rPr>
          <w:delText xml:space="preserve"> </w:delText>
        </w:r>
      </w:del>
    </w:p>
    <w:p w14:paraId="3C172F55" w14:textId="77777777" w:rsidR="001B7239" w:rsidRPr="00745F5A" w:rsidRDefault="00002E2D" w:rsidP="001B7239">
      <w:r w:rsidRPr="00745F5A">
        <w:t>Identifier Scheme</w:t>
      </w:r>
      <w:r w:rsidR="001B7239" w:rsidRPr="00745F5A">
        <w:t>: EAN International</w:t>
      </w:r>
    </w:p>
    <w:p w14:paraId="607F920A" w14:textId="77777777" w:rsidR="001B7239" w:rsidRPr="00745F5A" w:rsidRDefault="00002E2D" w:rsidP="001B7239">
      <w:r w:rsidRPr="00745F5A">
        <w:t>Identifier Scheme</w:t>
      </w:r>
      <w:r w:rsidR="001B7239" w:rsidRPr="00745F5A">
        <w:t xml:space="preserve"> according to ISO 6523: </w:t>
      </w:r>
      <w:r w:rsidR="001B7239" w:rsidRPr="00745F5A">
        <w:rPr>
          <w:rStyle w:val="InlinecodeZchn"/>
        </w:rPr>
        <w:t>0088</w:t>
      </w:r>
    </w:p>
    <w:p w14:paraId="19127263" w14:textId="77777777" w:rsidR="001B7239" w:rsidRPr="00745F5A" w:rsidRDefault="001B7239" w:rsidP="001B7239">
      <w:r w:rsidRPr="00745F5A">
        <w:t xml:space="preserve">Value provided by the </w:t>
      </w:r>
      <w:r w:rsidR="00002E2D" w:rsidRPr="00745F5A">
        <w:t>Identifier Scheme</w:t>
      </w:r>
      <w:r w:rsidRPr="00745F5A">
        <w:t xml:space="preserve">: </w:t>
      </w:r>
      <w:r w:rsidRPr="00745F5A">
        <w:rPr>
          <w:rStyle w:val="InlinecodeZchn"/>
        </w:rPr>
        <w:t>1234567890128</w:t>
      </w:r>
    </w:p>
    <w:p w14:paraId="73BAF0E4" w14:textId="77777777" w:rsidR="001B7239" w:rsidRPr="00745F5A" w:rsidRDefault="001B7239" w:rsidP="001B7239">
      <w:pPr>
        <w:pStyle w:val="PolicyHeader"/>
      </w:pPr>
      <w:bookmarkStart w:id="705" w:name="_Toc131029603"/>
      <w:r w:rsidRPr="00745F5A">
        <w:t xml:space="preserve">Coding of </w:t>
      </w:r>
      <w:r w:rsidR="000B0166" w:rsidRPr="00745F5A">
        <w:t>Identifier Schemes</w:t>
      </w:r>
      <w:bookmarkEnd w:id="705"/>
    </w:p>
    <w:p w14:paraId="65B84C1E" w14:textId="77777777" w:rsidR="001B7239" w:rsidRPr="00745F5A" w:rsidRDefault="001B7239" w:rsidP="001B7239">
      <w:pPr>
        <w:pStyle w:val="Policy"/>
      </w:pPr>
      <w:r w:rsidRPr="00745F5A">
        <w:t xml:space="preserve">All </w:t>
      </w:r>
      <w:r w:rsidR="000F7B57" w:rsidRPr="00745F5A">
        <w:t>Identifier Scheme</w:t>
      </w:r>
      <w:r w:rsidRPr="00745F5A">
        <w:t xml:space="preserve"> for </w:t>
      </w:r>
      <w:r w:rsidR="000F7B57" w:rsidRPr="00745F5A">
        <w:t>Party</w:t>
      </w:r>
      <w:r w:rsidRPr="00745F5A">
        <w:t xml:space="preserve"> Identifiers are to be taken from the normative version of the </w:t>
      </w:r>
      <w:r w:rsidR="000F7B57" w:rsidRPr="00745F5A">
        <w:t>ISO 6523 ICD list</w:t>
      </w:r>
      <w:r w:rsidRPr="00745F5A">
        <w:t>.</w:t>
      </w:r>
    </w:p>
    <w:p w14:paraId="6A4D0D50" w14:textId="100306B4" w:rsidR="001B7239" w:rsidRPr="00745F5A" w:rsidRDefault="001B7239" w:rsidP="002B7FCC">
      <w:r w:rsidRPr="00745F5A">
        <w:t xml:space="preserve">Applies to: </w:t>
      </w:r>
      <w:del w:id="706" w:author="Philip Helger" w:date="2023-03-29T21:54:00Z">
        <w:r w:rsidRPr="00745F5A" w:rsidDel="004F2E7C">
          <w:delText xml:space="preserve">all </w:delText>
        </w:r>
      </w:del>
      <w:ins w:id="707" w:author="Philip Helger" w:date="2023-03-29T21:54:00Z">
        <w:r w:rsidR="004F2E7C">
          <w:t>A</w:t>
        </w:r>
        <w:r w:rsidR="004F2E7C" w:rsidRPr="00745F5A">
          <w:t xml:space="preserve">ll </w:t>
        </w:r>
      </w:ins>
      <w:r w:rsidRPr="00745F5A">
        <w:t>Part</w:t>
      </w:r>
      <w:r w:rsidR="000F7B57" w:rsidRPr="00745F5A">
        <w:t>y</w:t>
      </w:r>
      <w:r w:rsidRPr="00745F5A">
        <w:t xml:space="preserve"> identifiers in all </w:t>
      </w:r>
      <w:r w:rsidR="00115A30" w:rsidRPr="00745F5A">
        <w:t>Peppol</w:t>
      </w:r>
      <w:r w:rsidRPr="00745F5A">
        <w:t xml:space="preserve"> components</w:t>
      </w:r>
    </w:p>
    <w:p w14:paraId="29049DEA" w14:textId="77777777" w:rsidR="0039427C" w:rsidRPr="00745F5A" w:rsidRDefault="0039427C" w:rsidP="0039427C">
      <w:pPr>
        <w:pStyle w:val="PolicyHeader"/>
      </w:pPr>
      <w:bookmarkStart w:id="708" w:name="_Toc131029604"/>
      <w:r w:rsidRPr="00745F5A">
        <w:t>XML attributes for Party Identifiers in UBL documents</w:t>
      </w:r>
      <w:bookmarkEnd w:id="708"/>
    </w:p>
    <w:p w14:paraId="312AEA68" w14:textId="77777777" w:rsidR="0039427C" w:rsidRPr="00745F5A" w:rsidRDefault="0039427C" w:rsidP="0039427C">
      <w:pPr>
        <w:pStyle w:val="Policy"/>
      </w:pPr>
      <w:r w:rsidRPr="00745F5A">
        <w:t>The “schemeID” attribute SHOULD be populated in all instances of the “ID” element when used within a “PartyIdentification” element when used within a “Party” element. The only valid values are defined in the [ISO 6523] code list as the numeric “International Code Designator” (ICD) value.</w:t>
      </w:r>
    </w:p>
    <w:p w14:paraId="566F6DCC" w14:textId="3547FF46" w:rsidR="0039427C" w:rsidRPr="00745F5A" w:rsidRDefault="0039427C" w:rsidP="0039427C">
      <w:pPr>
        <w:pStyle w:val="Policy"/>
      </w:pPr>
      <w:r w:rsidRPr="00745F5A">
        <w:t xml:space="preserve">Extended values starting with “99” as indicated by </w:t>
      </w:r>
      <w:r w:rsidR="00766E99" w:rsidRPr="00745F5A">
        <w:fldChar w:fldCharType="begin"/>
      </w:r>
      <w:r w:rsidRPr="00745F5A">
        <w:instrText xml:space="preserve"> REF _Ref526773555 \r \h </w:instrText>
      </w:r>
      <w:r w:rsidR="00766E99" w:rsidRPr="00745F5A">
        <w:fldChar w:fldCharType="separate"/>
      </w:r>
      <w:r w:rsidR="00293C88">
        <w:t>POLICY 6</w:t>
      </w:r>
      <w:r w:rsidR="00766E99" w:rsidRPr="00745F5A">
        <w:fldChar w:fldCharType="end"/>
      </w:r>
      <w:r w:rsidRPr="00745F5A">
        <w:t xml:space="preserve"> MUST NOT be used. </w:t>
      </w:r>
    </w:p>
    <w:p w14:paraId="0BD41908" w14:textId="45B680F4" w:rsidR="0039427C" w:rsidRPr="00745F5A" w:rsidRDefault="0039427C" w:rsidP="0039427C">
      <w:r w:rsidRPr="00745F5A">
        <w:t xml:space="preserve">Applies to: </w:t>
      </w:r>
      <w:del w:id="709" w:author="Philip Helger" w:date="2023-03-29T21:54:00Z">
        <w:r w:rsidRPr="00745F5A" w:rsidDel="004F2E7C">
          <w:delText xml:space="preserve">all </w:delText>
        </w:r>
      </w:del>
      <w:ins w:id="710" w:author="Philip Helger" w:date="2023-03-29T21:54:00Z">
        <w:r w:rsidR="004F2E7C">
          <w:t>A</w:t>
        </w:r>
        <w:r w:rsidR="004F2E7C" w:rsidRPr="00745F5A">
          <w:t xml:space="preserve">ll </w:t>
        </w:r>
      </w:ins>
      <w:r w:rsidRPr="00745F5A">
        <w:t xml:space="preserve">business documents used in a </w:t>
      </w:r>
      <w:r w:rsidR="00115A30" w:rsidRPr="00745F5A">
        <w:t>Peppol</w:t>
      </w:r>
      <w:r w:rsidRPr="00745F5A">
        <w:t xml:space="preserve"> BIS with UBL syntax mapping</w:t>
      </w:r>
    </w:p>
    <w:p w14:paraId="62D10D4A" w14:textId="1FD12933" w:rsidR="0039427C" w:rsidRPr="00745F5A" w:rsidRDefault="0039427C" w:rsidP="0039427C">
      <w:r w:rsidRPr="00745F5A">
        <w:t xml:space="preserve">Note: </w:t>
      </w:r>
      <w:del w:id="711" w:author="Philip Helger" w:date="2023-03-29T21:52:00Z">
        <w:r w:rsidRPr="00745F5A" w:rsidDel="002407D5">
          <w:delText>the</w:delText>
        </w:r>
      </w:del>
      <w:ins w:id="712" w:author="Philip Helger" w:date="2023-03-29T21:52:00Z">
        <w:r w:rsidR="002407D5" w:rsidRPr="00745F5A">
          <w:t>The</w:t>
        </w:r>
      </w:ins>
      <w:r w:rsidRPr="00745F5A">
        <w:t xml:space="preserve"> Party Identification is not involved in a </w:t>
      </w:r>
      <w:r w:rsidR="00115A30" w:rsidRPr="00745F5A">
        <w:t>Peppol</w:t>
      </w:r>
      <w:r w:rsidRPr="00745F5A">
        <w:t xml:space="preserve"> Document Exchange – it is contained for business usage only.</w:t>
      </w:r>
    </w:p>
    <w:p w14:paraId="08F7B15E" w14:textId="77777777" w:rsidR="0039427C" w:rsidRPr="00745F5A" w:rsidRDefault="0039427C" w:rsidP="0039427C">
      <w:pPr>
        <w:rPr>
          <w:b/>
          <w:sz w:val="24"/>
        </w:rPr>
      </w:pPr>
      <w:r w:rsidRPr="00745F5A">
        <w:rPr>
          <w:b/>
          <w:sz w:val="24"/>
        </w:rPr>
        <w:t>Example 1:</w:t>
      </w:r>
    </w:p>
    <w:p w14:paraId="215C22B1" w14:textId="77777777" w:rsidR="0039427C" w:rsidRPr="00745F5A" w:rsidRDefault="0039427C" w:rsidP="0039427C">
      <w:r w:rsidRPr="00745F5A">
        <w:t xml:space="preserve">The following example denotes that the ISO 6523 ICD value is </w:t>
      </w:r>
      <w:r w:rsidRPr="00745F5A">
        <w:rPr>
          <w:rStyle w:val="InlinecodeZchn"/>
        </w:rPr>
        <w:t>0088</w:t>
      </w:r>
      <w:r w:rsidRPr="00745F5A">
        <w:t xml:space="preserve"> meaning it’s a GLN number with the value of </w:t>
      </w:r>
      <w:r w:rsidRPr="00745F5A">
        <w:rPr>
          <w:rStyle w:val="InlinecodeZchn"/>
        </w:rPr>
        <w:t>7300010000001</w:t>
      </w:r>
      <w:r w:rsidRPr="00745F5A">
        <w:t>.</w:t>
      </w:r>
    </w:p>
    <w:p w14:paraId="66AB94F9" w14:textId="77777777" w:rsidR="0039427C" w:rsidRPr="00745F5A" w:rsidRDefault="0039427C" w:rsidP="0039427C">
      <w:pPr>
        <w:pStyle w:val="Code"/>
        <w:shd w:val="clear" w:color="auto" w:fill="FFFFFF"/>
        <w:ind w:left="567"/>
        <w:rPr>
          <w:noProof w:val="0"/>
        </w:rPr>
      </w:pPr>
      <w:r w:rsidRPr="00745F5A">
        <w:rPr>
          <w:noProof w:val="0"/>
        </w:rPr>
        <w:t>&lt;cac:PartyIdentification&gt;</w:t>
      </w:r>
      <w:r w:rsidRPr="00745F5A">
        <w:rPr>
          <w:noProof w:val="0"/>
        </w:rPr>
        <w:br/>
        <w:t xml:space="preserve">  &lt;cbc:ID schemeID="0088"&gt;7300010000001&lt;/cbc:ID&gt;</w:t>
      </w:r>
      <w:r w:rsidRPr="00745F5A">
        <w:rPr>
          <w:noProof w:val="0"/>
        </w:rPr>
        <w:br/>
        <w:t>&lt;/cac:PartyIdentification&gt;</w:t>
      </w:r>
    </w:p>
    <w:p w14:paraId="5F7F08E5" w14:textId="77777777" w:rsidR="0039427C" w:rsidRPr="00745F5A" w:rsidRDefault="0039427C" w:rsidP="0039427C">
      <w:pPr>
        <w:rPr>
          <w:b/>
          <w:sz w:val="24"/>
        </w:rPr>
      </w:pPr>
      <w:r w:rsidRPr="00745F5A">
        <w:rPr>
          <w:b/>
          <w:sz w:val="24"/>
        </w:rPr>
        <w:t>Example 2:</w:t>
      </w:r>
    </w:p>
    <w:p w14:paraId="27851D5F" w14:textId="77777777" w:rsidR="0039427C" w:rsidRPr="00745F5A" w:rsidRDefault="0039427C" w:rsidP="0039427C">
      <w:r w:rsidRPr="00745F5A">
        <w:t xml:space="preserve">The following example denotes that the ISO 6523 ICD value is </w:t>
      </w:r>
      <w:r w:rsidRPr="00745F5A">
        <w:rPr>
          <w:rStyle w:val="InlinecodeZchn"/>
        </w:rPr>
        <w:t>0002</w:t>
      </w:r>
      <w:r w:rsidRPr="00745F5A">
        <w:t xml:space="preserve"> meaning it’s a French SIRENE number with the value of </w:t>
      </w:r>
      <w:r w:rsidRPr="00745F5A">
        <w:rPr>
          <w:rStyle w:val="InlinecodeZchn"/>
        </w:rPr>
        <w:t>542034942</w:t>
      </w:r>
      <w:r w:rsidRPr="00745F5A">
        <w:t>.</w:t>
      </w:r>
    </w:p>
    <w:p w14:paraId="38C499BB" w14:textId="77777777" w:rsidR="0039427C" w:rsidRPr="00745F5A" w:rsidRDefault="0039427C" w:rsidP="0039427C">
      <w:pPr>
        <w:pStyle w:val="Code"/>
        <w:shd w:val="clear" w:color="auto" w:fill="FFFFFF"/>
        <w:ind w:left="567"/>
        <w:rPr>
          <w:noProof w:val="0"/>
        </w:rPr>
      </w:pPr>
      <w:r w:rsidRPr="00745F5A">
        <w:rPr>
          <w:noProof w:val="0"/>
        </w:rPr>
        <w:lastRenderedPageBreak/>
        <w:t>&lt;cac:PartyIdentification&gt;</w:t>
      </w:r>
      <w:r w:rsidRPr="00745F5A">
        <w:rPr>
          <w:noProof w:val="0"/>
        </w:rPr>
        <w:br/>
        <w:t xml:space="preserve">  &lt;cbc:ID schemeID="0002"&gt;542034942&lt;/cbc:ID&gt;</w:t>
      </w:r>
      <w:r w:rsidRPr="00745F5A">
        <w:rPr>
          <w:noProof w:val="0"/>
        </w:rPr>
        <w:br/>
        <w:t>&lt;/cac:PartyIdentification&gt;</w:t>
      </w:r>
    </w:p>
    <w:p w14:paraId="694A7B10" w14:textId="77777777" w:rsidR="008D2559" w:rsidRPr="00745F5A" w:rsidRDefault="0039427C">
      <w:pPr>
        <w:pStyle w:val="PolicyHeader"/>
      </w:pPr>
      <w:bookmarkStart w:id="713" w:name="_Toc535439516"/>
      <w:bookmarkStart w:id="714" w:name="_Toc131029605"/>
      <w:bookmarkEnd w:id="713"/>
      <w:r w:rsidRPr="00745F5A">
        <w:t>XML attributes for Party Identifiers in CII documents</w:t>
      </w:r>
      <w:bookmarkEnd w:id="714"/>
    </w:p>
    <w:p w14:paraId="696016BC" w14:textId="77777777" w:rsidR="0039427C" w:rsidRPr="00745F5A" w:rsidRDefault="0039427C" w:rsidP="0039427C">
      <w:pPr>
        <w:pStyle w:val="Policy"/>
      </w:pPr>
      <w:r w:rsidRPr="00745F5A">
        <w:t>The “schemeID” attribute SHOULD be populated in all instances of the “ID” element when used within a “PartyIdentification” element when used within a “Party” element. The only valid values are defined in the [ISO 6523] code list as the numeric “International Code Designator” (ICD) value.</w:t>
      </w:r>
    </w:p>
    <w:p w14:paraId="26552927" w14:textId="2346A8C8" w:rsidR="0039427C" w:rsidRPr="00745F5A" w:rsidRDefault="0039427C" w:rsidP="0039427C">
      <w:pPr>
        <w:pStyle w:val="Policy"/>
      </w:pPr>
      <w:r w:rsidRPr="00745F5A">
        <w:t xml:space="preserve">Extended values starting with “99” as indicated by </w:t>
      </w:r>
      <w:r w:rsidR="00766E99" w:rsidRPr="00745F5A">
        <w:fldChar w:fldCharType="begin"/>
      </w:r>
      <w:r w:rsidRPr="00745F5A">
        <w:instrText xml:space="preserve"> REF _Ref526773555 \r \h </w:instrText>
      </w:r>
      <w:r w:rsidR="00766E99" w:rsidRPr="00745F5A">
        <w:fldChar w:fldCharType="separate"/>
      </w:r>
      <w:r w:rsidR="00293C88">
        <w:t>POLICY 6</w:t>
      </w:r>
      <w:r w:rsidR="00766E99" w:rsidRPr="00745F5A">
        <w:fldChar w:fldCharType="end"/>
      </w:r>
      <w:r w:rsidRPr="00745F5A">
        <w:t xml:space="preserve"> MUST NOT be used. </w:t>
      </w:r>
    </w:p>
    <w:p w14:paraId="2C188480" w14:textId="1CA8602C" w:rsidR="0039427C" w:rsidRPr="00745F5A" w:rsidRDefault="0039427C" w:rsidP="0039427C">
      <w:r w:rsidRPr="00745F5A">
        <w:t xml:space="preserve">Applies to: </w:t>
      </w:r>
      <w:del w:id="715" w:author="Philip Helger" w:date="2023-03-29T21:55:00Z">
        <w:r w:rsidRPr="00745F5A" w:rsidDel="009D296E">
          <w:delText xml:space="preserve">all </w:delText>
        </w:r>
      </w:del>
      <w:ins w:id="716" w:author="Philip Helger" w:date="2023-03-29T21:55:00Z">
        <w:r w:rsidR="009D296E">
          <w:t>A</w:t>
        </w:r>
        <w:r w:rsidR="009D296E" w:rsidRPr="00745F5A">
          <w:t xml:space="preserve">ll </w:t>
        </w:r>
      </w:ins>
      <w:r w:rsidRPr="00745F5A">
        <w:t xml:space="preserve">business documents used in a </w:t>
      </w:r>
      <w:r w:rsidR="00115A30" w:rsidRPr="00745F5A">
        <w:t>Peppol</w:t>
      </w:r>
      <w:r w:rsidRPr="00745F5A">
        <w:t xml:space="preserve"> BIS with CII syntax mapping</w:t>
      </w:r>
    </w:p>
    <w:p w14:paraId="439FF958" w14:textId="16822E31" w:rsidR="0039427C" w:rsidRPr="00745F5A" w:rsidRDefault="0039427C" w:rsidP="0039427C">
      <w:r w:rsidRPr="00745F5A">
        <w:t xml:space="preserve">Note: </w:t>
      </w:r>
      <w:del w:id="717" w:author="Philip Helger" w:date="2023-03-29T21:55:00Z">
        <w:r w:rsidRPr="00745F5A" w:rsidDel="009D296E">
          <w:delText xml:space="preserve">the </w:delText>
        </w:r>
      </w:del>
      <w:ins w:id="718" w:author="Philip Helger" w:date="2023-03-29T21:55:00Z">
        <w:r w:rsidR="009D296E">
          <w:t>T</w:t>
        </w:r>
        <w:r w:rsidR="009D296E" w:rsidRPr="00745F5A">
          <w:t xml:space="preserve">he </w:t>
        </w:r>
      </w:ins>
      <w:r w:rsidRPr="00745F5A">
        <w:t xml:space="preserve">Party Identification is not involved in a </w:t>
      </w:r>
      <w:r w:rsidR="00115A30" w:rsidRPr="00745F5A">
        <w:t>Peppol</w:t>
      </w:r>
      <w:r w:rsidRPr="00745F5A">
        <w:t xml:space="preserve"> Document Exchange – it is contained for business usage only.</w:t>
      </w:r>
    </w:p>
    <w:p w14:paraId="6B2D6C73" w14:textId="77777777" w:rsidR="0039427C" w:rsidRPr="00745F5A" w:rsidRDefault="0039427C" w:rsidP="0039427C">
      <w:pPr>
        <w:rPr>
          <w:b/>
          <w:sz w:val="24"/>
        </w:rPr>
      </w:pPr>
      <w:r w:rsidRPr="00745F5A">
        <w:rPr>
          <w:b/>
          <w:sz w:val="24"/>
        </w:rPr>
        <w:t>Example 1:</w:t>
      </w:r>
    </w:p>
    <w:p w14:paraId="48A65C8E" w14:textId="77777777" w:rsidR="0039427C" w:rsidRPr="00745F5A" w:rsidRDefault="0039427C" w:rsidP="0039427C">
      <w:r w:rsidRPr="00745F5A">
        <w:t xml:space="preserve">The following example denotes that the ISO 6523 ICD value is </w:t>
      </w:r>
      <w:r w:rsidRPr="00745F5A">
        <w:rPr>
          <w:rStyle w:val="InlinecodeZchn"/>
        </w:rPr>
        <w:t>0088</w:t>
      </w:r>
      <w:r w:rsidRPr="00745F5A">
        <w:t xml:space="preserve"> meaning it’s a GLN number with the value of </w:t>
      </w:r>
      <w:r w:rsidRPr="00745F5A">
        <w:rPr>
          <w:rStyle w:val="InlinecodeZchn"/>
        </w:rPr>
        <w:t>7300010000001</w:t>
      </w:r>
      <w:r w:rsidRPr="00745F5A">
        <w:t>.</w:t>
      </w:r>
    </w:p>
    <w:p w14:paraId="31399944" w14:textId="77777777" w:rsidR="008D2559" w:rsidRPr="00745F5A" w:rsidRDefault="00036305">
      <w:pPr>
        <w:pStyle w:val="Code"/>
        <w:shd w:val="clear" w:color="auto" w:fill="FFFFFF"/>
        <w:ind w:left="567"/>
        <w:rPr>
          <w:noProof w:val="0"/>
          <w:highlight w:val="white"/>
        </w:rPr>
      </w:pPr>
      <w:r w:rsidRPr="00745F5A">
        <w:rPr>
          <w:noProof w:val="0"/>
          <w:highlight w:val="white"/>
        </w:rPr>
        <w:t>&lt;ram:BuyerTradeParty&gt;</w:t>
      </w:r>
    </w:p>
    <w:p w14:paraId="09B98BD7"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&lt;ram:ID schemeID="0088"&gt;7300010000001&lt;/ram:ID&gt;</w:t>
      </w:r>
    </w:p>
    <w:p w14:paraId="2E366B2F" w14:textId="77777777" w:rsidR="008D2559" w:rsidRPr="00745F5A" w:rsidRDefault="00036305">
      <w:pPr>
        <w:pStyle w:val="Code"/>
        <w:shd w:val="clear" w:color="auto" w:fill="FFFFFF"/>
        <w:ind w:left="567"/>
        <w:rPr>
          <w:noProof w:val="0"/>
          <w:highlight w:val="white"/>
        </w:rPr>
      </w:pPr>
      <w:r w:rsidRPr="00745F5A">
        <w:rPr>
          <w:noProof w:val="0"/>
          <w:highlight w:val="white"/>
        </w:rPr>
        <w:t>&lt;/ram:BuyerTradeParty&gt;</w:t>
      </w:r>
    </w:p>
    <w:p w14:paraId="78BAA6C3" w14:textId="77777777" w:rsidR="0039427C" w:rsidRPr="00745F5A" w:rsidRDefault="0039427C" w:rsidP="0039427C">
      <w:pPr>
        <w:rPr>
          <w:b/>
          <w:sz w:val="24"/>
        </w:rPr>
      </w:pPr>
      <w:r w:rsidRPr="00745F5A">
        <w:rPr>
          <w:b/>
          <w:sz w:val="24"/>
        </w:rPr>
        <w:t>Example 2:</w:t>
      </w:r>
    </w:p>
    <w:p w14:paraId="2B9C8BFD" w14:textId="77777777" w:rsidR="0039427C" w:rsidRPr="00745F5A" w:rsidRDefault="0039427C" w:rsidP="0039427C">
      <w:r w:rsidRPr="00745F5A">
        <w:t xml:space="preserve">The following example denotes that the ISO 6523 ICD value is </w:t>
      </w:r>
      <w:r w:rsidRPr="00745F5A">
        <w:rPr>
          <w:rStyle w:val="InlinecodeZchn"/>
        </w:rPr>
        <w:t>0002</w:t>
      </w:r>
      <w:r w:rsidRPr="00745F5A">
        <w:t xml:space="preserve"> meaning it’s a French SIRENE number with the value of </w:t>
      </w:r>
      <w:r w:rsidRPr="00745F5A">
        <w:rPr>
          <w:rStyle w:val="InlinecodeZchn"/>
        </w:rPr>
        <w:t>542034942</w:t>
      </w:r>
      <w:r w:rsidRPr="00745F5A">
        <w:t>.</w:t>
      </w:r>
    </w:p>
    <w:p w14:paraId="2FB33A35" w14:textId="77777777" w:rsidR="008D2559" w:rsidRPr="00745F5A" w:rsidRDefault="00036305">
      <w:pPr>
        <w:pStyle w:val="Code"/>
        <w:shd w:val="clear" w:color="auto" w:fill="FFFFFF"/>
        <w:ind w:left="567"/>
        <w:rPr>
          <w:noProof w:val="0"/>
          <w:highlight w:val="white"/>
        </w:rPr>
      </w:pPr>
      <w:r w:rsidRPr="00745F5A">
        <w:rPr>
          <w:noProof w:val="0"/>
          <w:highlight w:val="white"/>
        </w:rPr>
        <w:t>&lt;ram:BuyerTradeParty&gt;</w:t>
      </w:r>
    </w:p>
    <w:p w14:paraId="09CCE02B"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&lt;ram:ID schemeID="</w:t>
      </w:r>
      <w:r w:rsidRPr="00745F5A">
        <w:rPr>
          <w:noProof w:val="0"/>
        </w:rPr>
        <w:t xml:space="preserve">0002 </w:t>
      </w:r>
      <w:r w:rsidRPr="00745F5A">
        <w:rPr>
          <w:noProof w:val="0"/>
          <w:highlight w:val="white"/>
        </w:rPr>
        <w:t>"&gt;</w:t>
      </w:r>
      <w:r w:rsidRPr="00745F5A">
        <w:rPr>
          <w:noProof w:val="0"/>
        </w:rPr>
        <w:t>542034942</w:t>
      </w:r>
      <w:r w:rsidRPr="00745F5A">
        <w:rPr>
          <w:noProof w:val="0"/>
          <w:highlight w:val="white"/>
        </w:rPr>
        <w:t>&lt;/ram:ID&gt;</w:t>
      </w:r>
    </w:p>
    <w:p w14:paraId="13C08E17" w14:textId="77777777" w:rsidR="008D2559" w:rsidRPr="00745F5A" w:rsidRDefault="00036305">
      <w:pPr>
        <w:pStyle w:val="Code"/>
        <w:shd w:val="clear" w:color="auto" w:fill="FFFFFF"/>
        <w:ind w:left="567"/>
        <w:rPr>
          <w:noProof w:val="0"/>
          <w:highlight w:val="white"/>
        </w:rPr>
      </w:pPr>
      <w:r w:rsidRPr="00745F5A">
        <w:rPr>
          <w:noProof w:val="0"/>
          <w:highlight w:val="white"/>
        </w:rPr>
        <w:t>&lt;/ram:BuyerTradeParty&gt;</w:t>
      </w:r>
    </w:p>
    <w:p w14:paraId="5D17D23C" w14:textId="77777777" w:rsidR="00992AEB" w:rsidRPr="00745F5A" w:rsidRDefault="00235DA3" w:rsidP="00E15FB4">
      <w:pPr>
        <w:pStyle w:val="berschrift1"/>
      </w:pPr>
      <w:bookmarkStart w:id="719" w:name="_Toc535439518"/>
      <w:bookmarkStart w:id="720" w:name="_Toc535439519"/>
      <w:bookmarkStart w:id="721" w:name="_Toc535439520"/>
      <w:bookmarkStart w:id="722" w:name="_Toc535439521"/>
      <w:bookmarkStart w:id="723" w:name="_Toc535439522"/>
      <w:bookmarkStart w:id="724" w:name="_Toc535439523"/>
      <w:bookmarkStart w:id="725" w:name="_Toc535439524"/>
      <w:bookmarkStart w:id="726" w:name="_Toc535439525"/>
      <w:bookmarkStart w:id="727" w:name="_Toc535439526"/>
      <w:bookmarkStart w:id="728" w:name="_Toc535439527"/>
      <w:bookmarkStart w:id="729" w:name="_Toc535439528"/>
      <w:bookmarkStart w:id="730" w:name="_Toc316247567"/>
      <w:bookmarkStart w:id="731" w:name="_Toc131029606"/>
      <w:bookmarkEnd w:id="719"/>
      <w:bookmarkEnd w:id="720"/>
      <w:bookmarkEnd w:id="721"/>
      <w:bookmarkEnd w:id="722"/>
      <w:bookmarkEnd w:id="723"/>
      <w:bookmarkEnd w:id="724"/>
      <w:bookmarkEnd w:id="725"/>
      <w:bookmarkEnd w:id="726"/>
      <w:bookmarkEnd w:id="727"/>
      <w:bookmarkEnd w:id="728"/>
      <w:bookmarkEnd w:id="729"/>
      <w:r w:rsidRPr="00745F5A">
        <w:lastRenderedPageBreak/>
        <w:t>Policies</w:t>
      </w:r>
      <w:r w:rsidR="00A933FB" w:rsidRPr="00745F5A">
        <w:t xml:space="preserve"> on Identifying </w:t>
      </w:r>
      <w:r w:rsidR="009E196F" w:rsidRPr="00745F5A">
        <w:t>Document</w:t>
      </w:r>
      <w:r w:rsidR="00051A45" w:rsidRPr="00745F5A">
        <w:t xml:space="preserve"> Type</w:t>
      </w:r>
      <w:r w:rsidR="009E196F" w:rsidRPr="00745F5A">
        <w:t xml:space="preserve">s </w:t>
      </w:r>
      <w:r w:rsidR="00992AEB" w:rsidRPr="00745F5A">
        <w:t xml:space="preserve">supported by </w:t>
      </w:r>
      <w:r w:rsidR="00115A30" w:rsidRPr="00745F5A">
        <w:t>Peppol</w:t>
      </w:r>
      <w:bookmarkEnd w:id="730"/>
      <w:bookmarkEnd w:id="731"/>
    </w:p>
    <w:p w14:paraId="75E92561" w14:textId="66D72AEE" w:rsidR="00FD0153" w:rsidRDefault="006D1F48" w:rsidP="00FD0153">
      <w:pPr>
        <w:rPr>
          <w:ins w:id="732" w:author="Philip Helger" w:date="2023-03-29T22:06:00Z"/>
        </w:rPr>
      </w:pPr>
      <w:r w:rsidRPr="00745F5A">
        <w:t xml:space="preserve">Document types </w:t>
      </w:r>
      <w:r w:rsidR="00FD0153" w:rsidRPr="00745F5A">
        <w:t xml:space="preserve">used in </w:t>
      </w:r>
      <w:r w:rsidR="00115A30" w:rsidRPr="00745F5A">
        <w:t>Peppol</w:t>
      </w:r>
      <w:r w:rsidR="00FD0153" w:rsidRPr="00745F5A">
        <w:t xml:space="preserve"> are identified using the concepts defined in the </w:t>
      </w:r>
      <w:r w:rsidR="00115A30" w:rsidRPr="00745F5A">
        <w:t>Peppol</w:t>
      </w:r>
      <w:r w:rsidR="00FD0153" w:rsidRPr="00745F5A">
        <w:t xml:space="preserve"> Identifier Schemes Version 1.0.0</w:t>
      </w:r>
      <w:r w:rsidR="00F03CDF" w:rsidRPr="00745F5A">
        <w:t xml:space="preserve"> (see </w:t>
      </w:r>
      <w:r w:rsidR="00F03CDF" w:rsidRPr="00745F5A">
        <w:rPr>
          <w:iCs/>
        </w:rPr>
        <w:t>[</w:t>
      </w:r>
      <w:r w:rsidR="00115A30" w:rsidRPr="00745F5A">
        <w:rPr>
          <w:iCs/>
        </w:rPr>
        <w:t>Peppol</w:t>
      </w:r>
      <w:r w:rsidR="00F03CDF" w:rsidRPr="00745F5A">
        <w:rPr>
          <w:iCs/>
        </w:rPr>
        <w:t>_Transp])</w:t>
      </w:r>
      <w:r w:rsidRPr="00745F5A">
        <w:t xml:space="preserve">. As outlined in </w:t>
      </w:r>
      <w:r w:rsidR="00766E99" w:rsidRPr="00745F5A">
        <w:fldChar w:fldCharType="begin"/>
      </w:r>
      <w:r w:rsidR="009C67BE" w:rsidRPr="00745F5A">
        <w:instrText xml:space="preserve"> REF _Ref317443546 \r \h </w:instrText>
      </w:r>
      <w:r w:rsidR="00766E99" w:rsidRPr="00745F5A">
        <w:fldChar w:fldCharType="separate"/>
      </w:r>
      <w:r w:rsidR="00293C88">
        <w:t>POLICY 2</w:t>
      </w:r>
      <w:r w:rsidR="00766E99" w:rsidRPr="00745F5A">
        <w:fldChar w:fldCharType="end"/>
      </w:r>
      <w:r w:rsidRPr="00745F5A">
        <w:t xml:space="preserve"> </w:t>
      </w:r>
      <w:del w:id="733" w:author="Philip Helger" w:date="2023-03-30T00:53:00Z">
        <w:r w:rsidRPr="00745F5A" w:rsidDel="00307491">
          <w:delText xml:space="preserve">document </w:delText>
        </w:r>
      </w:del>
      <w:ins w:id="734" w:author="Philip Helger" w:date="2023-03-30T00:53:00Z">
        <w:r w:rsidR="00307491">
          <w:t>D</w:t>
        </w:r>
        <w:r w:rsidR="00307491" w:rsidRPr="00745F5A">
          <w:t xml:space="preserve">ocument </w:t>
        </w:r>
      </w:ins>
      <w:del w:id="735" w:author="Philip Helger" w:date="2023-03-30T00:53:00Z">
        <w:r w:rsidR="00235DA3" w:rsidRPr="00745F5A" w:rsidDel="00307491">
          <w:delText xml:space="preserve">type </w:delText>
        </w:r>
      </w:del>
      <w:ins w:id="736" w:author="Philip Helger" w:date="2023-03-30T00:53:00Z">
        <w:r w:rsidR="00307491">
          <w:t>T</w:t>
        </w:r>
        <w:r w:rsidR="00307491" w:rsidRPr="00745F5A">
          <w:t xml:space="preserve">ype </w:t>
        </w:r>
      </w:ins>
      <w:del w:id="737" w:author="Philip Helger" w:date="2023-03-30T00:53:00Z">
        <w:r w:rsidRPr="00745F5A" w:rsidDel="00307491">
          <w:delText>identifier</w:delText>
        </w:r>
        <w:r w:rsidR="001870DB" w:rsidRPr="00745F5A" w:rsidDel="00307491">
          <w:delText xml:space="preserve"> </w:delText>
        </w:r>
      </w:del>
      <w:ins w:id="738" w:author="Philip Helger" w:date="2023-03-30T00:53:00Z">
        <w:r w:rsidR="00307491">
          <w:t>I</w:t>
        </w:r>
        <w:r w:rsidR="00307491" w:rsidRPr="00745F5A">
          <w:t xml:space="preserve">dentifier </w:t>
        </w:r>
      </w:ins>
      <w:del w:id="739" w:author="Philip Helger" w:date="2023-03-30T00:53:00Z">
        <w:r w:rsidR="001870DB" w:rsidRPr="00745F5A" w:rsidDel="00307491">
          <w:delText>value</w:delText>
        </w:r>
        <w:r w:rsidRPr="00745F5A" w:rsidDel="00307491">
          <w:delText xml:space="preserve">s </w:delText>
        </w:r>
      </w:del>
      <w:ins w:id="740" w:author="Philip Helger" w:date="2023-03-30T00:53:00Z">
        <w:r w:rsidR="00307491">
          <w:t>V</w:t>
        </w:r>
        <w:r w:rsidR="00307491" w:rsidRPr="00745F5A">
          <w:t xml:space="preserve">alues </w:t>
        </w:r>
      </w:ins>
      <w:r w:rsidRPr="00745F5A">
        <w:t>have to be treated case sensitive.</w:t>
      </w:r>
    </w:p>
    <w:p w14:paraId="33093E7B" w14:textId="77777777" w:rsidR="00492D6A" w:rsidRDefault="00492D6A" w:rsidP="00492D6A">
      <w:pPr>
        <w:pStyle w:val="berschrift2"/>
        <w:rPr>
          <w:ins w:id="741" w:author="Philip Helger" w:date="2023-03-29T22:06:00Z"/>
        </w:rPr>
      </w:pPr>
      <w:bookmarkStart w:id="742" w:name="_Toc52230633"/>
      <w:bookmarkStart w:id="743" w:name="_Toc131029607"/>
      <w:ins w:id="744" w:author="Philip Helger" w:date="2023-03-29T22:06:00Z">
        <w:r>
          <w:t>Document Type Identifier Schemes</w:t>
        </w:r>
        <w:bookmarkEnd w:id="742"/>
        <w:bookmarkEnd w:id="743"/>
      </w:ins>
    </w:p>
    <w:p w14:paraId="04AED4F8" w14:textId="77777777" w:rsidR="00492D6A" w:rsidRDefault="00492D6A" w:rsidP="00492D6A">
      <w:pPr>
        <w:rPr>
          <w:ins w:id="745" w:author="Philip Helger" w:date="2023-03-29T22:06:00Z"/>
        </w:rPr>
      </w:pPr>
      <w:ins w:id="746" w:author="Philip Helger" w:date="2023-03-29T22:06:00Z">
        <w:r>
          <w:t>Since v4.2.0 of this document, two different Document Type Identifier Schemes are supported that fit different purposes:</w:t>
        </w:r>
      </w:ins>
    </w:p>
    <w:p w14:paraId="422CF13B" w14:textId="3CA3B0E3" w:rsidR="00492D6A" w:rsidRDefault="00492D6A" w:rsidP="00492D6A">
      <w:pPr>
        <w:pStyle w:val="Listenabsatz"/>
        <w:numPr>
          <w:ilvl w:val="0"/>
          <w:numId w:val="23"/>
        </w:numPr>
        <w:rPr>
          <w:ins w:id="747" w:author="Philip Helger" w:date="2023-03-29T22:06:00Z"/>
        </w:rPr>
      </w:pPr>
      <w:ins w:id="748" w:author="Philip Helger" w:date="2023-03-29T22:06:00Z">
        <w:r>
          <w:t xml:space="preserve">the </w:t>
        </w:r>
      </w:ins>
      <w:ins w:id="749" w:author="Philip Helger" w:date="2023-03-29T22:16:00Z">
        <w:r w:rsidR="00B124FD">
          <w:t>s</w:t>
        </w:r>
      </w:ins>
      <w:ins w:id="750" w:author="Philip Helger" w:date="2023-03-29T22:06:00Z">
        <w:r>
          <w:t>cheme “busdox-docid-qns”; and</w:t>
        </w:r>
      </w:ins>
    </w:p>
    <w:p w14:paraId="512F34AE" w14:textId="67C246BF" w:rsidR="00492D6A" w:rsidRDefault="00492D6A" w:rsidP="00492D6A">
      <w:pPr>
        <w:pStyle w:val="Listenabsatz"/>
        <w:numPr>
          <w:ilvl w:val="0"/>
          <w:numId w:val="23"/>
        </w:numPr>
        <w:rPr>
          <w:ins w:id="751" w:author="Philip Helger" w:date="2023-03-29T22:06:00Z"/>
        </w:rPr>
      </w:pPr>
      <w:ins w:id="752" w:author="Philip Helger" w:date="2023-03-29T22:06:00Z">
        <w:r>
          <w:t xml:space="preserve">the </w:t>
        </w:r>
      </w:ins>
      <w:ins w:id="753" w:author="Philip Helger" w:date="2023-03-29T22:16:00Z">
        <w:r w:rsidR="00B124FD">
          <w:t>scheme</w:t>
        </w:r>
      </w:ins>
      <w:ins w:id="754" w:author="Philip Helger" w:date="2023-03-29T22:06:00Z">
        <w:r>
          <w:t xml:space="preserve"> “peppol-doctype-wildcard”</w:t>
        </w:r>
      </w:ins>
    </w:p>
    <w:p w14:paraId="1B04E5A8" w14:textId="77777777" w:rsidR="00492D6A" w:rsidRDefault="00492D6A" w:rsidP="00492D6A">
      <w:pPr>
        <w:pStyle w:val="berschrift3"/>
        <w:rPr>
          <w:ins w:id="755" w:author="Philip Helger" w:date="2023-03-29T22:06:00Z"/>
        </w:rPr>
      </w:pPr>
      <w:bookmarkStart w:id="756" w:name="_Toc52230634"/>
      <w:bookmarkStart w:id="757" w:name="_Toc131029608"/>
      <w:ins w:id="758" w:author="Philip Helger" w:date="2023-03-29T22:06:00Z">
        <w:r>
          <w:t>busdox-docid-qns</w:t>
        </w:r>
        <w:bookmarkEnd w:id="756"/>
        <w:bookmarkEnd w:id="757"/>
      </w:ins>
    </w:p>
    <w:p w14:paraId="25EB2DD5" w14:textId="7CF14741" w:rsidR="00492D6A" w:rsidRDefault="00492D6A" w:rsidP="00492D6A">
      <w:pPr>
        <w:rPr>
          <w:ins w:id="759" w:author="Philip Helger" w:date="2023-03-29T22:06:00Z"/>
        </w:rPr>
      </w:pPr>
      <w:ins w:id="760" w:author="Philip Helger" w:date="2023-03-29T22:06:00Z">
        <w:r>
          <w:t>This Document Type Identifier Scheme “busdox-docid-qns” is the original Scheme that was always available in Peppol. It defines the layout for Document Type Identifier Values (see</w:t>
        </w:r>
      </w:ins>
      <w:ins w:id="761" w:author="Philip Helger" w:date="2023-03-29T23:49:00Z">
        <w:r w:rsidR="008519E9">
          <w:t xml:space="preserve"> </w:t>
        </w:r>
        <w:r w:rsidR="008519E9">
          <w:fldChar w:fldCharType="begin"/>
        </w:r>
        <w:r w:rsidR="008519E9">
          <w:instrText xml:space="preserve"> REF _Ref131026214 \r \h </w:instrText>
        </w:r>
      </w:ins>
      <w:r w:rsidR="008519E9">
        <w:fldChar w:fldCharType="separate"/>
      </w:r>
      <w:ins w:id="762" w:author="Philip Helger" w:date="2023-03-30T00:45:00Z">
        <w:r w:rsidR="00293C88">
          <w:t>POLICY 20</w:t>
        </w:r>
      </w:ins>
      <w:ins w:id="763" w:author="Philip Helger" w:date="2023-03-29T23:49:00Z">
        <w:r w:rsidR="008519E9">
          <w:fldChar w:fldCharType="end"/>
        </w:r>
      </w:ins>
      <w:ins w:id="764" w:author="Philip Helger" w:date="2023-03-29T22:06:00Z">
        <w:r w:rsidRPr="008519E9">
          <w:t xml:space="preserve">) as well as the matching rules. </w:t>
        </w:r>
        <w:r>
          <w:t xml:space="preserve">The matching of identifiers from the SMP is exact matching only, so only Document Types Identifiers that have the same Scheme </w:t>
        </w:r>
        <w:r w:rsidRPr="00A80FE1">
          <w:rPr>
            <w:rPrChange w:id="765" w:author="Philip Helger" w:date="2023-03-29T22:14:00Z">
              <w:rPr>
                <w:u w:val="single"/>
              </w:rPr>
            </w:rPrChange>
          </w:rPr>
          <w:t>and</w:t>
        </w:r>
        <w:r>
          <w:t xml:space="preserve"> the same Value are considered </w:t>
        </w:r>
        <w:r w:rsidRPr="00A80FE1">
          <w:rPr>
            <w:u w:val="single"/>
            <w:rPrChange w:id="766" w:author="Philip Helger" w:date="2023-03-29T22:14:00Z">
              <w:rPr/>
            </w:rPrChange>
          </w:rPr>
          <w:t>equal</w:t>
        </w:r>
        <w:r>
          <w:t>.</w:t>
        </w:r>
      </w:ins>
    </w:p>
    <w:p w14:paraId="4A4A0903" w14:textId="3538CD8E" w:rsidR="00492D6A" w:rsidRDefault="00492D6A" w:rsidP="00492D6A">
      <w:pPr>
        <w:rPr>
          <w:ins w:id="767" w:author="Philip Helger" w:date="2023-03-29T22:11:00Z"/>
        </w:rPr>
      </w:pPr>
      <w:ins w:id="768" w:author="Philip Helger" w:date="2023-03-29T22:06:00Z">
        <w:r>
          <w:t>Using this Scheme, Document Type Identifier Values MUST be identical for the sending AP (C2), the receiving AP (C3) and the SMP of the receiving AP in all occurrences.</w:t>
        </w:r>
      </w:ins>
    </w:p>
    <w:p w14:paraId="2EED353E" w14:textId="77777777" w:rsidR="00A47D53" w:rsidRDefault="00A47D53" w:rsidP="00A47D53">
      <w:pPr>
        <w:pStyle w:val="berschrift3"/>
        <w:rPr>
          <w:ins w:id="769" w:author="Philip Helger" w:date="2023-03-29T22:11:00Z"/>
        </w:rPr>
      </w:pPr>
      <w:bookmarkStart w:id="770" w:name="_Ref52228921"/>
      <w:bookmarkStart w:id="771" w:name="_Ref52229043"/>
      <w:bookmarkStart w:id="772" w:name="_Toc52230635"/>
      <w:bookmarkStart w:id="773" w:name="_Toc131029609"/>
      <w:ins w:id="774" w:author="Philip Helger" w:date="2023-03-29T22:11:00Z">
        <w:r>
          <w:t>peppol-doctype-wildcard</w:t>
        </w:r>
        <w:bookmarkEnd w:id="770"/>
        <w:bookmarkEnd w:id="771"/>
        <w:bookmarkEnd w:id="772"/>
        <w:bookmarkEnd w:id="773"/>
      </w:ins>
    </w:p>
    <w:p w14:paraId="5D2054E0" w14:textId="17A64347" w:rsidR="00A47D53" w:rsidRDefault="00A47D53" w:rsidP="00A47D53">
      <w:pPr>
        <w:rPr>
          <w:ins w:id="775" w:author="Philip Helger" w:date="2023-03-29T22:11:00Z"/>
        </w:rPr>
      </w:pPr>
      <w:ins w:id="776" w:author="Philip Helger" w:date="2023-03-29T22:11:00Z">
        <w:r>
          <w:t>The Document Type Identifier Scheme “peppol-doctype-wildcard” was introduced to support the Peppol International Invoicing project (PINT),</w:t>
        </w:r>
      </w:ins>
      <w:ins w:id="777" w:author="Philip Helger" w:date="2023-03-29T22:13:00Z">
        <w:r>
          <w:t xml:space="preserve"> </w:t>
        </w:r>
      </w:ins>
      <w:ins w:id="778" w:author="Philip Helger" w:date="2023-03-29T22:11:00Z">
        <w:r>
          <w:t xml:space="preserve">which enables receivers to register multiple ‘similar’ receiving capabilities in an SMP, without having the need to register multiple similar SMP endpoints. The goal of the new Document Type Identifier Scheme is to fulfil the PINT requirements but will also be applicable </w:t>
        </w:r>
      </w:ins>
      <w:ins w:id="779" w:author="Philip Helger" w:date="2023-03-29T22:53:00Z">
        <w:r w:rsidR="00041B86">
          <w:t>to</w:t>
        </w:r>
      </w:ins>
      <w:ins w:id="780" w:author="Philip Helger" w:date="2023-03-29T22:11:00Z">
        <w:r>
          <w:t xml:space="preserve"> similar </w:t>
        </w:r>
      </w:ins>
      <w:ins w:id="781" w:author="Philip Helger" w:date="2023-03-29T22:53:00Z">
        <w:r w:rsidR="00041B86">
          <w:t xml:space="preserve">future </w:t>
        </w:r>
      </w:ins>
      <w:ins w:id="782" w:author="Philip Helger" w:date="2023-03-29T22:11:00Z">
        <w:r>
          <w:t>requirements.</w:t>
        </w:r>
      </w:ins>
    </w:p>
    <w:p w14:paraId="3C650EE9" w14:textId="77777777" w:rsidR="00A47D53" w:rsidRDefault="00A47D53" w:rsidP="00A47D53">
      <w:pPr>
        <w:rPr>
          <w:ins w:id="783" w:author="Philip Helger" w:date="2023-03-29T22:11:00Z"/>
        </w:rPr>
      </w:pPr>
      <w:ins w:id="784" w:author="Philip Helger" w:date="2023-03-29T22:11:00Z">
        <w:r>
          <w:t xml:space="preserve">With this Document Type Identifier Scheme, business document receivers can register for all Document Types that match the root Document Type or are </w:t>
        </w:r>
        <w:r w:rsidRPr="00616F70">
          <w:rPr>
            <w:u w:val="single"/>
          </w:rPr>
          <w:t>narrower</w:t>
        </w:r>
        <w:r>
          <w:t xml:space="preserve"> in a single SMP endpoint. Narrower means that </w:t>
        </w:r>
        <w:r w:rsidRPr="00616F70">
          <w:t>some or all features of the Parent Document Type are used and all rules of the Parent Document Type are respected.</w:t>
        </w:r>
      </w:ins>
    </w:p>
    <w:p w14:paraId="0BF9CBF3" w14:textId="2967A675" w:rsidR="00A47D53" w:rsidRDefault="00A47D53" w:rsidP="00A47D53">
      <w:pPr>
        <w:rPr>
          <w:ins w:id="785" w:author="Philip Helger" w:date="2023-03-29T22:54:00Z"/>
        </w:rPr>
      </w:pPr>
      <w:ins w:id="786" w:author="Philip Helger" w:date="2023-03-29T22:11:00Z">
        <w:r>
          <w:t xml:space="preserve">Under this </w:t>
        </w:r>
      </w:ins>
      <w:ins w:id="787" w:author="Philip Helger" w:date="2023-03-30T00:55:00Z">
        <w:r w:rsidR="00081E02">
          <w:t>S</w:t>
        </w:r>
      </w:ins>
      <w:ins w:id="788" w:author="Philip Helger" w:date="2023-03-29T22:11:00Z">
        <w:r>
          <w:t xml:space="preserve">cheme, the layout of Document Type Identifier Values will also follow </w:t>
        </w:r>
      </w:ins>
      <w:ins w:id="789" w:author="Philip Helger" w:date="2023-03-29T23:49:00Z">
        <w:r w:rsidR="008519E9">
          <w:fldChar w:fldCharType="begin"/>
        </w:r>
        <w:r w:rsidR="008519E9">
          <w:instrText xml:space="preserve"> REF _Ref131026214 \r \h </w:instrText>
        </w:r>
      </w:ins>
      <w:ins w:id="790" w:author="Philip Helger" w:date="2023-03-29T23:49:00Z">
        <w:r w:rsidR="008519E9">
          <w:fldChar w:fldCharType="separate"/>
        </w:r>
      </w:ins>
      <w:ins w:id="791" w:author="Philip Helger" w:date="2023-03-30T00:45:00Z">
        <w:r w:rsidR="00293C88">
          <w:t>POLICY 20</w:t>
        </w:r>
      </w:ins>
      <w:ins w:id="792" w:author="Philip Helger" w:date="2023-03-29T23:49:00Z">
        <w:r w:rsidR="008519E9">
          <w:fldChar w:fldCharType="end"/>
        </w:r>
      </w:ins>
      <w:ins w:id="793" w:author="Philip Helger" w:date="2023-03-29T22:11:00Z">
        <w:r>
          <w:t xml:space="preserve"> </w:t>
        </w:r>
        <w:r w:rsidRPr="00D86B4C">
          <w:rPr>
            <w:bCs/>
            <w:rPrChange w:id="794" w:author="Philip Helger" w:date="2023-03-29T22:54:00Z">
              <w:rPr>
                <w:b/>
                <w:bCs/>
              </w:rPr>
            </w:rPrChange>
          </w:rPr>
          <w:t>except for</w:t>
        </w:r>
        <w:r>
          <w:t xml:space="preserve"> Customization ID</w:t>
        </w:r>
      </w:ins>
      <w:ins w:id="795" w:author="Philip Helger" w:date="2023-03-29T22:53:00Z">
        <w:r w:rsidR="00D86B4C">
          <w:t>.</w:t>
        </w:r>
      </w:ins>
    </w:p>
    <w:p w14:paraId="65D32702" w14:textId="07E7EB2D" w:rsidR="00AF2CED" w:rsidRPr="003F161F" w:rsidRDefault="00AF2CED">
      <w:pPr>
        <w:rPr>
          <w:ins w:id="796" w:author="Philip Helger" w:date="2023-03-29T22:54:00Z"/>
        </w:rPr>
        <w:pPrChange w:id="797" w:author="Philip Helger" w:date="2023-03-29T23:01:00Z">
          <w:pPr>
            <w:pStyle w:val="Default"/>
          </w:pPr>
        </w:pPrChange>
      </w:pPr>
      <w:ins w:id="798" w:author="Philip Helger" w:date="2023-03-29T22:54:00Z">
        <w:r w:rsidRPr="003F161F">
          <w:t>The following rules for the “Customization ID” apply:</w:t>
        </w:r>
      </w:ins>
    </w:p>
    <w:p w14:paraId="708C5C5A" w14:textId="60C23454" w:rsidR="00AF2CED" w:rsidRPr="003F161F" w:rsidRDefault="00AF2CED">
      <w:pPr>
        <w:pStyle w:val="Listenabsatz"/>
        <w:numPr>
          <w:ilvl w:val="0"/>
          <w:numId w:val="28"/>
        </w:numPr>
        <w:rPr>
          <w:ins w:id="799" w:author="Philip Helger" w:date="2023-03-29T22:54:00Z"/>
        </w:rPr>
        <w:pPrChange w:id="800" w:author="Philip Helger" w:date="2023-03-29T23:00:00Z">
          <w:pPr>
            <w:pStyle w:val="Default"/>
            <w:numPr>
              <w:numId w:val="25"/>
            </w:numPr>
            <w:spacing w:after="30"/>
          </w:pPr>
        </w:pPrChange>
      </w:pPr>
      <w:ins w:id="801" w:author="Philip Helger" w:date="2023-03-29T22:54:00Z">
        <w:r w:rsidRPr="003F161F">
          <w:t>[BR-PDC-01] The Customization ID MUST contain one or more “Scheme Parts”. Every Scheme Part following (being on the right side of) a previous Scheme Part MUST be represented by a narrower (i.e. further restricted) business specification.</w:t>
        </w:r>
      </w:ins>
    </w:p>
    <w:p w14:paraId="53BFE6B9" w14:textId="4E2C3D95" w:rsidR="00AF2CED" w:rsidRPr="003F161F" w:rsidRDefault="00AF2CED">
      <w:pPr>
        <w:pStyle w:val="Listenabsatz"/>
        <w:numPr>
          <w:ilvl w:val="0"/>
          <w:numId w:val="28"/>
        </w:numPr>
        <w:rPr>
          <w:ins w:id="802" w:author="Philip Helger" w:date="2023-03-29T22:55:00Z"/>
        </w:rPr>
        <w:pPrChange w:id="803" w:author="Philip Helger" w:date="2023-03-29T23:00:00Z">
          <w:pPr>
            <w:pStyle w:val="Default"/>
            <w:spacing w:after="30"/>
          </w:pPr>
        </w:pPrChange>
      </w:pPr>
      <w:ins w:id="804" w:author="Philip Helger" w:date="2023-03-29T22:54:00Z">
        <w:r w:rsidRPr="003F161F">
          <w:t>[BR-PDC-02] If more than one Scheme Part is used in one Customization ID, each individual Scheme Part MUST be separated by the character “</w:t>
        </w:r>
      </w:ins>
      <w:ins w:id="805" w:author="Philip Helger" w:date="2023-03-29T22:56:00Z">
        <w:r w:rsidRPr="003F161F">
          <w:t>@</w:t>
        </w:r>
      </w:ins>
      <w:ins w:id="806" w:author="Philip Helger" w:date="2023-03-29T22:54:00Z">
        <w:r w:rsidRPr="003F161F">
          <w:t>”</w:t>
        </w:r>
      </w:ins>
      <w:ins w:id="807" w:author="Philip Helger" w:date="2023-03-29T23:19:00Z">
        <w:r w:rsidR="001369BB">
          <w:t xml:space="preserve"> (ASCII </w:t>
        </w:r>
      </w:ins>
      <w:ins w:id="808" w:author="Philip Helger" w:date="2023-03-29T23:26:00Z">
        <w:r w:rsidR="00E1020D">
          <w:t xml:space="preserve">Decimal </w:t>
        </w:r>
      </w:ins>
      <w:ins w:id="809" w:author="Philip Helger" w:date="2023-03-29T23:19:00Z">
        <w:r w:rsidR="001369BB">
          <w:t>64)</w:t>
        </w:r>
      </w:ins>
      <w:ins w:id="810" w:author="Philip Helger" w:date="2023-03-29T22:54:00Z">
        <w:r w:rsidRPr="003F161F">
          <w:t xml:space="preserve"> – see examples below. The </w:t>
        </w:r>
      </w:ins>
      <w:ins w:id="811" w:author="Philip Helger" w:date="2023-03-29T23:07:00Z">
        <w:r w:rsidR="00FD30F6">
          <w:t>S</w:t>
        </w:r>
      </w:ins>
      <w:ins w:id="812" w:author="Philip Helger" w:date="2023-03-29T22:54:00Z">
        <w:r w:rsidRPr="003F161F">
          <w:t>eparator should be interpreted as “narrowed by”.</w:t>
        </w:r>
      </w:ins>
    </w:p>
    <w:p w14:paraId="5F4A1038" w14:textId="642569F9" w:rsidR="00AF2CED" w:rsidRPr="003F161F" w:rsidRDefault="00AF2CED">
      <w:pPr>
        <w:pStyle w:val="Listenabsatz"/>
        <w:numPr>
          <w:ilvl w:val="0"/>
          <w:numId w:val="28"/>
        </w:numPr>
        <w:rPr>
          <w:ins w:id="813" w:author="Philip Helger" w:date="2023-03-29T23:00:00Z"/>
        </w:rPr>
        <w:pPrChange w:id="814" w:author="Philip Helger" w:date="2023-03-29T23:00:00Z">
          <w:pPr>
            <w:pStyle w:val="Listenabsatz"/>
            <w:numPr>
              <w:numId w:val="27"/>
            </w:numPr>
            <w:ind w:hanging="360"/>
          </w:pPr>
        </w:pPrChange>
      </w:pPr>
      <w:ins w:id="815" w:author="Philip Helger" w:date="2023-03-29T22:54:00Z">
        <w:r w:rsidRPr="003F161F">
          <w:t>[BR-PDC-03] A Customization ID MUST NOT contain the same Scheme Part more than once.</w:t>
        </w:r>
      </w:ins>
    </w:p>
    <w:p w14:paraId="4A67A29E" w14:textId="77777777" w:rsidR="003F161F" w:rsidRPr="003F161F" w:rsidRDefault="00AF2CED">
      <w:pPr>
        <w:pStyle w:val="Listenabsatz"/>
        <w:numPr>
          <w:ilvl w:val="0"/>
          <w:numId w:val="28"/>
        </w:numPr>
        <w:rPr>
          <w:ins w:id="816" w:author="Philip Helger" w:date="2023-03-29T23:00:00Z"/>
        </w:rPr>
        <w:pPrChange w:id="817" w:author="Philip Helger" w:date="2023-03-29T23:00:00Z">
          <w:pPr>
            <w:pStyle w:val="Listenabsatz"/>
            <w:numPr>
              <w:numId w:val="26"/>
            </w:numPr>
            <w:ind w:hanging="360"/>
          </w:pPr>
        </w:pPrChange>
      </w:pPr>
      <w:ins w:id="818" w:author="Philip Helger" w:date="2023-03-29T22:56:00Z">
        <w:r w:rsidRPr="003F161F">
          <w:t xml:space="preserve">[BR-PDC-04] </w:t>
        </w:r>
      </w:ins>
      <w:ins w:id="819" w:author="Philip Helger" w:date="2023-03-29T22:54:00Z">
        <w:r w:rsidRPr="003F161F">
          <w:t>The leftmost Scheme Part is called the “Root Part”.</w:t>
        </w:r>
      </w:ins>
    </w:p>
    <w:p w14:paraId="0A19F860" w14:textId="7A72771D" w:rsidR="00AF2CED" w:rsidRPr="003F161F" w:rsidRDefault="00AF2CED">
      <w:pPr>
        <w:pStyle w:val="Listenabsatz"/>
        <w:numPr>
          <w:ilvl w:val="0"/>
          <w:numId w:val="28"/>
        </w:numPr>
        <w:rPr>
          <w:ins w:id="820" w:author="Philip Helger" w:date="2023-03-29T22:54:00Z"/>
        </w:rPr>
        <w:pPrChange w:id="821" w:author="Philip Helger" w:date="2023-03-29T23:00:00Z">
          <w:pPr>
            <w:pStyle w:val="Default"/>
            <w:numPr>
              <w:numId w:val="25"/>
            </w:numPr>
          </w:pPr>
        </w:pPrChange>
      </w:pPr>
      <w:ins w:id="822" w:author="Philip Helger" w:date="2023-03-29T22:54:00Z">
        <w:r w:rsidRPr="003F161F">
          <w:t>[BR-PDC-0</w:t>
        </w:r>
      </w:ins>
      <w:ins w:id="823" w:author="Philip Helger" w:date="2023-03-29T22:56:00Z">
        <w:r w:rsidRPr="003F161F">
          <w:t>5</w:t>
        </w:r>
      </w:ins>
      <w:ins w:id="824" w:author="Philip Helger" w:date="2023-03-29T22:54:00Z">
        <w:r w:rsidRPr="003F161F">
          <w:t xml:space="preserve">] A Scheme Part MUST NOT contain any of the characters “#” (ASCII </w:t>
        </w:r>
      </w:ins>
      <w:ins w:id="825" w:author="Philip Helger" w:date="2023-03-29T23:26:00Z">
        <w:r w:rsidR="00E1020D">
          <w:t xml:space="preserve">Decimal </w:t>
        </w:r>
      </w:ins>
      <w:ins w:id="826" w:author="Philip Helger" w:date="2023-03-29T22:54:00Z">
        <w:r w:rsidRPr="003F161F">
          <w:t>35), “*”</w:t>
        </w:r>
      </w:ins>
      <w:ins w:id="827" w:author="Philip Helger" w:date="2023-03-29T22:56:00Z">
        <w:r w:rsidRPr="003F161F">
          <w:t xml:space="preserve"> </w:t>
        </w:r>
      </w:ins>
      <w:ins w:id="828" w:author="Philip Helger" w:date="2023-03-29T22:54:00Z">
        <w:r w:rsidRPr="003F161F">
          <w:t xml:space="preserve">(ASCII </w:t>
        </w:r>
      </w:ins>
      <w:ins w:id="829" w:author="Philip Helger" w:date="2023-03-29T23:26:00Z">
        <w:r w:rsidR="00E1020D">
          <w:t xml:space="preserve">Decimal </w:t>
        </w:r>
      </w:ins>
      <w:ins w:id="830" w:author="Philip Helger" w:date="2023-03-29T22:54:00Z">
        <w:r w:rsidRPr="003F161F">
          <w:t xml:space="preserve">42), “:” (ASCII </w:t>
        </w:r>
      </w:ins>
      <w:ins w:id="831" w:author="Philip Helger" w:date="2023-03-29T23:26:00Z">
        <w:r w:rsidR="00E1020D">
          <w:t xml:space="preserve">Decimal </w:t>
        </w:r>
      </w:ins>
      <w:ins w:id="832" w:author="Philip Helger" w:date="2023-03-29T22:54:00Z">
        <w:r w:rsidRPr="003F161F">
          <w:t xml:space="preserve">58) or whitespace characters (ASCII </w:t>
        </w:r>
      </w:ins>
      <w:ins w:id="833" w:author="Philip Helger" w:date="2023-03-29T23:26:00Z">
        <w:r w:rsidR="00E1020D">
          <w:t xml:space="preserve">Decimal </w:t>
        </w:r>
      </w:ins>
      <w:ins w:id="834" w:author="Philip Helger" w:date="2023-03-29T22:54:00Z">
        <w:r w:rsidRPr="003F161F">
          <w:t xml:space="preserve">9, 10, 11, 12, 13, 32, 133, 160). </w:t>
        </w:r>
      </w:ins>
    </w:p>
    <w:p w14:paraId="15D45C5A" w14:textId="1DDBEA57" w:rsidR="00A47D53" w:rsidRDefault="00A47D53" w:rsidP="00A47D53">
      <w:pPr>
        <w:rPr>
          <w:ins w:id="835" w:author="Philip Helger" w:date="2023-03-29T22:58:00Z"/>
        </w:rPr>
      </w:pPr>
      <w:ins w:id="836" w:author="Philip Helger" w:date="2023-03-29T22:11:00Z">
        <w:r>
          <w:t xml:space="preserve">Note: </w:t>
        </w:r>
      </w:ins>
      <w:ins w:id="837" w:author="Philip Helger" w:date="2023-03-29T22:57:00Z">
        <w:r w:rsidR="00AF2CED">
          <w:t>T</w:t>
        </w:r>
      </w:ins>
      <w:ins w:id="838" w:author="Philip Helger" w:date="2023-03-29T22:11:00Z">
        <w:r>
          <w:t xml:space="preserve">he overall length restrictions imposed by </w:t>
        </w:r>
      </w:ins>
      <w:ins w:id="839" w:author="Philip Helger" w:date="2023-03-29T23:49:00Z">
        <w:r w:rsidR="00003982">
          <w:fldChar w:fldCharType="begin"/>
        </w:r>
        <w:r w:rsidR="00003982">
          <w:instrText xml:space="preserve"> REF _Ref131026215 \r \h </w:instrText>
        </w:r>
      </w:ins>
      <w:r w:rsidR="00003982">
        <w:fldChar w:fldCharType="separate"/>
      </w:r>
      <w:ins w:id="840" w:author="Philip Helger" w:date="2023-03-30T00:45:00Z">
        <w:r w:rsidR="00293C88">
          <w:t>POLICY 1</w:t>
        </w:r>
      </w:ins>
      <w:ins w:id="841" w:author="Philip Helger" w:date="2023-03-29T23:49:00Z">
        <w:r w:rsidR="00003982">
          <w:fldChar w:fldCharType="end"/>
        </w:r>
        <w:r w:rsidR="00003982">
          <w:t xml:space="preserve"> </w:t>
        </w:r>
      </w:ins>
      <w:ins w:id="842" w:author="Philip Helger" w:date="2023-03-29T22:11:00Z">
        <w:r>
          <w:t>apply.</w:t>
        </w:r>
      </w:ins>
    </w:p>
    <w:p w14:paraId="33FCD485" w14:textId="52C34AA2" w:rsidR="00665969" w:rsidRDefault="00665969" w:rsidP="00A47D53">
      <w:pPr>
        <w:rPr>
          <w:ins w:id="843" w:author="Philip Helger" w:date="2023-03-29T22:11:00Z"/>
        </w:rPr>
      </w:pPr>
      <w:ins w:id="844" w:author="Philip Helger" w:date="2023-03-29T22:58:00Z">
        <w:r>
          <w:t>Note: These rules apply to all Customization IDs in all occurrences.</w:t>
        </w:r>
      </w:ins>
    </w:p>
    <w:p w14:paraId="0EE795F5" w14:textId="1FA3819C" w:rsidR="00A47D53" w:rsidRDefault="00A47D53" w:rsidP="00A47D53">
      <w:pPr>
        <w:pStyle w:val="ExampleHeader"/>
        <w:rPr>
          <w:ins w:id="845" w:author="Philip Helger" w:date="2023-03-29T22:11:00Z"/>
        </w:rPr>
      </w:pPr>
      <w:ins w:id="846" w:author="Philip Helger" w:date="2023-03-29T22:11:00Z">
        <w:r>
          <w:lastRenderedPageBreak/>
          <w:t xml:space="preserve">Example Customization IDs without a </w:t>
        </w:r>
      </w:ins>
      <w:ins w:id="847" w:author="Philip Helger" w:date="2023-03-29T23:31:00Z">
        <w:r w:rsidR="00F7209C">
          <w:t>W</w:t>
        </w:r>
      </w:ins>
      <w:ins w:id="848" w:author="Philip Helger" w:date="2023-03-29T22:11:00Z">
        <w:r>
          <w:t>ildcard:</w:t>
        </w:r>
      </w:ins>
    </w:p>
    <w:p w14:paraId="65708063" w14:textId="36B1EA4D" w:rsidR="00A47D53" w:rsidRPr="00E1020D" w:rsidRDefault="00A47D53" w:rsidP="00A47D53">
      <w:pPr>
        <w:pStyle w:val="Listenabsatz"/>
        <w:numPr>
          <w:ilvl w:val="0"/>
          <w:numId w:val="13"/>
        </w:numPr>
        <w:rPr>
          <w:ins w:id="849" w:author="Philip Helger" w:date="2023-03-29T22:11:00Z"/>
          <w:rStyle w:val="InlineCodeChar"/>
          <w:rPrChange w:id="850" w:author="Philip Helger" w:date="2023-03-29T23:24:00Z">
            <w:rPr>
              <w:ins w:id="851" w:author="Philip Helger" w:date="2023-03-29T22:11:00Z"/>
            </w:rPr>
          </w:rPrChange>
        </w:rPr>
      </w:pPr>
      <w:ins w:id="852" w:author="Philip Helger" w:date="2023-03-29T22:11:00Z">
        <w:r w:rsidRPr="00E1020D">
          <w:rPr>
            <w:rStyle w:val="InlineCodeChar"/>
            <w:rPrChange w:id="853" w:author="Philip Helger" w:date="2023-03-29T23:24:00Z">
              <w:rPr/>
            </w:rPrChange>
          </w:rPr>
          <w:t>a</w:t>
        </w:r>
      </w:ins>
    </w:p>
    <w:p w14:paraId="27FA527F" w14:textId="39DD50D3" w:rsidR="00A47D53" w:rsidRDefault="00A47D53" w:rsidP="00A47D53">
      <w:pPr>
        <w:pStyle w:val="Listenabsatz"/>
        <w:numPr>
          <w:ilvl w:val="1"/>
          <w:numId w:val="13"/>
        </w:numPr>
        <w:rPr>
          <w:ins w:id="854" w:author="Philip Helger" w:date="2023-03-29T23:02:00Z"/>
        </w:rPr>
      </w:pPr>
      <w:ins w:id="855" w:author="Philip Helger" w:date="2023-03-29T22:11:00Z">
        <w:r>
          <w:t xml:space="preserve">One Scheme Part: </w:t>
        </w:r>
        <w:r w:rsidRPr="00E1020D">
          <w:rPr>
            <w:rStyle w:val="InlineCodeChar"/>
            <w:rPrChange w:id="856" w:author="Philip Helger" w:date="2023-03-29T23:24:00Z">
              <w:rPr/>
            </w:rPrChange>
          </w:rPr>
          <w:t>a</w:t>
        </w:r>
      </w:ins>
    </w:p>
    <w:p w14:paraId="6E279C64" w14:textId="5F174F79" w:rsidR="003F161F" w:rsidRDefault="00E1020D" w:rsidP="00A47D53">
      <w:pPr>
        <w:pStyle w:val="Listenabsatz"/>
        <w:numPr>
          <w:ilvl w:val="1"/>
          <w:numId w:val="13"/>
        </w:numPr>
        <w:rPr>
          <w:ins w:id="857" w:author="Philip Helger" w:date="2023-03-29T22:11:00Z"/>
        </w:rPr>
      </w:pPr>
      <w:ins w:id="858" w:author="Philip Helger" w:date="2023-03-29T23:25:00Z">
        <w:r w:rsidRPr="00E1020D">
          <w:rPr>
            <w:rStyle w:val="InlineCodeChar"/>
            <w:rPrChange w:id="859" w:author="Philip Helger" w:date="2023-03-29T23:25:00Z">
              <w:rPr/>
            </w:rPrChange>
          </w:rPr>
          <w:t>a</w:t>
        </w:r>
      </w:ins>
      <w:ins w:id="860" w:author="Philip Helger" w:date="2023-03-29T23:02:00Z">
        <w:r w:rsidR="003F161F" w:rsidRPr="003F161F">
          <w:t xml:space="preserve"> is the Root Part</w:t>
        </w:r>
      </w:ins>
    </w:p>
    <w:p w14:paraId="493BA7A1" w14:textId="0E7B2D32" w:rsidR="00A47D53" w:rsidRPr="00E1020D" w:rsidRDefault="00A47D53" w:rsidP="00A47D53">
      <w:pPr>
        <w:pStyle w:val="Listenabsatz"/>
        <w:numPr>
          <w:ilvl w:val="0"/>
          <w:numId w:val="13"/>
        </w:numPr>
        <w:rPr>
          <w:ins w:id="861" w:author="Philip Helger" w:date="2023-03-29T22:11:00Z"/>
          <w:rStyle w:val="InlineCodeChar"/>
          <w:rPrChange w:id="862" w:author="Philip Helger" w:date="2023-03-29T23:24:00Z">
            <w:rPr>
              <w:ins w:id="863" w:author="Philip Helger" w:date="2023-03-29T22:11:00Z"/>
            </w:rPr>
          </w:rPrChange>
        </w:rPr>
      </w:pPr>
      <w:ins w:id="864" w:author="Philip Helger" w:date="2023-03-29T22:11:00Z">
        <w:r w:rsidRPr="00E1020D">
          <w:rPr>
            <w:rStyle w:val="InlineCodeChar"/>
            <w:rPrChange w:id="865" w:author="Philip Helger" w:date="2023-03-29T23:24:00Z">
              <w:rPr/>
            </w:rPrChange>
          </w:rPr>
          <w:t>a</w:t>
        </w:r>
      </w:ins>
      <w:ins w:id="866" w:author="Philip Helger" w:date="2023-03-29T23:02:00Z">
        <w:r w:rsidR="003F161F" w:rsidRPr="00E1020D">
          <w:rPr>
            <w:rStyle w:val="InlineCodeChar"/>
            <w:rPrChange w:id="867" w:author="Philip Helger" w:date="2023-03-29T23:24:00Z">
              <w:rPr/>
            </w:rPrChange>
          </w:rPr>
          <w:t>@</w:t>
        </w:r>
      </w:ins>
      <w:ins w:id="868" w:author="Philip Helger" w:date="2023-03-29T22:11:00Z">
        <w:r w:rsidRPr="00E1020D">
          <w:rPr>
            <w:rStyle w:val="InlineCodeChar"/>
            <w:rPrChange w:id="869" w:author="Philip Helger" w:date="2023-03-29T23:24:00Z">
              <w:rPr/>
            </w:rPrChange>
          </w:rPr>
          <w:t>b</w:t>
        </w:r>
      </w:ins>
    </w:p>
    <w:p w14:paraId="109AAEFF" w14:textId="411E8B8E" w:rsidR="00A47D53" w:rsidRDefault="00A47D53" w:rsidP="00A47D53">
      <w:pPr>
        <w:pStyle w:val="Listenabsatz"/>
        <w:numPr>
          <w:ilvl w:val="1"/>
          <w:numId w:val="13"/>
        </w:numPr>
        <w:rPr>
          <w:ins w:id="870" w:author="Philip Helger" w:date="2023-03-29T23:02:00Z"/>
        </w:rPr>
      </w:pPr>
      <w:ins w:id="871" w:author="Philip Helger" w:date="2023-03-29T22:11:00Z">
        <w:r>
          <w:t xml:space="preserve">Two Scheme Parts: </w:t>
        </w:r>
        <w:r w:rsidRPr="00E1020D">
          <w:rPr>
            <w:rStyle w:val="InlineCodeChar"/>
            <w:rPrChange w:id="872" w:author="Philip Helger" w:date="2023-03-29T23:25:00Z">
              <w:rPr/>
            </w:rPrChange>
          </w:rPr>
          <w:t>a</w:t>
        </w:r>
        <w:r>
          <w:t xml:space="preserve"> and </w:t>
        </w:r>
      </w:ins>
      <w:ins w:id="873" w:author="Philip Helger" w:date="2023-03-29T23:25:00Z">
        <w:r w:rsidR="00E1020D" w:rsidRPr="00E1020D">
          <w:rPr>
            <w:rStyle w:val="InlineCodeChar"/>
            <w:rPrChange w:id="874" w:author="Philip Helger" w:date="2023-03-29T23:25:00Z">
              <w:rPr/>
            </w:rPrChange>
          </w:rPr>
          <w:t>b</w:t>
        </w:r>
      </w:ins>
    </w:p>
    <w:p w14:paraId="08F1A8DA" w14:textId="03CB69A4" w:rsidR="003F161F" w:rsidRDefault="003F161F" w:rsidP="003F161F">
      <w:pPr>
        <w:pStyle w:val="Listenabsatz"/>
        <w:numPr>
          <w:ilvl w:val="1"/>
          <w:numId w:val="13"/>
        </w:numPr>
        <w:rPr>
          <w:ins w:id="875" w:author="Philip Helger" w:date="2023-03-29T22:11:00Z"/>
        </w:rPr>
      </w:pPr>
      <w:ins w:id="876" w:author="Philip Helger" w:date="2023-03-29T23:02:00Z">
        <w:r w:rsidRPr="00F7209C">
          <w:rPr>
            <w:rStyle w:val="InlineCodeChar"/>
            <w:rPrChange w:id="877" w:author="Philip Helger" w:date="2023-03-29T23:31:00Z">
              <w:rPr/>
            </w:rPrChange>
          </w:rPr>
          <w:t>a</w:t>
        </w:r>
        <w:r>
          <w:t xml:space="preserve"> is the Root Part</w:t>
        </w:r>
      </w:ins>
    </w:p>
    <w:p w14:paraId="19382882" w14:textId="5CCFEB3F" w:rsidR="00A47D53" w:rsidRPr="00E1020D" w:rsidRDefault="00A47D53" w:rsidP="00A47D53">
      <w:pPr>
        <w:pStyle w:val="Listenabsatz"/>
        <w:numPr>
          <w:ilvl w:val="0"/>
          <w:numId w:val="13"/>
        </w:numPr>
        <w:rPr>
          <w:ins w:id="878" w:author="Philip Helger" w:date="2023-03-29T22:11:00Z"/>
          <w:rStyle w:val="InlineCodeChar"/>
          <w:rPrChange w:id="879" w:author="Philip Helger" w:date="2023-03-29T23:25:00Z">
            <w:rPr>
              <w:ins w:id="880" w:author="Philip Helger" w:date="2023-03-29T22:11:00Z"/>
            </w:rPr>
          </w:rPrChange>
        </w:rPr>
      </w:pPr>
      <w:ins w:id="881" w:author="Philip Helger" w:date="2023-03-29T22:11:00Z">
        <w:r w:rsidRPr="00E1020D">
          <w:rPr>
            <w:rStyle w:val="InlineCodeChar"/>
            <w:rPrChange w:id="882" w:author="Philip Helger" w:date="2023-03-29T23:25:00Z">
              <w:rPr/>
            </w:rPrChange>
          </w:rPr>
          <w:t>a</w:t>
        </w:r>
      </w:ins>
      <w:ins w:id="883" w:author="Philip Helger" w:date="2023-03-29T23:03:00Z">
        <w:r w:rsidR="003F161F" w:rsidRPr="00E1020D">
          <w:rPr>
            <w:rStyle w:val="InlineCodeChar"/>
            <w:rPrChange w:id="884" w:author="Philip Helger" w:date="2023-03-29T23:25:00Z">
              <w:rPr/>
            </w:rPrChange>
          </w:rPr>
          <w:t>@</w:t>
        </w:r>
      </w:ins>
      <w:ins w:id="885" w:author="Philip Helger" w:date="2023-03-29T22:11:00Z">
        <w:r w:rsidRPr="00E1020D">
          <w:rPr>
            <w:rStyle w:val="InlineCodeChar"/>
            <w:rPrChange w:id="886" w:author="Philip Helger" w:date="2023-03-29T23:25:00Z">
              <w:rPr/>
            </w:rPrChange>
          </w:rPr>
          <w:t>b</w:t>
        </w:r>
      </w:ins>
      <w:ins w:id="887" w:author="Philip Helger" w:date="2023-03-29T23:03:00Z">
        <w:r w:rsidR="003F161F" w:rsidRPr="00E1020D">
          <w:rPr>
            <w:rStyle w:val="InlineCodeChar"/>
            <w:rPrChange w:id="888" w:author="Philip Helger" w:date="2023-03-29T23:25:00Z">
              <w:rPr/>
            </w:rPrChange>
          </w:rPr>
          <w:t>@</w:t>
        </w:r>
      </w:ins>
      <w:ins w:id="889" w:author="Philip Helger" w:date="2023-03-29T22:11:00Z">
        <w:r w:rsidRPr="00E1020D">
          <w:rPr>
            <w:rStyle w:val="InlineCodeChar"/>
            <w:rPrChange w:id="890" w:author="Philip Helger" w:date="2023-03-29T23:25:00Z">
              <w:rPr/>
            </w:rPrChange>
          </w:rPr>
          <w:t>c</w:t>
        </w:r>
      </w:ins>
      <w:ins w:id="891" w:author="Philip Helger" w:date="2023-03-29T23:03:00Z">
        <w:r w:rsidR="003F161F" w:rsidRPr="00E1020D">
          <w:rPr>
            <w:rStyle w:val="InlineCodeChar"/>
            <w:rPrChange w:id="892" w:author="Philip Helger" w:date="2023-03-29T23:25:00Z">
              <w:rPr/>
            </w:rPrChange>
          </w:rPr>
          <w:t>@</w:t>
        </w:r>
      </w:ins>
      <w:ins w:id="893" w:author="Philip Helger" w:date="2023-03-29T22:11:00Z">
        <w:r w:rsidRPr="00E1020D">
          <w:rPr>
            <w:rStyle w:val="InlineCodeChar"/>
            <w:rPrChange w:id="894" w:author="Philip Helger" w:date="2023-03-29T23:25:00Z">
              <w:rPr/>
            </w:rPrChange>
          </w:rPr>
          <w:t>d</w:t>
        </w:r>
      </w:ins>
    </w:p>
    <w:p w14:paraId="1A76BBBA" w14:textId="3005800B" w:rsidR="00A47D53" w:rsidRDefault="00A47D53" w:rsidP="00A47D53">
      <w:pPr>
        <w:pStyle w:val="Listenabsatz"/>
        <w:numPr>
          <w:ilvl w:val="1"/>
          <w:numId w:val="13"/>
        </w:numPr>
        <w:rPr>
          <w:ins w:id="895" w:author="Philip Helger" w:date="2023-03-29T23:03:00Z"/>
        </w:rPr>
      </w:pPr>
      <w:ins w:id="896" w:author="Philip Helger" w:date="2023-03-29T22:11:00Z">
        <w:r>
          <w:t xml:space="preserve">Four Scheme Parts: </w:t>
        </w:r>
        <w:r w:rsidRPr="00E1020D">
          <w:rPr>
            <w:rStyle w:val="InlineCodeChar"/>
            <w:rPrChange w:id="897" w:author="Philip Helger" w:date="2023-03-29T23:25:00Z">
              <w:rPr/>
            </w:rPrChange>
          </w:rPr>
          <w:t>a</w:t>
        </w:r>
        <w:r>
          <w:t>,</w:t>
        </w:r>
      </w:ins>
      <w:ins w:id="898" w:author="Philip Helger" w:date="2023-03-29T23:25:00Z">
        <w:r w:rsidR="00E1020D">
          <w:t xml:space="preserve"> </w:t>
        </w:r>
      </w:ins>
      <w:ins w:id="899" w:author="Philip Helger" w:date="2023-03-29T22:11:00Z">
        <w:r w:rsidRPr="00E1020D">
          <w:rPr>
            <w:rStyle w:val="InlineCodeChar"/>
            <w:rPrChange w:id="900" w:author="Philip Helger" w:date="2023-03-29T23:25:00Z">
              <w:rPr/>
            </w:rPrChange>
          </w:rPr>
          <w:t>b</w:t>
        </w:r>
        <w:r>
          <w:t xml:space="preserve">, </w:t>
        </w:r>
        <w:r w:rsidRPr="00E1020D">
          <w:rPr>
            <w:rStyle w:val="InlineCodeChar"/>
            <w:rPrChange w:id="901" w:author="Philip Helger" w:date="2023-03-29T23:25:00Z">
              <w:rPr/>
            </w:rPrChange>
          </w:rPr>
          <w:t>c</w:t>
        </w:r>
        <w:r>
          <w:t xml:space="preserve"> and </w:t>
        </w:r>
        <w:r w:rsidRPr="00E1020D">
          <w:rPr>
            <w:rStyle w:val="InlineCodeChar"/>
            <w:rPrChange w:id="902" w:author="Philip Helger" w:date="2023-03-29T23:25:00Z">
              <w:rPr/>
            </w:rPrChange>
          </w:rPr>
          <w:t>d</w:t>
        </w:r>
      </w:ins>
    </w:p>
    <w:p w14:paraId="4D8A54BF" w14:textId="6F5BD995" w:rsidR="003F161F" w:rsidRDefault="00E1020D" w:rsidP="00A47D53">
      <w:pPr>
        <w:pStyle w:val="Listenabsatz"/>
        <w:numPr>
          <w:ilvl w:val="1"/>
          <w:numId w:val="13"/>
        </w:numPr>
        <w:rPr>
          <w:ins w:id="903" w:author="Philip Helger" w:date="2023-03-29T22:11:00Z"/>
        </w:rPr>
      </w:pPr>
      <w:ins w:id="904" w:author="Philip Helger" w:date="2023-03-29T23:25:00Z">
        <w:r w:rsidRPr="00E1020D">
          <w:rPr>
            <w:rStyle w:val="InlineCodeChar"/>
            <w:rPrChange w:id="905" w:author="Philip Helger" w:date="2023-03-29T23:25:00Z">
              <w:rPr/>
            </w:rPrChange>
          </w:rPr>
          <w:t>a</w:t>
        </w:r>
      </w:ins>
      <w:ins w:id="906" w:author="Philip Helger" w:date="2023-03-29T23:03:00Z">
        <w:r w:rsidR="003F161F">
          <w:t xml:space="preserve"> is the Root Part</w:t>
        </w:r>
      </w:ins>
    </w:p>
    <w:p w14:paraId="580C8066" w14:textId="690CBF0F" w:rsidR="00A47D53" w:rsidRDefault="00A47D53" w:rsidP="00A47D53">
      <w:pPr>
        <w:rPr>
          <w:ins w:id="907" w:author="Philip Helger" w:date="2023-03-29T22:11:00Z"/>
        </w:rPr>
      </w:pPr>
      <w:ins w:id="908" w:author="Philip Helger" w:date="2023-03-29T22:11:00Z">
        <w:r w:rsidRPr="000A3CC2">
          <w:t>The new concept of a “</w:t>
        </w:r>
        <w:r w:rsidRPr="00616F70">
          <w:rPr>
            <w:u w:val="single"/>
          </w:rPr>
          <w:t>Wildcard Indicator</w:t>
        </w:r>
        <w:r w:rsidRPr="000A3CC2">
          <w:t>” is introduced. It is represented by a “*”</w:t>
        </w:r>
        <w:r>
          <w:t xml:space="preserve"> character</w:t>
        </w:r>
        <w:r w:rsidRPr="000A3CC2">
          <w:t xml:space="preserve"> (star or asterisk character, ASCII Decimal 42).</w:t>
        </w:r>
      </w:ins>
    </w:p>
    <w:p w14:paraId="72A69AE0" w14:textId="5B987873" w:rsidR="00A47D53" w:rsidRDefault="00A47D53" w:rsidP="00A47D53">
      <w:pPr>
        <w:rPr>
          <w:ins w:id="909" w:author="Philip Helger" w:date="2023-03-29T23:05:00Z"/>
        </w:rPr>
      </w:pPr>
      <w:ins w:id="910" w:author="Philip Helger" w:date="2023-03-29T22:11:00Z">
        <w:r w:rsidRPr="000A3CC2">
          <w:t xml:space="preserve">The </w:t>
        </w:r>
        <w:r>
          <w:t xml:space="preserve">following rules for the </w:t>
        </w:r>
        <w:r w:rsidRPr="000A3CC2">
          <w:t xml:space="preserve">“Wildcard Indicator” </w:t>
        </w:r>
        <w:r>
          <w:t>apply:</w:t>
        </w:r>
      </w:ins>
    </w:p>
    <w:p w14:paraId="020908FB" w14:textId="1587FC0D" w:rsidR="00FD30F6" w:rsidRDefault="00FD30F6" w:rsidP="00FD30F6">
      <w:pPr>
        <w:pStyle w:val="Listenabsatz"/>
        <w:numPr>
          <w:ilvl w:val="0"/>
          <w:numId w:val="24"/>
        </w:numPr>
        <w:rPr>
          <w:ins w:id="911" w:author="Philip Helger" w:date="2023-03-29T23:05:00Z"/>
        </w:rPr>
      </w:pPr>
      <w:ins w:id="912" w:author="Philip Helger" w:date="2023-03-29T23:05:00Z">
        <w:r>
          <w:t xml:space="preserve">[BR-PDW-01] It MAY only used </w:t>
        </w:r>
      </w:ins>
      <w:ins w:id="913" w:author="Philip Helger" w:date="2023-03-30T00:59:00Z">
        <w:r w:rsidR="003070D2">
          <w:t>in combination with</w:t>
        </w:r>
      </w:ins>
      <w:ins w:id="914" w:author="Philip Helger" w:date="2023-03-29T23:05:00Z">
        <w:r>
          <w:t xml:space="preserve"> the “peppol-doctype-wildcard” scheme</w:t>
        </w:r>
      </w:ins>
      <w:ins w:id="915" w:author="Philip Helger" w:date="2023-03-29T23:09:00Z">
        <w:r w:rsidR="00B22350">
          <w:t>.</w:t>
        </w:r>
      </w:ins>
    </w:p>
    <w:p w14:paraId="2F3E493A" w14:textId="2FB263A6" w:rsidR="00FD30F6" w:rsidRDefault="00FD30F6" w:rsidP="00FD30F6">
      <w:pPr>
        <w:pStyle w:val="Listenabsatz"/>
        <w:numPr>
          <w:ilvl w:val="0"/>
          <w:numId w:val="24"/>
        </w:numPr>
        <w:rPr>
          <w:ins w:id="916" w:author="Philip Helger" w:date="2023-03-29T23:05:00Z"/>
        </w:rPr>
      </w:pPr>
      <w:ins w:id="917" w:author="Philip Helger" w:date="2023-03-29T23:05:00Z">
        <w:r>
          <w:t xml:space="preserve">[BR-PDW-02] It </w:t>
        </w:r>
        <w:r w:rsidRPr="000A3CC2">
          <w:t>MUST occur in SMP registration</w:t>
        </w:r>
        <w:r>
          <w:t xml:space="preserve"> when using the “peppol-doctype-wildcard” scheme</w:t>
        </w:r>
      </w:ins>
      <w:ins w:id="918" w:author="Philip Helger" w:date="2023-03-29T23:06:00Z">
        <w:r>
          <w:t>.</w:t>
        </w:r>
      </w:ins>
      <w:ins w:id="919" w:author="Philip Helger" w:date="2023-03-29T23:05:00Z">
        <w:r>
          <w:t xml:space="preserve"> It</w:t>
        </w:r>
        <w:r w:rsidRPr="000A3CC2">
          <w:t xml:space="preserve"> MUST NOT occur in any other standardized occurrences of “Customization IDs” (</w:t>
        </w:r>
        <w:r>
          <w:t>Peppol Envelope</w:t>
        </w:r>
        <w:r w:rsidRPr="000A3CC2">
          <w:t>, AS4 UserMessage and Business Document).</w:t>
        </w:r>
      </w:ins>
    </w:p>
    <w:p w14:paraId="2D7C6424" w14:textId="72E8472C" w:rsidR="00FD30F6" w:rsidRDefault="00FD30F6" w:rsidP="00FD30F6">
      <w:pPr>
        <w:pStyle w:val="Listenabsatz"/>
        <w:numPr>
          <w:ilvl w:val="0"/>
          <w:numId w:val="24"/>
        </w:numPr>
        <w:rPr>
          <w:ins w:id="920" w:author="Philip Helger" w:date="2023-03-29T23:05:00Z"/>
        </w:rPr>
      </w:pPr>
      <w:ins w:id="921" w:author="Philip Helger" w:date="2023-03-29T23:05:00Z">
        <w:r>
          <w:t>[BR-PDW-0</w:t>
        </w:r>
      </w:ins>
      <w:ins w:id="922" w:author="Philip Helger" w:date="2023-03-29T23:06:00Z">
        <w:r>
          <w:t>3</w:t>
        </w:r>
      </w:ins>
      <w:ins w:id="923" w:author="Philip Helger" w:date="2023-03-29T23:05:00Z">
        <w:r>
          <w:t xml:space="preserve">] It </w:t>
        </w:r>
        <w:r w:rsidRPr="000A3CC2">
          <w:t>MUST be the last character of the respective Customization ID in the SMP.</w:t>
        </w:r>
      </w:ins>
    </w:p>
    <w:p w14:paraId="414E0BB6" w14:textId="48E966B7" w:rsidR="00FD30F6" w:rsidRDefault="00FD30F6" w:rsidP="00FD30F6">
      <w:pPr>
        <w:pStyle w:val="Listenabsatz"/>
        <w:numPr>
          <w:ilvl w:val="0"/>
          <w:numId w:val="24"/>
        </w:numPr>
        <w:rPr>
          <w:ins w:id="924" w:author="Philip Helger" w:date="2023-03-29T23:06:00Z"/>
        </w:rPr>
      </w:pPr>
      <w:ins w:id="925" w:author="Philip Helger" w:date="2023-03-29T23:06:00Z">
        <w:r>
          <w:t xml:space="preserve">[BR-PDW-04] It </w:t>
        </w:r>
        <w:r w:rsidRPr="000A3CC2">
          <w:t>MUST only be used once per Identifier Value</w:t>
        </w:r>
        <w:r>
          <w:t>.</w:t>
        </w:r>
      </w:ins>
    </w:p>
    <w:p w14:paraId="181A776C" w14:textId="7FAB3F20" w:rsidR="00FD30F6" w:rsidRDefault="00FD30F6" w:rsidP="00FD30F6">
      <w:pPr>
        <w:pStyle w:val="Listenabsatz"/>
        <w:numPr>
          <w:ilvl w:val="0"/>
          <w:numId w:val="24"/>
        </w:numPr>
        <w:rPr>
          <w:ins w:id="926" w:author="Philip Helger" w:date="2023-03-29T23:05:00Z"/>
        </w:rPr>
      </w:pPr>
      <w:ins w:id="927" w:author="Philip Helger" w:date="2023-03-29T23:05:00Z">
        <w:r>
          <w:t>[BR-PDW-0</w:t>
        </w:r>
      </w:ins>
      <w:ins w:id="928" w:author="Philip Helger" w:date="2023-03-29T23:06:00Z">
        <w:r>
          <w:t>5</w:t>
        </w:r>
      </w:ins>
      <w:ins w:id="929" w:author="Philip Helger" w:date="2023-03-29T23:05:00Z">
        <w:r>
          <w:t>] It</w:t>
        </w:r>
        <w:r w:rsidRPr="000A3CC2">
          <w:t xml:space="preserve"> MUST follow a </w:t>
        </w:r>
        <w:r>
          <w:t xml:space="preserve">Scheme </w:t>
        </w:r>
        <w:r w:rsidRPr="000A3CC2">
          <w:t>Part</w:t>
        </w:r>
      </w:ins>
      <w:ins w:id="930" w:author="Philip Helger" w:date="2023-03-29T23:08:00Z">
        <w:r>
          <w:t>.</w:t>
        </w:r>
      </w:ins>
      <w:ins w:id="931" w:author="Philip Helger" w:date="2023-03-29T23:05:00Z">
        <w:r>
          <w:t xml:space="preserve"> </w:t>
        </w:r>
      </w:ins>
      <w:ins w:id="932" w:author="Philip Helger" w:date="2023-03-29T23:08:00Z">
        <w:r>
          <w:t>C</w:t>
        </w:r>
      </w:ins>
      <w:ins w:id="933" w:author="Philip Helger" w:date="2023-03-29T23:05:00Z">
        <w:r w:rsidRPr="000A3CC2">
          <w:t>onsequently</w:t>
        </w:r>
      </w:ins>
      <w:ins w:id="934" w:author="Philip Helger" w:date="2023-03-29T23:08:00Z">
        <w:r>
          <w:t>,</w:t>
        </w:r>
      </w:ins>
      <w:ins w:id="935" w:author="Philip Helger" w:date="2023-03-29T23:05:00Z">
        <w:r w:rsidRPr="000A3CC2">
          <w:t xml:space="preserve"> a Wildcard Indicator can never follow a </w:t>
        </w:r>
      </w:ins>
      <w:ins w:id="936" w:author="Philip Helger" w:date="2023-03-29T23:08:00Z">
        <w:r>
          <w:t>S</w:t>
        </w:r>
      </w:ins>
      <w:ins w:id="937" w:author="Philip Helger" w:date="2023-03-29T23:05:00Z">
        <w:r w:rsidRPr="000A3CC2">
          <w:t xml:space="preserve">eparator (as in </w:t>
        </w:r>
        <w:r w:rsidRPr="00F7209C">
          <w:rPr>
            <w:rStyle w:val="InlineCodeChar"/>
            <w:rPrChange w:id="938" w:author="Philip Helger" w:date="2023-03-29T23:26:00Z">
              <w:rPr/>
            </w:rPrChange>
          </w:rPr>
          <w:t>a</w:t>
        </w:r>
      </w:ins>
      <w:ins w:id="939" w:author="Philip Helger" w:date="2023-03-29T23:07:00Z">
        <w:r w:rsidRPr="00F7209C">
          <w:rPr>
            <w:rStyle w:val="InlineCodeChar"/>
            <w:rPrChange w:id="940" w:author="Philip Helger" w:date="2023-03-29T23:26:00Z">
              <w:rPr/>
            </w:rPrChange>
          </w:rPr>
          <w:t>@</w:t>
        </w:r>
      </w:ins>
      <w:ins w:id="941" w:author="Philip Helger" w:date="2023-03-29T23:05:00Z">
        <w:r w:rsidRPr="00F7209C">
          <w:rPr>
            <w:rStyle w:val="InlineCodeChar"/>
            <w:rPrChange w:id="942" w:author="Philip Helger" w:date="2023-03-29T23:26:00Z">
              <w:rPr/>
            </w:rPrChange>
          </w:rPr>
          <w:t>*</w:t>
        </w:r>
        <w:r w:rsidRPr="000A3CC2">
          <w:t>).</w:t>
        </w:r>
      </w:ins>
    </w:p>
    <w:p w14:paraId="4A642281" w14:textId="037BC8C9" w:rsidR="00FD30F6" w:rsidRDefault="00FD30F6" w:rsidP="00FD30F6">
      <w:pPr>
        <w:pStyle w:val="Listenabsatz"/>
        <w:numPr>
          <w:ilvl w:val="0"/>
          <w:numId w:val="24"/>
        </w:numPr>
        <w:rPr>
          <w:ins w:id="943" w:author="Philip Helger" w:date="2023-03-29T23:05:00Z"/>
        </w:rPr>
      </w:pPr>
      <w:ins w:id="944" w:author="Philip Helger" w:date="2023-03-29T23:05:00Z">
        <w:r>
          <w:t>[BR-PDW-0</w:t>
        </w:r>
      </w:ins>
      <w:ins w:id="945" w:author="Philip Helger" w:date="2023-03-29T23:06:00Z">
        <w:r>
          <w:t>6</w:t>
        </w:r>
      </w:ins>
      <w:ins w:id="946" w:author="Philip Helger" w:date="2023-03-29T23:05:00Z">
        <w:r>
          <w:t xml:space="preserve">] </w:t>
        </w:r>
        <w:r w:rsidRPr="000A3CC2">
          <w:t>The sole usage of a Wildcard Indicator is NOT allowed (</w:t>
        </w:r>
        <w:r w:rsidRPr="00F7209C">
          <w:rPr>
            <w:rStyle w:val="InlineCodeChar"/>
            <w:rPrChange w:id="947" w:author="Philip Helger" w:date="2023-03-29T23:26:00Z">
              <w:rPr/>
            </w:rPrChange>
          </w:rPr>
          <w:t>*</w:t>
        </w:r>
        <w:r w:rsidRPr="000A3CC2">
          <w:t>).</w:t>
        </w:r>
      </w:ins>
    </w:p>
    <w:p w14:paraId="3CDA08B2" w14:textId="77777777" w:rsidR="00A47D53" w:rsidRDefault="00A47D53" w:rsidP="00A47D53">
      <w:pPr>
        <w:pStyle w:val="ExampleHeader"/>
        <w:rPr>
          <w:ins w:id="948" w:author="Philip Helger" w:date="2023-03-29T22:11:00Z"/>
        </w:rPr>
      </w:pPr>
      <w:ins w:id="949" w:author="Philip Helger" w:date="2023-03-29T22:11:00Z">
        <w:r>
          <w:t xml:space="preserve">Examples of </w:t>
        </w:r>
        <w:r w:rsidRPr="004C0C7B">
          <w:rPr>
            <w:rPrChange w:id="950" w:author="Philip Helger" w:date="2023-03-29T22:59:00Z">
              <w:rPr>
                <w:u w:val="single"/>
              </w:rPr>
            </w:rPrChange>
          </w:rPr>
          <w:t>valid</w:t>
        </w:r>
        <w:r>
          <w:t xml:space="preserve"> Wildcard Customization IDs:</w:t>
        </w:r>
      </w:ins>
    </w:p>
    <w:p w14:paraId="138C6537" w14:textId="686CC1F7" w:rsidR="00A47D53" w:rsidRPr="00F7209C" w:rsidRDefault="00A47D53" w:rsidP="00A47D53">
      <w:pPr>
        <w:pStyle w:val="Listenabsatz"/>
        <w:numPr>
          <w:ilvl w:val="0"/>
          <w:numId w:val="13"/>
        </w:numPr>
        <w:rPr>
          <w:ins w:id="951" w:author="Philip Helger" w:date="2023-03-29T22:11:00Z"/>
          <w:rStyle w:val="InlineCodeChar"/>
          <w:rPrChange w:id="952" w:author="Philip Helger" w:date="2023-03-29T23:27:00Z">
            <w:rPr>
              <w:ins w:id="953" w:author="Philip Helger" w:date="2023-03-29T22:11:00Z"/>
            </w:rPr>
          </w:rPrChange>
        </w:rPr>
      </w:pPr>
      <w:ins w:id="954" w:author="Philip Helger" w:date="2023-03-29T22:11:00Z">
        <w:r w:rsidRPr="00F7209C">
          <w:rPr>
            <w:rStyle w:val="InlineCodeChar"/>
            <w:rPrChange w:id="955" w:author="Philip Helger" w:date="2023-03-29T23:27:00Z">
              <w:rPr/>
            </w:rPrChange>
          </w:rPr>
          <w:t>a*</w:t>
        </w:r>
      </w:ins>
    </w:p>
    <w:p w14:paraId="0C13AC93" w14:textId="3561C1F7" w:rsidR="00A47D53" w:rsidRPr="00F7209C" w:rsidRDefault="00A47D53" w:rsidP="00A47D53">
      <w:pPr>
        <w:pStyle w:val="Listenabsatz"/>
        <w:numPr>
          <w:ilvl w:val="0"/>
          <w:numId w:val="13"/>
        </w:numPr>
        <w:rPr>
          <w:ins w:id="956" w:author="Philip Helger" w:date="2023-03-29T22:11:00Z"/>
          <w:rStyle w:val="InlineCodeChar"/>
          <w:rPrChange w:id="957" w:author="Philip Helger" w:date="2023-03-29T23:27:00Z">
            <w:rPr>
              <w:ins w:id="958" w:author="Philip Helger" w:date="2023-03-29T22:11:00Z"/>
            </w:rPr>
          </w:rPrChange>
        </w:rPr>
      </w:pPr>
      <w:ins w:id="959" w:author="Philip Helger" w:date="2023-03-29T22:11:00Z">
        <w:r w:rsidRPr="00F7209C">
          <w:rPr>
            <w:rStyle w:val="InlineCodeChar"/>
            <w:rPrChange w:id="960" w:author="Philip Helger" w:date="2023-03-29T23:27:00Z">
              <w:rPr/>
            </w:rPrChange>
          </w:rPr>
          <w:t>a</w:t>
        </w:r>
      </w:ins>
      <w:ins w:id="961" w:author="Philip Helger" w:date="2023-03-29T23:08:00Z">
        <w:r w:rsidR="00B22350" w:rsidRPr="00F7209C">
          <w:rPr>
            <w:rStyle w:val="InlineCodeChar"/>
            <w:rPrChange w:id="962" w:author="Philip Helger" w:date="2023-03-29T23:27:00Z">
              <w:rPr/>
            </w:rPrChange>
          </w:rPr>
          <w:t>@</w:t>
        </w:r>
      </w:ins>
      <w:ins w:id="963" w:author="Philip Helger" w:date="2023-03-29T22:11:00Z">
        <w:r w:rsidRPr="00F7209C">
          <w:rPr>
            <w:rStyle w:val="InlineCodeChar"/>
            <w:rPrChange w:id="964" w:author="Philip Helger" w:date="2023-03-29T23:27:00Z">
              <w:rPr/>
            </w:rPrChange>
          </w:rPr>
          <w:t>b*</w:t>
        </w:r>
      </w:ins>
    </w:p>
    <w:p w14:paraId="69D042B7" w14:textId="75783566" w:rsidR="00A47D53" w:rsidRPr="00F7209C" w:rsidRDefault="00A47D53" w:rsidP="00A47D53">
      <w:pPr>
        <w:pStyle w:val="Listenabsatz"/>
        <w:numPr>
          <w:ilvl w:val="0"/>
          <w:numId w:val="13"/>
        </w:numPr>
        <w:rPr>
          <w:ins w:id="965" w:author="Philip Helger" w:date="2023-03-29T22:11:00Z"/>
          <w:rStyle w:val="InlineCodeChar"/>
          <w:rPrChange w:id="966" w:author="Philip Helger" w:date="2023-03-29T23:27:00Z">
            <w:rPr>
              <w:ins w:id="967" w:author="Philip Helger" w:date="2023-03-29T22:11:00Z"/>
            </w:rPr>
          </w:rPrChange>
        </w:rPr>
      </w:pPr>
      <w:ins w:id="968" w:author="Philip Helger" w:date="2023-03-29T22:11:00Z">
        <w:r w:rsidRPr="00F7209C">
          <w:rPr>
            <w:rStyle w:val="InlineCodeChar"/>
            <w:rPrChange w:id="969" w:author="Philip Helger" w:date="2023-03-29T23:27:00Z">
              <w:rPr/>
            </w:rPrChange>
          </w:rPr>
          <w:t>a</w:t>
        </w:r>
      </w:ins>
      <w:ins w:id="970" w:author="Philip Helger" w:date="2023-03-29T23:08:00Z">
        <w:r w:rsidR="00B22350" w:rsidRPr="00F7209C">
          <w:rPr>
            <w:rStyle w:val="InlineCodeChar"/>
            <w:rPrChange w:id="971" w:author="Philip Helger" w:date="2023-03-29T23:27:00Z">
              <w:rPr/>
            </w:rPrChange>
          </w:rPr>
          <w:t>@</w:t>
        </w:r>
      </w:ins>
      <w:ins w:id="972" w:author="Philip Helger" w:date="2023-03-29T22:11:00Z">
        <w:r w:rsidRPr="00F7209C">
          <w:rPr>
            <w:rStyle w:val="InlineCodeChar"/>
            <w:rPrChange w:id="973" w:author="Philip Helger" w:date="2023-03-29T23:27:00Z">
              <w:rPr/>
            </w:rPrChange>
          </w:rPr>
          <w:t>b</w:t>
        </w:r>
      </w:ins>
      <w:ins w:id="974" w:author="Philip Helger" w:date="2023-03-29T23:08:00Z">
        <w:r w:rsidR="00B22350" w:rsidRPr="00F7209C">
          <w:rPr>
            <w:rStyle w:val="InlineCodeChar"/>
            <w:rPrChange w:id="975" w:author="Philip Helger" w:date="2023-03-29T23:27:00Z">
              <w:rPr/>
            </w:rPrChange>
          </w:rPr>
          <w:t>@</w:t>
        </w:r>
      </w:ins>
      <w:ins w:id="976" w:author="Philip Helger" w:date="2023-03-29T22:11:00Z">
        <w:r w:rsidRPr="00F7209C">
          <w:rPr>
            <w:rStyle w:val="InlineCodeChar"/>
            <w:rPrChange w:id="977" w:author="Philip Helger" w:date="2023-03-29T23:27:00Z">
              <w:rPr/>
            </w:rPrChange>
          </w:rPr>
          <w:t>c</w:t>
        </w:r>
      </w:ins>
      <w:ins w:id="978" w:author="Philip Helger" w:date="2023-03-29T23:08:00Z">
        <w:r w:rsidR="00B22350" w:rsidRPr="00F7209C">
          <w:rPr>
            <w:rStyle w:val="InlineCodeChar"/>
            <w:rPrChange w:id="979" w:author="Philip Helger" w:date="2023-03-29T23:27:00Z">
              <w:rPr/>
            </w:rPrChange>
          </w:rPr>
          <w:t>@</w:t>
        </w:r>
      </w:ins>
      <w:ins w:id="980" w:author="Philip Helger" w:date="2023-03-29T22:11:00Z">
        <w:r w:rsidRPr="00F7209C">
          <w:rPr>
            <w:rStyle w:val="InlineCodeChar"/>
            <w:rPrChange w:id="981" w:author="Philip Helger" w:date="2023-03-29T23:27:00Z">
              <w:rPr/>
            </w:rPrChange>
          </w:rPr>
          <w:t>d*</w:t>
        </w:r>
      </w:ins>
    </w:p>
    <w:p w14:paraId="759C52F9" w14:textId="77777777" w:rsidR="00A47D53" w:rsidRDefault="00A47D53" w:rsidP="00A47D53">
      <w:pPr>
        <w:pStyle w:val="ExampleHeader"/>
        <w:rPr>
          <w:ins w:id="982" w:author="Philip Helger" w:date="2023-03-29T22:11:00Z"/>
        </w:rPr>
      </w:pPr>
      <w:ins w:id="983" w:author="Philip Helger" w:date="2023-03-29T22:11:00Z">
        <w:r>
          <w:t xml:space="preserve">Examples of </w:t>
        </w:r>
        <w:r w:rsidRPr="004C0C7B">
          <w:rPr>
            <w:rPrChange w:id="984" w:author="Philip Helger" w:date="2023-03-29T22:59:00Z">
              <w:rPr>
                <w:u w:val="single"/>
              </w:rPr>
            </w:rPrChange>
          </w:rPr>
          <w:t>invalid</w:t>
        </w:r>
        <w:r>
          <w:t xml:space="preserve"> Wildcard Customization IDs:</w:t>
        </w:r>
      </w:ins>
    </w:p>
    <w:p w14:paraId="09281B43" w14:textId="0613C99A" w:rsidR="00A47D53" w:rsidRPr="00F7209C" w:rsidRDefault="00A47D53" w:rsidP="00A47D53">
      <w:pPr>
        <w:pStyle w:val="Listenabsatz"/>
        <w:numPr>
          <w:ilvl w:val="0"/>
          <w:numId w:val="13"/>
        </w:numPr>
        <w:rPr>
          <w:ins w:id="985" w:author="Philip Helger" w:date="2023-03-29T22:11:00Z"/>
          <w:rStyle w:val="InlineCodeChar"/>
          <w:rPrChange w:id="986" w:author="Philip Helger" w:date="2023-03-29T23:27:00Z">
            <w:rPr>
              <w:ins w:id="987" w:author="Philip Helger" w:date="2023-03-29T22:11:00Z"/>
            </w:rPr>
          </w:rPrChange>
        </w:rPr>
      </w:pPr>
      <w:ins w:id="988" w:author="Philip Helger" w:date="2023-03-29T22:11:00Z">
        <w:r w:rsidRPr="00F7209C">
          <w:rPr>
            <w:rStyle w:val="InlineCodeChar"/>
            <w:rPrChange w:id="989" w:author="Philip Helger" w:date="2023-03-29T23:27:00Z">
              <w:rPr/>
            </w:rPrChange>
          </w:rPr>
          <w:t>a</w:t>
        </w:r>
      </w:ins>
    </w:p>
    <w:p w14:paraId="62AA961B" w14:textId="2B8022A3" w:rsidR="00A47D53" w:rsidRDefault="00A47D53" w:rsidP="00A47D53">
      <w:pPr>
        <w:pStyle w:val="Listenabsatz"/>
        <w:numPr>
          <w:ilvl w:val="1"/>
          <w:numId w:val="13"/>
        </w:numPr>
        <w:rPr>
          <w:ins w:id="990" w:author="Philip Helger" w:date="2023-03-29T23:08:00Z"/>
        </w:rPr>
      </w:pPr>
      <w:ins w:id="991" w:author="Philip Helger" w:date="2023-03-29T22:11:00Z">
        <w:r>
          <w:t>No Wildcard Indicator is present</w:t>
        </w:r>
      </w:ins>
      <w:ins w:id="992" w:author="Philip Helger" w:date="2023-03-29T23:08:00Z">
        <w:r w:rsidR="00B22350">
          <w:t>.</w:t>
        </w:r>
      </w:ins>
    </w:p>
    <w:p w14:paraId="6DBDA09A" w14:textId="08C56203" w:rsidR="00B22350" w:rsidRDefault="00B22350" w:rsidP="00B22350">
      <w:pPr>
        <w:pStyle w:val="Listenabsatz"/>
        <w:numPr>
          <w:ilvl w:val="1"/>
          <w:numId w:val="13"/>
        </w:numPr>
        <w:rPr>
          <w:ins w:id="993" w:author="Philip Helger" w:date="2023-03-29T22:11:00Z"/>
        </w:rPr>
      </w:pPr>
      <w:ins w:id="994" w:author="Philip Helger" w:date="2023-03-29T23:08:00Z">
        <w:r>
          <w:t>Violates rule [BR-PDW-02]</w:t>
        </w:r>
      </w:ins>
    </w:p>
    <w:p w14:paraId="454D6F90" w14:textId="67F425E5" w:rsidR="00A47D53" w:rsidRPr="00F7209C" w:rsidRDefault="00A47D53" w:rsidP="00A47D53">
      <w:pPr>
        <w:pStyle w:val="Listenabsatz"/>
        <w:numPr>
          <w:ilvl w:val="0"/>
          <w:numId w:val="13"/>
        </w:numPr>
        <w:rPr>
          <w:ins w:id="995" w:author="Philip Helger" w:date="2023-03-29T22:11:00Z"/>
          <w:rStyle w:val="InlineCodeChar"/>
          <w:rPrChange w:id="996" w:author="Philip Helger" w:date="2023-03-29T23:27:00Z">
            <w:rPr>
              <w:ins w:id="997" w:author="Philip Helger" w:date="2023-03-29T22:11:00Z"/>
            </w:rPr>
          </w:rPrChange>
        </w:rPr>
      </w:pPr>
      <w:ins w:id="998" w:author="Philip Helger" w:date="2023-03-29T22:11:00Z">
        <w:r w:rsidRPr="00F7209C">
          <w:rPr>
            <w:rStyle w:val="InlineCodeChar"/>
            <w:rPrChange w:id="999" w:author="Philip Helger" w:date="2023-03-29T23:27:00Z">
              <w:rPr/>
            </w:rPrChange>
          </w:rPr>
          <w:t>a**</w:t>
        </w:r>
      </w:ins>
    </w:p>
    <w:p w14:paraId="46BDB46A" w14:textId="33216F5C" w:rsidR="00A47D53" w:rsidRDefault="00A47D53" w:rsidP="00A47D53">
      <w:pPr>
        <w:pStyle w:val="Listenabsatz"/>
        <w:numPr>
          <w:ilvl w:val="1"/>
          <w:numId w:val="13"/>
        </w:numPr>
        <w:rPr>
          <w:ins w:id="1000" w:author="Philip Helger" w:date="2023-03-29T23:09:00Z"/>
        </w:rPr>
      </w:pPr>
      <w:ins w:id="1001" w:author="Philip Helger" w:date="2023-03-29T22:11:00Z">
        <w:r>
          <w:t>Only one Wildcard Character is allowed</w:t>
        </w:r>
      </w:ins>
    </w:p>
    <w:p w14:paraId="24B9FC42" w14:textId="48A56097" w:rsidR="00B22350" w:rsidRDefault="00B22350" w:rsidP="00A47D53">
      <w:pPr>
        <w:pStyle w:val="Listenabsatz"/>
        <w:numPr>
          <w:ilvl w:val="1"/>
          <w:numId w:val="13"/>
        </w:numPr>
        <w:rPr>
          <w:ins w:id="1002" w:author="Philip Helger" w:date="2023-03-29T22:11:00Z"/>
        </w:rPr>
      </w:pPr>
      <w:ins w:id="1003" w:author="Philip Helger" w:date="2023-03-29T23:09:00Z">
        <w:r>
          <w:t>Violates rule [BR-PDW-04]</w:t>
        </w:r>
      </w:ins>
    </w:p>
    <w:p w14:paraId="76BF1CD2" w14:textId="27B5ABF2" w:rsidR="00A47D53" w:rsidRPr="00F7209C" w:rsidRDefault="00A47D53" w:rsidP="00A47D53">
      <w:pPr>
        <w:pStyle w:val="Listenabsatz"/>
        <w:numPr>
          <w:ilvl w:val="0"/>
          <w:numId w:val="13"/>
        </w:numPr>
        <w:rPr>
          <w:ins w:id="1004" w:author="Philip Helger" w:date="2023-03-29T22:11:00Z"/>
          <w:rStyle w:val="InlineCodeChar"/>
          <w:rPrChange w:id="1005" w:author="Philip Helger" w:date="2023-03-29T23:27:00Z">
            <w:rPr>
              <w:ins w:id="1006" w:author="Philip Helger" w:date="2023-03-29T22:11:00Z"/>
            </w:rPr>
          </w:rPrChange>
        </w:rPr>
      </w:pPr>
      <w:ins w:id="1007" w:author="Philip Helger" w:date="2023-03-29T22:11:00Z">
        <w:r w:rsidRPr="00F7209C">
          <w:rPr>
            <w:rStyle w:val="InlineCodeChar"/>
            <w:rPrChange w:id="1008" w:author="Philip Helger" w:date="2023-03-29T23:27:00Z">
              <w:rPr/>
            </w:rPrChange>
          </w:rPr>
          <w:t>a</w:t>
        </w:r>
      </w:ins>
      <w:ins w:id="1009" w:author="Philip Helger" w:date="2023-03-29T23:09:00Z">
        <w:r w:rsidR="00B22350" w:rsidRPr="00F7209C">
          <w:rPr>
            <w:rStyle w:val="InlineCodeChar"/>
            <w:rPrChange w:id="1010" w:author="Philip Helger" w:date="2023-03-29T23:27:00Z">
              <w:rPr/>
            </w:rPrChange>
          </w:rPr>
          <w:t>@</w:t>
        </w:r>
      </w:ins>
      <w:ins w:id="1011" w:author="Philip Helger" w:date="2023-03-29T22:11:00Z">
        <w:r w:rsidRPr="00F7209C">
          <w:rPr>
            <w:rStyle w:val="InlineCodeChar"/>
            <w:rPrChange w:id="1012" w:author="Philip Helger" w:date="2023-03-29T23:27:00Z">
              <w:rPr/>
            </w:rPrChange>
          </w:rPr>
          <w:t>b</w:t>
        </w:r>
      </w:ins>
      <w:ins w:id="1013" w:author="Philip Helger" w:date="2023-03-29T23:09:00Z">
        <w:r w:rsidR="00B22350" w:rsidRPr="00F7209C">
          <w:rPr>
            <w:rStyle w:val="InlineCodeChar"/>
            <w:rPrChange w:id="1014" w:author="Philip Helger" w:date="2023-03-29T23:27:00Z">
              <w:rPr/>
            </w:rPrChange>
          </w:rPr>
          <w:t>@</w:t>
        </w:r>
      </w:ins>
      <w:ins w:id="1015" w:author="Philip Helger" w:date="2023-03-29T22:11:00Z">
        <w:r w:rsidRPr="00F7209C">
          <w:rPr>
            <w:rStyle w:val="InlineCodeChar"/>
            <w:rPrChange w:id="1016" w:author="Philip Helger" w:date="2023-03-29T23:27:00Z">
              <w:rPr/>
            </w:rPrChange>
          </w:rPr>
          <w:t>*</w:t>
        </w:r>
      </w:ins>
    </w:p>
    <w:p w14:paraId="1CC1AE16" w14:textId="6486422C" w:rsidR="00A47D53" w:rsidRDefault="00A47D53" w:rsidP="00A47D53">
      <w:pPr>
        <w:pStyle w:val="Listenabsatz"/>
        <w:numPr>
          <w:ilvl w:val="1"/>
          <w:numId w:val="13"/>
        </w:numPr>
        <w:rPr>
          <w:ins w:id="1017" w:author="Philip Helger" w:date="2023-03-29T23:09:00Z"/>
        </w:rPr>
      </w:pPr>
      <w:ins w:id="1018" w:author="Philip Helger" w:date="2023-03-29T22:11:00Z">
        <w:r>
          <w:t>The Wildcard Character must follow a Scheme Part</w:t>
        </w:r>
      </w:ins>
    </w:p>
    <w:p w14:paraId="0DA5915E" w14:textId="14012FB9" w:rsidR="00B22350" w:rsidRDefault="00B22350" w:rsidP="00A47D53">
      <w:pPr>
        <w:pStyle w:val="Listenabsatz"/>
        <w:numPr>
          <w:ilvl w:val="1"/>
          <w:numId w:val="13"/>
        </w:numPr>
        <w:rPr>
          <w:ins w:id="1019" w:author="Philip Helger" w:date="2023-03-29T22:11:00Z"/>
        </w:rPr>
      </w:pPr>
      <w:ins w:id="1020" w:author="Philip Helger" w:date="2023-03-29T23:09:00Z">
        <w:r>
          <w:t>Violates rule [BR-PDW-05]</w:t>
        </w:r>
      </w:ins>
    </w:p>
    <w:p w14:paraId="4D4036F7" w14:textId="392592CF" w:rsidR="00A47D53" w:rsidRPr="00F7209C" w:rsidRDefault="00A47D53" w:rsidP="00A47D53">
      <w:pPr>
        <w:pStyle w:val="Listenabsatz"/>
        <w:numPr>
          <w:ilvl w:val="0"/>
          <w:numId w:val="13"/>
        </w:numPr>
        <w:rPr>
          <w:ins w:id="1021" w:author="Philip Helger" w:date="2023-03-29T22:11:00Z"/>
          <w:rStyle w:val="InlineCodeChar"/>
          <w:rPrChange w:id="1022" w:author="Philip Helger" w:date="2023-03-29T23:27:00Z">
            <w:rPr>
              <w:ins w:id="1023" w:author="Philip Helger" w:date="2023-03-29T22:11:00Z"/>
            </w:rPr>
          </w:rPrChange>
        </w:rPr>
      </w:pPr>
      <w:ins w:id="1024" w:author="Philip Helger" w:date="2023-03-29T22:11:00Z">
        <w:r w:rsidRPr="00F7209C">
          <w:rPr>
            <w:rStyle w:val="InlineCodeChar"/>
            <w:rPrChange w:id="1025" w:author="Philip Helger" w:date="2023-03-29T23:27:00Z">
              <w:rPr/>
            </w:rPrChange>
          </w:rPr>
          <w:t>a*</w:t>
        </w:r>
      </w:ins>
      <w:ins w:id="1026" w:author="Philip Helger" w:date="2023-03-29T23:09:00Z">
        <w:r w:rsidR="00B22350" w:rsidRPr="00F7209C">
          <w:rPr>
            <w:rStyle w:val="InlineCodeChar"/>
            <w:rPrChange w:id="1027" w:author="Philip Helger" w:date="2023-03-29T23:27:00Z">
              <w:rPr/>
            </w:rPrChange>
          </w:rPr>
          <w:t>@</w:t>
        </w:r>
      </w:ins>
      <w:ins w:id="1028" w:author="Philip Helger" w:date="2023-03-29T22:11:00Z">
        <w:r w:rsidRPr="00F7209C">
          <w:rPr>
            <w:rStyle w:val="InlineCodeChar"/>
            <w:rPrChange w:id="1029" w:author="Philip Helger" w:date="2023-03-29T23:27:00Z">
              <w:rPr/>
            </w:rPrChange>
          </w:rPr>
          <w:t>b</w:t>
        </w:r>
      </w:ins>
    </w:p>
    <w:p w14:paraId="33898BAE" w14:textId="6DB9094C" w:rsidR="00A47D53" w:rsidRDefault="00A47D53" w:rsidP="00A47D53">
      <w:pPr>
        <w:pStyle w:val="Listenabsatz"/>
        <w:numPr>
          <w:ilvl w:val="1"/>
          <w:numId w:val="13"/>
        </w:numPr>
        <w:rPr>
          <w:ins w:id="1030" w:author="Philip Helger" w:date="2023-03-29T23:09:00Z"/>
        </w:rPr>
      </w:pPr>
      <w:ins w:id="1031" w:author="Philip Helger" w:date="2023-03-29T22:11:00Z">
        <w:r>
          <w:t>The Wildcard Character must be the last character</w:t>
        </w:r>
      </w:ins>
    </w:p>
    <w:p w14:paraId="6EA69999" w14:textId="37EC789F" w:rsidR="00B22350" w:rsidRDefault="00B22350" w:rsidP="00A47D53">
      <w:pPr>
        <w:pStyle w:val="Listenabsatz"/>
        <w:numPr>
          <w:ilvl w:val="1"/>
          <w:numId w:val="13"/>
        </w:numPr>
        <w:rPr>
          <w:ins w:id="1032" w:author="Philip Helger" w:date="2023-03-29T22:11:00Z"/>
        </w:rPr>
      </w:pPr>
      <w:ins w:id="1033" w:author="Philip Helger" w:date="2023-03-29T23:09:00Z">
        <w:r>
          <w:t>Violates rule [BR-PDW-0</w:t>
        </w:r>
      </w:ins>
      <w:ins w:id="1034" w:author="Philip Helger" w:date="2023-03-29T23:10:00Z">
        <w:r>
          <w:t>3</w:t>
        </w:r>
      </w:ins>
      <w:ins w:id="1035" w:author="Philip Helger" w:date="2023-03-29T23:09:00Z">
        <w:r>
          <w:t>]</w:t>
        </w:r>
      </w:ins>
    </w:p>
    <w:p w14:paraId="3EC065E8" w14:textId="3F119257" w:rsidR="00A47D53" w:rsidRPr="00F7209C" w:rsidRDefault="00A47D53" w:rsidP="00A47D53">
      <w:pPr>
        <w:pStyle w:val="Listenabsatz"/>
        <w:numPr>
          <w:ilvl w:val="0"/>
          <w:numId w:val="13"/>
        </w:numPr>
        <w:rPr>
          <w:ins w:id="1036" w:author="Philip Helger" w:date="2023-03-29T22:11:00Z"/>
          <w:rStyle w:val="InlineCodeChar"/>
          <w:rPrChange w:id="1037" w:author="Philip Helger" w:date="2023-03-29T23:27:00Z">
            <w:rPr>
              <w:ins w:id="1038" w:author="Philip Helger" w:date="2023-03-29T22:11:00Z"/>
            </w:rPr>
          </w:rPrChange>
        </w:rPr>
      </w:pPr>
      <w:ins w:id="1039" w:author="Philip Helger" w:date="2023-03-29T22:11:00Z">
        <w:r w:rsidRPr="00F7209C">
          <w:rPr>
            <w:rStyle w:val="InlineCodeChar"/>
            <w:rPrChange w:id="1040" w:author="Philip Helger" w:date="2023-03-29T23:27:00Z">
              <w:rPr/>
            </w:rPrChange>
          </w:rPr>
          <w:t>*</w:t>
        </w:r>
      </w:ins>
    </w:p>
    <w:p w14:paraId="76124AFF" w14:textId="18083CBE" w:rsidR="00A47D53" w:rsidRDefault="00A47D53" w:rsidP="00A47D53">
      <w:pPr>
        <w:pStyle w:val="Listenabsatz"/>
        <w:numPr>
          <w:ilvl w:val="1"/>
          <w:numId w:val="13"/>
        </w:numPr>
        <w:rPr>
          <w:ins w:id="1041" w:author="Philip Helger" w:date="2023-03-29T23:09:00Z"/>
        </w:rPr>
      </w:pPr>
      <w:ins w:id="1042" w:author="Philip Helger" w:date="2023-03-29T22:11:00Z">
        <w:r>
          <w:t>The Wildcard Character must follow a Scheme Part</w:t>
        </w:r>
      </w:ins>
    </w:p>
    <w:p w14:paraId="0F0EFA00" w14:textId="189679F6" w:rsidR="00B22350" w:rsidRDefault="00B22350" w:rsidP="00A47D53">
      <w:pPr>
        <w:pStyle w:val="Listenabsatz"/>
        <w:numPr>
          <w:ilvl w:val="1"/>
          <w:numId w:val="13"/>
        </w:numPr>
        <w:rPr>
          <w:ins w:id="1043" w:author="Philip Helger" w:date="2023-03-29T22:11:00Z"/>
        </w:rPr>
      </w:pPr>
      <w:ins w:id="1044" w:author="Philip Helger" w:date="2023-03-29T23:09:00Z">
        <w:r>
          <w:t>Violates rule [BR-PDW-06]</w:t>
        </w:r>
      </w:ins>
    </w:p>
    <w:p w14:paraId="36D4110C" w14:textId="20BCEAFC" w:rsidR="00A47D53" w:rsidRDefault="00A47D53" w:rsidP="00A47D53">
      <w:pPr>
        <w:rPr>
          <w:ins w:id="1045" w:author="Philip Helger" w:date="2023-03-29T22:11:00Z"/>
        </w:rPr>
      </w:pPr>
      <w:ins w:id="1046" w:author="Philip Helger" w:date="2023-03-29T22:11:00Z">
        <w:r>
          <w:t xml:space="preserve">Note: </w:t>
        </w:r>
      </w:ins>
      <w:ins w:id="1047" w:author="Philip Helger" w:date="2023-03-29T23:10:00Z">
        <w:r w:rsidR="00C41E27">
          <w:t xml:space="preserve">A Document Type Identifier Value for “busdox-docid-qns” </w:t>
        </w:r>
      </w:ins>
      <w:ins w:id="1048" w:author="Philip Helger" w:date="2023-03-29T23:11:00Z">
        <w:r w:rsidR="00C41E27">
          <w:t>MUST NOT</w:t>
        </w:r>
      </w:ins>
      <w:ins w:id="1049" w:author="Philip Helger" w:date="2023-03-29T23:10:00Z">
        <w:r w:rsidR="00C41E27">
          <w:t xml:space="preserve"> contain the “*”</w:t>
        </w:r>
      </w:ins>
      <w:ins w:id="1050" w:author="Philip Helger" w:date="2023-03-29T23:11:00Z">
        <w:r w:rsidR="00C41E27">
          <w:t xml:space="preserve"> </w:t>
        </w:r>
      </w:ins>
      <w:ins w:id="1051" w:author="Philip Helger" w:date="2023-03-29T23:10:00Z">
        <w:r w:rsidR="00C41E27">
          <w:t>character.</w:t>
        </w:r>
      </w:ins>
    </w:p>
    <w:p w14:paraId="009ECF4E" w14:textId="5055CA6D" w:rsidR="00A47D53" w:rsidRPr="003423D1" w:rsidRDefault="00415E38" w:rsidP="00A47D53">
      <w:pPr>
        <w:rPr>
          <w:ins w:id="1052" w:author="Philip Helger" w:date="2023-03-29T22:11:00Z"/>
          <w:b/>
          <w:bCs/>
        </w:rPr>
      </w:pPr>
      <w:ins w:id="1053" w:author="Philip Helger" w:date="2023-03-29T23:12:00Z">
        <w:r w:rsidRPr="00415E38">
          <w:rPr>
            <w:b/>
            <w:bCs/>
          </w:rPr>
          <w:t>Matching Document Type Identifiers with Wildcards</w:t>
        </w:r>
      </w:ins>
    </w:p>
    <w:p w14:paraId="6783A3EC" w14:textId="496FD6D5" w:rsidR="00A47D53" w:rsidRDefault="00A47D53" w:rsidP="00A47D53">
      <w:pPr>
        <w:rPr>
          <w:ins w:id="1054" w:author="Philip Helger" w:date="2023-03-29T23:12:00Z"/>
        </w:rPr>
      </w:pPr>
      <w:ins w:id="1055" w:author="Philip Helger" w:date="2023-03-29T22:11:00Z">
        <w:r w:rsidRPr="000A3CC2">
          <w:lastRenderedPageBreak/>
          <w:t xml:space="preserve">When matching SMP responses, the Wildcard Indicator acts as a generalization for zero, one or more </w:t>
        </w:r>
        <w:r>
          <w:t xml:space="preserve">Scheme </w:t>
        </w:r>
        <w:r w:rsidRPr="000A3CC2">
          <w:t>Parts</w:t>
        </w:r>
        <w:r>
          <w:t>. Matching MUST be performed from left to right.</w:t>
        </w:r>
      </w:ins>
    </w:p>
    <w:p w14:paraId="481DBE3E" w14:textId="77777777" w:rsidR="00415E38" w:rsidRDefault="00415E38" w:rsidP="00415E38">
      <w:pPr>
        <w:rPr>
          <w:ins w:id="1056" w:author="Philip Helger" w:date="2023-03-29T23:12:00Z"/>
        </w:rPr>
      </w:pPr>
      <w:ins w:id="1057" w:author="Philip Helger" w:date="2023-03-29T23:12:00Z">
        <w:r w:rsidRPr="000A3CC2">
          <w:t xml:space="preserve">The </w:t>
        </w:r>
        <w:r>
          <w:t xml:space="preserve">following rules for matching Document Type Identifiers with </w:t>
        </w:r>
        <w:r w:rsidRPr="000A3CC2">
          <w:t xml:space="preserve">“Wildcard Indicator” </w:t>
        </w:r>
        <w:r>
          <w:t>apply:</w:t>
        </w:r>
      </w:ins>
    </w:p>
    <w:p w14:paraId="41C9967B" w14:textId="6C2176E1" w:rsidR="00060E4D" w:rsidRDefault="00060E4D" w:rsidP="00415E38">
      <w:pPr>
        <w:pStyle w:val="Listenabsatz"/>
        <w:numPr>
          <w:ilvl w:val="0"/>
          <w:numId w:val="29"/>
        </w:numPr>
        <w:rPr>
          <w:ins w:id="1058" w:author="Philip Helger" w:date="2023-03-29T23:17:00Z"/>
        </w:rPr>
      </w:pPr>
      <w:ins w:id="1059" w:author="Philip Helger" w:date="2023-03-29T23:17:00Z">
        <w:r>
          <w:t xml:space="preserve">[BR-PDM-01] </w:t>
        </w:r>
        <w:r w:rsidRPr="000A3CC2">
          <w:t xml:space="preserve">When matching SMP responses, </w:t>
        </w:r>
        <w:r>
          <w:t xml:space="preserve">all the </w:t>
        </w:r>
      </w:ins>
      <w:ins w:id="1060" w:author="Philip Helger" w:date="2023-03-29T23:18:00Z">
        <w:r>
          <w:t xml:space="preserve">Scheme Parts up to the </w:t>
        </w:r>
      </w:ins>
      <w:ins w:id="1061" w:author="Philip Helger" w:date="2023-03-29T23:17:00Z">
        <w:r w:rsidRPr="000A3CC2">
          <w:t xml:space="preserve">Wildcard Indicator </w:t>
        </w:r>
        <w:r>
          <w:t xml:space="preserve">MUST </w:t>
        </w:r>
      </w:ins>
      <w:ins w:id="1062" w:author="Philip Helger" w:date="2023-03-29T23:18:00Z">
        <w:r>
          <w:t>be matched</w:t>
        </w:r>
      </w:ins>
      <w:ins w:id="1063" w:author="Philip Helger" w:date="2023-03-29T23:17:00Z">
        <w:r>
          <w:t>.</w:t>
        </w:r>
      </w:ins>
    </w:p>
    <w:p w14:paraId="38182245" w14:textId="69FDBD7C" w:rsidR="00415E38" w:rsidRDefault="00415E38" w:rsidP="00415E38">
      <w:pPr>
        <w:pStyle w:val="Listenabsatz"/>
        <w:numPr>
          <w:ilvl w:val="0"/>
          <w:numId w:val="29"/>
        </w:numPr>
        <w:rPr>
          <w:ins w:id="1064" w:author="Philip Helger" w:date="2023-03-29T23:12:00Z"/>
        </w:rPr>
      </w:pPr>
      <w:ins w:id="1065" w:author="Philip Helger" w:date="2023-03-29T23:12:00Z">
        <w:r>
          <w:t>[BR-PDM-0</w:t>
        </w:r>
      </w:ins>
      <w:ins w:id="1066" w:author="Philip Helger" w:date="2023-03-29T23:18:00Z">
        <w:r w:rsidR="00E46E47">
          <w:t>2</w:t>
        </w:r>
      </w:ins>
      <w:ins w:id="1067" w:author="Philip Helger" w:date="2023-03-29T23:12:00Z">
        <w:r>
          <w:t xml:space="preserve">] </w:t>
        </w:r>
        <w:r w:rsidRPr="000A3CC2">
          <w:t xml:space="preserve">When matching SMP responses, the Wildcard Indicator </w:t>
        </w:r>
        <w:r>
          <w:t xml:space="preserve">MUST </w:t>
        </w:r>
        <w:r w:rsidRPr="000A3CC2">
          <w:t xml:space="preserve">act as a generalization for zero, one or more </w:t>
        </w:r>
        <w:r>
          <w:t xml:space="preserve">Scheme </w:t>
        </w:r>
        <w:r w:rsidRPr="000A3CC2">
          <w:t>Parts</w:t>
        </w:r>
        <w:r>
          <w:t>.</w:t>
        </w:r>
      </w:ins>
    </w:p>
    <w:p w14:paraId="7ABD69FC" w14:textId="2A59ABE3" w:rsidR="00415E38" w:rsidRDefault="00415E38" w:rsidP="00415E38">
      <w:pPr>
        <w:pStyle w:val="Listenabsatz"/>
        <w:numPr>
          <w:ilvl w:val="0"/>
          <w:numId w:val="29"/>
        </w:numPr>
        <w:rPr>
          <w:ins w:id="1068" w:author="Philip Helger" w:date="2023-03-29T23:13:00Z"/>
        </w:rPr>
      </w:pPr>
      <w:ins w:id="1069" w:author="Philip Helger" w:date="2023-03-29T23:12:00Z">
        <w:r>
          <w:t>[BR-PDM-0</w:t>
        </w:r>
      </w:ins>
      <w:ins w:id="1070" w:author="Philip Helger" w:date="2023-03-29T23:18:00Z">
        <w:r w:rsidR="00E46E47">
          <w:t>3]</w:t>
        </w:r>
      </w:ins>
      <w:ins w:id="1071" w:author="Philip Helger" w:date="2023-03-29T23:12:00Z">
        <w:r>
          <w:t xml:space="preserve"> Matching MUST be performed from left to right.</w:t>
        </w:r>
      </w:ins>
    </w:p>
    <w:p w14:paraId="3E19DE0F" w14:textId="284E7C4D" w:rsidR="00415E38" w:rsidRDefault="00415E38">
      <w:pPr>
        <w:pStyle w:val="Listenabsatz"/>
        <w:numPr>
          <w:ilvl w:val="0"/>
          <w:numId w:val="29"/>
        </w:numPr>
        <w:rPr>
          <w:ins w:id="1072" w:author="Philip Helger" w:date="2023-03-29T23:12:00Z"/>
        </w:rPr>
        <w:pPrChange w:id="1073" w:author="Philip Helger" w:date="2023-03-29T23:15:00Z">
          <w:pPr>
            <w:pStyle w:val="ExampleHeader"/>
          </w:pPr>
        </w:pPrChange>
      </w:pPr>
      <w:ins w:id="1074" w:author="Philip Helger" w:date="2023-03-29T23:12:00Z">
        <w:r>
          <w:t>[BR-PDM-0</w:t>
        </w:r>
      </w:ins>
      <w:ins w:id="1075" w:author="Philip Helger" w:date="2023-03-29T23:18:00Z">
        <w:r w:rsidR="00E46E47">
          <w:t>4</w:t>
        </w:r>
      </w:ins>
      <w:ins w:id="1076" w:author="Philip Helger" w:date="2023-03-29T23:12:00Z">
        <w:r>
          <w:t>] A Customization ID</w:t>
        </w:r>
        <w:r w:rsidRPr="00616F70">
          <w:t xml:space="preserve"> that match</w:t>
        </w:r>
        <w:r>
          <w:t>es</w:t>
        </w:r>
        <w:r w:rsidRPr="00616F70">
          <w:t xml:space="preserve"> more </w:t>
        </w:r>
        <w:r>
          <w:t xml:space="preserve">Scheme </w:t>
        </w:r>
        <w:r w:rsidRPr="00616F70">
          <w:t xml:space="preserve">Parts </w:t>
        </w:r>
        <w:r>
          <w:t>MUST have</w:t>
        </w:r>
        <w:r w:rsidRPr="00616F70">
          <w:t xml:space="preserve"> precedence over </w:t>
        </w:r>
        <w:r>
          <w:t xml:space="preserve">a </w:t>
        </w:r>
        <w:r w:rsidRPr="00616F70">
          <w:t>Cu</w:t>
        </w:r>
        <w:r>
          <w:t>stomization ID with less matching Scheme Parts</w:t>
        </w:r>
        <w:r w:rsidRPr="00616F70">
          <w:t>.</w:t>
        </w:r>
      </w:ins>
    </w:p>
    <w:p w14:paraId="4034849B" w14:textId="7891F54B" w:rsidR="00A47D53" w:rsidRDefault="00A47D53" w:rsidP="00A47D53">
      <w:pPr>
        <w:pStyle w:val="ExampleHeader"/>
        <w:rPr>
          <w:ins w:id="1077" w:author="Philip Helger" w:date="2023-03-29T22:11:00Z"/>
        </w:rPr>
      </w:pPr>
      <w:ins w:id="1078" w:author="Philip Helger" w:date="2023-03-29T22:11:00Z">
        <w:r>
          <w:t>Example</w:t>
        </w:r>
      </w:ins>
      <w:ins w:id="1079" w:author="Philip Helger" w:date="2023-03-29T23:35:00Z">
        <w:r w:rsidR="007057D6">
          <w:t>s</w:t>
        </w:r>
      </w:ins>
      <w:ins w:id="1080" w:author="Philip Helger" w:date="2023-03-29T22:11:00Z">
        <w:r>
          <w:t>:</w:t>
        </w:r>
      </w:ins>
    </w:p>
    <w:p w14:paraId="39CFF484" w14:textId="40D13FCE" w:rsidR="00A47D53" w:rsidRDefault="00A47D53" w:rsidP="00A47D53">
      <w:pPr>
        <w:pStyle w:val="Listenabsatz"/>
        <w:numPr>
          <w:ilvl w:val="0"/>
          <w:numId w:val="13"/>
        </w:numPr>
        <w:rPr>
          <w:ins w:id="1081" w:author="Philip Helger" w:date="2023-03-29T22:11:00Z"/>
        </w:rPr>
      </w:pPr>
      <w:ins w:id="1082" w:author="Philip Helger" w:date="2023-03-29T22:11:00Z">
        <w:r>
          <w:t xml:space="preserve">SMP registration </w:t>
        </w:r>
        <w:r w:rsidRPr="00F7209C">
          <w:rPr>
            <w:rStyle w:val="InlineCodeChar"/>
            <w:rPrChange w:id="1083" w:author="Philip Helger" w:date="2023-03-29T23:29:00Z">
              <w:rPr/>
            </w:rPrChange>
          </w:rPr>
          <w:t>a*</w:t>
        </w:r>
      </w:ins>
    </w:p>
    <w:p w14:paraId="79E44D5B" w14:textId="5D0C8F4C" w:rsidR="00A47D53" w:rsidRDefault="00415E38" w:rsidP="00A47D53">
      <w:pPr>
        <w:pStyle w:val="Listenabsatz"/>
        <w:numPr>
          <w:ilvl w:val="1"/>
          <w:numId w:val="13"/>
        </w:numPr>
        <w:rPr>
          <w:ins w:id="1084" w:author="Philip Helger" w:date="2023-03-29T22:11:00Z"/>
        </w:rPr>
      </w:pPr>
      <w:ins w:id="1085" w:author="Philip Helger" w:date="2023-03-29T23:14:00Z">
        <w:r>
          <w:t>M</w:t>
        </w:r>
      </w:ins>
      <w:ins w:id="1086" w:author="Philip Helger" w:date="2023-03-29T22:11:00Z">
        <w:r w:rsidR="00A47D53" w:rsidRPr="000A3CC2">
          <w:t>atches</w:t>
        </w:r>
        <w:r w:rsidR="00A47D53">
          <w:t xml:space="preserve"> e.g.</w:t>
        </w:r>
        <w:r w:rsidR="00A47D53" w:rsidRPr="000A3CC2">
          <w:t xml:space="preserve"> </w:t>
        </w:r>
        <w:r w:rsidR="00A47D53" w:rsidRPr="00F7209C">
          <w:rPr>
            <w:rStyle w:val="InlineCodeChar"/>
            <w:rPrChange w:id="1087" w:author="Philip Helger" w:date="2023-03-29T23:29:00Z">
              <w:rPr/>
            </w:rPrChange>
          </w:rPr>
          <w:t>a</w:t>
        </w:r>
        <w:r w:rsidR="00A47D53" w:rsidRPr="000A3CC2">
          <w:t xml:space="preserve">, </w:t>
        </w:r>
        <w:r w:rsidR="00A47D53" w:rsidRPr="00F7209C">
          <w:rPr>
            <w:rStyle w:val="InlineCodeChar"/>
            <w:rPrChange w:id="1088" w:author="Philip Helger" w:date="2023-03-29T23:29:00Z">
              <w:rPr/>
            </w:rPrChange>
          </w:rPr>
          <w:t>a</w:t>
        </w:r>
      </w:ins>
      <w:ins w:id="1089" w:author="Philip Helger" w:date="2023-03-29T23:13:00Z">
        <w:r w:rsidRPr="00F7209C">
          <w:rPr>
            <w:rStyle w:val="InlineCodeChar"/>
            <w:rPrChange w:id="1090" w:author="Philip Helger" w:date="2023-03-29T23:29:00Z">
              <w:rPr/>
            </w:rPrChange>
          </w:rPr>
          <w:t>@</w:t>
        </w:r>
      </w:ins>
      <w:ins w:id="1091" w:author="Philip Helger" w:date="2023-03-29T22:11:00Z">
        <w:r w:rsidR="00A47D53" w:rsidRPr="00F7209C">
          <w:rPr>
            <w:rStyle w:val="InlineCodeChar"/>
            <w:rPrChange w:id="1092" w:author="Philip Helger" w:date="2023-03-29T23:29:00Z">
              <w:rPr/>
            </w:rPrChange>
          </w:rPr>
          <w:t>b</w:t>
        </w:r>
        <w:r w:rsidR="00A47D53" w:rsidRPr="000A3CC2">
          <w:t xml:space="preserve"> </w:t>
        </w:r>
        <w:r w:rsidR="00A47D53">
          <w:t>or</w:t>
        </w:r>
        <w:r w:rsidR="00A47D53" w:rsidRPr="000A3CC2">
          <w:t xml:space="preserve"> </w:t>
        </w:r>
        <w:r w:rsidR="00A47D53" w:rsidRPr="00F7209C">
          <w:rPr>
            <w:rStyle w:val="InlineCodeChar"/>
            <w:rPrChange w:id="1093" w:author="Philip Helger" w:date="2023-03-29T23:29:00Z">
              <w:rPr/>
            </w:rPrChange>
          </w:rPr>
          <w:t>a</w:t>
        </w:r>
      </w:ins>
      <w:ins w:id="1094" w:author="Philip Helger" w:date="2023-03-29T23:13:00Z">
        <w:r w:rsidRPr="00F7209C">
          <w:rPr>
            <w:rStyle w:val="InlineCodeChar"/>
            <w:rPrChange w:id="1095" w:author="Philip Helger" w:date="2023-03-29T23:29:00Z">
              <w:rPr/>
            </w:rPrChange>
          </w:rPr>
          <w:t>@</w:t>
        </w:r>
      </w:ins>
      <w:ins w:id="1096" w:author="Philip Helger" w:date="2023-03-29T22:11:00Z">
        <w:r w:rsidR="00A47D53" w:rsidRPr="00F7209C">
          <w:rPr>
            <w:rStyle w:val="InlineCodeChar"/>
            <w:rPrChange w:id="1097" w:author="Philip Helger" w:date="2023-03-29T23:29:00Z">
              <w:rPr/>
            </w:rPrChange>
          </w:rPr>
          <w:t>b</w:t>
        </w:r>
      </w:ins>
      <w:ins w:id="1098" w:author="Philip Helger" w:date="2023-03-29T23:13:00Z">
        <w:r w:rsidRPr="00F7209C">
          <w:rPr>
            <w:rStyle w:val="InlineCodeChar"/>
            <w:rPrChange w:id="1099" w:author="Philip Helger" w:date="2023-03-29T23:29:00Z">
              <w:rPr/>
            </w:rPrChange>
          </w:rPr>
          <w:t>@</w:t>
        </w:r>
      </w:ins>
      <w:ins w:id="1100" w:author="Philip Helger" w:date="2023-03-29T22:11:00Z">
        <w:r w:rsidR="00A47D53" w:rsidRPr="00F7209C">
          <w:rPr>
            <w:rStyle w:val="InlineCodeChar"/>
            <w:rPrChange w:id="1101" w:author="Philip Helger" w:date="2023-03-29T23:29:00Z">
              <w:rPr/>
            </w:rPrChange>
          </w:rPr>
          <w:t>c</w:t>
        </w:r>
      </w:ins>
      <w:ins w:id="1102" w:author="Philip Helger" w:date="2023-03-29T23:13:00Z">
        <w:r w:rsidRPr="00F7209C">
          <w:rPr>
            <w:rStyle w:val="InlineCodeChar"/>
            <w:rPrChange w:id="1103" w:author="Philip Helger" w:date="2023-03-29T23:29:00Z">
              <w:rPr/>
            </w:rPrChange>
          </w:rPr>
          <w:t>@</w:t>
        </w:r>
      </w:ins>
      <w:ins w:id="1104" w:author="Philip Helger" w:date="2023-03-29T22:11:00Z">
        <w:r w:rsidR="00A47D53" w:rsidRPr="00F7209C">
          <w:rPr>
            <w:rStyle w:val="InlineCodeChar"/>
            <w:rPrChange w:id="1105" w:author="Philip Helger" w:date="2023-03-29T23:29:00Z">
              <w:rPr/>
            </w:rPrChange>
          </w:rPr>
          <w:t>d</w:t>
        </w:r>
      </w:ins>
    </w:p>
    <w:p w14:paraId="4678A15B" w14:textId="3331E7ED" w:rsidR="00A47D53" w:rsidRDefault="00415E38" w:rsidP="00A47D53">
      <w:pPr>
        <w:pStyle w:val="Listenabsatz"/>
        <w:numPr>
          <w:ilvl w:val="1"/>
          <w:numId w:val="13"/>
        </w:numPr>
        <w:rPr>
          <w:ins w:id="1106" w:author="Philip Helger" w:date="2023-03-29T22:11:00Z"/>
        </w:rPr>
      </w:pPr>
      <w:ins w:id="1107" w:author="Philip Helger" w:date="2023-03-29T23:14:00Z">
        <w:r>
          <w:t>D</w:t>
        </w:r>
      </w:ins>
      <w:ins w:id="1108" w:author="Philip Helger" w:date="2023-03-29T22:11:00Z">
        <w:r w:rsidR="00A47D53">
          <w:t xml:space="preserve">oes not match e.g. </w:t>
        </w:r>
        <w:r w:rsidR="00A47D53" w:rsidRPr="00F7209C">
          <w:rPr>
            <w:rStyle w:val="InlineCodeChar"/>
            <w:rPrChange w:id="1109" w:author="Philip Helger" w:date="2023-03-29T23:29:00Z">
              <w:rPr/>
            </w:rPrChange>
          </w:rPr>
          <w:t>b</w:t>
        </w:r>
        <w:r w:rsidR="00A47D53">
          <w:t xml:space="preserve">, </w:t>
        </w:r>
        <w:r w:rsidR="00A47D53" w:rsidRPr="00F7209C">
          <w:rPr>
            <w:rStyle w:val="InlineCodeChar"/>
            <w:rPrChange w:id="1110" w:author="Philip Helger" w:date="2023-03-29T23:29:00Z">
              <w:rPr/>
            </w:rPrChange>
          </w:rPr>
          <w:t>b</w:t>
        </w:r>
      </w:ins>
      <w:ins w:id="1111" w:author="Philip Helger" w:date="2023-03-29T23:14:00Z">
        <w:r w:rsidRPr="00F7209C">
          <w:rPr>
            <w:rStyle w:val="InlineCodeChar"/>
            <w:rPrChange w:id="1112" w:author="Philip Helger" w:date="2023-03-29T23:29:00Z">
              <w:rPr/>
            </w:rPrChange>
          </w:rPr>
          <w:t>@</w:t>
        </w:r>
      </w:ins>
      <w:ins w:id="1113" w:author="Philip Helger" w:date="2023-03-29T22:11:00Z">
        <w:r w:rsidR="00A47D53" w:rsidRPr="00F7209C">
          <w:rPr>
            <w:rStyle w:val="InlineCodeChar"/>
            <w:rPrChange w:id="1114" w:author="Philip Helger" w:date="2023-03-29T23:29:00Z">
              <w:rPr/>
            </w:rPrChange>
          </w:rPr>
          <w:t>a</w:t>
        </w:r>
        <w:r w:rsidR="00A47D53">
          <w:t xml:space="preserve"> or </w:t>
        </w:r>
        <w:r w:rsidR="00A47D53" w:rsidRPr="00F7209C">
          <w:rPr>
            <w:rStyle w:val="InlineCodeChar"/>
            <w:rPrChange w:id="1115" w:author="Philip Helger" w:date="2023-03-29T23:29:00Z">
              <w:rPr/>
            </w:rPrChange>
          </w:rPr>
          <w:t>b</w:t>
        </w:r>
      </w:ins>
      <w:ins w:id="1116" w:author="Philip Helger" w:date="2023-03-29T23:14:00Z">
        <w:r w:rsidRPr="00F7209C">
          <w:rPr>
            <w:rStyle w:val="InlineCodeChar"/>
            <w:rPrChange w:id="1117" w:author="Philip Helger" w:date="2023-03-29T23:29:00Z">
              <w:rPr/>
            </w:rPrChange>
          </w:rPr>
          <w:t>@</w:t>
        </w:r>
      </w:ins>
      <w:ins w:id="1118" w:author="Philip Helger" w:date="2023-03-29T22:11:00Z">
        <w:r w:rsidR="00A47D53" w:rsidRPr="00F7209C">
          <w:rPr>
            <w:rStyle w:val="InlineCodeChar"/>
            <w:rPrChange w:id="1119" w:author="Philip Helger" w:date="2023-03-29T23:29:00Z">
              <w:rPr/>
            </w:rPrChange>
          </w:rPr>
          <w:t>a</w:t>
        </w:r>
      </w:ins>
      <w:ins w:id="1120" w:author="Philip Helger" w:date="2023-03-29T23:14:00Z">
        <w:r w:rsidRPr="00F7209C">
          <w:rPr>
            <w:rStyle w:val="InlineCodeChar"/>
            <w:rPrChange w:id="1121" w:author="Philip Helger" w:date="2023-03-29T23:29:00Z">
              <w:rPr/>
            </w:rPrChange>
          </w:rPr>
          <w:t>@</w:t>
        </w:r>
      </w:ins>
      <w:ins w:id="1122" w:author="Philip Helger" w:date="2023-03-29T22:11:00Z">
        <w:r w:rsidR="00A47D53" w:rsidRPr="00F7209C">
          <w:rPr>
            <w:rStyle w:val="InlineCodeChar"/>
            <w:rPrChange w:id="1123" w:author="Philip Helger" w:date="2023-03-29T23:29:00Z">
              <w:rPr/>
            </w:rPrChange>
          </w:rPr>
          <w:t>c</w:t>
        </w:r>
      </w:ins>
    </w:p>
    <w:p w14:paraId="1CD2FF4C" w14:textId="1DA35A25" w:rsidR="00A47D53" w:rsidRDefault="00A47D53" w:rsidP="00A47D53">
      <w:pPr>
        <w:pStyle w:val="Listenabsatz"/>
        <w:numPr>
          <w:ilvl w:val="0"/>
          <w:numId w:val="13"/>
        </w:numPr>
        <w:rPr>
          <w:ins w:id="1124" w:author="Philip Helger" w:date="2023-03-29T22:11:00Z"/>
        </w:rPr>
      </w:pPr>
      <w:ins w:id="1125" w:author="Philip Helger" w:date="2023-03-29T22:11:00Z">
        <w:r>
          <w:t xml:space="preserve">SMP registration </w:t>
        </w:r>
        <w:r w:rsidRPr="00F7209C">
          <w:rPr>
            <w:rStyle w:val="InlineCodeChar"/>
            <w:rPrChange w:id="1126" w:author="Philip Helger" w:date="2023-03-29T23:29:00Z">
              <w:rPr/>
            </w:rPrChange>
          </w:rPr>
          <w:t>a</w:t>
        </w:r>
      </w:ins>
      <w:ins w:id="1127" w:author="Philip Helger" w:date="2023-03-29T23:14:00Z">
        <w:r w:rsidR="00415E38" w:rsidRPr="00F7209C">
          <w:rPr>
            <w:rStyle w:val="InlineCodeChar"/>
            <w:rPrChange w:id="1128" w:author="Philip Helger" w:date="2023-03-29T23:29:00Z">
              <w:rPr/>
            </w:rPrChange>
          </w:rPr>
          <w:t>@</w:t>
        </w:r>
      </w:ins>
      <w:ins w:id="1129" w:author="Philip Helger" w:date="2023-03-29T22:11:00Z">
        <w:r w:rsidRPr="00F7209C">
          <w:rPr>
            <w:rStyle w:val="InlineCodeChar"/>
            <w:rPrChange w:id="1130" w:author="Philip Helger" w:date="2023-03-29T23:29:00Z">
              <w:rPr/>
            </w:rPrChange>
          </w:rPr>
          <w:t>b*</w:t>
        </w:r>
      </w:ins>
    </w:p>
    <w:p w14:paraId="6598B4EA" w14:textId="4E13DCB9" w:rsidR="00A47D53" w:rsidRDefault="0090001A" w:rsidP="00A47D53">
      <w:pPr>
        <w:pStyle w:val="Listenabsatz"/>
        <w:numPr>
          <w:ilvl w:val="1"/>
          <w:numId w:val="13"/>
        </w:numPr>
        <w:rPr>
          <w:ins w:id="1131" w:author="Philip Helger" w:date="2023-03-29T22:11:00Z"/>
        </w:rPr>
      </w:pPr>
      <w:ins w:id="1132" w:author="Philip Helger" w:date="2023-03-29T23:14:00Z">
        <w:r>
          <w:t>M</w:t>
        </w:r>
      </w:ins>
      <w:ins w:id="1133" w:author="Philip Helger" w:date="2023-03-29T22:11:00Z">
        <w:r w:rsidR="00A47D53">
          <w:t xml:space="preserve">atches e.g. </w:t>
        </w:r>
        <w:r w:rsidR="00A47D53" w:rsidRPr="00F7209C">
          <w:rPr>
            <w:rStyle w:val="InlineCodeChar"/>
            <w:rPrChange w:id="1134" w:author="Philip Helger" w:date="2023-03-29T23:29:00Z">
              <w:rPr/>
            </w:rPrChange>
          </w:rPr>
          <w:t>a</w:t>
        </w:r>
      </w:ins>
      <w:ins w:id="1135" w:author="Philip Helger" w:date="2023-03-29T23:14:00Z">
        <w:r w:rsidR="00415E38" w:rsidRPr="00F7209C">
          <w:rPr>
            <w:rStyle w:val="InlineCodeChar"/>
            <w:rPrChange w:id="1136" w:author="Philip Helger" w:date="2023-03-29T23:29:00Z">
              <w:rPr/>
            </w:rPrChange>
          </w:rPr>
          <w:t>@</w:t>
        </w:r>
      </w:ins>
      <w:ins w:id="1137" w:author="Philip Helger" w:date="2023-03-29T22:11:00Z">
        <w:r w:rsidR="00A47D53" w:rsidRPr="00F7209C">
          <w:rPr>
            <w:rStyle w:val="InlineCodeChar"/>
            <w:rPrChange w:id="1138" w:author="Philip Helger" w:date="2023-03-29T23:29:00Z">
              <w:rPr/>
            </w:rPrChange>
          </w:rPr>
          <w:t>b</w:t>
        </w:r>
        <w:r w:rsidR="00A47D53">
          <w:t xml:space="preserve">, </w:t>
        </w:r>
        <w:r w:rsidR="00A47D53" w:rsidRPr="00F7209C">
          <w:rPr>
            <w:rStyle w:val="InlineCodeChar"/>
            <w:rPrChange w:id="1139" w:author="Philip Helger" w:date="2023-03-29T23:30:00Z">
              <w:rPr/>
            </w:rPrChange>
          </w:rPr>
          <w:t>a</w:t>
        </w:r>
      </w:ins>
      <w:ins w:id="1140" w:author="Philip Helger" w:date="2023-03-29T23:14:00Z">
        <w:r w:rsidR="005331F0" w:rsidRPr="00F7209C">
          <w:rPr>
            <w:rStyle w:val="InlineCodeChar"/>
            <w:rPrChange w:id="1141" w:author="Philip Helger" w:date="2023-03-29T23:30:00Z">
              <w:rPr/>
            </w:rPrChange>
          </w:rPr>
          <w:t>@</w:t>
        </w:r>
      </w:ins>
      <w:ins w:id="1142" w:author="Philip Helger" w:date="2023-03-29T22:11:00Z">
        <w:r w:rsidR="00A47D53" w:rsidRPr="00F7209C">
          <w:rPr>
            <w:rStyle w:val="InlineCodeChar"/>
            <w:rPrChange w:id="1143" w:author="Philip Helger" w:date="2023-03-29T23:30:00Z">
              <w:rPr/>
            </w:rPrChange>
          </w:rPr>
          <w:t>b</w:t>
        </w:r>
      </w:ins>
      <w:ins w:id="1144" w:author="Philip Helger" w:date="2023-03-29T23:14:00Z">
        <w:r w:rsidR="005331F0" w:rsidRPr="00F7209C">
          <w:rPr>
            <w:rStyle w:val="InlineCodeChar"/>
            <w:rPrChange w:id="1145" w:author="Philip Helger" w:date="2023-03-29T23:30:00Z">
              <w:rPr/>
            </w:rPrChange>
          </w:rPr>
          <w:t>@</w:t>
        </w:r>
      </w:ins>
      <w:ins w:id="1146" w:author="Philip Helger" w:date="2023-03-29T22:11:00Z">
        <w:r w:rsidR="00A47D53" w:rsidRPr="00F7209C">
          <w:rPr>
            <w:rStyle w:val="InlineCodeChar"/>
            <w:rPrChange w:id="1147" w:author="Philip Helger" w:date="2023-03-29T23:30:00Z">
              <w:rPr/>
            </w:rPrChange>
          </w:rPr>
          <w:t>c</w:t>
        </w:r>
      </w:ins>
      <w:ins w:id="1148" w:author="Philip Helger" w:date="2023-03-29T23:14:00Z">
        <w:r>
          <w:t xml:space="preserve">, </w:t>
        </w:r>
        <w:r w:rsidRPr="00F7209C">
          <w:rPr>
            <w:rStyle w:val="InlineCodeChar"/>
            <w:rPrChange w:id="1149" w:author="Philip Helger" w:date="2023-03-29T23:30:00Z">
              <w:rPr/>
            </w:rPrChange>
          </w:rPr>
          <w:t>a@b@c@d</w:t>
        </w:r>
      </w:ins>
    </w:p>
    <w:p w14:paraId="2E615897" w14:textId="606F77FB" w:rsidR="00A47D53" w:rsidRDefault="0090001A" w:rsidP="00A47D53">
      <w:pPr>
        <w:pStyle w:val="Listenabsatz"/>
        <w:numPr>
          <w:ilvl w:val="1"/>
          <w:numId w:val="13"/>
        </w:numPr>
        <w:rPr>
          <w:ins w:id="1150" w:author="Philip Helger" w:date="2023-03-29T23:19:00Z"/>
        </w:rPr>
      </w:pPr>
      <w:ins w:id="1151" w:author="Philip Helger" w:date="2023-03-29T23:14:00Z">
        <w:r>
          <w:t>D</w:t>
        </w:r>
      </w:ins>
      <w:ins w:id="1152" w:author="Philip Helger" w:date="2023-03-29T22:11:00Z">
        <w:r w:rsidR="00A47D53">
          <w:t xml:space="preserve">oes not match e.g. </w:t>
        </w:r>
        <w:r w:rsidR="00A47D53" w:rsidRPr="00F7209C">
          <w:rPr>
            <w:rStyle w:val="InlineCodeChar"/>
            <w:rPrChange w:id="1153" w:author="Philip Helger" w:date="2023-03-29T23:30:00Z">
              <w:rPr/>
            </w:rPrChange>
          </w:rPr>
          <w:t>a</w:t>
        </w:r>
        <w:r w:rsidR="00A47D53">
          <w:t xml:space="preserve">, </w:t>
        </w:r>
        <w:r w:rsidR="00A47D53" w:rsidRPr="00F7209C">
          <w:rPr>
            <w:rStyle w:val="InlineCodeChar"/>
            <w:rPrChange w:id="1154" w:author="Philip Helger" w:date="2023-03-29T23:30:00Z">
              <w:rPr/>
            </w:rPrChange>
          </w:rPr>
          <w:t>a</w:t>
        </w:r>
      </w:ins>
      <w:ins w:id="1155" w:author="Philip Helger" w:date="2023-03-29T23:14:00Z">
        <w:r w:rsidR="005331F0" w:rsidRPr="00F7209C">
          <w:rPr>
            <w:rStyle w:val="InlineCodeChar"/>
            <w:rPrChange w:id="1156" w:author="Philip Helger" w:date="2023-03-29T23:30:00Z">
              <w:rPr/>
            </w:rPrChange>
          </w:rPr>
          <w:t>@</w:t>
        </w:r>
      </w:ins>
      <w:ins w:id="1157" w:author="Philip Helger" w:date="2023-03-29T22:11:00Z">
        <w:r w:rsidR="00A47D53" w:rsidRPr="00F7209C">
          <w:rPr>
            <w:rStyle w:val="InlineCodeChar"/>
            <w:rPrChange w:id="1158" w:author="Philip Helger" w:date="2023-03-29T23:30:00Z">
              <w:rPr/>
            </w:rPrChange>
          </w:rPr>
          <w:t>c</w:t>
        </w:r>
      </w:ins>
      <w:ins w:id="1159" w:author="Philip Helger" w:date="2023-03-29T23:31:00Z">
        <w:r w:rsidR="00F7209C">
          <w:t xml:space="preserve">, </w:t>
        </w:r>
      </w:ins>
      <w:ins w:id="1160" w:author="Philip Helger" w:date="2023-03-29T22:11:00Z">
        <w:r w:rsidR="00A47D53" w:rsidRPr="00F7209C">
          <w:rPr>
            <w:rStyle w:val="InlineCodeChar"/>
            <w:rPrChange w:id="1161" w:author="Philip Helger" w:date="2023-03-29T23:30:00Z">
              <w:rPr/>
            </w:rPrChange>
          </w:rPr>
          <w:t>b</w:t>
        </w:r>
      </w:ins>
      <w:ins w:id="1162" w:author="Philip Helger" w:date="2023-03-29T23:14:00Z">
        <w:r w:rsidR="005331F0" w:rsidRPr="00F7209C">
          <w:rPr>
            <w:rStyle w:val="InlineCodeChar"/>
            <w:rPrChange w:id="1163" w:author="Philip Helger" w:date="2023-03-29T23:30:00Z">
              <w:rPr/>
            </w:rPrChange>
          </w:rPr>
          <w:t>@</w:t>
        </w:r>
      </w:ins>
      <w:ins w:id="1164" w:author="Philip Helger" w:date="2023-03-29T22:11:00Z">
        <w:r w:rsidR="00A47D53" w:rsidRPr="00F7209C">
          <w:rPr>
            <w:rStyle w:val="InlineCodeChar"/>
            <w:rPrChange w:id="1165" w:author="Philip Helger" w:date="2023-03-29T23:30:00Z">
              <w:rPr/>
            </w:rPrChange>
          </w:rPr>
          <w:t>a</w:t>
        </w:r>
      </w:ins>
      <w:ins w:id="1166" w:author="Philip Helger" w:date="2023-03-29T23:31:00Z">
        <w:r w:rsidR="00F7209C">
          <w:t xml:space="preserve">, or </w:t>
        </w:r>
        <w:r w:rsidR="00F7209C" w:rsidRPr="00F7209C">
          <w:rPr>
            <w:rStyle w:val="InlineCodeChar"/>
            <w:rPrChange w:id="1167" w:author="Philip Helger" w:date="2023-03-29T23:31:00Z">
              <w:rPr/>
            </w:rPrChange>
          </w:rPr>
          <w:t>c@a@b</w:t>
        </w:r>
      </w:ins>
    </w:p>
    <w:p w14:paraId="4162AEC0" w14:textId="66B0B76B" w:rsidR="001369BB" w:rsidRDefault="001369BB" w:rsidP="001369BB">
      <w:pPr>
        <w:pStyle w:val="Listenabsatz"/>
        <w:numPr>
          <w:ilvl w:val="0"/>
          <w:numId w:val="13"/>
        </w:numPr>
        <w:rPr>
          <w:ins w:id="1168" w:author="Philip Helger" w:date="2023-03-29T23:19:00Z"/>
        </w:rPr>
      </w:pPr>
      <w:ins w:id="1169" w:author="Philip Helger" w:date="2023-03-29T23:19:00Z">
        <w:r>
          <w:t xml:space="preserve">SMP has a registration for </w:t>
        </w:r>
        <w:r w:rsidRPr="00EB18CC">
          <w:rPr>
            <w:rStyle w:val="InlineCodeChar"/>
            <w:rPrChange w:id="1170" w:author="Philip Helger" w:date="2023-03-29T23:32:00Z">
              <w:rPr/>
            </w:rPrChange>
          </w:rPr>
          <w:t>a*</w:t>
        </w:r>
        <w:r>
          <w:t xml:space="preserve"> and </w:t>
        </w:r>
        <w:r w:rsidRPr="00EB18CC">
          <w:rPr>
            <w:rStyle w:val="InlineCodeChar"/>
            <w:rPrChange w:id="1171" w:author="Philip Helger" w:date="2023-03-29T23:32:00Z">
              <w:rPr/>
            </w:rPrChange>
          </w:rPr>
          <w:t>a@b*</w:t>
        </w:r>
      </w:ins>
    </w:p>
    <w:p w14:paraId="01D6C3C3" w14:textId="4814D3AE" w:rsidR="001369BB" w:rsidRDefault="001369BB" w:rsidP="001369BB">
      <w:pPr>
        <w:pStyle w:val="Listenabsatz"/>
        <w:numPr>
          <w:ilvl w:val="1"/>
          <w:numId w:val="13"/>
        </w:numPr>
        <w:rPr>
          <w:ins w:id="1172" w:author="Philip Helger" w:date="2023-03-29T23:19:00Z"/>
        </w:rPr>
      </w:pPr>
      <w:ins w:id="1173" w:author="Philip Helger" w:date="2023-03-29T23:19:00Z">
        <w:r>
          <w:t xml:space="preserve">Senders wanting to send </w:t>
        </w:r>
        <w:r w:rsidRPr="00EB18CC">
          <w:rPr>
            <w:rStyle w:val="InlineCodeChar"/>
            <w:rPrChange w:id="1174" w:author="Philip Helger" w:date="2023-03-29T23:33:00Z">
              <w:rPr/>
            </w:rPrChange>
          </w:rPr>
          <w:t>a</w:t>
        </w:r>
      </w:ins>
      <w:ins w:id="1175" w:author="Philip Helger" w:date="2023-03-29T23:32:00Z">
        <w:r w:rsidR="00EB18CC" w:rsidRPr="00EB18CC">
          <w:rPr>
            <w:rStyle w:val="InlineCodeChar"/>
            <w:rPrChange w:id="1176" w:author="Philip Helger" w:date="2023-03-29T23:33:00Z">
              <w:rPr/>
            </w:rPrChange>
          </w:rPr>
          <w:t>@</w:t>
        </w:r>
      </w:ins>
      <w:ins w:id="1177" w:author="Philip Helger" w:date="2023-03-29T23:19:00Z">
        <w:r w:rsidRPr="00EB18CC">
          <w:rPr>
            <w:rStyle w:val="InlineCodeChar"/>
            <w:rPrChange w:id="1178" w:author="Philip Helger" w:date="2023-03-29T23:33:00Z">
              <w:rPr/>
            </w:rPrChange>
          </w:rPr>
          <w:t>b</w:t>
        </w:r>
      </w:ins>
      <w:ins w:id="1179" w:author="Philip Helger" w:date="2023-03-29T23:32:00Z">
        <w:r w:rsidR="00EB18CC" w:rsidRPr="00EB18CC">
          <w:rPr>
            <w:rStyle w:val="InlineCodeChar"/>
            <w:rPrChange w:id="1180" w:author="Philip Helger" w:date="2023-03-29T23:33:00Z">
              <w:rPr/>
            </w:rPrChange>
          </w:rPr>
          <w:t>@</w:t>
        </w:r>
      </w:ins>
      <w:ins w:id="1181" w:author="Philip Helger" w:date="2023-03-29T23:19:00Z">
        <w:r w:rsidRPr="00EB18CC">
          <w:rPr>
            <w:rStyle w:val="InlineCodeChar"/>
            <w:rPrChange w:id="1182" w:author="Philip Helger" w:date="2023-03-29T23:33:00Z">
              <w:rPr/>
            </w:rPrChange>
          </w:rPr>
          <w:t>c</w:t>
        </w:r>
        <w:r>
          <w:t xml:space="preserve"> must choose the SMP endpoint offered by </w:t>
        </w:r>
        <w:r w:rsidRPr="00EB18CC">
          <w:rPr>
            <w:rStyle w:val="InlineCodeChar"/>
            <w:rPrChange w:id="1183" w:author="Philip Helger" w:date="2023-03-29T23:33:00Z">
              <w:rPr/>
            </w:rPrChange>
          </w:rPr>
          <w:t>a</w:t>
        </w:r>
      </w:ins>
      <w:ins w:id="1184" w:author="Philip Helger" w:date="2023-03-29T23:33:00Z">
        <w:r w:rsidR="00EB18CC" w:rsidRPr="00EB18CC">
          <w:rPr>
            <w:rStyle w:val="InlineCodeChar"/>
            <w:rPrChange w:id="1185" w:author="Philip Helger" w:date="2023-03-29T23:33:00Z">
              <w:rPr/>
            </w:rPrChange>
          </w:rPr>
          <w:t>@b</w:t>
        </w:r>
      </w:ins>
      <w:ins w:id="1186" w:author="Philip Helger" w:date="2023-03-29T23:19:00Z">
        <w:r w:rsidRPr="00EB18CC">
          <w:rPr>
            <w:rStyle w:val="InlineCodeChar"/>
            <w:rPrChange w:id="1187" w:author="Philip Helger" w:date="2023-03-29T23:33:00Z">
              <w:rPr/>
            </w:rPrChange>
          </w:rPr>
          <w:t>*</w:t>
        </w:r>
      </w:ins>
    </w:p>
    <w:p w14:paraId="07C46D8F" w14:textId="4C475140" w:rsidR="00EB18CC" w:rsidRDefault="00EB18CC" w:rsidP="00EB18CC">
      <w:pPr>
        <w:pStyle w:val="Listenabsatz"/>
        <w:numPr>
          <w:ilvl w:val="1"/>
          <w:numId w:val="13"/>
        </w:numPr>
        <w:rPr>
          <w:ins w:id="1188" w:author="Philip Helger" w:date="2023-03-29T23:33:00Z"/>
        </w:rPr>
      </w:pPr>
      <w:ins w:id="1189" w:author="Philip Helger" w:date="2023-03-29T23:33:00Z">
        <w:r>
          <w:t xml:space="preserve">Senders wanting to send </w:t>
        </w:r>
        <w:r w:rsidRPr="00F33D75">
          <w:rPr>
            <w:rStyle w:val="InlineCodeChar"/>
          </w:rPr>
          <w:t>a@b</w:t>
        </w:r>
        <w:r>
          <w:t xml:space="preserve"> must choose the SMP endpoint offered by </w:t>
        </w:r>
        <w:r w:rsidRPr="00F33D75">
          <w:rPr>
            <w:rStyle w:val="InlineCodeChar"/>
          </w:rPr>
          <w:t>a@b*</w:t>
        </w:r>
      </w:ins>
    </w:p>
    <w:p w14:paraId="6E999E85" w14:textId="7E724962" w:rsidR="001369BB" w:rsidRPr="00EB18CC" w:rsidRDefault="001369BB" w:rsidP="001369BB">
      <w:pPr>
        <w:pStyle w:val="Listenabsatz"/>
        <w:numPr>
          <w:ilvl w:val="1"/>
          <w:numId w:val="13"/>
        </w:numPr>
        <w:rPr>
          <w:ins w:id="1190" w:author="Philip Helger" w:date="2023-03-29T23:33:00Z"/>
          <w:rStyle w:val="InlineCodeChar"/>
          <w:rFonts w:ascii="Calibri" w:hAnsi="Calibri"/>
          <w:shd w:val="clear" w:color="auto" w:fill="auto"/>
        </w:rPr>
      </w:pPr>
      <w:ins w:id="1191" w:author="Philip Helger" w:date="2023-03-29T23:19:00Z">
        <w:r>
          <w:t xml:space="preserve">Senders wanting to send </w:t>
        </w:r>
        <w:r w:rsidRPr="00EB18CC">
          <w:rPr>
            <w:rStyle w:val="InlineCodeChar"/>
            <w:rPrChange w:id="1192" w:author="Philip Helger" w:date="2023-03-29T23:33:00Z">
              <w:rPr/>
            </w:rPrChange>
          </w:rPr>
          <w:t>a</w:t>
        </w:r>
      </w:ins>
      <w:ins w:id="1193" w:author="Philip Helger" w:date="2023-03-29T23:33:00Z">
        <w:r w:rsidR="00EB18CC" w:rsidRPr="00EB18CC">
          <w:rPr>
            <w:rStyle w:val="InlineCodeChar"/>
            <w:rPrChange w:id="1194" w:author="Philip Helger" w:date="2023-03-29T23:33:00Z">
              <w:rPr/>
            </w:rPrChange>
          </w:rPr>
          <w:t>@</w:t>
        </w:r>
      </w:ins>
      <w:ins w:id="1195" w:author="Philip Helger" w:date="2023-03-29T23:19:00Z">
        <w:r w:rsidRPr="00EB18CC">
          <w:rPr>
            <w:rStyle w:val="InlineCodeChar"/>
            <w:rPrChange w:id="1196" w:author="Philip Helger" w:date="2023-03-29T23:33:00Z">
              <w:rPr/>
            </w:rPrChange>
          </w:rPr>
          <w:t>c</w:t>
        </w:r>
        <w:r>
          <w:t xml:space="preserve"> must choose the SMP endpoint offered by </w:t>
        </w:r>
        <w:r w:rsidRPr="00EB18CC">
          <w:rPr>
            <w:rStyle w:val="InlineCodeChar"/>
            <w:rPrChange w:id="1197" w:author="Philip Helger" w:date="2023-03-29T23:33:00Z">
              <w:rPr/>
            </w:rPrChange>
          </w:rPr>
          <w:t>a*</w:t>
        </w:r>
      </w:ins>
    </w:p>
    <w:p w14:paraId="01762766" w14:textId="2BA0B495" w:rsidR="00EB18CC" w:rsidRDefault="00EB18CC" w:rsidP="001369BB">
      <w:pPr>
        <w:pStyle w:val="Listenabsatz"/>
        <w:numPr>
          <w:ilvl w:val="1"/>
          <w:numId w:val="13"/>
        </w:numPr>
        <w:rPr>
          <w:ins w:id="1198" w:author="Philip Helger" w:date="2023-03-29T22:11:00Z"/>
        </w:rPr>
      </w:pPr>
      <w:ins w:id="1199" w:author="Philip Helger" w:date="2023-03-29T23:33:00Z">
        <w:r>
          <w:t xml:space="preserve">Senders wanting to send </w:t>
        </w:r>
        <w:r w:rsidRPr="00EB18CC">
          <w:rPr>
            <w:rStyle w:val="InlineCodeChar"/>
            <w:rPrChange w:id="1200" w:author="Philip Helger" w:date="2023-03-29T23:33:00Z">
              <w:rPr/>
            </w:rPrChange>
          </w:rPr>
          <w:t>a</w:t>
        </w:r>
        <w:r>
          <w:t xml:space="preserve"> must choose the SMP endpoint offered by </w:t>
        </w:r>
        <w:r w:rsidRPr="00F33D75">
          <w:rPr>
            <w:rStyle w:val="InlineCodeChar"/>
          </w:rPr>
          <w:t>a*</w:t>
        </w:r>
      </w:ins>
    </w:p>
    <w:p w14:paraId="7AB66C35" w14:textId="44C72BAA" w:rsidR="00A47D53" w:rsidRDefault="00A47D53" w:rsidP="00A47D53">
      <w:pPr>
        <w:rPr>
          <w:ins w:id="1201" w:author="Philip Helger" w:date="2023-03-29T23:37:00Z"/>
        </w:rPr>
      </w:pPr>
      <w:ins w:id="1202" w:author="Philip Helger" w:date="2023-03-29T22:11:00Z">
        <w:r>
          <w:t xml:space="preserve">Note: </w:t>
        </w:r>
      </w:ins>
      <w:ins w:id="1203" w:author="Philip Helger" w:date="2023-03-29T23:36:00Z">
        <w:r w:rsidR="0055353C">
          <w:t>T</w:t>
        </w:r>
      </w:ins>
      <w:ins w:id="1204" w:author="Philip Helger" w:date="2023-03-29T22:11:00Z">
        <w:r w:rsidRPr="00274BFE">
          <w:t xml:space="preserve">he usage of this Document Type Identifier Scheme leads to differences between what the Sending AP </w:t>
        </w:r>
      </w:ins>
      <w:ins w:id="1205" w:author="Philip Helger" w:date="2023-03-30T01:01:00Z">
        <w:r w:rsidR="00F76AF6">
          <w:t xml:space="preserve">(C2) </w:t>
        </w:r>
      </w:ins>
      <w:ins w:id="1206" w:author="Philip Helger" w:date="2023-03-29T22:11:00Z">
        <w:r w:rsidRPr="00274BFE">
          <w:t>querie</w:t>
        </w:r>
        <w:r>
          <w:t>s from the SMP and what the Sending AP puts into the Business Document Envelope to be delivered to the Receiving AP</w:t>
        </w:r>
      </w:ins>
      <w:ins w:id="1207" w:author="Philip Helger" w:date="2023-03-30T01:01:00Z">
        <w:r w:rsidR="00F76AF6">
          <w:t xml:space="preserve"> (C3)</w:t>
        </w:r>
      </w:ins>
      <w:ins w:id="1208" w:author="Philip Helger" w:date="2023-03-29T22:11:00Z">
        <w:r>
          <w:t>.</w:t>
        </w:r>
      </w:ins>
    </w:p>
    <w:p w14:paraId="0072080C" w14:textId="2D650671" w:rsidR="004808F6" w:rsidRDefault="004808F6" w:rsidP="00A47D53">
      <w:pPr>
        <w:rPr>
          <w:ins w:id="1209" w:author="Philip Helger" w:date="2023-03-30T00:44:00Z"/>
        </w:rPr>
      </w:pPr>
      <w:ins w:id="1210" w:author="Philip Helger" w:date="2023-03-29T23:37:00Z">
        <w:r>
          <w:t xml:space="preserve">Note: The Customization ID is embedded into a Document Type Identifier Value as described in chapter </w:t>
        </w:r>
        <w:r>
          <w:fldChar w:fldCharType="begin"/>
        </w:r>
        <w:r>
          <w:instrText xml:space="preserve"> REF _Ref131025469 \r \h </w:instrText>
        </w:r>
      </w:ins>
      <w:r>
        <w:fldChar w:fldCharType="separate"/>
      </w:r>
      <w:ins w:id="1211" w:author="Philip Helger" w:date="2023-03-30T00:45:00Z">
        <w:r w:rsidR="00293C88">
          <w:t>5.2</w:t>
        </w:r>
      </w:ins>
      <w:ins w:id="1212" w:author="Philip Helger" w:date="2023-03-29T23:37:00Z">
        <w:r>
          <w:fldChar w:fldCharType="end"/>
        </w:r>
        <w:r>
          <w:t xml:space="preserve"> and needs to be extracted before any matching can be performed.</w:t>
        </w:r>
      </w:ins>
    </w:p>
    <w:p w14:paraId="4A08CF33" w14:textId="143AFF96" w:rsidR="000C1232" w:rsidRPr="00762FFA" w:rsidRDefault="000C1232" w:rsidP="00A47D53">
      <w:pPr>
        <w:rPr>
          <w:ins w:id="1213" w:author="Philip Helger" w:date="2023-03-29T22:11:00Z"/>
        </w:rPr>
      </w:pPr>
      <w:ins w:id="1214" w:author="Philip Helger" w:date="2023-03-30T00:44:00Z">
        <w:r>
          <w:t xml:space="preserve">Note: </w:t>
        </w:r>
      </w:ins>
      <w:ins w:id="1215" w:author="Philip Helger" w:date="2023-03-30T00:45:00Z">
        <w:r>
          <w:t>The definition of a complete</w:t>
        </w:r>
      </w:ins>
      <w:ins w:id="1216" w:author="Philip Helger" w:date="2023-03-30T00:44:00Z">
        <w:r>
          <w:t xml:space="preserve"> matching a</w:t>
        </w:r>
      </w:ins>
      <w:ins w:id="1217" w:author="Philip Helger" w:date="2023-03-30T00:45:00Z">
        <w:r>
          <w:t>lgorithm is outside the scope of this document</w:t>
        </w:r>
        <w:r w:rsidR="009E4123">
          <w:t xml:space="preserve"> and may contain BIS specific rules.</w:t>
        </w:r>
      </w:ins>
    </w:p>
    <w:p w14:paraId="4362249D" w14:textId="2F8EE7CC" w:rsidR="00A47D53" w:rsidRDefault="00A47D53" w:rsidP="00A47D53">
      <w:pPr>
        <w:pStyle w:val="berschrift3"/>
        <w:rPr>
          <w:ins w:id="1218" w:author="Philip Helger" w:date="2023-03-29T22:11:00Z"/>
        </w:rPr>
      </w:pPr>
      <w:bookmarkStart w:id="1219" w:name="_Toc52230636"/>
      <w:bookmarkStart w:id="1220" w:name="_Toc131029610"/>
      <w:ins w:id="1221" w:author="Philip Helger" w:date="2023-03-29T22:11:00Z">
        <w:r>
          <w:t>Comparison</w:t>
        </w:r>
        <w:bookmarkEnd w:id="1219"/>
        <w:r>
          <w:t xml:space="preserve"> </w:t>
        </w:r>
      </w:ins>
      <w:ins w:id="1222" w:author="Philip Helger" w:date="2023-03-29T23:37:00Z">
        <w:r w:rsidR="00A02152">
          <w:t>be</w:t>
        </w:r>
      </w:ins>
      <w:ins w:id="1223" w:author="Philip Helger" w:date="2023-03-29T23:38:00Z">
        <w:r w:rsidR="00A02152">
          <w:t>tween</w:t>
        </w:r>
      </w:ins>
      <w:ins w:id="1224" w:author="Philip Helger" w:date="2023-03-29T22:11:00Z">
        <w:r>
          <w:t xml:space="preserve"> “busdox-docid-qns” and “peppol-doctype-wildcard”</w:t>
        </w:r>
        <w:bookmarkEnd w:id="1220"/>
      </w:ins>
    </w:p>
    <w:p w14:paraId="27238283" w14:textId="7C738612" w:rsidR="00A47D53" w:rsidRDefault="00A47D53" w:rsidP="00A47D53">
      <w:pPr>
        <w:rPr>
          <w:ins w:id="1225" w:author="Philip Helger" w:date="2023-03-29T22:11:00Z"/>
        </w:rPr>
      </w:pPr>
      <w:ins w:id="1226" w:author="Philip Helger" w:date="2023-03-29T22:11:00Z">
        <w:r>
          <w:t xml:space="preserve">The following table lists the equalities and differences </w:t>
        </w:r>
      </w:ins>
      <w:ins w:id="1227" w:author="Philip Helger" w:date="2023-03-29T23:38:00Z">
        <w:r w:rsidR="004C50D5">
          <w:t>of</w:t>
        </w:r>
      </w:ins>
      <w:ins w:id="1228" w:author="Philip Helger" w:date="2023-03-29T22:11:00Z">
        <w:r>
          <w:t xml:space="preserve"> these </w:t>
        </w:r>
      </w:ins>
      <w:ins w:id="1229" w:author="Philip Helger" w:date="2023-03-29T23:38:00Z">
        <w:r w:rsidR="004C50D5">
          <w:t>I</w:t>
        </w:r>
      </w:ins>
      <w:ins w:id="1230" w:author="Philip Helger" w:date="2023-03-29T22:11:00Z">
        <w:r>
          <w:t xml:space="preserve">dentifier </w:t>
        </w:r>
      </w:ins>
      <w:ins w:id="1231" w:author="Philip Helger" w:date="2023-03-29T23:38:00Z">
        <w:r w:rsidR="004C50D5">
          <w:t>S</w:t>
        </w:r>
      </w:ins>
      <w:ins w:id="1232" w:author="Philip Helger" w:date="2023-03-29T22:11:00Z">
        <w:r>
          <w:t>chemes:</w:t>
        </w:r>
      </w:ins>
    </w:p>
    <w:tbl>
      <w:tblPr>
        <w:tblStyle w:val="MittlereSchattierung2-Akzent11"/>
        <w:tblW w:w="8897" w:type="dxa"/>
        <w:tblLook w:val="04A0" w:firstRow="1" w:lastRow="0" w:firstColumn="1" w:lastColumn="0" w:noHBand="0" w:noVBand="1"/>
      </w:tblPr>
      <w:tblGrid>
        <w:gridCol w:w="2545"/>
        <w:gridCol w:w="2384"/>
        <w:gridCol w:w="3968"/>
      </w:tblGrid>
      <w:tr w:rsidR="00A47D53" w14:paraId="1AA5F6BC" w14:textId="77777777" w:rsidTr="00F33D75">
        <w:trPr>
          <w:cnfStyle w:val="100000000000" w:firstRow="1" w:lastRow="0" w:firstColumn="0" w:lastColumn="0" w:oddVBand="0" w:evenVBand="0" w:oddHBand="0" w:evenHBand="0" w:firstRowFirstColumn="0" w:firstRowLastColumn="0" w:lastRowFirstColumn="0" w:lastRowLastColumn="0"/>
          <w:ins w:id="1233" w:author="Philip Helger" w:date="2023-03-29T22:11:00Z"/>
        </w:trPr>
        <w:tc>
          <w:tcPr>
            <w:cnfStyle w:val="001000000100" w:firstRow="0" w:lastRow="0" w:firstColumn="1" w:lastColumn="0" w:oddVBand="0" w:evenVBand="0" w:oddHBand="0" w:evenHBand="0" w:firstRowFirstColumn="1" w:firstRowLastColumn="0" w:lastRowFirstColumn="0" w:lastRowLastColumn="0"/>
            <w:tcW w:w="0" w:type="auto"/>
          </w:tcPr>
          <w:p w14:paraId="1852AF83" w14:textId="77777777" w:rsidR="00A47D53" w:rsidRDefault="00A47D53" w:rsidP="00F33D75">
            <w:pPr>
              <w:rPr>
                <w:ins w:id="1234" w:author="Philip Helger" w:date="2023-03-29T22:11:00Z"/>
              </w:rPr>
            </w:pPr>
            <w:ins w:id="1235" w:author="Philip Helger" w:date="2023-03-29T22:11:00Z">
              <w:r>
                <w:t>Document Type Identifier Scheme</w:t>
              </w:r>
            </w:ins>
          </w:p>
        </w:tc>
        <w:tc>
          <w:tcPr>
            <w:tcW w:w="2384" w:type="dxa"/>
          </w:tcPr>
          <w:p w14:paraId="3723F8DA" w14:textId="77777777" w:rsidR="00A47D53" w:rsidRDefault="00A47D53" w:rsidP="00F33D75">
            <w:pPr>
              <w:cnfStyle w:val="100000000000" w:firstRow="1" w:lastRow="0" w:firstColumn="0" w:lastColumn="0" w:oddVBand="0" w:evenVBand="0" w:oddHBand="0" w:evenHBand="0" w:firstRowFirstColumn="0" w:firstRowLastColumn="0" w:lastRowFirstColumn="0" w:lastRowLastColumn="0"/>
              <w:rPr>
                <w:ins w:id="1236" w:author="Philip Helger" w:date="2023-03-29T22:11:00Z"/>
              </w:rPr>
            </w:pPr>
            <w:ins w:id="1237" w:author="Philip Helger" w:date="2023-03-29T22:11:00Z">
              <w:r>
                <w:t>busdox-docid-qns</w:t>
              </w:r>
            </w:ins>
          </w:p>
        </w:tc>
        <w:tc>
          <w:tcPr>
            <w:tcW w:w="3968" w:type="dxa"/>
          </w:tcPr>
          <w:p w14:paraId="7A0E88E0" w14:textId="77777777" w:rsidR="00A47D53" w:rsidRDefault="00A47D53" w:rsidP="00F33D75">
            <w:pPr>
              <w:cnfStyle w:val="100000000000" w:firstRow="1" w:lastRow="0" w:firstColumn="0" w:lastColumn="0" w:oddVBand="0" w:evenVBand="0" w:oddHBand="0" w:evenHBand="0" w:firstRowFirstColumn="0" w:firstRowLastColumn="0" w:lastRowFirstColumn="0" w:lastRowLastColumn="0"/>
              <w:rPr>
                <w:ins w:id="1238" w:author="Philip Helger" w:date="2023-03-29T22:11:00Z"/>
              </w:rPr>
            </w:pPr>
            <w:ins w:id="1239" w:author="Philip Helger" w:date="2023-03-29T22:11:00Z">
              <w:r>
                <w:t>peppol-doctype-wildcard</w:t>
              </w:r>
            </w:ins>
          </w:p>
        </w:tc>
      </w:tr>
      <w:tr w:rsidR="00A47D53" w14:paraId="0D2BF4B6" w14:textId="77777777" w:rsidTr="00F33D75">
        <w:trPr>
          <w:cnfStyle w:val="000000100000" w:firstRow="0" w:lastRow="0" w:firstColumn="0" w:lastColumn="0" w:oddVBand="0" w:evenVBand="0" w:oddHBand="1" w:evenHBand="0" w:firstRowFirstColumn="0" w:firstRowLastColumn="0" w:lastRowFirstColumn="0" w:lastRowLastColumn="0"/>
          <w:ins w:id="1240" w:author="Philip Helger" w:date="2023-03-29T22:11:00Z"/>
        </w:trPr>
        <w:tc>
          <w:tcPr>
            <w:cnfStyle w:val="001000000000" w:firstRow="0" w:lastRow="0" w:firstColumn="1" w:lastColumn="0" w:oddVBand="0" w:evenVBand="0" w:oddHBand="0" w:evenHBand="0" w:firstRowFirstColumn="0" w:firstRowLastColumn="0" w:lastRowFirstColumn="0" w:lastRowLastColumn="0"/>
            <w:tcW w:w="0" w:type="auto"/>
          </w:tcPr>
          <w:p w14:paraId="6BF7396D" w14:textId="77777777" w:rsidR="00A47D53" w:rsidRDefault="00A47D53" w:rsidP="00F33D75">
            <w:pPr>
              <w:rPr>
                <w:ins w:id="1241" w:author="Philip Helger" w:date="2023-03-29T22:11:00Z"/>
              </w:rPr>
            </w:pPr>
            <w:ins w:id="1242" w:author="Philip Helger" w:date="2023-03-29T22:11:00Z">
              <w:r>
                <w:t>Value Syntax</w:t>
              </w:r>
            </w:ins>
          </w:p>
        </w:tc>
        <w:tc>
          <w:tcPr>
            <w:tcW w:w="2384" w:type="dxa"/>
          </w:tcPr>
          <w:p w14:paraId="6D79B754" w14:textId="13EF0053" w:rsidR="00A47D53" w:rsidRDefault="00CC3A60" w:rsidP="00F33D75">
            <w:pPr>
              <w:cnfStyle w:val="000000100000" w:firstRow="0" w:lastRow="0" w:firstColumn="0" w:lastColumn="0" w:oddVBand="0" w:evenVBand="0" w:oddHBand="1" w:evenHBand="0" w:firstRowFirstColumn="0" w:firstRowLastColumn="0" w:lastRowFirstColumn="0" w:lastRowLastColumn="0"/>
              <w:rPr>
                <w:ins w:id="1243" w:author="Philip Helger" w:date="2023-03-30T00:43:00Z"/>
              </w:rPr>
            </w:pPr>
            <w:ins w:id="1244" w:author="Philip Helger" w:date="2023-03-29T23:50:00Z">
              <w:r>
                <w:fldChar w:fldCharType="begin"/>
              </w:r>
              <w:r>
                <w:instrText xml:space="preserve"> REF _Ref131026214 \r \h </w:instrText>
              </w:r>
            </w:ins>
            <w:ins w:id="1245" w:author="Philip Helger" w:date="2023-03-29T23:50:00Z">
              <w:r>
                <w:fldChar w:fldCharType="separate"/>
              </w:r>
            </w:ins>
            <w:ins w:id="1246" w:author="Philip Helger" w:date="2023-03-30T00:45:00Z">
              <w:r w:rsidR="00293C88">
                <w:t>POLICY 20</w:t>
              </w:r>
            </w:ins>
            <w:ins w:id="1247" w:author="Philip Helger" w:date="2023-03-29T23:50:00Z">
              <w:r>
                <w:fldChar w:fldCharType="end"/>
              </w:r>
            </w:ins>
            <w:ins w:id="1248" w:author="Philip Helger" w:date="2023-03-29T22:11:00Z">
              <w:r w:rsidR="00A47D53" w:rsidRPr="00B27E59">
                <w:t xml:space="preserve"> </w:t>
              </w:r>
              <w:r w:rsidR="00A47D53">
                <w:t>applies</w:t>
              </w:r>
            </w:ins>
          </w:p>
          <w:p w14:paraId="0662EE1B" w14:textId="6AF3484F" w:rsidR="00FF7328" w:rsidRDefault="00FF7328" w:rsidP="00F33D75">
            <w:pPr>
              <w:cnfStyle w:val="000000100000" w:firstRow="0" w:lastRow="0" w:firstColumn="0" w:lastColumn="0" w:oddVBand="0" w:evenVBand="0" w:oddHBand="1" w:evenHBand="0" w:firstRowFirstColumn="0" w:firstRowLastColumn="0" w:lastRowFirstColumn="0" w:lastRowLastColumn="0"/>
              <w:rPr>
                <w:ins w:id="1249" w:author="Philip Helger" w:date="2023-03-29T22:11:00Z"/>
              </w:rPr>
            </w:pPr>
            <w:ins w:id="1250" w:author="Philip Helger" w:date="2023-03-30T00:44:00Z">
              <w:r>
                <w:t>The “*” is not allowed</w:t>
              </w:r>
            </w:ins>
          </w:p>
        </w:tc>
        <w:tc>
          <w:tcPr>
            <w:tcW w:w="3968" w:type="dxa"/>
          </w:tcPr>
          <w:p w14:paraId="1C553DAE" w14:textId="471A14EE" w:rsidR="00A47D53" w:rsidRDefault="00CC3A60" w:rsidP="00F33D75">
            <w:pPr>
              <w:cnfStyle w:val="000000100000" w:firstRow="0" w:lastRow="0" w:firstColumn="0" w:lastColumn="0" w:oddVBand="0" w:evenVBand="0" w:oddHBand="1" w:evenHBand="0" w:firstRowFirstColumn="0" w:firstRowLastColumn="0" w:lastRowFirstColumn="0" w:lastRowLastColumn="0"/>
              <w:rPr>
                <w:ins w:id="1251" w:author="Philip Helger" w:date="2023-03-29T22:11:00Z"/>
              </w:rPr>
            </w:pPr>
            <w:ins w:id="1252" w:author="Philip Helger" w:date="2023-03-29T23:50:00Z">
              <w:r>
                <w:fldChar w:fldCharType="begin"/>
              </w:r>
              <w:r>
                <w:instrText xml:space="preserve"> REF _Ref131026214 \r \h </w:instrText>
              </w:r>
            </w:ins>
            <w:ins w:id="1253" w:author="Philip Helger" w:date="2023-03-29T23:50:00Z">
              <w:r>
                <w:fldChar w:fldCharType="separate"/>
              </w:r>
            </w:ins>
            <w:ins w:id="1254" w:author="Philip Helger" w:date="2023-03-30T00:45:00Z">
              <w:r w:rsidR="00293C88">
                <w:t>POLICY 20</w:t>
              </w:r>
            </w:ins>
            <w:ins w:id="1255" w:author="Philip Helger" w:date="2023-03-29T23:50:00Z">
              <w:r>
                <w:fldChar w:fldCharType="end"/>
              </w:r>
            </w:ins>
            <w:ins w:id="1256" w:author="Philip Helger" w:date="2023-03-29T22:11:00Z">
              <w:r w:rsidR="00A47D53" w:rsidRPr="008519E9">
                <w:rPr>
                  <w:lang w:val="de-AT"/>
                  <w:rPrChange w:id="1257" w:author="Philip Helger" w:date="2023-03-29T23:49:00Z">
                    <w:rPr/>
                  </w:rPrChange>
                </w:rPr>
                <w:t xml:space="preserve"> </w:t>
              </w:r>
              <w:r w:rsidR="00A47D53">
                <w:t>applies</w:t>
              </w:r>
            </w:ins>
          </w:p>
        </w:tc>
      </w:tr>
      <w:tr w:rsidR="00A47D53" w14:paraId="18BB2B1C" w14:textId="77777777" w:rsidTr="00F33D75">
        <w:trPr>
          <w:ins w:id="1258" w:author="Philip Helger" w:date="2023-03-29T22:11:00Z"/>
        </w:trPr>
        <w:tc>
          <w:tcPr>
            <w:cnfStyle w:val="001000000000" w:firstRow="0" w:lastRow="0" w:firstColumn="1" w:lastColumn="0" w:oddVBand="0" w:evenVBand="0" w:oddHBand="0" w:evenHBand="0" w:firstRowFirstColumn="0" w:firstRowLastColumn="0" w:lastRowFirstColumn="0" w:lastRowLastColumn="0"/>
            <w:tcW w:w="0" w:type="auto"/>
          </w:tcPr>
          <w:p w14:paraId="6A579BF1" w14:textId="77777777" w:rsidR="00A47D53" w:rsidRDefault="00A47D53" w:rsidP="00F33D75">
            <w:pPr>
              <w:rPr>
                <w:ins w:id="1259" w:author="Philip Helger" w:date="2023-03-29T22:11:00Z"/>
              </w:rPr>
            </w:pPr>
            <w:ins w:id="1260" w:author="Philip Helger" w:date="2023-03-29T22:11:00Z">
              <w:r>
                <w:t>Customization ID</w:t>
              </w:r>
            </w:ins>
          </w:p>
        </w:tc>
        <w:tc>
          <w:tcPr>
            <w:tcW w:w="2384" w:type="dxa"/>
          </w:tcPr>
          <w:p w14:paraId="3E0664BC" w14:textId="77777777" w:rsidR="00A47D53" w:rsidRDefault="00A47D53" w:rsidP="00F33D75">
            <w:pPr>
              <w:cnfStyle w:val="000000000000" w:firstRow="0" w:lastRow="0" w:firstColumn="0" w:lastColumn="0" w:oddVBand="0" w:evenVBand="0" w:oddHBand="0" w:evenHBand="0" w:firstRowFirstColumn="0" w:firstRowLastColumn="0" w:lastRowFirstColumn="0" w:lastRowLastColumn="0"/>
              <w:rPr>
                <w:ins w:id="1261" w:author="Philip Helger" w:date="2023-03-29T22:11:00Z"/>
              </w:rPr>
            </w:pPr>
            <w:ins w:id="1262" w:author="Philip Helger" w:date="2023-03-29T22:11:00Z">
              <w:r>
                <w:t>Defined by a Peppol BIS</w:t>
              </w:r>
            </w:ins>
          </w:p>
        </w:tc>
        <w:tc>
          <w:tcPr>
            <w:tcW w:w="3968" w:type="dxa"/>
          </w:tcPr>
          <w:p w14:paraId="3952B5CA" w14:textId="77777777" w:rsidR="00C24FC1" w:rsidRDefault="00C24FC1" w:rsidP="00F33D75">
            <w:pPr>
              <w:cnfStyle w:val="000000000000" w:firstRow="0" w:lastRow="0" w:firstColumn="0" w:lastColumn="0" w:oddVBand="0" w:evenVBand="0" w:oddHBand="0" w:evenHBand="0" w:firstRowFirstColumn="0" w:firstRowLastColumn="0" w:lastRowFirstColumn="0" w:lastRowLastColumn="0"/>
              <w:rPr>
                <w:ins w:id="1263" w:author="Philip Helger" w:date="2023-03-29T23:39:00Z"/>
              </w:rPr>
            </w:pPr>
            <w:ins w:id="1264" w:author="Philip Helger" w:date="2023-03-29T23:38:00Z">
              <w:r>
                <w:t>At least</w:t>
              </w:r>
            </w:ins>
            <w:ins w:id="1265" w:author="Philip Helger" w:date="2023-03-29T22:11:00Z">
              <w:r w:rsidR="00A47D53">
                <w:t xml:space="preserve"> the Root Part </w:t>
              </w:r>
            </w:ins>
            <w:ins w:id="1266" w:author="Philip Helger" w:date="2023-03-29T23:38:00Z">
              <w:r>
                <w:t>needs to</w:t>
              </w:r>
            </w:ins>
            <w:ins w:id="1267" w:author="Philip Helger" w:date="2023-03-29T23:39:00Z">
              <w:r>
                <w:t xml:space="preserve"> be</w:t>
              </w:r>
            </w:ins>
            <w:ins w:id="1268" w:author="Philip Helger" w:date="2023-03-29T22:11:00Z">
              <w:r w:rsidR="00A47D53">
                <w:t xml:space="preserve"> defined by a Peppol BIS</w:t>
              </w:r>
            </w:ins>
            <w:ins w:id="1269" w:author="Philip Helger" w:date="2023-03-29T23:39:00Z">
              <w:r>
                <w:t>.</w:t>
              </w:r>
            </w:ins>
          </w:p>
          <w:p w14:paraId="165367A0" w14:textId="498974CD" w:rsidR="00A47D53" w:rsidRDefault="00C24FC1" w:rsidP="00F33D75">
            <w:pPr>
              <w:cnfStyle w:val="000000000000" w:firstRow="0" w:lastRow="0" w:firstColumn="0" w:lastColumn="0" w:oddVBand="0" w:evenVBand="0" w:oddHBand="0" w:evenHBand="0" w:firstRowFirstColumn="0" w:firstRowLastColumn="0" w:lastRowFirstColumn="0" w:lastRowLastColumn="0"/>
              <w:rPr>
                <w:ins w:id="1270" w:author="Philip Helger" w:date="2023-03-29T22:11:00Z"/>
              </w:rPr>
            </w:pPr>
            <w:ins w:id="1271" w:author="Philip Helger" w:date="2023-03-29T23:39:00Z">
              <w:r>
                <w:t>Not all permutations are known in advance.</w:t>
              </w:r>
            </w:ins>
          </w:p>
        </w:tc>
      </w:tr>
      <w:tr w:rsidR="00A47D53" w14:paraId="4D692691" w14:textId="77777777" w:rsidTr="00F33D75">
        <w:trPr>
          <w:cnfStyle w:val="000000100000" w:firstRow="0" w:lastRow="0" w:firstColumn="0" w:lastColumn="0" w:oddVBand="0" w:evenVBand="0" w:oddHBand="1" w:evenHBand="0" w:firstRowFirstColumn="0" w:firstRowLastColumn="0" w:lastRowFirstColumn="0" w:lastRowLastColumn="0"/>
          <w:ins w:id="1272" w:author="Philip Helger" w:date="2023-03-29T22:11:00Z"/>
        </w:trPr>
        <w:tc>
          <w:tcPr>
            <w:cnfStyle w:val="001000000000" w:firstRow="0" w:lastRow="0" w:firstColumn="1" w:lastColumn="0" w:oddVBand="0" w:evenVBand="0" w:oddHBand="0" w:evenHBand="0" w:firstRowFirstColumn="0" w:firstRowLastColumn="0" w:lastRowFirstColumn="0" w:lastRowLastColumn="0"/>
            <w:tcW w:w="0" w:type="auto"/>
          </w:tcPr>
          <w:p w14:paraId="5F719DAC" w14:textId="77777777" w:rsidR="00A47D53" w:rsidRDefault="00A47D53" w:rsidP="00F33D75">
            <w:pPr>
              <w:rPr>
                <w:ins w:id="1273" w:author="Philip Helger" w:date="2023-03-29T22:11:00Z"/>
              </w:rPr>
            </w:pPr>
            <w:ins w:id="1274" w:author="Philip Helger" w:date="2023-03-29T22:11:00Z">
              <w:r>
                <w:t>Receiver announces in SMP</w:t>
              </w:r>
            </w:ins>
          </w:p>
        </w:tc>
        <w:tc>
          <w:tcPr>
            <w:tcW w:w="2384" w:type="dxa"/>
          </w:tcPr>
          <w:p w14:paraId="24BABAC9" w14:textId="77777777" w:rsidR="00A47D53" w:rsidRDefault="00A47D53" w:rsidP="00F33D75">
            <w:pPr>
              <w:cnfStyle w:val="000000100000" w:firstRow="0" w:lastRow="0" w:firstColumn="0" w:lastColumn="0" w:oddVBand="0" w:evenVBand="0" w:oddHBand="1" w:evenHBand="0" w:firstRowFirstColumn="0" w:firstRowLastColumn="0" w:lastRowFirstColumn="0" w:lastRowLastColumn="0"/>
              <w:rPr>
                <w:ins w:id="1275" w:author="Philip Helger" w:date="2023-03-29T22:11:00Z"/>
              </w:rPr>
            </w:pPr>
            <w:ins w:id="1276" w:author="Philip Helger" w:date="2023-03-29T22:11:00Z">
              <w:r>
                <w:t>Full Document Type Identifier</w:t>
              </w:r>
            </w:ins>
          </w:p>
        </w:tc>
        <w:tc>
          <w:tcPr>
            <w:tcW w:w="3968" w:type="dxa"/>
          </w:tcPr>
          <w:p w14:paraId="2A9C68B1" w14:textId="4BDB1845" w:rsidR="00A47D53" w:rsidRDefault="00BF63B9" w:rsidP="00F33D75">
            <w:pPr>
              <w:cnfStyle w:val="000000100000" w:firstRow="0" w:lastRow="0" w:firstColumn="0" w:lastColumn="0" w:oddVBand="0" w:evenVBand="0" w:oddHBand="1" w:evenHBand="0" w:firstRowFirstColumn="0" w:firstRowLastColumn="0" w:lastRowFirstColumn="0" w:lastRowLastColumn="0"/>
              <w:rPr>
                <w:ins w:id="1277" w:author="Philip Helger" w:date="2023-03-29T22:11:00Z"/>
              </w:rPr>
            </w:pPr>
            <w:ins w:id="1278" w:author="Philip Helger" w:date="2023-03-29T23:40:00Z">
              <w:r>
                <w:t>D</w:t>
              </w:r>
            </w:ins>
            <w:ins w:id="1279" w:author="Philip Helger" w:date="2023-03-29T22:11:00Z">
              <w:r w:rsidR="00A47D53">
                <w:t xml:space="preserve">ocument Type Identifier </w:t>
              </w:r>
            </w:ins>
            <w:ins w:id="1280" w:author="Philip Helger" w:date="2023-03-29T23:40:00Z">
              <w:r>
                <w:t>including a Wildcard Indicator</w:t>
              </w:r>
            </w:ins>
          </w:p>
        </w:tc>
      </w:tr>
      <w:tr w:rsidR="00A47D53" w14:paraId="0DA2E558" w14:textId="77777777" w:rsidTr="00F33D75">
        <w:trPr>
          <w:ins w:id="1281" w:author="Philip Helger" w:date="2023-03-29T22:11:00Z"/>
        </w:trPr>
        <w:tc>
          <w:tcPr>
            <w:cnfStyle w:val="001000000000" w:firstRow="0" w:lastRow="0" w:firstColumn="1" w:lastColumn="0" w:oddVBand="0" w:evenVBand="0" w:oddHBand="0" w:evenHBand="0" w:firstRowFirstColumn="0" w:firstRowLastColumn="0" w:lastRowFirstColumn="0" w:lastRowLastColumn="0"/>
            <w:tcW w:w="0" w:type="auto"/>
          </w:tcPr>
          <w:p w14:paraId="55F96177" w14:textId="77777777" w:rsidR="00A47D53" w:rsidRDefault="00A47D53" w:rsidP="00F33D75">
            <w:pPr>
              <w:rPr>
                <w:ins w:id="1282" w:author="Philip Helger" w:date="2023-03-29T22:11:00Z"/>
              </w:rPr>
            </w:pPr>
            <w:ins w:id="1283" w:author="Philip Helger" w:date="2023-03-29T22:11:00Z">
              <w:r>
                <w:lastRenderedPageBreak/>
                <w:t>Sender document type matching</w:t>
              </w:r>
            </w:ins>
          </w:p>
        </w:tc>
        <w:tc>
          <w:tcPr>
            <w:tcW w:w="2384" w:type="dxa"/>
          </w:tcPr>
          <w:p w14:paraId="5B1CF56F" w14:textId="77777777" w:rsidR="00A47D53" w:rsidRDefault="00A47D53" w:rsidP="00F33D75">
            <w:pPr>
              <w:cnfStyle w:val="000000000000" w:firstRow="0" w:lastRow="0" w:firstColumn="0" w:lastColumn="0" w:oddVBand="0" w:evenVBand="0" w:oddHBand="0" w:evenHBand="0" w:firstRowFirstColumn="0" w:firstRowLastColumn="0" w:lastRowFirstColumn="0" w:lastRowLastColumn="0"/>
              <w:rPr>
                <w:ins w:id="1284" w:author="Philip Helger" w:date="2023-03-29T22:11:00Z"/>
              </w:rPr>
            </w:pPr>
            <w:ins w:id="1285" w:author="Philip Helger" w:date="2023-03-29T22:11:00Z">
              <w:r>
                <w:t>Exact matches only</w:t>
              </w:r>
            </w:ins>
          </w:p>
        </w:tc>
        <w:tc>
          <w:tcPr>
            <w:tcW w:w="3968" w:type="dxa"/>
          </w:tcPr>
          <w:p w14:paraId="0100900D" w14:textId="77777777" w:rsidR="00A47D53" w:rsidRDefault="00A47D53" w:rsidP="00F33D75">
            <w:pPr>
              <w:cnfStyle w:val="000000000000" w:firstRow="0" w:lastRow="0" w:firstColumn="0" w:lastColumn="0" w:oddVBand="0" w:evenVBand="0" w:oddHBand="0" w:evenHBand="0" w:firstRowFirstColumn="0" w:firstRowLastColumn="0" w:lastRowFirstColumn="0" w:lastRowLastColumn="0"/>
              <w:rPr>
                <w:ins w:id="1286" w:author="Philip Helger" w:date="2023-03-29T22:11:00Z"/>
              </w:rPr>
            </w:pPr>
            <w:ins w:id="1287" w:author="Philip Helger" w:date="2023-03-29T22:11:00Z">
              <w:r>
                <w:t>Wildcard matching</w:t>
              </w:r>
            </w:ins>
          </w:p>
        </w:tc>
      </w:tr>
      <w:tr w:rsidR="00A47D53" w14:paraId="47279798" w14:textId="77777777" w:rsidTr="00F33D75">
        <w:trPr>
          <w:cnfStyle w:val="000000100000" w:firstRow="0" w:lastRow="0" w:firstColumn="0" w:lastColumn="0" w:oddVBand="0" w:evenVBand="0" w:oddHBand="1" w:evenHBand="0" w:firstRowFirstColumn="0" w:firstRowLastColumn="0" w:lastRowFirstColumn="0" w:lastRowLastColumn="0"/>
          <w:ins w:id="1288" w:author="Philip Helger" w:date="2023-03-29T22:11:00Z"/>
        </w:trPr>
        <w:tc>
          <w:tcPr>
            <w:cnfStyle w:val="001000000000" w:firstRow="0" w:lastRow="0" w:firstColumn="1" w:lastColumn="0" w:oddVBand="0" w:evenVBand="0" w:oddHBand="0" w:evenHBand="0" w:firstRowFirstColumn="0" w:firstRowLastColumn="0" w:lastRowFirstColumn="0" w:lastRowLastColumn="0"/>
            <w:tcW w:w="0" w:type="auto"/>
          </w:tcPr>
          <w:p w14:paraId="3D45114D" w14:textId="77777777" w:rsidR="00A47D53" w:rsidRDefault="00A47D53" w:rsidP="00F33D75">
            <w:pPr>
              <w:rPr>
                <w:ins w:id="1289" w:author="Philip Helger" w:date="2023-03-29T22:11:00Z"/>
              </w:rPr>
            </w:pPr>
            <w:ins w:id="1290" w:author="Philip Helger" w:date="2023-03-29T22:11:00Z">
              <w:r>
                <w:t>Sender provides in Envelope and</w:t>
              </w:r>
              <w:r>
                <w:br/>
                <w:t>Receiver receives in Envelope</w:t>
              </w:r>
            </w:ins>
          </w:p>
        </w:tc>
        <w:tc>
          <w:tcPr>
            <w:tcW w:w="2384" w:type="dxa"/>
          </w:tcPr>
          <w:p w14:paraId="1DB57C06" w14:textId="77777777" w:rsidR="00A47D53" w:rsidRDefault="00A47D53" w:rsidP="00F33D75">
            <w:pPr>
              <w:cnfStyle w:val="000000100000" w:firstRow="0" w:lastRow="0" w:firstColumn="0" w:lastColumn="0" w:oddVBand="0" w:evenVBand="0" w:oddHBand="1" w:evenHBand="0" w:firstRowFirstColumn="0" w:firstRowLastColumn="0" w:lastRowFirstColumn="0" w:lastRowLastColumn="0"/>
              <w:rPr>
                <w:ins w:id="1291" w:author="Philip Helger" w:date="2023-03-29T22:11:00Z"/>
              </w:rPr>
            </w:pPr>
            <w:ins w:id="1292" w:author="Philip Helger" w:date="2023-03-29T22:11:00Z">
              <w:r>
                <w:t>Full Document Type Identifier</w:t>
              </w:r>
            </w:ins>
          </w:p>
        </w:tc>
        <w:tc>
          <w:tcPr>
            <w:tcW w:w="3968" w:type="dxa"/>
          </w:tcPr>
          <w:p w14:paraId="6247E8DF" w14:textId="77777777" w:rsidR="00A47D53" w:rsidRDefault="00A47D53" w:rsidP="00F33D75">
            <w:pPr>
              <w:cnfStyle w:val="000000100000" w:firstRow="0" w:lastRow="0" w:firstColumn="0" w:lastColumn="0" w:oddVBand="0" w:evenVBand="0" w:oddHBand="1" w:evenHBand="0" w:firstRowFirstColumn="0" w:firstRowLastColumn="0" w:lastRowFirstColumn="0" w:lastRowLastColumn="0"/>
              <w:rPr>
                <w:ins w:id="1293" w:author="Philip Helger" w:date="2023-03-29T23:41:00Z"/>
              </w:rPr>
            </w:pPr>
            <w:ins w:id="1294" w:author="Philip Helger" w:date="2023-03-29T22:11:00Z">
              <w:r>
                <w:t>Full Document Type Identifier</w:t>
              </w:r>
            </w:ins>
            <w:ins w:id="1295" w:author="Philip Helger" w:date="2023-03-29T23:41:00Z">
              <w:r w:rsidR="000A4C50">
                <w:t xml:space="preserve"> without</w:t>
              </w:r>
            </w:ins>
            <w:ins w:id="1296" w:author="Philip Helger" w:date="2023-03-29T23:39:00Z">
              <w:r w:rsidR="00BF63B9">
                <w:t xml:space="preserve"> </w:t>
              </w:r>
            </w:ins>
            <w:ins w:id="1297" w:author="Philip Helger" w:date="2023-03-29T23:41:00Z">
              <w:r w:rsidR="000A4C50">
                <w:t>a Wildcard.</w:t>
              </w:r>
            </w:ins>
          </w:p>
          <w:p w14:paraId="5663A115" w14:textId="4DEA3911" w:rsidR="000A4C50" w:rsidRDefault="000A4C50" w:rsidP="00F33D75">
            <w:pPr>
              <w:cnfStyle w:val="000000100000" w:firstRow="0" w:lastRow="0" w:firstColumn="0" w:lastColumn="0" w:oddVBand="0" w:evenVBand="0" w:oddHBand="1" w:evenHBand="0" w:firstRowFirstColumn="0" w:firstRowLastColumn="0" w:lastRowFirstColumn="0" w:lastRowLastColumn="0"/>
              <w:rPr>
                <w:ins w:id="1298" w:author="Philip Helger" w:date="2023-03-29T22:11:00Z"/>
              </w:rPr>
            </w:pPr>
            <w:ins w:id="1299" w:author="Philip Helger" w:date="2023-03-29T23:41:00Z">
              <w:r>
                <w:t xml:space="preserve">This value </w:t>
              </w:r>
              <w:r w:rsidR="007E12F7">
                <w:t>will</w:t>
              </w:r>
              <w:r>
                <w:t xml:space="preserve"> differ from what is announced in the SMP.</w:t>
              </w:r>
            </w:ins>
          </w:p>
        </w:tc>
      </w:tr>
    </w:tbl>
    <w:p w14:paraId="54EF6A73" w14:textId="77777777" w:rsidR="00A47D53" w:rsidRDefault="00A47D53" w:rsidP="00A47D53">
      <w:pPr>
        <w:pStyle w:val="PolicyHeader"/>
        <w:rPr>
          <w:ins w:id="1300" w:author="Philip Helger" w:date="2023-03-29T22:11:00Z"/>
        </w:rPr>
      </w:pPr>
      <w:bookmarkStart w:id="1301" w:name="_Ref52225115"/>
      <w:bookmarkStart w:id="1302" w:name="_Ref52229230"/>
      <w:bookmarkStart w:id="1303" w:name="_Toc52230637"/>
      <w:bookmarkStart w:id="1304" w:name="_Toc131029611"/>
      <w:ins w:id="1305" w:author="Philip Helger" w:date="2023-03-29T22:11:00Z">
        <w:r>
          <w:t>Document Type Identifier Scheme</w:t>
        </w:r>
        <w:bookmarkEnd w:id="1301"/>
        <w:bookmarkEnd w:id="1302"/>
        <w:bookmarkEnd w:id="1303"/>
        <w:bookmarkEnd w:id="1304"/>
      </w:ins>
    </w:p>
    <w:p w14:paraId="7FD39B82" w14:textId="77777777" w:rsidR="00A47D53" w:rsidRDefault="00A47D53" w:rsidP="00A47D53">
      <w:pPr>
        <w:pStyle w:val="Policy"/>
        <w:rPr>
          <w:ins w:id="1306" w:author="Philip Helger" w:date="2023-03-29T22:11:00Z"/>
        </w:rPr>
      </w:pPr>
      <w:ins w:id="1307" w:author="Philip Helger" w:date="2023-03-29T22:11:00Z">
        <w:r>
          <w:t>The Peppol Document Type Identifier Scheme to be used MUST be one of the following:</w:t>
        </w:r>
      </w:ins>
    </w:p>
    <w:p w14:paraId="7401D358" w14:textId="77777777" w:rsidR="00A47D53" w:rsidRDefault="00A47D53" w:rsidP="00A47D53">
      <w:pPr>
        <w:pStyle w:val="Inlinecode"/>
        <w:rPr>
          <w:ins w:id="1308" w:author="Philip Helger" w:date="2023-03-29T22:11:00Z"/>
        </w:rPr>
      </w:pPr>
      <w:ins w:id="1309" w:author="Philip Helger" w:date="2023-03-29T22:11:00Z">
        <w:r w:rsidRPr="002905A7">
          <w:t>busdox-docid-qns</w:t>
        </w:r>
      </w:ins>
    </w:p>
    <w:p w14:paraId="0515C066" w14:textId="77777777" w:rsidR="00A47D53" w:rsidRPr="002905A7" w:rsidRDefault="00A47D53" w:rsidP="00A47D53">
      <w:pPr>
        <w:pStyle w:val="Inlinecode"/>
        <w:rPr>
          <w:ins w:id="1310" w:author="Philip Helger" w:date="2023-03-29T22:11:00Z"/>
        </w:rPr>
      </w:pPr>
      <w:ins w:id="1311" w:author="Philip Helger" w:date="2023-03-29T22:11:00Z">
        <w:r>
          <w:t>peppol-doctype-wildcard</w:t>
        </w:r>
      </w:ins>
    </w:p>
    <w:p w14:paraId="2E82AC0C" w14:textId="70E3B17C" w:rsidR="00A47D53" w:rsidRDefault="00A47D53" w:rsidP="00A47D53">
      <w:pPr>
        <w:rPr>
          <w:ins w:id="1312" w:author="Philip Helger" w:date="2023-03-29T22:11:00Z"/>
        </w:rPr>
      </w:pPr>
      <w:ins w:id="1313" w:author="Philip Helger" w:date="2023-03-29T22:11:00Z">
        <w:r>
          <w:t xml:space="preserve">Applies to: </w:t>
        </w:r>
      </w:ins>
      <w:ins w:id="1314" w:author="Philip Helger" w:date="2023-03-29T23:40:00Z">
        <w:r w:rsidR="00BF63B9">
          <w:t>A</w:t>
        </w:r>
      </w:ins>
      <w:ins w:id="1315" w:author="Philip Helger" w:date="2023-03-29T22:11:00Z">
        <w:r>
          <w:t>ll Document Type Identifiers in all components</w:t>
        </w:r>
      </w:ins>
    </w:p>
    <w:p w14:paraId="660F1B87" w14:textId="56DF3653" w:rsidR="00A47D53" w:rsidRDefault="00A47D53" w:rsidP="00A47D53">
      <w:pPr>
        <w:rPr>
          <w:ins w:id="1316" w:author="Philip Helger" w:date="2023-03-29T22:11:00Z"/>
        </w:rPr>
      </w:pPr>
      <w:ins w:id="1317" w:author="Philip Helger" w:date="2023-03-29T22:11:00Z">
        <w:r>
          <w:t xml:space="preserve">Note: </w:t>
        </w:r>
      </w:ins>
      <w:ins w:id="1318" w:author="Philip Helger" w:date="2023-03-29T23:40:00Z">
        <w:r w:rsidR="00BF63B9">
          <w:t>T</w:t>
        </w:r>
      </w:ins>
      <w:ins w:id="1319" w:author="Philip Helger" w:date="2023-03-29T22:11:00Z">
        <w:r>
          <w:t xml:space="preserve">he </w:t>
        </w:r>
      </w:ins>
      <w:ins w:id="1320" w:author="Philip Helger" w:date="2023-03-29T23:40:00Z">
        <w:r w:rsidR="001568F7">
          <w:t>D</w:t>
        </w:r>
      </w:ins>
      <w:ins w:id="1321" w:author="Philip Helger" w:date="2023-03-29T22:11:00Z">
        <w:r>
          <w:t xml:space="preserve">ocument </w:t>
        </w:r>
      </w:ins>
      <w:ins w:id="1322" w:author="Philip Helger" w:date="2023-03-29T23:40:00Z">
        <w:r w:rsidR="001568F7">
          <w:t>T</w:t>
        </w:r>
      </w:ins>
      <w:ins w:id="1323" w:author="Philip Helger" w:date="2023-03-29T22:11:00Z">
        <w:r>
          <w:t xml:space="preserve">ype </w:t>
        </w:r>
      </w:ins>
      <w:ins w:id="1324" w:author="Philip Helger" w:date="2023-03-29T23:40:00Z">
        <w:r w:rsidR="001568F7">
          <w:t>I</w:t>
        </w:r>
      </w:ins>
      <w:ins w:id="1325" w:author="Philip Helger" w:date="2023-03-29T22:11:00Z">
        <w:r>
          <w:t xml:space="preserve">dentifier </w:t>
        </w:r>
      </w:ins>
      <w:ins w:id="1326" w:author="Philip Helger" w:date="2023-03-29T23:40:00Z">
        <w:r w:rsidR="001568F7">
          <w:t>S</w:t>
        </w:r>
      </w:ins>
      <w:ins w:id="1327" w:author="Philip Helger" w:date="2023-03-29T22:11:00Z">
        <w:r>
          <w:t>chemes are case sensitive.</w:t>
        </w:r>
      </w:ins>
    </w:p>
    <w:p w14:paraId="6C9FFBB5" w14:textId="77777777" w:rsidR="00A47D53" w:rsidRDefault="00A47D53" w:rsidP="00A47D53">
      <w:pPr>
        <w:pStyle w:val="berschrift2"/>
        <w:rPr>
          <w:ins w:id="1328" w:author="Philip Helger" w:date="2023-03-29T22:11:00Z"/>
        </w:rPr>
      </w:pPr>
      <w:bookmarkStart w:id="1329" w:name="_Toc52230638"/>
      <w:bookmarkStart w:id="1330" w:name="_Ref131025469"/>
      <w:bookmarkStart w:id="1331" w:name="_Toc131029612"/>
      <w:ins w:id="1332" w:author="Philip Helger" w:date="2023-03-29T22:11:00Z">
        <w:r>
          <w:t>Document Type Identifier Values</w:t>
        </w:r>
        <w:bookmarkEnd w:id="1329"/>
        <w:bookmarkEnd w:id="1330"/>
        <w:bookmarkEnd w:id="1331"/>
      </w:ins>
    </w:p>
    <w:p w14:paraId="205C359B" w14:textId="3D5641A5" w:rsidR="00492D6A" w:rsidRPr="00745F5A" w:rsidDel="00492D6A" w:rsidRDefault="00492D6A" w:rsidP="00FD0153">
      <w:pPr>
        <w:rPr>
          <w:del w:id="1333" w:author="Philip Helger" w:date="2023-03-29T22:06:00Z"/>
        </w:rPr>
      </w:pPr>
    </w:p>
    <w:p w14:paraId="0C4BF56D" w14:textId="77777777" w:rsidR="00FD0153" w:rsidRPr="00745F5A" w:rsidRDefault="00FD0153" w:rsidP="00FD0153">
      <w:r w:rsidRPr="00745F5A">
        <w:t>The identifier format is an aggregated format that covers the following identifier concepts:</w:t>
      </w:r>
    </w:p>
    <w:p w14:paraId="5912FB63" w14:textId="77777777" w:rsidR="00FD0153" w:rsidRPr="00745F5A" w:rsidRDefault="0060323D" w:rsidP="00BF0A1A">
      <w:pPr>
        <w:numPr>
          <w:ilvl w:val="0"/>
          <w:numId w:val="6"/>
        </w:numPr>
      </w:pPr>
      <w:r w:rsidRPr="00745F5A">
        <w:rPr>
          <w:b/>
        </w:rPr>
        <w:t>Syntax specific</w:t>
      </w:r>
      <w:r w:rsidR="00A45B69" w:rsidRPr="00745F5A">
        <w:rPr>
          <w:b/>
        </w:rPr>
        <w:t xml:space="preserve"> Identifier</w:t>
      </w:r>
      <w:r w:rsidR="00A45B69" w:rsidRPr="00745F5A">
        <w:t>:</w:t>
      </w:r>
      <w:r w:rsidR="00F063AD" w:rsidRPr="00745F5A">
        <w:t xml:space="preserve"> </w:t>
      </w:r>
      <w:r w:rsidR="00A45B69" w:rsidRPr="00745F5A">
        <w:br/>
      </w:r>
      <w:r w:rsidR="005E7875" w:rsidRPr="00745F5A">
        <w:t>This i</w:t>
      </w:r>
      <w:r w:rsidR="00FD0153" w:rsidRPr="00745F5A">
        <w:t xml:space="preserve">dentifies the syntax </w:t>
      </w:r>
      <w:r w:rsidR="000E04E6" w:rsidRPr="00745F5A">
        <w:t xml:space="preserve">(e.g. XML) </w:t>
      </w:r>
      <w:r w:rsidRPr="00745F5A">
        <w:t xml:space="preserve">and format </w:t>
      </w:r>
      <w:r w:rsidR="000E04E6" w:rsidRPr="00745F5A">
        <w:t xml:space="preserve">(e.g. UBL Invoice) </w:t>
      </w:r>
      <w:r w:rsidR="00FD0153" w:rsidRPr="00745F5A">
        <w:t>of the document that is being exchanged</w:t>
      </w:r>
      <w:r w:rsidR="0060776E" w:rsidRPr="00745F5A">
        <w:t xml:space="preserve"> in the service</w:t>
      </w:r>
      <w:r w:rsidR="00FD0153" w:rsidRPr="00745F5A">
        <w:t xml:space="preserve">. </w:t>
      </w:r>
      <w:r w:rsidRPr="00745F5A">
        <w:t>E.g. f</w:t>
      </w:r>
      <w:r w:rsidR="00FD0153" w:rsidRPr="00745F5A">
        <w:t xml:space="preserve">or XML documents, the root element namespace </w:t>
      </w:r>
      <w:r w:rsidR="00CE0A58" w:rsidRPr="00745F5A">
        <w:t xml:space="preserve">(the namespace of the schema defining the root element) </w:t>
      </w:r>
      <w:r w:rsidR="00FD0153" w:rsidRPr="00745F5A">
        <w:t xml:space="preserve">and document element local name </w:t>
      </w:r>
      <w:r w:rsidR="00FE711F" w:rsidRPr="00745F5A">
        <w:t xml:space="preserve">(the name of the root element) </w:t>
      </w:r>
      <w:r w:rsidR="00FD0153" w:rsidRPr="00745F5A">
        <w:t xml:space="preserve">are concatenated </w:t>
      </w:r>
      <w:r w:rsidR="00825112" w:rsidRPr="00745F5A">
        <w:t>using the “::” delimiter</w:t>
      </w:r>
      <w:r w:rsidR="00CE0A58" w:rsidRPr="00745F5A">
        <w:t xml:space="preserve"> </w:t>
      </w:r>
      <w:r w:rsidR="00FD0153" w:rsidRPr="00745F5A">
        <w:t xml:space="preserve">to </w:t>
      </w:r>
      <w:r w:rsidR="00CE0A58" w:rsidRPr="00745F5A">
        <w:t xml:space="preserve">define </w:t>
      </w:r>
      <w:r w:rsidR="00FD0153" w:rsidRPr="00745F5A">
        <w:t xml:space="preserve">the syntax of the </w:t>
      </w:r>
      <w:r w:rsidR="00CE0A58" w:rsidRPr="00745F5A">
        <w:t xml:space="preserve">XML </w:t>
      </w:r>
      <w:r w:rsidR="00FD0153" w:rsidRPr="00745F5A">
        <w:t>document.</w:t>
      </w:r>
    </w:p>
    <w:p w14:paraId="4842E5EC" w14:textId="77777777" w:rsidR="00C764EF" w:rsidRPr="00745F5A" w:rsidRDefault="00FD0153" w:rsidP="00AF3E41">
      <w:pPr>
        <w:numPr>
          <w:ilvl w:val="0"/>
          <w:numId w:val="6"/>
        </w:numPr>
      </w:pPr>
      <w:r w:rsidRPr="00745F5A">
        <w:rPr>
          <w:b/>
        </w:rPr>
        <w:t>Customization Identifier</w:t>
      </w:r>
      <w:r w:rsidRPr="00745F5A">
        <w:t xml:space="preserve">: </w:t>
      </w:r>
      <w:r w:rsidR="00A45B69" w:rsidRPr="00745F5A">
        <w:br/>
      </w:r>
      <w:r w:rsidR="00AF3E41" w:rsidRPr="00745F5A">
        <w:t xml:space="preserve">An identification of the specification containing the total set of rules regarding semantic content, cardinalities and business rules to which the data contained in the </w:t>
      </w:r>
      <w:r w:rsidR="0069419B" w:rsidRPr="00745F5A">
        <w:t>business</w:t>
      </w:r>
      <w:r w:rsidR="00AF3E41" w:rsidRPr="00745F5A">
        <w:t xml:space="preserve"> document conforms. </w:t>
      </w:r>
      <w:r w:rsidR="00115A30" w:rsidRPr="00745F5A">
        <w:t>Peppol</w:t>
      </w:r>
      <w:r w:rsidR="00873CA0" w:rsidRPr="00745F5A">
        <w:t xml:space="preserve"> </w:t>
      </w:r>
      <w:r w:rsidR="001D03EA" w:rsidRPr="00745F5A">
        <w:t xml:space="preserve">requirements </w:t>
      </w:r>
      <w:r w:rsidR="005E7875" w:rsidRPr="00745F5A">
        <w:t xml:space="preserve">are documented in </w:t>
      </w:r>
      <w:r w:rsidR="00115A30" w:rsidRPr="00745F5A">
        <w:t>Peppol</w:t>
      </w:r>
      <w:r w:rsidR="005E7875" w:rsidRPr="00745F5A">
        <w:t xml:space="preserve"> </w:t>
      </w:r>
      <w:r w:rsidR="00825112" w:rsidRPr="00745F5A">
        <w:t>BIS which</w:t>
      </w:r>
      <w:r w:rsidR="005E7875" w:rsidRPr="00745F5A">
        <w:t xml:space="preserve"> </w:t>
      </w:r>
      <w:r w:rsidR="001D03EA" w:rsidRPr="00745F5A">
        <w:t xml:space="preserve">also </w:t>
      </w:r>
      <w:r w:rsidR="0060776E" w:rsidRPr="00745F5A">
        <w:t xml:space="preserve">indicate </w:t>
      </w:r>
      <w:r w:rsidR="001D03EA" w:rsidRPr="00745F5A">
        <w:t>the implementation syntax</w:t>
      </w:r>
      <w:r w:rsidR="00873CA0" w:rsidRPr="00745F5A">
        <w:t xml:space="preserve"> (like UBL)</w:t>
      </w:r>
      <w:r w:rsidR="001D03EA" w:rsidRPr="00745F5A">
        <w:t>.</w:t>
      </w:r>
      <w:r w:rsidR="00F03CDF" w:rsidRPr="00745F5A">
        <w:t xml:space="preserve"> See </w:t>
      </w:r>
      <w:r w:rsidR="00F03CDF" w:rsidRPr="00745F5A">
        <w:rPr>
          <w:iCs/>
        </w:rPr>
        <w:t>[</w:t>
      </w:r>
      <w:r w:rsidR="00115A30" w:rsidRPr="00745F5A">
        <w:rPr>
          <w:iCs/>
        </w:rPr>
        <w:t>Peppol</w:t>
      </w:r>
      <w:r w:rsidR="00F03CDF" w:rsidRPr="00745F5A">
        <w:rPr>
          <w:iCs/>
        </w:rPr>
        <w:t>_PostAward]</w:t>
      </w:r>
      <w:r w:rsidR="00F03CDF" w:rsidRPr="00745F5A">
        <w:t xml:space="preserve"> for details.</w:t>
      </w:r>
    </w:p>
    <w:p w14:paraId="497B6A39" w14:textId="77777777" w:rsidR="006D1F48" w:rsidRPr="00745F5A" w:rsidRDefault="00A45B69" w:rsidP="00BF0A1A">
      <w:pPr>
        <w:numPr>
          <w:ilvl w:val="0"/>
          <w:numId w:val="6"/>
        </w:numPr>
      </w:pPr>
      <w:r w:rsidRPr="00745F5A">
        <w:rPr>
          <w:b/>
        </w:rPr>
        <w:t>Version Identifier</w:t>
      </w:r>
      <w:r w:rsidRPr="00745F5A">
        <w:t>:</w:t>
      </w:r>
      <w:r w:rsidRPr="00745F5A">
        <w:br/>
      </w:r>
      <w:r w:rsidR="005E7875" w:rsidRPr="00745F5A">
        <w:t>This i</w:t>
      </w:r>
      <w:r w:rsidR="00443B90" w:rsidRPr="00745F5A">
        <w:t>dentifies the version of a document</w:t>
      </w:r>
      <w:r w:rsidR="000E04E6" w:rsidRPr="00745F5A">
        <w:t xml:space="preserve"> type</w:t>
      </w:r>
      <w:r w:rsidR="00443B90" w:rsidRPr="00745F5A">
        <w:t xml:space="preserve"> following the versioning conventions of that specific document syntax</w:t>
      </w:r>
      <w:r w:rsidR="000E04E6" w:rsidRPr="00745F5A">
        <w:t xml:space="preserve"> and format</w:t>
      </w:r>
      <w:r w:rsidR="00443B90" w:rsidRPr="00745F5A">
        <w:t>.</w:t>
      </w:r>
    </w:p>
    <w:p w14:paraId="1EA6DE3B" w14:textId="32B653E1" w:rsidR="002905A7" w:rsidRPr="00745F5A" w:rsidDel="00302D17" w:rsidRDefault="002905A7" w:rsidP="002905A7">
      <w:pPr>
        <w:pStyle w:val="PolicyHeader"/>
        <w:rPr>
          <w:del w:id="1334" w:author="Philip Helger" w:date="2023-03-29T23:48:00Z"/>
        </w:rPr>
      </w:pPr>
      <w:bookmarkStart w:id="1335" w:name="_Ref282436422"/>
      <w:del w:id="1336" w:author="Philip Helger" w:date="2023-03-29T23:48:00Z">
        <w:r w:rsidRPr="00745F5A" w:rsidDel="00302D17">
          <w:delText xml:space="preserve">Document </w:delText>
        </w:r>
        <w:r w:rsidR="00235DA3" w:rsidRPr="00745F5A" w:rsidDel="00302D17">
          <w:delText xml:space="preserve">Type </w:delText>
        </w:r>
        <w:r w:rsidRPr="00745F5A" w:rsidDel="00302D17">
          <w:delText>Identifier scheme</w:delText>
        </w:r>
        <w:bookmarkStart w:id="1337" w:name="_Toc131026192"/>
        <w:bookmarkStart w:id="1338" w:name="_Toc131026549"/>
        <w:bookmarkStart w:id="1339" w:name="_Toc131027126"/>
        <w:bookmarkStart w:id="1340" w:name="_Toc131029613"/>
        <w:bookmarkEnd w:id="1335"/>
        <w:bookmarkEnd w:id="1337"/>
        <w:bookmarkEnd w:id="1338"/>
        <w:bookmarkEnd w:id="1339"/>
        <w:bookmarkEnd w:id="1340"/>
      </w:del>
    </w:p>
    <w:p w14:paraId="02A848E4" w14:textId="7F5D9BB9" w:rsidR="002905A7" w:rsidRPr="00745F5A" w:rsidDel="00302D17" w:rsidRDefault="002905A7" w:rsidP="002905A7">
      <w:pPr>
        <w:pStyle w:val="Policy"/>
        <w:rPr>
          <w:del w:id="1341" w:author="Philip Helger" w:date="2023-03-29T23:48:00Z"/>
        </w:rPr>
      </w:pPr>
      <w:del w:id="1342" w:author="Philip Helger" w:date="2023-03-29T23:48:00Z">
        <w:r w:rsidRPr="00745F5A" w:rsidDel="00302D17">
          <w:delText xml:space="preserve">The </w:delText>
        </w:r>
        <w:r w:rsidR="00115A30" w:rsidRPr="00745F5A" w:rsidDel="00302D17">
          <w:delText>Peppol</w:delText>
        </w:r>
        <w:r w:rsidRPr="00745F5A" w:rsidDel="00302D17">
          <w:delText xml:space="preserve"> document </w:delText>
        </w:r>
        <w:r w:rsidR="00235DA3" w:rsidRPr="00745F5A" w:rsidDel="00302D17">
          <w:delText xml:space="preserve">type </w:delText>
        </w:r>
        <w:r w:rsidRPr="00745F5A" w:rsidDel="00302D17">
          <w:delText>identifier scheme to be used is</w:delText>
        </w:r>
        <w:r w:rsidR="00334AAB" w:rsidRPr="00745F5A" w:rsidDel="00302D17">
          <w:delText>:</w:delText>
        </w:r>
        <w:bookmarkStart w:id="1343" w:name="_Toc131026193"/>
        <w:bookmarkStart w:id="1344" w:name="_Toc131026550"/>
        <w:bookmarkStart w:id="1345" w:name="_Toc131027127"/>
        <w:bookmarkStart w:id="1346" w:name="_Toc131029614"/>
        <w:bookmarkEnd w:id="1343"/>
        <w:bookmarkEnd w:id="1344"/>
        <w:bookmarkEnd w:id="1345"/>
        <w:bookmarkEnd w:id="1346"/>
      </w:del>
    </w:p>
    <w:p w14:paraId="0D0102EF" w14:textId="472B805E" w:rsidR="002905A7" w:rsidRPr="00745F5A" w:rsidDel="00302D17" w:rsidRDefault="002905A7" w:rsidP="006D1F48">
      <w:pPr>
        <w:pStyle w:val="Inlinecode"/>
        <w:rPr>
          <w:del w:id="1347" w:author="Philip Helger" w:date="2023-03-29T23:48:00Z"/>
        </w:rPr>
      </w:pPr>
      <w:del w:id="1348" w:author="Philip Helger" w:date="2023-03-29T23:48:00Z">
        <w:r w:rsidRPr="00745F5A" w:rsidDel="00302D17">
          <w:delText>busdox-docid-qns</w:delText>
        </w:r>
        <w:bookmarkStart w:id="1349" w:name="_Toc131026194"/>
        <w:bookmarkStart w:id="1350" w:name="_Toc131026551"/>
        <w:bookmarkStart w:id="1351" w:name="_Toc131027128"/>
        <w:bookmarkStart w:id="1352" w:name="_Toc131029615"/>
        <w:bookmarkEnd w:id="1349"/>
        <w:bookmarkEnd w:id="1350"/>
        <w:bookmarkEnd w:id="1351"/>
        <w:bookmarkEnd w:id="1352"/>
      </w:del>
    </w:p>
    <w:p w14:paraId="7ADA55D4" w14:textId="5CBFFCD0" w:rsidR="00DA409B" w:rsidRPr="00745F5A" w:rsidDel="00302D17" w:rsidRDefault="008E4860" w:rsidP="00DA409B">
      <w:pPr>
        <w:rPr>
          <w:del w:id="1353" w:author="Philip Helger" w:date="2023-03-29T23:48:00Z"/>
        </w:rPr>
      </w:pPr>
      <w:bookmarkStart w:id="1354" w:name="_Ref281927265"/>
      <w:del w:id="1355" w:author="Philip Helger" w:date="2023-03-29T23:48:00Z">
        <w:r w:rsidRPr="00745F5A" w:rsidDel="00302D17">
          <w:delText xml:space="preserve">Applies to: </w:delText>
        </w:r>
      </w:del>
      <w:del w:id="1356" w:author="Philip Helger" w:date="2023-03-29T21:55:00Z">
        <w:r w:rsidRPr="00745F5A" w:rsidDel="009D296E">
          <w:delText xml:space="preserve">all </w:delText>
        </w:r>
      </w:del>
      <w:del w:id="1357" w:author="Philip Helger" w:date="2023-03-29T23:48:00Z">
        <w:r w:rsidRPr="00745F5A" w:rsidDel="00302D17">
          <w:delText>D</w:delText>
        </w:r>
        <w:r w:rsidR="00ED5962" w:rsidRPr="00745F5A" w:rsidDel="00302D17">
          <w:delText xml:space="preserve">ocument </w:delText>
        </w:r>
        <w:r w:rsidRPr="00745F5A" w:rsidDel="00302D17">
          <w:delText>T</w:delText>
        </w:r>
        <w:r w:rsidR="00235DA3" w:rsidRPr="00745F5A" w:rsidDel="00302D17">
          <w:delText xml:space="preserve">ype </w:delText>
        </w:r>
        <w:r w:rsidRPr="00745F5A" w:rsidDel="00302D17">
          <w:delText>I</w:delText>
        </w:r>
        <w:r w:rsidR="00ED5962" w:rsidRPr="00745F5A" w:rsidDel="00302D17">
          <w:delText>dentifiers in all components</w:delText>
        </w:r>
        <w:bookmarkStart w:id="1358" w:name="_Toc131026195"/>
        <w:bookmarkStart w:id="1359" w:name="_Toc131026552"/>
        <w:bookmarkStart w:id="1360" w:name="_Toc131027129"/>
        <w:bookmarkStart w:id="1361" w:name="_Toc131029616"/>
        <w:bookmarkEnd w:id="1358"/>
        <w:bookmarkEnd w:id="1359"/>
        <w:bookmarkEnd w:id="1360"/>
        <w:bookmarkEnd w:id="1361"/>
      </w:del>
    </w:p>
    <w:p w14:paraId="251B9008" w14:textId="477195B0" w:rsidR="001870DB" w:rsidRPr="00745F5A" w:rsidDel="00302D17" w:rsidRDefault="001870DB">
      <w:pPr>
        <w:rPr>
          <w:del w:id="1362" w:author="Philip Helger" w:date="2023-03-29T23:48:00Z"/>
        </w:rPr>
      </w:pPr>
      <w:del w:id="1363" w:author="Philip Helger" w:date="2023-03-29T23:48:00Z">
        <w:r w:rsidRPr="00745F5A" w:rsidDel="00302D17">
          <w:delText xml:space="preserve">Note: </w:delText>
        </w:r>
      </w:del>
      <w:del w:id="1364" w:author="Philip Helger" w:date="2023-03-29T21:56:00Z">
        <w:r w:rsidRPr="00745F5A" w:rsidDel="009D296E">
          <w:delText xml:space="preserve">this </w:delText>
        </w:r>
      </w:del>
      <w:del w:id="1365" w:author="Philip Helger" w:date="2023-03-29T23:48:00Z">
        <w:r w:rsidRPr="00745F5A" w:rsidDel="00302D17">
          <w:delText>scheme identifier is always case sensitive</w:delText>
        </w:r>
        <w:bookmarkStart w:id="1366" w:name="_Toc131026196"/>
        <w:bookmarkStart w:id="1367" w:name="_Toc131026553"/>
        <w:bookmarkStart w:id="1368" w:name="_Toc131027130"/>
        <w:bookmarkStart w:id="1369" w:name="_Toc131029617"/>
        <w:bookmarkEnd w:id="1366"/>
        <w:bookmarkEnd w:id="1367"/>
        <w:bookmarkEnd w:id="1368"/>
        <w:bookmarkEnd w:id="1369"/>
      </w:del>
    </w:p>
    <w:p w14:paraId="2D714E5C" w14:textId="77777777" w:rsidR="00C764EF" w:rsidRPr="00745F5A" w:rsidRDefault="00C764EF" w:rsidP="001638EE">
      <w:pPr>
        <w:pStyle w:val="PolicyHeader"/>
      </w:pPr>
      <w:bookmarkStart w:id="1370" w:name="_Ref317443814"/>
      <w:bookmarkStart w:id="1371" w:name="_Toc131029618"/>
      <w:r w:rsidRPr="00745F5A">
        <w:t>Customization Identifiers</w:t>
      </w:r>
      <w:bookmarkEnd w:id="1354"/>
      <w:bookmarkEnd w:id="1370"/>
      <w:bookmarkEnd w:id="1371"/>
    </w:p>
    <w:p w14:paraId="68694246" w14:textId="1AF94229" w:rsidR="00242C76" w:rsidRDefault="00242C76" w:rsidP="001638EE">
      <w:pPr>
        <w:pStyle w:val="Policy"/>
        <w:rPr>
          <w:ins w:id="1372" w:author="Philip Helger" w:date="2023-03-29T23:51:00Z"/>
        </w:rPr>
      </w:pPr>
      <w:ins w:id="1373" w:author="Philip Helger" w:date="2023-03-29T23:51:00Z">
        <w:r>
          <w:t>For “busdox-docid-qns”:</w:t>
        </w:r>
      </w:ins>
    </w:p>
    <w:p w14:paraId="6ED7F5E3" w14:textId="34B03EE2" w:rsidR="00385C5B" w:rsidRPr="00745F5A" w:rsidRDefault="003510EC" w:rsidP="001638EE">
      <w:pPr>
        <w:pStyle w:val="Policy"/>
      </w:pPr>
      <w:r w:rsidRPr="00745F5A">
        <w:t xml:space="preserve">The Customization Identifier is defined in the relevant </w:t>
      </w:r>
      <w:r w:rsidR="00115A30" w:rsidRPr="00745F5A">
        <w:t>Peppol</w:t>
      </w:r>
      <w:r w:rsidRPr="00745F5A">
        <w:t xml:space="preserve"> BIS specification.</w:t>
      </w:r>
    </w:p>
    <w:p w14:paraId="6E00F6D4" w14:textId="72EB395E" w:rsidR="003510EC" w:rsidRPr="00745F5A" w:rsidRDefault="00242C76" w:rsidP="001638EE">
      <w:pPr>
        <w:pStyle w:val="Policy"/>
      </w:pPr>
      <w:ins w:id="1374" w:author="Philip Helger" w:date="2023-03-29T23:51:00Z">
        <w:r>
          <w:t xml:space="preserve">A Customization Identifier MUST NOT contain “*” (ASCII </w:t>
        </w:r>
      </w:ins>
      <w:ins w:id="1375" w:author="Philip Helger" w:date="2023-03-29T23:52:00Z">
        <w:r>
          <w:t xml:space="preserve">Decimal </w:t>
        </w:r>
      </w:ins>
      <w:ins w:id="1376" w:author="Philip Helger" w:date="2023-03-29T23:51:00Z">
        <w:r>
          <w:t xml:space="preserve">42) or whitespace characters (ASCII </w:t>
        </w:r>
      </w:ins>
      <w:ins w:id="1377" w:author="Philip Helger" w:date="2023-03-29T23:52:00Z">
        <w:r>
          <w:t xml:space="preserve">Decimal </w:t>
        </w:r>
      </w:ins>
      <w:ins w:id="1378" w:author="Philip Helger" w:date="2023-03-29T23:51:00Z">
        <w:r>
          <w:t>9, 10, 11, 12, 13, 32, 133, 160).</w:t>
        </w:r>
      </w:ins>
      <w:del w:id="1379" w:author="Philip Helger" w:date="2023-03-29T23:51:00Z">
        <w:r w:rsidR="00385C5B" w:rsidRPr="00745F5A" w:rsidDel="00242C76">
          <w:delText>A Customization Identifier MUST NOT contain whitespace characters.</w:delText>
        </w:r>
      </w:del>
    </w:p>
    <w:p w14:paraId="360A1C7A" w14:textId="33379D50" w:rsidR="00DA409B" w:rsidRPr="00745F5A" w:rsidRDefault="00ED5962" w:rsidP="00DA409B">
      <w:r w:rsidRPr="00745F5A">
        <w:t xml:space="preserve">Applies to: </w:t>
      </w:r>
      <w:del w:id="1380" w:author="Philip Helger" w:date="2023-03-29T21:56:00Z">
        <w:r w:rsidRPr="00745F5A" w:rsidDel="009D296E">
          <w:delText xml:space="preserve">all </w:delText>
        </w:r>
      </w:del>
      <w:ins w:id="1381" w:author="Philip Helger" w:date="2023-03-29T21:56:00Z">
        <w:r w:rsidR="009D296E">
          <w:t>A</w:t>
        </w:r>
        <w:r w:rsidR="009D296E" w:rsidRPr="00745F5A">
          <w:t xml:space="preserve">ll </w:t>
        </w:r>
      </w:ins>
      <w:r w:rsidR="00454A55" w:rsidRPr="00745F5A">
        <w:t>D</w:t>
      </w:r>
      <w:r w:rsidRPr="00745F5A">
        <w:t>ocume</w:t>
      </w:r>
      <w:r w:rsidR="007C552D" w:rsidRPr="00745F5A">
        <w:t xml:space="preserve">nt </w:t>
      </w:r>
      <w:r w:rsidR="00454A55" w:rsidRPr="00745F5A">
        <w:t>T</w:t>
      </w:r>
      <w:r w:rsidR="00235DA3" w:rsidRPr="00745F5A">
        <w:t xml:space="preserve">ype </w:t>
      </w:r>
      <w:r w:rsidR="00454A55" w:rsidRPr="00745F5A">
        <w:t>I</w:t>
      </w:r>
      <w:r w:rsidR="007C552D" w:rsidRPr="00745F5A">
        <w:t>dentifiers in all component</w:t>
      </w:r>
      <w:r w:rsidR="003979C1" w:rsidRPr="00745F5A">
        <w:t>s</w:t>
      </w:r>
      <w:ins w:id="1382" w:author="Philip Helger" w:date="2023-03-29T23:55:00Z">
        <w:r w:rsidR="006F7362">
          <w:t xml:space="preserve"> using the “busdox-docid-qns” Document Type Identifier Scheme.</w:t>
        </w:r>
      </w:ins>
    </w:p>
    <w:p w14:paraId="3CF338BB" w14:textId="77777777" w:rsidR="00307224" w:rsidRPr="00745F5A" w:rsidRDefault="00307224" w:rsidP="00307224">
      <w:pPr>
        <w:rPr>
          <w:b/>
          <w:sz w:val="24"/>
        </w:rPr>
      </w:pPr>
      <w:r w:rsidRPr="00745F5A">
        <w:rPr>
          <w:b/>
          <w:sz w:val="24"/>
        </w:rPr>
        <w:t xml:space="preserve">Example 1 (from </w:t>
      </w:r>
      <w:r w:rsidR="00454A55" w:rsidRPr="00745F5A">
        <w:rPr>
          <w:b/>
          <w:sz w:val="24"/>
        </w:rPr>
        <w:t>Billing</w:t>
      </w:r>
      <w:r w:rsidRPr="00745F5A">
        <w:rPr>
          <w:b/>
          <w:sz w:val="24"/>
        </w:rPr>
        <w:t xml:space="preserve"> BIS v</w:t>
      </w:r>
      <w:r w:rsidR="00454A55" w:rsidRPr="00745F5A">
        <w:rPr>
          <w:b/>
          <w:sz w:val="24"/>
        </w:rPr>
        <w:t>3</w:t>
      </w:r>
      <w:r w:rsidRPr="00745F5A">
        <w:rPr>
          <w:b/>
          <w:sz w:val="24"/>
        </w:rPr>
        <w:t>)</w:t>
      </w:r>
      <w:r w:rsidR="004E0D0E" w:rsidRPr="00745F5A">
        <w:rPr>
          <w:b/>
          <w:sz w:val="24"/>
        </w:rPr>
        <w:t>:</w:t>
      </w:r>
    </w:p>
    <w:p w14:paraId="59D4318D" w14:textId="77777777" w:rsidR="00307224" w:rsidRPr="00745F5A" w:rsidRDefault="00454A55" w:rsidP="00F21AB3">
      <w:pPr>
        <w:pStyle w:val="Code"/>
        <w:shd w:val="clear" w:color="auto" w:fill="FFFFFF"/>
        <w:ind w:left="567"/>
        <w:rPr>
          <w:noProof w:val="0"/>
        </w:rPr>
      </w:pPr>
      <w:r w:rsidRPr="00745F5A">
        <w:rPr>
          <w:noProof w:val="0"/>
        </w:rPr>
        <w:t>urn:cen.eu:en16931:2017#compliant#urn:fdc:peppol.eu:2017:poacc:billing:3.0</w:t>
      </w:r>
    </w:p>
    <w:p w14:paraId="3C7DE356" w14:textId="70F26D86" w:rsidR="00C764EF" w:rsidRPr="00745F5A" w:rsidRDefault="00900A19" w:rsidP="00857A78">
      <w:pPr>
        <w:rPr>
          <w:b/>
          <w:sz w:val="24"/>
        </w:rPr>
      </w:pPr>
      <w:r w:rsidRPr="00745F5A">
        <w:rPr>
          <w:b/>
          <w:sz w:val="24"/>
        </w:rPr>
        <w:t>E</w:t>
      </w:r>
      <w:r w:rsidR="00C764EF" w:rsidRPr="00745F5A">
        <w:rPr>
          <w:b/>
          <w:sz w:val="24"/>
        </w:rPr>
        <w:t>xample</w:t>
      </w:r>
      <w:r w:rsidR="00307224" w:rsidRPr="00745F5A">
        <w:rPr>
          <w:b/>
          <w:sz w:val="24"/>
        </w:rPr>
        <w:t xml:space="preserve"> 2 (from Order BIS </w:t>
      </w:r>
      <w:del w:id="1383" w:author="Philip Helger" w:date="2023-03-29T23:54:00Z">
        <w:r w:rsidR="00307224" w:rsidRPr="00745F5A" w:rsidDel="000E336D">
          <w:rPr>
            <w:b/>
            <w:sz w:val="24"/>
          </w:rPr>
          <w:delText>v2</w:delText>
        </w:r>
      </w:del>
      <w:ins w:id="1384" w:author="Philip Helger" w:date="2023-03-29T23:54:00Z">
        <w:r w:rsidR="000E336D" w:rsidRPr="00745F5A">
          <w:rPr>
            <w:b/>
            <w:sz w:val="24"/>
          </w:rPr>
          <w:t>v</w:t>
        </w:r>
        <w:r w:rsidR="000E336D">
          <w:rPr>
            <w:b/>
            <w:sz w:val="24"/>
          </w:rPr>
          <w:t>3</w:t>
        </w:r>
      </w:ins>
      <w:r w:rsidR="00307224" w:rsidRPr="00745F5A">
        <w:rPr>
          <w:b/>
          <w:sz w:val="24"/>
        </w:rPr>
        <w:t>)</w:t>
      </w:r>
      <w:r w:rsidR="004E0D0E" w:rsidRPr="00745F5A">
        <w:rPr>
          <w:b/>
          <w:sz w:val="24"/>
        </w:rPr>
        <w:t>:</w:t>
      </w:r>
    </w:p>
    <w:p w14:paraId="44873069" w14:textId="1D1B7D3A" w:rsidR="003E3C6D" w:rsidRDefault="000E336D" w:rsidP="003E3C6D">
      <w:pPr>
        <w:pStyle w:val="Code"/>
        <w:shd w:val="clear" w:color="auto" w:fill="FFFFFF"/>
        <w:ind w:left="567"/>
        <w:rPr>
          <w:ins w:id="1385" w:author="Philip Helger" w:date="2023-03-29T23:54:00Z"/>
          <w:noProof w:val="0"/>
        </w:rPr>
      </w:pPr>
      <w:ins w:id="1386" w:author="Philip Helger" w:date="2023-03-29T23:54:00Z">
        <w:r w:rsidRPr="000E336D">
          <w:rPr>
            <w:noProof w:val="0"/>
          </w:rPr>
          <w:t>urn:fdc:peppol.eu:poacc:trns:order:3</w:t>
        </w:r>
      </w:ins>
      <w:del w:id="1387" w:author="Philip Helger" w:date="2023-03-29T23:54:00Z">
        <w:r w:rsidR="00F21AB3" w:rsidRPr="00745F5A" w:rsidDel="000E336D">
          <w:rPr>
            <w:noProof w:val="0"/>
          </w:rPr>
          <w:delText>urn:www.cenbii.eu:transaction:biitrns001:ver2.0:extended:urn:www.peppol.eu:bis:peppol3a:ver2.0</w:delText>
        </w:r>
      </w:del>
    </w:p>
    <w:p w14:paraId="7A3DECF3" w14:textId="77777777" w:rsidR="0080245D" w:rsidRDefault="0080245D" w:rsidP="0080245D">
      <w:pPr>
        <w:pStyle w:val="Policy"/>
        <w:rPr>
          <w:ins w:id="1388" w:author="Philip Helger" w:date="2023-03-29T23:54:00Z"/>
        </w:rPr>
      </w:pPr>
      <w:ins w:id="1389" w:author="Philip Helger" w:date="2023-03-29T23:54:00Z">
        <w:r>
          <w:lastRenderedPageBreak/>
          <w:t>For “peppol-doctype-wildcard”:</w:t>
        </w:r>
      </w:ins>
    </w:p>
    <w:p w14:paraId="34B81745" w14:textId="2E32334B" w:rsidR="0080245D" w:rsidRDefault="0080245D" w:rsidP="0080245D">
      <w:pPr>
        <w:pStyle w:val="Policy"/>
        <w:rPr>
          <w:ins w:id="1390" w:author="Philip Helger" w:date="2023-03-29T23:54:00Z"/>
        </w:rPr>
      </w:pPr>
      <w:ins w:id="1391" w:author="Philip Helger" w:date="2023-03-29T23:54:00Z">
        <w:r>
          <w:t xml:space="preserve">The Customization Identifier is assembled from the “Scheme Parts” and the separator </w:t>
        </w:r>
      </w:ins>
      <w:ins w:id="1392" w:author="Philip Helger" w:date="2023-03-29T23:55:00Z">
        <w:r>
          <w:t>“</w:t>
        </w:r>
      </w:ins>
      <w:ins w:id="1393" w:author="Philip Helger" w:date="2023-03-29T23:54:00Z">
        <w:r>
          <w:t xml:space="preserve">@” </w:t>
        </w:r>
      </w:ins>
      <w:ins w:id="1394" w:author="Philip Helger" w:date="2023-03-29T23:55:00Z">
        <w:r>
          <w:t xml:space="preserve">(ASCII Decimal 64) </w:t>
        </w:r>
      </w:ins>
      <w:ins w:id="1395" w:author="Philip Helger" w:date="2023-03-29T23:54:00Z">
        <w:r>
          <w:t xml:space="preserve">as described in chapter </w:t>
        </w:r>
        <w:r>
          <w:fldChar w:fldCharType="begin"/>
        </w:r>
        <w:r>
          <w:instrText xml:space="preserve"> REF _Ref52228921 \r \h </w:instrText>
        </w:r>
      </w:ins>
      <w:ins w:id="1396" w:author="Philip Helger" w:date="2023-03-29T23:54:00Z">
        <w:r>
          <w:fldChar w:fldCharType="separate"/>
        </w:r>
      </w:ins>
      <w:ins w:id="1397" w:author="Philip Helger" w:date="2023-03-30T00:45:00Z">
        <w:r w:rsidR="00293C88">
          <w:t>5.1.2</w:t>
        </w:r>
      </w:ins>
      <w:ins w:id="1398" w:author="Philip Helger" w:date="2023-03-29T23:54:00Z">
        <w:r>
          <w:fldChar w:fldCharType="end"/>
        </w:r>
        <w:r>
          <w:t>.</w:t>
        </w:r>
      </w:ins>
    </w:p>
    <w:p w14:paraId="1561889D" w14:textId="68376491" w:rsidR="0080245D" w:rsidRDefault="0080245D" w:rsidP="0080245D">
      <w:pPr>
        <w:pStyle w:val="Policy"/>
        <w:rPr>
          <w:ins w:id="1399" w:author="Philip Helger" w:date="2023-03-29T23:54:00Z"/>
        </w:rPr>
      </w:pPr>
      <w:ins w:id="1400" w:author="Philip Helger" w:date="2023-03-29T23:54:00Z">
        <w:r>
          <w:t xml:space="preserve">When used in SMP registrations, the “Wildcard Indicator” as described in chapter </w:t>
        </w:r>
        <w:r>
          <w:fldChar w:fldCharType="begin"/>
        </w:r>
        <w:r>
          <w:instrText xml:space="preserve"> REF _Ref52229043 \r \h </w:instrText>
        </w:r>
      </w:ins>
      <w:ins w:id="1401" w:author="Philip Helger" w:date="2023-03-29T23:54:00Z">
        <w:r>
          <w:fldChar w:fldCharType="separate"/>
        </w:r>
      </w:ins>
      <w:ins w:id="1402" w:author="Philip Helger" w:date="2023-03-30T00:45:00Z">
        <w:r w:rsidR="00293C88">
          <w:t>5.1.2</w:t>
        </w:r>
      </w:ins>
      <w:ins w:id="1403" w:author="Philip Helger" w:date="2023-03-29T23:54:00Z">
        <w:r>
          <w:fldChar w:fldCharType="end"/>
        </w:r>
        <w:r>
          <w:t xml:space="preserve"> MUST be present.</w:t>
        </w:r>
      </w:ins>
    </w:p>
    <w:p w14:paraId="59C29AA4" w14:textId="72179CB4" w:rsidR="0080245D" w:rsidRDefault="0080245D" w:rsidP="0080245D">
      <w:pPr>
        <w:rPr>
          <w:ins w:id="1404" w:author="Philip Helger" w:date="2023-03-29T23:54:00Z"/>
        </w:rPr>
      </w:pPr>
      <w:ins w:id="1405" w:author="Philip Helger" w:date="2023-03-29T23:54:00Z">
        <w:r>
          <w:t xml:space="preserve">Applies to: </w:t>
        </w:r>
      </w:ins>
      <w:ins w:id="1406" w:author="Philip Helger" w:date="2023-03-29T23:55:00Z">
        <w:r w:rsidR="006F7362">
          <w:t>A</w:t>
        </w:r>
      </w:ins>
      <w:ins w:id="1407" w:author="Philip Helger" w:date="2023-03-29T23:54:00Z">
        <w:r>
          <w:t>ll Document Type Identifiers in all components using the “peppol-doctype-wildcard” Document Type Identifier Scheme.</w:t>
        </w:r>
      </w:ins>
    </w:p>
    <w:p w14:paraId="19B37AD8" w14:textId="77777777" w:rsidR="0080245D" w:rsidRPr="003F6527" w:rsidRDefault="0080245D" w:rsidP="0080245D">
      <w:pPr>
        <w:pStyle w:val="ExampleHeader"/>
        <w:rPr>
          <w:ins w:id="1408" w:author="Philip Helger" w:date="2023-03-29T23:54:00Z"/>
        </w:rPr>
      </w:pPr>
      <w:ins w:id="1409" w:author="Philip Helger" w:date="2023-03-29T23:54:00Z">
        <w:r w:rsidRPr="003F6527">
          <w:t>Example</w:t>
        </w:r>
        <w:r>
          <w:t xml:space="preserve"> 1 (used except for SMP registrations):</w:t>
        </w:r>
      </w:ins>
    </w:p>
    <w:p w14:paraId="157C6E36" w14:textId="7AB3C0EB" w:rsidR="0080245D" w:rsidRPr="00FE4F97" w:rsidRDefault="0080245D" w:rsidP="0080245D">
      <w:pPr>
        <w:pStyle w:val="Code"/>
        <w:shd w:val="clear" w:color="auto" w:fill="FFFFFF"/>
        <w:ind w:left="567"/>
        <w:rPr>
          <w:ins w:id="1410" w:author="Philip Helger" w:date="2023-03-29T23:54:00Z"/>
        </w:rPr>
      </w:pPr>
      <w:ins w:id="1411" w:author="Philip Helger" w:date="2023-03-29T23:54:00Z">
        <w:r>
          <w:t>a</w:t>
        </w:r>
      </w:ins>
      <w:ins w:id="1412" w:author="Philip Helger" w:date="2023-03-29T23:56:00Z">
        <w:r w:rsidR="001A17FF">
          <w:t>@</w:t>
        </w:r>
      </w:ins>
      <w:ins w:id="1413" w:author="Philip Helger" w:date="2023-03-29T23:54:00Z">
        <w:r>
          <w:t>b</w:t>
        </w:r>
      </w:ins>
    </w:p>
    <w:p w14:paraId="619CDADE" w14:textId="77777777" w:rsidR="0080245D" w:rsidRPr="003F6527" w:rsidRDefault="0080245D" w:rsidP="0080245D">
      <w:pPr>
        <w:pStyle w:val="ExampleHeader"/>
        <w:rPr>
          <w:ins w:id="1414" w:author="Philip Helger" w:date="2023-03-29T23:54:00Z"/>
        </w:rPr>
      </w:pPr>
      <w:ins w:id="1415" w:author="Philip Helger" w:date="2023-03-29T23:54:00Z">
        <w:r w:rsidRPr="003F6527">
          <w:t>Example</w:t>
        </w:r>
        <w:r>
          <w:t xml:space="preserve"> 2 (used for SMP registrations):</w:t>
        </w:r>
      </w:ins>
    </w:p>
    <w:p w14:paraId="429FD09E" w14:textId="69B59F4C" w:rsidR="0080245D" w:rsidRPr="0080245D" w:rsidRDefault="0080245D" w:rsidP="001A17FF">
      <w:pPr>
        <w:pStyle w:val="Code"/>
        <w:shd w:val="clear" w:color="auto" w:fill="FFFFFF"/>
        <w:ind w:left="567"/>
      </w:pPr>
      <w:ins w:id="1416" w:author="Philip Helger" w:date="2023-03-29T23:54:00Z">
        <w:r>
          <w:t>a</w:t>
        </w:r>
      </w:ins>
      <w:ins w:id="1417" w:author="Philip Helger" w:date="2023-03-29T23:56:00Z">
        <w:r w:rsidR="001A17FF">
          <w:t>@</w:t>
        </w:r>
      </w:ins>
      <w:ins w:id="1418" w:author="Philip Helger" w:date="2023-03-29T23:54:00Z">
        <w:r>
          <w:t>b*</w:t>
        </w:r>
      </w:ins>
    </w:p>
    <w:p w14:paraId="115901A4" w14:textId="77777777" w:rsidR="003831F2" w:rsidRPr="00745F5A" w:rsidRDefault="003831F2" w:rsidP="001407A3">
      <w:pPr>
        <w:pStyle w:val="PolicyHeader"/>
      </w:pPr>
      <w:bookmarkStart w:id="1419" w:name="_Ref281927294"/>
      <w:bookmarkStart w:id="1420" w:name="_Toc131029619"/>
      <w:r w:rsidRPr="00745F5A">
        <w:t>Specifying Customization Identifiers in UBL documents</w:t>
      </w:r>
      <w:bookmarkEnd w:id="1419"/>
      <w:bookmarkEnd w:id="1420"/>
    </w:p>
    <w:p w14:paraId="1EA0ADB9" w14:textId="77777777" w:rsidR="00385C5B" w:rsidRPr="00745F5A" w:rsidRDefault="007E4E72" w:rsidP="001407A3">
      <w:pPr>
        <w:pStyle w:val="Policy"/>
      </w:pPr>
      <w:r w:rsidRPr="00745F5A">
        <w:t xml:space="preserve">The value for </w:t>
      </w:r>
      <w:r w:rsidR="00D07235" w:rsidRPr="00745F5A">
        <w:t>“</w:t>
      </w:r>
      <w:r w:rsidRPr="00745F5A">
        <w:t>CustomizationID</w:t>
      </w:r>
      <w:r w:rsidR="00D07235" w:rsidRPr="00745F5A">
        <w:t>”</w:t>
      </w:r>
      <w:r w:rsidRPr="00745F5A">
        <w:t xml:space="preserve"> element in the </w:t>
      </w:r>
      <w:r w:rsidR="00D07235" w:rsidRPr="00745F5A">
        <w:t xml:space="preserve">UBL </w:t>
      </w:r>
      <w:r w:rsidRPr="00745F5A">
        <w:t xml:space="preserve">document instance </w:t>
      </w:r>
      <w:r w:rsidR="004D69F2" w:rsidRPr="00745F5A">
        <w:t xml:space="preserve">must </w:t>
      </w:r>
      <w:r w:rsidRPr="00745F5A">
        <w:t xml:space="preserve">correspond to the Customization ID of the Document </w:t>
      </w:r>
      <w:r w:rsidR="00235DA3" w:rsidRPr="00745F5A">
        <w:t xml:space="preserve">Type </w:t>
      </w:r>
      <w:r w:rsidRPr="00745F5A">
        <w:t>Identifier</w:t>
      </w:r>
      <w:r w:rsidR="00385C5B" w:rsidRPr="00745F5A">
        <w:t>.</w:t>
      </w:r>
    </w:p>
    <w:p w14:paraId="15354E14" w14:textId="1034DA75" w:rsidR="00DA409B" w:rsidRPr="00745F5A" w:rsidRDefault="00AF6AD2" w:rsidP="00DA409B">
      <w:r w:rsidRPr="00745F5A">
        <w:t xml:space="preserve">Applies to: </w:t>
      </w:r>
      <w:del w:id="1421" w:author="Philip Helger" w:date="2023-03-29T21:56:00Z">
        <w:r w:rsidR="00111BED" w:rsidRPr="00745F5A" w:rsidDel="009D296E">
          <w:delText xml:space="preserve">all </w:delText>
        </w:r>
      </w:del>
      <w:ins w:id="1422" w:author="Philip Helger" w:date="2023-03-29T21:56:00Z">
        <w:r w:rsidR="009D296E">
          <w:t>A</w:t>
        </w:r>
        <w:r w:rsidR="009D296E" w:rsidRPr="00745F5A">
          <w:t xml:space="preserve">ll </w:t>
        </w:r>
      </w:ins>
      <w:r w:rsidR="00D07235" w:rsidRPr="00745F5A">
        <w:t xml:space="preserve">business </w:t>
      </w:r>
      <w:r w:rsidR="00111BED" w:rsidRPr="00745F5A">
        <w:t>d</w:t>
      </w:r>
      <w:r w:rsidRPr="00745F5A">
        <w:t>ocument</w:t>
      </w:r>
      <w:r w:rsidR="00111BED" w:rsidRPr="00745F5A">
        <w:t>s</w:t>
      </w:r>
      <w:r w:rsidRPr="00745F5A">
        <w:t xml:space="preserve"> used in a </w:t>
      </w:r>
      <w:r w:rsidR="00115A30" w:rsidRPr="00745F5A">
        <w:t>Peppol</w:t>
      </w:r>
      <w:r w:rsidRPr="00745F5A">
        <w:t xml:space="preserve"> BIS with UBL syntax mapping</w:t>
      </w:r>
    </w:p>
    <w:p w14:paraId="39010DC3" w14:textId="77777777" w:rsidR="003831F2" w:rsidRPr="00745F5A" w:rsidRDefault="00900A19" w:rsidP="00857A78">
      <w:pPr>
        <w:rPr>
          <w:b/>
          <w:sz w:val="24"/>
        </w:rPr>
      </w:pPr>
      <w:r w:rsidRPr="00745F5A">
        <w:rPr>
          <w:b/>
          <w:sz w:val="24"/>
        </w:rPr>
        <w:t>E</w:t>
      </w:r>
      <w:r w:rsidR="003831F2" w:rsidRPr="00745F5A">
        <w:rPr>
          <w:b/>
          <w:sz w:val="24"/>
        </w:rPr>
        <w:t>xample</w:t>
      </w:r>
      <w:r w:rsidR="00385C5B" w:rsidRPr="00745F5A">
        <w:rPr>
          <w:b/>
          <w:sz w:val="24"/>
        </w:rPr>
        <w:t xml:space="preserve"> (from Billing BIS v3)</w:t>
      </w:r>
      <w:r w:rsidR="003831F2" w:rsidRPr="00745F5A">
        <w:rPr>
          <w:b/>
          <w:sz w:val="24"/>
        </w:rPr>
        <w:t>:</w:t>
      </w:r>
    </w:p>
    <w:p w14:paraId="7879CA07" w14:textId="77777777" w:rsidR="002362F2" w:rsidRPr="00745F5A" w:rsidRDefault="002362F2" w:rsidP="003F6527">
      <w:pPr>
        <w:pStyle w:val="Code"/>
        <w:shd w:val="clear" w:color="auto" w:fill="FFFFFF"/>
        <w:ind w:left="567"/>
        <w:rPr>
          <w:noProof w:val="0"/>
        </w:rPr>
      </w:pPr>
      <w:r w:rsidRPr="00745F5A">
        <w:rPr>
          <w:noProof w:val="0"/>
        </w:rPr>
        <w:t>&lt;cbc:CustomizationID&gt;</w:t>
      </w:r>
      <w:r w:rsidR="008B6927" w:rsidRPr="00745F5A">
        <w:rPr>
          <w:noProof w:val="0"/>
        </w:rPr>
        <w:t>urn:cen.eu:en16931:2017#compliant#urn:fdc:peppol.eu:2017:poacc:billing:3.0</w:t>
      </w:r>
      <w:r w:rsidRPr="00745F5A">
        <w:rPr>
          <w:noProof w:val="0"/>
        </w:rPr>
        <w:t>&lt;/cbc:CustomizationID&gt;</w:t>
      </w:r>
    </w:p>
    <w:p w14:paraId="734866BA" w14:textId="77777777" w:rsidR="00070363" w:rsidRPr="00745F5A" w:rsidRDefault="00070363" w:rsidP="001407A3">
      <w:pPr>
        <w:pStyle w:val="PolicyHeader"/>
      </w:pPr>
      <w:bookmarkStart w:id="1423" w:name="_Toc131029620"/>
      <w:r w:rsidRPr="00745F5A">
        <w:t>Specifying Customization Identifiers in CII Documents</w:t>
      </w:r>
      <w:bookmarkEnd w:id="1423"/>
    </w:p>
    <w:p w14:paraId="3B99D4E6" w14:textId="77777777" w:rsidR="00036305" w:rsidRPr="00745F5A" w:rsidRDefault="00070363" w:rsidP="00036305">
      <w:pPr>
        <w:pStyle w:val="Policy"/>
      </w:pPr>
      <w:r w:rsidRPr="00745F5A">
        <w:t xml:space="preserve">The value for “//ExchangeDocumentContext/GuidelineSpecifiedDocumentContextParameter/ID” </w:t>
      </w:r>
      <w:r w:rsidR="001C2322" w:rsidRPr="00745F5A">
        <w:t xml:space="preserve">element </w:t>
      </w:r>
      <w:r w:rsidRPr="00745F5A">
        <w:t>in the CII document instance must correspond to the Customization ID of the Document Type Identifier</w:t>
      </w:r>
      <w:r w:rsidR="001C2322" w:rsidRPr="00745F5A">
        <w:t>.</w:t>
      </w:r>
    </w:p>
    <w:p w14:paraId="1789419E" w14:textId="50495733" w:rsidR="00036305" w:rsidRPr="00745F5A" w:rsidRDefault="00662461" w:rsidP="00036305">
      <w:r w:rsidRPr="00745F5A">
        <w:t xml:space="preserve">Applies to: </w:t>
      </w:r>
      <w:del w:id="1424" w:author="Philip Helger" w:date="2023-03-29T21:56:00Z">
        <w:r w:rsidRPr="00745F5A" w:rsidDel="009D296E">
          <w:delText xml:space="preserve">all </w:delText>
        </w:r>
      </w:del>
      <w:ins w:id="1425" w:author="Philip Helger" w:date="2023-03-29T21:56:00Z">
        <w:r w:rsidR="009D296E">
          <w:t>A</w:t>
        </w:r>
        <w:r w:rsidR="009D296E" w:rsidRPr="00745F5A">
          <w:t xml:space="preserve">ll </w:t>
        </w:r>
      </w:ins>
      <w:r w:rsidRPr="00745F5A">
        <w:t xml:space="preserve">business documents used in a </w:t>
      </w:r>
      <w:r w:rsidR="00115A30" w:rsidRPr="00745F5A">
        <w:t>Peppol</w:t>
      </w:r>
      <w:r w:rsidRPr="00745F5A">
        <w:t xml:space="preserve"> BIS with CII syntax mapping</w:t>
      </w:r>
    </w:p>
    <w:p w14:paraId="07A6F782" w14:textId="77777777" w:rsidR="00070363" w:rsidRPr="00745F5A" w:rsidRDefault="00070363" w:rsidP="00070363">
      <w:r w:rsidRPr="00745F5A">
        <w:rPr>
          <w:b/>
          <w:sz w:val="24"/>
        </w:rPr>
        <w:t>CII example (from Billing BIS v3):</w:t>
      </w:r>
    </w:p>
    <w:p w14:paraId="2B71F70B" w14:textId="77777777" w:rsidR="008D2559" w:rsidRPr="00745F5A" w:rsidRDefault="00036305">
      <w:pPr>
        <w:pStyle w:val="Code"/>
        <w:shd w:val="clear" w:color="auto" w:fill="FFFFFF"/>
        <w:ind w:left="567"/>
        <w:rPr>
          <w:noProof w:val="0"/>
          <w:highlight w:val="white"/>
        </w:rPr>
      </w:pPr>
      <w:r w:rsidRPr="00745F5A">
        <w:rPr>
          <w:noProof w:val="0"/>
          <w:highlight w:val="white"/>
        </w:rPr>
        <w:t>&lt;rsm:ExchangedDocumentContext&gt;</w:t>
      </w:r>
    </w:p>
    <w:p w14:paraId="4E1F190B"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&lt;ram:GuidelineSpecifiedDocumentContextParameter&gt;</w:t>
      </w:r>
    </w:p>
    <w:p w14:paraId="1A108FBE"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&lt;ram:ID&gt;</w:t>
      </w:r>
    </w:p>
    <w:p w14:paraId="08673036" w14:textId="77777777" w:rsidR="008D2559" w:rsidRPr="00745F5A" w:rsidRDefault="00036305">
      <w:pPr>
        <w:pStyle w:val="Code"/>
        <w:shd w:val="clear" w:color="auto" w:fill="FFFFFF"/>
        <w:ind w:left="567"/>
        <w:rPr>
          <w:noProof w:val="0"/>
          <w:highlight w:val="white"/>
        </w:rPr>
      </w:pPr>
      <w:r w:rsidRPr="00745F5A">
        <w:rPr>
          <w:noProof w:val="0"/>
          <w:highlight w:val="white"/>
        </w:rPr>
        <w:t>urn:cen.eu:en16931:2017#compliant#urn:fdc:peppol.eu:2017:poacc:billing:3.0</w:t>
      </w:r>
    </w:p>
    <w:p w14:paraId="79B14654"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&lt;/ram:ID&gt;</w:t>
      </w:r>
    </w:p>
    <w:p w14:paraId="20E405FE"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&lt;/ram:GuidelineSpecifiedDocumentContextParameter&gt;</w:t>
      </w:r>
    </w:p>
    <w:p w14:paraId="66C6B651" w14:textId="77777777" w:rsidR="00036305" w:rsidRPr="00745F5A" w:rsidRDefault="00036305" w:rsidP="00036305">
      <w:pPr>
        <w:pStyle w:val="Code"/>
        <w:shd w:val="clear" w:color="auto" w:fill="FFFFFF"/>
        <w:ind w:left="567"/>
        <w:rPr>
          <w:noProof w:val="0"/>
        </w:rPr>
      </w:pPr>
      <w:r w:rsidRPr="00745F5A">
        <w:rPr>
          <w:noProof w:val="0"/>
          <w:highlight w:val="white"/>
        </w:rPr>
        <w:t>&lt;/rsm:ExchangedDocumentContext&gt;</w:t>
      </w:r>
    </w:p>
    <w:p w14:paraId="704D217B" w14:textId="77777777" w:rsidR="00FD0153" w:rsidRPr="00745F5A" w:rsidRDefault="00D326D2" w:rsidP="001407A3">
      <w:pPr>
        <w:pStyle w:val="PolicyHeader"/>
      </w:pPr>
      <w:bookmarkStart w:id="1426" w:name="_Ref131026214"/>
      <w:bookmarkStart w:id="1427" w:name="_Toc131029621"/>
      <w:r w:rsidRPr="00745F5A">
        <w:t xml:space="preserve">Document </w:t>
      </w:r>
      <w:r w:rsidR="00235DA3" w:rsidRPr="00745F5A">
        <w:t xml:space="preserve">Type </w:t>
      </w:r>
      <w:r w:rsidRPr="00745F5A">
        <w:t>Identifier</w:t>
      </w:r>
      <w:r w:rsidR="00827B5A" w:rsidRPr="00745F5A">
        <w:t xml:space="preserve"> Value </w:t>
      </w:r>
      <w:r w:rsidR="002D08B0" w:rsidRPr="00745F5A">
        <w:t>pattern</w:t>
      </w:r>
      <w:bookmarkEnd w:id="1426"/>
      <w:bookmarkEnd w:id="1427"/>
    </w:p>
    <w:p w14:paraId="5A0A66A4" w14:textId="77777777" w:rsidR="00FD0153" w:rsidRPr="00745F5A" w:rsidRDefault="00FD0153" w:rsidP="001407A3">
      <w:pPr>
        <w:pStyle w:val="Policy"/>
      </w:pPr>
      <w:r w:rsidRPr="00745F5A">
        <w:t xml:space="preserve">The format of </w:t>
      </w:r>
      <w:r w:rsidR="00C21E64" w:rsidRPr="00745F5A">
        <w:t>a</w:t>
      </w:r>
      <w:r w:rsidRPr="00745F5A">
        <w:t xml:space="preserve"> </w:t>
      </w:r>
      <w:r w:rsidR="00547A34" w:rsidRPr="00745F5A">
        <w:t>D</w:t>
      </w:r>
      <w:r w:rsidRPr="00745F5A">
        <w:t xml:space="preserve">ocument </w:t>
      </w:r>
      <w:r w:rsidR="00235DA3" w:rsidRPr="00745F5A">
        <w:t xml:space="preserve">Type </w:t>
      </w:r>
      <w:r w:rsidR="00547A34" w:rsidRPr="00745F5A">
        <w:t>I</w:t>
      </w:r>
      <w:r w:rsidRPr="00745F5A">
        <w:t>dentifier</w:t>
      </w:r>
      <w:r w:rsidR="00827B5A" w:rsidRPr="00745F5A">
        <w:t xml:space="preserve"> Value</w:t>
      </w:r>
      <w:r w:rsidRPr="00745F5A">
        <w:t xml:space="preserve"> is:</w:t>
      </w:r>
    </w:p>
    <w:p w14:paraId="5C107E43" w14:textId="77777777" w:rsidR="002008EA" w:rsidRPr="00745F5A" w:rsidRDefault="002008EA" w:rsidP="006D1F48">
      <w:pPr>
        <w:pStyle w:val="Inlinecode"/>
      </w:pPr>
      <w:r w:rsidRPr="00745F5A">
        <w:t>&lt;syntax specific id&gt;##&lt;customization id&gt;::&lt;version&gt;</w:t>
      </w:r>
    </w:p>
    <w:p w14:paraId="7FC8C4A0" w14:textId="77777777" w:rsidR="000F04D8" w:rsidRPr="00745F5A" w:rsidRDefault="000F04D8" w:rsidP="001407A3">
      <w:pPr>
        <w:pStyle w:val="Policy"/>
      </w:pPr>
      <w:r w:rsidRPr="00745F5A">
        <w:rPr>
          <w:rStyle w:val="InlinecodeZchn"/>
        </w:rPr>
        <w:t>&lt;version&gt;</w:t>
      </w:r>
      <w:r w:rsidRPr="00745F5A">
        <w:t xml:space="preserve"> is used to reflect the version of the underlying </w:t>
      </w:r>
      <w:r w:rsidR="00C21E64" w:rsidRPr="00745F5A">
        <w:t>format</w:t>
      </w:r>
      <w:r w:rsidRPr="00745F5A">
        <w:t xml:space="preserve"> standard</w:t>
      </w:r>
      <w:r w:rsidR="00C21E64" w:rsidRPr="00745F5A">
        <w:t xml:space="preserve"> (e.g. the UBL version)</w:t>
      </w:r>
      <w:r w:rsidRPr="00745F5A">
        <w:t>.</w:t>
      </w:r>
    </w:p>
    <w:p w14:paraId="542C2ABB" w14:textId="519C3898" w:rsidR="00DA409B" w:rsidRPr="00745F5A" w:rsidRDefault="00B26C62" w:rsidP="00DA409B">
      <w:r w:rsidRPr="00745F5A">
        <w:t xml:space="preserve">Applies to: </w:t>
      </w:r>
      <w:del w:id="1428" w:author="Philip Helger" w:date="2023-03-29T21:56:00Z">
        <w:r w:rsidRPr="00745F5A" w:rsidDel="009D296E">
          <w:delText xml:space="preserve">all </w:delText>
        </w:r>
      </w:del>
      <w:ins w:id="1429" w:author="Philip Helger" w:date="2023-03-29T21:56:00Z">
        <w:r w:rsidR="009D296E">
          <w:t>A</w:t>
        </w:r>
        <w:r w:rsidR="009D296E" w:rsidRPr="00745F5A">
          <w:t xml:space="preserve">ll </w:t>
        </w:r>
      </w:ins>
      <w:r w:rsidR="00C21E64" w:rsidRPr="00745F5A">
        <w:t>D</w:t>
      </w:r>
      <w:r w:rsidRPr="00745F5A">
        <w:t xml:space="preserve">ocument </w:t>
      </w:r>
      <w:r w:rsidR="00C21E64" w:rsidRPr="00745F5A">
        <w:t>T</w:t>
      </w:r>
      <w:r w:rsidR="00235DA3" w:rsidRPr="00745F5A">
        <w:t xml:space="preserve">ype </w:t>
      </w:r>
      <w:r w:rsidR="00C21E64" w:rsidRPr="00745F5A">
        <w:t>I</w:t>
      </w:r>
      <w:r w:rsidRPr="00745F5A">
        <w:t>dentifiers in all component</w:t>
      </w:r>
      <w:r w:rsidR="003979C1" w:rsidRPr="00745F5A">
        <w:t>s</w:t>
      </w:r>
    </w:p>
    <w:p w14:paraId="3D702478" w14:textId="77777777" w:rsidR="00026841" w:rsidRPr="00745F5A" w:rsidRDefault="00E21769" w:rsidP="00DA409B">
      <w:r w:rsidRPr="00745F5A">
        <w:t xml:space="preserve">The Document Type Identifier Value pattern is based on a concatenation </w:t>
      </w:r>
      <w:r w:rsidR="00026841" w:rsidRPr="00745F5A">
        <w:t xml:space="preserve">of </w:t>
      </w:r>
      <w:r w:rsidRPr="00745F5A">
        <w:t xml:space="preserve">a syntax specific identifier and </w:t>
      </w:r>
      <w:r w:rsidR="00026841" w:rsidRPr="00745F5A">
        <w:t xml:space="preserve">an </w:t>
      </w:r>
      <w:r w:rsidRPr="00745F5A">
        <w:t>optional subtype</w:t>
      </w:r>
      <w:r w:rsidR="00026841" w:rsidRPr="00745F5A">
        <w:t xml:space="preserve"> identifier in the layout</w:t>
      </w:r>
      <w:r w:rsidRPr="00745F5A">
        <w:t>:</w:t>
      </w:r>
    </w:p>
    <w:p w14:paraId="1233F5F3" w14:textId="777ED965" w:rsidR="008D2559" w:rsidRPr="00745F5A" w:rsidRDefault="00036305">
      <w:pPr>
        <w:pStyle w:val="Code"/>
        <w:rPr>
          <w:noProof w:val="0"/>
        </w:rPr>
      </w:pPr>
      <w:r w:rsidRPr="00745F5A">
        <w:rPr>
          <w:rStyle w:val="InlinecodeZchn"/>
          <w:noProof w:val="0"/>
        </w:rPr>
        <w:t>&lt;syntax specific id&gt;</w:t>
      </w:r>
      <w:del w:id="1430" w:author="Philip Helger" w:date="2023-03-29T23:58:00Z">
        <w:r w:rsidRPr="00745F5A" w:rsidDel="00F415A5">
          <w:rPr>
            <w:noProof w:val="0"/>
          </w:rPr>
          <w:delText>[</w:delText>
        </w:r>
      </w:del>
      <w:r w:rsidRPr="00745F5A">
        <w:rPr>
          <w:noProof w:val="0"/>
        </w:rPr>
        <w:t>##</w:t>
      </w:r>
      <w:r w:rsidRPr="00745F5A">
        <w:rPr>
          <w:rStyle w:val="InlinecodeZchn"/>
          <w:noProof w:val="0"/>
        </w:rPr>
        <w:t>&lt;subtype Identifier</w:t>
      </w:r>
      <w:r w:rsidR="00026841" w:rsidRPr="00745F5A">
        <w:rPr>
          <w:rStyle w:val="InlinecodeZchn"/>
          <w:noProof w:val="0"/>
        </w:rPr>
        <w:t>&gt;</w:t>
      </w:r>
      <w:del w:id="1431" w:author="Philip Helger" w:date="2023-03-29T23:58:00Z">
        <w:r w:rsidRPr="00745F5A" w:rsidDel="00F415A5">
          <w:rPr>
            <w:noProof w:val="0"/>
          </w:rPr>
          <w:delText>]</w:delText>
        </w:r>
      </w:del>
    </w:p>
    <w:p w14:paraId="6E6F2365" w14:textId="45E8E43D" w:rsidR="00E21769" w:rsidRPr="00745F5A" w:rsidRDefault="00026841" w:rsidP="00DA409B">
      <w:del w:id="1432" w:author="Philip Helger" w:date="2023-03-29T23:59:00Z">
        <w:r w:rsidRPr="00745F5A" w:rsidDel="00F415A5">
          <w:delText>Everything between</w:delText>
        </w:r>
        <w:r w:rsidR="00E21769" w:rsidRPr="00745F5A" w:rsidDel="00F415A5">
          <w:delText xml:space="preserve"> </w:delText>
        </w:r>
        <w:r w:rsidRPr="00745F5A" w:rsidDel="00F415A5">
          <w:delText>”</w:delText>
        </w:r>
        <w:r w:rsidR="00E21769" w:rsidRPr="00745F5A" w:rsidDel="00F415A5">
          <w:delText>[</w:delText>
        </w:r>
        <w:r w:rsidRPr="00745F5A" w:rsidDel="00F415A5">
          <w:delText>“ and “</w:delText>
        </w:r>
        <w:r w:rsidR="00E21769" w:rsidRPr="00745F5A" w:rsidDel="00F415A5">
          <w:delText xml:space="preserve">]” denotes an optional part </w:delText>
        </w:r>
        <w:r w:rsidRPr="00745F5A" w:rsidDel="00F415A5">
          <w:delText>and</w:delText>
        </w:r>
      </w:del>
      <w:ins w:id="1433" w:author="Philip Helger" w:date="2023-03-29T23:59:00Z">
        <w:r w:rsidR="00F415A5">
          <w:t>The two consecutive hash signs</w:t>
        </w:r>
      </w:ins>
      <w:r w:rsidRPr="00745F5A">
        <w:t xml:space="preserve"> </w:t>
      </w:r>
      <w:r w:rsidR="00036305" w:rsidRPr="00745F5A">
        <w:rPr>
          <w:rStyle w:val="InlinecodeZchn"/>
        </w:rPr>
        <w:t>##</w:t>
      </w:r>
      <w:r w:rsidRPr="00745F5A">
        <w:t xml:space="preserve"> </w:t>
      </w:r>
      <w:del w:id="1434" w:author="Philip Helger" w:date="2023-03-29T23:59:00Z">
        <w:r w:rsidRPr="00745F5A" w:rsidDel="00F415A5">
          <w:delText xml:space="preserve">is </w:delText>
        </w:r>
      </w:del>
      <w:ins w:id="1435" w:author="Philip Helger" w:date="2023-03-29T23:59:00Z">
        <w:r w:rsidR="00F415A5">
          <w:t>represent</w:t>
        </w:r>
        <w:r w:rsidR="00F415A5" w:rsidRPr="00745F5A">
          <w:t xml:space="preserve"> </w:t>
        </w:r>
      </w:ins>
      <w:r w:rsidRPr="00745F5A">
        <w:t xml:space="preserve">a </w:t>
      </w:r>
      <w:r w:rsidR="00E21769" w:rsidRPr="00745F5A">
        <w:t>string literal.</w:t>
      </w:r>
    </w:p>
    <w:p w14:paraId="38ADDBC5" w14:textId="77777777" w:rsidR="00026841" w:rsidRPr="00745F5A" w:rsidRDefault="00DD134C" w:rsidP="00DA409B">
      <w:r w:rsidRPr="00745F5A">
        <w:lastRenderedPageBreak/>
        <w:t xml:space="preserve">The </w:t>
      </w:r>
      <w:r w:rsidRPr="00745F5A">
        <w:rPr>
          <w:rStyle w:val="InlinecodeZchn"/>
        </w:rPr>
        <w:t>&lt;syntax specific id&gt;</w:t>
      </w:r>
      <w:r w:rsidR="00213CED" w:rsidRPr="00745F5A">
        <w:t xml:space="preserve"> </w:t>
      </w:r>
      <w:r w:rsidR="00026841" w:rsidRPr="00745F5A">
        <w:t xml:space="preserve">for XML </w:t>
      </w:r>
      <w:r w:rsidR="00213CED" w:rsidRPr="00745F5A">
        <w:t xml:space="preserve">based </w:t>
      </w:r>
      <w:r w:rsidR="00026841" w:rsidRPr="00745F5A">
        <w:t>documents is</w:t>
      </w:r>
      <w:r w:rsidR="00213CED" w:rsidRPr="00745F5A">
        <w:t xml:space="preserve"> a concatenation of the document </w:t>
      </w:r>
      <w:r w:rsidR="00026841" w:rsidRPr="00745F5A">
        <w:t xml:space="preserve">element </w:t>
      </w:r>
      <w:r w:rsidR="00213CED" w:rsidRPr="00745F5A">
        <w:t>namespace</w:t>
      </w:r>
      <w:r w:rsidR="00026841" w:rsidRPr="00745F5A">
        <w:t xml:space="preserve"> URI and the document element local name, separated by a double-colon:</w:t>
      </w:r>
    </w:p>
    <w:p w14:paraId="00D4D4A2" w14:textId="77777777" w:rsidR="008D2559" w:rsidRPr="00745F5A" w:rsidRDefault="00036305">
      <w:pPr>
        <w:pStyle w:val="Code"/>
        <w:rPr>
          <w:noProof w:val="0"/>
        </w:rPr>
      </w:pPr>
      <w:r w:rsidRPr="00745F5A">
        <w:rPr>
          <w:noProof w:val="0"/>
        </w:rPr>
        <w:t>&lt;</w:t>
      </w:r>
      <w:r w:rsidR="005C7F60" w:rsidRPr="00745F5A">
        <w:rPr>
          <w:noProof w:val="0"/>
        </w:rPr>
        <w:t>document</w:t>
      </w:r>
      <w:r w:rsidRPr="00745F5A">
        <w:rPr>
          <w:noProof w:val="0"/>
        </w:rPr>
        <w:t xml:space="preserve"> element namespace URI&gt;::&lt;document element local name&gt;</w:t>
      </w:r>
    </w:p>
    <w:p w14:paraId="7FEE09F0" w14:textId="77777777" w:rsidR="00E21769" w:rsidRPr="00745F5A" w:rsidRDefault="00E21769" w:rsidP="00DA409B">
      <w:r w:rsidRPr="00745F5A">
        <w:t xml:space="preserve">The </w:t>
      </w:r>
      <w:r w:rsidRPr="00745F5A">
        <w:rPr>
          <w:rStyle w:val="InlinecodeZchn"/>
        </w:rPr>
        <w:t>&lt;subtype Identifier&gt;</w:t>
      </w:r>
      <w:r w:rsidRPr="00745F5A">
        <w:t xml:space="preserve"> is </w:t>
      </w:r>
      <w:r w:rsidR="00BA3BFE" w:rsidRPr="00745F5A">
        <w:t xml:space="preserve">the </w:t>
      </w:r>
      <w:r w:rsidR="002008EA" w:rsidRPr="00745F5A">
        <w:t xml:space="preserve">combination of </w:t>
      </w:r>
      <w:r w:rsidR="001457FF" w:rsidRPr="00745F5A">
        <w:t>cu</w:t>
      </w:r>
      <w:r w:rsidR="002008EA" w:rsidRPr="00745F5A">
        <w:t>stomization ID and version.</w:t>
      </w:r>
    </w:p>
    <w:p w14:paraId="6A003A24" w14:textId="77777777" w:rsidR="00E21769" w:rsidRPr="00745F5A" w:rsidRDefault="00E21769" w:rsidP="00DA409B">
      <w:r w:rsidRPr="00745F5A">
        <w:t>Therefore, the final structure of the pattern is:</w:t>
      </w:r>
    </w:p>
    <w:p w14:paraId="25C3697F" w14:textId="77777777" w:rsidR="00036305" w:rsidRPr="00745F5A" w:rsidRDefault="00E21769" w:rsidP="00036305">
      <w:pPr>
        <w:pStyle w:val="Code"/>
        <w:rPr>
          <w:noProof w:val="0"/>
        </w:rPr>
      </w:pPr>
      <w:r w:rsidRPr="00745F5A">
        <w:rPr>
          <w:noProof w:val="0"/>
        </w:rPr>
        <w:t>&lt;syntax specific id&gt;##&lt;customization id&gt;::&lt;version&gt;</w:t>
      </w:r>
    </w:p>
    <w:p w14:paraId="54B2EEA0" w14:textId="713B509C" w:rsidR="002008EA" w:rsidRPr="00745F5A" w:rsidRDefault="00E22DB5" w:rsidP="00DA409B">
      <w:r w:rsidRPr="00745F5A">
        <w:t xml:space="preserve">When representing document type identifiers in URLs, the document identifier itself will be prefixed with the scheme identifier (see </w:t>
      </w:r>
      <w:r w:rsidR="00766E99" w:rsidRPr="00745F5A">
        <w:fldChar w:fldCharType="begin"/>
      </w:r>
      <w:r w:rsidRPr="00745F5A">
        <w:instrText xml:space="preserve"> REF _Ref282436422 \r \h </w:instrText>
      </w:r>
      <w:r w:rsidR="00766E99" w:rsidRPr="00745F5A">
        <w:fldChar w:fldCharType="separate"/>
      </w:r>
      <w:ins w:id="1436" w:author="Philip Helger" w:date="2023-03-30T00:45:00Z">
        <w:r w:rsidR="00293C88">
          <w:t>POLICY 1</w:t>
        </w:r>
      </w:ins>
      <w:del w:id="1437" w:author="Philip Helger" w:date="2023-03-29T23:48:00Z">
        <w:r w:rsidR="00BC54F0" w:rsidDel="008519E9">
          <w:delText>POLICY 16</w:delText>
        </w:r>
      </w:del>
      <w:r w:rsidR="00766E99" w:rsidRPr="00745F5A">
        <w:fldChar w:fldCharType="end"/>
      </w:r>
      <w:r w:rsidRPr="00745F5A">
        <w:t xml:space="preserve">) following two </w:t>
      </w:r>
      <w:r w:rsidR="00633290" w:rsidRPr="00745F5A">
        <w:t>colons</w:t>
      </w:r>
      <w:r w:rsidRPr="00745F5A">
        <w:t>:</w:t>
      </w:r>
    </w:p>
    <w:p w14:paraId="6F794085" w14:textId="77777777" w:rsidR="008D2559" w:rsidRPr="00745F5A" w:rsidRDefault="00E22DB5">
      <w:pPr>
        <w:pStyle w:val="Code"/>
        <w:rPr>
          <w:noProof w:val="0"/>
        </w:rPr>
      </w:pPr>
      <w:r w:rsidRPr="00745F5A">
        <w:rPr>
          <w:noProof w:val="0"/>
        </w:rPr>
        <w:t>&lt;scheme identifier&gt;::&lt;syntax specific id&gt;##&lt;customization id&gt;::&lt;version&gt;</w:t>
      </w:r>
    </w:p>
    <w:p w14:paraId="19AD2AB3" w14:textId="77777777" w:rsidR="008D2559" w:rsidRPr="00745F5A" w:rsidRDefault="00036305">
      <w:r w:rsidRPr="00745F5A">
        <w:t>This string must be percent encoded if used in a URL.</w:t>
      </w:r>
    </w:p>
    <w:p w14:paraId="234BDC96" w14:textId="77777777" w:rsidR="00547A34" w:rsidRPr="00745F5A" w:rsidRDefault="00547A34" w:rsidP="001407A3">
      <w:pPr>
        <w:rPr>
          <w:b/>
          <w:sz w:val="24"/>
        </w:rPr>
      </w:pPr>
      <w:r w:rsidRPr="00745F5A">
        <w:rPr>
          <w:b/>
          <w:sz w:val="24"/>
        </w:rPr>
        <w:t>Example</w:t>
      </w:r>
      <w:r w:rsidR="00335EEE" w:rsidRPr="00745F5A">
        <w:rPr>
          <w:b/>
          <w:sz w:val="24"/>
        </w:rPr>
        <w:t xml:space="preserve"> (from Billing BIS v3)</w:t>
      </w:r>
      <w:r w:rsidRPr="00745F5A">
        <w:rPr>
          <w:b/>
          <w:sz w:val="24"/>
        </w:rPr>
        <w:t>:</w:t>
      </w:r>
    </w:p>
    <w:p w14:paraId="305A2BE1" w14:textId="77777777" w:rsidR="00A933FB" w:rsidRPr="00745F5A" w:rsidRDefault="00547A34" w:rsidP="001407A3">
      <w:r w:rsidRPr="00745F5A">
        <w:t xml:space="preserve">The following example denotes </w:t>
      </w:r>
      <w:r w:rsidR="00335EEE" w:rsidRPr="00745F5A">
        <w:t>a</w:t>
      </w:r>
      <w:r w:rsidRPr="00745F5A">
        <w:t xml:space="preserve"> </w:t>
      </w:r>
      <w:r w:rsidR="00335EEE" w:rsidRPr="00745F5A">
        <w:t>D</w:t>
      </w:r>
      <w:r w:rsidRPr="00745F5A">
        <w:t xml:space="preserve">ocument </w:t>
      </w:r>
      <w:r w:rsidR="00335EEE" w:rsidRPr="00745F5A">
        <w:t>T</w:t>
      </w:r>
      <w:r w:rsidRPr="00745F5A">
        <w:t xml:space="preserve">ype </w:t>
      </w:r>
      <w:r w:rsidR="00335EEE" w:rsidRPr="00745F5A">
        <w:t>that is</w:t>
      </w:r>
      <w:r w:rsidRPr="00745F5A">
        <w:t xml:space="preserve"> a UBL </w:t>
      </w:r>
      <w:r w:rsidR="00E832FB" w:rsidRPr="00745F5A">
        <w:t>2.1</w:t>
      </w:r>
      <w:r w:rsidRPr="00745F5A">
        <w:t xml:space="preserve"> </w:t>
      </w:r>
      <w:r w:rsidR="00335EEE" w:rsidRPr="00745F5A">
        <w:t>Invoice</w:t>
      </w:r>
      <w:r w:rsidRPr="00745F5A">
        <w:t xml:space="preserve"> conforming to the </w:t>
      </w:r>
      <w:r w:rsidR="00115A30" w:rsidRPr="00745F5A">
        <w:t>Peppol</w:t>
      </w:r>
      <w:r w:rsidR="00A13D74" w:rsidRPr="00745F5A">
        <w:t xml:space="preserve"> </w:t>
      </w:r>
      <w:r w:rsidR="00335EEE" w:rsidRPr="00745F5A">
        <w:t>Billing BIS</w:t>
      </w:r>
      <w:r w:rsidR="00A13D74" w:rsidRPr="00745F5A">
        <w:t xml:space="preserve"> </w:t>
      </w:r>
      <w:r w:rsidR="00335EEE" w:rsidRPr="00745F5A">
        <w:t>v3</w:t>
      </w:r>
      <w:r w:rsidRPr="00745F5A">
        <w:t>.</w:t>
      </w:r>
    </w:p>
    <w:p w14:paraId="0E5211DC" w14:textId="77777777" w:rsidR="008D2559" w:rsidRPr="00745F5A" w:rsidRDefault="00335EEE">
      <w:pPr>
        <w:pStyle w:val="Code"/>
        <w:shd w:val="clear" w:color="auto" w:fill="FFFFFF"/>
        <w:ind w:left="567"/>
        <w:rPr>
          <w:noProof w:val="0"/>
        </w:rPr>
      </w:pPr>
      <w:r w:rsidRPr="00745F5A">
        <w:rPr>
          <w:noProof w:val="0"/>
        </w:rPr>
        <w:t>urn:oasis:names:specification:ubl:schema:xsd:Invoice-2::Invoice##urn:cen.eu:en16931:2017#compliant#urn:fdc:peppol.eu:2017:poacc:billing:3.0::2.1</w:t>
      </w:r>
    </w:p>
    <w:tbl>
      <w:tblPr>
        <w:tblW w:w="9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1984"/>
        <w:gridCol w:w="7302"/>
      </w:tblGrid>
      <w:tr w:rsidR="00A9548F" w:rsidRPr="00745F5A" w14:paraId="057F5B6F" w14:textId="77777777" w:rsidTr="002650BA">
        <w:tc>
          <w:tcPr>
            <w:tcW w:w="1984" w:type="dxa"/>
            <w:shd w:val="clear" w:color="auto" w:fill="auto"/>
          </w:tcPr>
          <w:p w14:paraId="7D83E475" w14:textId="77777777" w:rsidR="00A9548F" w:rsidRPr="00745F5A" w:rsidRDefault="00A9548F" w:rsidP="002F08C0">
            <w:pPr>
              <w:rPr>
                <w:b/>
              </w:rPr>
            </w:pPr>
            <w:r w:rsidRPr="00745F5A">
              <w:rPr>
                <w:b/>
              </w:rPr>
              <w:t>Syntax specific ID</w:t>
            </w:r>
          </w:p>
        </w:tc>
        <w:tc>
          <w:tcPr>
            <w:tcW w:w="7302" w:type="dxa"/>
            <w:shd w:val="clear" w:color="auto" w:fill="auto"/>
          </w:tcPr>
          <w:p w14:paraId="47E05DE8" w14:textId="77777777" w:rsidR="00A9548F" w:rsidRPr="00745F5A" w:rsidRDefault="00A9548F" w:rsidP="00A9548F">
            <w:r w:rsidRPr="00745F5A">
              <w:t>urn:oasis:names:specification:ubl:schema:xsd:Invoice-2::Invoice</w:t>
            </w:r>
          </w:p>
        </w:tc>
      </w:tr>
      <w:tr w:rsidR="001407A3" w:rsidRPr="00745F5A" w14:paraId="6A469793" w14:textId="77777777" w:rsidTr="002650BA">
        <w:tc>
          <w:tcPr>
            <w:tcW w:w="1984" w:type="dxa"/>
            <w:shd w:val="clear" w:color="auto" w:fill="auto"/>
          </w:tcPr>
          <w:p w14:paraId="01E3761D" w14:textId="77777777" w:rsidR="008D2559" w:rsidRPr="00745F5A" w:rsidRDefault="00A9548F">
            <w:pPr>
              <w:rPr>
                <w:b/>
              </w:rPr>
            </w:pPr>
            <w:r w:rsidRPr="00745F5A">
              <w:rPr>
                <w:b/>
              </w:rPr>
              <w:t xml:space="preserve">XML </w:t>
            </w:r>
            <w:r w:rsidR="005C7F60" w:rsidRPr="00745F5A">
              <w:rPr>
                <w:b/>
              </w:rPr>
              <w:t xml:space="preserve">document element </w:t>
            </w:r>
            <w:r w:rsidR="001407A3" w:rsidRPr="00745F5A">
              <w:rPr>
                <w:b/>
              </w:rPr>
              <w:t>namespace</w:t>
            </w:r>
            <w:r w:rsidR="005C7F60" w:rsidRPr="00745F5A">
              <w:rPr>
                <w:b/>
              </w:rPr>
              <w:t xml:space="preserve"> URI</w:t>
            </w:r>
          </w:p>
        </w:tc>
        <w:tc>
          <w:tcPr>
            <w:tcW w:w="7302" w:type="dxa"/>
            <w:shd w:val="clear" w:color="auto" w:fill="auto"/>
          </w:tcPr>
          <w:p w14:paraId="0E36E046" w14:textId="77777777" w:rsidR="001407A3" w:rsidRPr="00745F5A" w:rsidRDefault="00335EEE" w:rsidP="002F08C0">
            <w:r w:rsidRPr="00745F5A">
              <w:t>urn:oasis:names:specification:ubl:schema:xsd:Invoice-2</w:t>
            </w:r>
          </w:p>
        </w:tc>
      </w:tr>
      <w:tr w:rsidR="001407A3" w:rsidRPr="00745F5A" w14:paraId="3DF42E9D" w14:textId="77777777" w:rsidTr="002650BA">
        <w:tc>
          <w:tcPr>
            <w:tcW w:w="1984" w:type="dxa"/>
            <w:shd w:val="clear" w:color="auto" w:fill="auto"/>
          </w:tcPr>
          <w:p w14:paraId="3131D173" w14:textId="77777777" w:rsidR="008D2559" w:rsidRPr="00745F5A" w:rsidRDefault="00A9548F">
            <w:pPr>
              <w:rPr>
                <w:b/>
              </w:rPr>
            </w:pPr>
            <w:r w:rsidRPr="00745F5A">
              <w:rPr>
                <w:b/>
              </w:rPr>
              <w:t xml:space="preserve">XML </w:t>
            </w:r>
            <w:r w:rsidR="00C40D56" w:rsidRPr="00745F5A">
              <w:rPr>
                <w:b/>
              </w:rPr>
              <w:t xml:space="preserve">document </w:t>
            </w:r>
            <w:r w:rsidR="001407A3" w:rsidRPr="00745F5A">
              <w:rPr>
                <w:b/>
              </w:rPr>
              <w:t>element local name</w:t>
            </w:r>
          </w:p>
        </w:tc>
        <w:tc>
          <w:tcPr>
            <w:tcW w:w="7302" w:type="dxa"/>
            <w:shd w:val="clear" w:color="auto" w:fill="auto"/>
          </w:tcPr>
          <w:p w14:paraId="5F3CE398" w14:textId="77777777" w:rsidR="001407A3" w:rsidRPr="00745F5A" w:rsidRDefault="00335EEE" w:rsidP="002F08C0">
            <w:r w:rsidRPr="00745F5A">
              <w:t>Invoice</w:t>
            </w:r>
          </w:p>
        </w:tc>
      </w:tr>
      <w:tr w:rsidR="001407A3" w:rsidRPr="00745F5A" w14:paraId="27D4B8ED" w14:textId="77777777" w:rsidTr="002650BA">
        <w:tc>
          <w:tcPr>
            <w:tcW w:w="1984" w:type="dxa"/>
            <w:shd w:val="clear" w:color="auto" w:fill="auto"/>
          </w:tcPr>
          <w:p w14:paraId="5BAD0231" w14:textId="77777777" w:rsidR="001407A3" w:rsidRPr="00745F5A" w:rsidRDefault="001407A3" w:rsidP="00335EEE">
            <w:pPr>
              <w:rPr>
                <w:b/>
              </w:rPr>
            </w:pPr>
            <w:r w:rsidRPr="00745F5A">
              <w:rPr>
                <w:b/>
              </w:rPr>
              <w:t>Customization ID</w:t>
            </w:r>
          </w:p>
        </w:tc>
        <w:tc>
          <w:tcPr>
            <w:tcW w:w="7302" w:type="dxa"/>
            <w:shd w:val="clear" w:color="auto" w:fill="auto"/>
          </w:tcPr>
          <w:p w14:paraId="173A04BE" w14:textId="77777777" w:rsidR="002362F2" w:rsidRPr="00745F5A" w:rsidRDefault="00335EEE" w:rsidP="002F08C0">
            <w:r w:rsidRPr="00745F5A">
              <w:t>urn:cen.eu:en16931:2017#compliant#urn:fdc:peppol.eu:2017:poacc:billing:3.0</w:t>
            </w:r>
          </w:p>
        </w:tc>
      </w:tr>
      <w:tr w:rsidR="001407A3" w:rsidRPr="00745F5A" w14:paraId="37668034" w14:textId="77777777" w:rsidTr="002650BA">
        <w:tc>
          <w:tcPr>
            <w:tcW w:w="1984" w:type="dxa"/>
            <w:shd w:val="clear" w:color="auto" w:fill="auto"/>
          </w:tcPr>
          <w:p w14:paraId="26C73603" w14:textId="77777777" w:rsidR="001407A3" w:rsidRPr="00745F5A" w:rsidRDefault="001407A3" w:rsidP="002F08C0">
            <w:pPr>
              <w:rPr>
                <w:b/>
              </w:rPr>
            </w:pPr>
            <w:r w:rsidRPr="00745F5A">
              <w:rPr>
                <w:b/>
              </w:rPr>
              <w:t>Version</w:t>
            </w:r>
          </w:p>
        </w:tc>
        <w:tc>
          <w:tcPr>
            <w:tcW w:w="7302" w:type="dxa"/>
            <w:shd w:val="clear" w:color="auto" w:fill="auto"/>
          </w:tcPr>
          <w:p w14:paraId="436FE9BB" w14:textId="77777777" w:rsidR="001407A3" w:rsidRPr="00745F5A" w:rsidRDefault="00D60C76" w:rsidP="002362F2">
            <w:r w:rsidRPr="00745F5A">
              <w:t>2.1</w:t>
            </w:r>
          </w:p>
        </w:tc>
      </w:tr>
    </w:tbl>
    <w:p w14:paraId="308E8E6B" w14:textId="77777777" w:rsidR="002650BA" w:rsidRDefault="002650BA" w:rsidP="002650BA">
      <w:pPr>
        <w:pStyle w:val="ExampleHeader"/>
        <w:rPr>
          <w:ins w:id="1438" w:author="Philip Helger" w:date="2023-03-30T00:01:00Z"/>
        </w:rPr>
      </w:pPr>
      <w:ins w:id="1439" w:author="Philip Helger" w:date="2023-03-30T00:01:00Z">
        <w:r w:rsidRPr="003F6527">
          <w:t>Example</w:t>
        </w:r>
        <w:r>
          <w:t xml:space="preserve"> (using a Wildcard Customization ID)</w:t>
        </w:r>
        <w:r w:rsidRPr="003F6527">
          <w:t>:</w:t>
        </w:r>
      </w:ins>
    </w:p>
    <w:p w14:paraId="67FA5DCF" w14:textId="77777777" w:rsidR="002650BA" w:rsidRPr="001407A3" w:rsidRDefault="002650BA" w:rsidP="002650BA">
      <w:pPr>
        <w:rPr>
          <w:ins w:id="1440" w:author="Philip Helger" w:date="2023-03-30T00:01:00Z"/>
        </w:rPr>
      </w:pPr>
      <w:ins w:id="1441" w:author="Philip Helger" w:date="2023-03-30T00:01:00Z">
        <w:r w:rsidRPr="001407A3">
          <w:t xml:space="preserve">The following example denotes </w:t>
        </w:r>
        <w:r>
          <w:t>a</w:t>
        </w:r>
        <w:r w:rsidRPr="001407A3">
          <w:t xml:space="preserve"> </w:t>
        </w:r>
        <w:r>
          <w:t>D</w:t>
        </w:r>
        <w:r w:rsidRPr="001407A3">
          <w:t xml:space="preserve">ocument </w:t>
        </w:r>
        <w:r>
          <w:t>T</w:t>
        </w:r>
        <w:r w:rsidRPr="001407A3">
          <w:t xml:space="preserve">ype </w:t>
        </w:r>
        <w:r>
          <w:t>for usage in an SMP registration that is</w:t>
        </w:r>
        <w:r w:rsidRPr="001407A3">
          <w:t xml:space="preserve"> a UBL </w:t>
        </w:r>
        <w:r>
          <w:t>2.1</w:t>
        </w:r>
        <w:r w:rsidRPr="001407A3">
          <w:t xml:space="preserve"> </w:t>
        </w:r>
        <w:r>
          <w:t>Invoice</w:t>
        </w:r>
        <w:r w:rsidRPr="001407A3">
          <w:t xml:space="preserve"> conforming to </w:t>
        </w:r>
        <w:r>
          <w:t>an example Customization ID</w:t>
        </w:r>
        <w:r w:rsidRPr="001407A3">
          <w:t>.</w:t>
        </w:r>
      </w:ins>
    </w:p>
    <w:p w14:paraId="0AEDBE38" w14:textId="0284C08D" w:rsidR="002650BA" w:rsidRDefault="002650BA" w:rsidP="002650BA">
      <w:pPr>
        <w:pStyle w:val="Code"/>
        <w:shd w:val="clear" w:color="auto" w:fill="FFFFFF"/>
        <w:ind w:left="567"/>
        <w:rPr>
          <w:ins w:id="1442" w:author="Philip Helger" w:date="2023-03-30T00:01:00Z"/>
        </w:rPr>
      </w:pPr>
      <w:ins w:id="1443" w:author="Philip Helger" w:date="2023-03-30T00:01:00Z">
        <w:r w:rsidRPr="00335EEE">
          <w:t>urn:oasis:names:specification:ubl:schema:xsd:Invoice-2::Invoice##</w:t>
        </w:r>
        <w:r>
          <w:t>a</w:t>
        </w:r>
      </w:ins>
      <w:ins w:id="1444" w:author="Philip Helger" w:date="2023-03-30T00:02:00Z">
        <w:r>
          <w:t>@</w:t>
        </w:r>
      </w:ins>
      <w:ins w:id="1445" w:author="Philip Helger" w:date="2023-03-30T00:01:00Z">
        <w:r>
          <w:t>b*</w:t>
        </w:r>
        <w:r w:rsidRPr="00335EEE">
          <w:t>::2.1</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1984"/>
        <w:gridCol w:w="7302"/>
      </w:tblGrid>
      <w:tr w:rsidR="002650BA" w:rsidRPr="002F08C0" w14:paraId="00940FD2" w14:textId="77777777" w:rsidTr="00F33D75">
        <w:trPr>
          <w:ins w:id="1446" w:author="Philip Helger" w:date="2023-03-30T00:01:00Z"/>
        </w:trPr>
        <w:tc>
          <w:tcPr>
            <w:tcW w:w="1984" w:type="dxa"/>
            <w:shd w:val="clear" w:color="auto" w:fill="auto"/>
          </w:tcPr>
          <w:p w14:paraId="5DA73306" w14:textId="77777777" w:rsidR="002650BA" w:rsidRPr="002F08C0" w:rsidRDefault="002650BA" w:rsidP="00F33D75">
            <w:pPr>
              <w:rPr>
                <w:ins w:id="1447" w:author="Philip Helger" w:date="2023-03-30T00:01:00Z"/>
                <w:b/>
              </w:rPr>
            </w:pPr>
            <w:ins w:id="1448" w:author="Philip Helger" w:date="2023-03-30T00:01:00Z">
              <w:r>
                <w:rPr>
                  <w:b/>
                </w:rPr>
                <w:t>Syntax specific ID</w:t>
              </w:r>
            </w:ins>
          </w:p>
        </w:tc>
        <w:tc>
          <w:tcPr>
            <w:tcW w:w="7302" w:type="dxa"/>
            <w:shd w:val="clear" w:color="auto" w:fill="auto"/>
          </w:tcPr>
          <w:p w14:paraId="725D4E5C" w14:textId="77777777" w:rsidR="002650BA" w:rsidRPr="00335EEE" w:rsidRDefault="002650BA" w:rsidP="00F33D75">
            <w:pPr>
              <w:rPr>
                <w:ins w:id="1449" w:author="Philip Helger" w:date="2023-03-30T00:01:00Z"/>
              </w:rPr>
            </w:pPr>
            <w:ins w:id="1450" w:author="Philip Helger" w:date="2023-03-30T00:01:00Z">
              <w:r w:rsidRPr="00335EEE">
                <w:t>urn:oasis:names:specification:ubl:schema:xsd:Invoice-2</w:t>
              </w:r>
              <w:r>
                <w:t>::Invoice</w:t>
              </w:r>
            </w:ins>
          </w:p>
        </w:tc>
      </w:tr>
      <w:tr w:rsidR="002650BA" w:rsidRPr="002F08C0" w14:paraId="6AC0CA67" w14:textId="77777777" w:rsidTr="00F33D75">
        <w:trPr>
          <w:ins w:id="1451" w:author="Philip Helger" w:date="2023-03-30T00:01:00Z"/>
        </w:trPr>
        <w:tc>
          <w:tcPr>
            <w:tcW w:w="1984" w:type="dxa"/>
            <w:shd w:val="clear" w:color="auto" w:fill="auto"/>
          </w:tcPr>
          <w:p w14:paraId="4B2F8A16" w14:textId="77777777" w:rsidR="002650BA" w:rsidRDefault="002650BA" w:rsidP="00F33D75">
            <w:pPr>
              <w:rPr>
                <w:ins w:id="1452" w:author="Philip Helger" w:date="2023-03-30T00:01:00Z"/>
                <w:b/>
              </w:rPr>
            </w:pPr>
            <w:ins w:id="1453" w:author="Philip Helger" w:date="2023-03-30T00:01:00Z">
              <w:r>
                <w:rPr>
                  <w:b/>
                </w:rPr>
                <w:t xml:space="preserve">XML document element </w:t>
              </w:r>
              <w:r w:rsidRPr="002F08C0">
                <w:rPr>
                  <w:b/>
                </w:rPr>
                <w:t>namespace</w:t>
              </w:r>
              <w:r>
                <w:rPr>
                  <w:b/>
                </w:rPr>
                <w:t xml:space="preserve"> URI</w:t>
              </w:r>
            </w:ins>
          </w:p>
        </w:tc>
        <w:tc>
          <w:tcPr>
            <w:tcW w:w="7302" w:type="dxa"/>
            <w:shd w:val="clear" w:color="auto" w:fill="auto"/>
          </w:tcPr>
          <w:p w14:paraId="79D13A91" w14:textId="77777777" w:rsidR="002650BA" w:rsidRPr="002F08C0" w:rsidRDefault="002650BA" w:rsidP="00F33D75">
            <w:pPr>
              <w:rPr>
                <w:ins w:id="1454" w:author="Philip Helger" w:date="2023-03-30T00:01:00Z"/>
              </w:rPr>
            </w:pPr>
            <w:ins w:id="1455" w:author="Philip Helger" w:date="2023-03-30T00:01:00Z">
              <w:r w:rsidRPr="00335EEE">
                <w:t>urn:oasis:names:specification:ubl:schema:xsd:Invoice-2</w:t>
              </w:r>
            </w:ins>
          </w:p>
        </w:tc>
      </w:tr>
      <w:tr w:rsidR="002650BA" w:rsidRPr="002F08C0" w14:paraId="652A8115" w14:textId="77777777" w:rsidTr="00F33D75">
        <w:trPr>
          <w:ins w:id="1456" w:author="Philip Helger" w:date="2023-03-30T00:01:00Z"/>
        </w:trPr>
        <w:tc>
          <w:tcPr>
            <w:tcW w:w="1984" w:type="dxa"/>
            <w:shd w:val="clear" w:color="auto" w:fill="auto"/>
          </w:tcPr>
          <w:p w14:paraId="0121C9D5" w14:textId="77777777" w:rsidR="002650BA" w:rsidRDefault="002650BA" w:rsidP="00F33D75">
            <w:pPr>
              <w:rPr>
                <w:ins w:id="1457" w:author="Philip Helger" w:date="2023-03-30T00:01:00Z"/>
                <w:b/>
              </w:rPr>
            </w:pPr>
            <w:ins w:id="1458" w:author="Philip Helger" w:date="2023-03-30T00:01:00Z">
              <w:r>
                <w:rPr>
                  <w:b/>
                </w:rPr>
                <w:t>XML d</w:t>
              </w:r>
              <w:r w:rsidRPr="002F08C0">
                <w:rPr>
                  <w:b/>
                </w:rPr>
                <w:t>ocument element local name</w:t>
              </w:r>
            </w:ins>
          </w:p>
        </w:tc>
        <w:tc>
          <w:tcPr>
            <w:tcW w:w="7302" w:type="dxa"/>
            <w:shd w:val="clear" w:color="auto" w:fill="auto"/>
          </w:tcPr>
          <w:p w14:paraId="08489FE3" w14:textId="77777777" w:rsidR="002650BA" w:rsidRPr="002F08C0" w:rsidRDefault="002650BA" w:rsidP="00F33D75">
            <w:pPr>
              <w:rPr>
                <w:ins w:id="1459" w:author="Philip Helger" w:date="2023-03-30T00:01:00Z"/>
              </w:rPr>
            </w:pPr>
            <w:ins w:id="1460" w:author="Philip Helger" w:date="2023-03-30T00:01:00Z">
              <w:r>
                <w:t>Invoice</w:t>
              </w:r>
            </w:ins>
          </w:p>
        </w:tc>
      </w:tr>
      <w:tr w:rsidR="002650BA" w:rsidRPr="002F08C0" w14:paraId="4E59A937" w14:textId="77777777" w:rsidTr="00F33D75">
        <w:trPr>
          <w:ins w:id="1461" w:author="Philip Helger" w:date="2023-03-30T00:01:00Z"/>
        </w:trPr>
        <w:tc>
          <w:tcPr>
            <w:tcW w:w="1984" w:type="dxa"/>
            <w:shd w:val="clear" w:color="auto" w:fill="auto"/>
          </w:tcPr>
          <w:p w14:paraId="2AA7021F" w14:textId="77777777" w:rsidR="002650BA" w:rsidRPr="002F08C0" w:rsidRDefault="002650BA" w:rsidP="00F33D75">
            <w:pPr>
              <w:rPr>
                <w:ins w:id="1462" w:author="Philip Helger" w:date="2023-03-30T00:01:00Z"/>
                <w:b/>
              </w:rPr>
            </w:pPr>
            <w:ins w:id="1463" w:author="Philip Helger" w:date="2023-03-30T00:01:00Z">
              <w:r w:rsidRPr="002F08C0">
                <w:rPr>
                  <w:b/>
                </w:rPr>
                <w:t>Customization ID</w:t>
              </w:r>
            </w:ins>
          </w:p>
        </w:tc>
        <w:tc>
          <w:tcPr>
            <w:tcW w:w="7302" w:type="dxa"/>
            <w:shd w:val="clear" w:color="auto" w:fill="auto"/>
          </w:tcPr>
          <w:p w14:paraId="6409283D" w14:textId="457C66A5" w:rsidR="002650BA" w:rsidRPr="002F08C0" w:rsidRDefault="002650BA" w:rsidP="00F33D75">
            <w:pPr>
              <w:rPr>
                <w:ins w:id="1464" w:author="Philip Helger" w:date="2023-03-30T00:01:00Z"/>
              </w:rPr>
            </w:pPr>
            <w:ins w:id="1465" w:author="Philip Helger" w:date="2023-03-30T00:01:00Z">
              <w:r>
                <w:t>a</w:t>
              </w:r>
            </w:ins>
            <w:ins w:id="1466" w:author="Philip Helger" w:date="2023-03-30T00:02:00Z">
              <w:r>
                <w:t>@</w:t>
              </w:r>
            </w:ins>
            <w:ins w:id="1467" w:author="Philip Helger" w:date="2023-03-30T00:01:00Z">
              <w:r>
                <w:t>b*</w:t>
              </w:r>
            </w:ins>
          </w:p>
        </w:tc>
      </w:tr>
      <w:tr w:rsidR="002650BA" w:rsidRPr="002F08C0" w14:paraId="4EB818E6" w14:textId="77777777" w:rsidTr="00F33D75">
        <w:trPr>
          <w:ins w:id="1468" w:author="Philip Helger" w:date="2023-03-30T00:01:00Z"/>
        </w:trPr>
        <w:tc>
          <w:tcPr>
            <w:tcW w:w="1984" w:type="dxa"/>
            <w:shd w:val="clear" w:color="auto" w:fill="auto"/>
          </w:tcPr>
          <w:p w14:paraId="60BD82E3" w14:textId="77777777" w:rsidR="002650BA" w:rsidRPr="002F08C0" w:rsidRDefault="002650BA" w:rsidP="00F33D75">
            <w:pPr>
              <w:rPr>
                <w:ins w:id="1469" w:author="Philip Helger" w:date="2023-03-30T00:01:00Z"/>
                <w:b/>
              </w:rPr>
            </w:pPr>
            <w:ins w:id="1470" w:author="Philip Helger" w:date="2023-03-30T00:01:00Z">
              <w:r w:rsidRPr="002F08C0">
                <w:rPr>
                  <w:b/>
                </w:rPr>
                <w:t>Version</w:t>
              </w:r>
            </w:ins>
          </w:p>
        </w:tc>
        <w:tc>
          <w:tcPr>
            <w:tcW w:w="7302" w:type="dxa"/>
            <w:shd w:val="clear" w:color="auto" w:fill="auto"/>
          </w:tcPr>
          <w:p w14:paraId="61532B7C" w14:textId="77777777" w:rsidR="002650BA" w:rsidRPr="002F08C0" w:rsidRDefault="002650BA" w:rsidP="00F33D75">
            <w:pPr>
              <w:rPr>
                <w:ins w:id="1471" w:author="Philip Helger" w:date="2023-03-30T00:01:00Z"/>
              </w:rPr>
            </w:pPr>
            <w:ins w:id="1472" w:author="Philip Helger" w:date="2023-03-30T00:01:00Z">
              <w:r>
                <w:t>2.1</w:t>
              </w:r>
            </w:ins>
          </w:p>
        </w:tc>
      </w:tr>
    </w:tbl>
    <w:p w14:paraId="7251197D" w14:textId="2403A098" w:rsidR="003D64C4" w:rsidRPr="00745F5A" w:rsidRDefault="003D64C4" w:rsidP="003D64C4">
      <w:pPr>
        <w:pStyle w:val="PolicyHeader"/>
      </w:pPr>
      <w:bookmarkStart w:id="1473" w:name="_Toc131029622"/>
      <w:r w:rsidRPr="00745F5A">
        <w:lastRenderedPageBreak/>
        <w:t xml:space="preserve">Specifying Document </w:t>
      </w:r>
      <w:r w:rsidR="00235DA3" w:rsidRPr="00745F5A">
        <w:t xml:space="preserve">Type </w:t>
      </w:r>
      <w:r w:rsidRPr="00745F5A">
        <w:t>Identifiers in SMP documents</w:t>
      </w:r>
      <w:bookmarkEnd w:id="1473"/>
    </w:p>
    <w:p w14:paraId="2C4BBF01" w14:textId="3B1CA307" w:rsidR="003D64C4" w:rsidRPr="00745F5A" w:rsidRDefault="003D64C4" w:rsidP="003D64C4">
      <w:pPr>
        <w:pStyle w:val="Policy"/>
      </w:pPr>
      <w:r w:rsidRPr="00745F5A">
        <w:t xml:space="preserve">The value for the </w:t>
      </w:r>
      <w:r w:rsidR="00D320B0" w:rsidRPr="00745F5A">
        <w:t>“</w:t>
      </w:r>
      <w:r w:rsidRPr="00745F5A">
        <w:t>scheme</w:t>
      </w:r>
      <w:r w:rsidR="00D320B0" w:rsidRPr="00745F5A">
        <w:t>”</w:t>
      </w:r>
      <w:r w:rsidRPr="00745F5A">
        <w:t xml:space="preserve"> attribute must be </w:t>
      </w:r>
      <w:ins w:id="1474" w:author="Philip Helger" w:date="2023-03-30T00:02:00Z">
        <w:r w:rsidR="0055692D">
          <w:t xml:space="preserve">one of the values listed in </w:t>
        </w:r>
        <w:r w:rsidR="0055692D">
          <w:fldChar w:fldCharType="begin"/>
        </w:r>
        <w:r w:rsidR="0055692D">
          <w:instrText xml:space="preserve"> REF _Ref52229230 \r \h </w:instrText>
        </w:r>
      </w:ins>
      <w:ins w:id="1475" w:author="Philip Helger" w:date="2023-03-30T00:02:00Z">
        <w:r w:rsidR="0055692D">
          <w:fldChar w:fldCharType="separate"/>
        </w:r>
      </w:ins>
      <w:ins w:id="1476" w:author="Philip Helger" w:date="2023-03-30T00:45:00Z">
        <w:r w:rsidR="00293C88">
          <w:t>POLICY 16</w:t>
        </w:r>
      </w:ins>
      <w:ins w:id="1477" w:author="Philip Helger" w:date="2023-03-30T00:02:00Z">
        <w:r w:rsidR="0055692D">
          <w:fldChar w:fldCharType="end"/>
        </w:r>
        <w:r w:rsidR="0055692D" w:rsidRPr="00745F5A" w:rsidDel="0055692D">
          <w:t xml:space="preserve"> </w:t>
        </w:r>
      </w:ins>
      <w:del w:id="1478" w:author="Philip Helger" w:date="2023-03-30T00:02:00Z">
        <w:r w:rsidRPr="00745F5A" w:rsidDel="0055692D">
          <w:delText>“</w:delText>
        </w:r>
        <w:r w:rsidR="0094310A" w:rsidRPr="00745F5A" w:rsidDel="0055692D">
          <w:delText>busdox</w:delText>
        </w:r>
        <w:r w:rsidRPr="00745F5A" w:rsidDel="0055692D">
          <w:delText>-</w:delText>
        </w:r>
        <w:r w:rsidR="0094310A" w:rsidRPr="00745F5A" w:rsidDel="0055692D">
          <w:delText>doc</w:delText>
        </w:r>
        <w:r w:rsidRPr="00745F5A" w:rsidDel="0055692D">
          <w:delText>id-</w:delText>
        </w:r>
        <w:r w:rsidR="0094310A" w:rsidRPr="00745F5A" w:rsidDel="0055692D">
          <w:delText>qns</w:delText>
        </w:r>
        <w:r w:rsidRPr="00745F5A" w:rsidDel="0055692D">
          <w:delText>” (see</w:delText>
        </w:r>
        <w:r w:rsidR="0094310A" w:rsidRPr="00745F5A" w:rsidDel="0055692D">
          <w:delText xml:space="preserve"> </w:delText>
        </w:r>
        <w:r w:rsidR="00766E99" w:rsidRPr="00745F5A" w:rsidDel="0055692D">
          <w:fldChar w:fldCharType="begin"/>
        </w:r>
        <w:r w:rsidR="0094310A" w:rsidRPr="00745F5A" w:rsidDel="0055692D">
          <w:delInstrText xml:space="preserve"> REF _Ref282436422 \r \h </w:delInstrText>
        </w:r>
        <w:r w:rsidR="00766E99" w:rsidRPr="00745F5A" w:rsidDel="0055692D">
          <w:fldChar w:fldCharType="separate"/>
        </w:r>
      </w:del>
      <w:del w:id="1479" w:author="Philip Helger" w:date="2023-03-29T23:48:00Z">
        <w:r w:rsidR="00BC54F0" w:rsidDel="008519E9">
          <w:delText>POLICY 16</w:delText>
        </w:r>
      </w:del>
      <w:del w:id="1480" w:author="Philip Helger" w:date="2023-03-30T00:02:00Z">
        <w:r w:rsidR="00766E99" w:rsidRPr="00745F5A" w:rsidDel="0055692D">
          <w:fldChar w:fldCharType="end"/>
        </w:r>
        <w:r w:rsidRPr="00745F5A" w:rsidDel="0055692D">
          <w:delText xml:space="preserve">) </w:delText>
        </w:r>
      </w:del>
      <w:r w:rsidRPr="00745F5A">
        <w:t xml:space="preserve">and the element value must be the </w:t>
      </w:r>
      <w:del w:id="1481" w:author="Philip Helger" w:date="2023-03-30T00:02:00Z">
        <w:r w:rsidR="0094310A" w:rsidRPr="00745F5A" w:rsidDel="00417EF3">
          <w:delText>document</w:delText>
        </w:r>
        <w:r w:rsidRPr="00745F5A" w:rsidDel="00417EF3">
          <w:delText xml:space="preserve"> </w:delText>
        </w:r>
      </w:del>
      <w:ins w:id="1482" w:author="Philip Helger" w:date="2023-03-30T00:02:00Z">
        <w:r w:rsidR="00417EF3">
          <w:t>D</w:t>
        </w:r>
        <w:r w:rsidR="00417EF3" w:rsidRPr="00745F5A">
          <w:t xml:space="preserve">ocument </w:t>
        </w:r>
      </w:ins>
      <w:del w:id="1483" w:author="Philip Helger" w:date="2023-03-30T00:02:00Z">
        <w:r w:rsidR="00235DA3" w:rsidRPr="00745F5A" w:rsidDel="00417EF3">
          <w:delText xml:space="preserve">type </w:delText>
        </w:r>
      </w:del>
      <w:ins w:id="1484" w:author="Philip Helger" w:date="2023-03-30T00:02:00Z">
        <w:r w:rsidR="00417EF3">
          <w:t>T</w:t>
        </w:r>
        <w:r w:rsidR="00417EF3" w:rsidRPr="00745F5A">
          <w:t xml:space="preserve">ype </w:t>
        </w:r>
      </w:ins>
      <w:del w:id="1485" w:author="Philip Helger" w:date="2023-03-30T00:02:00Z">
        <w:r w:rsidRPr="00745F5A" w:rsidDel="00417EF3">
          <w:delText xml:space="preserve">identifier </w:delText>
        </w:r>
      </w:del>
      <w:ins w:id="1486" w:author="Philip Helger" w:date="2023-03-30T00:02:00Z">
        <w:r w:rsidR="00417EF3">
          <w:t>I</w:t>
        </w:r>
        <w:r w:rsidR="00417EF3" w:rsidRPr="00745F5A">
          <w:t xml:space="preserve">dentifier </w:t>
        </w:r>
      </w:ins>
      <w:r w:rsidRPr="00745F5A">
        <w:t>itself.</w:t>
      </w:r>
    </w:p>
    <w:p w14:paraId="70EB6719" w14:textId="54DB2812" w:rsidR="00DA409B" w:rsidRPr="00745F5A" w:rsidRDefault="00B26C62" w:rsidP="00DA409B">
      <w:r w:rsidRPr="00745F5A">
        <w:t xml:space="preserve">Applies to: </w:t>
      </w:r>
      <w:del w:id="1487" w:author="Philip Helger" w:date="2023-03-29T21:56:00Z">
        <w:r w:rsidR="00D320B0" w:rsidRPr="00745F5A" w:rsidDel="009D296E">
          <w:delText xml:space="preserve">all </w:delText>
        </w:r>
      </w:del>
      <w:ins w:id="1488" w:author="Philip Helger" w:date="2023-03-29T21:56:00Z">
        <w:r w:rsidR="009D296E">
          <w:t>A</w:t>
        </w:r>
        <w:r w:rsidR="009D296E" w:rsidRPr="00745F5A">
          <w:t xml:space="preserve">ll </w:t>
        </w:r>
      </w:ins>
      <w:r w:rsidRPr="00745F5A">
        <w:t>XML documents used in the SMP</w:t>
      </w:r>
    </w:p>
    <w:p w14:paraId="11DF0CD7" w14:textId="14E9BAA2" w:rsidR="003D64C4" w:rsidRPr="00745F5A" w:rsidRDefault="003D64C4" w:rsidP="003D64C4">
      <w:pPr>
        <w:rPr>
          <w:b/>
          <w:sz w:val="24"/>
        </w:rPr>
      </w:pPr>
      <w:r w:rsidRPr="00745F5A">
        <w:rPr>
          <w:b/>
          <w:sz w:val="24"/>
        </w:rPr>
        <w:t>Example</w:t>
      </w:r>
      <w:r w:rsidR="00EB031F" w:rsidRPr="00745F5A">
        <w:rPr>
          <w:b/>
          <w:sz w:val="24"/>
        </w:rPr>
        <w:t xml:space="preserve"> </w:t>
      </w:r>
      <w:ins w:id="1489" w:author="Philip Helger" w:date="2023-03-30T00:03:00Z">
        <w:r w:rsidR="007B55D4" w:rsidRPr="007B55D4">
          <w:rPr>
            <w:b/>
            <w:sz w:val="24"/>
          </w:rPr>
          <w:t>(using busdox-docid-qns):</w:t>
        </w:r>
      </w:ins>
      <w:del w:id="1490" w:author="Philip Helger" w:date="2023-03-30T00:03:00Z">
        <w:r w:rsidR="00EB031F" w:rsidRPr="00745F5A" w:rsidDel="007B55D4">
          <w:rPr>
            <w:b/>
            <w:sz w:val="24"/>
          </w:rPr>
          <w:delText>(from Billing BIS v3)</w:delText>
        </w:r>
        <w:r w:rsidRPr="00745F5A" w:rsidDel="007B55D4">
          <w:rPr>
            <w:b/>
            <w:sz w:val="24"/>
          </w:rPr>
          <w:delText>:</w:delText>
        </w:r>
      </w:del>
    </w:p>
    <w:p w14:paraId="34FC572B" w14:textId="77777777" w:rsidR="00D320B0" w:rsidRPr="00745F5A" w:rsidRDefault="006C61E2" w:rsidP="003F6527">
      <w:pPr>
        <w:pStyle w:val="Code"/>
        <w:shd w:val="clear" w:color="auto" w:fill="FFFFFF"/>
        <w:ind w:left="567"/>
        <w:rPr>
          <w:noProof w:val="0"/>
        </w:rPr>
      </w:pPr>
      <w:r w:rsidRPr="00745F5A">
        <w:rPr>
          <w:noProof w:val="0"/>
        </w:rPr>
        <w:t>&lt;DocumentIdentifier scheme="busdox-docid-qns"&gt;</w:t>
      </w:r>
    </w:p>
    <w:p w14:paraId="4FA8D5E6" w14:textId="77777777" w:rsidR="00D320B0" w:rsidRPr="00745F5A" w:rsidRDefault="00D320B0" w:rsidP="003F6527">
      <w:pPr>
        <w:pStyle w:val="Code"/>
        <w:shd w:val="clear" w:color="auto" w:fill="FFFFFF"/>
        <w:ind w:left="567"/>
        <w:rPr>
          <w:noProof w:val="0"/>
        </w:rPr>
      </w:pPr>
      <w:r w:rsidRPr="00745F5A">
        <w:rPr>
          <w:noProof w:val="0"/>
        </w:rPr>
        <w:t>urn:oasis:names:specification:ubl:schema:xsd:Invoice-2::Invoice##urn:cen.eu:en16931:2017#compliant#urn:fdc:peppol.eu:2017:poacc:billing:3.0::2.1</w:t>
      </w:r>
    </w:p>
    <w:p w14:paraId="1B22CB1F" w14:textId="77777777" w:rsidR="0094310A" w:rsidRPr="00745F5A" w:rsidRDefault="006C61E2" w:rsidP="003F6527">
      <w:pPr>
        <w:pStyle w:val="Code"/>
        <w:shd w:val="clear" w:color="auto" w:fill="FFFFFF"/>
        <w:ind w:left="567"/>
        <w:rPr>
          <w:noProof w:val="0"/>
        </w:rPr>
      </w:pPr>
      <w:r w:rsidRPr="00745F5A">
        <w:rPr>
          <w:noProof w:val="0"/>
        </w:rPr>
        <w:t>&lt;/DocumentIdentifier&gt;</w:t>
      </w:r>
    </w:p>
    <w:p w14:paraId="4B2340E4" w14:textId="77777777" w:rsidR="007B55D4" w:rsidRDefault="007B55D4" w:rsidP="007B55D4">
      <w:pPr>
        <w:pStyle w:val="ExampleHeader"/>
        <w:rPr>
          <w:ins w:id="1491" w:author="Philip Helger" w:date="2023-03-30T00:03:00Z"/>
        </w:rPr>
      </w:pPr>
      <w:bookmarkStart w:id="1492" w:name="_Toc485137445"/>
      <w:bookmarkStart w:id="1493" w:name="_Toc496043153"/>
      <w:bookmarkStart w:id="1494" w:name="_Toc496043299"/>
      <w:bookmarkStart w:id="1495" w:name="_Toc526776300"/>
      <w:bookmarkStart w:id="1496" w:name="_Document_Type_Identifier"/>
      <w:bookmarkStart w:id="1497" w:name="_Toc316247569"/>
      <w:bookmarkEnd w:id="1492"/>
      <w:bookmarkEnd w:id="1493"/>
      <w:bookmarkEnd w:id="1494"/>
      <w:bookmarkEnd w:id="1495"/>
      <w:bookmarkEnd w:id="1496"/>
      <w:ins w:id="1498" w:author="Philip Helger" w:date="2023-03-30T00:03:00Z">
        <w:r w:rsidRPr="003F6527">
          <w:t>Example</w:t>
        </w:r>
        <w:r>
          <w:t xml:space="preserve"> (using peppol-doctype-wildcard)</w:t>
        </w:r>
        <w:r w:rsidRPr="003F6527">
          <w:t>:</w:t>
        </w:r>
      </w:ins>
    </w:p>
    <w:p w14:paraId="227D5AB3" w14:textId="77777777" w:rsidR="007B55D4" w:rsidRDefault="007B55D4" w:rsidP="007B55D4">
      <w:pPr>
        <w:pStyle w:val="Code"/>
        <w:shd w:val="clear" w:color="auto" w:fill="FFFFFF"/>
        <w:ind w:left="567"/>
        <w:rPr>
          <w:ins w:id="1499" w:author="Philip Helger" w:date="2023-03-30T00:03:00Z"/>
        </w:rPr>
      </w:pPr>
      <w:ins w:id="1500" w:author="Philip Helger" w:date="2023-03-30T00:03:00Z">
        <w:r w:rsidRPr="00667607">
          <w:t>&lt;</w:t>
        </w:r>
        <w:r>
          <w:t>Document</w:t>
        </w:r>
        <w:r w:rsidRPr="00667607">
          <w:t>Identifier scheme="</w:t>
        </w:r>
        <w:r>
          <w:t>peppol-doctype-wildcard</w:t>
        </w:r>
        <w:r w:rsidRPr="00667607">
          <w:t>"&gt;</w:t>
        </w:r>
      </w:ins>
    </w:p>
    <w:p w14:paraId="3E0D4B3C" w14:textId="0BC2AAF6" w:rsidR="007B55D4" w:rsidRDefault="007B55D4" w:rsidP="007B55D4">
      <w:pPr>
        <w:pStyle w:val="Code"/>
        <w:shd w:val="clear" w:color="auto" w:fill="FFFFFF"/>
        <w:ind w:left="567"/>
        <w:rPr>
          <w:ins w:id="1501" w:author="Philip Helger" w:date="2023-03-30T00:03:00Z"/>
        </w:rPr>
      </w:pPr>
      <w:ins w:id="1502" w:author="Philip Helger" w:date="2023-03-30T00:03:00Z">
        <w:r w:rsidRPr="00335EEE">
          <w:t>urn:oasis:names:specification:ubl:schema:xsd:Invoice-2::Invoice##</w:t>
        </w:r>
        <w:r>
          <w:t>a@b*</w:t>
        </w:r>
        <w:r w:rsidRPr="00335EEE">
          <w:t>::2.1</w:t>
        </w:r>
      </w:ins>
    </w:p>
    <w:p w14:paraId="1F0C1E35" w14:textId="77777777" w:rsidR="007B55D4" w:rsidRDefault="007B55D4" w:rsidP="007B55D4">
      <w:pPr>
        <w:pStyle w:val="Code"/>
        <w:shd w:val="clear" w:color="auto" w:fill="FFFFFF"/>
        <w:ind w:left="567"/>
        <w:rPr>
          <w:ins w:id="1503" w:author="Philip Helger" w:date="2023-03-30T00:03:00Z"/>
        </w:rPr>
      </w:pPr>
      <w:ins w:id="1504" w:author="Philip Helger" w:date="2023-03-30T00:03:00Z">
        <w:r w:rsidRPr="00667607">
          <w:t>&lt;/</w:t>
        </w:r>
        <w:r>
          <w:t>Document</w:t>
        </w:r>
        <w:r w:rsidRPr="00667607">
          <w:t>Identifier&gt;</w:t>
        </w:r>
      </w:ins>
    </w:p>
    <w:p w14:paraId="1706458F" w14:textId="6D4D8259" w:rsidR="007B55D4" w:rsidRPr="007B55D4" w:rsidRDefault="007B55D4">
      <w:pPr>
        <w:rPr>
          <w:ins w:id="1505" w:author="Philip Helger" w:date="2023-03-30T00:03:00Z"/>
        </w:rPr>
        <w:pPrChange w:id="1506" w:author="Philip Helger" w:date="2023-03-30T00:03:00Z">
          <w:pPr>
            <w:pStyle w:val="PolicyHeader"/>
          </w:pPr>
        </w:pPrChange>
      </w:pPr>
      <w:ins w:id="1507" w:author="Philip Helger" w:date="2023-03-30T00:03:00Z">
        <w:r>
          <w:t>Note: The Wildcard Indicator (“*”) is required for Customization IDs in SMP registrations using the “peppol-doctype-wildcard” Document Type Identifier Scheme.</w:t>
        </w:r>
      </w:ins>
    </w:p>
    <w:p w14:paraId="20D733B0" w14:textId="6A5697B1" w:rsidR="00D856AA" w:rsidRPr="00745F5A" w:rsidRDefault="00D856AA" w:rsidP="00D856AA">
      <w:pPr>
        <w:pStyle w:val="PolicyHeader"/>
      </w:pPr>
      <w:bookmarkStart w:id="1508" w:name="_Toc131029623"/>
      <w:r w:rsidRPr="00745F5A">
        <w:t xml:space="preserve">Specifying Document Type Identifiers in </w:t>
      </w:r>
      <w:r w:rsidR="00AF1DA4" w:rsidRPr="00745F5A">
        <w:t>the Envelope</w:t>
      </w:r>
      <w:r w:rsidR="005B2CF7" w:rsidRPr="00745F5A">
        <w:t xml:space="preserve"> (SBDH)</w:t>
      </w:r>
      <w:bookmarkEnd w:id="1508"/>
    </w:p>
    <w:p w14:paraId="7AE6AF17" w14:textId="293634C0" w:rsidR="008D2559" w:rsidRPr="00745F5A" w:rsidRDefault="00036305">
      <w:pPr>
        <w:pStyle w:val="Policy"/>
      </w:pPr>
      <w:bookmarkStart w:id="1509" w:name="_Hlk535305524"/>
      <w:r w:rsidRPr="00745F5A">
        <w:t xml:space="preserve">When the </w:t>
      </w:r>
      <w:r w:rsidR="00FA56B2" w:rsidRPr="00745F5A">
        <w:t>“</w:t>
      </w:r>
      <w:r w:rsidRPr="00745F5A">
        <w:t>//BusinessScope/Scope/Type</w:t>
      </w:r>
      <w:r w:rsidR="00FA56B2" w:rsidRPr="00745F5A">
        <w:t>”</w:t>
      </w:r>
      <w:r w:rsidRPr="00745F5A">
        <w:t xml:space="preserve"> element value is “DOCUMENTID”</w:t>
      </w:r>
      <w:r w:rsidR="00FA56B2" w:rsidRPr="00745F5A">
        <w:t>,</w:t>
      </w:r>
      <w:r w:rsidRPr="00745F5A">
        <w:t xml:space="preserve"> </w:t>
      </w:r>
      <w:r w:rsidR="00FA56B2" w:rsidRPr="00745F5A">
        <w:t>t</w:t>
      </w:r>
      <w:r w:rsidRPr="00745F5A">
        <w:t xml:space="preserve">he value for the </w:t>
      </w:r>
      <w:r w:rsidR="00FA56B2" w:rsidRPr="00745F5A">
        <w:t>“</w:t>
      </w:r>
      <w:r w:rsidRPr="00745F5A">
        <w:t>//BusinessScope/Scope/Identifier</w:t>
      </w:r>
      <w:r w:rsidR="00FA56B2" w:rsidRPr="00745F5A">
        <w:t>”</w:t>
      </w:r>
      <w:r w:rsidRPr="00745F5A">
        <w:t xml:space="preserve"> element must be </w:t>
      </w:r>
      <w:ins w:id="1510" w:author="Philip Helger" w:date="2023-03-30T00:04:00Z">
        <w:r w:rsidR="00693E3F">
          <w:t xml:space="preserve">one of the values listed in </w:t>
        </w:r>
        <w:r w:rsidR="00693E3F">
          <w:fldChar w:fldCharType="begin"/>
        </w:r>
        <w:r w:rsidR="00693E3F">
          <w:instrText xml:space="preserve"> REF _Ref52229230 \r \h </w:instrText>
        </w:r>
      </w:ins>
      <w:ins w:id="1511" w:author="Philip Helger" w:date="2023-03-30T00:04:00Z">
        <w:r w:rsidR="00693E3F">
          <w:fldChar w:fldCharType="separate"/>
        </w:r>
      </w:ins>
      <w:ins w:id="1512" w:author="Philip Helger" w:date="2023-03-30T00:45:00Z">
        <w:r w:rsidR="00293C88">
          <w:t>POLICY 16</w:t>
        </w:r>
      </w:ins>
      <w:ins w:id="1513" w:author="Philip Helger" w:date="2023-03-30T00:04:00Z">
        <w:r w:rsidR="00693E3F">
          <w:fldChar w:fldCharType="end"/>
        </w:r>
        <w:r w:rsidR="00693E3F" w:rsidRPr="00745F5A" w:rsidDel="00693E3F">
          <w:t xml:space="preserve"> </w:t>
        </w:r>
      </w:ins>
      <w:del w:id="1514" w:author="Philip Helger" w:date="2023-03-30T00:04:00Z">
        <w:r w:rsidRPr="00745F5A" w:rsidDel="00693E3F">
          <w:delText xml:space="preserve">“busdox-docid-qns” (see </w:delText>
        </w:r>
        <w:r w:rsidR="008C6B3A" w:rsidRPr="00745F5A" w:rsidDel="00693E3F">
          <w:fldChar w:fldCharType="begin"/>
        </w:r>
        <w:r w:rsidR="008C6B3A" w:rsidRPr="00745F5A" w:rsidDel="00693E3F">
          <w:delInstrText xml:space="preserve"> REF _Ref282436422 \r \h  \* MERGEFORMAT </w:delInstrText>
        </w:r>
        <w:r w:rsidR="008C6B3A" w:rsidRPr="00745F5A" w:rsidDel="00693E3F">
          <w:fldChar w:fldCharType="separate"/>
        </w:r>
      </w:del>
      <w:del w:id="1515" w:author="Philip Helger" w:date="2023-03-29T23:48:00Z">
        <w:r w:rsidR="00BC54F0" w:rsidDel="008519E9">
          <w:delText>POLICY 16</w:delText>
        </w:r>
      </w:del>
      <w:del w:id="1516" w:author="Philip Helger" w:date="2023-03-30T00:04:00Z">
        <w:r w:rsidR="008C6B3A" w:rsidRPr="00745F5A" w:rsidDel="00693E3F">
          <w:fldChar w:fldCharType="end"/>
        </w:r>
        <w:r w:rsidRPr="00745F5A" w:rsidDel="00693E3F">
          <w:delText xml:space="preserve">) </w:delText>
        </w:r>
      </w:del>
      <w:r w:rsidRPr="00745F5A">
        <w:t xml:space="preserve">and the value of the element </w:t>
      </w:r>
      <w:r w:rsidR="00FA56B2" w:rsidRPr="00745F5A">
        <w:t>“</w:t>
      </w:r>
      <w:r w:rsidRPr="00745F5A">
        <w:t>//BusinessScope/Scope/InstanceIdentifier</w:t>
      </w:r>
      <w:r w:rsidR="00FA56B2" w:rsidRPr="00745F5A">
        <w:t>”</w:t>
      </w:r>
      <w:r w:rsidRPr="00745F5A">
        <w:t xml:space="preserve"> must be the </w:t>
      </w:r>
      <w:del w:id="1517" w:author="Philip Helger" w:date="2023-03-30T00:05:00Z">
        <w:r w:rsidRPr="00745F5A" w:rsidDel="00693E3F">
          <w:delText xml:space="preserve">document </w:delText>
        </w:r>
      </w:del>
      <w:ins w:id="1518" w:author="Philip Helger" w:date="2023-03-30T00:05:00Z">
        <w:r w:rsidR="00693E3F">
          <w:t>D</w:t>
        </w:r>
        <w:r w:rsidR="00693E3F" w:rsidRPr="00745F5A">
          <w:t xml:space="preserve">ocument </w:t>
        </w:r>
      </w:ins>
      <w:del w:id="1519" w:author="Philip Helger" w:date="2023-03-30T00:05:00Z">
        <w:r w:rsidRPr="00745F5A" w:rsidDel="00693E3F">
          <w:delText xml:space="preserve">type </w:delText>
        </w:r>
      </w:del>
      <w:ins w:id="1520" w:author="Philip Helger" w:date="2023-03-30T00:05:00Z">
        <w:r w:rsidR="00693E3F">
          <w:t>T</w:t>
        </w:r>
        <w:r w:rsidR="00693E3F" w:rsidRPr="00745F5A">
          <w:t xml:space="preserve">ype </w:t>
        </w:r>
      </w:ins>
      <w:del w:id="1521" w:author="Philip Helger" w:date="2023-03-30T00:05:00Z">
        <w:r w:rsidRPr="00745F5A" w:rsidDel="00693E3F">
          <w:delText xml:space="preserve">identifier </w:delText>
        </w:r>
      </w:del>
      <w:ins w:id="1522" w:author="Philip Helger" w:date="2023-03-30T00:05:00Z">
        <w:r w:rsidR="00693E3F">
          <w:t>I</w:t>
        </w:r>
        <w:r w:rsidR="00693E3F" w:rsidRPr="00745F5A">
          <w:t xml:space="preserve">dentifier </w:t>
        </w:r>
        <w:r w:rsidR="00693E3F">
          <w:t xml:space="preserve">Value </w:t>
        </w:r>
      </w:ins>
      <w:r w:rsidRPr="00745F5A">
        <w:t>itself.</w:t>
      </w:r>
    </w:p>
    <w:p w14:paraId="7ED8027B" w14:textId="030618DF" w:rsidR="00D856AA" w:rsidRPr="00745F5A" w:rsidRDefault="00D856AA" w:rsidP="00D856AA">
      <w:r w:rsidRPr="00745F5A">
        <w:t xml:space="preserve">Applies to: </w:t>
      </w:r>
      <w:del w:id="1523" w:author="Philip Helger" w:date="2023-03-29T21:56:00Z">
        <w:r w:rsidR="00FA56B2" w:rsidRPr="00745F5A" w:rsidDel="009D296E">
          <w:delText xml:space="preserve">all </w:delText>
        </w:r>
      </w:del>
      <w:ins w:id="1524" w:author="Philip Helger" w:date="2023-03-29T21:56:00Z">
        <w:r w:rsidR="009D296E">
          <w:t>A</w:t>
        </w:r>
        <w:r w:rsidR="009D296E" w:rsidRPr="00745F5A">
          <w:t xml:space="preserve">ll </w:t>
        </w:r>
      </w:ins>
      <w:r w:rsidR="00FA56B2" w:rsidRPr="00745F5A">
        <w:t xml:space="preserve">instances of the </w:t>
      </w:r>
      <w:r w:rsidR="00115A30" w:rsidRPr="00745F5A">
        <w:t>Peppol</w:t>
      </w:r>
      <w:r w:rsidR="00AF1DA4" w:rsidRPr="00745F5A">
        <w:t xml:space="preserve"> Business </w:t>
      </w:r>
      <w:r w:rsidR="005B2CF7" w:rsidRPr="00745F5A">
        <w:t xml:space="preserve">Message </w:t>
      </w:r>
      <w:r w:rsidR="00AF1DA4" w:rsidRPr="00745F5A">
        <w:t>Envelope</w:t>
      </w:r>
      <w:r w:rsidR="005B2CF7" w:rsidRPr="00745F5A">
        <w:t xml:space="preserve"> (SBDH)</w:t>
      </w:r>
    </w:p>
    <w:p w14:paraId="3FE43613" w14:textId="64FC1F6D" w:rsidR="00D856AA" w:rsidRPr="00745F5A" w:rsidRDefault="00D856AA" w:rsidP="00D856AA">
      <w:pPr>
        <w:rPr>
          <w:b/>
          <w:sz w:val="24"/>
        </w:rPr>
      </w:pPr>
      <w:r w:rsidRPr="00745F5A">
        <w:rPr>
          <w:b/>
          <w:sz w:val="24"/>
        </w:rPr>
        <w:t>Example</w:t>
      </w:r>
      <w:ins w:id="1525" w:author="Philip Helger" w:date="2023-03-30T00:05:00Z">
        <w:r w:rsidR="004458ED" w:rsidRPr="004458ED">
          <w:rPr>
            <w:b/>
            <w:sz w:val="24"/>
          </w:rPr>
          <w:t xml:space="preserve"> (using busdox-docid-qns)</w:t>
        </w:r>
      </w:ins>
      <w:r w:rsidRPr="00745F5A">
        <w:rPr>
          <w:b/>
          <w:sz w:val="24"/>
        </w:rPr>
        <w:t>:</w:t>
      </w:r>
    </w:p>
    <w:p w14:paraId="30FB4774" w14:textId="77777777" w:rsidR="0047417F" w:rsidRPr="00745F5A" w:rsidRDefault="0047417F" w:rsidP="0047417F">
      <w:pPr>
        <w:pStyle w:val="Code"/>
        <w:shd w:val="clear" w:color="auto" w:fill="FFFFFF"/>
        <w:ind w:left="567"/>
        <w:rPr>
          <w:noProof w:val="0"/>
        </w:rPr>
      </w:pPr>
      <w:r w:rsidRPr="00745F5A">
        <w:rPr>
          <w:noProof w:val="0"/>
        </w:rPr>
        <w:t>&lt;BusinessScope&gt;</w:t>
      </w:r>
    </w:p>
    <w:p w14:paraId="32F0EABC" w14:textId="77777777" w:rsidR="0047417F" w:rsidRPr="00745F5A" w:rsidRDefault="0047417F" w:rsidP="0047417F">
      <w:pPr>
        <w:pStyle w:val="Code"/>
        <w:shd w:val="clear" w:color="auto" w:fill="FFFFFF"/>
        <w:ind w:left="567"/>
        <w:rPr>
          <w:noProof w:val="0"/>
        </w:rPr>
      </w:pPr>
      <w:r w:rsidRPr="00745F5A">
        <w:rPr>
          <w:noProof w:val="0"/>
        </w:rPr>
        <w:t xml:space="preserve">  &lt;Scope&gt;</w:t>
      </w:r>
    </w:p>
    <w:p w14:paraId="5F69ED9C" w14:textId="77777777" w:rsidR="00FA56B2" w:rsidRPr="00745F5A" w:rsidRDefault="0047417F" w:rsidP="0047417F">
      <w:pPr>
        <w:pStyle w:val="Code"/>
        <w:shd w:val="clear" w:color="auto" w:fill="FFFFFF"/>
        <w:ind w:left="567"/>
        <w:rPr>
          <w:noProof w:val="0"/>
        </w:rPr>
      </w:pPr>
      <w:r w:rsidRPr="00745F5A">
        <w:rPr>
          <w:noProof w:val="0"/>
        </w:rPr>
        <w:t xml:space="preserve">    &lt;Type&gt;DOCUMENTID&lt;/Type&gt;</w:t>
      </w:r>
    </w:p>
    <w:p w14:paraId="7DCD662A" w14:textId="77777777" w:rsidR="00FA56B2" w:rsidRPr="00745F5A" w:rsidRDefault="00FA56B2" w:rsidP="0047417F">
      <w:pPr>
        <w:pStyle w:val="Code"/>
        <w:shd w:val="clear" w:color="auto" w:fill="FFFFFF"/>
        <w:ind w:left="567"/>
        <w:rPr>
          <w:noProof w:val="0"/>
        </w:rPr>
      </w:pPr>
      <w:r w:rsidRPr="00745F5A">
        <w:rPr>
          <w:noProof w:val="0"/>
        </w:rPr>
        <w:t xml:space="preserve">    </w:t>
      </w:r>
      <w:r w:rsidR="0047417F" w:rsidRPr="00745F5A">
        <w:rPr>
          <w:noProof w:val="0"/>
        </w:rPr>
        <w:t>&lt;InstanceIdentifier&gt;</w:t>
      </w:r>
    </w:p>
    <w:p w14:paraId="4BD55A0F" w14:textId="77777777" w:rsidR="0047417F" w:rsidRPr="00745F5A" w:rsidRDefault="0047417F" w:rsidP="0047417F">
      <w:pPr>
        <w:pStyle w:val="Code"/>
        <w:shd w:val="clear" w:color="auto" w:fill="FFFFFF"/>
        <w:ind w:left="567"/>
        <w:rPr>
          <w:noProof w:val="0"/>
        </w:rPr>
      </w:pPr>
      <w:r w:rsidRPr="00745F5A">
        <w:rPr>
          <w:noProof w:val="0"/>
        </w:rPr>
        <w:t>urn:oasis:names:specification:ubl:schema:xsd:Invoice-2::Invoice##urn:www.cenbii.eu:transaction:biitrns010:ver2.0:extended:urn:www.peppol.eu:bis:peppol4a:ver2.0::2.1&lt;/InstanceIdentifier&gt;</w:t>
      </w:r>
    </w:p>
    <w:p w14:paraId="52ECD494" w14:textId="77777777" w:rsidR="0047417F" w:rsidRPr="00745F5A" w:rsidRDefault="0047417F" w:rsidP="0047417F">
      <w:pPr>
        <w:pStyle w:val="Code"/>
        <w:shd w:val="clear" w:color="auto" w:fill="FFFFFF"/>
        <w:ind w:left="567"/>
        <w:rPr>
          <w:noProof w:val="0"/>
        </w:rPr>
      </w:pPr>
      <w:r w:rsidRPr="00745F5A">
        <w:rPr>
          <w:noProof w:val="0"/>
        </w:rPr>
        <w:t xml:space="preserve">    &lt;Identifier&gt;busdox-docid-qns&lt;/Identifier&gt;</w:t>
      </w:r>
    </w:p>
    <w:p w14:paraId="62A41784" w14:textId="77777777" w:rsidR="0047417F" w:rsidRPr="00745F5A" w:rsidRDefault="0047417F" w:rsidP="0047417F">
      <w:pPr>
        <w:pStyle w:val="Code"/>
        <w:shd w:val="clear" w:color="auto" w:fill="FFFFFF"/>
        <w:ind w:left="567"/>
        <w:rPr>
          <w:noProof w:val="0"/>
        </w:rPr>
      </w:pPr>
      <w:r w:rsidRPr="00745F5A">
        <w:rPr>
          <w:noProof w:val="0"/>
        </w:rPr>
        <w:t xml:space="preserve">  &lt;/Scope&gt;</w:t>
      </w:r>
    </w:p>
    <w:p w14:paraId="4C27166B" w14:textId="77777777" w:rsidR="00D856AA" w:rsidRPr="00745F5A" w:rsidRDefault="0047417F">
      <w:pPr>
        <w:pStyle w:val="Code"/>
        <w:shd w:val="clear" w:color="auto" w:fill="FFFFFF"/>
        <w:ind w:left="567"/>
        <w:rPr>
          <w:noProof w:val="0"/>
        </w:rPr>
      </w:pPr>
      <w:r w:rsidRPr="00745F5A">
        <w:rPr>
          <w:noProof w:val="0"/>
        </w:rPr>
        <w:t>&lt;/BusinessScope&gt;</w:t>
      </w:r>
    </w:p>
    <w:p w14:paraId="1293DD31" w14:textId="65685966" w:rsidR="008D2559" w:rsidRDefault="00FA56B2">
      <w:pPr>
        <w:rPr>
          <w:ins w:id="1526" w:author="Philip Helger" w:date="2023-03-30T00:06:00Z"/>
        </w:rPr>
      </w:pPr>
      <w:r w:rsidRPr="00745F5A">
        <w:t xml:space="preserve">Note: </w:t>
      </w:r>
      <w:del w:id="1527" w:author="Philip Helger" w:date="2023-03-29T21:56:00Z">
        <w:r w:rsidRPr="00745F5A" w:rsidDel="00282115">
          <w:delText xml:space="preserve">the </w:delText>
        </w:r>
      </w:del>
      <w:ins w:id="1528" w:author="Philip Helger" w:date="2023-03-29T21:56:00Z">
        <w:r w:rsidR="00282115">
          <w:t>T</w:t>
        </w:r>
        <w:r w:rsidR="00282115" w:rsidRPr="00745F5A">
          <w:t xml:space="preserve">he </w:t>
        </w:r>
      </w:ins>
      <w:r w:rsidRPr="00745F5A">
        <w:t>order of elements is defined by the Standard Business Document Header XML Schema.</w:t>
      </w:r>
    </w:p>
    <w:p w14:paraId="7BC7E267" w14:textId="77777777" w:rsidR="004458ED" w:rsidRPr="003F6527" w:rsidRDefault="004458ED" w:rsidP="004458ED">
      <w:pPr>
        <w:pStyle w:val="ExampleHeader"/>
        <w:rPr>
          <w:ins w:id="1529" w:author="Philip Helger" w:date="2023-03-30T00:06:00Z"/>
        </w:rPr>
      </w:pPr>
      <w:ins w:id="1530" w:author="Philip Helger" w:date="2023-03-30T00:06:00Z">
        <w:r w:rsidRPr="003F6527">
          <w:t>Example</w:t>
        </w:r>
        <w:r>
          <w:t xml:space="preserve"> (using peppol-doctype-wildcard)</w:t>
        </w:r>
        <w:r w:rsidRPr="003F6527">
          <w:t>:</w:t>
        </w:r>
      </w:ins>
    </w:p>
    <w:p w14:paraId="3E457970" w14:textId="77777777" w:rsidR="004458ED" w:rsidRDefault="004458ED" w:rsidP="004458ED">
      <w:pPr>
        <w:pStyle w:val="Code"/>
        <w:shd w:val="clear" w:color="auto" w:fill="FFFFFF"/>
        <w:ind w:left="567"/>
        <w:rPr>
          <w:ins w:id="1531" w:author="Philip Helger" w:date="2023-03-30T00:06:00Z"/>
        </w:rPr>
      </w:pPr>
      <w:ins w:id="1532" w:author="Philip Helger" w:date="2023-03-30T00:06:00Z">
        <w:r>
          <w:t>&lt;BusinessScope&gt;</w:t>
        </w:r>
      </w:ins>
    </w:p>
    <w:p w14:paraId="0A508672" w14:textId="77777777" w:rsidR="004458ED" w:rsidRDefault="004458ED" w:rsidP="004458ED">
      <w:pPr>
        <w:pStyle w:val="Code"/>
        <w:shd w:val="clear" w:color="auto" w:fill="FFFFFF"/>
        <w:ind w:left="567"/>
        <w:rPr>
          <w:ins w:id="1533" w:author="Philip Helger" w:date="2023-03-30T00:06:00Z"/>
        </w:rPr>
      </w:pPr>
      <w:ins w:id="1534" w:author="Philip Helger" w:date="2023-03-30T00:06:00Z">
        <w:r>
          <w:t xml:space="preserve">  &lt;Scope&gt;</w:t>
        </w:r>
      </w:ins>
    </w:p>
    <w:p w14:paraId="4E428533" w14:textId="77777777" w:rsidR="004458ED" w:rsidRDefault="004458ED" w:rsidP="004458ED">
      <w:pPr>
        <w:pStyle w:val="Code"/>
        <w:shd w:val="clear" w:color="auto" w:fill="FFFFFF"/>
        <w:ind w:left="567"/>
        <w:rPr>
          <w:ins w:id="1535" w:author="Philip Helger" w:date="2023-03-30T00:06:00Z"/>
        </w:rPr>
      </w:pPr>
      <w:ins w:id="1536" w:author="Philip Helger" w:date="2023-03-30T00:06:00Z">
        <w:r>
          <w:t xml:space="preserve">    &lt;Type&gt;DOCUMENTID&lt;/Type&gt;</w:t>
        </w:r>
      </w:ins>
    </w:p>
    <w:p w14:paraId="68FCE1CC" w14:textId="77777777" w:rsidR="004458ED" w:rsidRDefault="004458ED" w:rsidP="004458ED">
      <w:pPr>
        <w:pStyle w:val="Code"/>
        <w:shd w:val="clear" w:color="auto" w:fill="FFFFFF"/>
        <w:ind w:left="567"/>
        <w:rPr>
          <w:ins w:id="1537" w:author="Philip Helger" w:date="2023-03-30T00:06:00Z"/>
        </w:rPr>
      </w:pPr>
      <w:ins w:id="1538" w:author="Philip Helger" w:date="2023-03-30T00:06:00Z">
        <w:r>
          <w:t xml:space="preserve">    &lt;InstanceIdentifier&gt;</w:t>
        </w:r>
      </w:ins>
    </w:p>
    <w:p w14:paraId="486F3B02" w14:textId="252BDD11" w:rsidR="004458ED" w:rsidRDefault="004458ED" w:rsidP="004458ED">
      <w:pPr>
        <w:pStyle w:val="Code"/>
        <w:shd w:val="clear" w:color="auto" w:fill="FFFFFF"/>
        <w:ind w:left="567"/>
        <w:rPr>
          <w:ins w:id="1539" w:author="Philip Helger" w:date="2023-03-30T00:06:00Z"/>
        </w:rPr>
      </w:pPr>
      <w:ins w:id="1540" w:author="Philip Helger" w:date="2023-03-30T00:06:00Z">
        <w:r w:rsidRPr="00335EEE">
          <w:t>urn:oasis:names:specification:ubl:schema:xsd:Invoice-2::Invoice##</w:t>
        </w:r>
        <w:r>
          <w:t>a@b</w:t>
        </w:r>
        <w:r w:rsidRPr="00335EEE">
          <w:t>::2.1</w:t>
        </w:r>
        <w:r>
          <w:t>&lt;/InstanceIdentifier&gt;</w:t>
        </w:r>
      </w:ins>
    </w:p>
    <w:p w14:paraId="6E3784C7" w14:textId="77777777" w:rsidR="004458ED" w:rsidRDefault="004458ED" w:rsidP="004458ED">
      <w:pPr>
        <w:pStyle w:val="Code"/>
        <w:shd w:val="clear" w:color="auto" w:fill="FFFFFF"/>
        <w:ind w:left="567"/>
        <w:rPr>
          <w:ins w:id="1541" w:author="Philip Helger" w:date="2023-03-30T00:06:00Z"/>
        </w:rPr>
      </w:pPr>
      <w:ins w:id="1542" w:author="Philip Helger" w:date="2023-03-30T00:06:00Z">
        <w:r>
          <w:t xml:space="preserve">    &lt;Identifier&gt;peppol-doctype-wildcard&lt;/Identifier&gt;</w:t>
        </w:r>
      </w:ins>
    </w:p>
    <w:p w14:paraId="62EDCA51" w14:textId="77777777" w:rsidR="004458ED" w:rsidRDefault="004458ED" w:rsidP="004458ED">
      <w:pPr>
        <w:pStyle w:val="Code"/>
        <w:shd w:val="clear" w:color="auto" w:fill="FFFFFF"/>
        <w:ind w:left="567"/>
        <w:rPr>
          <w:ins w:id="1543" w:author="Philip Helger" w:date="2023-03-30T00:06:00Z"/>
        </w:rPr>
      </w:pPr>
      <w:ins w:id="1544" w:author="Philip Helger" w:date="2023-03-30T00:06:00Z">
        <w:r>
          <w:t xml:space="preserve">  &lt;/Scope&gt;</w:t>
        </w:r>
      </w:ins>
    </w:p>
    <w:p w14:paraId="5777615D" w14:textId="77777777" w:rsidR="004458ED" w:rsidRDefault="004458ED" w:rsidP="004458ED">
      <w:pPr>
        <w:pStyle w:val="Code"/>
        <w:shd w:val="clear" w:color="auto" w:fill="FFFFFF"/>
        <w:ind w:left="567"/>
        <w:rPr>
          <w:ins w:id="1545" w:author="Philip Helger" w:date="2023-03-30T00:06:00Z"/>
        </w:rPr>
      </w:pPr>
      <w:ins w:id="1546" w:author="Philip Helger" w:date="2023-03-30T00:06:00Z">
        <w:r>
          <w:t>&lt;/BusinessScope&gt;</w:t>
        </w:r>
      </w:ins>
    </w:p>
    <w:p w14:paraId="19DF01C2" w14:textId="412BB485" w:rsidR="004458ED" w:rsidRDefault="004458ED" w:rsidP="004458ED">
      <w:pPr>
        <w:rPr>
          <w:ins w:id="1547" w:author="Philip Helger" w:date="2023-03-30T00:06:00Z"/>
        </w:rPr>
      </w:pPr>
      <w:ins w:id="1548" w:author="Philip Helger" w:date="2023-03-30T00:06:00Z">
        <w:r>
          <w:t xml:space="preserve">Note: </w:t>
        </w:r>
        <w:r w:rsidR="00C60C1C">
          <w:t>T</w:t>
        </w:r>
        <w:r>
          <w:t>he order of elements is defined by the Standard Business Document Header XML Schema.</w:t>
        </w:r>
      </w:ins>
    </w:p>
    <w:p w14:paraId="6F3A9CD5" w14:textId="398D09F3" w:rsidR="004458ED" w:rsidRPr="00745F5A" w:rsidRDefault="004458ED">
      <w:ins w:id="1549" w:author="Philip Helger" w:date="2023-03-30T00:06:00Z">
        <w:r>
          <w:lastRenderedPageBreak/>
          <w:t xml:space="preserve">Note: </w:t>
        </w:r>
        <w:r w:rsidR="00C60C1C">
          <w:t>T</w:t>
        </w:r>
        <w:r>
          <w:t xml:space="preserve">he Wildcard Indicator </w:t>
        </w:r>
        <w:r w:rsidR="00D609FE">
          <w:t>MUST NOT</w:t>
        </w:r>
        <w:r>
          <w:t xml:space="preserve"> be used in the SBDH.</w:t>
        </w:r>
      </w:ins>
    </w:p>
    <w:p w14:paraId="4D995DDE" w14:textId="77777777" w:rsidR="008D2559" w:rsidRPr="00745F5A" w:rsidRDefault="006C4743">
      <w:pPr>
        <w:pStyle w:val="PolicyHeader"/>
      </w:pPr>
      <w:bookmarkStart w:id="1550" w:name="_Toc535439537"/>
      <w:bookmarkStart w:id="1551" w:name="_Toc131029624"/>
      <w:bookmarkEnd w:id="1509"/>
      <w:bookmarkEnd w:id="1550"/>
      <w:r w:rsidRPr="00745F5A">
        <w:t xml:space="preserve">Document </w:t>
      </w:r>
      <w:r w:rsidR="00235DA3" w:rsidRPr="00745F5A">
        <w:t>Type Identifier</w:t>
      </w:r>
      <w:r w:rsidRPr="00745F5A">
        <w:t xml:space="preserve"> </w:t>
      </w:r>
      <w:r w:rsidR="00A56BD2" w:rsidRPr="00745F5A">
        <w:t>Values</w:t>
      </w:r>
      <w:bookmarkEnd w:id="1497"/>
      <w:bookmarkEnd w:id="1551"/>
    </w:p>
    <w:p w14:paraId="0FB2E8EA" w14:textId="77777777" w:rsidR="00827B5A" w:rsidRPr="00745F5A" w:rsidRDefault="00827B5A" w:rsidP="002D08B0">
      <w:pPr>
        <w:pStyle w:val="Policy"/>
      </w:pPr>
      <w:r w:rsidRPr="00745F5A">
        <w:t xml:space="preserve">All valid </w:t>
      </w:r>
      <w:r w:rsidR="002D08B0" w:rsidRPr="00745F5A">
        <w:t>Document Type</w:t>
      </w:r>
      <w:r w:rsidRPr="00745F5A">
        <w:t xml:space="preserve"> Identifier Values are defined in [</w:t>
      </w:r>
      <w:r w:rsidR="00115A30" w:rsidRPr="00745F5A">
        <w:t>Peppol</w:t>
      </w:r>
      <w:r w:rsidRPr="00745F5A">
        <w:t>_CodeList].</w:t>
      </w:r>
    </w:p>
    <w:p w14:paraId="5D9E15A0" w14:textId="759F5A59" w:rsidR="002D08B0" w:rsidRPr="00745F5A" w:rsidRDefault="002D08B0" w:rsidP="00EB7DC6">
      <w:r w:rsidRPr="00745F5A">
        <w:t xml:space="preserve">Applies to: </w:t>
      </w:r>
      <w:del w:id="1552" w:author="Philip Helger" w:date="2023-03-29T21:56:00Z">
        <w:r w:rsidRPr="00745F5A" w:rsidDel="00282115">
          <w:delText xml:space="preserve">all </w:delText>
        </w:r>
      </w:del>
      <w:ins w:id="1553" w:author="Philip Helger" w:date="2023-03-29T21:56:00Z">
        <w:r w:rsidR="00282115">
          <w:t>A</w:t>
        </w:r>
        <w:r w:rsidR="00282115" w:rsidRPr="00745F5A">
          <w:t xml:space="preserve">ll </w:t>
        </w:r>
      </w:ins>
      <w:r w:rsidRPr="00745F5A">
        <w:t>Document Type Identifiers in all components</w:t>
      </w:r>
    </w:p>
    <w:p w14:paraId="14B072F2" w14:textId="35661E75" w:rsidR="00273344" w:rsidRPr="00745F5A" w:rsidRDefault="004E1D48" w:rsidP="00EB7DC6">
      <w:r w:rsidRPr="00745F5A">
        <w:t xml:space="preserve">Rows </w:t>
      </w:r>
      <w:r w:rsidR="002E3934" w:rsidRPr="00745F5A">
        <w:t>in [</w:t>
      </w:r>
      <w:r w:rsidR="00115A30" w:rsidRPr="00745F5A">
        <w:t>Peppol</w:t>
      </w:r>
      <w:r w:rsidR="002E3934" w:rsidRPr="00745F5A">
        <w:t xml:space="preserve">_CodeList] </w:t>
      </w:r>
      <w:del w:id="1554" w:author="Philip Helger" w:date="2023-03-30T00:07:00Z">
        <w:r w:rsidRPr="00745F5A" w:rsidDel="00FE1831">
          <w:delText>marked as</w:delText>
        </w:r>
      </w:del>
      <w:ins w:id="1555" w:author="Philip Helger" w:date="2023-03-30T00:07:00Z">
        <w:r w:rsidR="00FE1831">
          <w:t>with the state</w:t>
        </w:r>
      </w:ins>
      <w:r w:rsidRPr="00745F5A">
        <w:t xml:space="preserve"> "deprecated" </w:t>
      </w:r>
      <w:del w:id="1556" w:author="Philip Helger" w:date="2023-03-30T00:07:00Z">
        <w:r w:rsidRPr="00745F5A" w:rsidDel="00FE1831">
          <w:delText>should not</w:delText>
        </w:r>
      </w:del>
      <w:ins w:id="1557" w:author="Philip Helger" w:date="2023-03-30T00:07:00Z">
        <w:r w:rsidR="00FE1831">
          <w:t>MUST NOT</w:t>
        </w:r>
      </w:ins>
      <w:r w:rsidRPr="00745F5A">
        <w:t xml:space="preserve"> be used for newly issued documents</w:t>
      </w:r>
      <w:del w:id="1558" w:author="Philip Helger" w:date="2023-03-30T00:19:00Z">
        <w:r w:rsidRPr="00745F5A" w:rsidDel="006B7DE3">
          <w:delText>.</w:delText>
        </w:r>
      </w:del>
      <w:ins w:id="1559" w:author="Philip Helger" w:date="2023-03-30T00:19:00Z">
        <w:r w:rsidR="006B7DE3">
          <w:t>, r</w:t>
        </w:r>
      </w:ins>
      <w:ins w:id="1560" w:author="Philip Helger" w:date="2023-03-30T00:07:00Z">
        <w:r w:rsidR="00FE1831">
          <w:t>ows with the state</w:t>
        </w:r>
        <w:r w:rsidR="00FE1831" w:rsidRPr="00745F5A">
          <w:t xml:space="preserve"> "</w:t>
        </w:r>
      </w:ins>
      <w:ins w:id="1561" w:author="Philip Helger" w:date="2023-03-30T00:08:00Z">
        <w:r w:rsidR="00FE1831">
          <w:t>removed</w:t>
        </w:r>
      </w:ins>
      <w:ins w:id="1562" w:author="Philip Helger" w:date="2023-03-30T00:07:00Z">
        <w:r w:rsidR="00FE1831" w:rsidRPr="00745F5A">
          <w:t xml:space="preserve">" </w:t>
        </w:r>
        <w:r w:rsidR="00FE1831">
          <w:t>MUST NOT</w:t>
        </w:r>
      </w:ins>
      <w:r w:rsidR="002D08B0" w:rsidRPr="00745F5A">
        <w:t xml:space="preserve"> </w:t>
      </w:r>
      <w:ins w:id="1563" w:author="Philip Helger" w:date="2023-03-30T00:08:00Z">
        <w:r w:rsidR="00FE1831">
          <w:t xml:space="preserve">be used at all. </w:t>
        </w:r>
      </w:ins>
      <w:r w:rsidR="008A7128" w:rsidRPr="00745F5A">
        <w:t xml:space="preserve">It is important to note that this is a dynamic list. Over time new services will be added. Developers should take this into account when designing and implementing solutions for </w:t>
      </w:r>
      <w:r w:rsidR="00115A30" w:rsidRPr="00745F5A">
        <w:t>Peppol</w:t>
      </w:r>
      <w:r w:rsidR="008A7128" w:rsidRPr="00745F5A">
        <w:t xml:space="preserve"> services.</w:t>
      </w:r>
    </w:p>
    <w:p w14:paraId="50365CE5" w14:textId="77777777" w:rsidR="004225A4" w:rsidRPr="00745F5A" w:rsidRDefault="004225A4" w:rsidP="00E15FB4">
      <w:pPr>
        <w:pStyle w:val="berschrift1"/>
      </w:pPr>
      <w:bookmarkStart w:id="1564" w:name="_Toc316247570"/>
      <w:bookmarkStart w:id="1565" w:name="_Toc131029625"/>
      <w:r w:rsidRPr="00745F5A">
        <w:lastRenderedPageBreak/>
        <w:t xml:space="preserve">Policy </w:t>
      </w:r>
      <w:r w:rsidR="00377E1D" w:rsidRPr="00745F5A">
        <w:t xml:space="preserve">for </w:t>
      </w:r>
      <w:r w:rsidR="00115A30" w:rsidRPr="00745F5A">
        <w:t>Peppol</w:t>
      </w:r>
      <w:r w:rsidR="00377E1D" w:rsidRPr="00745F5A">
        <w:t xml:space="preserve"> Process </w:t>
      </w:r>
      <w:bookmarkEnd w:id="1564"/>
      <w:r w:rsidR="00377E1D" w:rsidRPr="00745F5A">
        <w:t>Identifiers</w:t>
      </w:r>
      <w:bookmarkEnd w:id="1565"/>
    </w:p>
    <w:p w14:paraId="509692C2" w14:textId="77777777" w:rsidR="007B217B" w:rsidRPr="00745F5A" w:rsidRDefault="007B217B" w:rsidP="007B217B">
      <w:pPr>
        <w:rPr>
          <w:lang w:eastAsia="it-IT"/>
        </w:rPr>
      </w:pPr>
      <w:r w:rsidRPr="00745F5A">
        <w:rPr>
          <w:lang w:eastAsia="it-IT"/>
        </w:rPr>
        <w:t>Process Identifiers define the orchestrations in which business documents are exchanged.</w:t>
      </w:r>
      <w:r w:rsidR="00775DB5" w:rsidRPr="00745F5A">
        <w:rPr>
          <w:lang w:eastAsia="it-IT"/>
        </w:rPr>
        <w:t xml:space="preserve"> </w:t>
      </w:r>
      <w:r w:rsidR="00775DB5" w:rsidRPr="00745F5A">
        <w:t xml:space="preserve">A Process Identifier Value is referenced in a </w:t>
      </w:r>
      <w:r w:rsidR="00115A30" w:rsidRPr="00745F5A">
        <w:t>Peppol</w:t>
      </w:r>
      <w:r w:rsidR="00775DB5" w:rsidRPr="00745F5A">
        <w:t xml:space="preserve"> BIS specification as “profile identifier”.</w:t>
      </w:r>
    </w:p>
    <w:p w14:paraId="3B8906F3" w14:textId="5105FE17" w:rsidR="006D1F48" w:rsidRPr="00745F5A" w:rsidRDefault="006D1F48" w:rsidP="006D1F48">
      <w:r w:rsidRPr="00745F5A">
        <w:t xml:space="preserve">As outlined in </w:t>
      </w:r>
      <w:r w:rsidR="00766E99" w:rsidRPr="00745F5A">
        <w:fldChar w:fldCharType="begin"/>
      </w:r>
      <w:r w:rsidR="00B26C62" w:rsidRPr="00745F5A">
        <w:instrText xml:space="preserve"> REF _Ref317490234 \r \h </w:instrText>
      </w:r>
      <w:r w:rsidR="00766E99" w:rsidRPr="00745F5A">
        <w:fldChar w:fldCharType="separate"/>
      </w:r>
      <w:r w:rsidR="00293C88">
        <w:t>POLICY 2</w:t>
      </w:r>
      <w:r w:rsidR="00766E99" w:rsidRPr="00745F5A">
        <w:fldChar w:fldCharType="end"/>
      </w:r>
      <w:r w:rsidRPr="00745F5A">
        <w:t xml:space="preserve"> </w:t>
      </w:r>
      <w:r w:rsidR="00115A30" w:rsidRPr="00745F5A">
        <w:t>Peppol</w:t>
      </w:r>
      <w:r w:rsidRPr="00745F5A">
        <w:t xml:space="preserve"> process identifiers have to be treated case sensitive.</w:t>
      </w:r>
    </w:p>
    <w:p w14:paraId="12DC7664" w14:textId="77777777" w:rsidR="004225A4" w:rsidRPr="00745F5A" w:rsidRDefault="00E97FD2" w:rsidP="004225A4">
      <w:pPr>
        <w:pStyle w:val="PolicyHeader"/>
      </w:pPr>
      <w:bookmarkStart w:id="1566" w:name="_Ref281927369"/>
      <w:bookmarkStart w:id="1567" w:name="_Toc131029626"/>
      <w:r w:rsidRPr="00745F5A">
        <w:t>Process Identifier S</w:t>
      </w:r>
      <w:r w:rsidR="004225A4" w:rsidRPr="00745F5A">
        <w:t>cheme</w:t>
      </w:r>
      <w:bookmarkEnd w:id="1566"/>
      <w:bookmarkEnd w:id="1567"/>
    </w:p>
    <w:p w14:paraId="2EB69333" w14:textId="77777777" w:rsidR="004225A4" w:rsidRPr="00745F5A" w:rsidRDefault="004225A4" w:rsidP="004225A4">
      <w:pPr>
        <w:pStyle w:val="Policy"/>
      </w:pPr>
      <w:r w:rsidRPr="00745F5A">
        <w:t xml:space="preserve">The </w:t>
      </w:r>
      <w:r w:rsidR="00115A30" w:rsidRPr="00745F5A">
        <w:t>Peppol</w:t>
      </w:r>
      <w:r w:rsidRPr="00745F5A">
        <w:t xml:space="preserve"> </w:t>
      </w:r>
      <w:r w:rsidR="009B1E23" w:rsidRPr="00745F5A">
        <w:t>P</w:t>
      </w:r>
      <w:r w:rsidRPr="00745F5A">
        <w:t xml:space="preserve">rocess </w:t>
      </w:r>
      <w:r w:rsidR="009B1E23" w:rsidRPr="00745F5A">
        <w:t>I</w:t>
      </w:r>
      <w:r w:rsidRPr="00745F5A">
        <w:t xml:space="preserve">dentifier </w:t>
      </w:r>
      <w:r w:rsidR="00E97FD2" w:rsidRPr="00745F5A">
        <w:t>S</w:t>
      </w:r>
      <w:r w:rsidRPr="00745F5A">
        <w:t xml:space="preserve">cheme </w:t>
      </w:r>
      <w:r w:rsidR="009B1E23" w:rsidRPr="00745F5A">
        <w:t>is</w:t>
      </w:r>
      <w:r w:rsidR="002816AA" w:rsidRPr="00745F5A">
        <w:t>:</w:t>
      </w:r>
    </w:p>
    <w:p w14:paraId="2D39E033" w14:textId="77777777" w:rsidR="004225A4" w:rsidRPr="00745F5A" w:rsidRDefault="004225A4" w:rsidP="006D1F48">
      <w:pPr>
        <w:pStyle w:val="Inlinecode"/>
      </w:pPr>
      <w:r w:rsidRPr="00745F5A">
        <w:t>cenbii-procid-ubl</w:t>
      </w:r>
    </w:p>
    <w:p w14:paraId="205AC1BF" w14:textId="36B5CFD0" w:rsidR="00DA409B" w:rsidRPr="00745F5A" w:rsidRDefault="00B26C62" w:rsidP="00DA409B">
      <w:r w:rsidRPr="00745F5A">
        <w:t xml:space="preserve">Applies to: </w:t>
      </w:r>
      <w:del w:id="1568" w:author="Philip Helger" w:date="2023-03-29T21:56:00Z">
        <w:r w:rsidRPr="00745F5A" w:rsidDel="009537C0">
          <w:delText xml:space="preserve">all </w:delText>
        </w:r>
      </w:del>
      <w:ins w:id="1569" w:author="Philip Helger" w:date="2023-03-29T21:56:00Z">
        <w:r w:rsidR="009537C0">
          <w:t>A</w:t>
        </w:r>
        <w:r w:rsidR="009537C0" w:rsidRPr="00745F5A">
          <w:t xml:space="preserve">ll </w:t>
        </w:r>
      </w:ins>
      <w:r w:rsidR="0038411E" w:rsidRPr="00745F5A">
        <w:t>P</w:t>
      </w:r>
      <w:r w:rsidRPr="00745F5A">
        <w:t xml:space="preserve">rocess </w:t>
      </w:r>
      <w:r w:rsidR="0038411E" w:rsidRPr="00745F5A">
        <w:t>I</w:t>
      </w:r>
      <w:r w:rsidRPr="00745F5A">
        <w:t>dentifiers in all component</w:t>
      </w:r>
      <w:r w:rsidR="002A3ECC" w:rsidRPr="00745F5A">
        <w:t>s</w:t>
      </w:r>
    </w:p>
    <w:p w14:paraId="54C77F39" w14:textId="77777777" w:rsidR="001870DB" w:rsidRPr="00745F5A" w:rsidRDefault="001870DB" w:rsidP="00DA409B">
      <w:r w:rsidRPr="00745F5A">
        <w:t>Note: this scheme identifier is always case sensitive</w:t>
      </w:r>
    </w:p>
    <w:p w14:paraId="04688873" w14:textId="77777777" w:rsidR="004225A4" w:rsidRPr="00745F5A" w:rsidRDefault="004225A4" w:rsidP="004225A4">
      <w:pPr>
        <w:pStyle w:val="PolicyHeader"/>
      </w:pPr>
      <w:bookmarkStart w:id="1570" w:name="_Toc131029627"/>
      <w:r w:rsidRPr="00745F5A">
        <w:t>Process Identifier</w:t>
      </w:r>
      <w:r w:rsidR="00E97FD2" w:rsidRPr="00745F5A">
        <w:t xml:space="preserve"> </w:t>
      </w:r>
      <w:r w:rsidR="0047136B" w:rsidRPr="00745F5A">
        <w:t>V</w:t>
      </w:r>
      <w:r w:rsidR="00E97FD2" w:rsidRPr="00745F5A">
        <w:t>alue</w:t>
      </w:r>
      <w:bookmarkEnd w:id="1570"/>
    </w:p>
    <w:p w14:paraId="394755FB" w14:textId="77777777" w:rsidR="00A70EFD" w:rsidRPr="00745F5A" w:rsidRDefault="00A70EFD" w:rsidP="004225A4">
      <w:pPr>
        <w:pStyle w:val="Policy"/>
      </w:pPr>
      <w:r w:rsidRPr="00745F5A">
        <w:t>All valid Process Identifier Values are defined in [</w:t>
      </w:r>
      <w:r w:rsidR="00115A30" w:rsidRPr="00745F5A">
        <w:t>Peppol</w:t>
      </w:r>
      <w:r w:rsidRPr="00745F5A">
        <w:t>_CodeList].</w:t>
      </w:r>
    </w:p>
    <w:p w14:paraId="00BA4C7D" w14:textId="77777777" w:rsidR="00E97FD2" w:rsidRPr="00745F5A" w:rsidRDefault="00E97FD2" w:rsidP="004225A4">
      <w:pPr>
        <w:pStyle w:val="Policy"/>
      </w:pPr>
      <w:r w:rsidRPr="00745F5A">
        <w:t>Process Identifier Values MUST NOT contain whitespace characters.</w:t>
      </w:r>
    </w:p>
    <w:p w14:paraId="061503C6" w14:textId="1777F277" w:rsidR="00691638" w:rsidRPr="00745F5A" w:rsidRDefault="008312A1" w:rsidP="004225A4">
      <w:r w:rsidRPr="00745F5A">
        <w:t xml:space="preserve">Applies to: </w:t>
      </w:r>
      <w:del w:id="1571" w:author="Philip Helger" w:date="2023-03-29T21:56:00Z">
        <w:r w:rsidRPr="00745F5A" w:rsidDel="009537C0">
          <w:delText xml:space="preserve">all </w:delText>
        </w:r>
      </w:del>
      <w:ins w:id="1572" w:author="Philip Helger" w:date="2023-03-29T21:56:00Z">
        <w:r w:rsidR="009537C0">
          <w:t>A</w:t>
        </w:r>
        <w:r w:rsidR="009537C0" w:rsidRPr="00745F5A">
          <w:t xml:space="preserve">ll </w:t>
        </w:r>
      </w:ins>
      <w:r w:rsidRPr="00745F5A">
        <w:t>P</w:t>
      </w:r>
      <w:r w:rsidR="00B26C62" w:rsidRPr="00745F5A">
        <w:t xml:space="preserve">rocess </w:t>
      </w:r>
      <w:r w:rsidRPr="00745F5A">
        <w:t>I</w:t>
      </w:r>
      <w:r w:rsidR="00B26C62" w:rsidRPr="00745F5A">
        <w:t>dentifiers in all component</w:t>
      </w:r>
      <w:r w:rsidR="002A3ECC" w:rsidRPr="00745F5A">
        <w:t>s</w:t>
      </w:r>
    </w:p>
    <w:p w14:paraId="6F3E646C" w14:textId="77777777" w:rsidR="004225A4" w:rsidRPr="00745F5A" w:rsidRDefault="004225A4" w:rsidP="004225A4">
      <w:pPr>
        <w:rPr>
          <w:b/>
          <w:sz w:val="24"/>
        </w:rPr>
      </w:pPr>
      <w:r w:rsidRPr="00745F5A">
        <w:rPr>
          <w:b/>
          <w:sz w:val="24"/>
        </w:rPr>
        <w:t>Example</w:t>
      </w:r>
      <w:r w:rsidR="004E0D0E" w:rsidRPr="00745F5A">
        <w:rPr>
          <w:b/>
          <w:sz w:val="24"/>
        </w:rPr>
        <w:t xml:space="preserve"> 1</w:t>
      </w:r>
      <w:r w:rsidR="00C746CA" w:rsidRPr="00745F5A">
        <w:rPr>
          <w:b/>
          <w:sz w:val="24"/>
        </w:rPr>
        <w:t xml:space="preserve"> (from Billing BIS v3)</w:t>
      </w:r>
      <w:r w:rsidRPr="00745F5A">
        <w:rPr>
          <w:b/>
          <w:sz w:val="24"/>
        </w:rPr>
        <w:t>:</w:t>
      </w:r>
    </w:p>
    <w:p w14:paraId="479F6FFD" w14:textId="77777777" w:rsidR="00DA409B" w:rsidRPr="00745F5A" w:rsidRDefault="00C746CA" w:rsidP="00B26C62">
      <w:pPr>
        <w:pStyle w:val="Code"/>
        <w:shd w:val="clear" w:color="auto" w:fill="FFFFFF"/>
        <w:ind w:left="567"/>
        <w:rPr>
          <w:noProof w:val="0"/>
        </w:rPr>
      </w:pPr>
      <w:r w:rsidRPr="00745F5A">
        <w:rPr>
          <w:noProof w:val="0"/>
        </w:rPr>
        <w:t>urn:fdc:peppol.eu:2017:poacc:billing:01:1.0</w:t>
      </w:r>
    </w:p>
    <w:p w14:paraId="4A9814F3" w14:textId="4237AD92" w:rsidR="0030114D" w:rsidRPr="00745F5A" w:rsidRDefault="0030114D" w:rsidP="0030114D">
      <w:pPr>
        <w:rPr>
          <w:b/>
          <w:sz w:val="24"/>
        </w:rPr>
      </w:pPr>
      <w:r w:rsidRPr="00745F5A">
        <w:rPr>
          <w:b/>
          <w:sz w:val="24"/>
        </w:rPr>
        <w:t>Example 2</w:t>
      </w:r>
      <w:r w:rsidR="00C746CA" w:rsidRPr="00745F5A">
        <w:rPr>
          <w:b/>
          <w:sz w:val="24"/>
        </w:rPr>
        <w:t xml:space="preserve"> (from Order BIS </w:t>
      </w:r>
      <w:del w:id="1573" w:author="Philip Helger" w:date="2023-03-30T00:20:00Z">
        <w:r w:rsidR="00C746CA" w:rsidRPr="00745F5A" w:rsidDel="00FE6E15">
          <w:rPr>
            <w:b/>
            <w:sz w:val="24"/>
          </w:rPr>
          <w:delText>v2</w:delText>
        </w:r>
      </w:del>
      <w:ins w:id="1574" w:author="Philip Helger" w:date="2023-03-30T00:20:00Z">
        <w:r w:rsidR="00FE6E15" w:rsidRPr="00745F5A">
          <w:rPr>
            <w:b/>
            <w:sz w:val="24"/>
          </w:rPr>
          <w:t>v</w:t>
        </w:r>
        <w:r w:rsidR="00FE6E15">
          <w:rPr>
            <w:b/>
            <w:sz w:val="24"/>
          </w:rPr>
          <w:t>3</w:t>
        </w:r>
      </w:ins>
      <w:r w:rsidR="00C746CA" w:rsidRPr="00745F5A">
        <w:rPr>
          <w:b/>
          <w:sz w:val="24"/>
        </w:rPr>
        <w:t>)</w:t>
      </w:r>
      <w:r w:rsidRPr="00745F5A">
        <w:rPr>
          <w:b/>
          <w:sz w:val="24"/>
        </w:rPr>
        <w:t>:</w:t>
      </w:r>
    </w:p>
    <w:p w14:paraId="47689887" w14:textId="5775CBF4" w:rsidR="009934E8" w:rsidRPr="00745F5A" w:rsidRDefault="00FE6E15" w:rsidP="00B26C62">
      <w:pPr>
        <w:pStyle w:val="Code"/>
        <w:shd w:val="clear" w:color="auto" w:fill="FFFFFF"/>
        <w:ind w:left="567"/>
        <w:rPr>
          <w:noProof w:val="0"/>
        </w:rPr>
      </w:pPr>
      <w:ins w:id="1575" w:author="Philip Helger" w:date="2023-03-30T00:20:00Z">
        <w:r>
          <w:t>urn:fdc:peppol.eu:poacc:bis:ordering:3</w:t>
        </w:r>
      </w:ins>
      <w:del w:id="1576" w:author="Philip Helger" w:date="2023-03-30T00:20:00Z">
        <w:r w:rsidR="00C746CA" w:rsidRPr="00745F5A" w:rsidDel="00FE6E15">
          <w:rPr>
            <w:noProof w:val="0"/>
          </w:rPr>
          <w:delText>urn:www.cenbii.eu:profile:bii03:ver2.0</w:delText>
        </w:r>
      </w:del>
    </w:p>
    <w:p w14:paraId="12B03C40" w14:textId="2ED75019" w:rsidR="002D08B0" w:rsidRPr="00745F5A" w:rsidRDefault="002D08B0" w:rsidP="002D08B0">
      <w:r w:rsidRPr="00745F5A">
        <w:t>Rows in [</w:t>
      </w:r>
      <w:r w:rsidR="00115A30" w:rsidRPr="00745F5A">
        <w:t>Peppol</w:t>
      </w:r>
      <w:r w:rsidRPr="00745F5A">
        <w:t xml:space="preserve">_CodeList] </w:t>
      </w:r>
      <w:ins w:id="1577" w:author="Philip Helger" w:date="2023-03-30T00:21:00Z">
        <w:r w:rsidR="00B2213C">
          <w:t>with the state</w:t>
        </w:r>
        <w:r w:rsidR="00B2213C" w:rsidRPr="00745F5A">
          <w:t xml:space="preserve"> "deprecated" </w:t>
        </w:r>
        <w:r w:rsidR="00B2213C">
          <w:t>MUST NOT</w:t>
        </w:r>
        <w:r w:rsidR="00B2213C" w:rsidRPr="00745F5A">
          <w:t xml:space="preserve"> be used for newly issued documents</w:t>
        </w:r>
        <w:r w:rsidR="00B2213C">
          <w:t>, rows with the state</w:t>
        </w:r>
        <w:r w:rsidR="00B2213C" w:rsidRPr="00745F5A">
          <w:t xml:space="preserve"> "</w:t>
        </w:r>
        <w:r w:rsidR="00B2213C">
          <w:t>removed</w:t>
        </w:r>
        <w:r w:rsidR="00B2213C" w:rsidRPr="00745F5A">
          <w:t xml:space="preserve">" </w:t>
        </w:r>
        <w:r w:rsidR="00B2213C">
          <w:t>MUST NOT</w:t>
        </w:r>
        <w:r w:rsidR="00B2213C" w:rsidRPr="00745F5A">
          <w:t xml:space="preserve"> </w:t>
        </w:r>
        <w:r w:rsidR="00B2213C">
          <w:t>be used at all</w:t>
        </w:r>
      </w:ins>
      <w:del w:id="1578" w:author="Philip Helger" w:date="2023-03-30T00:21:00Z">
        <w:r w:rsidRPr="00745F5A" w:rsidDel="00B2213C">
          <w:delText>marked as "deprecated" should not be used for newly issued documents</w:delText>
        </w:r>
      </w:del>
      <w:r w:rsidRPr="00745F5A">
        <w:t xml:space="preserve">. It is important to note that this is a dynamic list. Over time new services will be added. Developers should take this into account when designing and implementing solutions for </w:t>
      </w:r>
      <w:r w:rsidR="00115A30" w:rsidRPr="00745F5A">
        <w:t>Peppol</w:t>
      </w:r>
      <w:r w:rsidRPr="00745F5A">
        <w:t xml:space="preserve"> services.</w:t>
      </w:r>
    </w:p>
    <w:p w14:paraId="0E04287D" w14:textId="77777777" w:rsidR="004B35DF" w:rsidRPr="00745F5A" w:rsidRDefault="004B35DF" w:rsidP="004B35DF">
      <w:pPr>
        <w:pStyle w:val="PolicyHeader"/>
      </w:pPr>
      <w:bookmarkStart w:id="1579" w:name="_Toc131029628"/>
      <w:r w:rsidRPr="00745F5A">
        <w:t xml:space="preserve">Specifying Process Identifiers in </w:t>
      </w:r>
      <w:r w:rsidR="005B2CF7" w:rsidRPr="00745F5A">
        <w:t>the</w:t>
      </w:r>
      <w:r w:rsidRPr="00745F5A">
        <w:t xml:space="preserve"> Envelope</w:t>
      </w:r>
      <w:r w:rsidR="005B2CF7" w:rsidRPr="00745F5A">
        <w:t xml:space="preserve"> (SBDH)</w:t>
      </w:r>
      <w:bookmarkEnd w:id="1579"/>
    </w:p>
    <w:p w14:paraId="5091F097" w14:textId="67E6F54F" w:rsidR="008D2559" w:rsidRPr="00745F5A" w:rsidRDefault="00036305">
      <w:pPr>
        <w:pStyle w:val="Policy"/>
      </w:pPr>
      <w:r w:rsidRPr="00745F5A">
        <w:t xml:space="preserve">When the </w:t>
      </w:r>
      <w:r w:rsidR="00C44A9C" w:rsidRPr="00745F5A">
        <w:t>“</w:t>
      </w:r>
      <w:r w:rsidRPr="00745F5A">
        <w:t>//BusinessScope/Scope/Type</w:t>
      </w:r>
      <w:r w:rsidR="00C44A9C" w:rsidRPr="00745F5A">
        <w:t>”</w:t>
      </w:r>
      <w:r w:rsidRPr="00745F5A">
        <w:t xml:space="preserve"> element value is “PROCESSID”</w:t>
      </w:r>
      <w:r w:rsidR="00C44A9C" w:rsidRPr="00745F5A">
        <w:t>,</w:t>
      </w:r>
      <w:r w:rsidRPr="00745F5A">
        <w:t xml:space="preserve"> </w:t>
      </w:r>
      <w:r w:rsidR="00C44A9C" w:rsidRPr="00745F5A">
        <w:t>t</w:t>
      </w:r>
      <w:r w:rsidRPr="00745F5A">
        <w:t xml:space="preserve">he value for the </w:t>
      </w:r>
      <w:r w:rsidR="00C44A9C" w:rsidRPr="00745F5A">
        <w:t>“</w:t>
      </w:r>
      <w:r w:rsidRPr="00745F5A">
        <w:t>//BusinessScope/Scope/Identifier</w:t>
      </w:r>
      <w:r w:rsidR="00C44A9C" w:rsidRPr="00745F5A">
        <w:t>”</w:t>
      </w:r>
      <w:r w:rsidRPr="00745F5A">
        <w:t xml:space="preserve"> element must be “cenbii-procid-ubl” (see </w:t>
      </w:r>
      <w:r w:rsidR="008C6B3A" w:rsidRPr="00745F5A">
        <w:fldChar w:fldCharType="begin"/>
      </w:r>
      <w:r w:rsidR="008C6B3A" w:rsidRPr="00745F5A">
        <w:instrText xml:space="preserve"> REF _Ref281927369 \r \h  \* MERGEFORMAT </w:instrText>
      </w:r>
      <w:r w:rsidR="008C6B3A" w:rsidRPr="00745F5A">
        <w:fldChar w:fldCharType="separate"/>
      </w:r>
      <w:r w:rsidR="00293C88">
        <w:t>POLICY 24</w:t>
      </w:r>
      <w:r w:rsidR="008C6B3A" w:rsidRPr="00745F5A">
        <w:fldChar w:fldCharType="end"/>
      </w:r>
      <w:r w:rsidRPr="00745F5A">
        <w:t xml:space="preserve">) and the value of the element </w:t>
      </w:r>
      <w:r w:rsidR="00C44A9C" w:rsidRPr="00745F5A">
        <w:t>“</w:t>
      </w:r>
      <w:r w:rsidRPr="00745F5A">
        <w:t>//BusinessScope/Scope/InstanceIdentifier</w:t>
      </w:r>
      <w:r w:rsidR="00C44A9C" w:rsidRPr="00745F5A">
        <w:t>”</w:t>
      </w:r>
      <w:r w:rsidRPr="00745F5A">
        <w:t xml:space="preserve"> must be the </w:t>
      </w:r>
      <w:del w:id="1580" w:author="Philip Helger" w:date="2023-03-30T00:21:00Z">
        <w:r w:rsidRPr="00745F5A" w:rsidDel="001F35DA">
          <w:delText xml:space="preserve">process </w:delText>
        </w:r>
      </w:del>
      <w:ins w:id="1581" w:author="Philip Helger" w:date="2023-03-30T00:21:00Z">
        <w:r w:rsidR="001F35DA">
          <w:t>P</w:t>
        </w:r>
        <w:r w:rsidR="001F35DA" w:rsidRPr="00745F5A">
          <w:t xml:space="preserve">rocess </w:t>
        </w:r>
      </w:ins>
      <w:del w:id="1582" w:author="Philip Helger" w:date="2023-03-30T00:21:00Z">
        <w:r w:rsidRPr="00745F5A" w:rsidDel="001F35DA">
          <w:delText xml:space="preserve">identifier </w:delText>
        </w:r>
      </w:del>
      <w:ins w:id="1583" w:author="Philip Helger" w:date="2023-03-30T00:21:00Z">
        <w:r w:rsidR="001F35DA">
          <w:t>I</w:t>
        </w:r>
        <w:r w:rsidR="001F35DA" w:rsidRPr="00745F5A">
          <w:t xml:space="preserve">dentifier </w:t>
        </w:r>
        <w:r w:rsidR="001F35DA">
          <w:t xml:space="preserve">Value </w:t>
        </w:r>
      </w:ins>
      <w:r w:rsidRPr="00745F5A">
        <w:t>itself.</w:t>
      </w:r>
    </w:p>
    <w:p w14:paraId="09C7BF01" w14:textId="7949A620" w:rsidR="004B35DF" w:rsidRPr="00745F5A" w:rsidRDefault="004B35DF" w:rsidP="004B35DF">
      <w:r w:rsidRPr="00745F5A">
        <w:t xml:space="preserve">Applies to: </w:t>
      </w:r>
      <w:del w:id="1584" w:author="Philip Helger" w:date="2023-03-29T21:56:00Z">
        <w:r w:rsidR="00C44A9C" w:rsidRPr="00745F5A" w:rsidDel="00376533">
          <w:delText xml:space="preserve">all </w:delText>
        </w:r>
      </w:del>
      <w:ins w:id="1585" w:author="Philip Helger" w:date="2023-03-29T21:56:00Z">
        <w:r w:rsidR="00376533">
          <w:t>A</w:t>
        </w:r>
        <w:r w:rsidR="00376533" w:rsidRPr="00745F5A">
          <w:t xml:space="preserve">ll </w:t>
        </w:r>
      </w:ins>
      <w:r w:rsidR="00C44A9C" w:rsidRPr="00745F5A">
        <w:t xml:space="preserve">instances of the </w:t>
      </w:r>
      <w:r w:rsidR="00115A30" w:rsidRPr="00745F5A">
        <w:t>Peppol</w:t>
      </w:r>
      <w:r w:rsidRPr="00745F5A">
        <w:t xml:space="preserve"> Business </w:t>
      </w:r>
      <w:r w:rsidR="005B2CF7" w:rsidRPr="00745F5A">
        <w:t xml:space="preserve">Message </w:t>
      </w:r>
      <w:r w:rsidRPr="00745F5A">
        <w:t>Envelope</w:t>
      </w:r>
      <w:r w:rsidR="005B2CF7" w:rsidRPr="00745F5A">
        <w:t xml:space="preserve"> (SBDH)</w:t>
      </w:r>
    </w:p>
    <w:p w14:paraId="4EF73D4A" w14:textId="77777777" w:rsidR="004B35DF" w:rsidRPr="00745F5A" w:rsidRDefault="004B35DF" w:rsidP="004B35DF">
      <w:pPr>
        <w:rPr>
          <w:b/>
          <w:sz w:val="24"/>
        </w:rPr>
      </w:pPr>
      <w:r w:rsidRPr="00745F5A">
        <w:rPr>
          <w:b/>
          <w:sz w:val="24"/>
        </w:rPr>
        <w:t>Example:</w:t>
      </w:r>
    </w:p>
    <w:p w14:paraId="7DF714FF" w14:textId="77777777" w:rsidR="004B35DF" w:rsidRPr="00745F5A" w:rsidRDefault="004B35DF" w:rsidP="004B35DF">
      <w:pPr>
        <w:pStyle w:val="Code"/>
        <w:shd w:val="clear" w:color="auto" w:fill="FFFFFF"/>
        <w:ind w:left="567"/>
        <w:rPr>
          <w:noProof w:val="0"/>
        </w:rPr>
      </w:pPr>
      <w:r w:rsidRPr="00745F5A">
        <w:rPr>
          <w:noProof w:val="0"/>
        </w:rPr>
        <w:t>&lt;BusinessScope&gt;</w:t>
      </w:r>
    </w:p>
    <w:p w14:paraId="0AED8808" w14:textId="77777777" w:rsidR="004B35DF" w:rsidRPr="00745F5A" w:rsidRDefault="004B35DF" w:rsidP="004B35DF">
      <w:pPr>
        <w:pStyle w:val="Code"/>
        <w:shd w:val="clear" w:color="auto" w:fill="FFFFFF"/>
        <w:ind w:left="567"/>
        <w:rPr>
          <w:noProof w:val="0"/>
        </w:rPr>
      </w:pPr>
      <w:r w:rsidRPr="00745F5A">
        <w:rPr>
          <w:noProof w:val="0"/>
        </w:rPr>
        <w:t xml:space="preserve">  &lt;Scope&gt;</w:t>
      </w:r>
    </w:p>
    <w:p w14:paraId="55884517" w14:textId="77777777" w:rsidR="00C44A9C" w:rsidRPr="00745F5A" w:rsidRDefault="004B35DF" w:rsidP="004B35DF">
      <w:pPr>
        <w:pStyle w:val="Code"/>
        <w:shd w:val="clear" w:color="auto" w:fill="FFFFFF"/>
        <w:ind w:left="567"/>
        <w:rPr>
          <w:noProof w:val="0"/>
        </w:rPr>
      </w:pPr>
      <w:r w:rsidRPr="00745F5A">
        <w:rPr>
          <w:noProof w:val="0"/>
        </w:rPr>
        <w:t xml:space="preserve">    &lt;Type&gt;</w:t>
      </w:r>
      <w:r w:rsidR="00036305" w:rsidRPr="00745F5A">
        <w:rPr>
          <w:noProof w:val="0"/>
        </w:rPr>
        <w:t>PROCESSID&lt;/Type&gt;</w:t>
      </w:r>
    </w:p>
    <w:p w14:paraId="67CF674F" w14:textId="77777777" w:rsidR="00C44A9C" w:rsidRPr="00745F5A" w:rsidRDefault="00C44A9C" w:rsidP="004B35DF">
      <w:pPr>
        <w:pStyle w:val="Code"/>
        <w:shd w:val="clear" w:color="auto" w:fill="FFFFFF"/>
        <w:ind w:left="567"/>
        <w:rPr>
          <w:noProof w:val="0"/>
        </w:rPr>
      </w:pPr>
      <w:r w:rsidRPr="00745F5A">
        <w:rPr>
          <w:noProof w:val="0"/>
        </w:rPr>
        <w:t xml:space="preserve">    </w:t>
      </w:r>
      <w:r w:rsidR="00036305" w:rsidRPr="00745F5A">
        <w:rPr>
          <w:noProof w:val="0"/>
        </w:rPr>
        <w:t>&lt;InstanceIdentifier&gt;</w:t>
      </w:r>
    </w:p>
    <w:p w14:paraId="1ABB2761" w14:textId="13617B95" w:rsidR="004B35DF" w:rsidRPr="00745F5A" w:rsidRDefault="00E620A6" w:rsidP="004B35DF">
      <w:pPr>
        <w:pStyle w:val="Code"/>
        <w:shd w:val="clear" w:color="auto" w:fill="FFFFFF"/>
        <w:ind w:left="567"/>
        <w:rPr>
          <w:noProof w:val="0"/>
        </w:rPr>
      </w:pPr>
      <w:ins w:id="1586" w:author="Philip Helger" w:date="2023-03-30T00:21:00Z">
        <w:r w:rsidRPr="00E620A6">
          <w:rPr>
            <w:noProof w:val="0"/>
          </w:rPr>
          <w:t>urn:fdc:peppol.eu:2017:poacc:billing:01:1.0</w:t>
        </w:r>
      </w:ins>
      <w:del w:id="1587" w:author="Philip Helger" w:date="2023-03-30T00:21:00Z">
        <w:r w:rsidR="00036305" w:rsidRPr="00745F5A" w:rsidDel="00E620A6">
          <w:rPr>
            <w:noProof w:val="0"/>
          </w:rPr>
          <w:delText>urn:www.cenbii.eu:profile:bii04:ver1.0</w:delText>
        </w:r>
      </w:del>
      <w:r w:rsidR="00036305" w:rsidRPr="00745F5A">
        <w:rPr>
          <w:noProof w:val="0"/>
        </w:rPr>
        <w:t>&lt;/InstanceIdentifier&gt;</w:t>
      </w:r>
    </w:p>
    <w:p w14:paraId="18E27A60" w14:textId="77777777" w:rsidR="004B35DF" w:rsidRPr="00B20A12" w:rsidRDefault="00036305" w:rsidP="004B35DF">
      <w:pPr>
        <w:pStyle w:val="Code"/>
        <w:shd w:val="clear" w:color="auto" w:fill="FFFFFF"/>
        <w:ind w:left="567"/>
        <w:rPr>
          <w:noProof w:val="0"/>
          <w:lang w:val="es-ES"/>
        </w:rPr>
      </w:pPr>
      <w:r w:rsidRPr="00745F5A">
        <w:rPr>
          <w:noProof w:val="0"/>
        </w:rPr>
        <w:t xml:space="preserve">    </w:t>
      </w:r>
      <w:r w:rsidRPr="00B20A12">
        <w:rPr>
          <w:noProof w:val="0"/>
          <w:lang w:val="es-ES"/>
        </w:rPr>
        <w:t>&lt;Identifier&gt;cenbii-procid-ubl&lt;/Identifier</w:t>
      </w:r>
      <w:r w:rsidR="004B35DF" w:rsidRPr="00B20A12">
        <w:rPr>
          <w:noProof w:val="0"/>
          <w:lang w:val="es-ES"/>
        </w:rPr>
        <w:t>&gt;</w:t>
      </w:r>
    </w:p>
    <w:p w14:paraId="437D68F3" w14:textId="77777777" w:rsidR="004B35DF" w:rsidRPr="00745F5A" w:rsidRDefault="004B35DF" w:rsidP="004B35DF">
      <w:pPr>
        <w:pStyle w:val="Code"/>
        <w:shd w:val="clear" w:color="auto" w:fill="FFFFFF"/>
        <w:ind w:left="567"/>
        <w:rPr>
          <w:noProof w:val="0"/>
        </w:rPr>
      </w:pPr>
      <w:r w:rsidRPr="00B20A12">
        <w:rPr>
          <w:noProof w:val="0"/>
          <w:lang w:val="es-ES"/>
        </w:rPr>
        <w:t xml:space="preserve">  </w:t>
      </w:r>
      <w:r w:rsidRPr="00745F5A">
        <w:rPr>
          <w:noProof w:val="0"/>
        </w:rPr>
        <w:t>&lt;/Scope&gt;</w:t>
      </w:r>
    </w:p>
    <w:p w14:paraId="3D301555" w14:textId="77777777" w:rsidR="004B35DF" w:rsidRPr="00745F5A" w:rsidRDefault="004B35DF" w:rsidP="004B35DF">
      <w:pPr>
        <w:pStyle w:val="Code"/>
        <w:shd w:val="clear" w:color="auto" w:fill="FFFFFF"/>
        <w:ind w:left="567"/>
        <w:rPr>
          <w:noProof w:val="0"/>
        </w:rPr>
      </w:pPr>
      <w:r w:rsidRPr="00745F5A">
        <w:rPr>
          <w:noProof w:val="0"/>
        </w:rPr>
        <w:t>&lt;/BusinessScope&gt;</w:t>
      </w:r>
    </w:p>
    <w:p w14:paraId="78AF3CA9" w14:textId="7AFABCED" w:rsidR="00036305" w:rsidRPr="00745F5A" w:rsidRDefault="00C44A9C" w:rsidP="00036305">
      <w:r w:rsidRPr="00745F5A">
        <w:t xml:space="preserve">Note: </w:t>
      </w:r>
      <w:del w:id="1588" w:author="Philip Helger" w:date="2023-03-29T21:56:00Z">
        <w:r w:rsidRPr="00745F5A" w:rsidDel="004F7F57">
          <w:delText xml:space="preserve">the </w:delText>
        </w:r>
      </w:del>
      <w:ins w:id="1589" w:author="Philip Helger" w:date="2023-03-29T21:56:00Z">
        <w:r w:rsidR="004F7F57">
          <w:t>T</w:t>
        </w:r>
        <w:r w:rsidR="004F7F57" w:rsidRPr="00745F5A">
          <w:t xml:space="preserve">he </w:t>
        </w:r>
      </w:ins>
      <w:r w:rsidRPr="00745F5A">
        <w:t>order of elements is defined by the Standard Business Document Header XML Schema.</w:t>
      </w:r>
    </w:p>
    <w:p w14:paraId="75B716FA" w14:textId="77777777" w:rsidR="00667607" w:rsidRPr="00745F5A" w:rsidRDefault="00667607" w:rsidP="00667607">
      <w:pPr>
        <w:pStyle w:val="PolicyHeader"/>
      </w:pPr>
      <w:bookmarkStart w:id="1590" w:name="_Toc131029629"/>
      <w:r w:rsidRPr="00745F5A">
        <w:t>Specifying Process Identifiers in SMP</w:t>
      </w:r>
      <w:r w:rsidR="00E61519" w:rsidRPr="00745F5A">
        <w:t xml:space="preserve"> documents</w:t>
      </w:r>
      <w:bookmarkEnd w:id="1590"/>
    </w:p>
    <w:p w14:paraId="0BF97121" w14:textId="00C3FD8C" w:rsidR="00667607" w:rsidRPr="00745F5A" w:rsidRDefault="00667607" w:rsidP="00667607">
      <w:pPr>
        <w:pStyle w:val="Policy"/>
      </w:pPr>
      <w:r w:rsidRPr="00745F5A">
        <w:t xml:space="preserve">The value for </w:t>
      </w:r>
      <w:r w:rsidR="00E61519" w:rsidRPr="00745F5A">
        <w:t xml:space="preserve">the scheme attribute </w:t>
      </w:r>
      <w:r w:rsidR="0075723F" w:rsidRPr="00745F5A">
        <w:t xml:space="preserve">should </w:t>
      </w:r>
      <w:r w:rsidR="00E61519" w:rsidRPr="00745F5A">
        <w:t xml:space="preserve">be “cenbii-procid-ubl” (see </w:t>
      </w:r>
      <w:r w:rsidR="00766E99" w:rsidRPr="00745F5A">
        <w:fldChar w:fldCharType="begin"/>
      </w:r>
      <w:r w:rsidR="00E61519" w:rsidRPr="00745F5A">
        <w:instrText xml:space="preserve"> REF _Ref281927369 \r \h </w:instrText>
      </w:r>
      <w:r w:rsidR="00766E99" w:rsidRPr="00745F5A">
        <w:fldChar w:fldCharType="separate"/>
      </w:r>
      <w:r w:rsidR="00293C88">
        <w:t>POLICY 24</w:t>
      </w:r>
      <w:r w:rsidR="00766E99" w:rsidRPr="00745F5A">
        <w:fldChar w:fldCharType="end"/>
      </w:r>
      <w:r w:rsidR="00E61519" w:rsidRPr="00745F5A">
        <w:t>) and the element value must be the process identifier itself.</w:t>
      </w:r>
    </w:p>
    <w:p w14:paraId="7B75BFA6" w14:textId="77777777" w:rsidR="003F6527" w:rsidRPr="00745F5A" w:rsidRDefault="00B26C62" w:rsidP="00667607">
      <w:r w:rsidRPr="00745F5A">
        <w:lastRenderedPageBreak/>
        <w:t>Applies to: XML documents used in the SMP</w:t>
      </w:r>
    </w:p>
    <w:p w14:paraId="6F463A23" w14:textId="6F27D79D" w:rsidR="00E17B9D" w:rsidRPr="00745F5A" w:rsidRDefault="00900A19" w:rsidP="003F4ADF">
      <w:pPr>
        <w:rPr>
          <w:b/>
          <w:sz w:val="24"/>
        </w:rPr>
      </w:pPr>
      <w:r w:rsidRPr="00745F5A">
        <w:rPr>
          <w:b/>
          <w:sz w:val="24"/>
        </w:rPr>
        <w:t>E</w:t>
      </w:r>
      <w:r w:rsidR="00667607" w:rsidRPr="00745F5A">
        <w:rPr>
          <w:b/>
          <w:sz w:val="24"/>
        </w:rPr>
        <w:t>xample</w:t>
      </w:r>
      <w:r w:rsidR="004E0D0E" w:rsidRPr="00745F5A">
        <w:rPr>
          <w:b/>
          <w:sz w:val="24"/>
        </w:rPr>
        <w:t xml:space="preserve"> 1 (</w:t>
      </w:r>
      <w:ins w:id="1591" w:author="Philip Helger" w:date="2023-03-30T00:22:00Z">
        <w:r w:rsidR="009B6B1A" w:rsidRPr="00745F5A">
          <w:rPr>
            <w:b/>
            <w:sz w:val="24"/>
          </w:rPr>
          <w:t>from Billing BIS v3</w:t>
        </w:r>
      </w:ins>
      <w:del w:id="1592" w:author="Philip Helger" w:date="2023-03-30T00:22:00Z">
        <w:r w:rsidR="003C7500" w:rsidRPr="00745F5A" w:rsidDel="009B6B1A">
          <w:rPr>
            <w:b/>
            <w:sz w:val="24"/>
          </w:rPr>
          <w:delText>CEN/BII</w:delText>
        </w:r>
      </w:del>
      <w:r w:rsidR="004E0D0E" w:rsidRPr="00745F5A">
        <w:rPr>
          <w:b/>
          <w:sz w:val="24"/>
        </w:rPr>
        <w:t>)</w:t>
      </w:r>
      <w:r w:rsidR="003C7500" w:rsidRPr="00745F5A">
        <w:rPr>
          <w:b/>
          <w:sz w:val="24"/>
        </w:rPr>
        <w:t>:</w:t>
      </w:r>
    </w:p>
    <w:p w14:paraId="74315436" w14:textId="5CA38FC4" w:rsidR="00667607" w:rsidRPr="00745F5A" w:rsidRDefault="00667607" w:rsidP="003F6527">
      <w:pPr>
        <w:pStyle w:val="Code"/>
        <w:shd w:val="clear" w:color="auto" w:fill="FFFFFF"/>
        <w:ind w:left="567"/>
        <w:rPr>
          <w:noProof w:val="0"/>
        </w:rPr>
      </w:pPr>
      <w:r w:rsidRPr="00745F5A">
        <w:rPr>
          <w:noProof w:val="0"/>
        </w:rPr>
        <w:t>&lt;ProcessIdentifier scheme="cenbii-procid-ubl"</w:t>
      </w:r>
      <w:ins w:id="1593" w:author="Philip Helger" w:date="2023-03-30T00:22:00Z">
        <w:r w:rsidR="009B6B1A">
          <w:rPr>
            <w:noProof w:val="0"/>
          </w:rPr>
          <w:br/>
        </w:r>
      </w:ins>
      <w:r w:rsidRPr="00745F5A">
        <w:rPr>
          <w:noProof w:val="0"/>
        </w:rPr>
        <w:t>&gt;</w:t>
      </w:r>
      <w:ins w:id="1594" w:author="Philip Helger" w:date="2023-03-30T00:22:00Z">
        <w:r w:rsidR="009B6B1A" w:rsidRPr="00745F5A">
          <w:rPr>
            <w:noProof w:val="0"/>
          </w:rPr>
          <w:t>urn:fdc:peppol.eu:2017:poacc:billing:01:1.0</w:t>
        </w:r>
      </w:ins>
      <w:del w:id="1595" w:author="Philip Helger" w:date="2023-03-30T00:22:00Z">
        <w:r w:rsidRPr="00745F5A" w:rsidDel="009B6B1A">
          <w:rPr>
            <w:noProof w:val="0"/>
          </w:rPr>
          <w:delText>urn:www.cenbii.eu:profile:bii03:ver1.0</w:delText>
        </w:r>
      </w:del>
      <w:r w:rsidRPr="00745F5A">
        <w:rPr>
          <w:noProof w:val="0"/>
        </w:rPr>
        <w:t>&lt;/ProcessIdentifier&gt;</w:t>
      </w:r>
    </w:p>
    <w:p w14:paraId="2378936E" w14:textId="21D4DF99" w:rsidR="00E17B9D" w:rsidRPr="00745F5A" w:rsidRDefault="004E0D0E" w:rsidP="003F4ADF">
      <w:r w:rsidRPr="00745F5A">
        <w:rPr>
          <w:b/>
          <w:sz w:val="24"/>
        </w:rPr>
        <w:t>Example 2 (</w:t>
      </w:r>
      <w:ins w:id="1596" w:author="Philip Helger" w:date="2023-03-30T00:22:00Z">
        <w:r w:rsidR="009B6B1A" w:rsidRPr="00745F5A">
          <w:rPr>
            <w:b/>
            <w:sz w:val="24"/>
          </w:rPr>
          <w:t>from Order BIS v</w:t>
        </w:r>
        <w:r w:rsidR="009B6B1A">
          <w:rPr>
            <w:b/>
            <w:sz w:val="24"/>
          </w:rPr>
          <w:t>3</w:t>
        </w:r>
      </w:ins>
      <w:del w:id="1597" w:author="Philip Helger" w:date="2023-03-30T00:22:00Z">
        <w:r w:rsidRPr="00745F5A" w:rsidDel="009B6B1A">
          <w:rPr>
            <w:b/>
            <w:sz w:val="24"/>
          </w:rPr>
          <w:delText>CEN/BII2</w:delText>
        </w:r>
      </w:del>
      <w:r w:rsidRPr="00745F5A">
        <w:rPr>
          <w:b/>
          <w:sz w:val="24"/>
        </w:rPr>
        <w:t>):</w:t>
      </w:r>
    </w:p>
    <w:p w14:paraId="63BCA785" w14:textId="7C1A5ACE" w:rsidR="009934E8" w:rsidRPr="00745F5A" w:rsidRDefault="009934E8" w:rsidP="003F6527">
      <w:pPr>
        <w:pStyle w:val="Code"/>
        <w:shd w:val="clear" w:color="auto" w:fill="FFFFFF"/>
        <w:ind w:left="567"/>
        <w:rPr>
          <w:noProof w:val="0"/>
        </w:rPr>
      </w:pPr>
      <w:r w:rsidRPr="00745F5A">
        <w:rPr>
          <w:noProof w:val="0"/>
        </w:rPr>
        <w:t>&lt;ProcessIdentifier scheme="cenbii-procid-ubl"</w:t>
      </w:r>
      <w:ins w:id="1598" w:author="Philip Helger" w:date="2023-03-30T00:22:00Z">
        <w:r w:rsidR="009B6B1A">
          <w:rPr>
            <w:noProof w:val="0"/>
          </w:rPr>
          <w:br/>
        </w:r>
      </w:ins>
      <w:r w:rsidRPr="00745F5A">
        <w:rPr>
          <w:noProof w:val="0"/>
        </w:rPr>
        <w:t>&gt;</w:t>
      </w:r>
      <w:ins w:id="1599" w:author="Philip Helger" w:date="2023-03-30T00:23:00Z">
        <w:r w:rsidR="009B6B1A" w:rsidRPr="009B6B1A">
          <w:t xml:space="preserve"> </w:t>
        </w:r>
        <w:r w:rsidR="009B6B1A">
          <w:t>urn:fdc:peppol.eu:poacc:bis:ordering:3</w:t>
        </w:r>
      </w:ins>
      <w:del w:id="1600" w:author="Philip Helger" w:date="2023-03-30T00:23:00Z">
        <w:r w:rsidRPr="00745F5A" w:rsidDel="009B6B1A">
          <w:rPr>
            <w:noProof w:val="0"/>
          </w:rPr>
          <w:delText>urn:www.cenbii.eu:profile:bii03:ver2.0</w:delText>
        </w:r>
      </w:del>
      <w:r w:rsidRPr="00745F5A">
        <w:rPr>
          <w:noProof w:val="0"/>
        </w:rPr>
        <w:t>&lt;/ProcessIdentifier&gt;</w:t>
      </w:r>
    </w:p>
    <w:p w14:paraId="57737ADF" w14:textId="77777777" w:rsidR="008D4811" w:rsidRPr="00745F5A" w:rsidRDefault="008D4811" w:rsidP="00E15FB4">
      <w:pPr>
        <w:pStyle w:val="berschrift1"/>
      </w:pPr>
      <w:bookmarkStart w:id="1601" w:name="_Toc131029630"/>
      <w:r w:rsidRPr="00745F5A">
        <w:lastRenderedPageBreak/>
        <w:t xml:space="preserve">Policy on Identifying Transport Profiles in </w:t>
      </w:r>
      <w:r w:rsidR="00115A30" w:rsidRPr="00745F5A">
        <w:t>Peppol</w:t>
      </w:r>
      <w:bookmarkEnd w:id="1601"/>
    </w:p>
    <w:p w14:paraId="043DA9E3" w14:textId="77777777" w:rsidR="008D4811" w:rsidRPr="00745F5A" w:rsidRDefault="008D4811" w:rsidP="00E15FB4">
      <w:pPr>
        <w:pStyle w:val="berschrift2"/>
      </w:pPr>
      <w:bookmarkStart w:id="1602" w:name="_Toc131029631"/>
      <w:r w:rsidRPr="00745F5A">
        <w:t>SMP</w:t>
      </w:r>
      <w:bookmarkEnd w:id="1602"/>
    </w:p>
    <w:p w14:paraId="4CAB1A05" w14:textId="77777777" w:rsidR="008D4811" w:rsidRPr="00745F5A" w:rsidRDefault="002A3ECC" w:rsidP="008D4811">
      <w:r w:rsidRPr="00745F5A">
        <w:t xml:space="preserve">The </w:t>
      </w:r>
      <w:r w:rsidR="00115A30" w:rsidRPr="00745F5A">
        <w:t>Peppol</w:t>
      </w:r>
      <w:r w:rsidRPr="00745F5A">
        <w:t xml:space="preserve"> Transport Infrastructure </w:t>
      </w:r>
      <w:r w:rsidR="008D4811" w:rsidRPr="00745F5A">
        <w:t xml:space="preserve">supports different transport protocols. </w:t>
      </w:r>
      <w:r w:rsidR="00135E61" w:rsidRPr="00745F5A">
        <w:t xml:space="preserve">Each </w:t>
      </w:r>
      <w:r w:rsidR="008D4811" w:rsidRPr="00745F5A">
        <w:t xml:space="preserve">endpoint </w:t>
      </w:r>
      <w:r w:rsidR="00135E61" w:rsidRPr="00745F5A">
        <w:t xml:space="preserve">registered </w:t>
      </w:r>
      <w:r w:rsidR="008D4811" w:rsidRPr="00745F5A">
        <w:t>in an SMP is required to provide a transport profile</w:t>
      </w:r>
      <w:r w:rsidR="00135E61" w:rsidRPr="00745F5A">
        <w:t xml:space="preserve"> identifying the used transport</w:t>
      </w:r>
      <w:r w:rsidR="008D4811" w:rsidRPr="00745F5A">
        <w:t>.</w:t>
      </w:r>
    </w:p>
    <w:p w14:paraId="5B120044" w14:textId="77777777" w:rsidR="00953680" w:rsidRPr="00745F5A" w:rsidRDefault="00D27B0D" w:rsidP="00953680">
      <w:pPr>
        <w:pStyle w:val="PolicyHeader"/>
      </w:pPr>
      <w:bookmarkStart w:id="1603" w:name="_Toc131029632"/>
      <w:r w:rsidRPr="00745F5A">
        <w:t>Transport Profile Values</w:t>
      </w:r>
      <w:bookmarkEnd w:id="1603"/>
    </w:p>
    <w:p w14:paraId="5CA1115C" w14:textId="77777777" w:rsidR="00953680" w:rsidRPr="00745F5A" w:rsidRDefault="00953680" w:rsidP="00953680">
      <w:pPr>
        <w:pStyle w:val="Policy"/>
      </w:pPr>
      <w:r w:rsidRPr="00745F5A">
        <w:t>All valid Transport Profile Values are defined in [</w:t>
      </w:r>
      <w:r w:rsidR="00115A30" w:rsidRPr="00745F5A">
        <w:t>Peppol</w:t>
      </w:r>
      <w:r w:rsidRPr="00745F5A">
        <w:t>_CodeList].</w:t>
      </w:r>
    </w:p>
    <w:p w14:paraId="2A23DC67" w14:textId="7B9B7C64" w:rsidR="00953680" w:rsidRPr="00745F5A" w:rsidRDefault="00953680" w:rsidP="00953680">
      <w:r w:rsidRPr="00745F5A">
        <w:t xml:space="preserve">Applies to: </w:t>
      </w:r>
      <w:del w:id="1604" w:author="Philip Helger" w:date="2023-03-29T21:57:00Z">
        <w:r w:rsidRPr="00745F5A" w:rsidDel="004F7F57">
          <w:delText xml:space="preserve">all </w:delText>
        </w:r>
      </w:del>
      <w:ins w:id="1605" w:author="Philip Helger" w:date="2023-03-29T21:57:00Z">
        <w:r w:rsidR="004F7F57">
          <w:t>A</w:t>
        </w:r>
        <w:r w:rsidR="004F7F57" w:rsidRPr="00745F5A">
          <w:t xml:space="preserve">ll </w:t>
        </w:r>
      </w:ins>
      <w:r w:rsidRPr="00745F5A">
        <w:t>XML documents used in the SMP</w:t>
      </w:r>
    </w:p>
    <w:p w14:paraId="3CCB1710" w14:textId="49A7E273" w:rsidR="006634D0" w:rsidRPr="00745F5A" w:rsidRDefault="006634D0" w:rsidP="00953680">
      <w:r w:rsidRPr="00745F5A">
        <w:t>Rows in [</w:t>
      </w:r>
      <w:r w:rsidR="00115A30" w:rsidRPr="00745F5A">
        <w:t>Peppol</w:t>
      </w:r>
      <w:r w:rsidRPr="00745F5A">
        <w:t xml:space="preserve">_CodeList] </w:t>
      </w:r>
      <w:ins w:id="1606" w:author="Philip Helger" w:date="2023-03-30T00:20:00Z">
        <w:r w:rsidR="00FE6E15">
          <w:t>with the state</w:t>
        </w:r>
        <w:r w:rsidR="00FE6E15" w:rsidRPr="00745F5A">
          <w:t xml:space="preserve"> "deprecated" </w:t>
        </w:r>
        <w:r w:rsidR="00FE6E15">
          <w:t>MUST NOT</w:t>
        </w:r>
        <w:r w:rsidR="00FE6E15" w:rsidRPr="00745F5A">
          <w:t xml:space="preserve"> be used for newly issued documents</w:t>
        </w:r>
        <w:r w:rsidR="00FE6E15">
          <w:t>, rows with the state</w:t>
        </w:r>
        <w:r w:rsidR="00FE6E15" w:rsidRPr="00745F5A">
          <w:t xml:space="preserve"> "</w:t>
        </w:r>
        <w:r w:rsidR="00FE6E15">
          <w:t>removed</w:t>
        </w:r>
        <w:r w:rsidR="00FE6E15" w:rsidRPr="00745F5A">
          <w:t xml:space="preserve">" </w:t>
        </w:r>
        <w:r w:rsidR="00FE6E15">
          <w:t>MUST NOT</w:t>
        </w:r>
        <w:r w:rsidR="00FE6E15" w:rsidRPr="00745F5A">
          <w:t xml:space="preserve"> </w:t>
        </w:r>
        <w:r w:rsidR="00FE6E15">
          <w:t>be used at all</w:t>
        </w:r>
      </w:ins>
      <w:del w:id="1607" w:author="Philip Helger" w:date="2023-03-30T00:20:00Z">
        <w:r w:rsidRPr="00745F5A" w:rsidDel="00FE6E15">
          <w:delText>marked as "deprecated" should not be used for newly issued documents</w:delText>
        </w:r>
      </w:del>
      <w:r w:rsidRPr="00745F5A">
        <w:t xml:space="preserve">. It is important to note that this is a dynamic list. Over time new services will be added. Developers should take this into account when designing and implementing solutions for </w:t>
      </w:r>
      <w:r w:rsidR="00115A30" w:rsidRPr="00745F5A">
        <w:t>Peppol</w:t>
      </w:r>
      <w:r w:rsidRPr="00745F5A">
        <w:t xml:space="preserve"> services.</w:t>
      </w:r>
    </w:p>
    <w:p w14:paraId="56408AC4" w14:textId="77777777" w:rsidR="008D4811" w:rsidRPr="00745F5A" w:rsidRDefault="008D4811" w:rsidP="008D4811">
      <w:pPr>
        <w:pStyle w:val="PolicyHeader"/>
      </w:pPr>
      <w:bookmarkStart w:id="1608" w:name="_Toc131029633"/>
      <w:r w:rsidRPr="00745F5A">
        <w:t>Specifying Transport Profiles in SMP documents</w:t>
      </w:r>
      <w:bookmarkEnd w:id="1608"/>
    </w:p>
    <w:p w14:paraId="051865C3" w14:textId="77777777" w:rsidR="001870DB" w:rsidRPr="00745F5A" w:rsidRDefault="00953680" w:rsidP="008D4811">
      <w:pPr>
        <w:pStyle w:val="Policy"/>
      </w:pPr>
      <w:r w:rsidRPr="00745F5A">
        <w:t xml:space="preserve">The Transport Profile identifier must be placed in the </w:t>
      </w:r>
      <w:r w:rsidR="001870DB" w:rsidRPr="00745F5A">
        <w:t>“</w:t>
      </w:r>
      <w:r w:rsidR="00DA7411" w:rsidRPr="00745F5A">
        <w:t>transportProfile</w:t>
      </w:r>
      <w:r w:rsidR="001870DB" w:rsidRPr="00745F5A">
        <w:t>”</w:t>
      </w:r>
      <w:r w:rsidR="008D4811" w:rsidRPr="00745F5A">
        <w:t xml:space="preserve"> attribute </w:t>
      </w:r>
      <w:r w:rsidRPr="00745F5A">
        <w:t>of the SMP “Endpoint” element.</w:t>
      </w:r>
    </w:p>
    <w:p w14:paraId="1404942D" w14:textId="77777777" w:rsidR="00C43EFC" w:rsidRPr="00745F5A" w:rsidRDefault="00AC28C2" w:rsidP="008D4811">
      <w:pPr>
        <w:pStyle w:val="Policy"/>
      </w:pPr>
      <w:r w:rsidRPr="00745F5A">
        <w:t xml:space="preserve">The value of the </w:t>
      </w:r>
      <w:r w:rsidR="001870DB" w:rsidRPr="00745F5A">
        <w:t>“</w:t>
      </w:r>
      <w:r w:rsidRPr="00745F5A">
        <w:t>transportProfile</w:t>
      </w:r>
      <w:r w:rsidR="001870DB" w:rsidRPr="00745F5A">
        <w:t>”</w:t>
      </w:r>
      <w:r w:rsidRPr="00745F5A">
        <w:t xml:space="preserve"> attribute is case sensitive.</w:t>
      </w:r>
    </w:p>
    <w:p w14:paraId="0EB54DE1" w14:textId="1ED11E30" w:rsidR="008D4811" w:rsidRPr="00B27E59" w:rsidRDefault="008D4811" w:rsidP="00B27E59">
      <w:pPr>
        <w:rPr>
          <w:rPrChange w:id="1609" w:author="Philip Helger" w:date="2023-03-30T00:46:00Z">
            <w:rPr>
              <w:b/>
              <w:sz w:val="24"/>
            </w:rPr>
          </w:rPrChange>
        </w:rPr>
      </w:pPr>
      <w:r w:rsidRPr="00745F5A">
        <w:t xml:space="preserve">Applies to: </w:t>
      </w:r>
      <w:del w:id="1610" w:author="Philip Helger" w:date="2023-03-29T21:57:00Z">
        <w:r w:rsidR="00493F33" w:rsidRPr="00745F5A" w:rsidDel="004F7F57">
          <w:delText xml:space="preserve">all </w:delText>
        </w:r>
      </w:del>
      <w:ins w:id="1611" w:author="Philip Helger" w:date="2023-03-29T21:57:00Z">
        <w:r w:rsidR="004F7F57">
          <w:t>A</w:t>
        </w:r>
        <w:r w:rsidR="004F7F57" w:rsidRPr="00745F5A">
          <w:t xml:space="preserve">ll </w:t>
        </w:r>
      </w:ins>
      <w:r w:rsidRPr="00745F5A">
        <w:t>XML documents used in the SMP</w:t>
      </w:r>
    </w:p>
    <w:p w14:paraId="5C7967CF" w14:textId="4592F56C" w:rsidR="005C6AB6" w:rsidRPr="00745F5A" w:rsidDel="001B2471" w:rsidRDefault="005C6AB6">
      <w:pPr>
        <w:rPr>
          <w:del w:id="1612" w:author="Philip Helger" w:date="2023-03-29T21:57:00Z"/>
          <w:b/>
          <w:sz w:val="24"/>
        </w:rPr>
      </w:pPr>
      <w:r w:rsidRPr="00745F5A">
        <w:rPr>
          <w:b/>
          <w:sz w:val="24"/>
        </w:rPr>
        <w:t xml:space="preserve">Example </w:t>
      </w:r>
      <w:del w:id="1613" w:author="Philip Helger" w:date="2023-03-29T21:57:00Z">
        <w:r w:rsidRPr="00745F5A" w:rsidDel="001B2471">
          <w:rPr>
            <w:b/>
            <w:sz w:val="24"/>
          </w:rPr>
          <w:delText>1</w:delText>
        </w:r>
        <w:r w:rsidR="00CD6338" w:rsidRPr="00745F5A" w:rsidDel="001B2471">
          <w:rPr>
            <w:b/>
            <w:sz w:val="24"/>
          </w:rPr>
          <w:delText xml:space="preserve"> (AS2)</w:delText>
        </w:r>
        <w:r w:rsidRPr="00745F5A" w:rsidDel="001B2471">
          <w:rPr>
            <w:b/>
            <w:sz w:val="24"/>
          </w:rPr>
          <w:delText>:</w:delText>
        </w:r>
      </w:del>
    </w:p>
    <w:p w14:paraId="38905D72" w14:textId="3353B278" w:rsidR="005C6AB6" w:rsidRPr="00745F5A" w:rsidDel="001B2471" w:rsidRDefault="005C6AB6">
      <w:pPr>
        <w:rPr>
          <w:del w:id="1614" w:author="Philip Helger" w:date="2023-03-29T21:57:00Z"/>
        </w:rPr>
        <w:pPrChange w:id="1615" w:author="Philip Helger" w:date="2023-03-29T21:57:00Z">
          <w:pPr>
            <w:pStyle w:val="Code"/>
            <w:shd w:val="clear" w:color="auto" w:fill="FFFFFF"/>
            <w:ind w:left="567"/>
          </w:pPr>
        </w:pPrChange>
      </w:pPr>
      <w:del w:id="1616" w:author="Philip Helger" w:date="2023-03-29T21:57:00Z">
        <w:r w:rsidRPr="00745F5A" w:rsidDel="001B2471">
          <w:delText>&lt;Endpoint transportProfile="</w:delText>
        </w:r>
        <w:r w:rsidR="00CD6338" w:rsidRPr="00745F5A" w:rsidDel="001B2471">
          <w:delText>busdox-transport-as2-ver1p0</w:delText>
        </w:r>
        <w:r w:rsidRPr="00745F5A" w:rsidDel="001B2471">
          <w:delText>"&gt;</w:delText>
        </w:r>
      </w:del>
    </w:p>
    <w:p w14:paraId="155DB1D0" w14:textId="6DC4DA5B" w:rsidR="005C6AB6" w:rsidRPr="00745F5A" w:rsidDel="001B2471" w:rsidRDefault="005C6AB6">
      <w:pPr>
        <w:rPr>
          <w:del w:id="1617" w:author="Philip Helger" w:date="2023-03-29T21:57:00Z"/>
        </w:rPr>
        <w:pPrChange w:id="1618" w:author="Philip Helger" w:date="2023-03-29T21:57:00Z">
          <w:pPr>
            <w:pStyle w:val="Code"/>
            <w:shd w:val="clear" w:color="auto" w:fill="FFFFFF"/>
            <w:ind w:left="567"/>
          </w:pPr>
        </w:pPrChange>
      </w:pPr>
      <w:del w:id="1619" w:author="Philip Helger" w:date="2023-03-29T21:57:00Z">
        <w:r w:rsidRPr="00745F5A" w:rsidDel="001B2471">
          <w:delText xml:space="preserve">  ...</w:delText>
        </w:r>
      </w:del>
    </w:p>
    <w:p w14:paraId="467B3268" w14:textId="11354B93" w:rsidR="005C6AB6" w:rsidRPr="00745F5A" w:rsidDel="001B2471" w:rsidRDefault="005C6AB6">
      <w:pPr>
        <w:rPr>
          <w:del w:id="1620" w:author="Philip Helger" w:date="2023-03-29T21:57:00Z"/>
        </w:rPr>
        <w:pPrChange w:id="1621" w:author="Philip Helger" w:date="2023-03-29T21:57:00Z">
          <w:pPr>
            <w:pStyle w:val="Code"/>
            <w:shd w:val="clear" w:color="auto" w:fill="FFFFFF"/>
            <w:ind w:left="567"/>
          </w:pPr>
        </w:pPrChange>
      </w:pPr>
      <w:del w:id="1622" w:author="Philip Helger" w:date="2023-03-29T21:57:00Z">
        <w:r w:rsidRPr="00745F5A" w:rsidDel="001B2471">
          <w:delText>&lt;/Endpoint&gt;</w:delText>
        </w:r>
      </w:del>
    </w:p>
    <w:p w14:paraId="7F49A24F" w14:textId="0E6E8F6D" w:rsidR="005C6AB6" w:rsidRPr="00745F5A" w:rsidRDefault="005C6AB6" w:rsidP="001B2471">
      <w:pPr>
        <w:rPr>
          <w:b/>
          <w:sz w:val="24"/>
        </w:rPr>
      </w:pPr>
      <w:del w:id="1623" w:author="Philip Helger" w:date="2023-03-29T21:57:00Z">
        <w:r w:rsidRPr="00745F5A" w:rsidDel="001B2471">
          <w:rPr>
            <w:b/>
            <w:sz w:val="24"/>
          </w:rPr>
          <w:delText>Example 2</w:delText>
        </w:r>
        <w:r w:rsidR="00CD6338" w:rsidRPr="00745F5A" w:rsidDel="001B2471">
          <w:rPr>
            <w:b/>
            <w:sz w:val="24"/>
          </w:rPr>
          <w:delText xml:space="preserve"> </w:delText>
        </w:r>
      </w:del>
      <w:r w:rsidR="00CD6338" w:rsidRPr="00745F5A">
        <w:rPr>
          <w:b/>
          <w:sz w:val="24"/>
        </w:rPr>
        <w:t>(AS4 profile v2)</w:t>
      </w:r>
      <w:r w:rsidRPr="00745F5A">
        <w:rPr>
          <w:b/>
          <w:sz w:val="24"/>
        </w:rPr>
        <w:t>:</w:t>
      </w:r>
    </w:p>
    <w:p w14:paraId="46E4AB6F" w14:textId="77777777" w:rsidR="005C6AB6" w:rsidRPr="00745F5A" w:rsidRDefault="005C6AB6" w:rsidP="005C6AB6">
      <w:pPr>
        <w:pStyle w:val="Code"/>
        <w:shd w:val="clear" w:color="auto" w:fill="FFFFFF"/>
        <w:ind w:left="567"/>
        <w:rPr>
          <w:noProof w:val="0"/>
        </w:rPr>
      </w:pPr>
      <w:r w:rsidRPr="00745F5A">
        <w:rPr>
          <w:noProof w:val="0"/>
        </w:rPr>
        <w:t>&lt;Endpoint transportProfile="</w:t>
      </w:r>
      <w:r w:rsidR="00CD6338" w:rsidRPr="00745F5A">
        <w:rPr>
          <w:noProof w:val="0"/>
        </w:rPr>
        <w:t>peppol-transport-as4-v2_0</w:t>
      </w:r>
      <w:r w:rsidRPr="00745F5A">
        <w:rPr>
          <w:noProof w:val="0"/>
        </w:rPr>
        <w:t>"&gt;</w:t>
      </w:r>
    </w:p>
    <w:p w14:paraId="4D91892E" w14:textId="77777777" w:rsidR="005C6AB6" w:rsidRPr="00745F5A" w:rsidRDefault="005C6AB6" w:rsidP="005C6AB6">
      <w:pPr>
        <w:pStyle w:val="Code"/>
        <w:shd w:val="clear" w:color="auto" w:fill="FFFFFF"/>
        <w:ind w:left="567"/>
        <w:rPr>
          <w:noProof w:val="0"/>
        </w:rPr>
      </w:pPr>
      <w:r w:rsidRPr="00745F5A">
        <w:rPr>
          <w:noProof w:val="0"/>
        </w:rPr>
        <w:t xml:space="preserve">  ...</w:t>
      </w:r>
    </w:p>
    <w:p w14:paraId="63488AF7" w14:textId="77777777" w:rsidR="005C6AB6" w:rsidRPr="00745F5A" w:rsidRDefault="005C6AB6" w:rsidP="005C6AB6">
      <w:pPr>
        <w:pStyle w:val="Code"/>
        <w:shd w:val="clear" w:color="auto" w:fill="FFFFFF"/>
        <w:ind w:left="567"/>
        <w:rPr>
          <w:noProof w:val="0"/>
        </w:rPr>
      </w:pPr>
      <w:r w:rsidRPr="00745F5A">
        <w:rPr>
          <w:noProof w:val="0"/>
        </w:rPr>
        <w:t>&lt;/Endpoint&gt;</w:t>
      </w:r>
    </w:p>
    <w:p w14:paraId="71081D17" w14:textId="77777777" w:rsidR="003809D0" w:rsidRPr="00745F5A" w:rsidRDefault="003809D0" w:rsidP="00E15FB4">
      <w:pPr>
        <w:pStyle w:val="berschrift1"/>
      </w:pPr>
      <w:bookmarkStart w:id="1624" w:name="_Toc316247573"/>
      <w:bookmarkStart w:id="1625" w:name="_Toc131029634"/>
      <w:r w:rsidRPr="00745F5A">
        <w:lastRenderedPageBreak/>
        <w:t>Governance</w:t>
      </w:r>
      <w:r w:rsidR="00CB3950" w:rsidRPr="00745F5A">
        <w:t xml:space="preserve"> of this Policy</w:t>
      </w:r>
      <w:bookmarkEnd w:id="1624"/>
      <w:bookmarkEnd w:id="1625"/>
    </w:p>
    <w:p w14:paraId="5F50E2C1" w14:textId="77777777" w:rsidR="00554639" w:rsidRPr="00745F5A" w:rsidRDefault="008F6A20" w:rsidP="00546B07">
      <w:r w:rsidRPr="00745F5A">
        <w:t xml:space="preserve">This policy needs maintenance to ensure it supports new versions of the standards, extensions to other identification schemes, </w:t>
      </w:r>
      <w:r w:rsidR="00554639" w:rsidRPr="00745F5A">
        <w:t xml:space="preserve">new services </w:t>
      </w:r>
      <w:r w:rsidRPr="00745F5A">
        <w:t>etc.</w:t>
      </w:r>
    </w:p>
    <w:p w14:paraId="3D17F96E" w14:textId="77777777" w:rsidR="00A72582" w:rsidRPr="00745F5A" w:rsidRDefault="00A72582" w:rsidP="00546B07">
      <w:r w:rsidRPr="00745F5A">
        <w:t xml:space="preserve">This policy document together with the code lists for Identifier </w:t>
      </w:r>
      <w:r w:rsidR="005B695D" w:rsidRPr="00745F5A">
        <w:t>Schemes</w:t>
      </w:r>
      <w:r w:rsidRPr="00745F5A">
        <w:t xml:space="preserve">, </w:t>
      </w:r>
      <w:r w:rsidR="005B695D" w:rsidRPr="00745F5A">
        <w:t>D</w:t>
      </w:r>
      <w:r w:rsidRPr="00745F5A">
        <w:t xml:space="preserve">ocument </w:t>
      </w:r>
      <w:r w:rsidR="005B695D" w:rsidRPr="00745F5A">
        <w:t>T</w:t>
      </w:r>
      <w:r w:rsidRPr="00745F5A">
        <w:t>ype</w:t>
      </w:r>
      <w:r w:rsidR="005B695D" w:rsidRPr="00745F5A">
        <w:t xml:space="preserve"> Identifiers</w:t>
      </w:r>
      <w:r w:rsidRPr="00745F5A">
        <w:t xml:space="preserve">, </w:t>
      </w:r>
      <w:r w:rsidR="005B695D" w:rsidRPr="00745F5A">
        <w:t>Process Identifiers</w:t>
      </w:r>
      <w:r w:rsidRPr="00745F5A">
        <w:t xml:space="preserve"> and </w:t>
      </w:r>
      <w:r w:rsidR="005B695D" w:rsidRPr="00745F5A">
        <w:t>T</w:t>
      </w:r>
      <w:r w:rsidRPr="00745F5A">
        <w:t xml:space="preserve">ransport </w:t>
      </w:r>
      <w:r w:rsidR="005B695D" w:rsidRPr="00745F5A">
        <w:t>P</w:t>
      </w:r>
      <w:r w:rsidRPr="00745F5A">
        <w:t>rofiles</w:t>
      </w:r>
      <w:r w:rsidR="005B695D" w:rsidRPr="00745F5A">
        <w:t xml:space="preserve"> is maintained by the </w:t>
      </w:r>
      <w:r w:rsidR="00115A30" w:rsidRPr="00745F5A">
        <w:t>Peppol</w:t>
      </w:r>
      <w:r w:rsidR="005B695D" w:rsidRPr="00745F5A">
        <w:t xml:space="preserve"> Transport Infrastructure Coordinating Community (TICC)</w:t>
      </w:r>
      <w:r w:rsidRPr="00745F5A">
        <w:t>.</w:t>
      </w:r>
    </w:p>
    <w:p w14:paraId="5BC8B957" w14:textId="77777777" w:rsidR="003F105F" w:rsidRPr="00745F5A" w:rsidRDefault="00554639" w:rsidP="00546B07">
      <w:r w:rsidRPr="00745F5A">
        <w:t xml:space="preserve">To ensure sustainability and proper governance of Identifier </w:t>
      </w:r>
      <w:r w:rsidR="00863576" w:rsidRPr="00745F5A">
        <w:t>S</w:t>
      </w:r>
      <w:r w:rsidRPr="00745F5A">
        <w:t xml:space="preserve">chemes </w:t>
      </w:r>
      <w:r w:rsidR="003F105F" w:rsidRPr="00745F5A">
        <w:t xml:space="preserve">it is proposed to include only </w:t>
      </w:r>
      <w:r w:rsidR="00863576" w:rsidRPr="00745F5A">
        <w:t>Identifier Schemes</w:t>
      </w:r>
      <w:r w:rsidR="003F105F" w:rsidRPr="00745F5A">
        <w:t xml:space="preserve"> in the scope of:</w:t>
      </w:r>
    </w:p>
    <w:p w14:paraId="3E7B2A47" w14:textId="77777777" w:rsidR="00A72582" w:rsidRPr="00745F5A" w:rsidRDefault="00A72582" w:rsidP="00BF0A1A">
      <w:pPr>
        <w:numPr>
          <w:ilvl w:val="0"/>
          <w:numId w:val="7"/>
        </w:numPr>
      </w:pPr>
      <w:r w:rsidRPr="00745F5A">
        <w:t>It should be verified, whether an inclusion in the official ISO 6523 code list is possible</w:t>
      </w:r>
    </w:p>
    <w:p w14:paraId="1611C04F" w14:textId="77777777" w:rsidR="003F105F" w:rsidRPr="00745F5A" w:rsidRDefault="003F105F" w:rsidP="00BF0A1A">
      <w:pPr>
        <w:numPr>
          <w:ilvl w:val="0"/>
          <w:numId w:val="7"/>
        </w:numPr>
      </w:pPr>
      <w:r w:rsidRPr="00745F5A">
        <w:t>International recognized standard schemes</w:t>
      </w:r>
      <w:r w:rsidR="006410A8" w:rsidRPr="00745F5A">
        <w:t xml:space="preserve"> (</w:t>
      </w:r>
      <w:r w:rsidR="002B6989" w:rsidRPr="00745F5A">
        <w:t xml:space="preserve">e.g. </w:t>
      </w:r>
      <w:r w:rsidR="006410A8" w:rsidRPr="00745F5A">
        <w:t>CEN, ISO, UN/ECE)</w:t>
      </w:r>
    </w:p>
    <w:p w14:paraId="420B5A5C" w14:textId="77777777" w:rsidR="003F105F" w:rsidRPr="00745F5A" w:rsidRDefault="003F105F" w:rsidP="00BF0A1A">
      <w:pPr>
        <w:numPr>
          <w:ilvl w:val="0"/>
          <w:numId w:val="7"/>
        </w:numPr>
      </w:pPr>
      <w:r w:rsidRPr="00745F5A">
        <w:t>International de-facto accepted schemes</w:t>
      </w:r>
      <w:r w:rsidR="006410A8" w:rsidRPr="00745F5A">
        <w:t xml:space="preserve"> (</w:t>
      </w:r>
      <w:r w:rsidR="002B6989" w:rsidRPr="00745F5A">
        <w:t xml:space="preserve">e.g. </w:t>
      </w:r>
      <w:r w:rsidR="006410A8" w:rsidRPr="00745F5A">
        <w:t>OASIS)</w:t>
      </w:r>
    </w:p>
    <w:p w14:paraId="48965616" w14:textId="77777777" w:rsidR="003F105F" w:rsidRPr="00745F5A" w:rsidRDefault="003F105F" w:rsidP="00BF0A1A">
      <w:pPr>
        <w:numPr>
          <w:ilvl w:val="0"/>
          <w:numId w:val="7"/>
        </w:numPr>
      </w:pPr>
      <w:r w:rsidRPr="00745F5A">
        <w:t>Nationally defined schemes</w:t>
      </w:r>
    </w:p>
    <w:p w14:paraId="4A715B97" w14:textId="77777777" w:rsidR="003809D0" w:rsidRPr="00745F5A" w:rsidRDefault="00A72582" w:rsidP="00546B07">
      <w:r w:rsidRPr="00745F5A">
        <w:t xml:space="preserve">It </w:t>
      </w:r>
      <w:r w:rsidR="003809D0" w:rsidRPr="00745F5A">
        <w:t xml:space="preserve">shall </w:t>
      </w:r>
      <w:r w:rsidRPr="00745F5A">
        <w:t xml:space="preserve">be </w:t>
      </w:r>
      <w:r w:rsidR="003809D0" w:rsidRPr="00745F5A">
        <w:t>ensure</w:t>
      </w:r>
      <w:r w:rsidRPr="00745F5A">
        <w:t>d</w:t>
      </w:r>
      <w:r w:rsidR="003809D0" w:rsidRPr="00745F5A">
        <w:t xml:space="preserve"> </w:t>
      </w:r>
      <w:r w:rsidR="00C21085" w:rsidRPr="00745F5A">
        <w:t xml:space="preserve">that </w:t>
      </w:r>
      <w:r w:rsidR="003809D0" w:rsidRPr="00745F5A">
        <w:t xml:space="preserve">each </w:t>
      </w:r>
      <w:r w:rsidR="00865EB9" w:rsidRPr="00745F5A">
        <w:t>Identifier Scheme</w:t>
      </w:r>
      <w:r w:rsidR="00680B65" w:rsidRPr="00745F5A">
        <w:t xml:space="preserve"> provider</w:t>
      </w:r>
      <w:r w:rsidR="005B72A5" w:rsidRPr="00745F5A">
        <w:t>:</w:t>
      </w:r>
    </w:p>
    <w:p w14:paraId="79D38246" w14:textId="77777777" w:rsidR="003809D0" w:rsidRPr="00745F5A" w:rsidRDefault="004D69F2" w:rsidP="00BF0A1A">
      <w:pPr>
        <w:numPr>
          <w:ilvl w:val="0"/>
          <w:numId w:val="8"/>
        </w:numPr>
      </w:pPr>
      <w:r w:rsidRPr="00745F5A">
        <w:t xml:space="preserve">Recognizes </w:t>
      </w:r>
      <w:r w:rsidR="003809D0" w:rsidRPr="00745F5A">
        <w:t xml:space="preserve">any organisation wishing to allocate unique Party identifiers as part of </w:t>
      </w:r>
      <w:r w:rsidR="00115A30" w:rsidRPr="00745F5A">
        <w:t>Peppol</w:t>
      </w:r>
      <w:r w:rsidR="003809D0" w:rsidRPr="00745F5A">
        <w:t xml:space="preserve">. An individual organisation or company wishing to issue unique identifiers shall do so through </w:t>
      </w:r>
      <w:r w:rsidR="009369A1" w:rsidRPr="00745F5A">
        <w:t xml:space="preserve">officially recognized </w:t>
      </w:r>
      <w:r w:rsidR="003809D0" w:rsidRPr="00745F5A">
        <w:t>umbrella organisations such as their trade associations, network provider or a public or state agency;</w:t>
      </w:r>
    </w:p>
    <w:p w14:paraId="4239B024" w14:textId="77777777" w:rsidR="003809D0" w:rsidRPr="00745F5A" w:rsidRDefault="003809D0" w:rsidP="00BF0A1A">
      <w:pPr>
        <w:numPr>
          <w:ilvl w:val="0"/>
          <w:numId w:val="8"/>
        </w:numPr>
      </w:pPr>
      <w:r w:rsidRPr="00745F5A">
        <w:t>Has defined rules so that a unique party identifier is only re-issued after the previously issued unique identifier has ceased to be of significant to any user. The length of such period should be dependent upon the environment in which the unique identifier will be used.</w:t>
      </w:r>
    </w:p>
    <w:p w14:paraId="3A272088" w14:textId="222BE7E3" w:rsidR="00A72582" w:rsidRPr="00745F5A" w:rsidRDefault="003809D0">
      <w:r w:rsidRPr="00745F5A">
        <w:t xml:space="preserve">These rules mirror those of </w:t>
      </w:r>
      <w:r w:rsidR="000E1D52" w:rsidRPr="00745F5A">
        <w:t>an</w:t>
      </w:r>
      <w:r w:rsidRPr="00745F5A">
        <w:t xml:space="preserve"> ISO 15459 registration Authority and will support the option to transfer the responsibility that authority as part of the </w:t>
      </w:r>
      <w:r w:rsidR="00115A30" w:rsidRPr="00745F5A">
        <w:t>Peppol</w:t>
      </w:r>
      <w:r w:rsidRPr="00745F5A">
        <w:t xml:space="preserve"> sustainability programme.</w:t>
      </w:r>
    </w:p>
    <w:sectPr w:rsidR="00A72582" w:rsidRPr="00745F5A" w:rsidSect="00377EF6">
      <w:pgSz w:w="11906" w:h="16838"/>
      <w:pgMar w:top="1418" w:right="1418" w:bottom="1418" w:left="1418"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B7BC7" w14:textId="77777777" w:rsidR="005116F5" w:rsidRDefault="005116F5" w:rsidP="009858FE">
      <w:r>
        <w:separator/>
      </w:r>
    </w:p>
  </w:endnote>
  <w:endnote w:type="continuationSeparator" w:id="0">
    <w:p w14:paraId="786B180F" w14:textId="77777777" w:rsidR="005116F5" w:rsidRDefault="005116F5" w:rsidP="0098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AFCD5" w14:textId="77777777" w:rsidR="008C6B3A" w:rsidRDefault="008C6B3A" w:rsidP="00ED5962">
    <w:pPr>
      <w:pStyle w:val="Fuzeile"/>
      <w:pBdr>
        <w:top w:val="single" w:sz="4" w:space="1" w:color="auto"/>
      </w:pBdr>
      <w:tabs>
        <w:tab w:val="clear" w:pos="4536"/>
        <w:tab w:val="clear" w:pos="9072"/>
        <w:tab w:val="center" w:pos="4820"/>
        <w:tab w:val="right" w:pos="9639"/>
      </w:tabs>
      <w:rPr>
        <w:rFonts w:cs="Arial"/>
        <w:noProof/>
        <w:lang w:val="en-GB" w:eastAsia="en-GB"/>
      </w:rPr>
    </w:pPr>
  </w:p>
  <w:p w14:paraId="5CE24467" w14:textId="77777777" w:rsidR="008C6B3A" w:rsidRPr="00A929BA" w:rsidRDefault="008C6B3A"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AT" w:eastAsia="de-AT"/>
      </w:rPr>
      <w:drawing>
        <wp:inline distT="0" distB="0" distL="0" distR="0" wp14:anchorId="4D5A4BE3" wp14:editId="1C1E1F08">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Pr>
        <w:noProof/>
      </w:rPr>
      <w:fldChar w:fldCharType="begin"/>
    </w:r>
    <w:r>
      <w:rPr>
        <w:noProof/>
      </w:rPr>
      <w:instrText xml:space="preserve"> PAGE   \* MERGEFORMAT </w:instrText>
    </w:r>
    <w:r>
      <w:rPr>
        <w:noProof/>
      </w:rPr>
      <w:fldChar w:fldCharType="separate"/>
    </w:r>
    <w:r>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BEE8A" w14:textId="77777777" w:rsidR="008C6B3A" w:rsidRDefault="008C6B3A" w:rsidP="00230577">
    <w:pPr>
      <w:pStyle w:val="Fuzeile"/>
      <w:jc w:val="center"/>
    </w:pPr>
    <w:r>
      <w:rPr>
        <w:noProof/>
        <w:lang w:val="de-AT" w:eastAsia="de-AT"/>
      </w:rPr>
      <w:drawing>
        <wp:anchor distT="0" distB="0" distL="114300" distR="114300" simplePos="0" relativeHeight="251664384" behindDoc="0" locked="0" layoutInCell="1" allowOverlap="1" wp14:anchorId="4A992808" wp14:editId="70A1A899">
          <wp:simplePos x="0" y="0"/>
          <wp:positionH relativeFrom="column">
            <wp:posOffset>2514600</wp:posOffset>
          </wp:positionH>
          <wp:positionV relativeFrom="paragraph">
            <wp:posOffset>4445</wp:posOffset>
          </wp:positionV>
          <wp:extent cx="787400" cy="276860"/>
          <wp:effectExtent l="0" t="0" r="0" b="8890"/>
          <wp:wrapSquare wrapText="bothSides"/>
          <wp:docPr id="1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0E999" w14:textId="77777777" w:rsidR="005116F5" w:rsidRDefault="005116F5" w:rsidP="009858FE">
      <w:r>
        <w:separator/>
      </w:r>
    </w:p>
  </w:footnote>
  <w:footnote w:type="continuationSeparator" w:id="0">
    <w:p w14:paraId="753E6887" w14:textId="77777777" w:rsidR="005116F5" w:rsidRDefault="005116F5" w:rsidP="009858FE">
      <w:r>
        <w:continuationSeparator/>
      </w:r>
    </w:p>
  </w:footnote>
  <w:footnote w:id="1">
    <w:p w14:paraId="04CDF2CB" w14:textId="77777777" w:rsidR="008C6B3A" w:rsidRDefault="008C6B3A" w:rsidP="00E91975">
      <w:pPr>
        <w:pStyle w:val="Funotentext"/>
      </w:pPr>
      <w:r>
        <w:rPr>
          <w:rStyle w:val="Funotenzeichen"/>
        </w:rPr>
        <w:footnoteRef/>
      </w:r>
      <w:r>
        <w:t xml:space="preserve"> </w:t>
      </w:r>
      <w:r w:rsidRPr="00BB581A">
        <w:rPr>
          <w:lang w:val="en-US"/>
        </w:rPr>
        <w:t xml:space="preserve">English: </w:t>
      </w:r>
      <w:r>
        <w:t>Agency for Public Management and eGovernment</w:t>
      </w:r>
    </w:p>
  </w:footnote>
  <w:footnote w:id="2">
    <w:p w14:paraId="6BE7F6F0" w14:textId="77777777" w:rsidR="008C6B3A" w:rsidRDefault="008C6B3A" w:rsidP="00E91975">
      <w:pPr>
        <w:pStyle w:val="Funotentext"/>
      </w:pPr>
      <w:r>
        <w:rPr>
          <w:rStyle w:val="Funotenzeichen"/>
        </w:rPr>
        <w:footnoteRef/>
      </w:r>
      <w:r>
        <w:t xml:space="preserve"> </w:t>
      </w:r>
      <w:r>
        <w:rPr>
          <w:lang w:val="en-US"/>
        </w:rPr>
        <w:t>English: Danish Business Authority</w:t>
      </w:r>
    </w:p>
  </w:footnote>
  <w:footnote w:id="3">
    <w:p w14:paraId="3CF940EF" w14:textId="77777777" w:rsidR="008C6B3A" w:rsidRDefault="008C6B3A" w:rsidP="00E91975">
      <w:pPr>
        <w:pStyle w:val="Funotentext"/>
      </w:pPr>
      <w:r>
        <w:rPr>
          <w:rStyle w:val="Funotenzeichen"/>
        </w:rPr>
        <w:footnoteRef/>
      </w:r>
      <w:r w:rsidRPr="00543A39">
        <w:rPr>
          <w:rFonts w:cs="Arial"/>
          <w:lang w:val="en-US"/>
        </w:rPr>
        <w:t xml:space="preserve"> English: Austrian Federal Computing Centre </w:t>
      </w:r>
    </w:p>
  </w:footnote>
  <w:footnote w:id="4">
    <w:p w14:paraId="413CF275" w14:textId="77777777" w:rsidR="008C6B3A" w:rsidRPr="005B2CF7" w:rsidRDefault="008C6B3A">
      <w:pPr>
        <w:pStyle w:val="Funotentext"/>
        <w:rPr>
          <w:lang w:val="en-US"/>
        </w:rPr>
      </w:pPr>
      <w:r>
        <w:rPr>
          <w:rStyle w:val="Funotenzeichen"/>
        </w:rPr>
        <w:footnoteRef/>
      </w:r>
      <w:r>
        <w:t xml:space="preserve"> </w:t>
      </w:r>
      <w:r w:rsidRPr="005B2CF7">
        <w:rPr>
          <w:lang w:val="en-US"/>
        </w:rPr>
        <w:t xml:space="preserve">English: </w:t>
      </w:r>
      <w:r w:rsidRPr="00A9119A">
        <w:t>Agency for Digital Government</w:t>
      </w:r>
    </w:p>
  </w:footnote>
  <w:footnote w:id="5">
    <w:p w14:paraId="5A2E3FFA" w14:textId="77777777" w:rsidR="008C6B3A" w:rsidRPr="005B2CF7" w:rsidRDefault="008C6B3A">
      <w:pPr>
        <w:pStyle w:val="Funotentext"/>
        <w:rPr>
          <w:lang w:val="en-US"/>
        </w:rPr>
      </w:pPr>
      <w:r>
        <w:rPr>
          <w:rStyle w:val="Funotenzeichen"/>
        </w:rPr>
        <w:footnoteRef/>
      </w:r>
      <w:r>
        <w:t xml:space="preserve"> </w:t>
      </w:r>
      <w:r w:rsidRPr="00B862AB">
        <w:t>By federation we mean that each agency maintains their own identification schemes. Our policy recognizes and identifies these schemes and does not attempt to replicate them.</w:t>
      </w:r>
    </w:p>
  </w:footnote>
  <w:footnote w:id="6">
    <w:p w14:paraId="3B5952FB" w14:textId="77777777" w:rsidR="008C6B3A" w:rsidRPr="00A05E6A" w:rsidRDefault="008C6B3A">
      <w:pPr>
        <w:pStyle w:val="Funotentext"/>
      </w:pPr>
      <w:r w:rsidRPr="00A05E6A">
        <w:rPr>
          <w:rStyle w:val="Funotenzeichen"/>
        </w:rPr>
        <w:footnoteRef/>
      </w:r>
      <w:r w:rsidRPr="00A05E6A">
        <w:t xml:space="preserve"> Note: the endpoint URL is not the same as the Endpoint ID in the business document.</w:t>
      </w:r>
    </w:p>
  </w:footnote>
  <w:footnote w:id="7">
    <w:p w14:paraId="6CD13601" w14:textId="77777777" w:rsidR="008C6B3A" w:rsidRPr="00B862AB" w:rsidRDefault="008C6B3A" w:rsidP="00DF282A">
      <w:pPr>
        <w:pStyle w:val="Funotentext"/>
      </w:pPr>
      <w:r w:rsidRPr="00B862AB">
        <w:rPr>
          <w:rStyle w:val="Funotenzeichen"/>
        </w:rPr>
        <w:footnoteRef/>
      </w:r>
      <w:r w:rsidRPr="00B862AB">
        <w:t xml:space="preserve"> ISO 15459-4 Individual items</w:t>
      </w:r>
      <w:r>
        <w:t xml:space="preserve">, see </w:t>
      </w:r>
      <w:r>
        <w:rPr>
          <w:iCs/>
        </w:rPr>
        <w:t>[</w:t>
      </w:r>
      <w:r w:rsidRPr="004228BE">
        <w:rPr>
          <w:iCs/>
        </w:rPr>
        <w:t>ISO 15459</w:t>
      </w:r>
      <w:r>
        <w:rPr>
          <w:iCs/>
        </w:rPr>
        <w:t>]</w:t>
      </w:r>
      <w:r w:rsidRPr="00B862AB">
        <w:t xml:space="preserve"> </w:t>
      </w:r>
    </w:p>
  </w:footnote>
  <w:footnote w:id="8">
    <w:p w14:paraId="3111C7DD" w14:textId="77777777" w:rsidR="008C6B3A" w:rsidRPr="00B862AB" w:rsidRDefault="008C6B3A" w:rsidP="00DF282A">
      <w:pPr>
        <w:pStyle w:val="Funotentext"/>
      </w:pPr>
      <w:r w:rsidRPr="00B862AB">
        <w:rPr>
          <w:rStyle w:val="Funotenzeichen"/>
        </w:rPr>
        <w:footnoteRef/>
      </w:r>
      <w:r w:rsidRPr="00B862AB">
        <w:t xml:space="preserve"> ISO 15459 terminology</w:t>
      </w:r>
      <w:r>
        <w:t xml:space="preserve">, see </w:t>
      </w:r>
      <w:r>
        <w:rPr>
          <w:iCs/>
        </w:rPr>
        <w:t>[</w:t>
      </w:r>
      <w:r w:rsidRPr="004228BE">
        <w:rPr>
          <w:iCs/>
        </w:rPr>
        <w:t>ISO 15459</w:t>
      </w:r>
      <w:r>
        <w:rPr>
          <w:iCs/>
        </w:rPr>
        <w:t>]</w:t>
      </w:r>
    </w:p>
  </w:footnote>
  <w:footnote w:id="9">
    <w:p w14:paraId="122D3ABC" w14:textId="77777777" w:rsidR="008C6B3A" w:rsidRPr="00B862AB" w:rsidRDefault="008C6B3A" w:rsidP="00DF282A">
      <w:pPr>
        <w:pStyle w:val="Funotentext"/>
      </w:pPr>
      <w:r w:rsidRPr="00B862AB">
        <w:rPr>
          <w:rStyle w:val="Funotenzeichen"/>
        </w:rPr>
        <w:footnoteRef/>
      </w:r>
      <w:r w:rsidRPr="00B862AB">
        <w:t xml:space="preserve"> CEN/BII terminology</w:t>
      </w:r>
    </w:p>
  </w:footnote>
  <w:footnote w:id="10">
    <w:p w14:paraId="6C3302C7" w14:textId="77777777" w:rsidR="008C6B3A" w:rsidRPr="00B862AB" w:rsidRDefault="008C6B3A" w:rsidP="00DF282A">
      <w:pPr>
        <w:pStyle w:val="Funotentext"/>
      </w:pPr>
      <w:r w:rsidRPr="00B862AB">
        <w:rPr>
          <w:rStyle w:val="Funotenzeichen"/>
        </w:rPr>
        <w:footnoteRef/>
      </w:r>
      <w:r w:rsidRPr="00B862AB">
        <w:t xml:space="preserve"> ISO 9735 Service Code List (0007) terminology</w:t>
      </w:r>
    </w:p>
  </w:footnote>
  <w:footnote w:id="11">
    <w:p w14:paraId="7BFE8D3E" w14:textId="77777777" w:rsidR="008C6B3A" w:rsidRPr="00B862AB" w:rsidRDefault="008C6B3A" w:rsidP="00DF282A">
      <w:pPr>
        <w:pStyle w:val="Funotentext"/>
      </w:pPr>
      <w:r w:rsidRPr="00B862AB">
        <w:rPr>
          <w:rStyle w:val="Funotenzeichen"/>
        </w:rPr>
        <w:footnoteRef/>
      </w:r>
      <w:r w:rsidRPr="00B862AB">
        <w:t xml:space="preserve"> ISO 6523 terminology</w:t>
      </w:r>
    </w:p>
  </w:footnote>
  <w:footnote w:id="12">
    <w:p w14:paraId="6F7D7496" w14:textId="77777777" w:rsidR="008C6B3A" w:rsidRPr="00B862AB" w:rsidRDefault="008C6B3A" w:rsidP="00DF282A">
      <w:pPr>
        <w:pStyle w:val="Funotentext"/>
      </w:pPr>
      <w:r w:rsidRPr="00B862AB">
        <w:rPr>
          <w:rStyle w:val="Funotenzeichen"/>
        </w:rPr>
        <w:footnoteRef/>
      </w:r>
      <w:r w:rsidRPr="00B862AB">
        <w:t xml:space="preserve"> OASIS ebCore terminology</w:t>
      </w:r>
    </w:p>
  </w:footnote>
  <w:footnote w:id="13">
    <w:p w14:paraId="3AEEA271" w14:textId="77777777" w:rsidR="008C6B3A" w:rsidRPr="002B121F" w:rsidRDefault="008C6B3A">
      <w:pPr>
        <w:pStyle w:val="Funotentext"/>
      </w:pPr>
      <w:r>
        <w:rPr>
          <w:rStyle w:val="Funotenzeichen"/>
        </w:rPr>
        <w:footnoteRef/>
      </w:r>
      <w:r>
        <w:t xml:space="preserve"> Based on the unreserved characters of [RFC3986]</w:t>
      </w:r>
    </w:p>
  </w:footnote>
  <w:footnote w:id="14">
    <w:p w14:paraId="6FDA9DF1" w14:textId="77777777" w:rsidR="008C6B3A" w:rsidRPr="00B862AB" w:rsidRDefault="008C6B3A" w:rsidP="00834A1D">
      <w:pPr>
        <w:pStyle w:val="Funotentext"/>
      </w:pPr>
      <w:r w:rsidRPr="00B862AB">
        <w:rPr>
          <w:rStyle w:val="Funotenzeichen"/>
        </w:rPr>
        <w:footnoteRef/>
      </w:r>
      <w:r w:rsidRPr="00B862AB">
        <w:t xml:space="preserve"> See chapter 2.23: </w:t>
      </w:r>
      <w:hyperlink r:id="rId1" w:history="1">
        <w:r w:rsidRPr="00B862AB">
          <w:rPr>
            <w:rStyle w:val="Hyperlink"/>
          </w:rPr>
          <w:t>http://www.nesubl.eu/download/18.6dae77a0113497f158680002577/NES+Code+Lists+and+Identification+Schemes+-+Version+2.pdf</w:t>
        </w:r>
      </w:hyperlink>
    </w:p>
  </w:footnote>
  <w:footnote w:id="15">
    <w:p w14:paraId="30EA1F09" w14:textId="77777777" w:rsidR="008C6B3A" w:rsidRPr="00B862AB" w:rsidRDefault="008C6B3A">
      <w:pPr>
        <w:pStyle w:val="Funotentext"/>
      </w:pPr>
      <w:r w:rsidRPr="00B862AB">
        <w:rPr>
          <w:rStyle w:val="Funotenzeichen"/>
        </w:rPr>
        <w:footnoteRef/>
      </w:r>
      <w:r w:rsidRPr="00B862AB">
        <w:t xml:space="preserve"> See </w:t>
      </w:r>
      <w:hyperlink r:id="rId2" w:history="1">
        <w:r w:rsidRPr="00B862AB">
          <w:rPr>
            <w:rStyle w:val="Hyperlink"/>
          </w:rPr>
          <w:t>http://en.wikipedia.org/wiki/ISO_6523</w:t>
        </w:r>
      </w:hyperlink>
    </w:p>
  </w:footnote>
  <w:footnote w:id="16">
    <w:p w14:paraId="20B5791C" w14:textId="77777777" w:rsidR="008C6B3A" w:rsidRPr="00B862AB" w:rsidRDefault="008C6B3A">
      <w:pPr>
        <w:pStyle w:val="Funotentext"/>
      </w:pPr>
      <w:r w:rsidRPr="00B862AB">
        <w:rPr>
          <w:rStyle w:val="Funotenzeichen"/>
        </w:rPr>
        <w:footnoteRef/>
      </w:r>
      <w:r w:rsidRPr="00B862AB">
        <w:t xml:space="preserve"> ISO 6523 is currently under revision after a 25 year working period; the new version will meet requirements imposed by technological development.</w:t>
      </w:r>
    </w:p>
  </w:footnote>
  <w:footnote w:id="17">
    <w:p w14:paraId="6CF3DCAB" w14:textId="77777777" w:rsidR="008C6B3A" w:rsidRPr="00B862AB" w:rsidRDefault="008C6B3A" w:rsidP="007E22AC">
      <w:pPr>
        <w:pStyle w:val="Funotentext"/>
      </w:pPr>
      <w:r w:rsidRPr="00B862AB">
        <w:rPr>
          <w:rStyle w:val="Funotenzeichen"/>
        </w:rPr>
        <w:footnoteRef/>
      </w:r>
      <w:r w:rsidRPr="00B862AB">
        <w:t xml:space="preserve"> </w:t>
      </w:r>
      <w:r>
        <w:t xml:space="preserve">Case changes may be done but are not required, as the underlying DNS system is case insensitive. </w:t>
      </w:r>
    </w:p>
  </w:footnote>
  <w:footnote w:id="18">
    <w:p w14:paraId="6265807C" w14:textId="77777777" w:rsidR="008C6B3A" w:rsidRPr="004B7358" w:rsidRDefault="008C6B3A">
      <w:pPr>
        <w:pStyle w:val="Funotentext"/>
      </w:pPr>
      <w:r w:rsidRPr="004B7358">
        <w:rPr>
          <w:rStyle w:val="Funotenzeichen"/>
        </w:rPr>
        <w:footnoteRef/>
      </w:r>
      <w:r w:rsidRPr="004B7358">
        <w:t xml:space="preserve"> This is e.g. relevant for the </w:t>
      </w:r>
      <w:r>
        <w:t>Peppol</w:t>
      </w:r>
      <w:r w:rsidRPr="004B7358">
        <w:t xml:space="preserve"> </w:t>
      </w:r>
      <w:r>
        <w:t xml:space="preserve">Billing BIS </w:t>
      </w:r>
      <w:r w:rsidRPr="004B7358">
        <w:t>to be compliant with EN 16931.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01748" w14:textId="77777777" w:rsidR="008C6B3A" w:rsidRPr="00543A39" w:rsidRDefault="008C6B3A" w:rsidP="001923A4">
    <w:pPr>
      <w:rPr>
        <w:rFonts w:ascii="Arial" w:hAnsi="Arial" w:cs="Arial"/>
        <w:sz w:val="20"/>
        <w:szCs w:val="20"/>
        <w:lang w:val="en-US"/>
      </w:rPr>
    </w:pPr>
    <w:r>
      <w:rPr>
        <w:rFonts w:ascii="Arial" w:hAnsi="Arial" w:cs="Arial"/>
        <w:noProof/>
        <w:sz w:val="20"/>
        <w:szCs w:val="20"/>
        <w:lang w:val="de-AT"/>
      </w:rPr>
      <w:drawing>
        <wp:anchor distT="0" distB="0" distL="114300" distR="114300" simplePos="0" relativeHeight="251656192" behindDoc="1" locked="0" layoutInCell="1" allowOverlap="1" wp14:anchorId="7AD468A0" wp14:editId="41BEBCB5">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rPr>
        <w:rFonts w:ascii="Arial" w:hAnsi="Arial" w:cs="Arial"/>
        <w:sz w:val="20"/>
        <w:szCs w:val="20"/>
        <w:lang w:val="en-US"/>
      </w:rPr>
      <w:t>Peppol</w:t>
    </w:r>
    <w:r w:rsidRPr="00543A39">
      <w:rPr>
        <w:rFonts w:ascii="Arial" w:hAnsi="Arial" w:cs="Arial"/>
        <w:sz w:val="20"/>
        <w:szCs w:val="20"/>
        <w:lang w:val="en-US"/>
      </w:rPr>
      <w:t xml:space="preserve"> Implementation Specification</w:t>
    </w:r>
  </w:p>
  <w:p w14:paraId="5AA9EF69" w14:textId="7785E761" w:rsidR="008C6B3A" w:rsidRPr="00543A39" w:rsidRDefault="008C6B3A" w:rsidP="00ED5962">
    <w:pPr>
      <w:pBdr>
        <w:bottom w:val="single" w:sz="4" w:space="1" w:color="auto"/>
      </w:pBdr>
      <w:rPr>
        <w:rFonts w:ascii="Arial" w:hAnsi="Arial" w:cs="Arial"/>
        <w:sz w:val="20"/>
        <w:szCs w:val="20"/>
        <w:lang w:val="en-US"/>
      </w:rPr>
    </w:pPr>
    <w:r>
      <w:rPr>
        <w:rFonts w:ascii="Arial" w:hAnsi="Arial" w:cs="Arial"/>
        <w:sz w:val="20"/>
        <w:szCs w:val="20"/>
        <w:lang w:val="en-US"/>
      </w:rPr>
      <w:t>Peppol</w:t>
    </w:r>
    <w:r w:rsidRPr="00543A39">
      <w:rPr>
        <w:rFonts w:ascii="Arial" w:hAnsi="Arial" w:cs="Arial"/>
        <w:sz w:val="20"/>
        <w:szCs w:val="20"/>
        <w:lang w:val="en-US"/>
      </w:rPr>
      <w:t xml:space="preserve"> Policy for use of Identifiers v</w:t>
    </w:r>
    <w:r>
      <w:rPr>
        <w:rFonts w:ascii="Arial" w:hAnsi="Arial" w:cs="Arial"/>
        <w:sz w:val="20"/>
        <w:szCs w:val="20"/>
        <w:lang w:val="en-US"/>
      </w:rPr>
      <w:t>4.</w:t>
    </w:r>
    <w:del w:id="436" w:author="Philip Helger" w:date="2023-03-30T00:00:00Z">
      <w:r w:rsidDel="00AC4B92">
        <w:rPr>
          <w:rFonts w:ascii="Arial" w:hAnsi="Arial" w:cs="Arial"/>
          <w:sz w:val="20"/>
          <w:szCs w:val="20"/>
          <w:lang w:val="en-US"/>
        </w:rPr>
        <w:delText>1</w:delText>
      </w:r>
    </w:del>
    <w:ins w:id="437" w:author="Philip Helger" w:date="2023-03-30T00:00:00Z">
      <w:r w:rsidR="00AC4B92">
        <w:rPr>
          <w:rFonts w:ascii="Arial" w:hAnsi="Arial" w:cs="Arial"/>
          <w:sz w:val="20"/>
          <w:szCs w:val="20"/>
          <w:lang w:val="en-US"/>
        </w:rPr>
        <w:t>2</w:t>
      </w:r>
    </w:ins>
    <w:r>
      <w:rPr>
        <w:rFonts w:ascii="Arial" w:hAnsi="Arial" w:cs="Arial"/>
        <w:sz w:val="20"/>
        <w:szCs w:val="20"/>
        <w:lang w:val="en-US"/>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57.75pt;height:276.75pt" o:bullet="t">
        <v:imagedata r:id="rId1" o:title=""/>
      </v:shape>
    </w:pict>
  </w:numPicBullet>
  <w:numPicBullet w:numPicBulletId="1">
    <w:pict>
      <v:shape id="_x0000_i1069" type="#_x0000_t75" style="width:310.55pt;height:276.75pt" o:bullet="t">
        <v:imagedata r:id="rId2" o:title=""/>
      </v:shape>
    </w:pict>
  </w:numPicBullet>
  <w:abstractNum w:abstractNumId="0" w15:restartNumberingAfterBreak="0">
    <w:nsid w:val="896F99D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67E0809"/>
    <w:multiLevelType w:val="hybridMultilevel"/>
    <w:tmpl w:val="C18A8224"/>
    <w:lvl w:ilvl="0" w:tplc="B39886B0">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953F8B"/>
    <w:multiLevelType w:val="hybridMultilevel"/>
    <w:tmpl w:val="D02E0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0A4812"/>
    <w:multiLevelType w:val="hybridMultilevel"/>
    <w:tmpl w:val="2A600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318637A"/>
    <w:multiLevelType w:val="hybridMultilevel"/>
    <w:tmpl w:val="185E2C7E"/>
    <w:lvl w:ilvl="0" w:tplc="BDC6DBCA">
      <w:start w:val="1"/>
      <w:numFmt w:val="decimal"/>
      <w:pStyle w:val="PolicyHeader"/>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3A9F29D9"/>
    <w:multiLevelType w:val="hybridMultilevel"/>
    <w:tmpl w:val="3F9839C6"/>
    <w:lvl w:ilvl="0" w:tplc="B39886B0">
      <w:start w:val="1"/>
      <w:numFmt w:val="bullet"/>
      <w:lvlText w:val=""/>
      <w:lvlPicBulletId w:val="0"/>
      <w:lvlJc w:val="left"/>
      <w:pPr>
        <w:ind w:left="776" w:hanging="360"/>
      </w:pPr>
      <w:rPr>
        <w:rFonts w:ascii="Symbol" w:hAnsi="Symbol" w:hint="default"/>
      </w:rPr>
    </w:lvl>
    <w:lvl w:ilvl="1" w:tplc="0C090003" w:tentative="1">
      <w:start w:val="1"/>
      <w:numFmt w:val="bullet"/>
      <w:lvlText w:val="o"/>
      <w:lvlJc w:val="left"/>
      <w:pPr>
        <w:ind w:left="1496" w:hanging="360"/>
      </w:pPr>
      <w:rPr>
        <w:rFonts w:ascii="Courier New" w:hAnsi="Courier New" w:cs="Courier New" w:hint="default"/>
      </w:rPr>
    </w:lvl>
    <w:lvl w:ilvl="2" w:tplc="0C090005" w:tentative="1">
      <w:start w:val="1"/>
      <w:numFmt w:val="bullet"/>
      <w:lvlText w:val=""/>
      <w:lvlJc w:val="left"/>
      <w:pPr>
        <w:ind w:left="2216" w:hanging="360"/>
      </w:pPr>
      <w:rPr>
        <w:rFonts w:ascii="Wingdings" w:hAnsi="Wingdings" w:hint="default"/>
      </w:rPr>
    </w:lvl>
    <w:lvl w:ilvl="3" w:tplc="0C090001" w:tentative="1">
      <w:start w:val="1"/>
      <w:numFmt w:val="bullet"/>
      <w:lvlText w:val=""/>
      <w:lvlJc w:val="left"/>
      <w:pPr>
        <w:ind w:left="2936" w:hanging="360"/>
      </w:pPr>
      <w:rPr>
        <w:rFonts w:ascii="Symbol" w:hAnsi="Symbol" w:hint="default"/>
      </w:rPr>
    </w:lvl>
    <w:lvl w:ilvl="4" w:tplc="0C090003" w:tentative="1">
      <w:start w:val="1"/>
      <w:numFmt w:val="bullet"/>
      <w:lvlText w:val="o"/>
      <w:lvlJc w:val="left"/>
      <w:pPr>
        <w:ind w:left="3656" w:hanging="360"/>
      </w:pPr>
      <w:rPr>
        <w:rFonts w:ascii="Courier New" w:hAnsi="Courier New" w:cs="Courier New" w:hint="default"/>
      </w:rPr>
    </w:lvl>
    <w:lvl w:ilvl="5" w:tplc="0C090005" w:tentative="1">
      <w:start w:val="1"/>
      <w:numFmt w:val="bullet"/>
      <w:lvlText w:val=""/>
      <w:lvlJc w:val="left"/>
      <w:pPr>
        <w:ind w:left="4376" w:hanging="360"/>
      </w:pPr>
      <w:rPr>
        <w:rFonts w:ascii="Wingdings" w:hAnsi="Wingdings" w:hint="default"/>
      </w:rPr>
    </w:lvl>
    <w:lvl w:ilvl="6" w:tplc="0C090001" w:tentative="1">
      <w:start w:val="1"/>
      <w:numFmt w:val="bullet"/>
      <w:lvlText w:val=""/>
      <w:lvlJc w:val="left"/>
      <w:pPr>
        <w:ind w:left="5096" w:hanging="360"/>
      </w:pPr>
      <w:rPr>
        <w:rFonts w:ascii="Symbol" w:hAnsi="Symbol" w:hint="default"/>
      </w:rPr>
    </w:lvl>
    <w:lvl w:ilvl="7" w:tplc="0C090003" w:tentative="1">
      <w:start w:val="1"/>
      <w:numFmt w:val="bullet"/>
      <w:lvlText w:val="o"/>
      <w:lvlJc w:val="left"/>
      <w:pPr>
        <w:ind w:left="5816" w:hanging="360"/>
      </w:pPr>
      <w:rPr>
        <w:rFonts w:ascii="Courier New" w:hAnsi="Courier New" w:cs="Courier New" w:hint="default"/>
      </w:rPr>
    </w:lvl>
    <w:lvl w:ilvl="8" w:tplc="0C090005" w:tentative="1">
      <w:start w:val="1"/>
      <w:numFmt w:val="bullet"/>
      <w:lvlText w:val=""/>
      <w:lvlJc w:val="left"/>
      <w:pPr>
        <w:ind w:left="6536" w:hanging="360"/>
      </w:pPr>
      <w:rPr>
        <w:rFonts w:ascii="Wingdings" w:hAnsi="Wingdings" w:hint="default"/>
      </w:rPr>
    </w:lvl>
  </w:abstractNum>
  <w:abstractNum w:abstractNumId="12" w15:restartNumberingAfterBreak="0">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4DEF16DD"/>
    <w:multiLevelType w:val="hybridMultilevel"/>
    <w:tmpl w:val="B9C2D66C"/>
    <w:lvl w:ilvl="0" w:tplc="9C785050">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60795A69"/>
    <w:multiLevelType w:val="hybridMultilevel"/>
    <w:tmpl w:val="7BE20210"/>
    <w:lvl w:ilvl="0" w:tplc="B39886B0">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6017251"/>
    <w:multiLevelType w:val="hybridMultilevel"/>
    <w:tmpl w:val="5BDC7A64"/>
    <w:lvl w:ilvl="0" w:tplc="B39886B0">
      <w:start w:val="1"/>
      <w:numFmt w:val="bullet"/>
      <w:lvlText w:val=""/>
      <w:lvlPicBulletId w:val="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15:restartNumberingAfterBreak="0">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15:restartNumberingAfterBreak="0">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299696969">
    <w:abstractNumId w:val="4"/>
  </w:num>
  <w:num w:numId="2" w16cid:durableId="1887061832">
    <w:abstractNumId w:val="21"/>
  </w:num>
  <w:num w:numId="3" w16cid:durableId="2054694466">
    <w:abstractNumId w:val="23"/>
  </w:num>
  <w:num w:numId="4" w16cid:durableId="1367294157">
    <w:abstractNumId w:val="25"/>
  </w:num>
  <w:num w:numId="5" w16cid:durableId="1358239449">
    <w:abstractNumId w:val="12"/>
  </w:num>
  <w:num w:numId="6" w16cid:durableId="28536873">
    <w:abstractNumId w:val="8"/>
    <w:lvlOverride w:ilvl="0">
      <w:startOverride w:val="1"/>
    </w:lvlOverride>
  </w:num>
  <w:num w:numId="7" w16cid:durableId="473916196">
    <w:abstractNumId w:val="16"/>
  </w:num>
  <w:num w:numId="8" w16cid:durableId="807161227">
    <w:abstractNumId w:val="13"/>
  </w:num>
  <w:num w:numId="9" w16cid:durableId="185368179">
    <w:abstractNumId w:val="10"/>
  </w:num>
  <w:num w:numId="10" w16cid:durableId="1054349006">
    <w:abstractNumId w:val="9"/>
  </w:num>
  <w:num w:numId="11" w16cid:durableId="2080131329">
    <w:abstractNumId w:val="26"/>
  </w:num>
  <w:num w:numId="12" w16cid:durableId="1930507543">
    <w:abstractNumId w:val="22"/>
  </w:num>
  <w:num w:numId="13" w16cid:durableId="1295330283">
    <w:abstractNumId w:val="15"/>
  </w:num>
  <w:num w:numId="14" w16cid:durableId="1112867121">
    <w:abstractNumId w:val="20"/>
  </w:num>
  <w:num w:numId="15" w16cid:durableId="1052583473">
    <w:abstractNumId w:val="8"/>
  </w:num>
  <w:num w:numId="16" w16cid:durableId="239368951">
    <w:abstractNumId w:val="1"/>
  </w:num>
  <w:num w:numId="17" w16cid:durableId="91636133">
    <w:abstractNumId w:val="19"/>
  </w:num>
  <w:num w:numId="18" w16cid:durableId="1547791214">
    <w:abstractNumId w:val="27"/>
  </w:num>
  <w:num w:numId="19" w16cid:durableId="1716730470">
    <w:abstractNumId w:val="2"/>
  </w:num>
  <w:num w:numId="20" w16cid:durableId="638610089">
    <w:abstractNumId w:val="14"/>
  </w:num>
  <w:num w:numId="21" w16cid:durableId="805708653">
    <w:abstractNumId w:val="24"/>
  </w:num>
  <w:num w:numId="22" w16cid:durableId="414664765">
    <w:abstractNumId w:val="7"/>
  </w:num>
  <w:num w:numId="23" w16cid:durableId="1887372910">
    <w:abstractNumId w:val="11"/>
  </w:num>
  <w:num w:numId="24" w16cid:durableId="1235435163">
    <w:abstractNumId w:val="18"/>
  </w:num>
  <w:num w:numId="25" w16cid:durableId="957184235">
    <w:abstractNumId w:val="0"/>
  </w:num>
  <w:num w:numId="26" w16cid:durableId="1587688618">
    <w:abstractNumId w:val="5"/>
  </w:num>
  <w:num w:numId="27" w16cid:durableId="247545520">
    <w:abstractNumId w:val="6"/>
  </w:num>
  <w:num w:numId="28" w16cid:durableId="1351449777">
    <w:abstractNumId w:val="17"/>
  </w:num>
  <w:num w:numId="29" w16cid:durableId="994994158">
    <w:abstractNumId w:val="3"/>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hilip Helger">
    <w15:presenceInfo w15:providerId="Windows Live" w15:userId="284618a98f3e13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trackRevisions/>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3CE"/>
    <w:rsid w:val="0000001F"/>
    <w:rsid w:val="00000DCA"/>
    <w:rsid w:val="00002E2D"/>
    <w:rsid w:val="00003982"/>
    <w:rsid w:val="00003E13"/>
    <w:rsid w:val="00004D82"/>
    <w:rsid w:val="00005CB9"/>
    <w:rsid w:val="00005CE7"/>
    <w:rsid w:val="00006B7E"/>
    <w:rsid w:val="00022C65"/>
    <w:rsid w:val="00024947"/>
    <w:rsid w:val="00025260"/>
    <w:rsid w:val="00026841"/>
    <w:rsid w:val="00026CE5"/>
    <w:rsid w:val="00026E34"/>
    <w:rsid w:val="00031029"/>
    <w:rsid w:val="0003131C"/>
    <w:rsid w:val="000331DD"/>
    <w:rsid w:val="0003335F"/>
    <w:rsid w:val="00034997"/>
    <w:rsid w:val="00034A58"/>
    <w:rsid w:val="000362DD"/>
    <w:rsid w:val="00036305"/>
    <w:rsid w:val="000363E1"/>
    <w:rsid w:val="0004051B"/>
    <w:rsid w:val="00041B86"/>
    <w:rsid w:val="00042025"/>
    <w:rsid w:val="000427D7"/>
    <w:rsid w:val="000431FC"/>
    <w:rsid w:val="00044606"/>
    <w:rsid w:val="00045822"/>
    <w:rsid w:val="000476CB"/>
    <w:rsid w:val="00050DD7"/>
    <w:rsid w:val="00051A45"/>
    <w:rsid w:val="00053967"/>
    <w:rsid w:val="00055C84"/>
    <w:rsid w:val="00056998"/>
    <w:rsid w:val="00056A2A"/>
    <w:rsid w:val="00060E4D"/>
    <w:rsid w:val="000617CD"/>
    <w:rsid w:val="00062F8B"/>
    <w:rsid w:val="0006370C"/>
    <w:rsid w:val="00064844"/>
    <w:rsid w:val="00070363"/>
    <w:rsid w:val="000705B1"/>
    <w:rsid w:val="00075742"/>
    <w:rsid w:val="000770B8"/>
    <w:rsid w:val="00081E02"/>
    <w:rsid w:val="00083B3E"/>
    <w:rsid w:val="00084AF4"/>
    <w:rsid w:val="000867A6"/>
    <w:rsid w:val="00086FDA"/>
    <w:rsid w:val="0009321F"/>
    <w:rsid w:val="0009323E"/>
    <w:rsid w:val="00093E65"/>
    <w:rsid w:val="00093FED"/>
    <w:rsid w:val="000A0369"/>
    <w:rsid w:val="000A134B"/>
    <w:rsid w:val="000A4C50"/>
    <w:rsid w:val="000B0166"/>
    <w:rsid w:val="000B5606"/>
    <w:rsid w:val="000C1232"/>
    <w:rsid w:val="000C388E"/>
    <w:rsid w:val="000D03AE"/>
    <w:rsid w:val="000D226E"/>
    <w:rsid w:val="000D3DF1"/>
    <w:rsid w:val="000D3E30"/>
    <w:rsid w:val="000E04E6"/>
    <w:rsid w:val="000E1D52"/>
    <w:rsid w:val="000E336D"/>
    <w:rsid w:val="000E658C"/>
    <w:rsid w:val="000E7F16"/>
    <w:rsid w:val="000F04D8"/>
    <w:rsid w:val="000F11B1"/>
    <w:rsid w:val="000F21E1"/>
    <w:rsid w:val="000F2DA9"/>
    <w:rsid w:val="000F653A"/>
    <w:rsid w:val="000F78F2"/>
    <w:rsid w:val="000F7B57"/>
    <w:rsid w:val="00101A6B"/>
    <w:rsid w:val="00102F01"/>
    <w:rsid w:val="00107744"/>
    <w:rsid w:val="001114A9"/>
    <w:rsid w:val="00111BED"/>
    <w:rsid w:val="00112E79"/>
    <w:rsid w:val="001147C8"/>
    <w:rsid w:val="0011528D"/>
    <w:rsid w:val="00115A30"/>
    <w:rsid w:val="00127DA8"/>
    <w:rsid w:val="00127E28"/>
    <w:rsid w:val="00134C22"/>
    <w:rsid w:val="001356A9"/>
    <w:rsid w:val="00135E61"/>
    <w:rsid w:val="001369BB"/>
    <w:rsid w:val="001400D2"/>
    <w:rsid w:val="001407A3"/>
    <w:rsid w:val="00143FBE"/>
    <w:rsid w:val="001443F6"/>
    <w:rsid w:val="001447D4"/>
    <w:rsid w:val="00144841"/>
    <w:rsid w:val="00145050"/>
    <w:rsid w:val="001457FF"/>
    <w:rsid w:val="00145C7C"/>
    <w:rsid w:val="00153D26"/>
    <w:rsid w:val="00154C67"/>
    <w:rsid w:val="001568F7"/>
    <w:rsid w:val="00157C28"/>
    <w:rsid w:val="00160E2B"/>
    <w:rsid w:val="001638B4"/>
    <w:rsid w:val="001638EE"/>
    <w:rsid w:val="001647D8"/>
    <w:rsid w:val="001662A1"/>
    <w:rsid w:val="0016744F"/>
    <w:rsid w:val="00167486"/>
    <w:rsid w:val="00170A6E"/>
    <w:rsid w:val="0017546C"/>
    <w:rsid w:val="001764ED"/>
    <w:rsid w:val="00176954"/>
    <w:rsid w:val="00176B14"/>
    <w:rsid w:val="001778FB"/>
    <w:rsid w:val="00177ED4"/>
    <w:rsid w:val="00180663"/>
    <w:rsid w:val="001870DB"/>
    <w:rsid w:val="001900FB"/>
    <w:rsid w:val="001923A4"/>
    <w:rsid w:val="001A1330"/>
    <w:rsid w:val="001A17FF"/>
    <w:rsid w:val="001A5003"/>
    <w:rsid w:val="001B2471"/>
    <w:rsid w:val="001B2C46"/>
    <w:rsid w:val="001B2E38"/>
    <w:rsid w:val="001B41C1"/>
    <w:rsid w:val="001B7239"/>
    <w:rsid w:val="001C0259"/>
    <w:rsid w:val="001C032A"/>
    <w:rsid w:val="001C0EB0"/>
    <w:rsid w:val="001C12AB"/>
    <w:rsid w:val="001C1FDB"/>
    <w:rsid w:val="001C2322"/>
    <w:rsid w:val="001C2CAB"/>
    <w:rsid w:val="001C47FA"/>
    <w:rsid w:val="001D03EA"/>
    <w:rsid w:val="001D1ABE"/>
    <w:rsid w:val="001D7B12"/>
    <w:rsid w:val="001D7C36"/>
    <w:rsid w:val="001F1767"/>
    <w:rsid w:val="001F35DA"/>
    <w:rsid w:val="001F4312"/>
    <w:rsid w:val="001F705E"/>
    <w:rsid w:val="001F721C"/>
    <w:rsid w:val="002008EA"/>
    <w:rsid w:val="00203AF2"/>
    <w:rsid w:val="00206EC0"/>
    <w:rsid w:val="002106F1"/>
    <w:rsid w:val="00210DC7"/>
    <w:rsid w:val="002134FE"/>
    <w:rsid w:val="00213CED"/>
    <w:rsid w:val="002142B2"/>
    <w:rsid w:val="00215244"/>
    <w:rsid w:val="00217273"/>
    <w:rsid w:val="00222BA8"/>
    <w:rsid w:val="0022690B"/>
    <w:rsid w:val="002279CE"/>
    <w:rsid w:val="00230577"/>
    <w:rsid w:val="00233A52"/>
    <w:rsid w:val="002346D1"/>
    <w:rsid w:val="00235DA3"/>
    <w:rsid w:val="002362F2"/>
    <w:rsid w:val="002407D5"/>
    <w:rsid w:val="00242C76"/>
    <w:rsid w:val="00244367"/>
    <w:rsid w:val="00251E80"/>
    <w:rsid w:val="00256474"/>
    <w:rsid w:val="00257FB1"/>
    <w:rsid w:val="00260D95"/>
    <w:rsid w:val="00261271"/>
    <w:rsid w:val="00261760"/>
    <w:rsid w:val="00262880"/>
    <w:rsid w:val="00263B85"/>
    <w:rsid w:val="002644FE"/>
    <w:rsid w:val="00264BA0"/>
    <w:rsid w:val="00264E53"/>
    <w:rsid w:val="002650BA"/>
    <w:rsid w:val="00265992"/>
    <w:rsid w:val="00272B17"/>
    <w:rsid w:val="00273344"/>
    <w:rsid w:val="00275CF5"/>
    <w:rsid w:val="002816AA"/>
    <w:rsid w:val="00282115"/>
    <w:rsid w:val="00282925"/>
    <w:rsid w:val="00282B10"/>
    <w:rsid w:val="002905A7"/>
    <w:rsid w:val="00293C88"/>
    <w:rsid w:val="00295F34"/>
    <w:rsid w:val="002961BB"/>
    <w:rsid w:val="00297E46"/>
    <w:rsid w:val="002A2124"/>
    <w:rsid w:val="002A3762"/>
    <w:rsid w:val="002A3ECC"/>
    <w:rsid w:val="002A671D"/>
    <w:rsid w:val="002B121F"/>
    <w:rsid w:val="002B14DE"/>
    <w:rsid w:val="002B189C"/>
    <w:rsid w:val="002B3350"/>
    <w:rsid w:val="002B4F3B"/>
    <w:rsid w:val="002B6989"/>
    <w:rsid w:val="002B6E12"/>
    <w:rsid w:val="002B7FCC"/>
    <w:rsid w:val="002C1922"/>
    <w:rsid w:val="002D08B0"/>
    <w:rsid w:val="002D29A3"/>
    <w:rsid w:val="002D3B5B"/>
    <w:rsid w:val="002D3FCA"/>
    <w:rsid w:val="002D460B"/>
    <w:rsid w:val="002D79A5"/>
    <w:rsid w:val="002D7D35"/>
    <w:rsid w:val="002E2EA1"/>
    <w:rsid w:val="002E38E6"/>
    <w:rsid w:val="002E3934"/>
    <w:rsid w:val="002E3E4D"/>
    <w:rsid w:val="002E78ED"/>
    <w:rsid w:val="002F08C0"/>
    <w:rsid w:val="002F2D47"/>
    <w:rsid w:val="002F349C"/>
    <w:rsid w:val="002F42F3"/>
    <w:rsid w:val="002F4FC6"/>
    <w:rsid w:val="002F6B4D"/>
    <w:rsid w:val="002F6B5F"/>
    <w:rsid w:val="002F7449"/>
    <w:rsid w:val="0030114D"/>
    <w:rsid w:val="00301D86"/>
    <w:rsid w:val="0030213E"/>
    <w:rsid w:val="00302D17"/>
    <w:rsid w:val="0030381F"/>
    <w:rsid w:val="003042D4"/>
    <w:rsid w:val="003047CE"/>
    <w:rsid w:val="003070D2"/>
    <w:rsid w:val="00307224"/>
    <w:rsid w:val="00307491"/>
    <w:rsid w:val="003141D1"/>
    <w:rsid w:val="00315074"/>
    <w:rsid w:val="00315942"/>
    <w:rsid w:val="00315B04"/>
    <w:rsid w:val="0031786F"/>
    <w:rsid w:val="00321EE9"/>
    <w:rsid w:val="00334AAB"/>
    <w:rsid w:val="00334D72"/>
    <w:rsid w:val="003350A0"/>
    <w:rsid w:val="00335DC4"/>
    <w:rsid w:val="00335EEE"/>
    <w:rsid w:val="003438F9"/>
    <w:rsid w:val="003443CB"/>
    <w:rsid w:val="00346764"/>
    <w:rsid w:val="00346F1E"/>
    <w:rsid w:val="003510EC"/>
    <w:rsid w:val="00353F03"/>
    <w:rsid w:val="0035668A"/>
    <w:rsid w:val="003619A1"/>
    <w:rsid w:val="00364783"/>
    <w:rsid w:val="00366C25"/>
    <w:rsid w:val="003670AE"/>
    <w:rsid w:val="003676A9"/>
    <w:rsid w:val="00370BDB"/>
    <w:rsid w:val="00371FDA"/>
    <w:rsid w:val="00372D08"/>
    <w:rsid w:val="00373671"/>
    <w:rsid w:val="00374A6E"/>
    <w:rsid w:val="00376070"/>
    <w:rsid w:val="00376533"/>
    <w:rsid w:val="00376F62"/>
    <w:rsid w:val="00377E1D"/>
    <w:rsid w:val="00377EF6"/>
    <w:rsid w:val="003809D0"/>
    <w:rsid w:val="00381588"/>
    <w:rsid w:val="003826B6"/>
    <w:rsid w:val="003828F0"/>
    <w:rsid w:val="003831F2"/>
    <w:rsid w:val="0038411E"/>
    <w:rsid w:val="00385C5B"/>
    <w:rsid w:val="003865EC"/>
    <w:rsid w:val="003867CA"/>
    <w:rsid w:val="00386C51"/>
    <w:rsid w:val="003870F0"/>
    <w:rsid w:val="0039427C"/>
    <w:rsid w:val="003979C1"/>
    <w:rsid w:val="003A2A12"/>
    <w:rsid w:val="003A2EC7"/>
    <w:rsid w:val="003A342E"/>
    <w:rsid w:val="003A4522"/>
    <w:rsid w:val="003A5AA9"/>
    <w:rsid w:val="003B2BC4"/>
    <w:rsid w:val="003C2AC5"/>
    <w:rsid w:val="003C2C23"/>
    <w:rsid w:val="003C3C25"/>
    <w:rsid w:val="003C5599"/>
    <w:rsid w:val="003C702A"/>
    <w:rsid w:val="003C7500"/>
    <w:rsid w:val="003D17D1"/>
    <w:rsid w:val="003D58BF"/>
    <w:rsid w:val="003D64C4"/>
    <w:rsid w:val="003E3C6D"/>
    <w:rsid w:val="003E3DD3"/>
    <w:rsid w:val="003F039D"/>
    <w:rsid w:val="003F105F"/>
    <w:rsid w:val="003F161F"/>
    <w:rsid w:val="003F35AC"/>
    <w:rsid w:val="003F4ADF"/>
    <w:rsid w:val="003F638A"/>
    <w:rsid w:val="003F6527"/>
    <w:rsid w:val="003F6A4B"/>
    <w:rsid w:val="004022A4"/>
    <w:rsid w:val="00402CCC"/>
    <w:rsid w:val="00402E6A"/>
    <w:rsid w:val="00403825"/>
    <w:rsid w:val="004047D9"/>
    <w:rsid w:val="004054AC"/>
    <w:rsid w:val="00407B2D"/>
    <w:rsid w:val="00410456"/>
    <w:rsid w:val="00411143"/>
    <w:rsid w:val="00411D44"/>
    <w:rsid w:val="00412637"/>
    <w:rsid w:val="00412682"/>
    <w:rsid w:val="00415E38"/>
    <w:rsid w:val="00416A51"/>
    <w:rsid w:val="004178B2"/>
    <w:rsid w:val="00417EF3"/>
    <w:rsid w:val="00421413"/>
    <w:rsid w:val="004222F1"/>
    <w:rsid w:val="004225A4"/>
    <w:rsid w:val="004228BE"/>
    <w:rsid w:val="00422D86"/>
    <w:rsid w:val="004262BB"/>
    <w:rsid w:val="00426548"/>
    <w:rsid w:val="00427E69"/>
    <w:rsid w:val="004303E6"/>
    <w:rsid w:val="0043046B"/>
    <w:rsid w:val="00430934"/>
    <w:rsid w:val="004339CA"/>
    <w:rsid w:val="0044033D"/>
    <w:rsid w:val="004407F0"/>
    <w:rsid w:val="00443436"/>
    <w:rsid w:val="00443B90"/>
    <w:rsid w:val="00444DEE"/>
    <w:rsid w:val="004458ED"/>
    <w:rsid w:val="0045244E"/>
    <w:rsid w:val="00454A55"/>
    <w:rsid w:val="00455E1E"/>
    <w:rsid w:val="0045662D"/>
    <w:rsid w:val="00456B8F"/>
    <w:rsid w:val="00465246"/>
    <w:rsid w:val="0047136B"/>
    <w:rsid w:val="004713CB"/>
    <w:rsid w:val="00471800"/>
    <w:rsid w:val="0047244D"/>
    <w:rsid w:val="004739C1"/>
    <w:rsid w:val="0047417F"/>
    <w:rsid w:val="0047482D"/>
    <w:rsid w:val="0047614E"/>
    <w:rsid w:val="00476438"/>
    <w:rsid w:val="004808F6"/>
    <w:rsid w:val="00483A49"/>
    <w:rsid w:val="00484A65"/>
    <w:rsid w:val="004865E9"/>
    <w:rsid w:val="004865F4"/>
    <w:rsid w:val="00492D6A"/>
    <w:rsid w:val="00493021"/>
    <w:rsid w:val="00493F33"/>
    <w:rsid w:val="00494294"/>
    <w:rsid w:val="004A6153"/>
    <w:rsid w:val="004B1831"/>
    <w:rsid w:val="004B1AA0"/>
    <w:rsid w:val="004B2E35"/>
    <w:rsid w:val="004B35DF"/>
    <w:rsid w:val="004B405B"/>
    <w:rsid w:val="004B5237"/>
    <w:rsid w:val="004B5565"/>
    <w:rsid w:val="004B6824"/>
    <w:rsid w:val="004B6B69"/>
    <w:rsid w:val="004B7358"/>
    <w:rsid w:val="004C05DE"/>
    <w:rsid w:val="004C0C7B"/>
    <w:rsid w:val="004C16AB"/>
    <w:rsid w:val="004C50D5"/>
    <w:rsid w:val="004C6BA5"/>
    <w:rsid w:val="004C77E2"/>
    <w:rsid w:val="004C789D"/>
    <w:rsid w:val="004D07ED"/>
    <w:rsid w:val="004D1349"/>
    <w:rsid w:val="004D20F8"/>
    <w:rsid w:val="004D47B4"/>
    <w:rsid w:val="004D48F0"/>
    <w:rsid w:val="004D551E"/>
    <w:rsid w:val="004D69F2"/>
    <w:rsid w:val="004D7D1E"/>
    <w:rsid w:val="004E0D0E"/>
    <w:rsid w:val="004E1D48"/>
    <w:rsid w:val="004E6E9C"/>
    <w:rsid w:val="004F2E7C"/>
    <w:rsid w:val="004F2F88"/>
    <w:rsid w:val="004F335D"/>
    <w:rsid w:val="004F5403"/>
    <w:rsid w:val="004F5FDD"/>
    <w:rsid w:val="004F6E4A"/>
    <w:rsid w:val="004F7F57"/>
    <w:rsid w:val="0050020C"/>
    <w:rsid w:val="00500452"/>
    <w:rsid w:val="0050134F"/>
    <w:rsid w:val="005116F5"/>
    <w:rsid w:val="005123D1"/>
    <w:rsid w:val="00514984"/>
    <w:rsid w:val="00517B4C"/>
    <w:rsid w:val="00521B64"/>
    <w:rsid w:val="005331F0"/>
    <w:rsid w:val="0053746D"/>
    <w:rsid w:val="0054021D"/>
    <w:rsid w:val="0054220E"/>
    <w:rsid w:val="005425A8"/>
    <w:rsid w:val="00543A39"/>
    <w:rsid w:val="00544D67"/>
    <w:rsid w:val="005452D0"/>
    <w:rsid w:val="00546B07"/>
    <w:rsid w:val="00547A34"/>
    <w:rsid w:val="00550152"/>
    <w:rsid w:val="0055353C"/>
    <w:rsid w:val="00554639"/>
    <w:rsid w:val="0055692D"/>
    <w:rsid w:val="00556DC5"/>
    <w:rsid w:val="00557441"/>
    <w:rsid w:val="00557DFE"/>
    <w:rsid w:val="00557E8B"/>
    <w:rsid w:val="00560435"/>
    <w:rsid w:val="005632A7"/>
    <w:rsid w:val="00564799"/>
    <w:rsid w:val="00565CDF"/>
    <w:rsid w:val="00567012"/>
    <w:rsid w:val="00570948"/>
    <w:rsid w:val="00573FC7"/>
    <w:rsid w:val="00577E57"/>
    <w:rsid w:val="00582554"/>
    <w:rsid w:val="00582FA9"/>
    <w:rsid w:val="00584B2D"/>
    <w:rsid w:val="00586A83"/>
    <w:rsid w:val="00586AC6"/>
    <w:rsid w:val="00592153"/>
    <w:rsid w:val="00593673"/>
    <w:rsid w:val="00595276"/>
    <w:rsid w:val="0059667C"/>
    <w:rsid w:val="0059778C"/>
    <w:rsid w:val="00597A9E"/>
    <w:rsid w:val="005A0B45"/>
    <w:rsid w:val="005A343F"/>
    <w:rsid w:val="005A3505"/>
    <w:rsid w:val="005B2CF7"/>
    <w:rsid w:val="005B5E49"/>
    <w:rsid w:val="005B695D"/>
    <w:rsid w:val="005B72A5"/>
    <w:rsid w:val="005C1035"/>
    <w:rsid w:val="005C5CE6"/>
    <w:rsid w:val="005C6A17"/>
    <w:rsid w:val="005C6AB6"/>
    <w:rsid w:val="005C7F60"/>
    <w:rsid w:val="005D0438"/>
    <w:rsid w:val="005D23A0"/>
    <w:rsid w:val="005D2496"/>
    <w:rsid w:val="005D24ED"/>
    <w:rsid w:val="005D3FE9"/>
    <w:rsid w:val="005D48CF"/>
    <w:rsid w:val="005E1D0F"/>
    <w:rsid w:val="005E540D"/>
    <w:rsid w:val="005E58E0"/>
    <w:rsid w:val="005E7875"/>
    <w:rsid w:val="005E7C7F"/>
    <w:rsid w:val="005F0923"/>
    <w:rsid w:val="005F1CA1"/>
    <w:rsid w:val="005F3129"/>
    <w:rsid w:val="005F3400"/>
    <w:rsid w:val="005F5331"/>
    <w:rsid w:val="005F57EB"/>
    <w:rsid w:val="006022AD"/>
    <w:rsid w:val="0060323D"/>
    <w:rsid w:val="00605A0C"/>
    <w:rsid w:val="0060635F"/>
    <w:rsid w:val="00606A36"/>
    <w:rsid w:val="00606D91"/>
    <w:rsid w:val="0060755B"/>
    <w:rsid w:val="0060776E"/>
    <w:rsid w:val="00607F16"/>
    <w:rsid w:val="00610C97"/>
    <w:rsid w:val="00611372"/>
    <w:rsid w:val="00611C61"/>
    <w:rsid w:val="00611FE8"/>
    <w:rsid w:val="00612100"/>
    <w:rsid w:val="006132BB"/>
    <w:rsid w:val="006172B2"/>
    <w:rsid w:val="006175AB"/>
    <w:rsid w:val="00621109"/>
    <w:rsid w:val="00625308"/>
    <w:rsid w:val="0062539B"/>
    <w:rsid w:val="00625F6B"/>
    <w:rsid w:val="00630F86"/>
    <w:rsid w:val="00631A8C"/>
    <w:rsid w:val="00633290"/>
    <w:rsid w:val="0063503F"/>
    <w:rsid w:val="00637E80"/>
    <w:rsid w:val="00637F30"/>
    <w:rsid w:val="006406D4"/>
    <w:rsid w:val="006410A8"/>
    <w:rsid w:val="006451C0"/>
    <w:rsid w:val="0064547B"/>
    <w:rsid w:val="00653E7D"/>
    <w:rsid w:val="0066128E"/>
    <w:rsid w:val="00662456"/>
    <w:rsid w:val="00662461"/>
    <w:rsid w:val="00662584"/>
    <w:rsid w:val="006634D0"/>
    <w:rsid w:val="00665969"/>
    <w:rsid w:val="00665A22"/>
    <w:rsid w:val="00665DC3"/>
    <w:rsid w:val="00667607"/>
    <w:rsid w:val="006758BD"/>
    <w:rsid w:val="00676FDB"/>
    <w:rsid w:val="006804C3"/>
    <w:rsid w:val="00680B65"/>
    <w:rsid w:val="00681355"/>
    <w:rsid w:val="006826AB"/>
    <w:rsid w:val="00684EE9"/>
    <w:rsid w:val="006855CE"/>
    <w:rsid w:val="006913CA"/>
    <w:rsid w:val="00691638"/>
    <w:rsid w:val="00693E3F"/>
    <w:rsid w:val="0069419B"/>
    <w:rsid w:val="00694687"/>
    <w:rsid w:val="006954DB"/>
    <w:rsid w:val="00696D63"/>
    <w:rsid w:val="006A1D65"/>
    <w:rsid w:val="006A22C7"/>
    <w:rsid w:val="006A2356"/>
    <w:rsid w:val="006A3490"/>
    <w:rsid w:val="006A3A05"/>
    <w:rsid w:val="006A6FF5"/>
    <w:rsid w:val="006A7CE3"/>
    <w:rsid w:val="006B38E7"/>
    <w:rsid w:val="006B4C99"/>
    <w:rsid w:val="006B63D3"/>
    <w:rsid w:val="006B7DE3"/>
    <w:rsid w:val="006C332B"/>
    <w:rsid w:val="006C4743"/>
    <w:rsid w:val="006C5924"/>
    <w:rsid w:val="006C61E2"/>
    <w:rsid w:val="006D03C8"/>
    <w:rsid w:val="006D1F48"/>
    <w:rsid w:val="006D34D4"/>
    <w:rsid w:val="006D52A0"/>
    <w:rsid w:val="006D5ADB"/>
    <w:rsid w:val="006D5DB3"/>
    <w:rsid w:val="006D5ED0"/>
    <w:rsid w:val="006E0D85"/>
    <w:rsid w:val="006E0E51"/>
    <w:rsid w:val="006E50F9"/>
    <w:rsid w:val="006E6113"/>
    <w:rsid w:val="006F2DCD"/>
    <w:rsid w:val="006F7362"/>
    <w:rsid w:val="0070096E"/>
    <w:rsid w:val="00701C7C"/>
    <w:rsid w:val="0070575D"/>
    <w:rsid w:val="007057D6"/>
    <w:rsid w:val="00705AAF"/>
    <w:rsid w:val="007061C5"/>
    <w:rsid w:val="00711CF3"/>
    <w:rsid w:val="0071360C"/>
    <w:rsid w:val="00720C9F"/>
    <w:rsid w:val="007233B8"/>
    <w:rsid w:val="0073131A"/>
    <w:rsid w:val="00741CB9"/>
    <w:rsid w:val="00745621"/>
    <w:rsid w:val="00745F5A"/>
    <w:rsid w:val="00747E45"/>
    <w:rsid w:val="007524F6"/>
    <w:rsid w:val="0075392D"/>
    <w:rsid w:val="0075723F"/>
    <w:rsid w:val="007602B4"/>
    <w:rsid w:val="00761304"/>
    <w:rsid w:val="00763295"/>
    <w:rsid w:val="00766752"/>
    <w:rsid w:val="00766E99"/>
    <w:rsid w:val="007675BB"/>
    <w:rsid w:val="0076778E"/>
    <w:rsid w:val="00767FF7"/>
    <w:rsid w:val="007713E6"/>
    <w:rsid w:val="00772BA1"/>
    <w:rsid w:val="00775DB5"/>
    <w:rsid w:val="0077699D"/>
    <w:rsid w:val="00780F76"/>
    <w:rsid w:val="007815BE"/>
    <w:rsid w:val="00782E88"/>
    <w:rsid w:val="00783860"/>
    <w:rsid w:val="007852AB"/>
    <w:rsid w:val="00786ED5"/>
    <w:rsid w:val="00790777"/>
    <w:rsid w:val="00791371"/>
    <w:rsid w:val="007926BA"/>
    <w:rsid w:val="00792AD2"/>
    <w:rsid w:val="007936C9"/>
    <w:rsid w:val="0079779C"/>
    <w:rsid w:val="007A18C6"/>
    <w:rsid w:val="007A1D9B"/>
    <w:rsid w:val="007A2F88"/>
    <w:rsid w:val="007A5A0A"/>
    <w:rsid w:val="007A7165"/>
    <w:rsid w:val="007B1920"/>
    <w:rsid w:val="007B217B"/>
    <w:rsid w:val="007B2440"/>
    <w:rsid w:val="007B3026"/>
    <w:rsid w:val="007B3206"/>
    <w:rsid w:val="007B55D4"/>
    <w:rsid w:val="007C552D"/>
    <w:rsid w:val="007D41BF"/>
    <w:rsid w:val="007D6BF5"/>
    <w:rsid w:val="007E0F71"/>
    <w:rsid w:val="007E12F7"/>
    <w:rsid w:val="007E22AC"/>
    <w:rsid w:val="007E2BF2"/>
    <w:rsid w:val="007E3BEE"/>
    <w:rsid w:val="007E4E20"/>
    <w:rsid w:val="007E4E72"/>
    <w:rsid w:val="007E76B8"/>
    <w:rsid w:val="007E7C6A"/>
    <w:rsid w:val="007F0C9E"/>
    <w:rsid w:val="007F13D0"/>
    <w:rsid w:val="007F1656"/>
    <w:rsid w:val="007F227B"/>
    <w:rsid w:val="007F3169"/>
    <w:rsid w:val="007F4C4A"/>
    <w:rsid w:val="007F6150"/>
    <w:rsid w:val="0080245D"/>
    <w:rsid w:val="008067EE"/>
    <w:rsid w:val="008079AC"/>
    <w:rsid w:val="00811AD9"/>
    <w:rsid w:val="0081733B"/>
    <w:rsid w:val="0082373C"/>
    <w:rsid w:val="00825112"/>
    <w:rsid w:val="008272F2"/>
    <w:rsid w:val="00827A5E"/>
    <w:rsid w:val="00827B5A"/>
    <w:rsid w:val="008312A1"/>
    <w:rsid w:val="00834A1D"/>
    <w:rsid w:val="00834AC0"/>
    <w:rsid w:val="00837558"/>
    <w:rsid w:val="00840301"/>
    <w:rsid w:val="00840E57"/>
    <w:rsid w:val="00846E61"/>
    <w:rsid w:val="008470B9"/>
    <w:rsid w:val="008475A5"/>
    <w:rsid w:val="00847A62"/>
    <w:rsid w:val="008519E9"/>
    <w:rsid w:val="00852006"/>
    <w:rsid w:val="008540FB"/>
    <w:rsid w:val="00854967"/>
    <w:rsid w:val="00854E08"/>
    <w:rsid w:val="00856B5F"/>
    <w:rsid w:val="00857A78"/>
    <w:rsid w:val="0086227D"/>
    <w:rsid w:val="00863576"/>
    <w:rsid w:val="00865EB9"/>
    <w:rsid w:val="00867E11"/>
    <w:rsid w:val="00873CA0"/>
    <w:rsid w:val="0087409E"/>
    <w:rsid w:val="0087449C"/>
    <w:rsid w:val="0087597A"/>
    <w:rsid w:val="00876548"/>
    <w:rsid w:val="008775C2"/>
    <w:rsid w:val="008823CD"/>
    <w:rsid w:val="00882F46"/>
    <w:rsid w:val="00883D4D"/>
    <w:rsid w:val="00884F97"/>
    <w:rsid w:val="00885538"/>
    <w:rsid w:val="00891C5C"/>
    <w:rsid w:val="00892C4B"/>
    <w:rsid w:val="008963EC"/>
    <w:rsid w:val="00897E71"/>
    <w:rsid w:val="008A23F5"/>
    <w:rsid w:val="008A38F5"/>
    <w:rsid w:val="008A58F6"/>
    <w:rsid w:val="008A5F4F"/>
    <w:rsid w:val="008A6E2B"/>
    <w:rsid w:val="008A7128"/>
    <w:rsid w:val="008A78BA"/>
    <w:rsid w:val="008B230B"/>
    <w:rsid w:val="008B5D1C"/>
    <w:rsid w:val="008B68FA"/>
    <w:rsid w:val="008B6927"/>
    <w:rsid w:val="008C21AA"/>
    <w:rsid w:val="008C2AA0"/>
    <w:rsid w:val="008C3084"/>
    <w:rsid w:val="008C3157"/>
    <w:rsid w:val="008C54B9"/>
    <w:rsid w:val="008C5F09"/>
    <w:rsid w:val="008C6B3A"/>
    <w:rsid w:val="008D027E"/>
    <w:rsid w:val="008D2559"/>
    <w:rsid w:val="008D36FE"/>
    <w:rsid w:val="008D4811"/>
    <w:rsid w:val="008D548C"/>
    <w:rsid w:val="008E17C9"/>
    <w:rsid w:val="008E38E1"/>
    <w:rsid w:val="008E4860"/>
    <w:rsid w:val="008F0645"/>
    <w:rsid w:val="008F082C"/>
    <w:rsid w:val="008F23B6"/>
    <w:rsid w:val="008F2A00"/>
    <w:rsid w:val="008F66F0"/>
    <w:rsid w:val="008F6A20"/>
    <w:rsid w:val="0090001A"/>
    <w:rsid w:val="00900A19"/>
    <w:rsid w:val="00900D47"/>
    <w:rsid w:val="00901724"/>
    <w:rsid w:val="00901D44"/>
    <w:rsid w:val="00913E37"/>
    <w:rsid w:val="00914147"/>
    <w:rsid w:val="00914720"/>
    <w:rsid w:val="0091678B"/>
    <w:rsid w:val="0092275E"/>
    <w:rsid w:val="00923077"/>
    <w:rsid w:val="009230D3"/>
    <w:rsid w:val="00924690"/>
    <w:rsid w:val="0093207A"/>
    <w:rsid w:val="009332DE"/>
    <w:rsid w:val="00934F61"/>
    <w:rsid w:val="009369A1"/>
    <w:rsid w:val="009413DB"/>
    <w:rsid w:val="0094237D"/>
    <w:rsid w:val="0094257E"/>
    <w:rsid w:val="0094310A"/>
    <w:rsid w:val="00943BE0"/>
    <w:rsid w:val="00944080"/>
    <w:rsid w:val="00947BA9"/>
    <w:rsid w:val="00950082"/>
    <w:rsid w:val="00951054"/>
    <w:rsid w:val="0095138B"/>
    <w:rsid w:val="00953680"/>
    <w:rsid w:val="009537C0"/>
    <w:rsid w:val="00954176"/>
    <w:rsid w:val="00960CEF"/>
    <w:rsid w:val="00963991"/>
    <w:rsid w:val="00964704"/>
    <w:rsid w:val="00964BB8"/>
    <w:rsid w:val="00965D1A"/>
    <w:rsid w:val="00970111"/>
    <w:rsid w:val="009728A4"/>
    <w:rsid w:val="0097343D"/>
    <w:rsid w:val="009749F3"/>
    <w:rsid w:val="00974B89"/>
    <w:rsid w:val="009766D5"/>
    <w:rsid w:val="0097706D"/>
    <w:rsid w:val="009804B9"/>
    <w:rsid w:val="009846B9"/>
    <w:rsid w:val="00984C72"/>
    <w:rsid w:val="009855B0"/>
    <w:rsid w:val="009858FE"/>
    <w:rsid w:val="00986581"/>
    <w:rsid w:val="00987187"/>
    <w:rsid w:val="0098768F"/>
    <w:rsid w:val="00987E82"/>
    <w:rsid w:val="009913D6"/>
    <w:rsid w:val="00992732"/>
    <w:rsid w:val="00992AEB"/>
    <w:rsid w:val="009934E8"/>
    <w:rsid w:val="009949E4"/>
    <w:rsid w:val="009A15B7"/>
    <w:rsid w:val="009A22EE"/>
    <w:rsid w:val="009A3B7A"/>
    <w:rsid w:val="009A55FF"/>
    <w:rsid w:val="009A5FB2"/>
    <w:rsid w:val="009A7274"/>
    <w:rsid w:val="009A7EAF"/>
    <w:rsid w:val="009B1E23"/>
    <w:rsid w:val="009B2E7E"/>
    <w:rsid w:val="009B4663"/>
    <w:rsid w:val="009B6B1A"/>
    <w:rsid w:val="009C15B7"/>
    <w:rsid w:val="009C16BF"/>
    <w:rsid w:val="009C26A5"/>
    <w:rsid w:val="009C2B70"/>
    <w:rsid w:val="009C3F56"/>
    <w:rsid w:val="009C429B"/>
    <w:rsid w:val="009C5DE0"/>
    <w:rsid w:val="009C67BE"/>
    <w:rsid w:val="009C7957"/>
    <w:rsid w:val="009D296E"/>
    <w:rsid w:val="009D3C8E"/>
    <w:rsid w:val="009E03CE"/>
    <w:rsid w:val="009E0B1F"/>
    <w:rsid w:val="009E196F"/>
    <w:rsid w:val="009E2766"/>
    <w:rsid w:val="009E4123"/>
    <w:rsid w:val="009E44C9"/>
    <w:rsid w:val="009E4746"/>
    <w:rsid w:val="009E49E1"/>
    <w:rsid w:val="009F4391"/>
    <w:rsid w:val="009F57D9"/>
    <w:rsid w:val="009F780E"/>
    <w:rsid w:val="00A02152"/>
    <w:rsid w:val="00A021B4"/>
    <w:rsid w:val="00A0460D"/>
    <w:rsid w:val="00A05E6A"/>
    <w:rsid w:val="00A0723C"/>
    <w:rsid w:val="00A07265"/>
    <w:rsid w:val="00A07665"/>
    <w:rsid w:val="00A076F2"/>
    <w:rsid w:val="00A10240"/>
    <w:rsid w:val="00A109AD"/>
    <w:rsid w:val="00A13D74"/>
    <w:rsid w:val="00A17013"/>
    <w:rsid w:val="00A2024A"/>
    <w:rsid w:val="00A20E93"/>
    <w:rsid w:val="00A23FDD"/>
    <w:rsid w:val="00A32386"/>
    <w:rsid w:val="00A33494"/>
    <w:rsid w:val="00A40195"/>
    <w:rsid w:val="00A40396"/>
    <w:rsid w:val="00A41558"/>
    <w:rsid w:val="00A45B69"/>
    <w:rsid w:val="00A46A0E"/>
    <w:rsid w:val="00A47D53"/>
    <w:rsid w:val="00A566BC"/>
    <w:rsid w:val="00A56A9B"/>
    <w:rsid w:val="00A56BD2"/>
    <w:rsid w:val="00A623CB"/>
    <w:rsid w:val="00A6363A"/>
    <w:rsid w:val="00A667A7"/>
    <w:rsid w:val="00A70EFD"/>
    <w:rsid w:val="00A7218D"/>
    <w:rsid w:val="00A721BD"/>
    <w:rsid w:val="00A72582"/>
    <w:rsid w:val="00A727BA"/>
    <w:rsid w:val="00A75355"/>
    <w:rsid w:val="00A80FE1"/>
    <w:rsid w:val="00A82C59"/>
    <w:rsid w:val="00A848C7"/>
    <w:rsid w:val="00A85174"/>
    <w:rsid w:val="00A87C85"/>
    <w:rsid w:val="00A9119A"/>
    <w:rsid w:val="00A9149E"/>
    <w:rsid w:val="00A929BA"/>
    <w:rsid w:val="00A933FB"/>
    <w:rsid w:val="00A9515F"/>
    <w:rsid w:val="00A9548F"/>
    <w:rsid w:val="00A9704A"/>
    <w:rsid w:val="00AA2704"/>
    <w:rsid w:val="00AB24F5"/>
    <w:rsid w:val="00AB478F"/>
    <w:rsid w:val="00AB6906"/>
    <w:rsid w:val="00AC11EB"/>
    <w:rsid w:val="00AC27B6"/>
    <w:rsid w:val="00AC28C2"/>
    <w:rsid w:val="00AC2CAA"/>
    <w:rsid w:val="00AC32EC"/>
    <w:rsid w:val="00AC3F6B"/>
    <w:rsid w:val="00AC4B92"/>
    <w:rsid w:val="00AC5DA8"/>
    <w:rsid w:val="00AD0376"/>
    <w:rsid w:val="00AD27CA"/>
    <w:rsid w:val="00AD7772"/>
    <w:rsid w:val="00AD7BA9"/>
    <w:rsid w:val="00AE040E"/>
    <w:rsid w:val="00AE10F5"/>
    <w:rsid w:val="00AE2638"/>
    <w:rsid w:val="00AE36DF"/>
    <w:rsid w:val="00AE5B4F"/>
    <w:rsid w:val="00AE6B08"/>
    <w:rsid w:val="00AF1DA4"/>
    <w:rsid w:val="00AF2CED"/>
    <w:rsid w:val="00AF3E41"/>
    <w:rsid w:val="00AF6AD2"/>
    <w:rsid w:val="00AF6C96"/>
    <w:rsid w:val="00B10582"/>
    <w:rsid w:val="00B10EE8"/>
    <w:rsid w:val="00B124FD"/>
    <w:rsid w:val="00B17624"/>
    <w:rsid w:val="00B20A12"/>
    <w:rsid w:val="00B2140E"/>
    <w:rsid w:val="00B2213C"/>
    <w:rsid w:val="00B22350"/>
    <w:rsid w:val="00B25B0A"/>
    <w:rsid w:val="00B265B7"/>
    <w:rsid w:val="00B26892"/>
    <w:rsid w:val="00B26C62"/>
    <w:rsid w:val="00B27DE4"/>
    <w:rsid w:val="00B27E59"/>
    <w:rsid w:val="00B32513"/>
    <w:rsid w:val="00B326B9"/>
    <w:rsid w:val="00B33306"/>
    <w:rsid w:val="00B337B6"/>
    <w:rsid w:val="00B34190"/>
    <w:rsid w:val="00B415AC"/>
    <w:rsid w:val="00B444C5"/>
    <w:rsid w:val="00B455E2"/>
    <w:rsid w:val="00B46BD3"/>
    <w:rsid w:val="00B473D2"/>
    <w:rsid w:val="00B47949"/>
    <w:rsid w:val="00B50D62"/>
    <w:rsid w:val="00B52135"/>
    <w:rsid w:val="00B56755"/>
    <w:rsid w:val="00B57515"/>
    <w:rsid w:val="00B617CC"/>
    <w:rsid w:val="00B61A2A"/>
    <w:rsid w:val="00B64F83"/>
    <w:rsid w:val="00B6569E"/>
    <w:rsid w:val="00B7135A"/>
    <w:rsid w:val="00B748CA"/>
    <w:rsid w:val="00B74D20"/>
    <w:rsid w:val="00B75439"/>
    <w:rsid w:val="00B75510"/>
    <w:rsid w:val="00B75E38"/>
    <w:rsid w:val="00B80E12"/>
    <w:rsid w:val="00B837B6"/>
    <w:rsid w:val="00B862AB"/>
    <w:rsid w:val="00B86EB1"/>
    <w:rsid w:val="00B90C0E"/>
    <w:rsid w:val="00B95515"/>
    <w:rsid w:val="00B95BB4"/>
    <w:rsid w:val="00B96A62"/>
    <w:rsid w:val="00B9736D"/>
    <w:rsid w:val="00BA1D27"/>
    <w:rsid w:val="00BA3BFE"/>
    <w:rsid w:val="00BA6A93"/>
    <w:rsid w:val="00BB581A"/>
    <w:rsid w:val="00BB60B8"/>
    <w:rsid w:val="00BB6701"/>
    <w:rsid w:val="00BB7D66"/>
    <w:rsid w:val="00BC074C"/>
    <w:rsid w:val="00BC09E4"/>
    <w:rsid w:val="00BC3820"/>
    <w:rsid w:val="00BC397B"/>
    <w:rsid w:val="00BC44BB"/>
    <w:rsid w:val="00BC54F0"/>
    <w:rsid w:val="00BC671D"/>
    <w:rsid w:val="00BD15DA"/>
    <w:rsid w:val="00BD30B4"/>
    <w:rsid w:val="00BE2AE1"/>
    <w:rsid w:val="00BE721F"/>
    <w:rsid w:val="00BF0326"/>
    <w:rsid w:val="00BF0A1A"/>
    <w:rsid w:val="00BF0CAE"/>
    <w:rsid w:val="00BF63B9"/>
    <w:rsid w:val="00C0047C"/>
    <w:rsid w:val="00C03F64"/>
    <w:rsid w:val="00C06447"/>
    <w:rsid w:val="00C06C8F"/>
    <w:rsid w:val="00C11B1F"/>
    <w:rsid w:val="00C13844"/>
    <w:rsid w:val="00C146F0"/>
    <w:rsid w:val="00C21085"/>
    <w:rsid w:val="00C21136"/>
    <w:rsid w:val="00C214A2"/>
    <w:rsid w:val="00C21E64"/>
    <w:rsid w:val="00C22C34"/>
    <w:rsid w:val="00C24FC1"/>
    <w:rsid w:val="00C25156"/>
    <w:rsid w:val="00C267D7"/>
    <w:rsid w:val="00C325C1"/>
    <w:rsid w:val="00C32D43"/>
    <w:rsid w:val="00C3596C"/>
    <w:rsid w:val="00C40D56"/>
    <w:rsid w:val="00C41E27"/>
    <w:rsid w:val="00C42414"/>
    <w:rsid w:val="00C42B76"/>
    <w:rsid w:val="00C4356C"/>
    <w:rsid w:val="00C43D9B"/>
    <w:rsid w:val="00C43EFC"/>
    <w:rsid w:val="00C44A9C"/>
    <w:rsid w:val="00C47740"/>
    <w:rsid w:val="00C508BF"/>
    <w:rsid w:val="00C50DDE"/>
    <w:rsid w:val="00C51725"/>
    <w:rsid w:val="00C53694"/>
    <w:rsid w:val="00C53EC4"/>
    <w:rsid w:val="00C53F10"/>
    <w:rsid w:val="00C549C6"/>
    <w:rsid w:val="00C54A10"/>
    <w:rsid w:val="00C54FAC"/>
    <w:rsid w:val="00C6044F"/>
    <w:rsid w:val="00C60C1C"/>
    <w:rsid w:val="00C6156C"/>
    <w:rsid w:val="00C61E07"/>
    <w:rsid w:val="00C6476F"/>
    <w:rsid w:val="00C66CC9"/>
    <w:rsid w:val="00C70D90"/>
    <w:rsid w:val="00C712B9"/>
    <w:rsid w:val="00C729D2"/>
    <w:rsid w:val="00C7372E"/>
    <w:rsid w:val="00C74154"/>
    <w:rsid w:val="00C746CA"/>
    <w:rsid w:val="00C75102"/>
    <w:rsid w:val="00C764EF"/>
    <w:rsid w:val="00C766B4"/>
    <w:rsid w:val="00C778EC"/>
    <w:rsid w:val="00C77DBC"/>
    <w:rsid w:val="00C9076B"/>
    <w:rsid w:val="00C956DF"/>
    <w:rsid w:val="00C95718"/>
    <w:rsid w:val="00CA6BD5"/>
    <w:rsid w:val="00CB2B47"/>
    <w:rsid w:val="00CB3932"/>
    <w:rsid w:val="00CB3950"/>
    <w:rsid w:val="00CB4039"/>
    <w:rsid w:val="00CC2ADB"/>
    <w:rsid w:val="00CC3A60"/>
    <w:rsid w:val="00CC55AF"/>
    <w:rsid w:val="00CC61F3"/>
    <w:rsid w:val="00CD1457"/>
    <w:rsid w:val="00CD1A56"/>
    <w:rsid w:val="00CD1C0A"/>
    <w:rsid w:val="00CD2FB6"/>
    <w:rsid w:val="00CD3A7E"/>
    <w:rsid w:val="00CD3E5F"/>
    <w:rsid w:val="00CD5FEE"/>
    <w:rsid w:val="00CD6338"/>
    <w:rsid w:val="00CD7F78"/>
    <w:rsid w:val="00CE0A58"/>
    <w:rsid w:val="00CE0C52"/>
    <w:rsid w:val="00CE0D75"/>
    <w:rsid w:val="00CE0FB2"/>
    <w:rsid w:val="00CE2015"/>
    <w:rsid w:val="00CE3963"/>
    <w:rsid w:val="00CF17ED"/>
    <w:rsid w:val="00CF2499"/>
    <w:rsid w:val="00D00216"/>
    <w:rsid w:val="00D0195E"/>
    <w:rsid w:val="00D03408"/>
    <w:rsid w:val="00D03AFC"/>
    <w:rsid w:val="00D07235"/>
    <w:rsid w:val="00D11EA7"/>
    <w:rsid w:val="00D1363E"/>
    <w:rsid w:val="00D14203"/>
    <w:rsid w:val="00D14439"/>
    <w:rsid w:val="00D17582"/>
    <w:rsid w:val="00D21465"/>
    <w:rsid w:val="00D2204B"/>
    <w:rsid w:val="00D256B4"/>
    <w:rsid w:val="00D27B0D"/>
    <w:rsid w:val="00D320B0"/>
    <w:rsid w:val="00D326D2"/>
    <w:rsid w:val="00D33235"/>
    <w:rsid w:val="00D337D1"/>
    <w:rsid w:val="00D34CDB"/>
    <w:rsid w:val="00D41FC4"/>
    <w:rsid w:val="00D42D47"/>
    <w:rsid w:val="00D431A5"/>
    <w:rsid w:val="00D463ED"/>
    <w:rsid w:val="00D46A11"/>
    <w:rsid w:val="00D5053D"/>
    <w:rsid w:val="00D5256F"/>
    <w:rsid w:val="00D52771"/>
    <w:rsid w:val="00D5403B"/>
    <w:rsid w:val="00D54B6B"/>
    <w:rsid w:val="00D56631"/>
    <w:rsid w:val="00D609FE"/>
    <w:rsid w:val="00D60C76"/>
    <w:rsid w:val="00D60CE6"/>
    <w:rsid w:val="00D61091"/>
    <w:rsid w:val="00D6240C"/>
    <w:rsid w:val="00D63192"/>
    <w:rsid w:val="00D66FFA"/>
    <w:rsid w:val="00D7038C"/>
    <w:rsid w:val="00D71E0C"/>
    <w:rsid w:val="00D72EDF"/>
    <w:rsid w:val="00D73D06"/>
    <w:rsid w:val="00D75721"/>
    <w:rsid w:val="00D762B6"/>
    <w:rsid w:val="00D856AA"/>
    <w:rsid w:val="00D86B4C"/>
    <w:rsid w:val="00D87A29"/>
    <w:rsid w:val="00D91A2E"/>
    <w:rsid w:val="00D954D3"/>
    <w:rsid w:val="00DA0ABB"/>
    <w:rsid w:val="00DA3317"/>
    <w:rsid w:val="00DA409B"/>
    <w:rsid w:val="00DA4735"/>
    <w:rsid w:val="00DA4E3B"/>
    <w:rsid w:val="00DA7411"/>
    <w:rsid w:val="00DA779F"/>
    <w:rsid w:val="00DB1346"/>
    <w:rsid w:val="00DB2636"/>
    <w:rsid w:val="00DB439B"/>
    <w:rsid w:val="00DB77B3"/>
    <w:rsid w:val="00DC1BC2"/>
    <w:rsid w:val="00DC3CC2"/>
    <w:rsid w:val="00DC49A7"/>
    <w:rsid w:val="00DD11B2"/>
    <w:rsid w:val="00DD134C"/>
    <w:rsid w:val="00DD1A3C"/>
    <w:rsid w:val="00DD1A91"/>
    <w:rsid w:val="00DD4574"/>
    <w:rsid w:val="00DD69F3"/>
    <w:rsid w:val="00DD6AD5"/>
    <w:rsid w:val="00DE04EF"/>
    <w:rsid w:val="00DE05CE"/>
    <w:rsid w:val="00DE2025"/>
    <w:rsid w:val="00DE2625"/>
    <w:rsid w:val="00DE2AB1"/>
    <w:rsid w:val="00DE2B4B"/>
    <w:rsid w:val="00DE5560"/>
    <w:rsid w:val="00DE5F73"/>
    <w:rsid w:val="00DE6D82"/>
    <w:rsid w:val="00DF149A"/>
    <w:rsid w:val="00DF1D73"/>
    <w:rsid w:val="00DF203F"/>
    <w:rsid w:val="00DF282A"/>
    <w:rsid w:val="00DF2BD1"/>
    <w:rsid w:val="00DF585E"/>
    <w:rsid w:val="00DF6245"/>
    <w:rsid w:val="00E00E20"/>
    <w:rsid w:val="00E0121F"/>
    <w:rsid w:val="00E04BE3"/>
    <w:rsid w:val="00E058AB"/>
    <w:rsid w:val="00E1020D"/>
    <w:rsid w:val="00E15FB4"/>
    <w:rsid w:val="00E16E4D"/>
    <w:rsid w:val="00E17B9D"/>
    <w:rsid w:val="00E21769"/>
    <w:rsid w:val="00E2253A"/>
    <w:rsid w:val="00E22DB5"/>
    <w:rsid w:val="00E243B0"/>
    <w:rsid w:val="00E30062"/>
    <w:rsid w:val="00E347BD"/>
    <w:rsid w:val="00E34D15"/>
    <w:rsid w:val="00E371C2"/>
    <w:rsid w:val="00E40F5A"/>
    <w:rsid w:val="00E4149F"/>
    <w:rsid w:val="00E41EBF"/>
    <w:rsid w:val="00E43920"/>
    <w:rsid w:val="00E43D65"/>
    <w:rsid w:val="00E43DC0"/>
    <w:rsid w:val="00E44C48"/>
    <w:rsid w:val="00E46E47"/>
    <w:rsid w:val="00E51ABF"/>
    <w:rsid w:val="00E52C91"/>
    <w:rsid w:val="00E53DBD"/>
    <w:rsid w:val="00E57ABF"/>
    <w:rsid w:val="00E61519"/>
    <w:rsid w:val="00E620A6"/>
    <w:rsid w:val="00E629B6"/>
    <w:rsid w:val="00E64FB4"/>
    <w:rsid w:val="00E704D2"/>
    <w:rsid w:val="00E704D5"/>
    <w:rsid w:val="00E734A2"/>
    <w:rsid w:val="00E76128"/>
    <w:rsid w:val="00E77265"/>
    <w:rsid w:val="00E821CA"/>
    <w:rsid w:val="00E8328D"/>
    <w:rsid w:val="00E832FB"/>
    <w:rsid w:val="00E835EE"/>
    <w:rsid w:val="00E8648B"/>
    <w:rsid w:val="00E904C8"/>
    <w:rsid w:val="00E91975"/>
    <w:rsid w:val="00E93B0A"/>
    <w:rsid w:val="00E93CA2"/>
    <w:rsid w:val="00E97FD2"/>
    <w:rsid w:val="00EA22B4"/>
    <w:rsid w:val="00EA4AC3"/>
    <w:rsid w:val="00EA5035"/>
    <w:rsid w:val="00EA5B88"/>
    <w:rsid w:val="00EA7479"/>
    <w:rsid w:val="00EB031F"/>
    <w:rsid w:val="00EB0BF1"/>
    <w:rsid w:val="00EB18CC"/>
    <w:rsid w:val="00EB1F2B"/>
    <w:rsid w:val="00EB39E3"/>
    <w:rsid w:val="00EB7DC6"/>
    <w:rsid w:val="00EC09F0"/>
    <w:rsid w:val="00EC1070"/>
    <w:rsid w:val="00EC186E"/>
    <w:rsid w:val="00EC33DE"/>
    <w:rsid w:val="00EC54DA"/>
    <w:rsid w:val="00EC59AA"/>
    <w:rsid w:val="00EC654C"/>
    <w:rsid w:val="00EC68E0"/>
    <w:rsid w:val="00EC738F"/>
    <w:rsid w:val="00EC7B87"/>
    <w:rsid w:val="00ED0BE4"/>
    <w:rsid w:val="00ED0D30"/>
    <w:rsid w:val="00ED2957"/>
    <w:rsid w:val="00ED5962"/>
    <w:rsid w:val="00ED5BDE"/>
    <w:rsid w:val="00ED7147"/>
    <w:rsid w:val="00ED7717"/>
    <w:rsid w:val="00ED7EC3"/>
    <w:rsid w:val="00EE0943"/>
    <w:rsid w:val="00EE1993"/>
    <w:rsid w:val="00EE49CE"/>
    <w:rsid w:val="00EE56CB"/>
    <w:rsid w:val="00EE5B97"/>
    <w:rsid w:val="00EE66D4"/>
    <w:rsid w:val="00EF2DA8"/>
    <w:rsid w:val="00F00D52"/>
    <w:rsid w:val="00F03592"/>
    <w:rsid w:val="00F03CDF"/>
    <w:rsid w:val="00F03E05"/>
    <w:rsid w:val="00F0580A"/>
    <w:rsid w:val="00F063AD"/>
    <w:rsid w:val="00F10CB8"/>
    <w:rsid w:val="00F13ECF"/>
    <w:rsid w:val="00F15C7D"/>
    <w:rsid w:val="00F21AB3"/>
    <w:rsid w:val="00F3129D"/>
    <w:rsid w:val="00F3218D"/>
    <w:rsid w:val="00F3365E"/>
    <w:rsid w:val="00F33D28"/>
    <w:rsid w:val="00F35D3F"/>
    <w:rsid w:val="00F36032"/>
    <w:rsid w:val="00F415A5"/>
    <w:rsid w:val="00F43F29"/>
    <w:rsid w:val="00F45C87"/>
    <w:rsid w:val="00F46B3F"/>
    <w:rsid w:val="00F475A3"/>
    <w:rsid w:val="00F540F4"/>
    <w:rsid w:val="00F5471A"/>
    <w:rsid w:val="00F55E2C"/>
    <w:rsid w:val="00F56FF1"/>
    <w:rsid w:val="00F573A7"/>
    <w:rsid w:val="00F60414"/>
    <w:rsid w:val="00F621AD"/>
    <w:rsid w:val="00F6445D"/>
    <w:rsid w:val="00F70D13"/>
    <w:rsid w:val="00F70EE9"/>
    <w:rsid w:val="00F71403"/>
    <w:rsid w:val="00F7209C"/>
    <w:rsid w:val="00F73185"/>
    <w:rsid w:val="00F7402A"/>
    <w:rsid w:val="00F7576D"/>
    <w:rsid w:val="00F76AF6"/>
    <w:rsid w:val="00F7725D"/>
    <w:rsid w:val="00F805E2"/>
    <w:rsid w:val="00F80E32"/>
    <w:rsid w:val="00F8204E"/>
    <w:rsid w:val="00F83478"/>
    <w:rsid w:val="00F84121"/>
    <w:rsid w:val="00F92D42"/>
    <w:rsid w:val="00F9337D"/>
    <w:rsid w:val="00F979E8"/>
    <w:rsid w:val="00FA1415"/>
    <w:rsid w:val="00FA1420"/>
    <w:rsid w:val="00FA180C"/>
    <w:rsid w:val="00FA3522"/>
    <w:rsid w:val="00FA528F"/>
    <w:rsid w:val="00FA56B2"/>
    <w:rsid w:val="00FA579D"/>
    <w:rsid w:val="00FB0594"/>
    <w:rsid w:val="00FB1D25"/>
    <w:rsid w:val="00FB4A72"/>
    <w:rsid w:val="00FB56E2"/>
    <w:rsid w:val="00FC6441"/>
    <w:rsid w:val="00FC6FD3"/>
    <w:rsid w:val="00FC7D27"/>
    <w:rsid w:val="00FD00DF"/>
    <w:rsid w:val="00FD0153"/>
    <w:rsid w:val="00FD17E8"/>
    <w:rsid w:val="00FD30F6"/>
    <w:rsid w:val="00FD51B0"/>
    <w:rsid w:val="00FE0D87"/>
    <w:rsid w:val="00FE1831"/>
    <w:rsid w:val="00FE241E"/>
    <w:rsid w:val="00FE35EA"/>
    <w:rsid w:val="00FE6673"/>
    <w:rsid w:val="00FE6E15"/>
    <w:rsid w:val="00FE711F"/>
    <w:rsid w:val="00FF314F"/>
    <w:rsid w:val="00FF39D1"/>
    <w:rsid w:val="00FF52E2"/>
    <w:rsid w:val="00FF5963"/>
    <w:rsid w:val="00FF5C90"/>
    <w:rsid w:val="00FF732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FBB14"/>
  <w15:docId w15:val="{773E616D-D1AA-44FB-952F-53BC3650D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1020D"/>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character" w:styleId="BesuchterLink">
    <w:name w:val="FollowedHyperlink"/>
    <w:uiPriority w:val="99"/>
    <w:semiHidden/>
    <w:unhideWhenUsed/>
    <w:rsid w:val="0091678B"/>
    <w:rPr>
      <w:color w:val="800080"/>
      <w:u w:val="single"/>
    </w:rPr>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character" w:customStyle="1" w:styleId="InlineCodeChar">
    <w:name w:val="Inline Code Char"/>
    <w:basedOn w:val="Absatz-Standardschriftart"/>
    <w:uiPriority w:val="1"/>
    <w:qFormat/>
    <w:rsid w:val="00E1020D"/>
    <w:rPr>
      <w:rFonts w:ascii="Courier New" w:hAnsi="Courier New"/>
      <w:bdr w:val="none" w:sz="0" w:space="0" w:color="auto"/>
      <w:shd w:val="clear" w:color="auto" w:fill="D9D9D9" w:themeFill="background1" w:themeFillShade="D9"/>
      <w:rPrChange w:id="0" w:author="Philip Helger" w:date="2023-03-29T23:24:00Z">
        <w:rPr>
          <w:rFonts w:ascii="Courier New" w:hAnsi="Courier New"/>
        </w:rPr>
      </w:rPrChange>
    </w:rPr>
  </w:style>
  <w:style w:type="paragraph" w:styleId="Kopfzeile">
    <w:name w:val="header"/>
    <w:basedOn w:val="Standard"/>
    <w:link w:val="KopfzeileZchn"/>
    <w:uiPriority w:val="99"/>
    <w:unhideWhenUsed/>
    <w:rsid w:val="00AC4B92"/>
    <w:pPr>
      <w:tabs>
        <w:tab w:val="center" w:pos="4536"/>
        <w:tab w:val="right" w:pos="9072"/>
      </w:tabs>
      <w:spacing w:after="0"/>
    </w:p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 w:type="table" w:customStyle="1" w:styleId="MittlereSchattierung2-Akzent13">
    <w:name w:val="Mittlere Schattierung 2 - Akzent 13"/>
    <w:basedOn w:val="NormaleTabelle"/>
    <w:uiPriority w:val="64"/>
    <w:rsid w:val="00FA352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FA352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NichtaufgelsteErwhnung">
    <w:name w:val="Unresolved Mention"/>
    <w:basedOn w:val="Absatz-Standardschriftart"/>
    <w:uiPriority w:val="99"/>
    <w:semiHidden/>
    <w:unhideWhenUsed/>
    <w:rsid w:val="0006370C"/>
    <w:rPr>
      <w:color w:val="605E5C"/>
      <w:shd w:val="clear" w:color="auto" w:fill="E1DFDD"/>
    </w:rPr>
  </w:style>
  <w:style w:type="paragraph" w:customStyle="1" w:styleId="ExampleHeader">
    <w:name w:val="Example Header"/>
    <w:basedOn w:val="Standard"/>
    <w:qFormat/>
    <w:rsid w:val="00A47D53"/>
    <w:rPr>
      <w:b/>
      <w:i/>
      <w:sz w:val="24"/>
    </w:rPr>
  </w:style>
  <w:style w:type="paragraph" w:customStyle="1" w:styleId="Default">
    <w:name w:val="Default"/>
    <w:rsid w:val="00AF2CED"/>
    <w:pPr>
      <w:autoSpaceDE w:val="0"/>
      <w:autoSpaceDN w:val="0"/>
      <w:adjustRightInd w:val="0"/>
    </w:pPr>
    <w:rPr>
      <w:rFonts w:cs="Calibri"/>
      <w:color w:val="000000"/>
      <w:sz w:val="24"/>
      <w:szCs w:val="24"/>
      <w:lang w:val="en-GB"/>
    </w:rPr>
  </w:style>
  <w:style w:type="character" w:customStyle="1" w:styleId="KopfzeileZchn">
    <w:name w:val="Kopfzeile Zchn"/>
    <w:basedOn w:val="Absatz-Standardschriftart"/>
    <w:link w:val="Kopfzeile"/>
    <w:uiPriority w:val="99"/>
    <w:rsid w:val="00AC4B92"/>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ifi.no"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ISO_6523" TargetMode="External"/><Relationship Id="rId1" Type="http://schemas.openxmlformats.org/officeDocument/2006/relationships/hyperlink" Target="http://www.nesubl.eu/download/18.6dae77a0113497f158680002577/NES+Code+Lists+and+Identification+Schemes+-+Version+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94761-8250-4587-BFFC-432359195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9120</Words>
  <Characters>51989</Characters>
  <Application>Microsoft Office Word</Application>
  <DocSecurity>0</DocSecurity>
  <Lines>433</Lines>
  <Paragraphs>121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 Policy for use of Identifiers</vt:lpstr>
      <vt:lpstr>PEPPOL</vt:lpstr>
    </vt:vector>
  </TitlesOfParts>
  <Company>TU Wien - Studentenversion</Company>
  <LinksUpToDate>false</LinksUpToDate>
  <CharactersWithSpaces>60988</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 Policy for use of Identifiers</dc:title>
  <dc:creator>OpenPeppol</dc:creator>
  <cp:lastModifiedBy>Philip Helger</cp:lastModifiedBy>
  <cp:revision>117</cp:revision>
  <cp:lastPrinted>2021-04-14T18:01:00Z</cp:lastPrinted>
  <dcterms:created xsi:type="dcterms:W3CDTF">2021-04-13T21:27:00Z</dcterms:created>
  <dcterms:modified xsi:type="dcterms:W3CDTF">2023-03-29T23:01:00Z</dcterms:modified>
</cp:coreProperties>
</file>